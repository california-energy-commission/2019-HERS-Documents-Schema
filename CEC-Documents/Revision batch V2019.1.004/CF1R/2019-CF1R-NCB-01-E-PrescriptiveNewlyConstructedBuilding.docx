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
        <w:gridCol w:w="1938"/>
        <w:gridCol w:w="4778"/>
        <w:gridCol w:w="449"/>
        <w:gridCol w:w="3634"/>
        <w:gridCol w:w="3192"/>
      </w:tblGrid>
      <w:tr w:rsidR="00E42848" w14:paraId="308DB0DD" w14:textId="77777777" w:rsidTr="00F55848">
        <w:tc>
          <w:tcPr>
            <w:tcW w:w="14390" w:type="dxa"/>
            <w:gridSpan w:val="6"/>
            <w:shd w:val="clear" w:color="auto" w:fill="auto"/>
          </w:tcPr>
          <w:p w14:paraId="308DB0DC" w14:textId="7A9CF2B9" w:rsidR="00E42848" w:rsidRPr="004358FA" w:rsidRDefault="00D91668" w:rsidP="00FD2D14">
            <w:pPr>
              <w:keepNext/>
              <w:rPr>
                <w:sz w:val="20"/>
                <w:szCs w:val="22"/>
              </w:rPr>
            </w:pPr>
            <w:bookmarkStart w:id="0" w:name="_GoBack"/>
            <w:bookmarkEnd w:id="0"/>
            <w:r>
              <w:rPr>
                <w:rFonts w:ascii="Calibri" w:eastAsia="Calibri" w:hAnsi="Calibri"/>
                <w:b/>
                <w:sz w:val="20"/>
                <w:szCs w:val="22"/>
              </w:rPr>
              <w:t xml:space="preserve">A. </w:t>
            </w:r>
            <w:r w:rsidR="00FD2D14">
              <w:rPr>
                <w:rFonts w:ascii="Calibri" w:eastAsia="Calibri" w:hAnsi="Calibri"/>
                <w:b/>
                <w:sz w:val="20"/>
                <w:szCs w:val="22"/>
              </w:rPr>
              <w:t>Gene</w:t>
            </w:r>
            <w:r w:rsidR="00DC74ED" w:rsidRPr="004358FA">
              <w:rPr>
                <w:rFonts w:ascii="Calibri" w:eastAsia="Calibri" w:hAnsi="Calibri"/>
                <w:b/>
                <w:sz w:val="20"/>
                <w:szCs w:val="22"/>
              </w:rPr>
              <w:t>ral Information</w:t>
            </w:r>
          </w:p>
        </w:tc>
      </w:tr>
      <w:tr w:rsidR="00B44041" w14:paraId="308DB0E4" w14:textId="77777777" w:rsidTr="00F55848">
        <w:trPr>
          <w:trHeight w:val="245"/>
        </w:trPr>
        <w:tc>
          <w:tcPr>
            <w:tcW w:w="399" w:type="dxa"/>
            <w:vAlign w:val="center"/>
          </w:tcPr>
          <w:p w14:paraId="308DB0DE" w14:textId="77777777" w:rsidR="00B44041" w:rsidRPr="004358FA" w:rsidRDefault="006E519C" w:rsidP="002C2E27">
            <w:pPr>
              <w:jc w:val="center"/>
              <w:rPr>
                <w:rFonts w:ascii="Calibri" w:eastAsia="Calibri" w:hAnsi="Calibri"/>
                <w:sz w:val="18"/>
                <w:szCs w:val="18"/>
              </w:rPr>
            </w:pPr>
            <w:r w:rsidRPr="004358FA">
              <w:rPr>
                <w:rFonts w:ascii="Calibri" w:eastAsia="Calibri" w:hAnsi="Calibri"/>
                <w:sz w:val="18"/>
                <w:szCs w:val="18"/>
              </w:rPr>
              <w:t>0</w:t>
            </w:r>
            <w:r w:rsidR="00B44041" w:rsidRPr="004358FA">
              <w:rPr>
                <w:rFonts w:ascii="Calibri" w:eastAsia="Calibri" w:hAnsi="Calibri"/>
                <w:sz w:val="18"/>
                <w:szCs w:val="18"/>
              </w:rPr>
              <w:t>1</w:t>
            </w:r>
          </w:p>
        </w:tc>
        <w:tc>
          <w:tcPr>
            <w:tcW w:w="1938" w:type="dxa"/>
            <w:shd w:val="clear" w:color="auto" w:fill="auto"/>
            <w:vAlign w:val="center"/>
          </w:tcPr>
          <w:p w14:paraId="308DB0DF" w14:textId="77777777" w:rsidR="00B44041" w:rsidRPr="004358FA" w:rsidRDefault="00B44041" w:rsidP="00464633">
            <w:pPr>
              <w:rPr>
                <w:rFonts w:ascii="Calibri" w:hAnsi="Calibri"/>
                <w:sz w:val="18"/>
                <w:szCs w:val="18"/>
              </w:rPr>
            </w:pPr>
            <w:r w:rsidRPr="004358FA">
              <w:rPr>
                <w:rFonts w:ascii="Calibri" w:eastAsia="Calibri" w:hAnsi="Calibri"/>
                <w:sz w:val="18"/>
                <w:szCs w:val="18"/>
              </w:rPr>
              <w:t>Project Name:</w:t>
            </w:r>
          </w:p>
        </w:tc>
        <w:tc>
          <w:tcPr>
            <w:tcW w:w="4778" w:type="dxa"/>
            <w:shd w:val="clear" w:color="auto" w:fill="auto"/>
          </w:tcPr>
          <w:p w14:paraId="308DB0E0" w14:textId="77777777" w:rsidR="00B44041" w:rsidRPr="007F276B" w:rsidRDefault="00B44041" w:rsidP="005B7D3A">
            <w:pPr>
              <w:rPr>
                <w:rFonts w:ascii="Calibri" w:hAnsi="Calibri"/>
                <w:sz w:val="18"/>
                <w:szCs w:val="18"/>
              </w:rPr>
            </w:pPr>
          </w:p>
        </w:tc>
        <w:tc>
          <w:tcPr>
            <w:tcW w:w="449" w:type="dxa"/>
            <w:vAlign w:val="center"/>
          </w:tcPr>
          <w:p w14:paraId="308DB0E1" w14:textId="77777777" w:rsidR="00B44041" w:rsidRPr="004358FA" w:rsidRDefault="006E519C" w:rsidP="002C2E27">
            <w:pPr>
              <w:jc w:val="center"/>
              <w:rPr>
                <w:rFonts w:ascii="Calibri" w:hAnsi="Calibri"/>
                <w:sz w:val="18"/>
                <w:szCs w:val="18"/>
              </w:rPr>
            </w:pPr>
            <w:r w:rsidRPr="004358FA">
              <w:rPr>
                <w:rFonts w:ascii="Calibri" w:hAnsi="Calibri"/>
                <w:sz w:val="18"/>
                <w:szCs w:val="18"/>
              </w:rPr>
              <w:t>0</w:t>
            </w:r>
            <w:r w:rsidR="00BE1F04" w:rsidRPr="004358FA">
              <w:rPr>
                <w:rFonts w:ascii="Calibri" w:hAnsi="Calibri"/>
                <w:sz w:val="18"/>
                <w:szCs w:val="18"/>
              </w:rPr>
              <w:t>2</w:t>
            </w:r>
          </w:p>
        </w:tc>
        <w:tc>
          <w:tcPr>
            <w:tcW w:w="3634" w:type="dxa"/>
            <w:shd w:val="clear" w:color="auto" w:fill="auto"/>
            <w:vAlign w:val="center"/>
          </w:tcPr>
          <w:p w14:paraId="308DB0E2" w14:textId="77777777" w:rsidR="00B44041" w:rsidRPr="004358FA" w:rsidRDefault="00B44041" w:rsidP="00464633">
            <w:pPr>
              <w:rPr>
                <w:rFonts w:ascii="Calibri" w:hAnsi="Calibri"/>
                <w:sz w:val="18"/>
                <w:szCs w:val="18"/>
              </w:rPr>
            </w:pPr>
            <w:r w:rsidRPr="004358FA">
              <w:rPr>
                <w:rFonts w:ascii="Calibri" w:hAnsi="Calibri"/>
                <w:sz w:val="18"/>
                <w:szCs w:val="18"/>
              </w:rPr>
              <w:t>Date</w:t>
            </w:r>
            <w:r w:rsidR="00880458" w:rsidRPr="004358FA">
              <w:rPr>
                <w:rFonts w:ascii="Calibri" w:hAnsi="Calibri"/>
                <w:sz w:val="18"/>
                <w:szCs w:val="18"/>
              </w:rPr>
              <w:t xml:space="preserve"> Prepared</w:t>
            </w:r>
            <w:r w:rsidRPr="004358FA">
              <w:rPr>
                <w:rFonts w:ascii="Calibri" w:hAnsi="Calibri"/>
                <w:sz w:val="18"/>
                <w:szCs w:val="18"/>
              </w:rPr>
              <w:t>:</w:t>
            </w:r>
          </w:p>
        </w:tc>
        <w:tc>
          <w:tcPr>
            <w:tcW w:w="3192" w:type="dxa"/>
            <w:shd w:val="clear" w:color="auto" w:fill="auto"/>
          </w:tcPr>
          <w:p w14:paraId="308DB0E3" w14:textId="77777777" w:rsidR="00B44041" w:rsidRPr="00CF4C56" w:rsidRDefault="00B44041" w:rsidP="005B7D3A">
            <w:pPr>
              <w:rPr>
                <w:rFonts w:ascii="Calibri" w:hAnsi="Calibri"/>
                <w:sz w:val="18"/>
                <w:szCs w:val="18"/>
              </w:rPr>
            </w:pPr>
          </w:p>
        </w:tc>
      </w:tr>
      <w:tr w:rsidR="00D97726" w14:paraId="308DB0EB" w14:textId="77777777" w:rsidTr="00F55848">
        <w:trPr>
          <w:trHeight w:val="245"/>
        </w:trPr>
        <w:tc>
          <w:tcPr>
            <w:tcW w:w="399" w:type="dxa"/>
            <w:vAlign w:val="center"/>
          </w:tcPr>
          <w:p w14:paraId="308DB0E5" w14:textId="77777777" w:rsidR="00D97726" w:rsidRPr="004358FA" w:rsidRDefault="00D97726" w:rsidP="002C2E27">
            <w:pPr>
              <w:jc w:val="center"/>
              <w:rPr>
                <w:rFonts w:ascii="Calibri" w:eastAsia="Calibri" w:hAnsi="Calibri"/>
                <w:sz w:val="18"/>
                <w:szCs w:val="18"/>
              </w:rPr>
            </w:pPr>
            <w:r w:rsidRPr="004358FA">
              <w:rPr>
                <w:rFonts w:ascii="Calibri" w:eastAsia="Calibri" w:hAnsi="Calibri"/>
                <w:sz w:val="18"/>
                <w:szCs w:val="18"/>
              </w:rPr>
              <w:t>03</w:t>
            </w:r>
          </w:p>
        </w:tc>
        <w:tc>
          <w:tcPr>
            <w:tcW w:w="1938" w:type="dxa"/>
            <w:shd w:val="clear" w:color="auto" w:fill="auto"/>
            <w:vAlign w:val="center"/>
          </w:tcPr>
          <w:p w14:paraId="308DB0E6" w14:textId="77777777" w:rsidR="00D97726" w:rsidRPr="004358FA" w:rsidRDefault="00D97726" w:rsidP="00464633">
            <w:pPr>
              <w:rPr>
                <w:rFonts w:ascii="Calibri" w:hAnsi="Calibri"/>
                <w:sz w:val="18"/>
                <w:szCs w:val="18"/>
              </w:rPr>
            </w:pPr>
            <w:r w:rsidRPr="004358FA">
              <w:rPr>
                <w:rFonts w:ascii="Calibri" w:eastAsia="Calibri" w:hAnsi="Calibri"/>
                <w:sz w:val="18"/>
                <w:szCs w:val="18"/>
              </w:rPr>
              <w:t>Project Location:</w:t>
            </w:r>
          </w:p>
        </w:tc>
        <w:tc>
          <w:tcPr>
            <w:tcW w:w="4778" w:type="dxa"/>
            <w:shd w:val="clear" w:color="auto" w:fill="auto"/>
          </w:tcPr>
          <w:p w14:paraId="308DB0E7" w14:textId="77777777" w:rsidR="00D97726" w:rsidRPr="007F276B" w:rsidRDefault="00D97726" w:rsidP="005B7D3A">
            <w:pPr>
              <w:rPr>
                <w:rFonts w:ascii="Calibri" w:hAnsi="Calibri"/>
                <w:sz w:val="18"/>
                <w:szCs w:val="18"/>
              </w:rPr>
            </w:pPr>
          </w:p>
        </w:tc>
        <w:tc>
          <w:tcPr>
            <w:tcW w:w="449" w:type="dxa"/>
            <w:vAlign w:val="center"/>
          </w:tcPr>
          <w:p w14:paraId="308DB0E8" w14:textId="77777777" w:rsidR="00D97726" w:rsidRPr="004358FA" w:rsidRDefault="00D97726" w:rsidP="002C2E27">
            <w:pPr>
              <w:jc w:val="center"/>
              <w:rPr>
                <w:rFonts w:ascii="Calibri" w:hAnsi="Calibri"/>
                <w:sz w:val="18"/>
                <w:szCs w:val="18"/>
              </w:rPr>
            </w:pPr>
            <w:r w:rsidRPr="004358FA">
              <w:rPr>
                <w:rFonts w:ascii="Calibri" w:hAnsi="Calibri"/>
                <w:sz w:val="18"/>
                <w:szCs w:val="18"/>
              </w:rPr>
              <w:t>04</w:t>
            </w:r>
          </w:p>
        </w:tc>
        <w:tc>
          <w:tcPr>
            <w:tcW w:w="3634" w:type="dxa"/>
            <w:shd w:val="clear" w:color="auto" w:fill="auto"/>
            <w:vAlign w:val="center"/>
          </w:tcPr>
          <w:p w14:paraId="308DB0E9" w14:textId="77777777" w:rsidR="00D97726" w:rsidRPr="004358FA" w:rsidRDefault="00D97726" w:rsidP="00464633">
            <w:pPr>
              <w:rPr>
                <w:rFonts w:ascii="Calibri" w:hAnsi="Calibri"/>
                <w:sz w:val="18"/>
                <w:szCs w:val="18"/>
              </w:rPr>
            </w:pPr>
            <w:r w:rsidRPr="004358FA">
              <w:rPr>
                <w:rFonts w:ascii="Calibri" w:hAnsi="Calibri"/>
                <w:sz w:val="18"/>
                <w:szCs w:val="18"/>
              </w:rPr>
              <w:t>Building Front Orientation (deg or cardinal):</w:t>
            </w:r>
          </w:p>
        </w:tc>
        <w:tc>
          <w:tcPr>
            <w:tcW w:w="3192" w:type="dxa"/>
            <w:shd w:val="clear" w:color="auto" w:fill="auto"/>
          </w:tcPr>
          <w:p w14:paraId="308DB0EA" w14:textId="77777777" w:rsidR="00D97726" w:rsidRPr="00CF4C56" w:rsidRDefault="00D97726" w:rsidP="005B7D3A">
            <w:pPr>
              <w:rPr>
                <w:rFonts w:ascii="Calibri" w:hAnsi="Calibri"/>
                <w:sz w:val="18"/>
                <w:szCs w:val="18"/>
              </w:rPr>
            </w:pPr>
          </w:p>
        </w:tc>
      </w:tr>
      <w:tr w:rsidR="00D97726" w14:paraId="308DB0F2" w14:textId="77777777" w:rsidTr="00F55848">
        <w:trPr>
          <w:trHeight w:val="245"/>
        </w:trPr>
        <w:tc>
          <w:tcPr>
            <w:tcW w:w="399" w:type="dxa"/>
            <w:vAlign w:val="center"/>
          </w:tcPr>
          <w:p w14:paraId="308DB0EC" w14:textId="77777777" w:rsidR="00D97726" w:rsidRPr="004358FA" w:rsidRDefault="00D97726" w:rsidP="002C2E27">
            <w:pPr>
              <w:jc w:val="center"/>
              <w:rPr>
                <w:rFonts w:ascii="Calibri" w:hAnsi="Calibri"/>
                <w:sz w:val="18"/>
                <w:szCs w:val="18"/>
              </w:rPr>
            </w:pPr>
            <w:r w:rsidRPr="004358FA">
              <w:rPr>
                <w:rFonts w:ascii="Calibri" w:hAnsi="Calibri"/>
                <w:sz w:val="18"/>
                <w:szCs w:val="18"/>
              </w:rPr>
              <w:t>05</w:t>
            </w:r>
          </w:p>
        </w:tc>
        <w:tc>
          <w:tcPr>
            <w:tcW w:w="1938" w:type="dxa"/>
            <w:shd w:val="clear" w:color="auto" w:fill="auto"/>
            <w:vAlign w:val="center"/>
          </w:tcPr>
          <w:p w14:paraId="308DB0ED" w14:textId="77777777" w:rsidR="00D97726" w:rsidRPr="004358FA" w:rsidRDefault="00D97726" w:rsidP="00464633">
            <w:pPr>
              <w:rPr>
                <w:rFonts w:ascii="Calibri" w:hAnsi="Calibri"/>
                <w:sz w:val="18"/>
                <w:szCs w:val="18"/>
              </w:rPr>
            </w:pPr>
            <w:r w:rsidRPr="004358FA">
              <w:rPr>
                <w:rFonts w:ascii="Calibri" w:hAnsi="Calibri"/>
                <w:sz w:val="18"/>
                <w:szCs w:val="18"/>
              </w:rPr>
              <w:t>CA City:</w:t>
            </w:r>
          </w:p>
        </w:tc>
        <w:tc>
          <w:tcPr>
            <w:tcW w:w="4778" w:type="dxa"/>
            <w:shd w:val="clear" w:color="auto" w:fill="auto"/>
          </w:tcPr>
          <w:p w14:paraId="308DB0EE" w14:textId="77777777" w:rsidR="00D97726" w:rsidRPr="007F276B" w:rsidRDefault="00D97726" w:rsidP="005B7D3A">
            <w:pPr>
              <w:tabs>
                <w:tab w:val="left" w:pos="1194"/>
              </w:tabs>
              <w:rPr>
                <w:rFonts w:ascii="Calibri" w:hAnsi="Calibri"/>
                <w:sz w:val="18"/>
                <w:szCs w:val="18"/>
              </w:rPr>
            </w:pPr>
          </w:p>
        </w:tc>
        <w:tc>
          <w:tcPr>
            <w:tcW w:w="449" w:type="dxa"/>
            <w:vAlign w:val="center"/>
          </w:tcPr>
          <w:p w14:paraId="308DB0EF" w14:textId="77777777" w:rsidR="00D97726" w:rsidRPr="004358FA" w:rsidRDefault="00D97726" w:rsidP="002C2E27">
            <w:pPr>
              <w:jc w:val="center"/>
              <w:rPr>
                <w:rFonts w:ascii="Calibri" w:hAnsi="Calibri"/>
                <w:sz w:val="18"/>
                <w:szCs w:val="18"/>
              </w:rPr>
            </w:pPr>
            <w:r w:rsidRPr="004358FA">
              <w:rPr>
                <w:rFonts w:ascii="Calibri" w:hAnsi="Calibri"/>
                <w:sz w:val="18"/>
                <w:szCs w:val="18"/>
              </w:rPr>
              <w:t>06</w:t>
            </w:r>
          </w:p>
        </w:tc>
        <w:tc>
          <w:tcPr>
            <w:tcW w:w="3634" w:type="dxa"/>
            <w:shd w:val="clear" w:color="auto" w:fill="auto"/>
            <w:vAlign w:val="center"/>
          </w:tcPr>
          <w:p w14:paraId="308DB0F0" w14:textId="77777777" w:rsidR="00D97726" w:rsidRPr="004358FA" w:rsidRDefault="00D97726" w:rsidP="00464633">
            <w:pPr>
              <w:rPr>
                <w:rFonts w:ascii="Calibri" w:hAnsi="Calibri"/>
                <w:sz w:val="18"/>
                <w:szCs w:val="18"/>
              </w:rPr>
            </w:pPr>
            <w:r w:rsidRPr="004358FA">
              <w:rPr>
                <w:rFonts w:ascii="Calibri" w:hAnsi="Calibri"/>
                <w:sz w:val="18"/>
                <w:szCs w:val="18"/>
              </w:rPr>
              <w:t>Number of Dwelling Units:</w:t>
            </w:r>
          </w:p>
        </w:tc>
        <w:tc>
          <w:tcPr>
            <w:tcW w:w="3192" w:type="dxa"/>
            <w:shd w:val="clear" w:color="auto" w:fill="auto"/>
          </w:tcPr>
          <w:p w14:paraId="308DB0F1" w14:textId="77777777" w:rsidR="00D97726" w:rsidRPr="00CF4C56" w:rsidRDefault="00D97726" w:rsidP="005B7D3A">
            <w:pPr>
              <w:rPr>
                <w:rFonts w:ascii="Calibri" w:hAnsi="Calibri"/>
                <w:sz w:val="18"/>
                <w:szCs w:val="18"/>
              </w:rPr>
            </w:pPr>
          </w:p>
        </w:tc>
      </w:tr>
      <w:tr w:rsidR="00D97726" w14:paraId="308DB0F9" w14:textId="77777777" w:rsidTr="00F55848">
        <w:trPr>
          <w:trHeight w:val="245"/>
        </w:trPr>
        <w:tc>
          <w:tcPr>
            <w:tcW w:w="399" w:type="dxa"/>
            <w:vAlign w:val="center"/>
          </w:tcPr>
          <w:p w14:paraId="308DB0F3" w14:textId="77777777" w:rsidR="00D97726" w:rsidRPr="004358FA" w:rsidRDefault="00D97726" w:rsidP="002C2E27">
            <w:pPr>
              <w:jc w:val="center"/>
              <w:rPr>
                <w:rFonts w:ascii="Calibri" w:hAnsi="Calibri"/>
                <w:sz w:val="18"/>
                <w:szCs w:val="18"/>
              </w:rPr>
            </w:pPr>
            <w:r w:rsidRPr="004358FA">
              <w:rPr>
                <w:rFonts w:ascii="Calibri" w:hAnsi="Calibri"/>
                <w:sz w:val="18"/>
                <w:szCs w:val="18"/>
              </w:rPr>
              <w:t>07</w:t>
            </w:r>
          </w:p>
        </w:tc>
        <w:tc>
          <w:tcPr>
            <w:tcW w:w="1938" w:type="dxa"/>
            <w:shd w:val="clear" w:color="auto" w:fill="auto"/>
            <w:vAlign w:val="center"/>
          </w:tcPr>
          <w:p w14:paraId="308DB0F4" w14:textId="77777777" w:rsidR="00D97726" w:rsidRPr="004358FA" w:rsidRDefault="00D97726" w:rsidP="00464633">
            <w:pPr>
              <w:rPr>
                <w:rFonts w:ascii="Calibri" w:hAnsi="Calibri"/>
                <w:sz w:val="18"/>
                <w:szCs w:val="18"/>
              </w:rPr>
            </w:pPr>
            <w:r w:rsidRPr="004358FA">
              <w:rPr>
                <w:rFonts w:ascii="Calibri" w:hAnsi="Calibri"/>
                <w:sz w:val="18"/>
                <w:szCs w:val="18"/>
              </w:rPr>
              <w:t>Zip Code:</w:t>
            </w:r>
          </w:p>
        </w:tc>
        <w:tc>
          <w:tcPr>
            <w:tcW w:w="4778" w:type="dxa"/>
            <w:shd w:val="clear" w:color="auto" w:fill="auto"/>
          </w:tcPr>
          <w:p w14:paraId="308DB0F5" w14:textId="77777777" w:rsidR="00D97726" w:rsidRPr="007F276B" w:rsidRDefault="00D97726" w:rsidP="005B7D3A">
            <w:pPr>
              <w:rPr>
                <w:rFonts w:ascii="Calibri" w:hAnsi="Calibri"/>
                <w:sz w:val="18"/>
                <w:szCs w:val="18"/>
              </w:rPr>
            </w:pPr>
          </w:p>
        </w:tc>
        <w:tc>
          <w:tcPr>
            <w:tcW w:w="449" w:type="dxa"/>
            <w:vAlign w:val="center"/>
          </w:tcPr>
          <w:p w14:paraId="308DB0F6" w14:textId="77777777" w:rsidR="00D97726" w:rsidRPr="004358FA" w:rsidRDefault="00D97726" w:rsidP="002C2E27">
            <w:pPr>
              <w:jc w:val="center"/>
              <w:rPr>
                <w:rFonts w:ascii="Calibri" w:hAnsi="Calibri"/>
                <w:sz w:val="18"/>
                <w:szCs w:val="18"/>
              </w:rPr>
            </w:pPr>
            <w:r w:rsidRPr="004358FA">
              <w:rPr>
                <w:rFonts w:ascii="Calibri" w:hAnsi="Calibri"/>
                <w:sz w:val="18"/>
                <w:szCs w:val="18"/>
              </w:rPr>
              <w:t>08</w:t>
            </w:r>
          </w:p>
        </w:tc>
        <w:tc>
          <w:tcPr>
            <w:tcW w:w="3634" w:type="dxa"/>
            <w:shd w:val="clear" w:color="auto" w:fill="auto"/>
            <w:vAlign w:val="center"/>
          </w:tcPr>
          <w:p w14:paraId="308DB0F7" w14:textId="77777777" w:rsidR="00D97726" w:rsidRPr="004358FA" w:rsidRDefault="00D97726" w:rsidP="00464633">
            <w:pPr>
              <w:rPr>
                <w:rFonts w:ascii="Calibri" w:hAnsi="Calibri"/>
                <w:sz w:val="18"/>
                <w:szCs w:val="18"/>
              </w:rPr>
            </w:pPr>
            <w:r w:rsidRPr="004358FA">
              <w:rPr>
                <w:rFonts w:ascii="Calibri" w:hAnsi="Calibri"/>
                <w:sz w:val="18"/>
                <w:szCs w:val="18"/>
              </w:rPr>
              <w:t>Fuel Type:</w:t>
            </w:r>
          </w:p>
        </w:tc>
        <w:tc>
          <w:tcPr>
            <w:tcW w:w="3192" w:type="dxa"/>
            <w:shd w:val="clear" w:color="auto" w:fill="auto"/>
          </w:tcPr>
          <w:p w14:paraId="308DB0F8" w14:textId="77777777" w:rsidR="00D97726" w:rsidRPr="00CF4C56" w:rsidRDefault="00D97726" w:rsidP="005B7D3A">
            <w:pPr>
              <w:rPr>
                <w:rFonts w:ascii="Calibri" w:hAnsi="Calibri"/>
                <w:sz w:val="18"/>
                <w:szCs w:val="18"/>
              </w:rPr>
            </w:pPr>
          </w:p>
        </w:tc>
      </w:tr>
      <w:tr w:rsidR="00D97726" w14:paraId="308DB100" w14:textId="77777777" w:rsidTr="00F55848">
        <w:trPr>
          <w:trHeight w:val="245"/>
        </w:trPr>
        <w:tc>
          <w:tcPr>
            <w:tcW w:w="399" w:type="dxa"/>
            <w:vAlign w:val="center"/>
          </w:tcPr>
          <w:p w14:paraId="308DB0FA" w14:textId="77777777" w:rsidR="00D97726" w:rsidRPr="004358FA" w:rsidRDefault="00D97726" w:rsidP="002C2E27">
            <w:pPr>
              <w:jc w:val="center"/>
              <w:rPr>
                <w:rFonts w:ascii="Calibri" w:hAnsi="Calibri"/>
                <w:sz w:val="18"/>
                <w:szCs w:val="18"/>
              </w:rPr>
            </w:pPr>
            <w:r w:rsidRPr="004358FA">
              <w:rPr>
                <w:rFonts w:ascii="Calibri" w:hAnsi="Calibri"/>
                <w:sz w:val="18"/>
                <w:szCs w:val="18"/>
              </w:rPr>
              <w:t>09</w:t>
            </w:r>
          </w:p>
        </w:tc>
        <w:tc>
          <w:tcPr>
            <w:tcW w:w="1938" w:type="dxa"/>
            <w:shd w:val="clear" w:color="auto" w:fill="auto"/>
            <w:vAlign w:val="center"/>
          </w:tcPr>
          <w:p w14:paraId="308DB0FB" w14:textId="77777777" w:rsidR="00D97726" w:rsidRPr="004358FA" w:rsidRDefault="00D97726" w:rsidP="00464633">
            <w:pPr>
              <w:rPr>
                <w:rFonts w:ascii="Calibri" w:hAnsi="Calibri"/>
                <w:sz w:val="18"/>
                <w:szCs w:val="18"/>
              </w:rPr>
            </w:pPr>
            <w:r w:rsidRPr="004358FA">
              <w:rPr>
                <w:rFonts w:ascii="Calibri" w:hAnsi="Calibri"/>
                <w:sz w:val="18"/>
                <w:szCs w:val="18"/>
              </w:rPr>
              <w:t>Climate Zone:</w:t>
            </w:r>
          </w:p>
        </w:tc>
        <w:tc>
          <w:tcPr>
            <w:tcW w:w="4778" w:type="dxa"/>
            <w:shd w:val="clear" w:color="auto" w:fill="auto"/>
          </w:tcPr>
          <w:p w14:paraId="308DB0FC" w14:textId="77777777" w:rsidR="00D97726" w:rsidRPr="007F276B" w:rsidRDefault="00D97726" w:rsidP="005B7D3A">
            <w:pPr>
              <w:rPr>
                <w:rFonts w:ascii="Calibri" w:hAnsi="Calibri"/>
                <w:sz w:val="18"/>
                <w:szCs w:val="18"/>
              </w:rPr>
            </w:pPr>
          </w:p>
        </w:tc>
        <w:tc>
          <w:tcPr>
            <w:tcW w:w="449" w:type="dxa"/>
            <w:vAlign w:val="center"/>
          </w:tcPr>
          <w:p w14:paraId="308DB0FD" w14:textId="77777777" w:rsidR="00D97726" w:rsidRPr="004358FA" w:rsidRDefault="00D97726" w:rsidP="002C2E27">
            <w:pPr>
              <w:jc w:val="center"/>
              <w:rPr>
                <w:rFonts w:ascii="Calibri" w:hAnsi="Calibri"/>
                <w:sz w:val="18"/>
                <w:szCs w:val="18"/>
              </w:rPr>
            </w:pPr>
            <w:r w:rsidRPr="004358FA">
              <w:rPr>
                <w:rFonts w:ascii="Calibri" w:hAnsi="Calibri"/>
                <w:sz w:val="18"/>
                <w:szCs w:val="18"/>
              </w:rPr>
              <w:t>10</w:t>
            </w:r>
          </w:p>
        </w:tc>
        <w:tc>
          <w:tcPr>
            <w:tcW w:w="3634" w:type="dxa"/>
            <w:shd w:val="clear" w:color="auto" w:fill="auto"/>
            <w:vAlign w:val="center"/>
          </w:tcPr>
          <w:p w14:paraId="308DB0FE" w14:textId="77777777" w:rsidR="00D97726" w:rsidRPr="004358FA" w:rsidRDefault="00D97726" w:rsidP="002554A7">
            <w:pPr>
              <w:rPr>
                <w:rFonts w:ascii="Calibri" w:hAnsi="Calibri"/>
                <w:sz w:val="18"/>
                <w:szCs w:val="18"/>
              </w:rPr>
            </w:pPr>
            <w:r w:rsidRPr="004358FA">
              <w:rPr>
                <w:rFonts w:ascii="Calibri" w:hAnsi="Calibri"/>
                <w:sz w:val="18"/>
                <w:szCs w:val="18"/>
              </w:rPr>
              <w:t>Total Conditioned Floor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192" w:type="dxa"/>
            <w:shd w:val="clear" w:color="auto" w:fill="auto"/>
          </w:tcPr>
          <w:p w14:paraId="308DB0FF" w14:textId="77777777" w:rsidR="00D97726" w:rsidRPr="00CF4C56" w:rsidRDefault="00D97726" w:rsidP="005B7D3A">
            <w:pPr>
              <w:rPr>
                <w:rFonts w:ascii="Calibri" w:hAnsi="Calibri"/>
                <w:sz w:val="18"/>
                <w:szCs w:val="18"/>
              </w:rPr>
            </w:pPr>
          </w:p>
        </w:tc>
      </w:tr>
      <w:tr w:rsidR="00D97726" w14:paraId="308DB107" w14:textId="77777777" w:rsidTr="00F55848">
        <w:trPr>
          <w:trHeight w:val="245"/>
        </w:trPr>
        <w:tc>
          <w:tcPr>
            <w:tcW w:w="399" w:type="dxa"/>
            <w:vAlign w:val="center"/>
          </w:tcPr>
          <w:p w14:paraId="308DB101" w14:textId="77777777" w:rsidR="00D97726" w:rsidRPr="004358FA" w:rsidRDefault="00D97726" w:rsidP="002C2E27">
            <w:pPr>
              <w:jc w:val="center"/>
              <w:rPr>
                <w:rFonts w:ascii="Calibri" w:hAnsi="Calibri"/>
                <w:sz w:val="18"/>
                <w:szCs w:val="18"/>
              </w:rPr>
            </w:pPr>
            <w:r w:rsidRPr="004358FA">
              <w:rPr>
                <w:rFonts w:ascii="Calibri" w:hAnsi="Calibri"/>
                <w:sz w:val="18"/>
                <w:szCs w:val="18"/>
              </w:rPr>
              <w:t>11</w:t>
            </w:r>
          </w:p>
        </w:tc>
        <w:tc>
          <w:tcPr>
            <w:tcW w:w="1938" w:type="dxa"/>
            <w:shd w:val="clear" w:color="auto" w:fill="auto"/>
            <w:vAlign w:val="center"/>
          </w:tcPr>
          <w:p w14:paraId="308DB102" w14:textId="77777777" w:rsidR="00D97726" w:rsidRPr="004358FA" w:rsidRDefault="00D97726" w:rsidP="00464633">
            <w:pPr>
              <w:rPr>
                <w:rFonts w:ascii="Calibri" w:hAnsi="Calibri"/>
                <w:sz w:val="18"/>
                <w:szCs w:val="18"/>
              </w:rPr>
            </w:pPr>
            <w:r w:rsidRPr="004358FA">
              <w:rPr>
                <w:rFonts w:ascii="Calibri" w:hAnsi="Calibri"/>
                <w:sz w:val="18"/>
                <w:szCs w:val="18"/>
              </w:rPr>
              <w:t>Building Type:</w:t>
            </w:r>
          </w:p>
        </w:tc>
        <w:tc>
          <w:tcPr>
            <w:tcW w:w="4778" w:type="dxa"/>
            <w:shd w:val="clear" w:color="auto" w:fill="auto"/>
          </w:tcPr>
          <w:p w14:paraId="308DB103" w14:textId="77777777" w:rsidR="00D97726" w:rsidRPr="007F276B" w:rsidRDefault="00D97726" w:rsidP="005B7D3A">
            <w:pPr>
              <w:rPr>
                <w:rFonts w:ascii="Calibri" w:hAnsi="Calibri"/>
                <w:sz w:val="18"/>
                <w:szCs w:val="18"/>
              </w:rPr>
            </w:pPr>
          </w:p>
        </w:tc>
        <w:tc>
          <w:tcPr>
            <w:tcW w:w="449" w:type="dxa"/>
            <w:vAlign w:val="center"/>
          </w:tcPr>
          <w:p w14:paraId="308DB104" w14:textId="77777777" w:rsidR="00D97726" w:rsidRPr="004358FA" w:rsidRDefault="00D97726" w:rsidP="002C2E27">
            <w:pPr>
              <w:jc w:val="center"/>
              <w:rPr>
                <w:rFonts w:ascii="Calibri" w:hAnsi="Calibri"/>
                <w:sz w:val="18"/>
                <w:szCs w:val="18"/>
              </w:rPr>
            </w:pPr>
            <w:r w:rsidRPr="004358FA">
              <w:rPr>
                <w:rFonts w:ascii="Calibri" w:hAnsi="Calibri"/>
                <w:sz w:val="18"/>
                <w:szCs w:val="18"/>
              </w:rPr>
              <w:t>12</w:t>
            </w:r>
          </w:p>
        </w:tc>
        <w:tc>
          <w:tcPr>
            <w:tcW w:w="3634" w:type="dxa"/>
            <w:shd w:val="clear" w:color="auto" w:fill="auto"/>
            <w:vAlign w:val="center"/>
          </w:tcPr>
          <w:p w14:paraId="308DB105" w14:textId="6D261A2B" w:rsidR="00D97726" w:rsidRPr="004358FA" w:rsidRDefault="00D97726" w:rsidP="005959F4">
            <w:pPr>
              <w:rPr>
                <w:rFonts w:ascii="Calibri" w:hAnsi="Calibri"/>
                <w:sz w:val="18"/>
                <w:szCs w:val="18"/>
              </w:rPr>
            </w:pPr>
            <w:r w:rsidRPr="004358FA">
              <w:rPr>
                <w:rFonts w:ascii="Calibri" w:hAnsi="Calibri"/>
                <w:sz w:val="18"/>
                <w:szCs w:val="18"/>
              </w:rPr>
              <w:t>Slab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192" w:type="dxa"/>
            <w:shd w:val="clear" w:color="auto" w:fill="auto"/>
          </w:tcPr>
          <w:p w14:paraId="308DB106" w14:textId="77777777" w:rsidR="00D97726" w:rsidRPr="00CF4C56" w:rsidRDefault="00D97726" w:rsidP="005B7D3A">
            <w:pPr>
              <w:rPr>
                <w:rFonts w:ascii="Calibri" w:hAnsi="Calibri"/>
                <w:sz w:val="18"/>
                <w:szCs w:val="18"/>
              </w:rPr>
            </w:pPr>
          </w:p>
        </w:tc>
      </w:tr>
      <w:tr w:rsidR="00D97726" w14:paraId="308DB10E" w14:textId="77777777" w:rsidTr="00F55848">
        <w:trPr>
          <w:trHeight w:val="245"/>
        </w:trPr>
        <w:tc>
          <w:tcPr>
            <w:tcW w:w="399" w:type="dxa"/>
            <w:vAlign w:val="center"/>
          </w:tcPr>
          <w:p w14:paraId="308DB108" w14:textId="77777777" w:rsidR="00D97726" w:rsidRPr="004358FA" w:rsidRDefault="00D97726" w:rsidP="002C2E27">
            <w:pPr>
              <w:jc w:val="center"/>
              <w:rPr>
                <w:rFonts w:ascii="Calibri" w:hAnsi="Calibri" w:cs="Tahoma"/>
                <w:sz w:val="18"/>
                <w:szCs w:val="18"/>
              </w:rPr>
            </w:pPr>
            <w:r w:rsidRPr="004358FA">
              <w:rPr>
                <w:rFonts w:ascii="Calibri" w:hAnsi="Calibri"/>
                <w:sz w:val="18"/>
                <w:szCs w:val="18"/>
              </w:rPr>
              <w:t>13</w:t>
            </w:r>
          </w:p>
        </w:tc>
        <w:tc>
          <w:tcPr>
            <w:tcW w:w="1938" w:type="dxa"/>
            <w:shd w:val="clear" w:color="auto" w:fill="auto"/>
            <w:vAlign w:val="center"/>
          </w:tcPr>
          <w:p w14:paraId="308DB109" w14:textId="77777777" w:rsidR="00D97726" w:rsidRPr="007F276B" w:rsidRDefault="003718D5" w:rsidP="00D97726">
            <w:pPr>
              <w:rPr>
                <w:rFonts w:ascii="Calibri" w:hAnsi="Calibri"/>
                <w:sz w:val="18"/>
                <w:szCs w:val="18"/>
              </w:rPr>
            </w:pPr>
            <w:r w:rsidRPr="004358FA">
              <w:rPr>
                <w:rFonts w:ascii="Calibri" w:hAnsi="Calibri"/>
                <w:sz w:val="18"/>
                <w:szCs w:val="18"/>
              </w:rPr>
              <w:t xml:space="preserve">Project Scope:  </w:t>
            </w:r>
          </w:p>
        </w:tc>
        <w:tc>
          <w:tcPr>
            <w:tcW w:w="4778" w:type="dxa"/>
            <w:shd w:val="clear" w:color="auto" w:fill="auto"/>
            <w:vAlign w:val="center"/>
          </w:tcPr>
          <w:p w14:paraId="308DB10A" w14:textId="77777777" w:rsidR="00D97726" w:rsidRPr="00D315E4" w:rsidRDefault="00D97726" w:rsidP="0031551A">
            <w:pPr>
              <w:rPr>
                <w:rFonts w:ascii="Calibri" w:hAnsi="Calibri"/>
                <w:sz w:val="18"/>
                <w:szCs w:val="18"/>
              </w:rPr>
            </w:pPr>
          </w:p>
        </w:tc>
        <w:tc>
          <w:tcPr>
            <w:tcW w:w="449" w:type="dxa"/>
            <w:vAlign w:val="center"/>
          </w:tcPr>
          <w:p w14:paraId="308DB10B" w14:textId="5AA6825B" w:rsidR="00D97726" w:rsidRPr="004358FA" w:rsidRDefault="00DC74ED" w:rsidP="00D97726">
            <w:pPr>
              <w:jc w:val="center"/>
              <w:rPr>
                <w:rFonts w:ascii="Calibri" w:hAnsi="Calibri" w:cs="Tahoma"/>
                <w:sz w:val="18"/>
                <w:szCs w:val="18"/>
              </w:rPr>
            </w:pPr>
            <w:r w:rsidRPr="004358FA">
              <w:rPr>
                <w:rFonts w:ascii="Calibri" w:hAnsi="Calibri" w:cs="Tahoma"/>
                <w:sz w:val="18"/>
                <w:szCs w:val="18"/>
              </w:rPr>
              <w:t>14</w:t>
            </w:r>
          </w:p>
        </w:tc>
        <w:tc>
          <w:tcPr>
            <w:tcW w:w="3634" w:type="dxa"/>
            <w:shd w:val="clear" w:color="auto" w:fill="auto"/>
            <w:vAlign w:val="center"/>
          </w:tcPr>
          <w:p w14:paraId="308DB10C" w14:textId="1EA34053" w:rsidR="00DC74ED" w:rsidRPr="004358FA" w:rsidRDefault="008461C6" w:rsidP="00464633">
            <w:pPr>
              <w:rPr>
                <w:rFonts w:ascii="Calibri" w:hAnsi="Calibri"/>
                <w:sz w:val="18"/>
                <w:szCs w:val="18"/>
              </w:rPr>
            </w:pPr>
            <w:r>
              <w:rPr>
                <w:rFonts w:ascii="Calibri" w:hAnsi="Calibri"/>
                <w:sz w:val="18"/>
                <w:szCs w:val="18"/>
              </w:rPr>
              <w:t>Fenestration Exceptions:</w:t>
            </w:r>
          </w:p>
        </w:tc>
        <w:tc>
          <w:tcPr>
            <w:tcW w:w="3192" w:type="dxa"/>
            <w:shd w:val="clear" w:color="auto" w:fill="auto"/>
            <w:vAlign w:val="bottom"/>
          </w:tcPr>
          <w:p w14:paraId="308DB10D" w14:textId="77777777" w:rsidR="00D97726" w:rsidRPr="00CF4C56" w:rsidRDefault="00D97726" w:rsidP="005B7D3A">
            <w:pPr>
              <w:rPr>
                <w:rFonts w:ascii="Calibri" w:hAnsi="Calibri"/>
                <w:sz w:val="18"/>
                <w:szCs w:val="18"/>
              </w:rPr>
            </w:pPr>
          </w:p>
        </w:tc>
      </w:tr>
    </w:tbl>
    <w:p w14:paraId="308DB10F" w14:textId="7F30B614" w:rsidR="00B054BA" w:rsidRPr="004358FA" w:rsidRDefault="00B054BA" w:rsidP="00B054BA">
      <w:pPr>
        <w:rPr>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5"/>
        <w:gridCol w:w="1628"/>
        <w:gridCol w:w="996"/>
        <w:gridCol w:w="1008"/>
        <w:gridCol w:w="976"/>
        <w:gridCol w:w="962"/>
        <w:gridCol w:w="14"/>
        <w:gridCol w:w="1182"/>
        <w:gridCol w:w="946"/>
        <w:gridCol w:w="828"/>
        <w:gridCol w:w="828"/>
        <w:gridCol w:w="1299"/>
        <w:gridCol w:w="2818"/>
      </w:tblGrid>
      <w:tr w:rsidR="004A516E" w:rsidRPr="00CF4C56" w14:paraId="308DB111" w14:textId="77777777" w:rsidTr="0083511B">
        <w:trPr>
          <w:cantSplit/>
          <w:trHeight w:val="312"/>
        </w:trPr>
        <w:tc>
          <w:tcPr>
            <w:tcW w:w="14390" w:type="dxa"/>
            <w:gridSpan w:val="13"/>
            <w:shd w:val="clear" w:color="auto" w:fill="auto"/>
            <w:vAlign w:val="center"/>
          </w:tcPr>
          <w:p w14:paraId="308DB110" w14:textId="463D901A" w:rsidR="004A516E" w:rsidRPr="009B3A0C" w:rsidRDefault="009E7527" w:rsidP="00E67E86">
            <w:pPr>
              <w:keepNext/>
              <w:rPr>
                <w:rFonts w:ascii="Calibri" w:eastAsia="Calibri" w:hAnsi="Calibri"/>
                <w:b/>
                <w:sz w:val="22"/>
                <w:szCs w:val="22"/>
              </w:rPr>
            </w:pPr>
            <w:r w:rsidRPr="004358FA">
              <w:rPr>
                <w:rFonts w:ascii="Calibri" w:eastAsia="Calibri" w:hAnsi="Calibri"/>
                <w:b/>
                <w:sz w:val="20"/>
                <w:szCs w:val="22"/>
              </w:rPr>
              <w:t>B</w:t>
            </w:r>
            <w:r w:rsidR="004B1A3E" w:rsidRPr="004358FA">
              <w:rPr>
                <w:rFonts w:ascii="Calibri" w:eastAsia="Calibri" w:hAnsi="Calibri"/>
                <w:b/>
                <w:sz w:val="20"/>
                <w:szCs w:val="22"/>
              </w:rPr>
              <w:t xml:space="preserve">. </w:t>
            </w:r>
            <w:r w:rsidR="00DC74ED" w:rsidRPr="004358FA">
              <w:rPr>
                <w:rFonts w:ascii="Calibri" w:eastAsia="Calibri" w:hAnsi="Calibri"/>
                <w:b/>
                <w:sz w:val="20"/>
                <w:szCs w:val="22"/>
              </w:rPr>
              <w:t>Opaque Surface Details</w:t>
            </w:r>
            <w:r w:rsidR="00880573" w:rsidRPr="004358FA">
              <w:rPr>
                <w:rFonts w:ascii="Calibri" w:eastAsia="Calibri" w:hAnsi="Calibri"/>
                <w:b/>
                <w:sz w:val="20"/>
                <w:szCs w:val="22"/>
              </w:rPr>
              <w:t xml:space="preserve"> – Framed</w:t>
            </w:r>
            <w:r w:rsidR="00D24B6A">
              <w:rPr>
                <w:rFonts w:ascii="Calibri" w:eastAsia="Calibri" w:hAnsi="Calibri"/>
                <w:b/>
                <w:sz w:val="20"/>
                <w:szCs w:val="22"/>
              </w:rPr>
              <w:t xml:space="preserve"> </w:t>
            </w:r>
            <w:r w:rsidR="00E67E86" w:rsidRPr="00E67E86">
              <w:rPr>
                <w:rFonts w:ascii="Calibri" w:eastAsia="Calibri" w:hAnsi="Calibri"/>
                <w:b/>
                <w:sz w:val="20"/>
                <w:szCs w:val="22"/>
              </w:rPr>
              <w:t xml:space="preserve">Walls/ Framed Floors/Concrete Raised Floors </w:t>
            </w:r>
            <w:r w:rsidR="004A516E" w:rsidRPr="004358FA">
              <w:rPr>
                <w:rFonts w:ascii="Calibri" w:eastAsia="Calibri" w:hAnsi="Calibri"/>
                <w:sz w:val="20"/>
                <w:szCs w:val="22"/>
              </w:rPr>
              <w:t>(</w:t>
            </w:r>
            <w:r w:rsidR="00D4432F" w:rsidRPr="004358FA">
              <w:rPr>
                <w:rFonts w:ascii="Calibri" w:eastAsia="Calibri" w:hAnsi="Calibri"/>
                <w:sz w:val="20"/>
                <w:szCs w:val="22"/>
              </w:rPr>
              <w:t xml:space="preserve">Section </w:t>
            </w:r>
            <w:r w:rsidR="004A516E" w:rsidRPr="004358FA">
              <w:rPr>
                <w:rFonts w:ascii="Calibri" w:eastAsia="Calibri" w:hAnsi="Calibri"/>
                <w:sz w:val="20"/>
                <w:szCs w:val="22"/>
              </w:rPr>
              <w:t>150.1(c)1)</w:t>
            </w:r>
          </w:p>
        </w:tc>
      </w:tr>
      <w:tr w:rsidR="0083511B" w:rsidRPr="00CF4C56" w14:paraId="308DB11D" w14:textId="77777777" w:rsidTr="0083511B">
        <w:trPr>
          <w:cantSplit/>
          <w:trHeight w:val="45"/>
        </w:trPr>
        <w:tc>
          <w:tcPr>
            <w:tcW w:w="905" w:type="dxa"/>
            <w:vAlign w:val="center"/>
          </w:tcPr>
          <w:p w14:paraId="308DB112"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628" w:type="dxa"/>
            <w:vAlign w:val="center"/>
          </w:tcPr>
          <w:p w14:paraId="308DB113"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996" w:type="dxa"/>
            <w:vAlign w:val="center"/>
          </w:tcPr>
          <w:p w14:paraId="308DB114"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08" w:type="dxa"/>
            <w:vAlign w:val="center"/>
          </w:tcPr>
          <w:p w14:paraId="308DB115"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976" w:type="dxa"/>
            <w:vAlign w:val="center"/>
          </w:tcPr>
          <w:p w14:paraId="308DB116"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5</w:t>
            </w:r>
          </w:p>
        </w:tc>
        <w:tc>
          <w:tcPr>
            <w:tcW w:w="962" w:type="dxa"/>
            <w:vAlign w:val="center"/>
          </w:tcPr>
          <w:p w14:paraId="566CF0DC" w14:textId="77777777" w:rsidR="0083511B" w:rsidRPr="009B3A0C" w:rsidDel="00773279"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06</w:t>
            </w:r>
          </w:p>
        </w:tc>
        <w:tc>
          <w:tcPr>
            <w:tcW w:w="1196" w:type="dxa"/>
            <w:gridSpan w:val="2"/>
            <w:vAlign w:val="center"/>
          </w:tcPr>
          <w:p w14:paraId="308DB117" w14:textId="3C0882FD" w:rsidR="0083511B" w:rsidRPr="009B3A0C" w:rsidDel="00773279"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07</w:t>
            </w:r>
          </w:p>
        </w:tc>
        <w:tc>
          <w:tcPr>
            <w:tcW w:w="946" w:type="dxa"/>
            <w:vAlign w:val="center"/>
          </w:tcPr>
          <w:p w14:paraId="308DB118" w14:textId="6BD74755"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08</w:t>
            </w:r>
          </w:p>
        </w:tc>
        <w:tc>
          <w:tcPr>
            <w:tcW w:w="828" w:type="dxa"/>
            <w:vAlign w:val="center"/>
          </w:tcPr>
          <w:p w14:paraId="308DB119" w14:textId="1602D522"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09</w:t>
            </w:r>
          </w:p>
        </w:tc>
        <w:tc>
          <w:tcPr>
            <w:tcW w:w="828" w:type="dxa"/>
            <w:vAlign w:val="center"/>
          </w:tcPr>
          <w:p w14:paraId="308DB11A" w14:textId="07928BBC"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10</w:t>
            </w:r>
          </w:p>
        </w:tc>
        <w:tc>
          <w:tcPr>
            <w:tcW w:w="1299" w:type="dxa"/>
            <w:vAlign w:val="center"/>
          </w:tcPr>
          <w:p w14:paraId="308DB11B" w14:textId="18F19047" w:rsidR="0083511B"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11</w:t>
            </w:r>
          </w:p>
        </w:tc>
        <w:tc>
          <w:tcPr>
            <w:tcW w:w="2818" w:type="dxa"/>
            <w:vAlign w:val="center"/>
          </w:tcPr>
          <w:p w14:paraId="308DB11C" w14:textId="2D9022E6" w:rsidR="0083511B"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12</w:t>
            </w:r>
          </w:p>
        </w:tc>
      </w:tr>
      <w:tr w:rsidR="00C54A14" w:rsidRPr="009B3A0C" w14:paraId="308DB128" w14:textId="77777777" w:rsidTr="0083511B">
        <w:trPr>
          <w:cantSplit/>
          <w:trHeight w:val="266"/>
        </w:trPr>
        <w:tc>
          <w:tcPr>
            <w:tcW w:w="905" w:type="dxa"/>
            <w:vMerge w:val="restart"/>
            <w:vAlign w:val="bottom"/>
          </w:tcPr>
          <w:p w14:paraId="308DB11E" w14:textId="77777777" w:rsidR="00C54A14" w:rsidRPr="009B3A0C" w:rsidRDefault="00C54A14" w:rsidP="00D94ABF">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628" w:type="dxa"/>
            <w:vMerge w:val="restart"/>
            <w:vAlign w:val="bottom"/>
          </w:tcPr>
          <w:p w14:paraId="308DB11F" w14:textId="77777777" w:rsidR="00C54A14" w:rsidRPr="009B3A0C" w:rsidRDefault="00C54A14" w:rsidP="000C4332">
            <w:pPr>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996" w:type="dxa"/>
            <w:vMerge w:val="restart"/>
            <w:vAlign w:val="bottom"/>
          </w:tcPr>
          <w:p w14:paraId="308DB120" w14:textId="77777777" w:rsidR="00C54A14" w:rsidRPr="009B3A0C"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Type</w:t>
            </w:r>
          </w:p>
        </w:tc>
        <w:tc>
          <w:tcPr>
            <w:tcW w:w="1008" w:type="dxa"/>
            <w:vMerge w:val="restart"/>
            <w:vAlign w:val="bottom"/>
          </w:tcPr>
          <w:p w14:paraId="308DB121" w14:textId="77777777" w:rsidR="00C54A14"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Depth</w:t>
            </w:r>
          </w:p>
          <w:p w14:paraId="308DB122" w14:textId="77777777" w:rsidR="00D43573" w:rsidRPr="009B3A0C" w:rsidRDefault="00D43573" w:rsidP="00B054BA">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976" w:type="dxa"/>
            <w:vMerge w:val="restart"/>
            <w:vAlign w:val="bottom"/>
          </w:tcPr>
          <w:p w14:paraId="308DB123" w14:textId="77777777" w:rsidR="00C54A14"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Spacing</w:t>
            </w:r>
          </w:p>
          <w:p w14:paraId="308DB124" w14:textId="77777777" w:rsidR="00D43573" w:rsidRPr="009B3A0C" w:rsidRDefault="00D43573" w:rsidP="00B054BA">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760" w:type="dxa"/>
            <w:gridSpan w:val="6"/>
            <w:vAlign w:val="bottom"/>
          </w:tcPr>
          <w:p w14:paraId="308DB125" w14:textId="77777777" w:rsidR="00C54A14" w:rsidRPr="00E77A45" w:rsidRDefault="00B1563A" w:rsidP="00272A73">
            <w:pPr>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1299" w:type="dxa"/>
            <w:vAlign w:val="bottom"/>
          </w:tcPr>
          <w:p w14:paraId="308DB126" w14:textId="77777777" w:rsidR="00C54A14" w:rsidRPr="00E77A45" w:rsidRDefault="00B1563A" w:rsidP="00C941AB">
            <w:pPr>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Required </w:t>
            </w:r>
          </w:p>
        </w:tc>
        <w:tc>
          <w:tcPr>
            <w:tcW w:w="2818" w:type="dxa"/>
            <w:vMerge w:val="restart"/>
            <w:vAlign w:val="bottom"/>
          </w:tcPr>
          <w:p w14:paraId="308DB127" w14:textId="77777777" w:rsidR="00C54A14" w:rsidRPr="009B3A0C" w:rsidRDefault="00C54A14" w:rsidP="000C4332">
            <w:pPr>
              <w:tabs>
                <w:tab w:val="left" w:pos="540"/>
                <w:tab w:val="left" w:pos="900"/>
                <w:tab w:val="left" w:pos="3420"/>
              </w:tabs>
              <w:jc w:val="center"/>
              <w:rPr>
                <w:rFonts w:ascii="Calibri" w:hAnsi="Calibri"/>
                <w:sz w:val="18"/>
                <w:szCs w:val="18"/>
              </w:rPr>
            </w:pPr>
            <w:r w:rsidRPr="009B3A0C">
              <w:rPr>
                <w:rFonts w:ascii="Calibri" w:hAnsi="Calibri"/>
                <w:sz w:val="18"/>
                <w:szCs w:val="18"/>
              </w:rPr>
              <w:t>Comments</w:t>
            </w:r>
          </w:p>
        </w:tc>
      </w:tr>
      <w:tr w:rsidR="00C54A14" w:rsidRPr="009B3A0C" w14:paraId="308DB135" w14:textId="77777777" w:rsidTr="0083511B">
        <w:trPr>
          <w:cantSplit/>
          <w:trHeight w:val="288"/>
        </w:trPr>
        <w:tc>
          <w:tcPr>
            <w:tcW w:w="905" w:type="dxa"/>
            <w:vMerge/>
            <w:vAlign w:val="bottom"/>
          </w:tcPr>
          <w:p w14:paraId="308DB129" w14:textId="77777777" w:rsidR="00C54A14" w:rsidRPr="009B3A0C" w:rsidRDefault="00C54A14" w:rsidP="00D94ABF">
            <w:pPr>
              <w:tabs>
                <w:tab w:val="left" w:pos="540"/>
                <w:tab w:val="left" w:pos="900"/>
                <w:tab w:val="left" w:pos="3420"/>
              </w:tabs>
              <w:jc w:val="center"/>
              <w:rPr>
                <w:rFonts w:ascii="Calibri" w:hAnsi="Calibri"/>
                <w:sz w:val="18"/>
                <w:szCs w:val="18"/>
              </w:rPr>
            </w:pPr>
          </w:p>
        </w:tc>
        <w:tc>
          <w:tcPr>
            <w:tcW w:w="1628" w:type="dxa"/>
            <w:vMerge/>
            <w:vAlign w:val="bottom"/>
          </w:tcPr>
          <w:p w14:paraId="308DB12A"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Merge/>
            <w:vAlign w:val="bottom"/>
          </w:tcPr>
          <w:p w14:paraId="308DB12B"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1008" w:type="dxa"/>
            <w:vMerge/>
            <w:vAlign w:val="bottom"/>
          </w:tcPr>
          <w:p w14:paraId="308DB12C"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vMerge/>
            <w:vAlign w:val="bottom"/>
          </w:tcPr>
          <w:p w14:paraId="308DB12D"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gridSpan w:val="2"/>
            <w:vMerge w:val="restart"/>
            <w:vAlign w:val="bottom"/>
          </w:tcPr>
          <w:p w14:paraId="308DB12E" w14:textId="77777777" w:rsidR="00C54A14" w:rsidRPr="009B3A0C" w:rsidRDefault="00C54A14" w:rsidP="00662B11">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Cavity </w:t>
            </w:r>
            <w:r w:rsidRPr="009B3A0C">
              <w:rPr>
                <w:rFonts w:ascii="Calibri" w:hAnsi="Calibri"/>
                <w:sz w:val="18"/>
                <w:szCs w:val="18"/>
              </w:rPr>
              <w:br/>
              <w:t>R-value</w:t>
            </w:r>
          </w:p>
        </w:tc>
        <w:tc>
          <w:tcPr>
            <w:tcW w:w="1182" w:type="dxa"/>
            <w:vMerge w:val="restart"/>
            <w:vAlign w:val="bottom"/>
          </w:tcPr>
          <w:p w14:paraId="308DB12F" w14:textId="77777777" w:rsidR="00D43573" w:rsidRDefault="00C54A14" w:rsidP="00D43573">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Continuous Insulation </w:t>
            </w:r>
          </w:p>
          <w:p w14:paraId="308DB130" w14:textId="77777777" w:rsidR="00020A5D" w:rsidRDefault="00C54A14">
            <w:pPr>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946" w:type="dxa"/>
            <w:vMerge w:val="restart"/>
            <w:vAlign w:val="bottom"/>
          </w:tcPr>
          <w:p w14:paraId="308DB131" w14:textId="66305A27" w:rsidR="00C54A14" w:rsidRPr="009B3A0C" w:rsidRDefault="00C54A14" w:rsidP="00C941AB">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656" w:type="dxa"/>
            <w:gridSpan w:val="2"/>
            <w:vAlign w:val="bottom"/>
          </w:tcPr>
          <w:p w14:paraId="308DB132" w14:textId="77777777" w:rsidR="00C54A14" w:rsidRDefault="00C54A14" w:rsidP="00A97A73">
            <w:pPr>
              <w:tabs>
                <w:tab w:val="left" w:pos="540"/>
                <w:tab w:val="left" w:pos="900"/>
                <w:tab w:val="left" w:pos="3420"/>
              </w:tabs>
              <w:jc w:val="center"/>
              <w:rPr>
                <w:rFonts w:ascii="Calibri" w:hAnsi="Calibri"/>
                <w:sz w:val="18"/>
                <w:szCs w:val="18"/>
              </w:rPr>
            </w:pPr>
            <w:r>
              <w:rPr>
                <w:rFonts w:ascii="Calibri" w:hAnsi="Calibri"/>
                <w:sz w:val="18"/>
                <w:szCs w:val="18"/>
              </w:rPr>
              <w:t>Appendix JA4</w:t>
            </w:r>
            <w:r w:rsidR="00A97A73">
              <w:rPr>
                <w:rFonts w:ascii="Calibri" w:hAnsi="Calibri"/>
                <w:sz w:val="18"/>
                <w:szCs w:val="18"/>
              </w:rPr>
              <w:t xml:space="preserve"> Reference</w:t>
            </w:r>
          </w:p>
        </w:tc>
        <w:tc>
          <w:tcPr>
            <w:tcW w:w="1299" w:type="dxa"/>
            <w:vMerge w:val="restart"/>
            <w:vAlign w:val="bottom"/>
          </w:tcPr>
          <w:p w14:paraId="308DB133" w14:textId="4936C7AD" w:rsidR="00C54A14" w:rsidRPr="009B3A0C" w:rsidRDefault="00C54A14" w:rsidP="00D24B6A">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sidR="00D24B6A">
              <w:rPr>
                <w:rFonts w:ascii="Calibri" w:hAnsi="Calibri"/>
                <w:sz w:val="18"/>
                <w:szCs w:val="18"/>
              </w:rPr>
              <w:t>Table 150.1-</w:t>
            </w:r>
            <w:r w:rsidRPr="009B3A0C">
              <w:rPr>
                <w:rFonts w:ascii="Calibri" w:hAnsi="Calibri"/>
                <w:sz w:val="18"/>
                <w:szCs w:val="18"/>
              </w:rPr>
              <w:t>A</w:t>
            </w:r>
            <w:r w:rsidR="00D24B6A">
              <w:rPr>
                <w:rFonts w:ascii="Calibri" w:hAnsi="Calibri"/>
                <w:sz w:val="18"/>
                <w:szCs w:val="18"/>
              </w:rPr>
              <w:t xml:space="preserve"> or B</w:t>
            </w:r>
          </w:p>
        </w:tc>
        <w:tc>
          <w:tcPr>
            <w:tcW w:w="2818" w:type="dxa"/>
            <w:vMerge/>
            <w:vAlign w:val="bottom"/>
          </w:tcPr>
          <w:p w14:paraId="308DB134" w14:textId="77777777" w:rsidR="00C54A14" w:rsidRPr="009B3A0C" w:rsidRDefault="00C54A14" w:rsidP="000C4332">
            <w:pPr>
              <w:tabs>
                <w:tab w:val="left" w:pos="540"/>
                <w:tab w:val="left" w:pos="900"/>
                <w:tab w:val="left" w:pos="3420"/>
              </w:tabs>
              <w:jc w:val="center"/>
              <w:rPr>
                <w:rFonts w:ascii="Calibri" w:hAnsi="Calibri"/>
                <w:sz w:val="18"/>
                <w:szCs w:val="18"/>
              </w:rPr>
            </w:pPr>
          </w:p>
        </w:tc>
      </w:tr>
      <w:tr w:rsidR="00C54A14" w:rsidRPr="009B3A0C" w14:paraId="308DB142" w14:textId="77777777" w:rsidTr="0083511B">
        <w:trPr>
          <w:cantSplit/>
          <w:trHeight w:val="288"/>
        </w:trPr>
        <w:tc>
          <w:tcPr>
            <w:tcW w:w="905" w:type="dxa"/>
            <w:vMerge/>
            <w:vAlign w:val="bottom"/>
          </w:tcPr>
          <w:p w14:paraId="308DB136" w14:textId="77777777" w:rsidR="00C54A14" w:rsidRPr="009B3A0C" w:rsidRDefault="00C54A14" w:rsidP="00D94ABF">
            <w:pPr>
              <w:tabs>
                <w:tab w:val="left" w:pos="540"/>
                <w:tab w:val="left" w:pos="900"/>
                <w:tab w:val="left" w:pos="3420"/>
              </w:tabs>
              <w:jc w:val="center"/>
              <w:rPr>
                <w:rFonts w:ascii="Calibri" w:hAnsi="Calibri"/>
                <w:sz w:val="18"/>
                <w:szCs w:val="18"/>
              </w:rPr>
            </w:pPr>
          </w:p>
        </w:tc>
        <w:tc>
          <w:tcPr>
            <w:tcW w:w="1628" w:type="dxa"/>
            <w:vMerge/>
            <w:vAlign w:val="bottom"/>
          </w:tcPr>
          <w:p w14:paraId="308DB13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Merge/>
            <w:vAlign w:val="bottom"/>
          </w:tcPr>
          <w:p w14:paraId="308DB138"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1008" w:type="dxa"/>
            <w:vMerge/>
            <w:vAlign w:val="bottom"/>
          </w:tcPr>
          <w:p w14:paraId="308DB139"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vMerge/>
            <w:vAlign w:val="bottom"/>
          </w:tcPr>
          <w:p w14:paraId="308DB13A"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gridSpan w:val="2"/>
            <w:vMerge/>
            <w:vAlign w:val="bottom"/>
          </w:tcPr>
          <w:p w14:paraId="308DB13B" w14:textId="77777777" w:rsidR="00C54A14" w:rsidRPr="009B3A0C" w:rsidRDefault="00C54A14" w:rsidP="00662B11">
            <w:pPr>
              <w:tabs>
                <w:tab w:val="left" w:pos="540"/>
                <w:tab w:val="left" w:pos="900"/>
                <w:tab w:val="left" w:pos="3420"/>
              </w:tabs>
              <w:jc w:val="center"/>
              <w:rPr>
                <w:rFonts w:ascii="Calibri" w:hAnsi="Calibri"/>
                <w:sz w:val="18"/>
                <w:szCs w:val="18"/>
              </w:rPr>
            </w:pPr>
          </w:p>
        </w:tc>
        <w:tc>
          <w:tcPr>
            <w:tcW w:w="1182" w:type="dxa"/>
            <w:vMerge/>
            <w:vAlign w:val="bottom"/>
          </w:tcPr>
          <w:p w14:paraId="308DB13C" w14:textId="77777777" w:rsidR="00C54A14" w:rsidRPr="009B3A0C" w:rsidRDefault="00C54A14" w:rsidP="0017582B">
            <w:pPr>
              <w:tabs>
                <w:tab w:val="left" w:pos="540"/>
                <w:tab w:val="left" w:pos="900"/>
                <w:tab w:val="left" w:pos="3420"/>
              </w:tabs>
              <w:jc w:val="center"/>
              <w:rPr>
                <w:rFonts w:ascii="Calibri" w:hAnsi="Calibri"/>
                <w:sz w:val="18"/>
                <w:szCs w:val="18"/>
              </w:rPr>
            </w:pPr>
          </w:p>
        </w:tc>
        <w:tc>
          <w:tcPr>
            <w:tcW w:w="946" w:type="dxa"/>
            <w:vMerge/>
            <w:vAlign w:val="bottom"/>
          </w:tcPr>
          <w:p w14:paraId="308DB13D" w14:textId="77777777" w:rsidR="00C54A14" w:rsidRPr="009B3A0C" w:rsidRDefault="00C54A14" w:rsidP="00C941AB">
            <w:pPr>
              <w:tabs>
                <w:tab w:val="left" w:pos="540"/>
                <w:tab w:val="left" w:pos="900"/>
                <w:tab w:val="left" w:pos="3420"/>
              </w:tabs>
              <w:jc w:val="center"/>
              <w:rPr>
                <w:rFonts w:ascii="Calibri" w:hAnsi="Calibri"/>
                <w:sz w:val="18"/>
                <w:szCs w:val="18"/>
              </w:rPr>
            </w:pPr>
          </w:p>
        </w:tc>
        <w:tc>
          <w:tcPr>
            <w:tcW w:w="828" w:type="dxa"/>
            <w:vAlign w:val="bottom"/>
          </w:tcPr>
          <w:p w14:paraId="308DB13E" w14:textId="77777777" w:rsidR="00C54A14" w:rsidRDefault="00C54A14" w:rsidP="00B054BA">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8" w:type="dxa"/>
            <w:vAlign w:val="bottom"/>
          </w:tcPr>
          <w:p w14:paraId="308DB13F" w14:textId="77777777" w:rsidR="00C54A14" w:rsidRDefault="00C54A14" w:rsidP="00B054BA">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299" w:type="dxa"/>
            <w:vMerge/>
            <w:vAlign w:val="bottom"/>
          </w:tcPr>
          <w:p w14:paraId="308DB140" w14:textId="77777777" w:rsidR="00C54A14" w:rsidRPr="009B3A0C" w:rsidRDefault="00C54A14" w:rsidP="00C941AB">
            <w:pPr>
              <w:tabs>
                <w:tab w:val="left" w:pos="540"/>
                <w:tab w:val="left" w:pos="900"/>
                <w:tab w:val="left" w:pos="3420"/>
              </w:tabs>
              <w:jc w:val="center"/>
              <w:rPr>
                <w:rFonts w:ascii="Calibri" w:hAnsi="Calibri"/>
                <w:sz w:val="18"/>
                <w:szCs w:val="18"/>
              </w:rPr>
            </w:pPr>
          </w:p>
        </w:tc>
        <w:tc>
          <w:tcPr>
            <w:tcW w:w="2818" w:type="dxa"/>
            <w:vMerge/>
            <w:vAlign w:val="bottom"/>
          </w:tcPr>
          <w:p w14:paraId="308DB141" w14:textId="77777777" w:rsidR="00C54A14" w:rsidRPr="009B3A0C" w:rsidRDefault="00C54A14" w:rsidP="000C4332">
            <w:pPr>
              <w:tabs>
                <w:tab w:val="left" w:pos="540"/>
                <w:tab w:val="left" w:pos="900"/>
                <w:tab w:val="left" w:pos="3420"/>
              </w:tabs>
              <w:jc w:val="center"/>
              <w:rPr>
                <w:rFonts w:ascii="Calibri" w:hAnsi="Calibri"/>
                <w:sz w:val="18"/>
                <w:szCs w:val="18"/>
              </w:rPr>
            </w:pPr>
          </w:p>
        </w:tc>
      </w:tr>
      <w:tr w:rsidR="00C54A14" w:rsidRPr="009B3A0C" w14:paraId="308DB14F" w14:textId="77777777" w:rsidTr="0083511B">
        <w:trPr>
          <w:cantSplit/>
          <w:trHeight w:val="45"/>
        </w:trPr>
        <w:tc>
          <w:tcPr>
            <w:tcW w:w="905" w:type="dxa"/>
            <w:vAlign w:val="bottom"/>
          </w:tcPr>
          <w:p w14:paraId="308DB143"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628" w:type="dxa"/>
            <w:vAlign w:val="bottom"/>
          </w:tcPr>
          <w:p w14:paraId="308DB144"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Align w:val="bottom"/>
          </w:tcPr>
          <w:p w14:paraId="308DB145"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008" w:type="dxa"/>
            <w:vAlign w:val="bottom"/>
          </w:tcPr>
          <w:p w14:paraId="308DB146"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vAlign w:val="bottom"/>
          </w:tcPr>
          <w:p w14:paraId="308DB14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gridSpan w:val="2"/>
            <w:vAlign w:val="bottom"/>
          </w:tcPr>
          <w:p w14:paraId="308DB148"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1182" w:type="dxa"/>
            <w:vAlign w:val="bottom"/>
          </w:tcPr>
          <w:p w14:paraId="308DB149"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46" w:type="dxa"/>
            <w:vAlign w:val="bottom"/>
          </w:tcPr>
          <w:p w14:paraId="308DB14A"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828" w:type="dxa"/>
            <w:vAlign w:val="bottom"/>
          </w:tcPr>
          <w:p w14:paraId="308DB14B" w14:textId="77777777" w:rsidR="00C54A14" w:rsidRPr="009B3A0C" w:rsidRDefault="00C54A14" w:rsidP="00E91275">
            <w:pPr>
              <w:tabs>
                <w:tab w:val="left" w:pos="540"/>
                <w:tab w:val="left" w:pos="900"/>
                <w:tab w:val="left" w:pos="3420"/>
              </w:tabs>
              <w:jc w:val="center"/>
              <w:rPr>
                <w:rFonts w:ascii="Calibri" w:hAnsi="Calibri"/>
                <w:sz w:val="18"/>
                <w:szCs w:val="18"/>
              </w:rPr>
            </w:pPr>
          </w:p>
        </w:tc>
        <w:tc>
          <w:tcPr>
            <w:tcW w:w="828" w:type="dxa"/>
            <w:vAlign w:val="bottom"/>
          </w:tcPr>
          <w:p w14:paraId="308DB14C"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1299" w:type="dxa"/>
            <w:vAlign w:val="bottom"/>
          </w:tcPr>
          <w:p w14:paraId="308DB14D"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2818" w:type="dxa"/>
            <w:vAlign w:val="bottom"/>
          </w:tcPr>
          <w:p w14:paraId="308DB14E" w14:textId="77777777" w:rsidR="00C54A14" w:rsidRPr="009B3A0C" w:rsidRDefault="00C54A14" w:rsidP="00BC7969">
            <w:pPr>
              <w:tabs>
                <w:tab w:val="left" w:pos="540"/>
                <w:tab w:val="left" w:pos="900"/>
                <w:tab w:val="left" w:pos="3420"/>
              </w:tabs>
              <w:jc w:val="center"/>
              <w:rPr>
                <w:rFonts w:ascii="Calibri" w:hAnsi="Calibri"/>
                <w:sz w:val="18"/>
                <w:szCs w:val="18"/>
              </w:rPr>
            </w:pPr>
          </w:p>
        </w:tc>
      </w:tr>
      <w:tr w:rsidR="00C54A14" w:rsidRPr="009B3A0C" w14:paraId="308DB15C" w14:textId="77777777" w:rsidTr="0083511B">
        <w:trPr>
          <w:cantSplit/>
          <w:trHeight w:val="45"/>
        </w:trPr>
        <w:tc>
          <w:tcPr>
            <w:tcW w:w="905" w:type="dxa"/>
            <w:vAlign w:val="bottom"/>
          </w:tcPr>
          <w:p w14:paraId="308DB150"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628" w:type="dxa"/>
            <w:vAlign w:val="bottom"/>
          </w:tcPr>
          <w:p w14:paraId="308DB151"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Align w:val="bottom"/>
          </w:tcPr>
          <w:p w14:paraId="308DB152"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008" w:type="dxa"/>
            <w:vAlign w:val="bottom"/>
          </w:tcPr>
          <w:p w14:paraId="308DB153"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vAlign w:val="bottom"/>
          </w:tcPr>
          <w:p w14:paraId="308DB154"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gridSpan w:val="2"/>
          </w:tcPr>
          <w:p w14:paraId="308DB155"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182" w:type="dxa"/>
            <w:vAlign w:val="bottom"/>
          </w:tcPr>
          <w:p w14:paraId="308DB156"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46" w:type="dxa"/>
            <w:vAlign w:val="bottom"/>
          </w:tcPr>
          <w:p w14:paraId="308DB15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828" w:type="dxa"/>
            <w:vAlign w:val="bottom"/>
          </w:tcPr>
          <w:p w14:paraId="308DB158"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828" w:type="dxa"/>
            <w:vAlign w:val="bottom"/>
          </w:tcPr>
          <w:p w14:paraId="308DB159"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299" w:type="dxa"/>
            <w:vAlign w:val="bottom"/>
          </w:tcPr>
          <w:p w14:paraId="308DB15A"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2818" w:type="dxa"/>
            <w:vAlign w:val="bottom"/>
          </w:tcPr>
          <w:p w14:paraId="308DB15B" w14:textId="77777777" w:rsidR="00C54A14" w:rsidRPr="009B3A0C" w:rsidRDefault="00C54A14" w:rsidP="000C4332">
            <w:pPr>
              <w:tabs>
                <w:tab w:val="left" w:pos="540"/>
                <w:tab w:val="left" w:pos="900"/>
                <w:tab w:val="left" w:pos="3420"/>
              </w:tabs>
              <w:jc w:val="center"/>
              <w:rPr>
                <w:rFonts w:ascii="Calibri" w:hAnsi="Calibri"/>
                <w:sz w:val="18"/>
                <w:szCs w:val="18"/>
              </w:rPr>
            </w:pPr>
          </w:p>
        </w:tc>
      </w:tr>
    </w:tbl>
    <w:p w14:paraId="308DB15D" w14:textId="77777777" w:rsidR="001C2BCE" w:rsidRPr="004358FA" w:rsidRDefault="001C2BCE"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389"/>
        <w:gridCol w:w="1170"/>
        <w:gridCol w:w="1170"/>
        <w:gridCol w:w="1530"/>
        <w:gridCol w:w="1170"/>
        <w:gridCol w:w="1168"/>
        <w:gridCol w:w="829"/>
        <w:gridCol w:w="1603"/>
        <w:gridCol w:w="2498"/>
      </w:tblGrid>
      <w:tr w:rsidR="00B11F48" w:rsidRPr="009B3A0C" w14:paraId="308DB15F" w14:textId="77777777" w:rsidTr="00F36F28">
        <w:trPr>
          <w:cantSplit/>
          <w:trHeight w:val="317"/>
        </w:trPr>
        <w:tc>
          <w:tcPr>
            <w:tcW w:w="14373" w:type="dxa"/>
            <w:gridSpan w:val="10"/>
            <w:shd w:val="clear" w:color="auto" w:fill="auto"/>
            <w:vAlign w:val="center"/>
          </w:tcPr>
          <w:p w14:paraId="308DB15E" w14:textId="55971821" w:rsidR="00B11F48" w:rsidRPr="009B3A0C" w:rsidRDefault="00B11F48" w:rsidP="004A2993">
            <w:pPr>
              <w:keepNext/>
              <w:rPr>
                <w:rFonts w:ascii="Calibri" w:hAnsi="Calibri"/>
                <w:b/>
                <w:sz w:val="22"/>
                <w:szCs w:val="22"/>
              </w:rPr>
            </w:pPr>
            <w:r w:rsidRPr="004358FA">
              <w:rPr>
                <w:rFonts w:ascii="Calibri" w:eastAsia="Calibri" w:hAnsi="Calibri"/>
                <w:b/>
                <w:sz w:val="20"/>
                <w:szCs w:val="22"/>
              </w:rPr>
              <w:t xml:space="preserve">C. </w:t>
            </w:r>
            <w:r w:rsidR="00DC74ED" w:rsidRPr="004358FA">
              <w:rPr>
                <w:rFonts w:ascii="Calibri" w:eastAsia="Calibri" w:hAnsi="Calibri"/>
                <w:b/>
                <w:sz w:val="20"/>
                <w:szCs w:val="22"/>
              </w:rPr>
              <w:t>Opaque Surface Details</w:t>
            </w:r>
            <w:r w:rsidRPr="004358FA">
              <w:rPr>
                <w:rFonts w:ascii="Calibri" w:eastAsia="Calibri" w:hAnsi="Calibri"/>
                <w:b/>
                <w:sz w:val="20"/>
                <w:szCs w:val="22"/>
              </w:rPr>
              <w:t xml:space="preserve"> </w:t>
            </w:r>
            <w:r w:rsidR="00C2776C" w:rsidRPr="004358FA">
              <w:rPr>
                <w:rFonts w:ascii="Calibri" w:eastAsia="Calibri" w:hAnsi="Calibri"/>
                <w:b/>
                <w:sz w:val="20"/>
                <w:szCs w:val="22"/>
              </w:rPr>
              <w:t>– Non</w:t>
            </w:r>
            <w:r w:rsidRPr="004358FA">
              <w:rPr>
                <w:rFonts w:ascii="Calibri" w:eastAsia="Calibri" w:hAnsi="Calibri"/>
                <w:b/>
                <w:sz w:val="20"/>
                <w:szCs w:val="22"/>
              </w:rPr>
              <w:t xml:space="preserve">framed </w:t>
            </w:r>
            <w:r w:rsidRPr="004358FA">
              <w:rPr>
                <w:rFonts w:ascii="Calibri" w:eastAsia="Calibri" w:hAnsi="Calibri"/>
                <w:sz w:val="20"/>
                <w:szCs w:val="22"/>
              </w:rPr>
              <w:t>(</w:t>
            </w:r>
            <w:r w:rsidR="00D4432F" w:rsidRPr="004358FA">
              <w:rPr>
                <w:rFonts w:ascii="Calibri" w:eastAsia="Calibri" w:hAnsi="Calibri"/>
                <w:sz w:val="20"/>
                <w:szCs w:val="22"/>
              </w:rPr>
              <w:t xml:space="preserve">Section </w:t>
            </w:r>
            <w:r w:rsidRPr="004358FA">
              <w:rPr>
                <w:rFonts w:ascii="Calibri" w:eastAsia="Calibri" w:hAnsi="Calibri"/>
                <w:sz w:val="20"/>
                <w:szCs w:val="22"/>
              </w:rPr>
              <w:t>150.1(c)1)</w:t>
            </w:r>
          </w:p>
        </w:tc>
      </w:tr>
      <w:tr w:rsidR="00F36F28" w:rsidRPr="009B3A0C" w14:paraId="308DB16B" w14:textId="77777777" w:rsidTr="008E11BD">
        <w:trPr>
          <w:cantSplit/>
          <w:trHeight w:val="45"/>
        </w:trPr>
        <w:tc>
          <w:tcPr>
            <w:tcW w:w="846" w:type="dxa"/>
            <w:vAlign w:val="center"/>
          </w:tcPr>
          <w:p w14:paraId="308DB160" w14:textId="77777777"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2389" w:type="dxa"/>
            <w:vAlign w:val="center"/>
          </w:tcPr>
          <w:p w14:paraId="308DB161" w14:textId="77777777"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170" w:type="dxa"/>
            <w:vAlign w:val="center"/>
          </w:tcPr>
          <w:p w14:paraId="308DB163" w14:textId="7467DEA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170" w:type="dxa"/>
            <w:vAlign w:val="center"/>
          </w:tcPr>
          <w:p w14:paraId="308DB164" w14:textId="0C5170FC" w:rsidR="00F36F28" w:rsidRPr="009B3A0C" w:rsidDel="00773279"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04</w:t>
            </w:r>
          </w:p>
        </w:tc>
        <w:tc>
          <w:tcPr>
            <w:tcW w:w="1530" w:type="dxa"/>
            <w:vAlign w:val="center"/>
          </w:tcPr>
          <w:p w14:paraId="308DB165" w14:textId="48CF307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05</w:t>
            </w:r>
          </w:p>
        </w:tc>
        <w:tc>
          <w:tcPr>
            <w:tcW w:w="1170" w:type="dxa"/>
            <w:vAlign w:val="center"/>
          </w:tcPr>
          <w:p w14:paraId="308DB166" w14:textId="7DDCA17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06</w:t>
            </w:r>
          </w:p>
        </w:tc>
        <w:tc>
          <w:tcPr>
            <w:tcW w:w="1168" w:type="dxa"/>
            <w:vAlign w:val="center"/>
          </w:tcPr>
          <w:p w14:paraId="308DB167" w14:textId="727B0CA6" w:rsidR="00F36F28" w:rsidRPr="009B3A0C" w:rsidRDefault="00F36F28" w:rsidP="00F36F28">
            <w:pPr>
              <w:tabs>
                <w:tab w:val="left" w:pos="540"/>
                <w:tab w:val="left" w:pos="900"/>
                <w:tab w:val="left" w:pos="3420"/>
              </w:tabs>
              <w:ind w:left="540" w:hanging="540"/>
              <w:jc w:val="center"/>
              <w:rPr>
                <w:rFonts w:ascii="Calibri" w:hAnsi="Calibri"/>
                <w:sz w:val="18"/>
                <w:szCs w:val="18"/>
              </w:rPr>
            </w:pPr>
            <w:r>
              <w:rPr>
                <w:rFonts w:ascii="Calibri" w:hAnsi="Calibri"/>
                <w:sz w:val="18"/>
                <w:szCs w:val="18"/>
              </w:rPr>
              <w:t>07</w:t>
            </w:r>
          </w:p>
        </w:tc>
        <w:tc>
          <w:tcPr>
            <w:tcW w:w="829" w:type="dxa"/>
            <w:vAlign w:val="center"/>
          </w:tcPr>
          <w:p w14:paraId="308DB168" w14:textId="31E13EF0" w:rsidR="00F36F28" w:rsidRPr="009B3A0C" w:rsidRDefault="00F36F28" w:rsidP="00F36F28">
            <w:pPr>
              <w:tabs>
                <w:tab w:val="left" w:pos="540"/>
                <w:tab w:val="left" w:pos="900"/>
                <w:tab w:val="left" w:pos="3420"/>
              </w:tabs>
              <w:ind w:left="540" w:hanging="540"/>
              <w:jc w:val="center"/>
              <w:rPr>
                <w:rFonts w:ascii="Calibri" w:hAnsi="Calibri"/>
                <w:sz w:val="18"/>
                <w:szCs w:val="18"/>
              </w:rPr>
            </w:pPr>
            <w:r>
              <w:rPr>
                <w:rFonts w:ascii="Calibri" w:hAnsi="Calibri"/>
                <w:sz w:val="18"/>
                <w:szCs w:val="18"/>
              </w:rPr>
              <w:t>08</w:t>
            </w:r>
          </w:p>
        </w:tc>
        <w:tc>
          <w:tcPr>
            <w:tcW w:w="1603" w:type="dxa"/>
            <w:vAlign w:val="center"/>
          </w:tcPr>
          <w:p w14:paraId="308DB169" w14:textId="798724AA"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09</w:t>
            </w:r>
          </w:p>
        </w:tc>
        <w:tc>
          <w:tcPr>
            <w:tcW w:w="2498" w:type="dxa"/>
            <w:vAlign w:val="center"/>
          </w:tcPr>
          <w:p w14:paraId="308DB16A" w14:textId="1F346880"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10</w:t>
            </w:r>
          </w:p>
        </w:tc>
      </w:tr>
      <w:tr w:rsidR="00F36F28" w:rsidRPr="009B3A0C" w14:paraId="308DB174" w14:textId="77777777" w:rsidTr="00204AF5">
        <w:trPr>
          <w:cantSplit/>
          <w:trHeight w:val="249"/>
        </w:trPr>
        <w:tc>
          <w:tcPr>
            <w:tcW w:w="846" w:type="dxa"/>
            <w:vMerge w:val="restart"/>
            <w:vAlign w:val="bottom"/>
          </w:tcPr>
          <w:p w14:paraId="308DB16C" w14:textId="77777777" w:rsidR="00F36F28" w:rsidRPr="009B3A0C" w:rsidRDefault="00F36F28" w:rsidP="001B163D">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2389" w:type="dxa"/>
            <w:vMerge w:val="restart"/>
            <w:vAlign w:val="bottom"/>
          </w:tcPr>
          <w:p w14:paraId="308DB16D" w14:textId="2085937D" w:rsidR="00F36F28" w:rsidRPr="009B3A0C" w:rsidRDefault="00F36F28" w:rsidP="0083798F">
            <w:pPr>
              <w:tabs>
                <w:tab w:val="left" w:pos="540"/>
                <w:tab w:val="left" w:pos="900"/>
                <w:tab w:val="left" w:pos="3420"/>
              </w:tabs>
              <w:jc w:val="center"/>
              <w:rPr>
                <w:rFonts w:ascii="Calibri" w:hAnsi="Calibri"/>
                <w:sz w:val="18"/>
                <w:szCs w:val="18"/>
              </w:rPr>
            </w:pPr>
            <w:r w:rsidRPr="009B3A0C">
              <w:rPr>
                <w:rFonts w:ascii="Calibri" w:hAnsi="Calibri"/>
                <w:sz w:val="18"/>
                <w:szCs w:val="18"/>
              </w:rPr>
              <w:t>Assembly Materials</w:t>
            </w:r>
            <w:r w:rsidRPr="009B3A0C" w:rsidDel="00F36F28">
              <w:rPr>
                <w:rFonts w:ascii="Calibri" w:hAnsi="Calibri"/>
                <w:sz w:val="18"/>
                <w:szCs w:val="18"/>
              </w:rPr>
              <w:t xml:space="preserve"> </w:t>
            </w:r>
          </w:p>
        </w:tc>
        <w:tc>
          <w:tcPr>
            <w:tcW w:w="1170" w:type="dxa"/>
            <w:vMerge w:val="restart"/>
            <w:vAlign w:val="bottom"/>
          </w:tcPr>
          <w:p w14:paraId="30BD4BE4" w14:textId="77777777" w:rsidR="00F36F28" w:rsidRDefault="00F36F28" w:rsidP="00F36F28">
            <w:pPr>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308DB170" w14:textId="35471A78" w:rsidR="00F36F28" w:rsidRPr="009B3A0C" w:rsidRDefault="00F36F28" w:rsidP="006C7183">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5867" w:type="dxa"/>
            <w:gridSpan w:val="5"/>
            <w:vAlign w:val="bottom"/>
          </w:tcPr>
          <w:p w14:paraId="308DB171" w14:textId="77777777" w:rsidR="00F36F28" w:rsidRPr="00E77A45" w:rsidRDefault="00F36F28" w:rsidP="00657126">
            <w:pPr>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1603" w:type="dxa"/>
            <w:vAlign w:val="bottom"/>
          </w:tcPr>
          <w:p w14:paraId="308DB172" w14:textId="77777777" w:rsidR="00F36F28" w:rsidRPr="00E77A45" w:rsidRDefault="00F36F28" w:rsidP="00AC5D59">
            <w:pPr>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Required </w:t>
            </w:r>
          </w:p>
        </w:tc>
        <w:tc>
          <w:tcPr>
            <w:tcW w:w="2498" w:type="dxa"/>
            <w:vMerge w:val="restart"/>
            <w:vAlign w:val="bottom"/>
          </w:tcPr>
          <w:p w14:paraId="308DB173"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F36F28" w:rsidRPr="009B3A0C" w14:paraId="308DB17F" w14:textId="77777777" w:rsidTr="007C6199">
        <w:trPr>
          <w:cantSplit/>
          <w:trHeight w:val="386"/>
        </w:trPr>
        <w:tc>
          <w:tcPr>
            <w:tcW w:w="846" w:type="dxa"/>
            <w:vMerge/>
            <w:vAlign w:val="bottom"/>
          </w:tcPr>
          <w:p w14:paraId="308DB175" w14:textId="77777777" w:rsidR="00F36F28" w:rsidRPr="009B3A0C" w:rsidRDefault="00F36F28" w:rsidP="001B163D">
            <w:pPr>
              <w:tabs>
                <w:tab w:val="left" w:pos="540"/>
                <w:tab w:val="left" w:pos="900"/>
                <w:tab w:val="left" w:pos="3420"/>
              </w:tabs>
              <w:jc w:val="center"/>
              <w:rPr>
                <w:rFonts w:ascii="Calibri" w:hAnsi="Calibri"/>
                <w:sz w:val="18"/>
                <w:szCs w:val="18"/>
              </w:rPr>
            </w:pPr>
          </w:p>
        </w:tc>
        <w:tc>
          <w:tcPr>
            <w:tcW w:w="2389" w:type="dxa"/>
            <w:vMerge/>
            <w:vAlign w:val="bottom"/>
          </w:tcPr>
          <w:p w14:paraId="308DB176" w14:textId="77777777" w:rsidR="00F36F28" w:rsidRPr="009B3A0C" w:rsidRDefault="00F36F28" w:rsidP="0083798F">
            <w:pPr>
              <w:tabs>
                <w:tab w:val="left" w:pos="540"/>
                <w:tab w:val="left" w:pos="900"/>
                <w:tab w:val="left" w:pos="3420"/>
              </w:tabs>
              <w:jc w:val="center"/>
              <w:rPr>
                <w:rFonts w:ascii="Calibri" w:hAnsi="Calibri"/>
                <w:sz w:val="18"/>
                <w:szCs w:val="18"/>
              </w:rPr>
            </w:pPr>
          </w:p>
        </w:tc>
        <w:tc>
          <w:tcPr>
            <w:tcW w:w="1170" w:type="dxa"/>
            <w:vMerge/>
            <w:vAlign w:val="bottom"/>
          </w:tcPr>
          <w:p w14:paraId="308DB178" w14:textId="77777777" w:rsidR="00F36F28" w:rsidRPr="009B3A0C" w:rsidRDefault="00F36F28" w:rsidP="006C7183">
            <w:pPr>
              <w:tabs>
                <w:tab w:val="left" w:pos="540"/>
                <w:tab w:val="left" w:pos="900"/>
                <w:tab w:val="left" w:pos="3420"/>
              </w:tabs>
              <w:jc w:val="center"/>
              <w:rPr>
                <w:rFonts w:ascii="Calibri" w:hAnsi="Calibri"/>
                <w:sz w:val="18"/>
                <w:szCs w:val="18"/>
              </w:rPr>
            </w:pPr>
          </w:p>
        </w:tc>
        <w:tc>
          <w:tcPr>
            <w:tcW w:w="1170" w:type="dxa"/>
            <w:vMerge w:val="restart"/>
            <w:vAlign w:val="bottom"/>
          </w:tcPr>
          <w:p w14:paraId="308DB179" w14:textId="77777777" w:rsidR="00F36F28" w:rsidRPr="009B3A0C" w:rsidRDefault="00F36F28" w:rsidP="00A97A73">
            <w:pPr>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530" w:type="dxa"/>
            <w:vMerge w:val="restart"/>
            <w:vAlign w:val="bottom"/>
          </w:tcPr>
          <w:p w14:paraId="308DB17A" w14:textId="77777777" w:rsidR="00F36F28" w:rsidRPr="009B3A0C" w:rsidRDefault="00F36F28" w:rsidP="00571768">
            <w:pPr>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1170" w:type="dxa"/>
            <w:vMerge w:val="restart"/>
            <w:vAlign w:val="bottom"/>
          </w:tcPr>
          <w:p w14:paraId="308DB17B" w14:textId="3887E89E" w:rsidR="00F36F28" w:rsidRDefault="00F36F28" w:rsidP="00D35696">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997" w:type="dxa"/>
            <w:gridSpan w:val="2"/>
            <w:vAlign w:val="bottom"/>
          </w:tcPr>
          <w:p w14:paraId="308DB17C" w14:textId="77777777" w:rsidR="00F36F28" w:rsidRPr="009B3A0C" w:rsidRDefault="00F36F28" w:rsidP="00145A37">
            <w:pPr>
              <w:tabs>
                <w:tab w:val="left" w:pos="540"/>
                <w:tab w:val="left" w:pos="900"/>
                <w:tab w:val="left" w:pos="3420"/>
              </w:tabs>
              <w:jc w:val="center"/>
              <w:rPr>
                <w:rFonts w:ascii="Calibri" w:hAnsi="Calibri"/>
                <w:sz w:val="18"/>
                <w:szCs w:val="18"/>
              </w:rPr>
            </w:pPr>
            <w:r>
              <w:rPr>
                <w:rFonts w:ascii="Calibri" w:hAnsi="Calibri"/>
                <w:sz w:val="18"/>
                <w:szCs w:val="18"/>
              </w:rPr>
              <w:t>Appendix JA4 Reference</w:t>
            </w:r>
            <w:r w:rsidRPr="009B3A0C" w:rsidDel="00155B44">
              <w:rPr>
                <w:rFonts w:ascii="Calibri" w:hAnsi="Calibri"/>
                <w:sz w:val="18"/>
                <w:szCs w:val="18"/>
              </w:rPr>
              <w:t xml:space="preserve"> </w:t>
            </w:r>
          </w:p>
        </w:tc>
        <w:tc>
          <w:tcPr>
            <w:tcW w:w="1603" w:type="dxa"/>
            <w:vMerge w:val="restart"/>
            <w:vAlign w:val="bottom"/>
          </w:tcPr>
          <w:p w14:paraId="308DB17D" w14:textId="132F0EF9" w:rsidR="00F36F28" w:rsidRPr="009B3A0C" w:rsidRDefault="00F36F28" w:rsidP="00D24B6A">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Pr>
                <w:rFonts w:ascii="Calibri" w:hAnsi="Calibri"/>
                <w:sz w:val="18"/>
                <w:szCs w:val="18"/>
              </w:rPr>
              <w:t xml:space="preserve"> Table 150.1-</w:t>
            </w:r>
            <w:r w:rsidRPr="009B3A0C">
              <w:rPr>
                <w:rFonts w:ascii="Calibri" w:hAnsi="Calibri"/>
                <w:sz w:val="18"/>
                <w:szCs w:val="18"/>
              </w:rPr>
              <w:t>A</w:t>
            </w:r>
            <w:r>
              <w:rPr>
                <w:rFonts w:ascii="Calibri" w:hAnsi="Calibri"/>
                <w:sz w:val="18"/>
                <w:szCs w:val="18"/>
              </w:rPr>
              <w:t xml:space="preserve"> or B</w:t>
            </w:r>
          </w:p>
        </w:tc>
        <w:tc>
          <w:tcPr>
            <w:tcW w:w="2498" w:type="dxa"/>
            <w:vMerge/>
            <w:vAlign w:val="bottom"/>
          </w:tcPr>
          <w:p w14:paraId="308DB17E"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p>
        </w:tc>
      </w:tr>
      <w:tr w:rsidR="00F36F28" w:rsidRPr="009B3A0C" w14:paraId="308DB18B" w14:textId="77777777" w:rsidTr="007C6199">
        <w:trPr>
          <w:cantSplit/>
          <w:trHeight w:val="386"/>
        </w:trPr>
        <w:tc>
          <w:tcPr>
            <w:tcW w:w="846" w:type="dxa"/>
            <w:vMerge/>
            <w:vAlign w:val="bottom"/>
          </w:tcPr>
          <w:p w14:paraId="308DB180" w14:textId="77777777" w:rsidR="00F36F28" w:rsidRPr="009B3A0C" w:rsidRDefault="00F36F28" w:rsidP="001B163D">
            <w:pPr>
              <w:tabs>
                <w:tab w:val="left" w:pos="540"/>
                <w:tab w:val="left" w:pos="900"/>
                <w:tab w:val="left" w:pos="3420"/>
              </w:tabs>
              <w:jc w:val="center"/>
              <w:rPr>
                <w:rFonts w:ascii="Calibri" w:hAnsi="Calibri"/>
                <w:sz w:val="18"/>
                <w:szCs w:val="18"/>
              </w:rPr>
            </w:pPr>
          </w:p>
        </w:tc>
        <w:tc>
          <w:tcPr>
            <w:tcW w:w="2389" w:type="dxa"/>
            <w:vMerge/>
            <w:vAlign w:val="bottom"/>
          </w:tcPr>
          <w:p w14:paraId="308DB181" w14:textId="77777777" w:rsidR="00F36F28" w:rsidRPr="009B3A0C" w:rsidRDefault="00F36F28" w:rsidP="0083798F">
            <w:pPr>
              <w:tabs>
                <w:tab w:val="left" w:pos="540"/>
                <w:tab w:val="left" w:pos="900"/>
                <w:tab w:val="left" w:pos="3420"/>
              </w:tabs>
              <w:jc w:val="center"/>
              <w:rPr>
                <w:rFonts w:ascii="Calibri" w:hAnsi="Calibri"/>
                <w:sz w:val="18"/>
                <w:szCs w:val="18"/>
              </w:rPr>
            </w:pPr>
          </w:p>
        </w:tc>
        <w:tc>
          <w:tcPr>
            <w:tcW w:w="1170" w:type="dxa"/>
            <w:vMerge/>
            <w:vAlign w:val="bottom"/>
          </w:tcPr>
          <w:p w14:paraId="308DB183" w14:textId="77777777" w:rsidR="00F36F28" w:rsidRPr="009B3A0C" w:rsidRDefault="00F36F28" w:rsidP="006C7183">
            <w:pPr>
              <w:tabs>
                <w:tab w:val="left" w:pos="540"/>
                <w:tab w:val="left" w:pos="900"/>
                <w:tab w:val="left" w:pos="3420"/>
              </w:tabs>
              <w:jc w:val="center"/>
              <w:rPr>
                <w:rFonts w:ascii="Calibri" w:hAnsi="Calibri"/>
                <w:sz w:val="18"/>
                <w:szCs w:val="18"/>
              </w:rPr>
            </w:pPr>
          </w:p>
        </w:tc>
        <w:tc>
          <w:tcPr>
            <w:tcW w:w="1170" w:type="dxa"/>
            <w:vMerge/>
            <w:vAlign w:val="bottom"/>
          </w:tcPr>
          <w:p w14:paraId="308DB184" w14:textId="77777777" w:rsidR="00F36F28" w:rsidRPr="009B3A0C" w:rsidRDefault="00F36F28" w:rsidP="00936D0E">
            <w:pPr>
              <w:tabs>
                <w:tab w:val="left" w:pos="540"/>
                <w:tab w:val="left" w:pos="900"/>
                <w:tab w:val="left" w:pos="3420"/>
              </w:tabs>
              <w:jc w:val="center"/>
              <w:rPr>
                <w:rFonts w:ascii="Calibri" w:hAnsi="Calibri"/>
                <w:sz w:val="18"/>
                <w:szCs w:val="18"/>
              </w:rPr>
            </w:pPr>
          </w:p>
        </w:tc>
        <w:tc>
          <w:tcPr>
            <w:tcW w:w="1530" w:type="dxa"/>
            <w:vMerge/>
            <w:vAlign w:val="bottom"/>
          </w:tcPr>
          <w:p w14:paraId="308DB185" w14:textId="77777777" w:rsidR="00F36F28" w:rsidRPr="009B3A0C" w:rsidRDefault="00F36F28" w:rsidP="00571768">
            <w:pPr>
              <w:tabs>
                <w:tab w:val="left" w:pos="540"/>
                <w:tab w:val="left" w:pos="900"/>
                <w:tab w:val="left" w:pos="3420"/>
              </w:tabs>
              <w:jc w:val="center"/>
              <w:rPr>
                <w:rFonts w:ascii="Calibri" w:hAnsi="Calibri"/>
                <w:sz w:val="18"/>
                <w:szCs w:val="18"/>
              </w:rPr>
            </w:pPr>
          </w:p>
        </w:tc>
        <w:tc>
          <w:tcPr>
            <w:tcW w:w="1170" w:type="dxa"/>
            <w:vMerge/>
            <w:vAlign w:val="bottom"/>
          </w:tcPr>
          <w:p w14:paraId="308DB186" w14:textId="77777777" w:rsidR="00F36F28" w:rsidRPr="009B3A0C" w:rsidRDefault="00F36F28" w:rsidP="00D35696">
            <w:pPr>
              <w:tabs>
                <w:tab w:val="left" w:pos="540"/>
                <w:tab w:val="left" w:pos="900"/>
                <w:tab w:val="left" w:pos="3420"/>
              </w:tabs>
              <w:jc w:val="center"/>
              <w:rPr>
                <w:rFonts w:ascii="Calibri" w:hAnsi="Calibri"/>
                <w:sz w:val="18"/>
                <w:szCs w:val="18"/>
              </w:rPr>
            </w:pPr>
          </w:p>
        </w:tc>
        <w:tc>
          <w:tcPr>
            <w:tcW w:w="1168" w:type="dxa"/>
            <w:vAlign w:val="bottom"/>
          </w:tcPr>
          <w:p w14:paraId="308DB187" w14:textId="77777777" w:rsidR="00F36F28" w:rsidRDefault="00F36F28" w:rsidP="00657126">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9" w:type="dxa"/>
            <w:vAlign w:val="bottom"/>
          </w:tcPr>
          <w:p w14:paraId="308DB188" w14:textId="77777777" w:rsidR="00F36F28" w:rsidRDefault="00F36F28" w:rsidP="00657126">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603" w:type="dxa"/>
            <w:vMerge/>
            <w:vAlign w:val="bottom"/>
          </w:tcPr>
          <w:p w14:paraId="308DB189" w14:textId="77777777" w:rsidR="00F36F28" w:rsidRPr="009B3A0C" w:rsidRDefault="00F36F28" w:rsidP="00AC5D59">
            <w:pPr>
              <w:tabs>
                <w:tab w:val="left" w:pos="540"/>
                <w:tab w:val="left" w:pos="900"/>
                <w:tab w:val="left" w:pos="3420"/>
              </w:tabs>
              <w:jc w:val="center"/>
              <w:rPr>
                <w:rFonts w:ascii="Calibri" w:hAnsi="Calibri"/>
                <w:sz w:val="18"/>
                <w:szCs w:val="18"/>
              </w:rPr>
            </w:pPr>
          </w:p>
        </w:tc>
        <w:tc>
          <w:tcPr>
            <w:tcW w:w="2498" w:type="dxa"/>
            <w:vMerge/>
            <w:vAlign w:val="bottom"/>
          </w:tcPr>
          <w:p w14:paraId="308DB18A"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p>
        </w:tc>
      </w:tr>
      <w:tr w:rsidR="00F36F28" w:rsidRPr="009B3A0C" w14:paraId="308DB197" w14:textId="77777777" w:rsidTr="007C6199">
        <w:trPr>
          <w:cantSplit/>
          <w:trHeight w:val="45"/>
        </w:trPr>
        <w:tc>
          <w:tcPr>
            <w:tcW w:w="846" w:type="dxa"/>
            <w:vAlign w:val="bottom"/>
          </w:tcPr>
          <w:p w14:paraId="308DB18C"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389" w:type="dxa"/>
            <w:vAlign w:val="bottom"/>
          </w:tcPr>
          <w:p w14:paraId="308DB18D"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8F"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tcPr>
          <w:p w14:paraId="308DB190"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530" w:type="dxa"/>
            <w:vAlign w:val="bottom"/>
          </w:tcPr>
          <w:p w14:paraId="308DB191"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2"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68" w:type="dxa"/>
            <w:vAlign w:val="bottom"/>
          </w:tcPr>
          <w:p w14:paraId="308DB193"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829" w:type="dxa"/>
            <w:vAlign w:val="bottom"/>
          </w:tcPr>
          <w:p w14:paraId="308DB194"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603" w:type="dxa"/>
            <w:vAlign w:val="bottom"/>
          </w:tcPr>
          <w:p w14:paraId="308DB195"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498" w:type="dxa"/>
          </w:tcPr>
          <w:p w14:paraId="308DB196" w14:textId="77777777" w:rsidR="00F36F28" w:rsidRPr="009B3A0C" w:rsidRDefault="00F36F28" w:rsidP="000C4332">
            <w:pPr>
              <w:tabs>
                <w:tab w:val="left" w:pos="540"/>
                <w:tab w:val="left" w:pos="900"/>
                <w:tab w:val="left" w:pos="3420"/>
              </w:tabs>
              <w:jc w:val="center"/>
              <w:rPr>
                <w:rFonts w:ascii="Calibri" w:hAnsi="Calibri"/>
                <w:sz w:val="18"/>
                <w:szCs w:val="18"/>
              </w:rPr>
            </w:pPr>
          </w:p>
        </w:tc>
      </w:tr>
      <w:tr w:rsidR="00F36F28" w:rsidRPr="009B3A0C" w14:paraId="308DB1A3" w14:textId="77777777" w:rsidTr="007C6199">
        <w:trPr>
          <w:cantSplit/>
          <w:trHeight w:val="45"/>
        </w:trPr>
        <w:tc>
          <w:tcPr>
            <w:tcW w:w="846" w:type="dxa"/>
            <w:vAlign w:val="bottom"/>
          </w:tcPr>
          <w:p w14:paraId="308DB198"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389" w:type="dxa"/>
            <w:vAlign w:val="bottom"/>
          </w:tcPr>
          <w:p w14:paraId="308DB199"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B"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tcPr>
          <w:p w14:paraId="308DB19C"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530" w:type="dxa"/>
            <w:vAlign w:val="bottom"/>
          </w:tcPr>
          <w:p w14:paraId="308DB19D"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E"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68" w:type="dxa"/>
            <w:vAlign w:val="bottom"/>
          </w:tcPr>
          <w:p w14:paraId="308DB19F"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829" w:type="dxa"/>
            <w:vAlign w:val="bottom"/>
          </w:tcPr>
          <w:p w14:paraId="308DB1A0"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603" w:type="dxa"/>
            <w:vAlign w:val="bottom"/>
          </w:tcPr>
          <w:p w14:paraId="308DB1A1"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498" w:type="dxa"/>
          </w:tcPr>
          <w:p w14:paraId="308DB1A2" w14:textId="77777777" w:rsidR="00F36F28" w:rsidRPr="009B3A0C" w:rsidRDefault="00F36F28" w:rsidP="000C4332">
            <w:pPr>
              <w:tabs>
                <w:tab w:val="left" w:pos="540"/>
                <w:tab w:val="left" w:pos="900"/>
                <w:tab w:val="left" w:pos="3420"/>
              </w:tabs>
              <w:jc w:val="center"/>
              <w:rPr>
                <w:rFonts w:ascii="Calibri" w:hAnsi="Calibri"/>
                <w:sz w:val="18"/>
                <w:szCs w:val="18"/>
              </w:rPr>
            </w:pPr>
          </w:p>
        </w:tc>
      </w:tr>
    </w:tbl>
    <w:p w14:paraId="308DB1A4" w14:textId="77777777" w:rsidR="00E77A45" w:rsidRDefault="00E77A45" w:rsidP="0034291A">
      <w:pPr>
        <w:rPr>
          <w:rFonts w:ascii="Calibri" w:hAnsi="Calibri"/>
        </w:rPr>
      </w:pPr>
    </w:p>
    <w:tbl>
      <w:tblPr>
        <w:tblStyle w:val="TableGrid"/>
        <w:tblW w:w="0" w:type="auto"/>
        <w:tblLayout w:type="fixed"/>
        <w:tblLook w:val="04A0" w:firstRow="1" w:lastRow="0" w:firstColumn="1" w:lastColumn="0" w:noHBand="0" w:noVBand="1"/>
      </w:tblPr>
      <w:tblGrid>
        <w:gridCol w:w="1093"/>
        <w:gridCol w:w="815"/>
        <w:gridCol w:w="930"/>
        <w:gridCol w:w="1024"/>
        <w:gridCol w:w="725"/>
        <w:gridCol w:w="700"/>
        <w:gridCol w:w="899"/>
        <w:gridCol w:w="999"/>
        <w:gridCol w:w="899"/>
        <w:gridCol w:w="990"/>
        <w:gridCol w:w="708"/>
        <w:gridCol w:w="800"/>
        <w:gridCol w:w="899"/>
        <w:gridCol w:w="999"/>
        <w:gridCol w:w="899"/>
        <w:gridCol w:w="994"/>
      </w:tblGrid>
      <w:tr w:rsidR="002A6C2D" w:rsidRPr="00332AB6" w14:paraId="496A855D" w14:textId="77777777" w:rsidTr="007C6199">
        <w:trPr>
          <w:trHeight w:val="211"/>
        </w:trPr>
        <w:tc>
          <w:tcPr>
            <w:tcW w:w="14373" w:type="dxa"/>
            <w:gridSpan w:val="16"/>
          </w:tcPr>
          <w:p w14:paraId="29129854" w14:textId="77777777" w:rsidR="002A6C2D" w:rsidRPr="002A6C2D" w:rsidRDefault="002A6C2D" w:rsidP="007C6199">
            <w:pPr>
              <w:keepNext/>
              <w:keepLines/>
              <w:rPr>
                <w:rFonts w:asciiTheme="minorHAnsi" w:hAnsiTheme="minorHAnsi"/>
                <w:sz w:val="18"/>
                <w:szCs w:val="18"/>
              </w:rPr>
            </w:pPr>
            <w:r w:rsidRPr="007C6199">
              <w:rPr>
                <w:rFonts w:asciiTheme="minorHAnsi" w:hAnsiTheme="minorHAnsi"/>
                <w:b/>
                <w:sz w:val="20"/>
                <w:szCs w:val="18"/>
              </w:rPr>
              <w:lastRenderedPageBreak/>
              <w:t xml:space="preserve">D. Opaque Surface Details – Mass Walls </w:t>
            </w:r>
            <w:r w:rsidRPr="007C6199">
              <w:rPr>
                <w:rFonts w:asciiTheme="minorHAnsi" w:hAnsiTheme="minorHAnsi"/>
                <w:sz w:val="20"/>
                <w:szCs w:val="18"/>
              </w:rPr>
              <w:t>(150.1(c)1Bii)</w:t>
            </w:r>
          </w:p>
        </w:tc>
      </w:tr>
      <w:tr w:rsidR="002A6C2D" w:rsidRPr="00332AB6" w14:paraId="0C51E004" w14:textId="77777777" w:rsidTr="007C6199">
        <w:trPr>
          <w:trHeight w:val="226"/>
        </w:trPr>
        <w:tc>
          <w:tcPr>
            <w:tcW w:w="1093" w:type="dxa"/>
            <w:vAlign w:val="bottom"/>
          </w:tcPr>
          <w:p w14:paraId="168B192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01</w:t>
            </w:r>
          </w:p>
        </w:tc>
        <w:tc>
          <w:tcPr>
            <w:tcW w:w="815" w:type="dxa"/>
            <w:vAlign w:val="bottom"/>
          </w:tcPr>
          <w:p w14:paraId="714FC06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02</w:t>
            </w:r>
          </w:p>
        </w:tc>
        <w:tc>
          <w:tcPr>
            <w:tcW w:w="930" w:type="dxa"/>
            <w:vAlign w:val="bottom"/>
          </w:tcPr>
          <w:p w14:paraId="1B944EB0"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03</w:t>
            </w:r>
          </w:p>
        </w:tc>
        <w:tc>
          <w:tcPr>
            <w:tcW w:w="1024" w:type="dxa"/>
            <w:vAlign w:val="bottom"/>
          </w:tcPr>
          <w:p w14:paraId="239B7CBF"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04</w:t>
            </w:r>
          </w:p>
        </w:tc>
        <w:tc>
          <w:tcPr>
            <w:tcW w:w="725" w:type="dxa"/>
            <w:vAlign w:val="bottom"/>
          </w:tcPr>
          <w:p w14:paraId="1F0D77D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05</w:t>
            </w:r>
          </w:p>
        </w:tc>
        <w:tc>
          <w:tcPr>
            <w:tcW w:w="700" w:type="dxa"/>
            <w:vAlign w:val="bottom"/>
          </w:tcPr>
          <w:p w14:paraId="62BA4AE4"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06</w:t>
            </w:r>
          </w:p>
        </w:tc>
        <w:tc>
          <w:tcPr>
            <w:tcW w:w="899" w:type="dxa"/>
            <w:vAlign w:val="bottom"/>
          </w:tcPr>
          <w:p w14:paraId="1FD7EEFD"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07</w:t>
            </w:r>
          </w:p>
        </w:tc>
        <w:tc>
          <w:tcPr>
            <w:tcW w:w="999" w:type="dxa"/>
            <w:vAlign w:val="bottom"/>
          </w:tcPr>
          <w:p w14:paraId="39F81170"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08</w:t>
            </w:r>
          </w:p>
        </w:tc>
        <w:tc>
          <w:tcPr>
            <w:tcW w:w="899" w:type="dxa"/>
            <w:vAlign w:val="bottom"/>
          </w:tcPr>
          <w:p w14:paraId="7CC1D1FF"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09</w:t>
            </w:r>
          </w:p>
        </w:tc>
        <w:tc>
          <w:tcPr>
            <w:tcW w:w="990" w:type="dxa"/>
            <w:vAlign w:val="bottom"/>
          </w:tcPr>
          <w:p w14:paraId="32A21B73"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10</w:t>
            </w:r>
          </w:p>
        </w:tc>
        <w:tc>
          <w:tcPr>
            <w:tcW w:w="708" w:type="dxa"/>
          </w:tcPr>
          <w:p w14:paraId="1003CF57"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11</w:t>
            </w:r>
          </w:p>
        </w:tc>
        <w:tc>
          <w:tcPr>
            <w:tcW w:w="800" w:type="dxa"/>
          </w:tcPr>
          <w:p w14:paraId="7D35F7CC"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12</w:t>
            </w:r>
          </w:p>
        </w:tc>
        <w:tc>
          <w:tcPr>
            <w:tcW w:w="899" w:type="dxa"/>
            <w:vAlign w:val="bottom"/>
          </w:tcPr>
          <w:p w14:paraId="1A7039FC"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13</w:t>
            </w:r>
          </w:p>
        </w:tc>
        <w:tc>
          <w:tcPr>
            <w:tcW w:w="999" w:type="dxa"/>
            <w:vAlign w:val="bottom"/>
          </w:tcPr>
          <w:p w14:paraId="5E6D292C"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14</w:t>
            </w:r>
          </w:p>
        </w:tc>
        <w:tc>
          <w:tcPr>
            <w:tcW w:w="899" w:type="dxa"/>
            <w:vAlign w:val="bottom"/>
          </w:tcPr>
          <w:p w14:paraId="1CD178C5"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15</w:t>
            </w:r>
          </w:p>
        </w:tc>
        <w:tc>
          <w:tcPr>
            <w:tcW w:w="994" w:type="dxa"/>
            <w:vAlign w:val="bottom"/>
          </w:tcPr>
          <w:p w14:paraId="2B12D3BE"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16</w:t>
            </w:r>
          </w:p>
        </w:tc>
      </w:tr>
      <w:tr w:rsidR="002A6C2D" w:rsidRPr="00AD2F3D" w14:paraId="58246807" w14:textId="77777777" w:rsidTr="007C6199">
        <w:trPr>
          <w:trHeight w:val="211"/>
        </w:trPr>
        <w:tc>
          <w:tcPr>
            <w:tcW w:w="1093" w:type="dxa"/>
            <w:vMerge w:val="restart"/>
            <w:vAlign w:val="bottom"/>
          </w:tcPr>
          <w:p w14:paraId="3C0BB193"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Tag/ID</w:t>
            </w:r>
          </w:p>
        </w:tc>
        <w:tc>
          <w:tcPr>
            <w:tcW w:w="815" w:type="dxa"/>
            <w:vMerge w:val="restart"/>
            <w:vAlign w:val="bottom"/>
          </w:tcPr>
          <w:p w14:paraId="27A8301E" w14:textId="6ABA487D" w:rsidR="002A6C2D" w:rsidRPr="007C6199" w:rsidRDefault="00CD300E" w:rsidP="007C6199">
            <w:pPr>
              <w:keepNext/>
              <w:keepLines/>
              <w:jc w:val="center"/>
              <w:rPr>
                <w:rFonts w:asciiTheme="minorHAnsi" w:hAnsiTheme="minorHAnsi"/>
                <w:sz w:val="18"/>
                <w:szCs w:val="18"/>
              </w:rPr>
            </w:pPr>
            <w:r>
              <w:rPr>
                <w:rFonts w:asciiTheme="minorHAnsi" w:hAnsiTheme="minorHAnsi"/>
                <w:sz w:val="18"/>
                <w:szCs w:val="18"/>
              </w:rPr>
              <w:t>Above or Below Grade?</w:t>
            </w:r>
          </w:p>
        </w:tc>
        <w:tc>
          <w:tcPr>
            <w:tcW w:w="8674" w:type="dxa"/>
            <w:gridSpan w:val="10"/>
            <w:vAlign w:val="bottom"/>
          </w:tcPr>
          <w:p w14:paraId="7A4AAEF5" w14:textId="77777777" w:rsidR="002A6C2D" w:rsidRPr="007C6199" w:rsidRDefault="002A6C2D" w:rsidP="007C6199">
            <w:pPr>
              <w:keepNext/>
              <w:keepLines/>
              <w:jc w:val="center"/>
              <w:rPr>
                <w:rFonts w:asciiTheme="minorHAnsi" w:hAnsiTheme="minorHAnsi"/>
                <w:b/>
                <w:sz w:val="18"/>
                <w:szCs w:val="18"/>
              </w:rPr>
            </w:pPr>
            <w:r w:rsidRPr="007C6199">
              <w:rPr>
                <w:rFonts w:asciiTheme="minorHAnsi" w:hAnsiTheme="minorHAnsi"/>
                <w:b/>
                <w:sz w:val="18"/>
                <w:szCs w:val="18"/>
              </w:rPr>
              <w:t>Proposed</w:t>
            </w:r>
          </w:p>
        </w:tc>
        <w:tc>
          <w:tcPr>
            <w:tcW w:w="3791" w:type="dxa"/>
            <w:gridSpan w:val="4"/>
            <w:vAlign w:val="bottom"/>
          </w:tcPr>
          <w:p w14:paraId="1E26F8D3" w14:textId="77777777" w:rsidR="002A6C2D" w:rsidRPr="007C6199" w:rsidRDefault="002A6C2D" w:rsidP="007C6199">
            <w:pPr>
              <w:keepNext/>
              <w:keepLines/>
              <w:jc w:val="center"/>
              <w:rPr>
                <w:rFonts w:asciiTheme="minorHAnsi" w:hAnsiTheme="minorHAnsi"/>
                <w:b/>
                <w:sz w:val="18"/>
                <w:szCs w:val="18"/>
              </w:rPr>
            </w:pPr>
            <w:r w:rsidRPr="007C6199">
              <w:rPr>
                <w:rFonts w:asciiTheme="minorHAnsi" w:hAnsiTheme="minorHAnsi"/>
                <w:b/>
                <w:sz w:val="18"/>
                <w:szCs w:val="18"/>
              </w:rPr>
              <w:t>Required</w:t>
            </w:r>
          </w:p>
        </w:tc>
      </w:tr>
      <w:tr w:rsidR="002A6C2D" w:rsidRPr="00332AB6" w14:paraId="71C597F0" w14:textId="77777777" w:rsidTr="007C6199">
        <w:trPr>
          <w:trHeight w:val="332"/>
        </w:trPr>
        <w:tc>
          <w:tcPr>
            <w:tcW w:w="1093" w:type="dxa"/>
            <w:vMerge/>
            <w:vAlign w:val="bottom"/>
          </w:tcPr>
          <w:p w14:paraId="07B7C949" w14:textId="77777777" w:rsidR="002A6C2D" w:rsidRPr="002A6C2D" w:rsidRDefault="002A6C2D" w:rsidP="007C6199">
            <w:pPr>
              <w:keepNext/>
              <w:keepLines/>
              <w:jc w:val="center"/>
              <w:rPr>
                <w:rFonts w:asciiTheme="minorHAnsi" w:hAnsiTheme="minorHAnsi"/>
                <w:sz w:val="18"/>
                <w:szCs w:val="18"/>
              </w:rPr>
            </w:pPr>
          </w:p>
        </w:tc>
        <w:tc>
          <w:tcPr>
            <w:tcW w:w="815" w:type="dxa"/>
            <w:vMerge/>
            <w:vAlign w:val="bottom"/>
          </w:tcPr>
          <w:p w14:paraId="30B1A8D9" w14:textId="77777777" w:rsidR="002A6C2D" w:rsidRPr="002A6C2D" w:rsidRDefault="002A6C2D" w:rsidP="007C6199">
            <w:pPr>
              <w:keepNext/>
              <w:keepLines/>
              <w:jc w:val="center"/>
              <w:rPr>
                <w:rFonts w:asciiTheme="minorHAnsi" w:hAnsiTheme="minorHAnsi"/>
                <w:sz w:val="18"/>
                <w:szCs w:val="18"/>
              </w:rPr>
            </w:pPr>
          </w:p>
        </w:tc>
        <w:tc>
          <w:tcPr>
            <w:tcW w:w="930" w:type="dxa"/>
            <w:vMerge w:val="restart"/>
            <w:vAlign w:val="bottom"/>
          </w:tcPr>
          <w:p w14:paraId="2AA75092"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Mass Type</w:t>
            </w:r>
          </w:p>
        </w:tc>
        <w:tc>
          <w:tcPr>
            <w:tcW w:w="1024" w:type="dxa"/>
            <w:vMerge w:val="restart"/>
            <w:vAlign w:val="bottom"/>
          </w:tcPr>
          <w:p w14:paraId="6FCAAC4E"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Mass Thickness (inches)</w:t>
            </w:r>
          </w:p>
        </w:tc>
        <w:tc>
          <w:tcPr>
            <w:tcW w:w="1425" w:type="dxa"/>
            <w:gridSpan w:val="2"/>
            <w:vAlign w:val="bottom"/>
          </w:tcPr>
          <w:p w14:paraId="4D41202D"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Appendix JA4 Reference</w:t>
            </w:r>
          </w:p>
        </w:tc>
        <w:tc>
          <w:tcPr>
            <w:tcW w:w="1898" w:type="dxa"/>
            <w:gridSpan w:val="2"/>
            <w:vAlign w:val="bottom"/>
          </w:tcPr>
          <w:p w14:paraId="567C314B"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Exterior Insulation</w:t>
            </w:r>
          </w:p>
        </w:tc>
        <w:tc>
          <w:tcPr>
            <w:tcW w:w="1889" w:type="dxa"/>
            <w:gridSpan w:val="2"/>
            <w:vAlign w:val="bottom"/>
          </w:tcPr>
          <w:p w14:paraId="757BE70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Interior Insulation</w:t>
            </w:r>
          </w:p>
        </w:tc>
        <w:tc>
          <w:tcPr>
            <w:tcW w:w="1508" w:type="dxa"/>
            <w:gridSpan w:val="2"/>
          </w:tcPr>
          <w:p w14:paraId="2D5A0C9F"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Appendix JA4 Reference</w:t>
            </w:r>
          </w:p>
        </w:tc>
        <w:tc>
          <w:tcPr>
            <w:tcW w:w="1898" w:type="dxa"/>
            <w:gridSpan w:val="2"/>
            <w:vAlign w:val="bottom"/>
          </w:tcPr>
          <w:p w14:paraId="72A301F5"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Exterior Insulation</w:t>
            </w:r>
          </w:p>
        </w:tc>
        <w:tc>
          <w:tcPr>
            <w:tcW w:w="1893" w:type="dxa"/>
            <w:gridSpan w:val="2"/>
            <w:vAlign w:val="bottom"/>
          </w:tcPr>
          <w:p w14:paraId="728EF7CE"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Interior Insulation</w:t>
            </w:r>
          </w:p>
        </w:tc>
      </w:tr>
      <w:tr w:rsidR="002A6C2D" w14:paraId="328F479D" w14:textId="77777777" w:rsidTr="007C6199">
        <w:trPr>
          <w:trHeight w:val="332"/>
        </w:trPr>
        <w:tc>
          <w:tcPr>
            <w:tcW w:w="1093" w:type="dxa"/>
            <w:vMerge/>
            <w:vAlign w:val="bottom"/>
          </w:tcPr>
          <w:p w14:paraId="4462C700" w14:textId="77777777" w:rsidR="002A6C2D" w:rsidRPr="007C6199" w:rsidRDefault="002A6C2D" w:rsidP="007C6199">
            <w:pPr>
              <w:keepNext/>
              <w:keepLines/>
              <w:jc w:val="center"/>
              <w:rPr>
                <w:rFonts w:asciiTheme="minorHAnsi" w:hAnsiTheme="minorHAnsi"/>
                <w:sz w:val="18"/>
                <w:szCs w:val="18"/>
              </w:rPr>
            </w:pPr>
          </w:p>
        </w:tc>
        <w:tc>
          <w:tcPr>
            <w:tcW w:w="815" w:type="dxa"/>
            <w:vMerge/>
            <w:vAlign w:val="bottom"/>
          </w:tcPr>
          <w:p w14:paraId="1C792BBC" w14:textId="77777777" w:rsidR="002A6C2D" w:rsidRPr="007C6199" w:rsidRDefault="002A6C2D" w:rsidP="007C6199">
            <w:pPr>
              <w:keepNext/>
              <w:keepLines/>
              <w:jc w:val="center"/>
              <w:rPr>
                <w:rFonts w:asciiTheme="minorHAnsi" w:hAnsiTheme="minorHAnsi"/>
                <w:sz w:val="18"/>
                <w:szCs w:val="18"/>
              </w:rPr>
            </w:pPr>
          </w:p>
        </w:tc>
        <w:tc>
          <w:tcPr>
            <w:tcW w:w="930" w:type="dxa"/>
            <w:vMerge/>
            <w:vAlign w:val="bottom"/>
          </w:tcPr>
          <w:p w14:paraId="6F8F91E0" w14:textId="77777777" w:rsidR="002A6C2D" w:rsidRPr="007C6199" w:rsidRDefault="002A6C2D" w:rsidP="007C6199">
            <w:pPr>
              <w:keepNext/>
              <w:keepLines/>
              <w:jc w:val="center"/>
              <w:rPr>
                <w:rFonts w:asciiTheme="minorHAnsi" w:hAnsiTheme="minorHAnsi"/>
                <w:sz w:val="18"/>
                <w:szCs w:val="18"/>
              </w:rPr>
            </w:pPr>
          </w:p>
        </w:tc>
        <w:tc>
          <w:tcPr>
            <w:tcW w:w="1024" w:type="dxa"/>
            <w:vMerge/>
            <w:vAlign w:val="bottom"/>
          </w:tcPr>
          <w:p w14:paraId="71DC429F" w14:textId="77777777" w:rsidR="002A6C2D" w:rsidRPr="007C6199" w:rsidRDefault="002A6C2D" w:rsidP="007C6199">
            <w:pPr>
              <w:keepNext/>
              <w:keepLines/>
              <w:jc w:val="center"/>
              <w:rPr>
                <w:rFonts w:asciiTheme="minorHAnsi" w:hAnsiTheme="minorHAnsi"/>
                <w:sz w:val="18"/>
                <w:szCs w:val="18"/>
              </w:rPr>
            </w:pPr>
          </w:p>
        </w:tc>
        <w:tc>
          <w:tcPr>
            <w:tcW w:w="725" w:type="dxa"/>
            <w:vAlign w:val="bottom"/>
          </w:tcPr>
          <w:p w14:paraId="29F4BE88"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Table</w:t>
            </w:r>
          </w:p>
        </w:tc>
        <w:tc>
          <w:tcPr>
            <w:tcW w:w="700" w:type="dxa"/>
            <w:vAlign w:val="bottom"/>
          </w:tcPr>
          <w:p w14:paraId="2D3E291F"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Cell</w:t>
            </w:r>
          </w:p>
        </w:tc>
        <w:tc>
          <w:tcPr>
            <w:tcW w:w="899" w:type="dxa"/>
            <w:vAlign w:val="bottom"/>
          </w:tcPr>
          <w:p w14:paraId="44BC4934"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9" w:type="dxa"/>
            <w:vAlign w:val="bottom"/>
          </w:tcPr>
          <w:p w14:paraId="0651198D"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c>
          <w:tcPr>
            <w:tcW w:w="899" w:type="dxa"/>
            <w:vAlign w:val="bottom"/>
          </w:tcPr>
          <w:p w14:paraId="704DD88A"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0" w:type="dxa"/>
            <w:vAlign w:val="bottom"/>
          </w:tcPr>
          <w:p w14:paraId="75790750"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c>
          <w:tcPr>
            <w:tcW w:w="708" w:type="dxa"/>
            <w:vAlign w:val="bottom"/>
          </w:tcPr>
          <w:p w14:paraId="3F1A7888"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Table</w:t>
            </w:r>
          </w:p>
        </w:tc>
        <w:tc>
          <w:tcPr>
            <w:tcW w:w="800" w:type="dxa"/>
            <w:vAlign w:val="bottom"/>
          </w:tcPr>
          <w:p w14:paraId="758EC59B"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Cell</w:t>
            </w:r>
          </w:p>
        </w:tc>
        <w:tc>
          <w:tcPr>
            <w:tcW w:w="899" w:type="dxa"/>
            <w:vAlign w:val="bottom"/>
          </w:tcPr>
          <w:p w14:paraId="013FC11A"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9" w:type="dxa"/>
            <w:vAlign w:val="bottom"/>
          </w:tcPr>
          <w:p w14:paraId="05DFA43E"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c>
          <w:tcPr>
            <w:tcW w:w="899" w:type="dxa"/>
            <w:vAlign w:val="bottom"/>
          </w:tcPr>
          <w:p w14:paraId="6FAC8EED"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4" w:type="dxa"/>
            <w:vAlign w:val="bottom"/>
          </w:tcPr>
          <w:p w14:paraId="49F40C79"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r>
      <w:tr w:rsidR="002A6C2D" w:rsidRPr="00332AB6" w14:paraId="578C0D39" w14:textId="77777777" w:rsidTr="007C6199">
        <w:trPr>
          <w:trHeight w:val="211"/>
        </w:trPr>
        <w:tc>
          <w:tcPr>
            <w:tcW w:w="1093" w:type="dxa"/>
          </w:tcPr>
          <w:p w14:paraId="3DBB1AB7" w14:textId="77777777" w:rsidR="002A6C2D" w:rsidRPr="002A6C2D" w:rsidRDefault="002A6C2D" w:rsidP="007C6199">
            <w:pPr>
              <w:keepNext/>
              <w:keepLines/>
              <w:rPr>
                <w:rFonts w:asciiTheme="minorHAnsi" w:hAnsiTheme="minorHAnsi"/>
                <w:sz w:val="18"/>
                <w:szCs w:val="18"/>
              </w:rPr>
            </w:pPr>
          </w:p>
        </w:tc>
        <w:tc>
          <w:tcPr>
            <w:tcW w:w="815" w:type="dxa"/>
          </w:tcPr>
          <w:p w14:paraId="4DFCBFA9" w14:textId="77777777" w:rsidR="002A6C2D" w:rsidRPr="002A6C2D" w:rsidRDefault="002A6C2D" w:rsidP="007C6199">
            <w:pPr>
              <w:keepNext/>
              <w:keepLines/>
              <w:rPr>
                <w:rFonts w:asciiTheme="minorHAnsi" w:hAnsiTheme="minorHAnsi"/>
                <w:sz w:val="18"/>
                <w:szCs w:val="18"/>
              </w:rPr>
            </w:pPr>
          </w:p>
        </w:tc>
        <w:tc>
          <w:tcPr>
            <w:tcW w:w="930" w:type="dxa"/>
          </w:tcPr>
          <w:p w14:paraId="7451A6C9" w14:textId="77777777" w:rsidR="002A6C2D" w:rsidRPr="002A6C2D" w:rsidRDefault="002A6C2D" w:rsidP="007C6199">
            <w:pPr>
              <w:keepNext/>
              <w:keepLines/>
              <w:rPr>
                <w:rFonts w:asciiTheme="minorHAnsi" w:hAnsiTheme="minorHAnsi"/>
                <w:sz w:val="18"/>
                <w:szCs w:val="18"/>
              </w:rPr>
            </w:pPr>
          </w:p>
        </w:tc>
        <w:tc>
          <w:tcPr>
            <w:tcW w:w="1024" w:type="dxa"/>
          </w:tcPr>
          <w:p w14:paraId="7B78588A" w14:textId="77777777" w:rsidR="002A6C2D" w:rsidRPr="002A6C2D" w:rsidRDefault="002A6C2D" w:rsidP="007C6199">
            <w:pPr>
              <w:keepNext/>
              <w:keepLines/>
              <w:rPr>
                <w:rFonts w:asciiTheme="minorHAnsi" w:hAnsiTheme="minorHAnsi"/>
                <w:sz w:val="18"/>
                <w:szCs w:val="18"/>
              </w:rPr>
            </w:pPr>
          </w:p>
        </w:tc>
        <w:tc>
          <w:tcPr>
            <w:tcW w:w="725" w:type="dxa"/>
          </w:tcPr>
          <w:p w14:paraId="52E99926" w14:textId="77777777" w:rsidR="002A6C2D" w:rsidRPr="002A6C2D" w:rsidRDefault="002A6C2D" w:rsidP="007C6199">
            <w:pPr>
              <w:keepNext/>
              <w:keepLines/>
              <w:rPr>
                <w:rFonts w:asciiTheme="minorHAnsi" w:hAnsiTheme="minorHAnsi"/>
                <w:sz w:val="18"/>
                <w:szCs w:val="18"/>
              </w:rPr>
            </w:pPr>
          </w:p>
        </w:tc>
        <w:tc>
          <w:tcPr>
            <w:tcW w:w="700" w:type="dxa"/>
          </w:tcPr>
          <w:p w14:paraId="66A519C0" w14:textId="77777777" w:rsidR="002A6C2D" w:rsidRPr="002A6C2D" w:rsidRDefault="002A6C2D" w:rsidP="007C6199">
            <w:pPr>
              <w:keepNext/>
              <w:keepLines/>
              <w:rPr>
                <w:rFonts w:asciiTheme="minorHAnsi" w:hAnsiTheme="minorHAnsi"/>
                <w:sz w:val="18"/>
                <w:szCs w:val="18"/>
              </w:rPr>
            </w:pPr>
          </w:p>
        </w:tc>
        <w:tc>
          <w:tcPr>
            <w:tcW w:w="899" w:type="dxa"/>
          </w:tcPr>
          <w:p w14:paraId="66D9B782" w14:textId="77777777" w:rsidR="002A6C2D" w:rsidRPr="002A6C2D" w:rsidRDefault="002A6C2D" w:rsidP="007C6199">
            <w:pPr>
              <w:keepNext/>
              <w:keepLines/>
              <w:rPr>
                <w:rFonts w:asciiTheme="minorHAnsi" w:hAnsiTheme="minorHAnsi"/>
                <w:sz w:val="18"/>
                <w:szCs w:val="18"/>
              </w:rPr>
            </w:pPr>
          </w:p>
        </w:tc>
        <w:tc>
          <w:tcPr>
            <w:tcW w:w="999" w:type="dxa"/>
          </w:tcPr>
          <w:p w14:paraId="4961F17C" w14:textId="77777777" w:rsidR="002A6C2D" w:rsidRPr="002A6C2D" w:rsidRDefault="002A6C2D" w:rsidP="007C6199">
            <w:pPr>
              <w:keepNext/>
              <w:keepLines/>
              <w:rPr>
                <w:rFonts w:asciiTheme="minorHAnsi" w:hAnsiTheme="minorHAnsi"/>
                <w:sz w:val="18"/>
                <w:szCs w:val="18"/>
              </w:rPr>
            </w:pPr>
          </w:p>
        </w:tc>
        <w:tc>
          <w:tcPr>
            <w:tcW w:w="899" w:type="dxa"/>
          </w:tcPr>
          <w:p w14:paraId="4D79F42B" w14:textId="77777777" w:rsidR="002A6C2D" w:rsidRPr="002A6C2D" w:rsidRDefault="002A6C2D" w:rsidP="007C6199">
            <w:pPr>
              <w:keepNext/>
              <w:keepLines/>
              <w:rPr>
                <w:rFonts w:asciiTheme="minorHAnsi" w:hAnsiTheme="minorHAnsi"/>
                <w:sz w:val="18"/>
                <w:szCs w:val="18"/>
              </w:rPr>
            </w:pPr>
          </w:p>
        </w:tc>
        <w:tc>
          <w:tcPr>
            <w:tcW w:w="990" w:type="dxa"/>
          </w:tcPr>
          <w:p w14:paraId="5A98F275" w14:textId="77777777" w:rsidR="002A6C2D" w:rsidRPr="002A6C2D" w:rsidRDefault="002A6C2D" w:rsidP="007C6199">
            <w:pPr>
              <w:keepNext/>
              <w:keepLines/>
              <w:rPr>
                <w:rFonts w:asciiTheme="minorHAnsi" w:hAnsiTheme="minorHAnsi"/>
                <w:sz w:val="18"/>
                <w:szCs w:val="18"/>
              </w:rPr>
            </w:pPr>
          </w:p>
        </w:tc>
        <w:tc>
          <w:tcPr>
            <w:tcW w:w="708" w:type="dxa"/>
          </w:tcPr>
          <w:p w14:paraId="389A4E5E" w14:textId="77777777" w:rsidR="002A6C2D" w:rsidRPr="007C6199" w:rsidRDefault="002A6C2D" w:rsidP="007C6199">
            <w:pPr>
              <w:keepNext/>
              <w:keepLines/>
              <w:rPr>
                <w:rFonts w:asciiTheme="minorHAnsi" w:hAnsiTheme="minorHAnsi"/>
                <w:sz w:val="18"/>
                <w:szCs w:val="18"/>
              </w:rPr>
            </w:pPr>
          </w:p>
        </w:tc>
        <w:tc>
          <w:tcPr>
            <w:tcW w:w="800" w:type="dxa"/>
          </w:tcPr>
          <w:p w14:paraId="12BD3A27" w14:textId="77777777" w:rsidR="002A6C2D" w:rsidRPr="007C6199" w:rsidRDefault="002A6C2D" w:rsidP="007C6199">
            <w:pPr>
              <w:keepNext/>
              <w:keepLines/>
              <w:rPr>
                <w:rFonts w:asciiTheme="minorHAnsi" w:hAnsiTheme="minorHAnsi"/>
                <w:sz w:val="18"/>
                <w:szCs w:val="18"/>
              </w:rPr>
            </w:pPr>
          </w:p>
        </w:tc>
        <w:tc>
          <w:tcPr>
            <w:tcW w:w="899" w:type="dxa"/>
          </w:tcPr>
          <w:p w14:paraId="006CA105" w14:textId="77777777" w:rsidR="002A6C2D" w:rsidRPr="002A6C2D" w:rsidRDefault="002A6C2D" w:rsidP="007C6199">
            <w:pPr>
              <w:keepNext/>
              <w:keepLines/>
              <w:rPr>
                <w:rFonts w:asciiTheme="minorHAnsi" w:hAnsiTheme="minorHAnsi"/>
                <w:sz w:val="18"/>
                <w:szCs w:val="18"/>
              </w:rPr>
            </w:pPr>
          </w:p>
        </w:tc>
        <w:tc>
          <w:tcPr>
            <w:tcW w:w="999" w:type="dxa"/>
          </w:tcPr>
          <w:p w14:paraId="6269EECB" w14:textId="77777777" w:rsidR="002A6C2D" w:rsidRPr="002A6C2D" w:rsidRDefault="002A6C2D" w:rsidP="007C6199">
            <w:pPr>
              <w:keepNext/>
              <w:keepLines/>
              <w:rPr>
                <w:rFonts w:asciiTheme="minorHAnsi" w:hAnsiTheme="minorHAnsi"/>
                <w:sz w:val="18"/>
                <w:szCs w:val="18"/>
              </w:rPr>
            </w:pPr>
          </w:p>
        </w:tc>
        <w:tc>
          <w:tcPr>
            <w:tcW w:w="899" w:type="dxa"/>
          </w:tcPr>
          <w:p w14:paraId="14FAC182" w14:textId="77777777" w:rsidR="002A6C2D" w:rsidRPr="002A6C2D" w:rsidRDefault="002A6C2D" w:rsidP="007C6199">
            <w:pPr>
              <w:keepNext/>
              <w:keepLines/>
              <w:rPr>
                <w:rFonts w:asciiTheme="minorHAnsi" w:hAnsiTheme="minorHAnsi"/>
                <w:sz w:val="18"/>
                <w:szCs w:val="18"/>
              </w:rPr>
            </w:pPr>
          </w:p>
        </w:tc>
        <w:tc>
          <w:tcPr>
            <w:tcW w:w="994" w:type="dxa"/>
          </w:tcPr>
          <w:p w14:paraId="72DE5C69" w14:textId="77777777" w:rsidR="002A6C2D" w:rsidRPr="002A6C2D" w:rsidRDefault="002A6C2D" w:rsidP="007C6199">
            <w:pPr>
              <w:keepNext/>
              <w:keepLines/>
              <w:rPr>
                <w:rFonts w:asciiTheme="minorHAnsi" w:hAnsiTheme="minorHAnsi"/>
                <w:sz w:val="18"/>
                <w:szCs w:val="18"/>
              </w:rPr>
            </w:pPr>
          </w:p>
        </w:tc>
      </w:tr>
      <w:tr w:rsidR="002A6C2D" w:rsidRPr="00332AB6" w14:paraId="0420DE8D" w14:textId="77777777" w:rsidTr="007C6199">
        <w:trPr>
          <w:trHeight w:val="211"/>
        </w:trPr>
        <w:tc>
          <w:tcPr>
            <w:tcW w:w="1093" w:type="dxa"/>
          </w:tcPr>
          <w:p w14:paraId="32E41EE5" w14:textId="77777777" w:rsidR="002A6C2D" w:rsidRPr="002A6C2D" w:rsidRDefault="002A6C2D" w:rsidP="007C6199">
            <w:pPr>
              <w:keepNext/>
              <w:keepLines/>
              <w:rPr>
                <w:rFonts w:asciiTheme="minorHAnsi" w:hAnsiTheme="minorHAnsi"/>
                <w:sz w:val="18"/>
                <w:szCs w:val="18"/>
              </w:rPr>
            </w:pPr>
          </w:p>
        </w:tc>
        <w:tc>
          <w:tcPr>
            <w:tcW w:w="815" w:type="dxa"/>
          </w:tcPr>
          <w:p w14:paraId="74821333" w14:textId="77777777" w:rsidR="002A6C2D" w:rsidRPr="002A6C2D" w:rsidRDefault="002A6C2D" w:rsidP="007C6199">
            <w:pPr>
              <w:keepNext/>
              <w:keepLines/>
              <w:rPr>
                <w:rFonts w:asciiTheme="minorHAnsi" w:hAnsiTheme="minorHAnsi"/>
                <w:sz w:val="18"/>
                <w:szCs w:val="18"/>
              </w:rPr>
            </w:pPr>
          </w:p>
        </w:tc>
        <w:tc>
          <w:tcPr>
            <w:tcW w:w="930" w:type="dxa"/>
          </w:tcPr>
          <w:p w14:paraId="3D278DD4" w14:textId="77777777" w:rsidR="002A6C2D" w:rsidRPr="002A6C2D" w:rsidRDefault="002A6C2D" w:rsidP="007C6199">
            <w:pPr>
              <w:keepNext/>
              <w:keepLines/>
              <w:rPr>
                <w:rFonts w:asciiTheme="minorHAnsi" w:hAnsiTheme="minorHAnsi"/>
                <w:sz w:val="18"/>
                <w:szCs w:val="18"/>
              </w:rPr>
            </w:pPr>
          </w:p>
        </w:tc>
        <w:tc>
          <w:tcPr>
            <w:tcW w:w="1024" w:type="dxa"/>
          </w:tcPr>
          <w:p w14:paraId="3178D30F" w14:textId="77777777" w:rsidR="002A6C2D" w:rsidRPr="002A6C2D" w:rsidRDefault="002A6C2D" w:rsidP="007C6199">
            <w:pPr>
              <w:keepNext/>
              <w:keepLines/>
              <w:rPr>
                <w:rFonts w:asciiTheme="minorHAnsi" w:hAnsiTheme="minorHAnsi"/>
                <w:sz w:val="18"/>
                <w:szCs w:val="18"/>
              </w:rPr>
            </w:pPr>
          </w:p>
        </w:tc>
        <w:tc>
          <w:tcPr>
            <w:tcW w:w="725" w:type="dxa"/>
          </w:tcPr>
          <w:p w14:paraId="0345C683" w14:textId="77777777" w:rsidR="002A6C2D" w:rsidRPr="002A6C2D" w:rsidRDefault="002A6C2D" w:rsidP="007C6199">
            <w:pPr>
              <w:keepNext/>
              <w:keepLines/>
              <w:rPr>
                <w:rFonts w:asciiTheme="minorHAnsi" w:hAnsiTheme="minorHAnsi"/>
                <w:sz w:val="18"/>
                <w:szCs w:val="18"/>
              </w:rPr>
            </w:pPr>
          </w:p>
        </w:tc>
        <w:tc>
          <w:tcPr>
            <w:tcW w:w="700" w:type="dxa"/>
          </w:tcPr>
          <w:p w14:paraId="26DD3DD3" w14:textId="77777777" w:rsidR="002A6C2D" w:rsidRPr="002A6C2D" w:rsidRDefault="002A6C2D" w:rsidP="007C6199">
            <w:pPr>
              <w:keepNext/>
              <w:keepLines/>
              <w:rPr>
                <w:rFonts w:asciiTheme="minorHAnsi" w:hAnsiTheme="minorHAnsi"/>
                <w:sz w:val="18"/>
                <w:szCs w:val="18"/>
              </w:rPr>
            </w:pPr>
          </w:p>
        </w:tc>
        <w:tc>
          <w:tcPr>
            <w:tcW w:w="899" w:type="dxa"/>
          </w:tcPr>
          <w:p w14:paraId="10997DE8" w14:textId="77777777" w:rsidR="002A6C2D" w:rsidRPr="002A6C2D" w:rsidRDefault="002A6C2D" w:rsidP="007C6199">
            <w:pPr>
              <w:keepNext/>
              <w:keepLines/>
              <w:rPr>
                <w:rFonts w:asciiTheme="minorHAnsi" w:hAnsiTheme="minorHAnsi"/>
                <w:sz w:val="18"/>
                <w:szCs w:val="18"/>
              </w:rPr>
            </w:pPr>
          </w:p>
        </w:tc>
        <w:tc>
          <w:tcPr>
            <w:tcW w:w="999" w:type="dxa"/>
          </w:tcPr>
          <w:p w14:paraId="6B7FE4E0" w14:textId="77777777" w:rsidR="002A6C2D" w:rsidRPr="002A6C2D" w:rsidRDefault="002A6C2D" w:rsidP="007C6199">
            <w:pPr>
              <w:keepNext/>
              <w:keepLines/>
              <w:rPr>
                <w:rFonts w:asciiTheme="minorHAnsi" w:hAnsiTheme="minorHAnsi"/>
                <w:sz w:val="18"/>
                <w:szCs w:val="18"/>
              </w:rPr>
            </w:pPr>
          </w:p>
        </w:tc>
        <w:tc>
          <w:tcPr>
            <w:tcW w:w="899" w:type="dxa"/>
          </w:tcPr>
          <w:p w14:paraId="247C5D0A" w14:textId="77777777" w:rsidR="002A6C2D" w:rsidRPr="002A6C2D" w:rsidRDefault="002A6C2D" w:rsidP="007C6199">
            <w:pPr>
              <w:keepNext/>
              <w:keepLines/>
              <w:rPr>
                <w:rFonts w:asciiTheme="minorHAnsi" w:hAnsiTheme="minorHAnsi"/>
                <w:sz w:val="18"/>
                <w:szCs w:val="18"/>
              </w:rPr>
            </w:pPr>
          </w:p>
        </w:tc>
        <w:tc>
          <w:tcPr>
            <w:tcW w:w="990" w:type="dxa"/>
          </w:tcPr>
          <w:p w14:paraId="5209FF41" w14:textId="77777777" w:rsidR="002A6C2D" w:rsidRPr="002A6C2D" w:rsidRDefault="002A6C2D" w:rsidP="007C6199">
            <w:pPr>
              <w:keepNext/>
              <w:keepLines/>
              <w:rPr>
                <w:rFonts w:asciiTheme="minorHAnsi" w:hAnsiTheme="minorHAnsi"/>
                <w:sz w:val="18"/>
                <w:szCs w:val="18"/>
              </w:rPr>
            </w:pPr>
          </w:p>
        </w:tc>
        <w:tc>
          <w:tcPr>
            <w:tcW w:w="708" w:type="dxa"/>
          </w:tcPr>
          <w:p w14:paraId="64924A69" w14:textId="77777777" w:rsidR="002A6C2D" w:rsidRPr="007C6199" w:rsidRDefault="002A6C2D" w:rsidP="007C6199">
            <w:pPr>
              <w:keepNext/>
              <w:keepLines/>
              <w:rPr>
                <w:rFonts w:asciiTheme="minorHAnsi" w:hAnsiTheme="minorHAnsi"/>
                <w:sz w:val="18"/>
                <w:szCs w:val="18"/>
              </w:rPr>
            </w:pPr>
          </w:p>
        </w:tc>
        <w:tc>
          <w:tcPr>
            <w:tcW w:w="800" w:type="dxa"/>
          </w:tcPr>
          <w:p w14:paraId="5B3D8A44" w14:textId="77777777" w:rsidR="002A6C2D" w:rsidRPr="007C6199" w:rsidRDefault="002A6C2D" w:rsidP="007C6199">
            <w:pPr>
              <w:keepNext/>
              <w:keepLines/>
              <w:rPr>
                <w:rFonts w:asciiTheme="minorHAnsi" w:hAnsiTheme="minorHAnsi"/>
                <w:sz w:val="18"/>
                <w:szCs w:val="18"/>
              </w:rPr>
            </w:pPr>
          </w:p>
        </w:tc>
        <w:tc>
          <w:tcPr>
            <w:tcW w:w="899" w:type="dxa"/>
          </w:tcPr>
          <w:p w14:paraId="62EE30A9" w14:textId="77777777" w:rsidR="002A6C2D" w:rsidRPr="002A6C2D" w:rsidRDefault="002A6C2D" w:rsidP="007C6199">
            <w:pPr>
              <w:keepNext/>
              <w:keepLines/>
              <w:rPr>
                <w:rFonts w:asciiTheme="minorHAnsi" w:hAnsiTheme="minorHAnsi"/>
                <w:sz w:val="18"/>
                <w:szCs w:val="18"/>
              </w:rPr>
            </w:pPr>
          </w:p>
        </w:tc>
        <w:tc>
          <w:tcPr>
            <w:tcW w:w="999" w:type="dxa"/>
          </w:tcPr>
          <w:p w14:paraId="66CDBB0E" w14:textId="77777777" w:rsidR="002A6C2D" w:rsidRPr="002A6C2D" w:rsidRDefault="002A6C2D" w:rsidP="007C6199">
            <w:pPr>
              <w:keepNext/>
              <w:keepLines/>
              <w:rPr>
                <w:rFonts w:asciiTheme="minorHAnsi" w:hAnsiTheme="minorHAnsi"/>
                <w:sz w:val="18"/>
                <w:szCs w:val="18"/>
              </w:rPr>
            </w:pPr>
          </w:p>
        </w:tc>
        <w:tc>
          <w:tcPr>
            <w:tcW w:w="899" w:type="dxa"/>
          </w:tcPr>
          <w:p w14:paraId="7D8DE4FE" w14:textId="77777777" w:rsidR="002A6C2D" w:rsidRPr="002A6C2D" w:rsidRDefault="002A6C2D" w:rsidP="007C6199">
            <w:pPr>
              <w:keepNext/>
              <w:keepLines/>
              <w:rPr>
                <w:rFonts w:asciiTheme="minorHAnsi" w:hAnsiTheme="minorHAnsi"/>
                <w:sz w:val="18"/>
                <w:szCs w:val="18"/>
              </w:rPr>
            </w:pPr>
          </w:p>
        </w:tc>
        <w:tc>
          <w:tcPr>
            <w:tcW w:w="994" w:type="dxa"/>
          </w:tcPr>
          <w:p w14:paraId="4796ED78" w14:textId="77777777" w:rsidR="002A6C2D" w:rsidRPr="002A6C2D" w:rsidRDefault="002A6C2D" w:rsidP="007C6199">
            <w:pPr>
              <w:keepNext/>
              <w:keepLines/>
              <w:rPr>
                <w:rFonts w:asciiTheme="minorHAnsi" w:hAnsiTheme="minorHAnsi"/>
                <w:sz w:val="18"/>
                <w:szCs w:val="18"/>
              </w:rPr>
            </w:pPr>
          </w:p>
        </w:tc>
      </w:tr>
      <w:tr w:rsidR="004A2993" w:rsidRPr="00332AB6" w14:paraId="480C0D00" w14:textId="77777777" w:rsidTr="007F7049">
        <w:trPr>
          <w:trHeight w:val="211"/>
        </w:trPr>
        <w:tc>
          <w:tcPr>
            <w:tcW w:w="14373" w:type="dxa"/>
            <w:gridSpan w:val="16"/>
          </w:tcPr>
          <w:p w14:paraId="0AD5D2FE" w14:textId="3C0246F2" w:rsidR="004A2993" w:rsidRPr="002A6C2D" w:rsidRDefault="004A2993" w:rsidP="007C6199">
            <w:pPr>
              <w:keepNext/>
              <w:keepLines/>
              <w:rPr>
                <w:rFonts w:asciiTheme="minorHAnsi" w:hAnsiTheme="minorHAnsi"/>
                <w:sz w:val="18"/>
                <w:szCs w:val="18"/>
              </w:rPr>
            </w:pPr>
            <w:r w:rsidRPr="002A570F">
              <w:rPr>
                <w:rFonts w:ascii="Calibri" w:hAnsi="Calibri"/>
                <w:b/>
                <w:sz w:val="18"/>
                <w:szCs w:val="18"/>
              </w:rPr>
              <w:t>Note</w:t>
            </w:r>
            <w:r w:rsidRPr="00AF2775">
              <w:rPr>
                <w:rFonts w:ascii="Calibri" w:hAnsi="Calibri"/>
                <w:sz w:val="18"/>
                <w:szCs w:val="18"/>
              </w:rPr>
              <w:t xml:space="preserve">: </w:t>
            </w:r>
            <w:r w:rsidRPr="005B358B">
              <w:rPr>
                <w:rFonts w:ascii="Calibri" w:hAnsi="Calibri"/>
                <w:sz w:val="18"/>
                <w:szCs w:val="18"/>
              </w:rPr>
              <w:t>When insulation is added to the outside of a mass wall and/or when the inside is furred and insulated, the performance data may be adjusted using Equation 4-4 in the Joint Appendices.</w:t>
            </w:r>
          </w:p>
        </w:tc>
      </w:tr>
    </w:tbl>
    <w:p w14:paraId="308DB1F6" w14:textId="77777777" w:rsidR="00C324F3" w:rsidRPr="004358FA" w:rsidRDefault="00C324F3">
      <w:pPr>
        <w:rPr>
          <w:sz w:val="20"/>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98"/>
        <w:gridCol w:w="1419"/>
        <w:gridCol w:w="1419"/>
        <w:gridCol w:w="1597"/>
        <w:gridCol w:w="89"/>
        <w:gridCol w:w="1508"/>
        <w:gridCol w:w="5843"/>
      </w:tblGrid>
      <w:tr w:rsidR="00775997" w:rsidRPr="009B3A0C" w14:paraId="308DB1F8" w14:textId="77777777" w:rsidTr="006C225C">
        <w:trPr>
          <w:cantSplit/>
          <w:trHeight w:val="317"/>
        </w:trPr>
        <w:tc>
          <w:tcPr>
            <w:tcW w:w="14373"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08DB1F7" w14:textId="012BF2C5" w:rsidR="00775997" w:rsidRPr="00FB44DF" w:rsidRDefault="00775997" w:rsidP="00DC74ED">
            <w:pPr>
              <w:keepNext/>
              <w:rPr>
                <w:rFonts w:ascii="Calibri" w:hAnsi="Calibri"/>
                <w:b/>
                <w:sz w:val="22"/>
                <w:szCs w:val="22"/>
              </w:rPr>
            </w:pPr>
            <w:r w:rsidRPr="004358FA">
              <w:rPr>
                <w:rFonts w:ascii="Calibri" w:eastAsia="Calibri" w:hAnsi="Calibri"/>
                <w:b/>
                <w:sz w:val="20"/>
                <w:szCs w:val="22"/>
              </w:rPr>
              <w:t xml:space="preserve">E. </w:t>
            </w:r>
            <w:r w:rsidR="00DC74ED" w:rsidRPr="004358FA">
              <w:rPr>
                <w:rFonts w:ascii="Calibri" w:eastAsia="Calibri" w:hAnsi="Calibri"/>
                <w:b/>
                <w:sz w:val="20"/>
                <w:szCs w:val="22"/>
              </w:rPr>
              <w:t>Slab Insulation</w:t>
            </w:r>
            <w:r w:rsidRPr="004358FA">
              <w:rPr>
                <w:rFonts w:ascii="Calibri" w:eastAsia="Calibri" w:hAnsi="Calibri"/>
                <w:b/>
                <w:sz w:val="20"/>
                <w:szCs w:val="22"/>
              </w:rPr>
              <w:t xml:space="preserve"> </w:t>
            </w:r>
            <w:r w:rsidRPr="004358FA">
              <w:rPr>
                <w:rFonts w:ascii="Calibri" w:eastAsia="Calibri" w:hAnsi="Calibri"/>
                <w:sz w:val="20"/>
                <w:szCs w:val="22"/>
              </w:rPr>
              <w:t>(Table 150.1-A)</w:t>
            </w:r>
          </w:p>
        </w:tc>
      </w:tr>
      <w:tr w:rsidR="006C225C" w:rsidRPr="009B3A0C" w14:paraId="308DB1FD" w14:textId="77777777" w:rsidTr="00EE7739">
        <w:trPr>
          <w:cantSplit/>
          <w:trHeight w:val="147"/>
        </w:trPr>
        <w:tc>
          <w:tcPr>
            <w:tcW w:w="2498" w:type="dxa"/>
            <w:tcBorders>
              <w:top w:val="single" w:sz="4" w:space="0" w:color="auto"/>
              <w:left w:val="single" w:sz="4" w:space="0" w:color="auto"/>
              <w:bottom w:val="single" w:sz="4" w:space="0" w:color="auto"/>
              <w:right w:val="single" w:sz="4" w:space="0" w:color="auto"/>
            </w:tcBorders>
            <w:vAlign w:val="center"/>
          </w:tcPr>
          <w:p w14:paraId="308DB1F9" w14:textId="7777777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01</w:t>
            </w:r>
          </w:p>
        </w:tc>
        <w:tc>
          <w:tcPr>
            <w:tcW w:w="1419" w:type="dxa"/>
            <w:tcBorders>
              <w:top w:val="single" w:sz="4" w:space="0" w:color="auto"/>
              <w:left w:val="single" w:sz="4" w:space="0" w:color="auto"/>
              <w:bottom w:val="single" w:sz="4" w:space="0" w:color="auto"/>
              <w:right w:val="single" w:sz="4" w:space="0" w:color="auto"/>
            </w:tcBorders>
            <w:vAlign w:val="center"/>
          </w:tcPr>
          <w:p w14:paraId="793ADDDA" w14:textId="7777777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02</w:t>
            </w:r>
          </w:p>
        </w:tc>
        <w:tc>
          <w:tcPr>
            <w:tcW w:w="1419" w:type="dxa"/>
            <w:tcBorders>
              <w:top w:val="single" w:sz="4" w:space="0" w:color="auto"/>
              <w:left w:val="single" w:sz="4" w:space="0" w:color="auto"/>
              <w:bottom w:val="single" w:sz="4" w:space="0" w:color="auto"/>
              <w:right w:val="single" w:sz="4" w:space="0" w:color="auto"/>
            </w:tcBorders>
            <w:vAlign w:val="center"/>
          </w:tcPr>
          <w:p w14:paraId="308DB1FA" w14:textId="67AB310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Pr>
                <w:rFonts w:ascii="Calibri" w:hAnsi="Calibri"/>
                <w:sz w:val="18"/>
                <w:szCs w:val="20"/>
              </w:rPr>
              <w:t>03</w:t>
            </w:r>
          </w:p>
        </w:tc>
        <w:tc>
          <w:tcPr>
            <w:tcW w:w="1597" w:type="dxa"/>
            <w:tcBorders>
              <w:top w:val="single" w:sz="4" w:space="0" w:color="auto"/>
              <w:left w:val="single" w:sz="4" w:space="0" w:color="auto"/>
              <w:bottom w:val="single" w:sz="4" w:space="0" w:color="auto"/>
              <w:right w:val="single" w:sz="4" w:space="0" w:color="auto"/>
            </w:tcBorders>
            <w:vAlign w:val="center"/>
          </w:tcPr>
          <w:p w14:paraId="7B62FE0C" w14:textId="321A1660" w:rsidR="006C225C" w:rsidRPr="004358FA"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w:t>
            </w:r>
            <w:r>
              <w:rPr>
                <w:rFonts w:ascii="Calibri" w:hAnsi="Calibri"/>
                <w:sz w:val="18"/>
                <w:szCs w:val="20"/>
              </w:rPr>
              <w:t>4</w:t>
            </w:r>
          </w:p>
        </w:tc>
        <w:tc>
          <w:tcPr>
            <w:tcW w:w="1597" w:type="dxa"/>
            <w:gridSpan w:val="2"/>
            <w:tcBorders>
              <w:top w:val="single" w:sz="4" w:space="0" w:color="auto"/>
              <w:left w:val="single" w:sz="4" w:space="0" w:color="auto"/>
              <w:bottom w:val="single" w:sz="4" w:space="0" w:color="auto"/>
              <w:right w:val="single" w:sz="4" w:space="0" w:color="auto"/>
            </w:tcBorders>
            <w:vAlign w:val="center"/>
          </w:tcPr>
          <w:p w14:paraId="308DB1FB" w14:textId="6E569F60"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Pr>
                <w:rFonts w:ascii="Calibri" w:hAnsi="Calibri"/>
                <w:sz w:val="18"/>
                <w:szCs w:val="20"/>
              </w:rPr>
              <w:t>05</w:t>
            </w:r>
          </w:p>
        </w:tc>
        <w:tc>
          <w:tcPr>
            <w:tcW w:w="5843" w:type="dxa"/>
            <w:tcBorders>
              <w:top w:val="single" w:sz="4" w:space="0" w:color="auto"/>
              <w:left w:val="single" w:sz="4" w:space="0" w:color="auto"/>
              <w:bottom w:val="single" w:sz="4" w:space="0" w:color="auto"/>
              <w:right w:val="single" w:sz="4" w:space="0" w:color="auto"/>
            </w:tcBorders>
            <w:vAlign w:val="center"/>
          </w:tcPr>
          <w:p w14:paraId="308DB1FC" w14:textId="59A43E97" w:rsidR="006C225C" w:rsidRPr="004358FA"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w:t>
            </w:r>
            <w:r>
              <w:rPr>
                <w:rFonts w:ascii="Calibri" w:hAnsi="Calibri"/>
                <w:sz w:val="18"/>
                <w:szCs w:val="20"/>
              </w:rPr>
              <w:t>6</w:t>
            </w:r>
          </w:p>
        </w:tc>
      </w:tr>
      <w:tr w:rsidR="00B56A85" w:rsidRPr="009B3A0C" w14:paraId="308DB202" w14:textId="77777777" w:rsidTr="006C225C">
        <w:trPr>
          <w:cantSplit/>
          <w:trHeight w:val="288"/>
        </w:trPr>
        <w:tc>
          <w:tcPr>
            <w:tcW w:w="2498" w:type="dxa"/>
            <w:vMerge w:val="restart"/>
            <w:tcBorders>
              <w:top w:val="single" w:sz="4" w:space="0" w:color="auto"/>
              <w:left w:val="single" w:sz="4" w:space="0" w:color="auto"/>
              <w:bottom w:val="single" w:sz="4" w:space="0" w:color="auto"/>
              <w:right w:val="single" w:sz="4" w:space="0" w:color="auto"/>
            </w:tcBorders>
            <w:vAlign w:val="bottom"/>
          </w:tcPr>
          <w:p w14:paraId="308DB1FE" w14:textId="77777777" w:rsidR="00B56A85" w:rsidRPr="009B3A0C" w:rsidRDefault="00B56A85" w:rsidP="00ED6111">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38" w:type="dxa"/>
            <w:gridSpan w:val="2"/>
            <w:tcBorders>
              <w:top w:val="single" w:sz="4" w:space="0" w:color="auto"/>
              <w:left w:val="single" w:sz="4" w:space="0" w:color="auto"/>
              <w:bottom w:val="single" w:sz="4" w:space="0" w:color="auto"/>
              <w:right w:val="single" w:sz="4" w:space="0" w:color="auto"/>
            </w:tcBorders>
            <w:vAlign w:val="bottom"/>
          </w:tcPr>
          <w:p w14:paraId="308DB1FF" w14:textId="77777777" w:rsidR="00B56A85" w:rsidRPr="00E77A45" w:rsidRDefault="00B1563A" w:rsidP="00B56A85">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Proposed </w:t>
            </w:r>
          </w:p>
        </w:tc>
        <w:tc>
          <w:tcPr>
            <w:tcW w:w="3194" w:type="dxa"/>
            <w:gridSpan w:val="3"/>
            <w:tcBorders>
              <w:top w:val="single" w:sz="4" w:space="0" w:color="auto"/>
              <w:left w:val="single" w:sz="4" w:space="0" w:color="auto"/>
              <w:bottom w:val="single" w:sz="4" w:space="0" w:color="auto"/>
              <w:right w:val="single" w:sz="4" w:space="0" w:color="auto"/>
            </w:tcBorders>
            <w:vAlign w:val="bottom"/>
          </w:tcPr>
          <w:p w14:paraId="308DB200" w14:textId="77777777" w:rsidR="00B1563A" w:rsidRPr="00B1563A" w:rsidRDefault="00B1563A" w:rsidP="00B1563A">
            <w:pPr>
              <w:keepNext/>
              <w:tabs>
                <w:tab w:val="left" w:pos="540"/>
                <w:tab w:val="left" w:pos="900"/>
                <w:tab w:val="left" w:pos="2844"/>
              </w:tabs>
              <w:jc w:val="center"/>
              <w:rPr>
                <w:rFonts w:ascii="Calibri" w:hAnsi="Calibri"/>
                <w:b/>
                <w:sz w:val="18"/>
                <w:szCs w:val="18"/>
              </w:rPr>
            </w:pPr>
            <w:r w:rsidRPr="00B1563A">
              <w:rPr>
                <w:rFonts w:ascii="Calibri" w:hAnsi="Calibri"/>
                <w:b/>
                <w:sz w:val="18"/>
                <w:szCs w:val="18"/>
              </w:rPr>
              <w:t>Required</w:t>
            </w:r>
          </w:p>
        </w:tc>
        <w:tc>
          <w:tcPr>
            <w:tcW w:w="5843" w:type="dxa"/>
            <w:vMerge w:val="restart"/>
            <w:tcBorders>
              <w:top w:val="single" w:sz="4" w:space="0" w:color="auto"/>
              <w:left w:val="single" w:sz="4" w:space="0" w:color="auto"/>
              <w:bottom w:val="single" w:sz="4" w:space="0" w:color="auto"/>
              <w:right w:val="single" w:sz="4" w:space="0" w:color="auto"/>
            </w:tcBorders>
            <w:vAlign w:val="bottom"/>
          </w:tcPr>
          <w:p w14:paraId="308DB201" w14:textId="77777777" w:rsidR="00B56A85" w:rsidRPr="0093463E" w:rsidRDefault="00B56A85" w:rsidP="00ED6111">
            <w:pPr>
              <w:keepNext/>
              <w:tabs>
                <w:tab w:val="left" w:pos="540"/>
                <w:tab w:val="left" w:pos="900"/>
                <w:tab w:val="left" w:pos="3420"/>
              </w:tabs>
              <w:jc w:val="center"/>
              <w:rPr>
                <w:rFonts w:ascii="Calibri" w:hAnsi="Calibri"/>
                <w:sz w:val="18"/>
                <w:szCs w:val="18"/>
              </w:rPr>
            </w:pPr>
            <w:r w:rsidRPr="0093463E">
              <w:rPr>
                <w:rFonts w:ascii="Calibri" w:hAnsi="Calibri"/>
                <w:sz w:val="18"/>
                <w:szCs w:val="18"/>
              </w:rPr>
              <w:t>Comments</w:t>
            </w:r>
          </w:p>
        </w:tc>
      </w:tr>
      <w:tr w:rsidR="00B56A85" w:rsidRPr="009B3A0C" w14:paraId="308DB209" w14:textId="77777777" w:rsidTr="006C225C">
        <w:trPr>
          <w:cantSplit/>
          <w:trHeight w:val="288"/>
        </w:trPr>
        <w:tc>
          <w:tcPr>
            <w:tcW w:w="2498" w:type="dxa"/>
            <w:vMerge/>
            <w:tcBorders>
              <w:top w:val="single" w:sz="4" w:space="0" w:color="auto"/>
              <w:left w:val="single" w:sz="4" w:space="0" w:color="auto"/>
              <w:bottom w:val="single" w:sz="4" w:space="0" w:color="auto"/>
              <w:right w:val="single" w:sz="4" w:space="0" w:color="auto"/>
            </w:tcBorders>
            <w:vAlign w:val="bottom"/>
          </w:tcPr>
          <w:p w14:paraId="308DB203" w14:textId="77777777" w:rsidR="00B56A85" w:rsidRPr="009B3A0C" w:rsidRDefault="00B56A85" w:rsidP="00ED6111">
            <w:pPr>
              <w:keepNext/>
              <w:tabs>
                <w:tab w:val="left" w:pos="540"/>
                <w:tab w:val="left" w:pos="900"/>
                <w:tab w:val="left" w:pos="3420"/>
              </w:tabs>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43225CEA" w14:textId="77777777" w:rsidR="002143D8" w:rsidRDefault="002143D8" w:rsidP="00224B1C">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204" w14:textId="77777777" w:rsidR="00B56A85" w:rsidRPr="009B3A0C" w:rsidRDefault="00B56A85" w:rsidP="00224B1C">
            <w:pPr>
              <w:keepNext/>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1419" w:type="dxa"/>
            <w:tcBorders>
              <w:top w:val="single" w:sz="4" w:space="0" w:color="auto"/>
              <w:left w:val="single" w:sz="4" w:space="0" w:color="auto"/>
              <w:bottom w:val="single" w:sz="4" w:space="0" w:color="auto"/>
              <w:right w:val="single" w:sz="4" w:space="0" w:color="auto"/>
            </w:tcBorders>
            <w:vAlign w:val="bottom"/>
          </w:tcPr>
          <w:p w14:paraId="527C3A61" w14:textId="77777777" w:rsidR="002143D8" w:rsidRDefault="002143D8" w:rsidP="00224B1C">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205" w14:textId="77777777" w:rsidR="00B56A85" w:rsidRDefault="00B56A85" w:rsidP="00224B1C">
            <w:pPr>
              <w:keepNext/>
              <w:tabs>
                <w:tab w:val="left" w:pos="540"/>
                <w:tab w:val="left" w:pos="900"/>
                <w:tab w:val="left" w:pos="3420"/>
              </w:tabs>
              <w:jc w:val="center"/>
              <w:rPr>
                <w:rFonts w:ascii="Calibri" w:hAnsi="Calibri"/>
                <w:sz w:val="18"/>
                <w:szCs w:val="18"/>
              </w:rPr>
            </w:pPr>
            <w:r>
              <w:rPr>
                <w:rFonts w:ascii="Calibri" w:hAnsi="Calibri"/>
                <w:sz w:val="18"/>
                <w:szCs w:val="18"/>
              </w:rPr>
              <w:t>U-factor</w:t>
            </w:r>
          </w:p>
        </w:tc>
        <w:tc>
          <w:tcPr>
            <w:tcW w:w="1686" w:type="dxa"/>
            <w:gridSpan w:val="2"/>
            <w:tcBorders>
              <w:top w:val="single" w:sz="4" w:space="0" w:color="auto"/>
              <w:left w:val="single" w:sz="4" w:space="0" w:color="auto"/>
              <w:bottom w:val="single" w:sz="4" w:space="0" w:color="auto"/>
              <w:right w:val="single" w:sz="4" w:space="0" w:color="auto"/>
            </w:tcBorders>
            <w:vAlign w:val="bottom"/>
          </w:tcPr>
          <w:p w14:paraId="308DB206" w14:textId="77777777" w:rsidR="00B56A85" w:rsidRDefault="00B56A85" w:rsidP="00ED6111">
            <w:pPr>
              <w:keepNext/>
              <w:tabs>
                <w:tab w:val="left" w:pos="540"/>
                <w:tab w:val="left" w:pos="900"/>
                <w:tab w:val="left" w:pos="2844"/>
              </w:tabs>
              <w:jc w:val="center"/>
              <w:rPr>
                <w:rFonts w:ascii="Calibri" w:hAnsi="Calibri"/>
                <w:sz w:val="18"/>
                <w:szCs w:val="18"/>
              </w:rPr>
            </w:pPr>
            <w:r>
              <w:rPr>
                <w:rFonts w:ascii="Calibri" w:hAnsi="Calibri"/>
                <w:sz w:val="18"/>
                <w:szCs w:val="18"/>
              </w:rPr>
              <w:t xml:space="preserve">Insulation </w:t>
            </w:r>
            <w:r>
              <w:rPr>
                <w:rFonts w:ascii="Calibri" w:hAnsi="Calibri"/>
                <w:sz w:val="18"/>
                <w:szCs w:val="18"/>
              </w:rPr>
              <w:br/>
              <w:t>R-value</w:t>
            </w:r>
          </w:p>
        </w:tc>
        <w:tc>
          <w:tcPr>
            <w:tcW w:w="1508" w:type="dxa"/>
            <w:tcBorders>
              <w:top w:val="single" w:sz="4" w:space="0" w:color="auto"/>
              <w:left w:val="single" w:sz="4" w:space="0" w:color="auto"/>
              <w:bottom w:val="single" w:sz="4" w:space="0" w:color="auto"/>
              <w:right w:val="single" w:sz="4" w:space="0" w:color="auto"/>
            </w:tcBorders>
            <w:vAlign w:val="bottom"/>
          </w:tcPr>
          <w:p w14:paraId="308DB207" w14:textId="77777777" w:rsidR="00B56A85" w:rsidRDefault="00B56A85" w:rsidP="00D4432F">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U-factor</w:t>
            </w:r>
          </w:p>
        </w:tc>
        <w:tc>
          <w:tcPr>
            <w:tcW w:w="5843" w:type="dxa"/>
            <w:vMerge/>
            <w:tcBorders>
              <w:top w:val="single" w:sz="4" w:space="0" w:color="auto"/>
              <w:left w:val="single" w:sz="4" w:space="0" w:color="auto"/>
              <w:bottom w:val="single" w:sz="4" w:space="0" w:color="auto"/>
              <w:right w:val="single" w:sz="4" w:space="0" w:color="auto"/>
            </w:tcBorders>
            <w:vAlign w:val="bottom"/>
          </w:tcPr>
          <w:p w14:paraId="308DB208" w14:textId="77777777" w:rsidR="00B56A85" w:rsidRPr="0093463E" w:rsidRDefault="00B56A85" w:rsidP="00ED6111">
            <w:pPr>
              <w:keepNext/>
              <w:tabs>
                <w:tab w:val="left" w:pos="540"/>
                <w:tab w:val="left" w:pos="900"/>
                <w:tab w:val="left" w:pos="3420"/>
              </w:tabs>
              <w:jc w:val="center"/>
              <w:rPr>
                <w:rFonts w:ascii="Calibri" w:hAnsi="Calibri"/>
                <w:sz w:val="18"/>
                <w:szCs w:val="18"/>
              </w:rPr>
            </w:pPr>
          </w:p>
        </w:tc>
      </w:tr>
      <w:tr w:rsidR="00F13206" w:rsidRPr="009B3A0C" w14:paraId="308DB210" w14:textId="77777777" w:rsidTr="006C225C">
        <w:trPr>
          <w:cantSplit/>
          <w:trHeight w:val="320"/>
        </w:trPr>
        <w:tc>
          <w:tcPr>
            <w:tcW w:w="2498" w:type="dxa"/>
            <w:tcBorders>
              <w:top w:val="single" w:sz="4" w:space="0" w:color="auto"/>
              <w:left w:val="single" w:sz="4" w:space="0" w:color="auto"/>
              <w:bottom w:val="single" w:sz="4" w:space="0" w:color="auto"/>
              <w:right w:val="single" w:sz="4" w:space="0" w:color="auto"/>
            </w:tcBorders>
            <w:vAlign w:val="bottom"/>
          </w:tcPr>
          <w:p w14:paraId="308DB20A" w14:textId="02D8802C"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308DB20B"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308DB20C"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686" w:type="dxa"/>
            <w:gridSpan w:val="2"/>
            <w:tcBorders>
              <w:top w:val="single" w:sz="4" w:space="0" w:color="auto"/>
              <w:left w:val="single" w:sz="4" w:space="0" w:color="auto"/>
              <w:bottom w:val="single" w:sz="4" w:space="0" w:color="auto"/>
              <w:right w:val="single" w:sz="4" w:space="0" w:color="auto"/>
            </w:tcBorders>
            <w:vAlign w:val="bottom"/>
          </w:tcPr>
          <w:p w14:paraId="308DB20D"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508" w:type="dxa"/>
            <w:tcBorders>
              <w:top w:val="single" w:sz="4" w:space="0" w:color="auto"/>
              <w:left w:val="single" w:sz="4" w:space="0" w:color="auto"/>
              <w:bottom w:val="single" w:sz="4" w:space="0" w:color="auto"/>
              <w:right w:val="single" w:sz="4" w:space="0" w:color="auto"/>
            </w:tcBorders>
            <w:vAlign w:val="bottom"/>
          </w:tcPr>
          <w:p w14:paraId="308DB20E"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5843" w:type="dxa"/>
            <w:tcBorders>
              <w:top w:val="single" w:sz="4" w:space="0" w:color="auto"/>
              <w:left w:val="single" w:sz="4" w:space="0" w:color="auto"/>
              <w:bottom w:val="single" w:sz="4" w:space="0" w:color="auto"/>
              <w:right w:val="single" w:sz="4" w:space="0" w:color="auto"/>
            </w:tcBorders>
            <w:vAlign w:val="bottom"/>
          </w:tcPr>
          <w:p w14:paraId="308DB20F" w14:textId="77777777" w:rsidR="00F13206" w:rsidRPr="00FB44DF"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b/>
                <w:sz w:val="18"/>
                <w:szCs w:val="18"/>
              </w:rPr>
            </w:pPr>
          </w:p>
        </w:tc>
      </w:tr>
      <w:tr w:rsidR="00224B1C" w:rsidRPr="009B3A0C" w14:paraId="308DB212" w14:textId="77777777" w:rsidTr="006C225C">
        <w:trPr>
          <w:cantSplit/>
          <w:trHeight w:val="237"/>
        </w:trPr>
        <w:tc>
          <w:tcPr>
            <w:tcW w:w="14373" w:type="dxa"/>
            <w:gridSpan w:val="7"/>
            <w:tcBorders>
              <w:top w:val="single" w:sz="4" w:space="0" w:color="auto"/>
              <w:left w:val="single" w:sz="4" w:space="0" w:color="auto"/>
              <w:bottom w:val="single" w:sz="4" w:space="0" w:color="auto"/>
              <w:right w:val="single" w:sz="4" w:space="0" w:color="auto"/>
            </w:tcBorders>
            <w:vAlign w:val="center"/>
          </w:tcPr>
          <w:p w14:paraId="308DB211" w14:textId="353ADEEF" w:rsidR="00224B1C" w:rsidRPr="00556C2C" w:rsidRDefault="00885DB0" w:rsidP="005959F4">
            <w:pPr>
              <w:tabs>
                <w:tab w:val="left" w:pos="342"/>
                <w:tab w:val="left" w:pos="2700"/>
                <w:tab w:val="left" w:pos="3420"/>
                <w:tab w:val="left" w:pos="3780"/>
                <w:tab w:val="left" w:pos="5760"/>
                <w:tab w:val="left" w:pos="7212"/>
              </w:tabs>
              <w:spacing w:line="276" w:lineRule="auto"/>
              <w:rPr>
                <w:rFonts w:ascii="Calibri" w:hAnsi="Calibri"/>
                <w:noProof/>
                <w:sz w:val="18"/>
                <w:szCs w:val="18"/>
              </w:rPr>
            </w:pPr>
            <w:r w:rsidRPr="00556C2C">
              <w:rPr>
                <w:rFonts w:ascii="Calibri" w:hAnsi="Calibri"/>
                <w:b/>
                <w:noProof/>
                <w:sz w:val="18"/>
                <w:szCs w:val="18"/>
              </w:rPr>
              <w:t>Note:</w:t>
            </w:r>
            <w:r w:rsidR="006E5709">
              <w:rPr>
                <w:rFonts w:ascii="Calibri" w:hAnsi="Calibri"/>
                <w:b/>
                <w:noProof/>
                <w:sz w:val="18"/>
                <w:szCs w:val="18"/>
              </w:rPr>
              <w:t xml:space="preserve">  </w:t>
            </w:r>
            <w:r w:rsidR="00224B1C" w:rsidRPr="00556C2C">
              <w:rPr>
                <w:rFonts w:ascii="Calibri" w:hAnsi="Calibri"/>
                <w:noProof/>
                <w:sz w:val="18"/>
                <w:szCs w:val="18"/>
              </w:rPr>
              <w:t xml:space="preserve">Heated slab floors require mandatory slab insulation (see Table 110.8-A). </w:t>
            </w:r>
          </w:p>
        </w:tc>
      </w:tr>
    </w:tbl>
    <w:p w14:paraId="308DB213" w14:textId="77777777" w:rsidR="00A07CE5" w:rsidRDefault="00A07CE5" w:rsidP="003E49CA">
      <w:pPr>
        <w:pStyle w:val="Heading7"/>
        <w:tabs>
          <w:tab w:val="clear" w:pos="10980"/>
          <w:tab w:val="clear" w:pos="11430"/>
          <w:tab w:val="left" w:pos="180"/>
          <w:tab w:val="left" w:pos="5310"/>
          <w:tab w:val="left" w:pos="8100"/>
        </w:tabs>
        <w:rPr>
          <w:rFonts w:ascii="Calibri" w:hAnsi="Calibri"/>
          <w:sz w:val="20"/>
          <w:szCs w:val="22"/>
        </w:rPr>
      </w:pPr>
    </w:p>
    <w:tbl>
      <w:tblPr>
        <w:tblStyle w:val="TableGrid"/>
        <w:tblW w:w="14377" w:type="dxa"/>
        <w:tblInd w:w="18" w:type="dxa"/>
        <w:tblLayout w:type="fixed"/>
        <w:tblLook w:val="04A0" w:firstRow="1" w:lastRow="0" w:firstColumn="1" w:lastColumn="0" w:noHBand="0" w:noVBand="1"/>
      </w:tblPr>
      <w:tblGrid>
        <w:gridCol w:w="1057"/>
        <w:gridCol w:w="1080"/>
        <w:gridCol w:w="1800"/>
        <w:gridCol w:w="1710"/>
        <w:gridCol w:w="1710"/>
        <w:gridCol w:w="1890"/>
        <w:gridCol w:w="1620"/>
        <w:gridCol w:w="3510"/>
      </w:tblGrid>
      <w:tr w:rsidR="006E5709" w:rsidRPr="006B4D3D" w14:paraId="12F76B31" w14:textId="77777777" w:rsidTr="006E5709">
        <w:trPr>
          <w:trHeight w:val="317"/>
        </w:trPr>
        <w:tc>
          <w:tcPr>
            <w:tcW w:w="14377" w:type="dxa"/>
            <w:gridSpan w:val="8"/>
            <w:vAlign w:val="center"/>
          </w:tcPr>
          <w:p w14:paraId="535585B6" w14:textId="282F8113" w:rsidR="006E5709" w:rsidRDefault="006E5709" w:rsidP="006E5709">
            <w:pPr>
              <w:rPr>
                <w:rFonts w:asciiTheme="minorHAnsi" w:hAnsiTheme="minorHAnsi"/>
                <w:sz w:val="18"/>
              </w:rPr>
            </w:pPr>
            <w:r w:rsidRPr="00556C2C">
              <w:rPr>
                <w:rFonts w:asciiTheme="minorHAnsi" w:eastAsia="Calibri" w:hAnsiTheme="minorHAnsi"/>
                <w:b/>
                <w:sz w:val="20"/>
                <w:szCs w:val="22"/>
              </w:rPr>
              <w:t xml:space="preserve">F. Ceiling/Roof Insulation </w:t>
            </w:r>
            <w:r w:rsidRPr="00556C2C">
              <w:rPr>
                <w:rFonts w:asciiTheme="minorHAnsi" w:eastAsia="Calibri" w:hAnsiTheme="minorHAnsi"/>
                <w:sz w:val="20"/>
                <w:szCs w:val="22"/>
              </w:rPr>
              <w:t>(Section 150.1(c)1A)</w:t>
            </w:r>
          </w:p>
        </w:tc>
      </w:tr>
      <w:tr w:rsidR="002E08F1" w:rsidRPr="006B4D3D" w14:paraId="04D131E1" w14:textId="1BD7DC4A" w:rsidTr="00EB2332">
        <w:tc>
          <w:tcPr>
            <w:tcW w:w="1057" w:type="dxa"/>
            <w:vAlign w:val="center"/>
          </w:tcPr>
          <w:p w14:paraId="05130B9D" w14:textId="77777777" w:rsidR="005A3ECD" w:rsidRPr="00556C2C" w:rsidRDefault="005A3ECD" w:rsidP="006E5709">
            <w:pPr>
              <w:ind w:left="90"/>
              <w:jc w:val="center"/>
              <w:rPr>
                <w:rFonts w:asciiTheme="minorHAnsi" w:hAnsiTheme="minorHAnsi"/>
                <w:sz w:val="18"/>
              </w:rPr>
            </w:pPr>
            <w:r w:rsidRPr="00556C2C">
              <w:rPr>
                <w:rFonts w:asciiTheme="minorHAnsi" w:hAnsiTheme="minorHAnsi"/>
                <w:sz w:val="18"/>
              </w:rPr>
              <w:t>01</w:t>
            </w:r>
          </w:p>
        </w:tc>
        <w:tc>
          <w:tcPr>
            <w:tcW w:w="1080" w:type="dxa"/>
          </w:tcPr>
          <w:p w14:paraId="73D16214" w14:textId="03D15305" w:rsidR="005A3ECD" w:rsidRPr="00556C2C" w:rsidDel="003C67E5" w:rsidRDefault="005A3ECD" w:rsidP="006E5709">
            <w:pPr>
              <w:ind w:left="90"/>
              <w:jc w:val="center"/>
              <w:rPr>
                <w:rFonts w:asciiTheme="minorHAnsi" w:hAnsiTheme="minorHAnsi"/>
                <w:sz w:val="18"/>
              </w:rPr>
            </w:pPr>
            <w:r>
              <w:rPr>
                <w:rFonts w:asciiTheme="minorHAnsi" w:hAnsiTheme="minorHAnsi"/>
                <w:sz w:val="18"/>
              </w:rPr>
              <w:t>02</w:t>
            </w:r>
          </w:p>
        </w:tc>
        <w:tc>
          <w:tcPr>
            <w:tcW w:w="1800" w:type="dxa"/>
            <w:vAlign w:val="center"/>
          </w:tcPr>
          <w:p w14:paraId="03B55FD1" w14:textId="0877B3AF" w:rsidR="005A3ECD" w:rsidRPr="00556C2C" w:rsidRDefault="005A3ECD" w:rsidP="006E5709">
            <w:pPr>
              <w:ind w:left="90"/>
              <w:jc w:val="center"/>
              <w:rPr>
                <w:rFonts w:asciiTheme="minorHAnsi" w:hAnsiTheme="minorHAnsi"/>
                <w:sz w:val="18"/>
              </w:rPr>
            </w:pPr>
            <w:r>
              <w:rPr>
                <w:rFonts w:asciiTheme="minorHAnsi" w:hAnsiTheme="minorHAnsi"/>
                <w:sz w:val="18"/>
              </w:rPr>
              <w:t>03</w:t>
            </w:r>
          </w:p>
        </w:tc>
        <w:tc>
          <w:tcPr>
            <w:tcW w:w="1710" w:type="dxa"/>
            <w:vAlign w:val="center"/>
          </w:tcPr>
          <w:p w14:paraId="7325C7AD" w14:textId="03113D52" w:rsidR="005A3ECD" w:rsidRPr="00556C2C" w:rsidRDefault="005A3ECD" w:rsidP="006E5709">
            <w:pPr>
              <w:ind w:left="90"/>
              <w:jc w:val="center"/>
              <w:rPr>
                <w:rFonts w:asciiTheme="minorHAnsi" w:hAnsiTheme="minorHAnsi"/>
                <w:sz w:val="18"/>
              </w:rPr>
            </w:pPr>
            <w:r>
              <w:rPr>
                <w:rFonts w:asciiTheme="minorHAnsi" w:hAnsiTheme="minorHAnsi"/>
                <w:sz w:val="18"/>
              </w:rPr>
              <w:t>04</w:t>
            </w:r>
          </w:p>
        </w:tc>
        <w:tc>
          <w:tcPr>
            <w:tcW w:w="1710" w:type="dxa"/>
            <w:vAlign w:val="center"/>
          </w:tcPr>
          <w:p w14:paraId="6CA576F5" w14:textId="6DA981C9" w:rsidR="005A3ECD" w:rsidRPr="00556C2C" w:rsidRDefault="005A3ECD" w:rsidP="006E5709">
            <w:pPr>
              <w:ind w:left="90"/>
              <w:jc w:val="center"/>
              <w:rPr>
                <w:rFonts w:asciiTheme="minorHAnsi" w:hAnsiTheme="minorHAnsi"/>
                <w:sz w:val="18"/>
              </w:rPr>
            </w:pPr>
            <w:r>
              <w:rPr>
                <w:rFonts w:asciiTheme="minorHAnsi" w:hAnsiTheme="minorHAnsi"/>
                <w:sz w:val="18"/>
              </w:rPr>
              <w:t>05</w:t>
            </w:r>
          </w:p>
        </w:tc>
        <w:tc>
          <w:tcPr>
            <w:tcW w:w="1890" w:type="dxa"/>
            <w:vAlign w:val="center"/>
          </w:tcPr>
          <w:p w14:paraId="0B6A30B6" w14:textId="7479582A" w:rsidR="005A3ECD" w:rsidRPr="00556C2C" w:rsidRDefault="005A3ECD" w:rsidP="006E5709">
            <w:pPr>
              <w:ind w:left="90"/>
              <w:jc w:val="center"/>
              <w:rPr>
                <w:rFonts w:asciiTheme="minorHAnsi" w:hAnsiTheme="minorHAnsi"/>
                <w:sz w:val="18"/>
              </w:rPr>
            </w:pPr>
            <w:r>
              <w:rPr>
                <w:rFonts w:asciiTheme="minorHAnsi" w:hAnsiTheme="minorHAnsi"/>
                <w:sz w:val="18"/>
              </w:rPr>
              <w:t>06</w:t>
            </w:r>
          </w:p>
        </w:tc>
        <w:tc>
          <w:tcPr>
            <w:tcW w:w="1620" w:type="dxa"/>
            <w:vAlign w:val="center"/>
          </w:tcPr>
          <w:p w14:paraId="03DB6926" w14:textId="40C1A498" w:rsidR="005A3ECD" w:rsidRPr="00556C2C" w:rsidRDefault="005A3ECD" w:rsidP="006E5709">
            <w:pPr>
              <w:ind w:left="90"/>
              <w:jc w:val="center"/>
              <w:rPr>
                <w:rFonts w:asciiTheme="minorHAnsi" w:hAnsiTheme="minorHAnsi"/>
                <w:sz w:val="18"/>
              </w:rPr>
            </w:pPr>
            <w:r>
              <w:rPr>
                <w:rFonts w:asciiTheme="minorHAnsi" w:hAnsiTheme="minorHAnsi"/>
                <w:sz w:val="18"/>
              </w:rPr>
              <w:t>07</w:t>
            </w:r>
          </w:p>
        </w:tc>
        <w:tc>
          <w:tcPr>
            <w:tcW w:w="3510" w:type="dxa"/>
          </w:tcPr>
          <w:p w14:paraId="432AB1B7" w14:textId="26A9F378" w:rsidR="005A3ECD" w:rsidRPr="00556C2C" w:rsidDel="003C67E5" w:rsidRDefault="00E00656" w:rsidP="006E5709">
            <w:pPr>
              <w:ind w:left="90"/>
              <w:jc w:val="center"/>
              <w:rPr>
                <w:rFonts w:asciiTheme="minorHAnsi" w:hAnsiTheme="minorHAnsi"/>
                <w:sz w:val="18"/>
              </w:rPr>
            </w:pPr>
            <w:r>
              <w:rPr>
                <w:rFonts w:asciiTheme="minorHAnsi" w:hAnsiTheme="minorHAnsi"/>
                <w:sz w:val="18"/>
              </w:rPr>
              <w:t>08</w:t>
            </w:r>
          </w:p>
        </w:tc>
      </w:tr>
      <w:tr w:rsidR="00BC7E4B" w:rsidRPr="006B4D3D" w14:paraId="55ED747A" w14:textId="57F0811C" w:rsidTr="00EB2332">
        <w:trPr>
          <w:trHeight w:val="330"/>
        </w:trPr>
        <w:tc>
          <w:tcPr>
            <w:tcW w:w="1057" w:type="dxa"/>
            <w:vMerge w:val="restart"/>
            <w:vAlign w:val="bottom"/>
          </w:tcPr>
          <w:p w14:paraId="68732A5A" w14:textId="67D3F616" w:rsidR="00BC7E4B" w:rsidRPr="00556C2C" w:rsidRDefault="00BC7E4B" w:rsidP="006E5709">
            <w:pPr>
              <w:ind w:left="90"/>
              <w:jc w:val="center"/>
              <w:rPr>
                <w:rFonts w:asciiTheme="minorHAnsi" w:hAnsiTheme="minorHAnsi"/>
                <w:sz w:val="18"/>
              </w:rPr>
            </w:pPr>
            <w:r w:rsidRPr="00556C2C">
              <w:rPr>
                <w:rFonts w:asciiTheme="minorHAnsi" w:hAnsiTheme="minorHAnsi"/>
                <w:sz w:val="18"/>
              </w:rPr>
              <w:t>Option</w:t>
            </w:r>
            <w:r w:rsidR="00451DE3">
              <w:rPr>
                <w:rFonts w:asciiTheme="minorHAnsi" w:hAnsiTheme="minorHAnsi"/>
                <w:sz w:val="18"/>
              </w:rPr>
              <w:t xml:space="preserve"> </w:t>
            </w:r>
            <w:r w:rsidR="00451DE3">
              <w:rPr>
                <w:rFonts w:asciiTheme="minorHAnsi" w:hAnsiTheme="minorHAnsi"/>
                <w:sz w:val="18"/>
              </w:rPr>
              <w:br/>
              <w:t>(B or C)</w:t>
            </w:r>
          </w:p>
        </w:tc>
        <w:tc>
          <w:tcPr>
            <w:tcW w:w="1080" w:type="dxa"/>
            <w:vMerge w:val="restart"/>
            <w:vAlign w:val="bottom"/>
          </w:tcPr>
          <w:p w14:paraId="6EB42E83" w14:textId="723FA05A" w:rsidR="00BC7E4B" w:rsidRPr="00556C2C" w:rsidRDefault="00BC7E4B" w:rsidP="006E5709">
            <w:pPr>
              <w:ind w:left="90"/>
              <w:jc w:val="center"/>
              <w:rPr>
                <w:rFonts w:asciiTheme="minorHAnsi" w:hAnsiTheme="minorHAnsi"/>
                <w:sz w:val="18"/>
              </w:rPr>
            </w:pPr>
            <w:r>
              <w:rPr>
                <w:rFonts w:asciiTheme="minorHAnsi" w:hAnsiTheme="minorHAnsi"/>
                <w:sz w:val="18"/>
              </w:rPr>
              <w:t>Air Space Required</w:t>
            </w:r>
            <w:r w:rsidR="00AB4E26">
              <w:rPr>
                <w:rFonts w:asciiTheme="minorHAnsi" w:hAnsiTheme="minorHAnsi"/>
                <w:sz w:val="18"/>
              </w:rPr>
              <w:t>?</w:t>
            </w:r>
          </w:p>
        </w:tc>
        <w:tc>
          <w:tcPr>
            <w:tcW w:w="3510" w:type="dxa"/>
            <w:gridSpan w:val="2"/>
            <w:vAlign w:val="bottom"/>
          </w:tcPr>
          <w:p w14:paraId="07CB0A3C" w14:textId="3A32B072" w:rsidR="00BC7E4B" w:rsidRPr="00BC7E4B" w:rsidRDefault="00BC7E4B" w:rsidP="006E5709">
            <w:pPr>
              <w:ind w:left="90"/>
              <w:jc w:val="center"/>
              <w:rPr>
                <w:rFonts w:asciiTheme="minorHAnsi" w:hAnsiTheme="minorHAnsi"/>
                <w:b/>
                <w:sz w:val="18"/>
              </w:rPr>
            </w:pPr>
            <w:r w:rsidRPr="00BC7E4B">
              <w:rPr>
                <w:rFonts w:asciiTheme="minorHAnsi" w:hAnsiTheme="minorHAnsi"/>
                <w:b/>
                <w:sz w:val="18"/>
              </w:rPr>
              <w:t>Proposed</w:t>
            </w:r>
          </w:p>
        </w:tc>
        <w:tc>
          <w:tcPr>
            <w:tcW w:w="3600" w:type="dxa"/>
            <w:gridSpan w:val="2"/>
            <w:vAlign w:val="bottom"/>
          </w:tcPr>
          <w:p w14:paraId="1354590C" w14:textId="239DA54B" w:rsidR="00BC7E4B" w:rsidRPr="00BC7E4B" w:rsidRDefault="00BC7E4B" w:rsidP="006E5709">
            <w:pPr>
              <w:ind w:left="90"/>
              <w:jc w:val="center"/>
              <w:rPr>
                <w:rFonts w:asciiTheme="minorHAnsi" w:hAnsiTheme="minorHAnsi"/>
                <w:b/>
                <w:sz w:val="18"/>
              </w:rPr>
            </w:pPr>
            <w:r w:rsidRPr="00BC7E4B">
              <w:rPr>
                <w:rFonts w:asciiTheme="minorHAnsi" w:hAnsiTheme="minorHAnsi"/>
                <w:b/>
                <w:sz w:val="18"/>
              </w:rPr>
              <w:t>Required</w:t>
            </w:r>
          </w:p>
        </w:tc>
        <w:tc>
          <w:tcPr>
            <w:tcW w:w="1620" w:type="dxa"/>
            <w:vMerge w:val="restart"/>
            <w:vAlign w:val="bottom"/>
          </w:tcPr>
          <w:p w14:paraId="25E8CC25" w14:textId="77777777" w:rsidR="00BC7E4B" w:rsidRPr="00556C2C" w:rsidRDefault="00BC7E4B" w:rsidP="006E5709">
            <w:pPr>
              <w:ind w:left="90"/>
              <w:jc w:val="center"/>
              <w:rPr>
                <w:rFonts w:asciiTheme="minorHAnsi" w:hAnsiTheme="minorHAnsi"/>
                <w:sz w:val="18"/>
              </w:rPr>
            </w:pPr>
            <w:r w:rsidRPr="00556C2C">
              <w:rPr>
                <w:rFonts w:asciiTheme="minorHAnsi" w:hAnsiTheme="minorHAnsi"/>
                <w:sz w:val="18"/>
              </w:rPr>
              <w:t>Radiant Barrier</w:t>
            </w:r>
          </w:p>
          <w:p w14:paraId="6EEC766A" w14:textId="0F5E2F97" w:rsidR="00BC7E4B" w:rsidRPr="00556C2C" w:rsidRDefault="00BC7E4B" w:rsidP="006E5709">
            <w:pPr>
              <w:ind w:left="90"/>
              <w:jc w:val="center"/>
              <w:rPr>
                <w:rFonts w:asciiTheme="minorHAnsi" w:hAnsiTheme="minorHAnsi"/>
                <w:sz w:val="18"/>
              </w:rPr>
            </w:pPr>
            <w:r w:rsidRPr="00556C2C">
              <w:rPr>
                <w:rFonts w:asciiTheme="minorHAnsi" w:hAnsiTheme="minorHAnsi"/>
                <w:sz w:val="18"/>
              </w:rPr>
              <w:t>Required?</w:t>
            </w:r>
          </w:p>
        </w:tc>
        <w:tc>
          <w:tcPr>
            <w:tcW w:w="3510" w:type="dxa"/>
            <w:vMerge w:val="restart"/>
            <w:vAlign w:val="bottom"/>
          </w:tcPr>
          <w:p w14:paraId="409601E3" w14:textId="6843FEF8" w:rsidR="00BC7E4B" w:rsidRPr="00556C2C" w:rsidRDefault="00E00656" w:rsidP="006E5709">
            <w:pPr>
              <w:ind w:left="90"/>
              <w:jc w:val="center"/>
              <w:rPr>
                <w:rFonts w:asciiTheme="minorHAnsi" w:hAnsiTheme="minorHAnsi"/>
                <w:sz w:val="18"/>
              </w:rPr>
            </w:pPr>
            <w:r>
              <w:rPr>
                <w:rFonts w:asciiTheme="minorHAnsi" w:hAnsiTheme="minorHAnsi"/>
                <w:sz w:val="18"/>
              </w:rPr>
              <w:t>Comments</w:t>
            </w:r>
          </w:p>
        </w:tc>
      </w:tr>
      <w:tr w:rsidR="002E08F1" w:rsidRPr="006B4D3D" w14:paraId="095A3AC6" w14:textId="77777777" w:rsidTr="00EB2332">
        <w:trPr>
          <w:trHeight w:val="330"/>
        </w:trPr>
        <w:tc>
          <w:tcPr>
            <w:tcW w:w="1057" w:type="dxa"/>
            <w:vMerge/>
            <w:vAlign w:val="bottom"/>
          </w:tcPr>
          <w:p w14:paraId="65B0E1A7" w14:textId="77777777" w:rsidR="00BC7E4B" w:rsidRPr="00556C2C" w:rsidRDefault="00BC7E4B" w:rsidP="006E5709">
            <w:pPr>
              <w:ind w:left="90"/>
              <w:jc w:val="center"/>
              <w:rPr>
                <w:rFonts w:asciiTheme="minorHAnsi" w:hAnsiTheme="minorHAnsi"/>
                <w:sz w:val="18"/>
              </w:rPr>
            </w:pPr>
          </w:p>
        </w:tc>
        <w:tc>
          <w:tcPr>
            <w:tcW w:w="1080" w:type="dxa"/>
            <w:vMerge/>
          </w:tcPr>
          <w:p w14:paraId="4DCDB722" w14:textId="2E229B8A" w:rsidR="00BC7E4B" w:rsidRDefault="00BC7E4B" w:rsidP="006E5709">
            <w:pPr>
              <w:ind w:left="90"/>
              <w:jc w:val="center"/>
              <w:rPr>
                <w:rFonts w:asciiTheme="minorHAnsi" w:hAnsiTheme="minorHAnsi"/>
                <w:sz w:val="18"/>
              </w:rPr>
            </w:pPr>
          </w:p>
        </w:tc>
        <w:tc>
          <w:tcPr>
            <w:tcW w:w="1800" w:type="dxa"/>
            <w:vAlign w:val="bottom"/>
          </w:tcPr>
          <w:p w14:paraId="67F769AB" w14:textId="7C4A9EA3" w:rsidR="00BC7E4B" w:rsidRPr="00556C2C" w:rsidRDefault="00BC7E4B" w:rsidP="006E5709">
            <w:pPr>
              <w:ind w:left="90"/>
              <w:jc w:val="center"/>
              <w:rPr>
                <w:rFonts w:asciiTheme="minorHAnsi" w:hAnsiTheme="minorHAnsi"/>
                <w:sz w:val="18"/>
              </w:rPr>
            </w:pPr>
            <w:r w:rsidRPr="00556C2C">
              <w:rPr>
                <w:rFonts w:asciiTheme="minorHAnsi" w:hAnsiTheme="minorHAnsi"/>
                <w:sz w:val="18"/>
              </w:rPr>
              <w:t>Below Roof Deck</w:t>
            </w:r>
            <w:r>
              <w:rPr>
                <w:rFonts w:asciiTheme="minorHAnsi" w:hAnsiTheme="minorHAnsi"/>
                <w:sz w:val="18"/>
              </w:rPr>
              <w:t xml:space="preserve"> </w:t>
            </w:r>
            <w:r w:rsidR="002E08F1">
              <w:rPr>
                <w:rFonts w:asciiTheme="minorHAnsi" w:hAnsiTheme="minorHAnsi"/>
                <w:sz w:val="18"/>
              </w:rPr>
              <w:br/>
            </w:r>
            <w:r>
              <w:rPr>
                <w:rFonts w:asciiTheme="minorHAnsi" w:hAnsiTheme="minorHAnsi"/>
                <w:sz w:val="18"/>
              </w:rPr>
              <w:t>R-value</w:t>
            </w:r>
          </w:p>
        </w:tc>
        <w:tc>
          <w:tcPr>
            <w:tcW w:w="1710" w:type="dxa"/>
            <w:vAlign w:val="bottom"/>
          </w:tcPr>
          <w:p w14:paraId="199DA88E" w14:textId="55B18497" w:rsidR="00BC7E4B" w:rsidRDefault="00BC7E4B" w:rsidP="006E5709">
            <w:pPr>
              <w:ind w:left="90"/>
              <w:jc w:val="center"/>
              <w:rPr>
                <w:rFonts w:asciiTheme="minorHAnsi" w:hAnsiTheme="minorHAnsi"/>
                <w:sz w:val="18"/>
              </w:rPr>
            </w:pPr>
            <w:r>
              <w:rPr>
                <w:rFonts w:asciiTheme="minorHAnsi" w:hAnsiTheme="minorHAnsi"/>
                <w:sz w:val="18"/>
              </w:rPr>
              <w:t xml:space="preserve">Ceiling Insulation </w:t>
            </w:r>
            <w:r w:rsidR="002E08F1">
              <w:rPr>
                <w:rFonts w:asciiTheme="minorHAnsi" w:hAnsiTheme="minorHAnsi"/>
                <w:sz w:val="18"/>
              </w:rPr>
              <w:br/>
            </w:r>
            <w:r>
              <w:rPr>
                <w:rFonts w:asciiTheme="minorHAnsi" w:hAnsiTheme="minorHAnsi"/>
                <w:sz w:val="18"/>
              </w:rPr>
              <w:t>R-value</w:t>
            </w:r>
          </w:p>
        </w:tc>
        <w:tc>
          <w:tcPr>
            <w:tcW w:w="1710" w:type="dxa"/>
            <w:vAlign w:val="bottom"/>
          </w:tcPr>
          <w:p w14:paraId="5058047C" w14:textId="7ADB1D38" w:rsidR="00BC7E4B" w:rsidRDefault="00BC7E4B" w:rsidP="006E5709">
            <w:pPr>
              <w:ind w:left="90"/>
              <w:jc w:val="center"/>
              <w:rPr>
                <w:rFonts w:asciiTheme="minorHAnsi" w:hAnsiTheme="minorHAnsi"/>
                <w:sz w:val="18"/>
              </w:rPr>
            </w:pPr>
            <w:r>
              <w:rPr>
                <w:rFonts w:asciiTheme="minorHAnsi" w:hAnsiTheme="minorHAnsi"/>
                <w:sz w:val="18"/>
              </w:rPr>
              <w:t xml:space="preserve">Below Roof Deck </w:t>
            </w:r>
            <w:r w:rsidR="002E08F1">
              <w:rPr>
                <w:rFonts w:asciiTheme="minorHAnsi" w:hAnsiTheme="minorHAnsi"/>
                <w:sz w:val="18"/>
              </w:rPr>
              <w:br/>
            </w:r>
            <w:r>
              <w:rPr>
                <w:rFonts w:asciiTheme="minorHAnsi" w:hAnsiTheme="minorHAnsi"/>
                <w:sz w:val="18"/>
              </w:rPr>
              <w:t>R-value</w:t>
            </w:r>
          </w:p>
        </w:tc>
        <w:tc>
          <w:tcPr>
            <w:tcW w:w="1890" w:type="dxa"/>
            <w:vAlign w:val="bottom"/>
          </w:tcPr>
          <w:p w14:paraId="5BB0EC07" w14:textId="772F522E" w:rsidR="00BC7E4B" w:rsidRDefault="00BC7E4B" w:rsidP="006E5709">
            <w:pPr>
              <w:ind w:left="90"/>
              <w:jc w:val="center"/>
              <w:rPr>
                <w:rFonts w:asciiTheme="minorHAnsi" w:hAnsiTheme="minorHAnsi"/>
                <w:sz w:val="18"/>
              </w:rPr>
            </w:pPr>
            <w:r>
              <w:rPr>
                <w:rFonts w:asciiTheme="minorHAnsi" w:hAnsiTheme="minorHAnsi"/>
                <w:sz w:val="18"/>
              </w:rPr>
              <w:t xml:space="preserve">Ceiling Insulation </w:t>
            </w:r>
            <w:r w:rsidR="002E08F1">
              <w:rPr>
                <w:rFonts w:asciiTheme="minorHAnsi" w:hAnsiTheme="minorHAnsi"/>
                <w:sz w:val="18"/>
              </w:rPr>
              <w:br/>
            </w:r>
            <w:r>
              <w:rPr>
                <w:rFonts w:asciiTheme="minorHAnsi" w:hAnsiTheme="minorHAnsi"/>
                <w:sz w:val="18"/>
              </w:rPr>
              <w:t>R-value</w:t>
            </w:r>
          </w:p>
        </w:tc>
        <w:tc>
          <w:tcPr>
            <w:tcW w:w="1620" w:type="dxa"/>
            <w:vMerge/>
            <w:vAlign w:val="bottom"/>
          </w:tcPr>
          <w:p w14:paraId="2D5BA05C" w14:textId="77777777" w:rsidR="00BC7E4B" w:rsidRPr="00556C2C" w:rsidRDefault="00BC7E4B" w:rsidP="006E5709">
            <w:pPr>
              <w:ind w:left="90"/>
              <w:jc w:val="center"/>
              <w:rPr>
                <w:rFonts w:asciiTheme="minorHAnsi" w:hAnsiTheme="minorHAnsi"/>
                <w:sz w:val="18"/>
              </w:rPr>
            </w:pPr>
          </w:p>
        </w:tc>
        <w:tc>
          <w:tcPr>
            <w:tcW w:w="3510" w:type="dxa"/>
            <w:vMerge/>
          </w:tcPr>
          <w:p w14:paraId="2F23BEC4" w14:textId="77777777" w:rsidR="00BC7E4B" w:rsidRDefault="00BC7E4B" w:rsidP="006E5709">
            <w:pPr>
              <w:ind w:left="90"/>
              <w:jc w:val="center"/>
              <w:rPr>
                <w:rFonts w:asciiTheme="minorHAnsi" w:hAnsiTheme="minorHAnsi"/>
                <w:sz w:val="18"/>
              </w:rPr>
            </w:pPr>
          </w:p>
        </w:tc>
      </w:tr>
      <w:tr w:rsidR="002E08F1" w:rsidRPr="006B4D3D" w14:paraId="6DA6B32D" w14:textId="55D33ED3" w:rsidTr="00EB2332">
        <w:tc>
          <w:tcPr>
            <w:tcW w:w="1057" w:type="dxa"/>
            <w:vAlign w:val="bottom"/>
          </w:tcPr>
          <w:p w14:paraId="7070EFF1" w14:textId="77777777" w:rsidR="005A3ECD" w:rsidRPr="007B13B6" w:rsidRDefault="005A3ECD" w:rsidP="00F36F28">
            <w:pPr>
              <w:ind w:left="90"/>
              <w:jc w:val="center"/>
              <w:rPr>
                <w:rFonts w:asciiTheme="minorHAnsi" w:hAnsiTheme="minorHAnsi"/>
                <w:sz w:val="18"/>
                <w:szCs w:val="18"/>
              </w:rPr>
            </w:pPr>
          </w:p>
        </w:tc>
        <w:tc>
          <w:tcPr>
            <w:tcW w:w="1080" w:type="dxa"/>
            <w:vAlign w:val="bottom"/>
          </w:tcPr>
          <w:p w14:paraId="113FF9BC" w14:textId="77777777" w:rsidR="005A3ECD" w:rsidRPr="007B13B6" w:rsidRDefault="005A3ECD" w:rsidP="00F36F28">
            <w:pPr>
              <w:ind w:left="90"/>
              <w:jc w:val="center"/>
              <w:rPr>
                <w:rFonts w:asciiTheme="minorHAnsi" w:hAnsiTheme="minorHAnsi"/>
                <w:sz w:val="18"/>
                <w:szCs w:val="18"/>
              </w:rPr>
            </w:pPr>
          </w:p>
        </w:tc>
        <w:tc>
          <w:tcPr>
            <w:tcW w:w="1800" w:type="dxa"/>
            <w:vAlign w:val="bottom"/>
          </w:tcPr>
          <w:p w14:paraId="182EBEBE" w14:textId="77777777" w:rsidR="005A3ECD" w:rsidRPr="007B13B6" w:rsidRDefault="005A3ECD" w:rsidP="00F36F28">
            <w:pPr>
              <w:ind w:left="90"/>
              <w:jc w:val="center"/>
              <w:rPr>
                <w:rFonts w:asciiTheme="minorHAnsi" w:hAnsiTheme="minorHAnsi"/>
                <w:sz w:val="18"/>
                <w:szCs w:val="18"/>
              </w:rPr>
            </w:pPr>
          </w:p>
        </w:tc>
        <w:tc>
          <w:tcPr>
            <w:tcW w:w="1710" w:type="dxa"/>
            <w:vAlign w:val="bottom"/>
          </w:tcPr>
          <w:p w14:paraId="5834F6A4" w14:textId="1C984228" w:rsidR="005A3ECD" w:rsidRPr="007B13B6" w:rsidRDefault="005A3ECD" w:rsidP="00F36F28">
            <w:pPr>
              <w:ind w:left="90"/>
              <w:jc w:val="center"/>
              <w:rPr>
                <w:rFonts w:asciiTheme="minorHAnsi" w:hAnsiTheme="minorHAnsi"/>
                <w:sz w:val="18"/>
                <w:szCs w:val="18"/>
              </w:rPr>
            </w:pPr>
          </w:p>
        </w:tc>
        <w:tc>
          <w:tcPr>
            <w:tcW w:w="1710" w:type="dxa"/>
            <w:vAlign w:val="bottom"/>
          </w:tcPr>
          <w:p w14:paraId="2E6FA84B" w14:textId="77777777" w:rsidR="005A3ECD" w:rsidRPr="007B13B6" w:rsidRDefault="005A3ECD" w:rsidP="00F36F28">
            <w:pPr>
              <w:ind w:left="90"/>
              <w:jc w:val="center"/>
              <w:rPr>
                <w:rFonts w:asciiTheme="minorHAnsi" w:hAnsiTheme="minorHAnsi"/>
                <w:sz w:val="18"/>
                <w:szCs w:val="18"/>
              </w:rPr>
            </w:pPr>
          </w:p>
        </w:tc>
        <w:tc>
          <w:tcPr>
            <w:tcW w:w="1890" w:type="dxa"/>
            <w:vAlign w:val="bottom"/>
          </w:tcPr>
          <w:p w14:paraId="02E6E8CB" w14:textId="69BDB903" w:rsidR="005A3ECD" w:rsidRPr="007B13B6" w:rsidRDefault="005A3ECD" w:rsidP="00F36F28">
            <w:pPr>
              <w:ind w:left="90"/>
              <w:jc w:val="center"/>
              <w:rPr>
                <w:rFonts w:asciiTheme="minorHAnsi" w:hAnsiTheme="minorHAnsi"/>
                <w:sz w:val="18"/>
                <w:szCs w:val="18"/>
              </w:rPr>
            </w:pPr>
          </w:p>
        </w:tc>
        <w:tc>
          <w:tcPr>
            <w:tcW w:w="1620" w:type="dxa"/>
            <w:vAlign w:val="bottom"/>
          </w:tcPr>
          <w:p w14:paraId="6F7D66D8" w14:textId="77777777" w:rsidR="005A3ECD" w:rsidRPr="007B13B6" w:rsidRDefault="005A3ECD" w:rsidP="00F36F28">
            <w:pPr>
              <w:ind w:left="90"/>
              <w:jc w:val="center"/>
              <w:rPr>
                <w:rFonts w:asciiTheme="minorHAnsi" w:hAnsiTheme="minorHAnsi"/>
                <w:sz w:val="18"/>
                <w:szCs w:val="18"/>
              </w:rPr>
            </w:pPr>
          </w:p>
        </w:tc>
        <w:tc>
          <w:tcPr>
            <w:tcW w:w="3510" w:type="dxa"/>
            <w:vAlign w:val="bottom"/>
          </w:tcPr>
          <w:p w14:paraId="241E0AEE" w14:textId="77777777" w:rsidR="005A3ECD" w:rsidRPr="007B13B6" w:rsidRDefault="005A3ECD" w:rsidP="00F36F28">
            <w:pPr>
              <w:ind w:left="90"/>
              <w:jc w:val="center"/>
              <w:rPr>
                <w:rFonts w:asciiTheme="minorHAnsi" w:hAnsiTheme="minorHAnsi"/>
                <w:sz w:val="18"/>
                <w:szCs w:val="18"/>
              </w:rPr>
            </w:pPr>
          </w:p>
        </w:tc>
      </w:tr>
      <w:tr w:rsidR="005959F4" w:rsidRPr="006B4D3D" w14:paraId="590AC5D0" w14:textId="77777777" w:rsidTr="00EB2332">
        <w:tc>
          <w:tcPr>
            <w:tcW w:w="1057" w:type="dxa"/>
            <w:vAlign w:val="bottom"/>
          </w:tcPr>
          <w:p w14:paraId="4334B5C6" w14:textId="77777777" w:rsidR="005959F4" w:rsidRPr="007B13B6" w:rsidRDefault="005959F4" w:rsidP="00F36F28">
            <w:pPr>
              <w:ind w:left="90"/>
              <w:jc w:val="center"/>
              <w:rPr>
                <w:rFonts w:asciiTheme="minorHAnsi" w:hAnsiTheme="minorHAnsi"/>
                <w:sz w:val="18"/>
                <w:szCs w:val="18"/>
              </w:rPr>
            </w:pPr>
          </w:p>
        </w:tc>
        <w:tc>
          <w:tcPr>
            <w:tcW w:w="1080" w:type="dxa"/>
            <w:vAlign w:val="bottom"/>
          </w:tcPr>
          <w:p w14:paraId="582E36CF" w14:textId="77777777" w:rsidR="005959F4" w:rsidRPr="007B13B6" w:rsidRDefault="005959F4" w:rsidP="00F36F28">
            <w:pPr>
              <w:ind w:left="90"/>
              <w:jc w:val="center"/>
              <w:rPr>
                <w:rFonts w:asciiTheme="minorHAnsi" w:hAnsiTheme="minorHAnsi"/>
                <w:sz w:val="18"/>
                <w:szCs w:val="18"/>
              </w:rPr>
            </w:pPr>
          </w:p>
        </w:tc>
        <w:tc>
          <w:tcPr>
            <w:tcW w:w="1800" w:type="dxa"/>
            <w:vAlign w:val="bottom"/>
          </w:tcPr>
          <w:p w14:paraId="7FF980C8" w14:textId="77777777" w:rsidR="005959F4" w:rsidRPr="007B13B6" w:rsidRDefault="005959F4" w:rsidP="00F36F28">
            <w:pPr>
              <w:ind w:left="90"/>
              <w:jc w:val="center"/>
              <w:rPr>
                <w:rFonts w:asciiTheme="minorHAnsi" w:hAnsiTheme="minorHAnsi"/>
                <w:sz w:val="18"/>
                <w:szCs w:val="18"/>
              </w:rPr>
            </w:pPr>
          </w:p>
        </w:tc>
        <w:tc>
          <w:tcPr>
            <w:tcW w:w="1710" w:type="dxa"/>
            <w:vAlign w:val="bottom"/>
          </w:tcPr>
          <w:p w14:paraId="21CE73D7" w14:textId="77777777" w:rsidR="005959F4" w:rsidRPr="007B13B6" w:rsidRDefault="005959F4" w:rsidP="00F36F28">
            <w:pPr>
              <w:ind w:left="90"/>
              <w:jc w:val="center"/>
              <w:rPr>
                <w:rFonts w:asciiTheme="minorHAnsi" w:hAnsiTheme="minorHAnsi"/>
                <w:sz w:val="18"/>
                <w:szCs w:val="18"/>
              </w:rPr>
            </w:pPr>
          </w:p>
        </w:tc>
        <w:tc>
          <w:tcPr>
            <w:tcW w:w="1710" w:type="dxa"/>
            <w:vAlign w:val="bottom"/>
          </w:tcPr>
          <w:p w14:paraId="083ECA43" w14:textId="77777777" w:rsidR="005959F4" w:rsidRPr="007B13B6" w:rsidRDefault="005959F4" w:rsidP="00F36F28">
            <w:pPr>
              <w:ind w:left="90"/>
              <w:jc w:val="center"/>
              <w:rPr>
                <w:rFonts w:asciiTheme="minorHAnsi" w:hAnsiTheme="minorHAnsi"/>
                <w:sz w:val="18"/>
                <w:szCs w:val="18"/>
              </w:rPr>
            </w:pPr>
          </w:p>
        </w:tc>
        <w:tc>
          <w:tcPr>
            <w:tcW w:w="1890" w:type="dxa"/>
            <w:vAlign w:val="bottom"/>
          </w:tcPr>
          <w:p w14:paraId="6BE226EE" w14:textId="77777777" w:rsidR="005959F4" w:rsidRPr="007B13B6" w:rsidRDefault="005959F4" w:rsidP="00F36F28">
            <w:pPr>
              <w:ind w:left="90"/>
              <w:jc w:val="center"/>
              <w:rPr>
                <w:rFonts w:asciiTheme="minorHAnsi" w:hAnsiTheme="minorHAnsi"/>
                <w:sz w:val="18"/>
                <w:szCs w:val="18"/>
              </w:rPr>
            </w:pPr>
          </w:p>
        </w:tc>
        <w:tc>
          <w:tcPr>
            <w:tcW w:w="1620" w:type="dxa"/>
            <w:vAlign w:val="bottom"/>
          </w:tcPr>
          <w:p w14:paraId="5DFC7A4F" w14:textId="77777777" w:rsidR="005959F4" w:rsidRPr="007B13B6" w:rsidRDefault="005959F4" w:rsidP="00F36F28">
            <w:pPr>
              <w:ind w:left="90"/>
              <w:jc w:val="center"/>
              <w:rPr>
                <w:rFonts w:asciiTheme="minorHAnsi" w:hAnsiTheme="minorHAnsi"/>
                <w:sz w:val="18"/>
                <w:szCs w:val="18"/>
              </w:rPr>
            </w:pPr>
          </w:p>
        </w:tc>
        <w:tc>
          <w:tcPr>
            <w:tcW w:w="3510" w:type="dxa"/>
            <w:vAlign w:val="bottom"/>
          </w:tcPr>
          <w:p w14:paraId="39ED20A9" w14:textId="77777777" w:rsidR="005959F4" w:rsidRPr="007B13B6" w:rsidRDefault="005959F4" w:rsidP="00F36F28">
            <w:pPr>
              <w:ind w:left="90"/>
              <w:jc w:val="center"/>
              <w:rPr>
                <w:rFonts w:asciiTheme="minorHAnsi" w:hAnsiTheme="minorHAnsi"/>
                <w:sz w:val="18"/>
                <w:szCs w:val="18"/>
              </w:rPr>
            </w:pPr>
          </w:p>
        </w:tc>
      </w:tr>
      <w:tr w:rsidR="00CF66AD" w:rsidRPr="006B4D3D" w14:paraId="64C6648D" w14:textId="46EBA5B8" w:rsidTr="002E08F1">
        <w:tc>
          <w:tcPr>
            <w:tcW w:w="14377" w:type="dxa"/>
            <w:gridSpan w:val="8"/>
          </w:tcPr>
          <w:p w14:paraId="57009472" w14:textId="77777777" w:rsidR="00CF66AD" w:rsidRPr="00885DB0" w:rsidRDefault="00CF66AD" w:rsidP="00885DB0">
            <w:pPr>
              <w:keepNext/>
              <w:tabs>
                <w:tab w:val="left" w:pos="540"/>
                <w:tab w:val="left" w:pos="900"/>
                <w:tab w:val="left" w:pos="3420"/>
              </w:tabs>
              <w:rPr>
                <w:rFonts w:ascii="Calibri" w:hAnsi="Calibri"/>
                <w:b/>
                <w:sz w:val="18"/>
                <w:szCs w:val="18"/>
              </w:rPr>
            </w:pPr>
            <w:r w:rsidRPr="00885DB0">
              <w:rPr>
                <w:rFonts w:ascii="Calibri" w:hAnsi="Calibri"/>
                <w:b/>
                <w:sz w:val="18"/>
                <w:szCs w:val="18"/>
              </w:rPr>
              <w:t>Note:</w:t>
            </w:r>
          </w:p>
          <w:p w14:paraId="49BF08CD" w14:textId="77777777" w:rsidR="00951D7E" w:rsidRPr="00482AFE" w:rsidRDefault="00951D7E" w:rsidP="00482AFE">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20"/>
              </w:rPr>
            </w:pPr>
            <w:r w:rsidRPr="00482AFE">
              <w:rPr>
                <w:rFonts w:ascii="Calibri" w:hAnsi="Calibri"/>
                <w:noProof/>
                <w:sz w:val="18"/>
                <w:szCs w:val="20"/>
              </w:rPr>
              <w:t>Cathedral ceilings cannot comply with prescriptive requirements. Performance compliance is required.</w:t>
            </w:r>
          </w:p>
          <w:p w14:paraId="2F677915" w14:textId="77777777" w:rsidR="007B13B6" w:rsidRPr="00482AFE" w:rsidRDefault="00951D7E" w:rsidP="00482AFE">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20"/>
              </w:rPr>
            </w:pPr>
            <w:r w:rsidRPr="00482AFE">
              <w:rPr>
                <w:rFonts w:ascii="Calibri" w:hAnsi="Calibri"/>
                <w:noProof/>
                <w:sz w:val="18"/>
                <w:szCs w:val="20"/>
              </w:rPr>
              <w:t>Option B requires below deck insulation in climate zones 4 and 8-16. An air space is required if below deck insulation is required.</w:t>
            </w:r>
          </w:p>
          <w:p w14:paraId="59416CD1" w14:textId="2189C576" w:rsidR="00CF66AD" w:rsidRPr="00D74E69" w:rsidRDefault="00951D7E" w:rsidP="00482AFE">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b/>
                <w:sz w:val="18"/>
                <w:szCs w:val="18"/>
              </w:rPr>
            </w:pPr>
            <w:r w:rsidRPr="00482AFE">
              <w:rPr>
                <w:rFonts w:ascii="Calibri" w:hAnsi="Calibri"/>
                <w:noProof/>
                <w:sz w:val="18"/>
                <w:szCs w:val="20"/>
              </w:rPr>
              <w:t>Option C requires heating and cooling ducts be located inside the conditioned space.</w:t>
            </w:r>
          </w:p>
        </w:tc>
      </w:tr>
    </w:tbl>
    <w:p w14:paraId="308DB224" w14:textId="77777777" w:rsidR="00165056" w:rsidRDefault="00165056" w:rsidP="00733B40">
      <w:pPr>
        <w:rPr>
          <w:rFonts w:ascii="Calibri" w:hAnsi="Calibri"/>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9"/>
        <w:gridCol w:w="975"/>
        <w:gridCol w:w="743"/>
        <w:gridCol w:w="1119"/>
        <w:gridCol w:w="973"/>
        <w:gridCol w:w="1242"/>
        <w:gridCol w:w="1328"/>
        <w:gridCol w:w="1240"/>
        <w:gridCol w:w="1240"/>
        <w:gridCol w:w="1152"/>
        <w:gridCol w:w="1417"/>
        <w:gridCol w:w="1240"/>
        <w:gridCol w:w="975"/>
      </w:tblGrid>
      <w:tr w:rsidR="008A34AB" w:rsidRPr="005959F4" w14:paraId="308DB226" w14:textId="77777777" w:rsidTr="002143D8">
        <w:trPr>
          <w:trHeight w:val="327"/>
        </w:trPr>
        <w:tc>
          <w:tcPr>
            <w:tcW w:w="14598" w:type="dxa"/>
            <w:gridSpan w:val="13"/>
            <w:tcBorders>
              <w:top w:val="single" w:sz="4" w:space="0" w:color="auto"/>
              <w:left w:val="single" w:sz="4" w:space="0" w:color="auto"/>
              <w:bottom w:val="single" w:sz="4" w:space="0" w:color="auto"/>
              <w:right w:val="single" w:sz="4" w:space="0" w:color="auto"/>
            </w:tcBorders>
            <w:vAlign w:val="center"/>
          </w:tcPr>
          <w:p w14:paraId="308DB225" w14:textId="09085F92" w:rsidR="008A34AB" w:rsidRPr="005959F4" w:rsidRDefault="008A34AB" w:rsidP="007F276B">
            <w:pPr>
              <w:keepNext/>
              <w:rPr>
                <w:rFonts w:ascii="Calibri" w:hAnsi="Calibri"/>
                <w:b/>
                <w:sz w:val="18"/>
                <w:szCs w:val="18"/>
              </w:rPr>
            </w:pPr>
            <w:r w:rsidRPr="005959F4">
              <w:rPr>
                <w:rFonts w:ascii="Calibri" w:eastAsia="Calibri" w:hAnsi="Calibri"/>
                <w:b/>
                <w:sz w:val="18"/>
                <w:szCs w:val="18"/>
              </w:rPr>
              <w:lastRenderedPageBreak/>
              <w:t xml:space="preserve">G. </w:t>
            </w:r>
            <w:r w:rsidR="00FA331A" w:rsidRPr="005959F4">
              <w:rPr>
                <w:rFonts w:ascii="Calibri" w:eastAsia="Calibri" w:hAnsi="Calibri"/>
                <w:b/>
                <w:sz w:val="18"/>
                <w:szCs w:val="18"/>
              </w:rPr>
              <w:t>Roofing Products</w:t>
            </w:r>
            <w:r w:rsidRPr="005959F4">
              <w:rPr>
                <w:rFonts w:ascii="Calibri" w:eastAsia="Calibri" w:hAnsi="Calibri"/>
                <w:b/>
                <w:sz w:val="18"/>
                <w:szCs w:val="18"/>
              </w:rPr>
              <w:t xml:space="preserve"> (</w:t>
            </w:r>
            <w:r w:rsidR="00FA331A" w:rsidRPr="005959F4">
              <w:rPr>
                <w:rFonts w:ascii="Calibri" w:eastAsia="Calibri" w:hAnsi="Calibri"/>
                <w:b/>
                <w:sz w:val="18"/>
                <w:szCs w:val="18"/>
              </w:rPr>
              <w:t>Cool Roof</w:t>
            </w:r>
            <w:r w:rsidRPr="005959F4">
              <w:rPr>
                <w:rFonts w:ascii="Calibri" w:eastAsia="Calibri" w:hAnsi="Calibri"/>
                <w:b/>
                <w:sz w:val="18"/>
                <w:szCs w:val="18"/>
              </w:rPr>
              <w:t xml:space="preserve">) </w:t>
            </w:r>
            <w:r w:rsidRPr="005959F4">
              <w:rPr>
                <w:rFonts w:ascii="Calibri" w:eastAsia="Calibri" w:hAnsi="Calibri"/>
                <w:sz w:val="18"/>
                <w:szCs w:val="18"/>
              </w:rPr>
              <w:t>(Section 150.1(c)11)</w:t>
            </w:r>
          </w:p>
        </w:tc>
      </w:tr>
      <w:tr w:rsidR="008A34AB" w:rsidRPr="005959F4" w14:paraId="308DB234" w14:textId="77777777" w:rsidTr="002143D8">
        <w:trPr>
          <w:trHeight w:val="240"/>
        </w:trPr>
        <w:tc>
          <w:tcPr>
            <w:tcW w:w="738" w:type="dxa"/>
            <w:tcBorders>
              <w:top w:val="single" w:sz="4" w:space="0" w:color="auto"/>
              <w:left w:val="single" w:sz="4" w:space="0" w:color="auto"/>
              <w:bottom w:val="single" w:sz="4" w:space="0" w:color="auto"/>
              <w:right w:val="single" w:sz="4" w:space="0" w:color="auto"/>
            </w:tcBorders>
            <w:vAlign w:val="center"/>
          </w:tcPr>
          <w:p w14:paraId="308DB227"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8DB228"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02</w:t>
            </w:r>
          </w:p>
        </w:tc>
        <w:tc>
          <w:tcPr>
            <w:tcW w:w="753" w:type="dxa"/>
            <w:tcBorders>
              <w:top w:val="single" w:sz="4" w:space="0" w:color="auto"/>
              <w:left w:val="single" w:sz="4" w:space="0" w:color="auto"/>
              <w:bottom w:val="single" w:sz="4" w:space="0" w:color="auto"/>
              <w:right w:val="single" w:sz="4" w:space="0" w:color="auto"/>
            </w:tcBorders>
            <w:shd w:val="clear" w:color="auto" w:fill="auto"/>
            <w:vAlign w:val="center"/>
          </w:tcPr>
          <w:p w14:paraId="308DB229"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03</w:t>
            </w:r>
          </w:p>
        </w:tc>
        <w:tc>
          <w:tcPr>
            <w:tcW w:w="1137" w:type="dxa"/>
            <w:tcBorders>
              <w:top w:val="single" w:sz="4" w:space="0" w:color="auto"/>
              <w:left w:val="single" w:sz="4" w:space="0" w:color="auto"/>
              <w:bottom w:val="single" w:sz="4" w:space="0" w:color="auto"/>
              <w:right w:val="single" w:sz="4" w:space="0" w:color="auto"/>
            </w:tcBorders>
            <w:shd w:val="clear" w:color="auto" w:fill="auto"/>
            <w:vAlign w:val="center"/>
          </w:tcPr>
          <w:p w14:paraId="308DB22A"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04</w:t>
            </w:r>
          </w:p>
        </w:tc>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308DB22B"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05</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308DB22C"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sz w:val="18"/>
              </w:rPr>
            </w:pPr>
            <w:r w:rsidRPr="004358FA">
              <w:rPr>
                <w:rFonts w:asciiTheme="minorHAnsi" w:hAnsiTheme="minorHAnsi"/>
                <w:b w:val="0"/>
                <w:sz w:val="18"/>
              </w:rPr>
              <w:t>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8DB22D"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sz w:val="18"/>
              </w:rPr>
            </w:pPr>
            <w:r w:rsidRPr="004358FA">
              <w:rPr>
                <w:rFonts w:asciiTheme="minorHAnsi" w:hAnsiTheme="minorHAnsi"/>
                <w:b w:val="0"/>
                <w:sz w:val="18"/>
              </w:rPr>
              <w:t>07</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2E" w14:textId="77777777" w:rsidR="008A34AB" w:rsidRPr="005959F4" w:rsidRDefault="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08</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2F" w14:textId="77777777" w:rsidR="008A34AB" w:rsidRPr="005959F4" w:rsidRDefault="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09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8DB230"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08DB231"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32"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8DB233"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13</w:t>
            </w:r>
          </w:p>
        </w:tc>
      </w:tr>
      <w:tr w:rsidR="008A34AB" w:rsidRPr="005959F4" w14:paraId="308DB23D" w14:textId="77777777" w:rsidTr="002143D8">
        <w:trPr>
          <w:trHeight w:val="149"/>
        </w:trPr>
        <w:tc>
          <w:tcPr>
            <w:tcW w:w="738" w:type="dxa"/>
            <w:vMerge w:val="restart"/>
            <w:tcBorders>
              <w:top w:val="single" w:sz="4" w:space="0" w:color="auto"/>
              <w:left w:val="single" w:sz="4" w:space="0" w:color="auto"/>
              <w:bottom w:val="single" w:sz="4" w:space="0" w:color="auto"/>
              <w:right w:val="single" w:sz="4" w:space="0" w:color="auto"/>
            </w:tcBorders>
            <w:vAlign w:val="bottom"/>
          </w:tcPr>
          <w:p w14:paraId="308DB235" w14:textId="77777777" w:rsidR="008A34AB" w:rsidRPr="005959F4" w:rsidRDefault="008A34AB" w:rsidP="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Tag/ID</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6" w14:textId="21DB45CA" w:rsidR="008A34AB" w:rsidRPr="005959F4" w:rsidRDefault="00437C59" w:rsidP="00437C59">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Exception</w:t>
            </w:r>
          </w:p>
        </w:tc>
        <w:tc>
          <w:tcPr>
            <w:tcW w:w="753"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7" w14:textId="7411274E" w:rsidR="008A34AB" w:rsidRPr="004358FA" w:rsidRDefault="008A34AB" w:rsidP="00E330C2">
            <w:pPr>
              <w:keepNext/>
              <w:tabs>
                <w:tab w:val="left" w:pos="7200"/>
                <w:tab w:val="left" w:pos="9990"/>
                <w:tab w:val="left" w:pos="10980"/>
                <w:tab w:val="right" w:pos="11430"/>
              </w:tabs>
              <w:jc w:val="center"/>
              <w:rPr>
                <w:rFonts w:asciiTheme="minorHAnsi" w:hAnsiTheme="minorHAnsi"/>
                <w:b/>
                <w:sz w:val="18"/>
              </w:rPr>
            </w:pPr>
            <w:r w:rsidRPr="005959F4">
              <w:rPr>
                <w:rFonts w:asciiTheme="minorHAnsi" w:hAnsiTheme="minorHAnsi"/>
                <w:noProof/>
                <w:sz w:val="18"/>
                <w:szCs w:val="18"/>
              </w:rPr>
              <w:t>Roof Pitch</w:t>
            </w:r>
          </w:p>
        </w:tc>
        <w:tc>
          <w:tcPr>
            <w:tcW w:w="1137"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8" w14:textId="6F15EAEF"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5959F4">
              <w:rPr>
                <w:rFonts w:asciiTheme="minorHAnsi" w:hAnsiTheme="minorHAnsi"/>
                <w:b w:val="0"/>
                <w:color w:val="auto"/>
                <w:sz w:val="18"/>
                <w:szCs w:val="18"/>
              </w:rPr>
              <w:t xml:space="preserve">Method of </w:t>
            </w:r>
            <w:r w:rsidR="002143D8" w:rsidRPr="005959F4">
              <w:rPr>
                <w:rFonts w:asciiTheme="minorHAnsi" w:hAnsiTheme="minorHAnsi"/>
                <w:b w:val="0"/>
                <w:color w:val="auto"/>
                <w:sz w:val="18"/>
                <w:szCs w:val="18"/>
              </w:rPr>
              <w:t>C</w:t>
            </w:r>
            <w:r w:rsidRPr="005959F4">
              <w:rPr>
                <w:rFonts w:asciiTheme="minorHAnsi" w:hAnsiTheme="minorHAnsi"/>
                <w:b w:val="0"/>
                <w:color w:val="auto"/>
                <w:sz w:val="18"/>
                <w:szCs w:val="18"/>
              </w:rPr>
              <w:t>ompliance</w:t>
            </w:r>
          </w:p>
        </w:tc>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9" w14:textId="77777777"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Product Type</w:t>
            </w:r>
          </w:p>
        </w:tc>
        <w:tc>
          <w:tcPr>
            <w:tcW w:w="1262"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A" w14:textId="77777777"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CRRC Product ID Number</w:t>
            </w:r>
          </w:p>
        </w:tc>
        <w:tc>
          <w:tcPr>
            <w:tcW w:w="5040" w:type="dxa"/>
            <w:gridSpan w:val="4"/>
            <w:tcBorders>
              <w:top w:val="single" w:sz="4" w:space="0" w:color="auto"/>
              <w:left w:val="single" w:sz="4" w:space="0" w:color="auto"/>
              <w:bottom w:val="single" w:sz="4" w:space="0" w:color="auto"/>
              <w:right w:val="single" w:sz="4" w:space="0" w:color="auto"/>
            </w:tcBorders>
            <w:shd w:val="clear" w:color="auto" w:fill="auto"/>
            <w:vAlign w:val="bottom"/>
          </w:tcPr>
          <w:p w14:paraId="308DB23B"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color w:val="auto"/>
                <w:sz w:val="18"/>
              </w:rPr>
            </w:pPr>
            <w:r w:rsidRPr="004358FA">
              <w:rPr>
                <w:rFonts w:asciiTheme="minorHAnsi" w:hAnsiTheme="minorHAnsi"/>
                <w:color w:val="auto"/>
                <w:sz w:val="18"/>
              </w:rPr>
              <w:t>Proposed</w:t>
            </w:r>
          </w:p>
        </w:tc>
        <w:tc>
          <w:tcPr>
            <w:tcW w:w="369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308DB23C"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color w:val="auto"/>
                <w:sz w:val="18"/>
              </w:rPr>
              <w:t>Minimum Required</w:t>
            </w:r>
          </w:p>
        </w:tc>
      </w:tr>
      <w:tr w:rsidR="008A34AB" w:rsidRPr="005959F4" w14:paraId="308DB24C" w14:textId="77777777" w:rsidTr="002143D8">
        <w:trPr>
          <w:trHeight w:val="482"/>
        </w:trPr>
        <w:tc>
          <w:tcPr>
            <w:tcW w:w="738" w:type="dxa"/>
            <w:vMerge/>
            <w:tcBorders>
              <w:top w:val="single" w:sz="4" w:space="0" w:color="auto"/>
              <w:left w:val="single" w:sz="4" w:space="0" w:color="auto"/>
              <w:bottom w:val="single" w:sz="4" w:space="0" w:color="auto"/>
              <w:right w:val="single" w:sz="4" w:space="0" w:color="auto"/>
            </w:tcBorders>
          </w:tcPr>
          <w:p w14:paraId="308DB23E"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990"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3F"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753"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0"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1137"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1"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988"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2"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262"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3"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44"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Initial Solar Reflectance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5"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6" w14:textId="77777777" w:rsidR="008A34AB" w:rsidRPr="005959F4" w:rsidRDefault="008A34AB" w:rsidP="00165056">
            <w:pPr>
              <w:jc w:val="center"/>
              <w:rPr>
                <w:rFonts w:asciiTheme="minorHAnsi" w:hAnsiTheme="minorHAnsi"/>
                <w:b/>
                <w:sz w:val="18"/>
                <w:szCs w:val="18"/>
              </w:rPr>
            </w:pPr>
            <w:r w:rsidRPr="004358FA">
              <w:rPr>
                <w:rFonts w:asciiTheme="minorHAnsi" w:hAnsiTheme="minorHAnsi"/>
                <w:sz w:val="18"/>
              </w:rPr>
              <w:t>Thermal Emittance</w:t>
            </w:r>
            <w:r w:rsidRPr="004358FA" w:rsidDel="00484660">
              <w:rPr>
                <w:rFonts w:asciiTheme="minorHAnsi" w:hAnsiTheme="minorHAnsi"/>
                <w:sz w:val="18"/>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47"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w:t>
            </w:r>
          </w:p>
          <w:p w14:paraId="308DB248"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5959F4">
              <w:rPr>
                <w:rFonts w:asciiTheme="minorHAnsi" w:hAnsiTheme="minorHAnsi"/>
                <w:b w:val="0"/>
                <w:sz w:val="18"/>
                <w:szCs w:val="18"/>
              </w:rPr>
              <w:t>(Optional)</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49"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A"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Thermal Emittance</w:t>
            </w:r>
            <w:r w:rsidRPr="004358FA" w:rsidDel="00484660">
              <w:rPr>
                <w:rFonts w:asciiTheme="minorHAnsi" w:hAnsiTheme="minorHAnsi"/>
                <w:b w:val="0"/>
                <w:color w:val="auto"/>
                <w:sz w:val="18"/>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4B"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 (Optional)</w:t>
            </w:r>
          </w:p>
        </w:tc>
      </w:tr>
      <w:tr w:rsidR="008A34AB" w:rsidRPr="005959F4" w14:paraId="308DB25A" w14:textId="77777777" w:rsidTr="002143D8">
        <w:trPr>
          <w:trHeight w:val="282"/>
        </w:trPr>
        <w:tc>
          <w:tcPr>
            <w:tcW w:w="738" w:type="dxa"/>
            <w:tcBorders>
              <w:top w:val="single" w:sz="4" w:space="0" w:color="auto"/>
              <w:left w:val="single" w:sz="4" w:space="0" w:color="auto"/>
              <w:bottom w:val="single" w:sz="4" w:space="0" w:color="auto"/>
              <w:right w:val="single" w:sz="4" w:space="0" w:color="auto"/>
            </w:tcBorders>
          </w:tcPr>
          <w:p w14:paraId="308DB24D"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4E"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753" w:type="dxa"/>
            <w:tcBorders>
              <w:top w:val="single" w:sz="4" w:space="0" w:color="auto"/>
              <w:left w:val="single" w:sz="4" w:space="0" w:color="auto"/>
              <w:bottom w:val="single" w:sz="4" w:space="0" w:color="auto"/>
              <w:right w:val="single" w:sz="4" w:space="0" w:color="auto"/>
            </w:tcBorders>
            <w:shd w:val="clear" w:color="auto" w:fill="auto"/>
            <w:vAlign w:val="bottom"/>
          </w:tcPr>
          <w:p w14:paraId="308DB24F" w14:textId="77777777" w:rsidR="008A34AB" w:rsidRPr="005959F4" w:rsidRDefault="008A34AB" w:rsidP="00165056">
            <w:pPr>
              <w:keepNext/>
              <w:jc w:val="center"/>
              <w:rPr>
                <w:rFonts w:ascii="Calibri" w:hAnsi="Calibri"/>
                <w:noProof/>
                <w:sz w:val="18"/>
                <w:szCs w:val="18"/>
              </w:rPr>
            </w:pPr>
          </w:p>
        </w:tc>
        <w:tc>
          <w:tcPr>
            <w:tcW w:w="1137" w:type="dxa"/>
            <w:tcBorders>
              <w:top w:val="single" w:sz="4" w:space="0" w:color="auto"/>
              <w:left w:val="single" w:sz="4" w:space="0" w:color="auto"/>
              <w:bottom w:val="single" w:sz="4" w:space="0" w:color="auto"/>
              <w:right w:val="single" w:sz="4" w:space="0" w:color="auto"/>
            </w:tcBorders>
            <w:shd w:val="clear" w:color="auto" w:fill="auto"/>
            <w:vAlign w:val="bottom"/>
          </w:tcPr>
          <w:p w14:paraId="308DB250"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88" w:type="dxa"/>
            <w:tcBorders>
              <w:top w:val="single" w:sz="4" w:space="0" w:color="auto"/>
              <w:left w:val="single" w:sz="4" w:space="0" w:color="auto"/>
              <w:bottom w:val="single" w:sz="4" w:space="0" w:color="auto"/>
              <w:right w:val="single" w:sz="4" w:space="0" w:color="auto"/>
            </w:tcBorders>
            <w:shd w:val="clear" w:color="auto" w:fill="auto"/>
            <w:vAlign w:val="bottom"/>
          </w:tcPr>
          <w:p w14:paraId="308DB251"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bottom"/>
          </w:tcPr>
          <w:p w14:paraId="308DB252" w14:textId="77777777" w:rsidR="008A34AB" w:rsidRPr="005959F4" w:rsidRDefault="008A34AB">
            <w:pPr>
              <w:pStyle w:val="Heading7"/>
              <w:jc w:val="center"/>
              <w:rPr>
                <w:rFonts w:ascii="Calibri" w:hAnsi="Calibri"/>
                <w:noProof/>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53"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4"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5" w14:textId="77777777" w:rsidR="008A34AB" w:rsidRPr="005959F4" w:rsidRDefault="008A34AB">
            <w:pPr>
              <w:jc w:val="center"/>
              <w:rPr>
                <w:rFonts w:ascii="Calibri" w:hAnsi="Calibri"/>
                <w:noProof/>
                <w:sz w:val="18"/>
                <w:szCs w:val="18"/>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56" w14:textId="77777777" w:rsidR="008A34AB" w:rsidRPr="005959F4" w:rsidRDefault="008A34AB">
            <w:pPr>
              <w:jc w:val="center"/>
              <w:rPr>
                <w:rFonts w:ascii="Calibri" w:hAnsi="Calibri"/>
                <w:noProof/>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57" w14:textId="77777777" w:rsidR="008A34AB" w:rsidRPr="005959F4" w:rsidRDefault="008A34AB">
            <w:pPr>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8" w14:textId="77777777" w:rsidR="008A34AB" w:rsidRPr="005959F4" w:rsidRDefault="008A34A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59"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5959F4" w14:paraId="308DB268" w14:textId="77777777" w:rsidTr="002143D8">
        <w:trPr>
          <w:trHeight w:val="263"/>
        </w:trPr>
        <w:tc>
          <w:tcPr>
            <w:tcW w:w="738" w:type="dxa"/>
            <w:tcBorders>
              <w:top w:val="single" w:sz="4" w:space="0" w:color="auto"/>
              <w:left w:val="single" w:sz="4" w:space="0" w:color="auto"/>
              <w:bottom w:val="single" w:sz="4" w:space="0" w:color="auto"/>
              <w:right w:val="single" w:sz="4" w:space="0" w:color="auto"/>
            </w:tcBorders>
          </w:tcPr>
          <w:p w14:paraId="308DB25B"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5C"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753" w:type="dxa"/>
            <w:tcBorders>
              <w:top w:val="single" w:sz="4" w:space="0" w:color="auto"/>
              <w:left w:val="single" w:sz="4" w:space="0" w:color="auto"/>
              <w:bottom w:val="single" w:sz="4" w:space="0" w:color="auto"/>
              <w:right w:val="single" w:sz="4" w:space="0" w:color="auto"/>
            </w:tcBorders>
            <w:shd w:val="clear" w:color="auto" w:fill="auto"/>
            <w:vAlign w:val="bottom"/>
          </w:tcPr>
          <w:p w14:paraId="308DB25D" w14:textId="77777777" w:rsidR="008A34AB" w:rsidRPr="005959F4" w:rsidRDefault="008A34AB" w:rsidP="00165056">
            <w:pPr>
              <w:keepNext/>
              <w:jc w:val="center"/>
              <w:rPr>
                <w:rFonts w:ascii="Calibri" w:hAnsi="Calibri"/>
                <w:noProof/>
                <w:sz w:val="18"/>
                <w:szCs w:val="18"/>
              </w:rPr>
            </w:pPr>
          </w:p>
        </w:tc>
        <w:tc>
          <w:tcPr>
            <w:tcW w:w="1137" w:type="dxa"/>
            <w:tcBorders>
              <w:top w:val="single" w:sz="4" w:space="0" w:color="auto"/>
              <w:left w:val="single" w:sz="4" w:space="0" w:color="auto"/>
              <w:bottom w:val="single" w:sz="4" w:space="0" w:color="auto"/>
              <w:right w:val="single" w:sz="4" w:space="0" w:color="auto"/>
            </w:tcBorders>
            <w:shd w:val="clear" w:color="auto" w:fill="auto"/>
            <w:vAlign w:val="bottom"/>
          </w:tcPr>
          <w:p w14:paraId="308DB25E"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88" w:type="dxa"/>
            <w:tcBorders>
              <w:top w:val="single" w:sz="4" w:space="0" w:color="auto"/>
              <w:left w:val="single" w:sz="4" w:space="0" w:color="auto"/>
              <w:bottom w:val="single" w:sz="4" w:space="0" w:color="auto"/>
              <w:right w:val="single" w:sz="4" w:space="0" w:color="auto"/>
            </w:tcBorders>
            <w:shd w:val="clear" w:color="auto" w:fill="auto"/>
            <w:vAlign w:val="bottom"/>
          </w:tcPr>
          <w:p w14:paraId="308DB25F"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bottom"/>
          </w:tcPr>
          <w:p w14:paraId="308DB260" w14:textId="77777777" w:rsidR="008A34AB" w:rsidRPr="005959F4" w:rsidRDefault="008A34AB">
            <w:pPr>
              <w:pStyle w:val="Heading7"/>
              <w:jc w:val="center"/>
              <w:rPr>
                <w:rFonts w:ascii="Calibri" w:hAnsi="Calibri"/>
                <w:noProof/>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61"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2"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3" w14:textId="77777777" w:rsidR="008A34AB" w:rsidRPr="005959F4" w:rsidRDefault="008A34AB" w:rsidP="00165056">
            <w:pPr>
              <w:keepNext/>
              <w:jc w:val="center"/>
              <w:rPr>
                <w:rFonts w:ascii="Calibri" w:hAnsi="Calibri"/>
                <w:noProof/>
                <w:sz w:val="18"/>
                <w:szCs w:val="18"/>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64" w14:textId="77777777" w:rsidR="008A34AB" w:rsidRPr="005959F4" w:rsidRDefault="008A34AB" w:rsidP="00165056">
            <w:pPr>
              <w:keepNext/>
              <w:jc w:val="center"/>
              <w:rPr>
                <w:rFonts w:ascii="Calibri" w:hAnsi="Calibri"/>
                <w:noProof/>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65"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6"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67"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5959F4" w14:paraId="308DB26C" w14:textId="77777777" w:rsidTr="005959F4">
        <w:trPr>
          <w:trHeight w:val="696"/>
        </w:trPr>
        <w:tc>
          <w:tcPr>
            <w:tcW w:w="14598" w:type="dxa"/>
            <w:gridSpan w:val="13"/>
            <w:tcBorders>
              <w:top w:val="single" w:sz="4" w:space="0" w:color="auto"/>
              <w:left w:val="single" w:sz="4" w:space="0" w:color="auto"/>
              <w:bottom w:val="single" w:sz="4" w:space="0" w:color="auto"/>
              <w:right w:val="single" w:sz="4" w:space="0" w:color="auto"/>
            </w:tcBorders>
            <w:vAlign w:val="center"/>
          </w:tcPr>
          <w:p w14:paraId="308DB269" w14:textId="02B821A8" w:rsidR="008A34AB" w:rsidRPr="00556C2C" w:rsidRDefault="00885DB0" w:rsidP="005959F4">
            <w:pPr>
              <w:pStyle w:val="Heading7"/>
              <w:tabs>
                <w:tab w:val="clear" w:pos="10980"/>
                <w:tab w:val="clear" w:pos="11430"/>
                <w:tab w:val="left" w:pos="180"/>
                <w:tab w:val="left" w:pos="5310"/>
                <w:tab w:val="left" w:pos="8100"/>
              </w:tabs>
              <w:rPr>
                <w:rFonts w:ascii="Calibri" w:hAnsi="Calibri"/>
                <w:color w:val="auto"/>
                <w:sz w:val="18"/>
                <w:szCs w:val="20"/>
              </w:rPr>
            </w:pPr>
            <w:r w:rsidRPr="00556C2C">
              <w:rPr>
                <w:rFonts w:ascii="Calibri" w:hAnsi="Calibri"/>
                <w:color w:val="auto"/>
                <w:sz w:val="18"/>
                <w:szCs w:val="20"/>
              </w:rPr>
              <w:t>Notes</w:t>
            </w:r>
            <w:r w:rsidR="008A34AB" w:rsidRPr="00556C2C">
              <w:rPr>
                <w:rFonts w:ascii="Calibri" w:hAnsi="Calibri"/>
                <w:color w:val="auto"/>
                <w:sz w:val="18"/>
                <w:szCs w:val="20"/>
              </w:rPr>
              <w:t>:</w:t>
            </w:r>
          </w:p>
          <w:p w14:paraId="04AC913E" w14:textId="1947A1A7" w:rsidR="00E330C2" w:rsidRPr="00BF43E0"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sz w:val="18"/>
                <w:szCs w:val="20"/>
              </w:rPr>
            </w:pPr>
            <w:r>
              <w:rPr>
                <w:rFonts w:ascii="Calibri" w:hAnsi="Calibri"/>
                <w:sz w:val="18"/>
                <w:szCs w:val="20"/>
              </w:rPr>
              <w:t xml:space="preserve">Exception </w:t>
            </w:r>
            <w:r w:rsidRPr="005959F4">
              <w:rPr>
                <w:rFonts w:ascii="Calibri" w:hAnsi="Calibri" w:cs="Arial"/>
                <w:sz w:val="18"/>
                <w:szCs w:val="18"/>
              </w:rPr>
              <w:t>1 is for a roof area with photovoltaic panels or solar thermal panels.</w:t>
            </w:r>
          </w:p>
          <w:p w14:paraId="039C5178" w14:textId="77777777" w:rsidR="00E330C2" w:rsidRPr="00BF43E0"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sz w:val="18"/>
                <w:szCs w:val="20"/>
              </w:rPr>
            </w:pPr>
            <w:r>
              <w:rPr>
                <w:rFonts w:ascii="Calibri" w:hAnsi="Calibri"/>
                <w:sz w:val="18"/>
                <w:szCs w:val="20"/>
              </w:rPr>
              <w:t>Exception 2</w:t>
            </w:r>
            <w:r w:rsidRPr="005959F4">
              <w:rPr>
                <w:rFonts w:ascii="Calibri" w:hAnsi="Calibri" w:cs="Arial"/>
                <w:sz w:val="18"/>
                <w:szCs w:val="18"/>
              </w:rPr>
              <w:t xml:space="preserve"> is for roof constructions with 25</w:t>
            </w:r>
            <w:r w:rsidR="005959F4" w:rsidRPr="005959F4">
              <w:rPr>
                <w:rFonts w:ascii="Calibri" w:hAnsi="Calibri" w:cs="Arial"/>
                <w:sz w:val="18"/>
                <w:szCs w:val="18"/>
              </w:rPr>
              <w:t xml:space="preserve"> </w:t>
            </w:r>
            <w:r w:rsidRPr="005959F4">
              <w:rPr>
                <w:rFonts w:ascii="Calibri" w:hAnsi="Calibri" w:cs="Arial"/>
                <w:sz w:val="18"/>
                <w:szCs w:val="18"/>
              </w:rPr>
              <w:t>lb/ft</w:t>
            </w:r>
            <w:r w:rsidRPr="005959F4">
              <w:rPr>
                <w:rFonts w:ascii="Calibri" w:hAnsi="Calibri" w:cs="Arial"/>
                <w:sz w:val="18"/>
                <w:szCs w:val="18"/>
                <w:vertAlign w:val="superscript"/>
              </w:rPr>
              <w:t>2</w:t>
            </w:r>
            <w:r w:rsidRPr="005959F4">
              <w:rPr>
                <w:rFonts w:ascii="Calibri" w:hAnsi="Calibri" w:cs="Arial"/>
                <w:sz w:val="18"/>
                <w:szCs w:val="18"/>
              </w:rPr>
              <w:t xml:space="preserve"> or greater. </w:t>
            </w:r>
          </w:p>
          <w:p w14:paraId="308DB26A" w14:textId="511DC745" w:rsidR="008A34AB" w:rsidRPr="00556C2C"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sz w:val="18"/>
                <w:szCs w:val="20"/>
              </w:rPr>
            </w:pPr>
            <w:r>
              <w:rPr>
                <w:rFonts w:ascii="Calibri" w:hAnsi="Calibri"/>
                <w:sz w:val="18"/>
                <w:szCs w:val="20"/>
              </w:rPr>
              <w:t>When</w:t>
            </w:r>
            <w:r w:rsidRPr="005959F4">
              <w:rPr>
                <w:rFonts w:ascii="Calibri" w:hAnsi="Calibri" w:cs="Arial"/>
                <w:sz w:val="18"/>
                <w:szCs w:val="18"/>
              </w:rPr>
              <w:t xml:space="preserve"> exception 1 or 2 exists, the roof is not required to have a cool roof even if the climate zone specifies a minimum solar reflectance and thermal emittance.</w:t>
            </w:r>
            <w:r w:rsidR="008A34AB" w:rsidRPr="00556C2C">
              <w:rPr>
                <w:rFonts w:ascii="Calibri" w:hAnsi="Calibri"/>
                <w:sz w:val="18"/>
                <w:szCs w:val="20"/>
              </w:rPr>
              <w:t xml:space="preserve"> </w:t>
            </w:r>
          </w:p>
          <w:p w14:paraId="308DB26B" w14:textId="77777777" w:rsidR="008A34AB" w:rsidRPr="005959F4" w:rsidRDefault="008A34AB" w:rsidP="005959F4">
            <w:pPr>
              <w:keepNext/>
              <w:numPr>
                <w:ilvl w:val="0"/>
                <w:numId w:val="1"/>
              </w:numPr>
              <w:tabs>
                <w:tab w:val="left" w:pos="342"/>
                <w:tab w:val="left" w:pos="2160"/>
                <w:tab w:val="left" w:pos="2700"/>
                <w:tab w:val="left" w:pos="3420"/>
                <w:tab w:val="left" w:pos="3780"/>
                <w:tab w:val="left" w:pos="5760"/>
                <w:tab w:val="left" w:pos="7212"/>
              </w:tabs>
              <w:spacing w:after="40" w:line="276" w:lineRule="auto"/>
              <w:ind w:left="540" w:hanging="225"/>
              <w:rPr>
                <w:rFonts w:ascii="Calibri" w:hAnsi="Calibri"/>
                <w:noProof/>
                <w:sz w:val="18"/>
                <w:szCs w:val="18"/>
              </w:rPr>
            </w:pPr>
            <w:r w:rsidRPr="00556C2C">
              <w:rPr>
                <w:rFonts w:ascii="Calibri" w:hAnsi="Calibri"/>
                <w:sz w:val="18"/>
                <w:szCs w:val="20"/>
              </w:rPr>
              <w:t>Liquid field applied coatings must comply with installation criteria from section 110.8(i)4.</w:t>
            </w:r>
          </w:p>
        </w:tc>
      </w:tr>
    </w:tbl>
    <w:p w14:paraId="308DB26D" w14:textId="11E571D0" w:rsidR="00165056" w:rsidRPr="005959F4" w:rsidRDefault="00165056" w:rsidP="00733B40">
      <w:pPr>
        <w:rPr>
          <w:rFonts w:ascii="Calibri" w:hAnsi="Calibri"/>
          <w:sz w:val="18"/>
          <w:szCs w:val="18"/>
        </w:rPr>
      </w:pPr>
    </w:p>
    <w:tbl>
      <w:tblPr>
        <w:tblStyle w:val="TableGrid"/>
        <w:tblW w:w="0" w:type="auto"/>
        <w:tblLook w:val="04A0" w:firstRow="1" w:lastRow="0" w:firstColumn="1" w:lastColumn="0" w:noHBand="0" w:noVBand="1"/>
      </w:tblPr>
      <w:tblGrid>
        <w:gridCol w:w="2055"/>
        <w:gridCol w:w="1586"/>
        <w:gridCol w:w="1586"/>
        <w:gridCol w:w="1586"/>
        <w:gridCol w:w="1586"/>
        <w:gridCol w:w="1586"/>
        <w:gridCol w:w="4405"/>
      </w:tblGrid>
      <w:tr w:rsidR="00516FE3" w:rsidRPr="005959F4" w14:paraId="3CF977D1" w14:textId="77777777" w:rsidTr="00252403">
        <w:tc>
          <w:tcPr>
            <w:tcW w:w="14390" w:type="dxa"/>
            <w:gridSpan w:val="7"/>
          </w:tcPr>
          <w:p w14:paraId="225F4C29" w14:textId="3F6389F2" w:rsidR="00516FE3" w:rsidRPr="005959F4" w:rsidRDefault="00516FE3" w:rsidP="00516FE3">
            <w:pPr>
              <w:rPr>
                <w:rFonts w:ascii="Calibri" w:hAnsi="Calibri"/>
                <w:sz w:val="18"/>
                <w:szCs w:val="18"/>
              </w:rPr>
            </w:pPr>
            <w:r w:rsidRPr="005959F4">
              <w:rPr>
                <w:rFonts w:ascii="Calibri" w:eastAsia="Calibri" w:hAnsi="Calibri"/>
                <w:b/>
                <w:sz w:val="18"/>
                <w:szCs w:val="18"/>
              </w:rPr>
              <w:t xml:space="preserve">H. Opaque Swinging Doors to Exterior </w:t>
            </w:r>
            <w:r w:rsidRPr="005959F4">
              <w:rPr>
                <w:rFonts w:ascii="Calibri" w:eastAsia="Calibri" w:hAnsi="Calibri"/>
                <w:sz w:val="18"/>
                <w:szCs w:val="18"/>
              </w:rPr>
              <w:t>(Section 150.1(c)5)</w:t>
            </w:r>
          </w:p>
        </w:tc>
      </w:tr>
      <w:tr w:rsidR="00516FE3" w:rsidRPr="005959F4" w14:paraId="00965302" w14:textId="77777777" w:rsidTr="00F46D08">
        <w:tc>
          <w:tcPr>
            <w:tcW w:w="2055" w:type="dxa"/>
            <w:vAlign w:val="bottom"/>
          </w:tcPr>
          <w:p w14:paraId="020FEE11" w14:textId="02C37219" w:rsidR="00516FE3" w:rsidRPr="005959F4" w:rsidRDefault="00516FE3" w:rsidP="00516FE3">
            <w:pPr>
              <w:jc w:val="center"/>
              <w:rPr>
                <w:rFonts w:ascii="Calibri" w:hAnsi="Calibri"/>
                <w:sz w:val="18"/>
                <w:szCs w:val="18"/>
              </w:rPr>
            </w:pPr>
            <w:r w:rsidRPr="005959F4">
              <w:rPr>
                <w:rFonts w:ascii="Calibri" w:hAnsi="Calibri"/>
                <w:sz w:val="18"/>
                <w:szCs w:val="18"/>
              </w:rPr>
              <w:t>01</w:t>
            </w:r>
          </w:p>
        </w:tc>
        <w:tc>
          <w:tcPr>
            <w:tcW w:w="1586" w:type="dxa"/>
            <w:vAlign w:val="bottom"/>
          </w:tcPr>
          <w:p w14:paraId="382CC0E4" w14:textId="1EFCDC09" w:rsidR="00516FE3" w:rsidRPr="005959F4" w:rsidRDefault="00516FE3" w:rsidP="00516FE3">
            <w:pPr>
              <w:jc w:val="center"/>
              <w:rPr>
                <w:rFonts w:ascii="Calibri" w:hAnsi="Calibri"/>
                <w:sz w:val="18"/>
                <w:szCs w:val="18"/>
              </w:rPr>
            </w:pPr>
            <w:r w:rsidRPr="005959F4">
              <w:rPr>
                <w:rFonts w:ascii="Calibri" w:hAnsi="Calibri"/>
                <w:sz w:val="18"/>
                <w:szCs w:val="18"/>
              </w:rPr>
              <w:t>02</w:t>
            </w:r>
          </w:p>
        </w:tc>
        <w:tc>
          <w:tcPr>
            <w:tcW w:w="1586" w:type="dxa"/>
            <w:vAlign w:val="bottom"/>
          </w:tcPr>
          <w:p w14:paraId="27F0C5F2" w14:textId="65920C87" w:rsidR="00516FE3" w:rsidRPr="005959F4" w:rsidRDefault="00516FE3" w:rsidP="00516FE3">
            <w:pPr>
              <w:jc w:val="center"/>
              <w:rPr>
                <w:rFonts w:ascii="Calibri" w:hAnsi="Calibri"/>
                <w:sz w:val="18"/>
                <w:szCs w:val="18"/>
              </w:rPr>
            </w:pPr>
            <w:r w:rsidRPr="005959F4">
              <w:rPr>
                <w:rFonts w:ascii="Calibri" w:hAnsi="Calibri"/>
                <w:sz w:val="18"/>
                <w:szCs w:val="18"/>
              </w:rPr>
              <w:t>03</w:t>
            </w:r>
          </w:p>
        </w:tc>
        <w:tc>
          <w:tcPr>
            <w:tcW w:w="1586" w:type="dxa"/>
            <w:vAlign w:val="bottom"/>
          </w:tcPr>
          <w:p w14:paraId="5AE69A99" w14:textId="2EF77DEC" w:rsidR="00516FE3" w:rsidRPr="005959F4" w:rsidRDefault="00516FE3" w:rsidP="00516FE3">
            <w:pPr>
              <w:jc w:val="center"/>
              <w:rPr>
                <w:rFonts w:ascii="Calibri" w:hAnsi="Calibri"/>
                <w:sz w:val="18"/>
                <w:szCs w:val="18"/>
              </w:rPr>
            </w:pPr>
            <w:r w:rsidRPr="005959F4">
              <w:rPr>
                <w:rFonts w:ascii="Calibri" w:hAnsi="Calibri"/>
                <w:sz w:val="18"/>
                <w:szCs w:val="18"/>
              </w:rPr>
              <w:t>04</w:t>
            </w:r>
          </w:p>
        </w:tc>
        <w:tc>
          <w:tcPr>
            <w:tcW w:w="1586" w:type="dxa"/>
            <w:vAlign w:val="bottom"/>
          </w:tcPr>
          <w:p w14:paraId="5BC5B693" w14:textId="67A68945" w:rsidR="00516FE3" w:rsidRPr="005959F4" w:rsidRDefault="00516FE3" w:rsidP="00516FE3">
            <w:pPr>
              <w:jc w:val="center"/>
              <w:rPr>
                <w:rFonts w:ascii="Calibri" w:hAnsi="Calibri"/>
                <w:sz w:val="18"/>
                <w:szCs w:val="18"/>
              </w:rPr>
            </w:pPr>
            <w:r w:rsidRPr="005959F4">
              <w:rPr>
                <w:rFonts w:ascii="Calibri" w:hAnsi="Calibri"/>
                <w:sz w:val="18"/>
                <w:szCs w:val="18"/>
              </w:rPr>
              <w:t>05</w:t>
            </w:r>
          </w:p>
        </w:tc>
        <w:tc>
          <w:tcPr>
            <w:tcW w:w="1586" w:type="dxa"/>
            <w:vAlign w:val="bottom"/>
          </w:tcPr>
          <w:p w14:paraId="4AF9FAD2" w14:textId="7AED014B" w:rsidR="00516FE3" w:rsidRPr="005959F4" w:rsidRDefault="00516FE3" w:rsidP="00516FE3">
            <w:pPr>
              <w:jc w:val="center"/>
              <w:rPr>
                <w:rFonts w:ascii="Calibri" w:hAnsi="Calibri"/>
                <w:sz w:val="18"/>
                <w:szCs w:val="18"/>
              </w:rPr>
            </w:pPr>
            <w:r w:rsidRPr="005959F4">
              <w:rPr>
                <w:rFonts w:ascii="Calibri" w:hAnsi="Calibri"/>
                <w:sz w:val="18"/>
                <w:szCs w:val="18"/>
              </w:rPr>
              <w:t>06</w:t>
            </w:r>
          </w:p>
        </w:tc>
        <w:tc>
          <w:tcPr>
            <w:tcW w:w="4405" w:type="dxa"/>
            <w:vAlign w:val="bottom"/>
          </w:tcPr>
          <w:p w14:paraId="731826D3" w14:textId="7157834B" w:rsidR="00516FE3" w:rsidRPr="005959F4" w:rsidRDefault="00516FE3" w:rsidP="00516FE3">
            <w:pPr>
              <w:jc w:val="center"/>
              <w:rPr>
                <w:rFonts w:ascii="Calibri" w:hAnsi="Calibri"/>
                <w:sz w:val="18"/>
                <w:szCs w:val="18"/>
              </w:rPr>
            </w:pPr>
            <w:r w:rsidRPr="005959F4">
              <w:rPr>
                <w:rFonts w:ascii="Calibri" w:hAnsi="Calibri"/>
                <w:sz w:val="18"/>
                <w:szCs w:val="18"/>
              </w:rPr>
              <w:t>07</w:t>
            </w:r>
          </w:p>
        </w:tc>
      </w:tr>
      <w:tr w:rsidR="00516FE3" w:rsidRPr="005959F4" w14:paraId="62F14E84" w14:textId="77777777" w:rsidTr="00F46D08">
        <w:tc>
          <w:tcPr>
            <w:tcW w:w="2055" w:type="dxa"/>
            <w:vAlign w:val="bottom"/>
          </w:tcPr>
          <w:p w14:paraId="52D3A835" w14:textId="726128F0" w:rsidR="00516FE3" w:rsidRPr="005959F4" w:rsidRDefault="00516FE3" w:rsidP="00516FE3">
            <w:pPr>
              <w:jc w:val="center"/>
              <w:rPr>
                <w:rFonts w:ascii="Calibri" w:hAnsi="Calibri"/>
                <w:sz w:val="18"/>
                <w:szCs w:val="18"/>
              </w:rPr>
            </w:pPr>
            <w:r w:rsidRPr="005959F4">
              <w:rPr>
                <w:rFonts w:ascii="Calibri" w:hAnsi="Calibri"/>
                <w:sz w:val="18"/>
                <w:szCs w:val="18"/>
              </w:rPr>
              <w:t>Tag/ID</w:t>
            </w:r>
          </w:p>
        </w:tc>
        <w:tc>
          <w:tcPr>
            <w:tcW w:w="1586" w:type="dxa"/>
            <w:vAlign w:val="bottom"/>
          </w:tcPr>
          <w:p w14:paraId="1CE8E6E0" w14:textId="146C84B6" w:rsidR="00516FE3" w:rsidRPr="005959F4" w:rsidRDefault="00516FE3" w:rsidP="00516FE3">
            <w:pPr>
              <w:jc w:val="center"/>
              <w:rPr>
                <w:rFonts w:ascii="Calibri" w:hAnsi="Calibri"/>
                <w:sz w:val="18"/>
                <w:szCs w:val="18"/>
              </w:rPr>
            </w:pPr>
            <w:r w:rsidRPr="005959F4">
              <w:rPr>
                <w:rFonts w:ascii="Calibri" w:hAnsi="Calibri"/>
                <w:sz w:val="18"/>
                <w:szCs w:val="18"/>
              </w:rPr>
              <w:t>Area</w:t>
            </w:r>
          </w:p>
        </w:tc>
        <w:tc>
          <w:tcPr>
            <w:tcW w:w="1586" w:type="dxa"/>
            <w:vAlign w:val="bottom"/>
          </w:tcPr>
          <w:p w14:paraId="2DEDEF40" w14:textId="222C07F8" w:rsidR="00516FE3" w:rsidRPr="005959F4" w:rsidRDefault="00516FE3" w:rsidP="00516FE3">
            <w:pPr>
              <w:jc w:val="center"/>
              <w:rPr>
                <w:rFonts w:ascii="Calibri" w:hAnsi="Calibri"/>
                <w:sz w:val="18"/>
                <w:szCs w:val="18"/>
              </w:rPr>
            </w:pPr>
            <w:r w:rsidRPr="005959F4">
              <w:rPr>
                <w:rFonts w:ascii="Calibri" w:hAnsi="Calibri"/>
                <w:sz w:val="18"/>
                <w:szCs w:val="18"/>
              </w:rPr>
              <w:t>Proposed</w:t>
            </w:r>
            <w:r w:rsidRPr="005959F4">
              <w:rPr>
                <w:rFonts w:ascii="Calibri" w:hAnsi="Calibri"/>
                <w:sz w:val="18"/>
                <w:szCs w:val="18"/>
              </w:rPr>
              <w:br/>
              <w:t>U-factor</w:t>
            </w:r>
          </w:p>
        </w:tc>
        <w:tc>
          <w:tcPr>
            <w:tcW w:w="1586" w:type="dxa"/>
            <w:vAlign w:val="bottom"/>
          </w:tcPr>
          <w:p w14:paraId="1C0035DB" w14:textId="55F8C697" w:rsidR="00516FE3" w:rsidRPr="005959F4" w:rsidRDefault="00C055CF" w:rsidP="00516FE3">
            <w:pPr>
              <w:jc w:val="center"/>
              <w:rPr>
                <w:rFonts w:ascii="Calibri" w:hAnsi="Calibri"/>
                <w:sz w:val="18"/>
                <w:szCs w:val="18"/>
              </w:rPr>
            </w:pPr>
            <w:r>
              <w:rPr>
                <w:rFonts w:ascii="Calibri" w:hAnsi="Calibri"/>
                <w:sz w:val="18"/>
                <w:szCs w:val="18"/>
              </w:rPr>
              <w:t xml:space="preserve">Proposed U-factor </w:t>
            </w:r>
            <w:r w:rsidR="00516FE3" w:rsidRPr="005959F4">
              <w:rPr>
                <w:rFonts w:ascii="Calibri" w:hAnsi="Calibri"/>
                <w:sz w:val="18"/>
                <w:szCs w:val="18"/>
              </w:rPr>
              <w:t>Source</w:t>
            </w:r>
          </w:p>
        </w:tc>
        <w:tc>
          <w:tcPr>
            <w:tcW w:w="1586" w:type="dxa"/>
            <w:vAlign w:val="bottom"/>
          </w:tcPr>
          <w:p w14:paraId="3E90355E" w14:textId="77777777" w:rsidR="00C055CF" w:rsidRDefault="00516FE3" w:rsidP="00516FE3">
            <w:pPr>
              <w:jc w:val="center"/>
              <w:rPr>
                <w:rFonts w:ascii="Calibri" w:hAnsi="Calibri"/>
                <w:sz w:val="18"/>
                <w:szCs w:val="18"/>
              </w:rPr>
            </w:pPr>
            <w:r w:rsidRPr="005959F4">
              <w:rPr>
                <w:rFonts w:ascii="Calibri" w:hAnsi="Calibri"/>
                <w:sz w:val="18"/>
                <w:szCs w:val="18"/>
              </w:rPr>
              <w:t xml:space="preserve">Required Maximum </w:t>
            </w:r>
          </w:p>
          <w:p w14:paraId="4F1ED099" w14:textId="02F6510E" w:rsidR="00516FE3" w:rsidRPr="005959F4" w:rsidRDefault="00516FE3" w:rsidP="00516FE3">
            <w:pPr>
              <w:jc w:val="center"/>
              <w:rPr>
                <w:rFonts w:ascii="Calibri" w:hAnsi="Calibri"/>
                <w:sz w:val="18"/>
                <w:szCs w:val="18"/>
              </w:rPr>
            </w:pPr>
            <w:r w:rsidRPr="005959F4">
              <w:rPr>
                <w:rFonts w:ascii="Calibri" w:hAnsi="Calibri"/>
                <w:sz w:val="18"/>
                <w:szCs w:val="18"/>
              </w:rPr>
              <w:t>U-factor</w:t>
            </w:r>
          </w:p>
        </w:tc>
        <w:tc>
          <w:tcPr>
            <w:tcW w:w="1586" w:type="dxa"/>
            <w:vAlign w:val="bottom"/>
          </w:tcPr>
          <w:p w14:paraId="6C3566B4" w14:textId="4FDDE6F1" w:rsidR="00516FE3" w:rsidRPr="005959F4" w:rsidRDefault="00516FE3" w:rsidP="00516FE3">
            <w:pPr>
              <w:jc w:val="center"/>
              <w:rPr>
                <w:rFonts w:ascii="Calibri" w:hAnsi="Calibri"/>
                <w:sz w:val="18"/>
                <w:szCs w:val="18"/>
              </w:rPr>
            </w:pPr>
            <w:r w:rsidRPr="005959F4">
              <w:rPr>
                <w:rFonts w:ascii="Calibri" w:hAnsi="Calibri"/>
                <w:sz w:val="18"/>
                <w:szCs w:val="18"/>
              </w:rPr>
              <w:t>Weighted Average (Yes/No)</w:t>
            </w:r>
          </w:p>
        </w:tc>
        <w:tc>
          <w:tcPr>
            <w:tcW w:w="4405" w:type="dxa"/>
            <w:vAlign w:val="bottom"/>
          </w:tcPr>
          <w:p w14:paraId="57B20186" w14:textId="0EF191AE" w:rsidR="00516FE3" w:rsidRPr="005959F4" w:rsidRDefault="00516FE3" w:rsidP="00516FE3">
            <w:pPr>
              <w:jc w:val="center"/>
              <w:rPr>
                <w:rFonts w:ascii="Calibri" w:hAnsi="Calibri"/>
                <w:sz w:val="18"/>
                <w:szCs w:val="18"/>
              </w:rPr>
            </w:pPr>
            <w:r w:rsidRPr="005959F4">
              <w:rPr>
                <w:rFonts w:ascii="Calibri" w:hAnsi="Calibri"/>
                <w:sz w:val="18"/>
                <w:szCs w:val="18"/>
              </w:rPr>
              <w:t>Comments</w:t>
            </w:r>
          </w:p>
        </w:tc>
      </w:tr>
      <w:tr w:rsidR="00516FE3" w:rsidRPr="005959F4" w14:paraId="43303593" w14:textId="77777777" w:rsidTr="00F46D08">
        <w:tc>
          <w:tcPr>
            <w:tcW w:w="2055" w:type="dxa"/>
            <w:vAlign w:val="bottom"/>
          </w:tcPr>
          <w:p w14:paraId="21FB2C00" w14:textId="77777777" w:rsidR="00516FE3" w:rsidRPr="005959F4" w:rsidRDefault="00516FE3" w:rsidP="00701B23">
            <w:pPr>
              <w:jc w:val="center"/>
              <w:rPr>
                <w:rFonts w:ascii="Calibri" w:hAnsi="Calibri"/>
                <w:sz w:val="18"/>
                <w:szCs w:val="18"/>
              </w:rPr>
            </w:pPr>
          </w:p>
        </w:tc>
        <w:tc>
          <w:tcPr>
            <w:tcW w:w="1586" w:type="dxa"/>
            <w:vAlign w:val="bottom"/>
          </w:tcPr>
          <w:p w14:paraId="3BD3BF4A" w14:textId="77777777" w:rsidR="00516FE3" w:rsidRPr="005959F4" w:rsidRDefault="00516FE3" w:rsidP="00701B23">
            <w:pPr>
              <w:jc w:val="center"/>
              <w:rPr>
                <w:rFonts w:ascii="Calibri" w:hAnsi="Calibri"/>
                <w:sz w:val="18"/>
                <w:szCs w:val="18"/>
              </w:rPr>
            </w:pPr>
          </w:p>
        </w:tc>
        <w:tc>
          <w:tcPr>
            <w:tcW w:w="1586" w:type="dxa"/>
            <w:vAlign w:val="bottom"/>
          </w:tcPr>
          <w:p w14:paraId="455E3D35" w14:textId="77777777" w:rsidR="00516FE3" w:rsidRPr="005959F4" w:rsidRDefault="00516FE3" w:rsidP="00701B23">
            <w:pPr>
              <w:jc w:val="center"/>
              <w:rPr>
                <w:rFonts w:ascii="Calibri" w:hAnsi="Calibri"/>
                <w:sz w:val="18"/>
                <w:szCs w:val="18"/>
              </w:rPr>
            </w:pPr>
          </w:p>
        </w:tc>
        <w:tc>
          <w:tcPr>
            <w:tcW w:w="1586" w:type="dxa"/>
            <w:vAlign w:val="bottom"/>
          </w:tcPr>
          <w:p w14:paraId="4B5EE8C7" w14:textId="77777777" w:rsidR="00516FE3" w:rsidRPr="005959F4" w:rsidRDefault="00516FE3" w:rsidP="00701B23">
            <w:pPr>
              <w:jc w:val="center"/>
              <w:rPr>
                <w:rFonts w:ascii="Calibri" w:hAnsi="Calibri"/>
                <w:sz w:val="18"/>
                <w:szCs w:val="18"/>
              </w:rPr>
            </w:pPr>
          </w:p>
        </w:tc>
        <w:tc>
          <w:tcPr>
            <w:tcW w:w="1586" w:type="dxa"/>
            <w:vAlign w:val="bottom"/>
          </w:tcPr>
          <w:p w14:paraId="131501EC" w14:textId="77777777" w:rsidR="00516FE3" w:rsidRPr="005959F4" w:rsidRDefault="00516FE3" w:rsidP="00701B23">
            <w:pPr>
              <w:jc w:val="center"/>
              <w:rPr>
                <w:rFonts w:ascii="Calibri" w:hAnsi="Calibri"/>
                <w:sz w:val="18"/>
                <w:szCs w:val="18"/>
              </w:rPr>
            </w:pPr>
          </w:p>
        </w:tc>
        <w:tc>
          <w:tcPr>
            <w:tcW w:w="1586" w:type="dxa"/>
            <w:vAlign w:val="bottom"/>
          </w:tcPr>
          <w:p w14:paraId="27F7763B" w14:textId="77777777" w:rsidR="00516FE3" w:rsidRPr="005959F4" w:rsidRDefault="00516FE3" w:rsidP="00701B23">
            <w:pPr>
              <w:jc w:val="center"/>
              <w:rPr>
                <w:rFonts w:ascii="Calibri" w:hAnsi="Calibri"/>
                <w:sz w:val="18"/>
                <w:szCs w:val="18"/>
              </w:rPr>
            </w:pPr>
          </w:p>
        </w:tc>
        <w:tc>
          <w:tcPr>
            <w:tcW w:w="4405" w:type="dxa"/>
          </w:tcPr>
          <w:p w14:paraId="5B7F7173" w14:textId="77777777" w:rsidR="00516FE3" w:rsidRPr="005959F4" w:rsidRDefault="00516FE3" w:rsidP="00733B40">
            <w:pPr>
              <w:rPr>
                <w:rFonts w:ascii="Calibri" w:hAnsi="Calibri"/>
                <w:sz w:val="18"/>
                <w:szCs w:val="18"/>
              </w:rPr>
            </w:pPr>
          </w:p>
        </w:tc>
      </w:tr>
      <w:tr w:rsidR="00516FE3" w:rsidRPr="005959F4" w14:paraId="0B42F4A5" w14:textId="77777777" w:rsidTr="00F46D08">
        <w:tc>
          <w:tcPr>
            <w:tcW w:w="2055" w:type="dxa"/>
            <w:vAlign w:val="bottom"/>
          </w:tcPr>
          <w:p w14:paraId="2B84185A" w14:textId="77777777" w:rsidR="00516FE3" w:rsidRPr="005959F4" w:rsidRDefault="00516FE3" w:rsidP="00701B23">
            <w:pPr>
              <w:jc w:val="center"/>
              <w:rPr>
                <w:rFonts w:ascii="Calibri" w:hAnsi="Calibri"/>
                <w:sz w:val="18"/>
                <w:szCs w:val="18"/>
              </w:rPr>
            </w:pPr>
          </w:p>
        </w:tc>
        <w:tc>
          <w:tcPr>
            <w:tcW w:w="1586" w:type="dxa"/>
            <w:vAlign w:val="bottom"/>
          </w:tcPr>
          <w:p w14:paraId="05A70745" w14:textId="77777777" w:rsidR="00516FE3" w:rsidRPr="005959F4" w:rsidRDefault="00516FE3" w:rsidP="00701B23">
            <w:pPr>
              <w:jc w:val="center"/>
              <w:rPr>
                <w:rFonts w:ascii="Calibri" w:hAnsi="Calibri"/>
                <w:sz w:val="18"/>
                <w:szCs w:val="18"/>
              </w:rPr>
            </w:pPr>
          </w:p>
        </w:tc>
        <w:tc>
          <w:tcPr>
            <w:tcW w:w="1586" w:type="dxa"/>
            <w:vAlign w:val="bottom"/>
          </w:tcPr>
          <w:p w14:paraId="73CE9BFC" w14:textId="77777777" w:rsidR="00516FE3" w:rsidRPr="005959F4" w:rsidRDefault="00516FE3" w:rsidP="00701B23">
            <w:pPr>
              <w:jc w:val="center"/>
              <w:rPr>
                <w:rFonts w:ascii="Calibri" w:hAnsi="Calibri"/>
                <w:sz w:val="18"/>
                <w:szCs w:val="18"/>
              </w:rPr>
            </w:pPr>
          </w:p>
        </w:tc>
        <w:tc>
          <w:tcPr>
            <w:tcW w:w="1586" w:type="dxa"/>
            <w:vAlign w:val="bottom"/>
          </w:tcPr>
          <w:p w14:paraId="5842FC0B" w14:textId="77777777" w:rsidR="00516FE3" w:rsidRPr="005959F4" w:rsidRDefault="00516FE3" w:rsidP="00701B23">
            <w:pPr>
              <w:jc w:val="center"/>
              <w:rPr>
                <w:rFonts w:ascii="Calibri" w:hAnsi="Calibri"/>
                <w:sz w:val="18"/>
                <w:szCs w:val="18"/>
              </w:rPr>
            </w:pPr>
          </w:p>
        </w:tc>
        <w:tc>
          <w:tcPr>
            <w:tcW w:w="1586" w:type="dxa"/>
            <w:vAlign w:val="bottom"/>
          </w:tcPr>
          <w:p w14:paraId="1CCC289C" w14:textId="77777777" w:rsidR="00516FE3" w:rsidRPr="005959F4" w:rsidRDefault="00516FE3" w:rsidP="00701B23">
            <w:pPr>
              <w:jc w:val="center"/>
              <w:rPr>
                <w:rFonts w:ascii="Calibri" w:hAnsi="Calibri"/>
                <w:sz w:val="18"/>
                <w:szCs w:val="18"/>
              </w:rPr>
            </w:pPr>
          </w:p>
        </w:tc>
        <w:tc>
          <w:tcPr>
            <w:tcW w:w="1586" w:type="dxa"/>
            <w:vAlign w:val="bottom"/>
          </w:tcPr>
          <w:p w14:paraId="5F3EB0C0" w14:textId="77777777" w:rsidR="00516FE3" w:rsidRPr="005959F4" w:rsidRDefault="00516FE3" w:rsidP="00701B23">
            <w:pPr>
              <w:jc w:val="center"/>
              <w:rPr>
                <w:rFonts w:ascii="Calibri" w:hAnsi="Calibri"/>
                <w:sz w:val="18"/>
                <w:szCs w:val="18"/>
              </w:rPr>
            </w:pPr>
          </w:p>
        </w:tc>
        <w:tc>
          <w:tcPr>
            <w:tcW w:w="4405" w:type="dxa"/>
          </w:tcPr>
          <w:p w14:paraId="030FABEA" w14:textId="77777777" w:rsidR="00516FE3" w:rsidRPr="005959F4" w:rsidRDefault="00516FE3" w:rsidP="00733B40">
            <w:pPr>
              <w:rPr>
                <w:rFonts w:ascii="Calibri" w:hAnsi="Calibri"/>
                <w:sz w:val="18"/>
                <w:szCs w:val="18"/>
              </w:rPr>
            </w:pPr>
          </w:p>
        </w:tc>
      </w:tr>
      <w:tr w:rsidR="00516FE3" w:rsidRPr="005959F4" w14:paraId="4F1F108F" w14:textId="77777777" w:rsidTr="00252403">
        <w:tc>
          <w:tcPr>
            <w:tcW w:w="14390" w:type="dxa"/>
            <w:gridSpan w:val="7"/>
          </w:tcPr>
          <w:p w14:paraId="57F32FBE" w14:textId="77777777" w:rsidR="00516FE3" w:rsidRPr="005959F4" w:rsidRDefault="00516FE3" w:rsidP="00733B40">
            <w:pPr>
              <w:rPr>
                <w:rFonts w:ascii="Calibri" w:hAnsi="Calibri"/>
                <w:sz w:val="18"/>
                <w:szCs w:val="18"/>
              </w:rPr>
            </w:pPr>
            <w:r w:rsidRPr="005959F4">
              <w:rPr>
                <w:rFonts w:ascii="Calibri" w:hAnsi="Calibri"/>
                <w:sz w:val="18"/>
                <w:szCs w:val="18"/>
              </w:rPr>
              <w:t>Notes:</w:t>
            </w:r>
          </w:p>
          <w:p w14:paraId="7685A995" w14:textId="1261A178" w:rsidR="00B47CC2" w:rsidRPr="005959F4" w:rsidRDefault="00B47C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5959F4">
              <w:rPr>
                <w:rFonts w:ascii="Calibri" w:hAnsi="Calibri"/>
                <w:noProof/>
                <w:sz w:val="18"/>
                <w:szCs w:val="18"/>
              </w:rPr>
              <w:t>Any door with 25</w:t>
            </w:r>
            <w:r w:rsidR="005959F4" w:rsidRPr="005959F4">
              <w:rPr>
                <w:rFonts w:ascii="Calibri" w:hAnsi="Calibri"/>
                <w:noProof/>
                <w:sz w:val="18"/>
                <w:szCs w:val="18"/>
              </w:rPr>
              <w:t xml:space="preserve"> percent</w:t>
            </w:r>
            <w:r w:rsidRPr="005959F4">
              <w:rPr>
                <w:rFonts w:ascii="Calibri" w:hAnsi="Calibri"/>
                <w:noProof/>
                <w:sz w:val="18"/>
                <w:szCs w:val="18"/>
              </w:rPr>
              <w:t xml:space="preserve"> or more glass is counted as a fenestration product in Table</w:t>
            </w:r>
            <w:r w:rsidR="006D65ED">
              <w:rPr>
                <w:rFonts w:ascii="Calibri" w:hAnsi="Calibri"/>
                <w:noProof/>
                <w:sz w:val="18"/>
                <w:szCs w:val="18"/>
              </w:rPr>
              <w:t>s</w:t>
            </w:r>
            <w:r w:rsidRPr="005959F4">
              <w:rPr>
                <w:rFonts w:ascii="Calibri" w:hAnsi="Calibri"/>
                <w:noProof/>
                <w:sz w:val="18"/>
                <w:szCs w:val="18"/>
              </w:rPr>
              <w:t xml:space="preserve"> I</w:t>
            </w:r>
            <w:r w:rsidR="006D65ED">
              <w:rPr>
                <w:rFonts w:ascii="Calibri" w:hAnsi="Calibri"/>
                <w:noProof/>
                <w:sz w:val="18"/>
                <w:szCs w:val="18"/>
              </w:rPr>
              <w:t xml:space="preserve"> and J</w:t>
            </w:r>
            <w:r w:rsidRPr="005959F4">
              <w:rPr>
                <w:rFonts w:ascii="Calibri" w:hAnsi="Calibri"/>
                <w:noProof/>
                <w:sz w:val="18"/>
                <w:szCs w:val="18"/>
              </w:rPr>
              <w:t>.</w:t>
            </w:r>
          </w:p>
          <w:p w14:paraId="3D17419A" w14:textId="260A5C5A" w:rsidR="00516FE3" w:rsidRPr="005959F4" w:rsidRDefault="00516FE3"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5959F4">
              <w:rPr>
                <w:rFonts w:ascii="Calibri" w:hAnsi="Calibri"/>
                <w:noProof/>
                <w:sz w:val="18"/>
                <w:szCs w:val="18"/>
              </w:rPr>
              <w:t>Do not include fire-rated doors between garage</w:t>
            </w:r>
            <w:r w:rsidR="00701B23" w:rsidRPr="005959F4">
              <w:rPr>
                <w:rFonts w:ascii="Calibri" w:hAnsi="Calibri"/>
                <w:noProof/>
                <w:sz w:val="18"/>
                <w:szCs w:val="18"/>
              </w:rPr>
              <w:t xml:space="preserve"> or unconditioned space</w:t>
            </w:r>
            <w:r w:rsidRPr="005959F4">
              <w:rPr>
                <w:rFonts w:ascii="Calibri" w:hAnsi="Calibri"/>
                <w:noProof/>
                <w:sz w:val="18"/>
                <w:szCs w:val="18"/>
              </w:rPr>
              <w:t xml:space="preserve"> and conditioned space</w:t>
            </w:r>
            <w:r w:rsidR="00701B23" w:rsidRPr="005959F4">
              <w:rPr>
                <w:rFonts w:ascii="Calibri" w:hAnsi="Calibri"/>
                <w:noProof/>
                <w:sz w:val="18"/>
                <w:szCs w:val="18"/>
              </w:rPr>
              <w:t>.</w:t>
            </w:r>
          </w:p>
          <w:p w14:paraId="75B580E7" w14:textId="6964D6A0" w:rsidR="00701B23" w:rsidRPr="005959F4" w:rsidRDefault="00701B23" w:rsidP="005959F4">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sz w:val="18"/>
                <w:szCs w:val="18"/>
              </w:rPr>
            </w:pPr>
            <w:r w:rsidRPr="005959F4">
              <w:rPr>
                <w:rFonts w:ascii="Calibri" w:hAnsi="Calibri"/>
                <w:noProof/>
                <w:sz w:val="18"/>
                <w:szCs w:val="18"/>
              </w:rPr>
              <w:t xml:space="preserve">If </w:t>
            </w:r>
            <w:r w:rsidR="00B47CC2" w:rsidRPr="005959F4">
              <w:rPr>
                <w:rFonts w:ascii="Calibri" w:hAnsi="Calibri"/>
                <w:noProof/>
                <w:sz w:val="18"/>
                <w:szCs w:val="18"/>
              </w:rPr>
              <w:t>using w</w:t>
            </w:r>
            <w:r w:rsidRPr="005959F4">
              <w:rPr>
                <w:rFonts w:ascii="Calibri" w:hAnsi="Calibri"/>
                <w:noProof/>
                <w:sz w:val="18"/>
                <w:szCs w:val="18"/>
              </w:rPr>
              <w:t>eighted average</w:t>
            </w:r>
            <w:r w:rsidR="00B47CC2" w:rsidRPr="005959F4">
              <w:rPr>
                <w:rFonts w:ascii="Calibri" w:hAnsi="Calibri"/>
                <w:noProof/>
                <w:sz w:val="18"/>
                <w:szCs w:val="18"/>
              </w:rPr>
              <w:t xml:space="preserve"> to achieve required maximum U-factor</w:t>
            </w:r>
            <w:r w:rsidRPr="005959F4">
              <w:rPr>
                <w:rFonts w:ascii="Calibri" w:hAnsi="Calibri"/>
                <w:noProof/>
                <w:sz w:val="18"/>
                <w:szCs w:val="18"/>
              </w:rPr>
              <w:t xml:space="preserve">, attach </w:t>
            </w:r>
            <w:r w:rsidR="00142C39" w:rsidRPr="005959F4">
              <w:rPr>
                <w:rFonts w:ascii="Calibri" w:hAnsi="Calibri"/>
                <w:noProof/>
                <w:sz w:val="18"/>
                <w:szCs w:val="18"/>
              </w:rPr>
              <w:t>CF1R-ENV-02-E.</w:t>
            </w:r>
          </w:p>
        </w:tc>
      </w:tr>
    </w:tbl>
    <w:p w14:paraId="2A4BE1B3" w14:textId="77BD1FEE" w:rsidR="00516FE3" w:rsidRPr="005959F4" w:rsidRDefault="00516FE3" w:rsidP="00733B40">
      <w:pPr>
        <w:rPr>
          <w:rFonts w:ascii="Calibri" w:hAnsi="Calibri"/>
          <w:sz w:val="18"/>
          <w:szCs w:val="18"/>
        </w:rPr>
      </w:pPr>
    </w:p>
    <w:tbl>
      <w:tblPr>
        <w:tblW w:w="1437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2"/>
        <w:gridCol w:w="1770"/>
        <w:gridCol w:w="1593"/>
        <w:gridCol w:w="1559"/>
        <w:gridCol w:w="1770"/>
        <w:gridCol w:w="1682"/>
        <w:gridCol w:w="4521"/>
      </w:tblGrid>
      <w:tr w:rsidR="00DC74ED" w:rsidRPr="005959F4" w14:paraId="308DB26F" w14:textId="77777777" w:rsidTr="005848A7">
        <w:trPr>
          <w:cantSplit/>
          <w:trHeight w:val="339"/>
        </w:trPr>
        <w:tc>
          <w:tcPr>
            <w:tcW w:w="14377" w:type="dxa"/>
            <w:gridSpan w:val="7"/>
            <w:vAlign w:val="center"/>
          </w:tcPr>
          <w:p w14:paraId="308DB26E" w14:textId="7E7281E5" w:rsidR="00DC74ED" w:rsidRPr="005959F4" w:rsidRDefault="00830CFC" w:rsidP="00497FCF">
            <w:pPr>
              <w:keepNext/>
              <w:ind w:right="-288"/>
              <w:rPr>
                <w:rFonts w:ascii="Calibri" w:eastAsia="Calibri" w:hAnsi="Calibri"/>
                <w:b/>
                <w:sz w:val="18"/>
                <w:szCs w:val="18"/>
              </w:rPr>
            </w:pPr>
            <w:r w:rsidRPr="005959F4">
              <w:rPr>
                <w:rFonts w:ascii="Calibri" w:eastAsia="Calibri" w:hAnsi="Calibri"/>
                <w:b/>
                <w:sz w:val="18"/>
                <w:szCs w:val="18"/>
              </w:rPr>
              <w:lastRenderedPageBreak/>
              <w:t>I</w:t>
            </w:r>
            <w:r w:rsidR="00DC74ED" w:rsidRPr="005959F4">
              <w:rPr>
                <w:rFonts w:ascii="Calibri" w:eastAsia="Calibri" w:hAnsi="Calibri"/>
                <w:b/>
                <w:sz w:val="18"/>
                <w:szCs w:val="18"/>
              </w:rPr>
              <w:t xml:space="preserve">. </w:t>
            </w:r>
            <w:r w:rsidR="00FA331A" w:rsidRPr="005959F4">
              <w:rPr>
                <w:rFonts w:ascii="Calibri" w:eastAsia="Calibri" w:hAnsi="Calibri"/>
                <w:b/>
                <w:sz w:val="18"/>
                <w:szCs w:val="18"/>
              </w:rPr>
              <w:t>Fenestration/Glazing Allowed</w:t>
            </w:r>
            <w:r w:rsidR="00497FCF" w:rsidRPr="005959F4">
              <w:rPr>
                <w:rFonts w:ascii="Calibri" w:eastAsia="Calibri" w:hAnsi="Calibri"/>
                <w:b/>
                <w:sz w:val="18"/>
                <w:szCs w:val="18"/>
              </w:rPr>
              <w:t xml:space="preserve"> Areas and Efficiencies </w:t>
            </w:r>
            <w:r w:rsidR="00497FCF" w:rsidRPr="005959F4">
              <w:rPr>
                <w:rFonts w:ascii="Calibri" w:eastAsia="Calibri" w:hAnsi="Calibri"/>
                <w:sz w:val="18"/>
                <w:szCs w:val="18"/>
              </w:rPr>
              <w:t>(Section 150.1(c)3)</w:t>
            </w:r>
          </w:p>
        </w:tc>
      </w:tr>
      <w:tr w:rsidR="00FA331A" w:rsidRPr="005959F4" w14:paraId="308DB275" w14:textId="77777777" w:rsidTr="00F80625">
        <w:trPr>
          <w:cantSplit/>
          <w:trHeight w:val="308"/>
        </w:trPr>
        <w:tc>
          <w:tcPr>
            <w:tcW w:w="1482" w:type="dxa"/>
            <w:vAlign w:val="center"/>
          </w:tcPr>
          <w:p w14:paraId="308DB270" w14:textId="77777777" w:rsidR="00DC74ED" w:rsidRPr="005959F4"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01</w:t>
            </w:r>
          </w:p>
        </w:tc>
        <w:tc>
          <w:tcPr>
            <w:tcW w:w="1770" w:type="dxa"/>
            <w:vAlign w:val="center"/>
          </w:tcPr>
          <w:p w14:paraId="308DB271" w14:textId="77777777" w:rsidR="00DC74ED" w:rsidRPr="005959F4" w:rsidDel="009B1DAF"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02</w:t>
            </w:r>
          </w:p>
        </w:tc>
        <w:tc>
          <w:tcPr>
            <w:tcW w:w="1593" w:type="dxa"/>
            <w:vAlign w:val="center"/>
          </w:tcPr>
          <w:p w14:paraId="308DB272" w14:textId="77777777" w:rsidR="00DC74ED" w:rsidRPr="005959F4" w:rsidRDefault="00DC74ED" w:rsidP="00FA331A">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03</w:t>
            </w:r>
          </w:p>
        </w:tc>
        <w:tc>
          <w:tcPr>
            <w:tcW w:w="1559" w:type="dxa"/>
            <w:vAlign w:val="center"/>
          </w:tcPr>
          <w:p w14:paraId="1D0BBC80" w14:textId="73BE4298" w:rsidR="00DC74ED" w:rsidRPr="005959F4"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04</w:t>
            </w:r>
          </w:p>
        </w:tc>
        <w:tc>
          <w:tcPr>
            <w:tcW w:w="1770" w:type="dxa"/>
            <w:vAlign w:val="center"/>
          </w:tcPr>
          <w:p w14:paraId="308DB273" w14:textId="37BCBDB5" w:rsidR="00DC74ED" w:rsidRPr="005959F4" w:rsidRDefault="00DC74ED" w:rsidP="00DF2490">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05</w:t>
            </w:r>
          </w:p>
        </w:tc>
        <w:tc>
          <w:tcPr>
            <w:tcW w:w="1682" w:type="dxa"/>
            <w:vAlign w:val="center"/>
          </w:tcPr>
          <w:p w14:paraId="6DC2B3D1" w14:textId="18DD03E8" w:rsidR="00DC74ED" w:rsidRPr="005959F4" w:rsidRDefault="00DC74ED">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06</w:t>
            </w:r>
          </w:p>
        </w:tc>
        <w:tc>
          <w:tcPr>
            <w:tcW w:w="4521" w:type="dxa"/>
            <w:vAlign w:val="center"/>
          </w:tcPr>
          <w:p w14:paraId="308DB274" w14:textId="5EC68D9D" w:rsidR="00DC74ED" w:rsidRPr="005959F4" w:rsidRDefault="00DC74ED">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07</w:t>
            </w:r>
          </w:p>
        </w:tc>
      </w:tr>
      <w:tr w:rsidR="00FA331A" w:rsidRPr="005959F4" w14:paraId="308DB27C" w14:textId="77777777" w:rsidTr="00F80625">
        <w:trPr>
          <w:cantSplit/>
          <w:trHeight w:val="308"/>
        </w:trPr>
        <w:tc>
          <w:tcPr>
            <w:tcW w:w="1482" w:type="dxa"/>
            <w:vAlign w:val="bottom"/>
          </w:tcPr>
          <w:p w14:paraId="308DB277" w14:textId="3141A6B8" w:rsidR="00DC74ED"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Fenestration Area for All Orientation</w:t>
            </w:r>
            <w:r w:rsidR="002143D8" w:rsidRPr="005959F4">
              <w:rPr>
                <w:rFonts w:ascii="Calibri" w:hAnsi="Calibri"/>
                <w:sz w:val="18"/>
                <w:szCs w:val="18"/>
              </w:rPr>
              <w:t>s</w:t>
            </w:r>
            <w:r w:rsidR="00B47CC2" w:rsidRPr="005959F4">
              <w:rPr>
                <w:rFonts w:ascii="Calibri" w:hAnsi="Calibri"/>
                <w:sz w:val="18"/>
                <w:szCs w:val="18"/>
              </w:rPr>
              <w:t xml:space="preserve"> </w:t>
            </w:r>
            <w:r w:rsidRPr="005959F4">
              <w:rPr>
                <w:rFonts w:ascii="Calibri" w:hAnsi="Calibri"/>
                <w:sz w:val="18"/>
                <w:szCs w:val="18"/>
              </w:rPr>
              <w:t>(ft</w:t>
            </w:r>
            <w:r w:rsidRPr="005959F4">
              <w:rPr>
                <w:rFonts w:ascii="Calibri" w:hAnsi="Calibri"/>
                <w:sz w:val="18"/>
                <w:szCs w:val="18"/>
                <w:vertAlign w:val="superscript"/>
              </w:rPr>
              <w:t>2</w:t>
            </w:r>
            <w:r w:rsidRPr="005959F4">
              <w:rPr>
                <w:rFonts w:ascii="Calibri" w:hAnsi="Calibri"/>
                <w:sz w:val="18"/>
                <w:szCs w:val="18"/>
              </w:rPr>
              <w:t>)</w:t>
            </w:r>
          </w:p>
        </w:tc>
        <w:tc>
          <w:tcPr>
            <w:tcW w:w="1770" w:type="dxa"/>
            <w:vAlign w:val="bottom"/>
          </w:tcPr>
          <w:p w14:paraId="308DB278" w14:textId="690C9FA0" w:rsidR="00DC74ED"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West-Facing Fenestration Area Only</w:t>
            </w:r>
            <w:r w:rsidR="00B47CC2" w:rsidRPr="005959F4">
              <w:rPr>
                <w:rFonts w:ascii="Calibri" w:hAnsi="Calibri"/>
                <w:sz w:val="18"/>
                <w:szCs w:val="18"/>
              </w:rPr>
              <w:t xml:space="preserve"> </w:t>
            </w:r>
            <w:r w:rsidRPr="005959F4">
              <w:rPr>
                <w:rFonts w:ascii="Calibri" w:hAnsi="Calibri"/>
                <w:sz w:val="18"/>
                <w:szCs w:val="18"/>
              </w:rPr>
              <w:t>(ft</w:t>
            </w:r>
            <w:r w:rsidRPr="005959F4">
              <w:rPr>
                <w:rFonts w:ascii="Calibri" w:hAnsi="Calibri"/>
                <w:sz w:val="18"/>
                <w:szCs w:val="18"/>
                <w:vertAlign w:val="superscript"/>
              </w:rPr>
              <w:t>2</w:t>
            </w:r>
            <w:r w:rsidRPr="005959F4">
              <w:rPr>
                <w:rFonts w:ascii="Calibri" w:hAnsi="Calibri"/>
                <w:sz w:val="18"/>
                <w:szCs w:val="18"/>
              </w:rPr>
              <w:t>)</w:t>
            </w:r>
          </w:p>
        </w:tc>
        <w:tc>
          <w:tcPr>
            <w:tcW w:w="1593" w:type="dxa"/>
            <w:vAlign w:val="bottom"/>
          </w:tcPr>
          <w:p w14:paraId="308DB279" w14:textId="5C251220" w:rsidR="00FA331A"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U-factor</w:t>
            </w:r>
            <w:r w:rsidR="00B47CC2" w:rsidRPr="005959F4">
              <w:rPr>
                <w:rFonts w:ascii="Calibri" w:hAnsi="Calibri"/>
                <w:sz w:val="18"/>
                <w:szCs w:val="18"/>
              </w:rPr>
              <w:t xml:space="preserve"> </w:t>
            </w:r>
            <w:r w:rsidR="00FA331A" w:rsidRPr="005959F4">
              <w:rPr>
                <w:rFonts w:ascii="Calibri" w:hAnsi="Calibri"/>
                <w:sz w:val="18"/>
                <w:szCs w:val="18"/>
              </w:rPr>
              <w:t>(Windows)</w:t>
            </w:r>
          </w:p>
        </w:tc>
        <w:tc>
          <w:tcPr>
            <w:tcW w:w="1559" w:type="dxa"/>
            <w:vAlign w:val="bottom"/>
          </w:tcPr>
          <w:p w14:paraId="6EA270CE" w14:textId="44D452A0" w:rsidR="00DC74ED" w:rsidRPr="005959F4" w:rsidRDefault="00FA331A"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U-factor (Skylights)</w:t>
            </w:r>
          </w:p>
        </w:tc>
        <w:tc>
          <w:tcPr>
            <w:tcW w:w="1770" w:type="dxa"/>
            <w:vAlign w:val="bottom"/>
          </w:tcPr>
          <w:p w14:paraId="308DB27A" w14:textId="661AA064" w:rsidR="00FA331A"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 SHGC</w:t>
            </w:r>
            <w:r w:rsidR="00B47CC2" w:rsidRPr="005959F4">
              <w:rPr>
                <w:rFonts w:ascii="Calibri" w:hAnsi="Calibri"/>
                <w:sz w:val="18"/>
                <w:szCs w:val="18"/>
              </w:rPr>
              <w:t xml:space="preserve"> </w:t>
            </w:r>
            <w:r w:rsidR="00FA331A" w:rsidRPr="005959F4">
              <w:rPr>
                <w:rFonts w:ascii="Calibri" w:hAnsi="Calibri"/>
                <w:sz w:val="18"/>
                <w:szCs w:val="18"/>
              </w:rPr>
              <w:t>(Windows)</w:t>
            </w:r>
          </w:p>
        </w:tc>
        <w:tc>
          <w:tcPr>
            <w:tcW w:w="1682" w:type="dxa"/>
            <w:vAlign w:val="bottom"/>
          </w:tcPr>
          <w:p w14:paraId="05D62A54" w14:textId="3A4E5CDE" w:rsidR="00DC74ED" w:rsidRPr="005959F4" w:rsidRDefault="00FA331A"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SHGC (Skylights)</w:t>
            </w:r>
          </w:p>
        </w:tc>
        <w:tc>
          <w:tcPr>
            <w:tcW w:w="4521" w:type="dxa"/>
            <w:vAlign w:val="bottom"/>
          </w:tcPr>
          <w:p w14:paraId="308DB27B" w14:textId="61794EF0" w:rsidR="00DC74ED" w:rsidRPr="005959F4" w:rsidRDefault="00DC74ED">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Comments</w:t>
            </w:r>
          </w:p>
        </w:tc>
      </w:tr>
      <w:tr w:rsidR="00FA331A" w:rsidRPr="005959F4" w14:paraId="308DB282" w14:textId="77777777" w:rsidTr="00F80625">
        <w:trPr>
          <w:cantSplit/>
          <w:trHeight w:val="308"/>
        </w:trPr>
        <w:tc>
          <w:tcPr>
            <w:tcW w:w="1482" w:type="dxa"/>
            <w:vAlign w:val="center"/>
          </w:tcPr>
          <w:p w14:paraId="308DB27D"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308DB27E"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93" w:type="dxa"/>
            <w:vAlign w:val="center"/>
          </w:tcPr>
          <w:p w14:paraId="308DB27F"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59" w:type="dxa"/>
          </w:tcPr>
          <w:p w14:paraId="5812DBA4"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308DB280" w14:textId="68CE940E"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682" w:type="dxa"/>
          </w:tcPr>
          <w:p w14:paraId="3B1C8F8F"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521" w:type="dxa"/>
            <w:vAlign w:val="center"/>
          </w:tcPr>
          <w:p w14:paraId="308DB281" w14:textId="0422838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8643E" w:rsidRPr="005959F4" w14:paraId="08148809" w14:textId="77777777" w:rsidTr="00F80625">
        <w:trPr>
          <w:cantSplit/>
          <w:trHeight w:val="308"/>
        </w:trPr>
        <w:tc>
          <w:tcPr>
            <w:tcW w:w="1482" w:type="dxa"/>
            <w:vAlign w:val="center"/>
          </w:tcPr>
          <w:p w14:paraId="00C1E4BE"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2970ED05"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93" w:type="dxa"/>
            <w:vAlign w:val="center"/>
          </w:tcPr>
          <w:p w14:paraId="6C41A1CC"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59" w:type="dxa"/>
          </w:tcPr>
          <w:p w14:paraId="2CE8F14E"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7F7E05A3"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682" w:type="dxa"/>
          </w:tcPr>
          <w:p w14:paraId="20AB4949"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521" w:type="dxa"/>
            <w:vAlign w:val="center"/>
          </w:tcPr>
          <w:p w14:paraId="66272DCA"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8643E" w:rsidRPr="005959F4" w14:paraId="5C8E6070" w14:textId="77777777" w:rsidTr="007C6199">
        <w:trPr>
          <w:cantSplit/>
          <w:trHeight w:val="467"/>
        </w:trPr>
        <w:tc>
          <w:tcPr>
            <w:tcW w:w="14377" w:type="dxa"/>
            <w:gridSpan w:val="7"/>
            <w:vAlign w:val="center"/>
          </w:tcPr>
          <w:p w14:paraId="191F1F1A" w14:textId="7805B4D6" w:rsidR="00D8643E" w:rsidRPr="005959F4" w:rsidRDefault="00D8643E" w:rsidP="00EB2332">
            <w:pPr>
              <w:keepNext/>
              <w:tabs>
                <w:tab w:val="left" w:pos="2160"/>
                <w:tab w:val="left" w:pos="2700"/>
                <w:tab w:val="left" w:pos="3420"/>
                <w:tab w:val="left" w:pos="3780"/>
                <w:tab w:val="left" w:pos="5760"/>
                <w:tab w:val="left" w:pos="7212"/>
              </w:tabs>
              <w:spacing w:after="40"/>
              <w:rPr>
                <w:rFonts w:ascii="Calibri" w:hAnsi="Calibri"/>
                <w:sz w:val="18"/>
                <w:szCs w:val="18"/>
              </w:rPr>
            </w:pPr>
            <w:r w:rsidRPr="005959F4">
              <w:rPr>
                <w:rFonts w:ascii="Calibri" w:hAnsi="Calibri"/>
                <w:sz w:val="18"/>
                <w:szCs w:val="18"/>
              </w:rPr>
              <w:t>Note:</w:t>
            </w:r>
          </w:p>
          <w:p w14:paraId="0DF71FDF" w14:textId="40D110F4" w:rsidR="00D8643E" w:rsidRPr="005959F4" w:rsidRDefault="00D8643E" w:rsidP="00EB2332">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sz w:val="18"/>
                <w:szCs w:val="18"/>
              </w:rPr>
            </w:pPr>
            <w:r w:rsidRPr="005959F4">
              <w:rPr>
                <w:rFonts w:ascii="Calibri" w:hAnsi="Calibri"/>
                <w:noProof/>
                <w:sz w:val="18"/>
                <w:szCs w:val="18"/>
              </w:rPr>
              <w:t>If the selected water heating system option is 2 (Table M, column 02) the maximum weighted average fenestration U-factor is 0.24 or less (windows and skylights).</w:t>
            </w:r>
          </w:p>
        </w:tc>
      </w:tr>
    </w:tbl>
    <w:p w14:paraId="0AB44FD7" w14:textId="77777777" w:rsidR="00F80625" w:rsidRDefault="00F80625"/>
    <w:tbl>
      <w:tblPr>
        <w:tblpPr w:leftFromText="180" w:rightFromText="180" w:vertAnchor="text" w:tblpX="18" w:tblpY="1"/>
        <w:tblOverlap w:val="never"/>
        <w:tblW w:w="143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8"/>
        <w:gridCol w:w="1709"/>
        <w:gridCol w:w="983"/>
        <w:gridCol w:w="8"/>
        <w:gridCol w:w="992"/>
        <w:gridCol w:w="992"/>
        <w:gridCol w:w="992"/>
        <w:gridCol w:w="992"/>
        <w:gridCol w:w="992"/>
        <w:gridCol w:w="992"/>
        <w:gridCol w:w="993"/>
        <w:gridCol w:w="992"/>
        <w:gridCol w:w="954"/>
        <w:gridCol w:w="43"/>
        <w:gridCol w:w="991"/>
        <w:gridCol w:w="1005"/>
      </w:tblGrid>
      <w:tr w:rsidR="00FA331A" w:rsidRPr="005959F4" w14:paraId="308DB288" w14:textId="77777777" w:rsidTr="00F80625">
        <w:trPr>
          <w:cantSplit/>
          <w:trHeight w:val="319"/>
        </w:trPr>
        <w:tc>
          <w:tcPr>
            <w:tcW w:w="14358" w:type="dxa"/>
            <w:gridSpan w:val="16"/>
            <w:tcBorders>
              <w:top w:val="single" w:sz="4" w:space="0" w:color="auto"/>
              <w:left w:val="single" w:sz="4" w:space="0" w:color="auto"/>
              <w:bottom w:val="single" w:sz="4" w:space="0" w:color="auto"/>
              <w:right w:val="single" w:sz="4" w:space="0" w:color="auto"/>
            </w:tcBorders>
            <w:vAlign w:val="center"/>
          </w:tcPr>
          <w:p w14:paraId="28124841" w14:textId="77777777" w:rsidR="00FA331A" w:rsidRPr="005959F4" w:rsidRDefault="00830CFC" w:rsidP="00F80625">
            <w:pPr>
              <w:keepNext/>
              <w:rPr>
                <w:rFonts w:ascii="Calibri" w:eastAsia="Calibri" w:hAnsi="Calibri"/>
                <w:b/>
                <w:sz w:val="18"/>
                <w:szCs w:val="18"/>
              </w:rPr>
            </w:pPr>
            <w:r w:rsidRPr="005959F4">
              <w:rPr>
                <w:rFonts w:ascii="Calibri" w:eastAsia="Calibri" w:hAnsi="Calibri"/>
                <w:b/>
                <w:sz w:val="18"/>
                <w:szCs w:val="18"/>
              </w:rPr>
              <w:t>J</w:t>
            </w:r>
            <w:r w:rsidR="00DF2490" w:rsidRPr="005959F4">
              <w:rPr>
                <w:rFonts w:ascii="Calibri" w:eastAsia="Calibri" w:hAnsi="Calibri"/>
                <w:b/>
                <w:sz w:val="18"/>
                <w:szCs w:val="18"/>
              </w:rPr>
              <w:t xml:space="preserve">. </w:t>
            </w:r>
            <w:r w:rsidR="00FA331A" w:rsidRPr="005959F4">
              <w:rPr>
                <w:rFonts w:ascii="Calibri" w:eastAsia="Calibri" w:hAnsi="Calibri"/>
                <w:b/>
                <w:sz w:val="18"/>
                <w:szCs w:val="18"/>
              </w:rPr>
              <w:t>Fenestration Proposed Areas and Efficiencies</w:t>
            </w:r>
          </w:p>
          <w:p w14:paraId="4FF789E8" w14:textId="469493B5" w:rsidR="00DF2490" w:rsidRPr="004358FA" w:rsidRDefault="00DF2490" w:rsidP="00F80625">
            <w:pPr>
              <w:rPr>
                <w:rFonts w:asciiTheme="minorHAnsi" w:hAnsiTheme="minorHAnsi"/>
                <w:sz w:val="18"/>
                <w:szCs w:val="20"/>
              </w:rPr>
            </w:pPr>
            <w:r w:rsidRPr="004358FA">
              <w:rPr>
                <w:rFonts w:asciiTheme="minorHAnsi" w:hAnsiTheme="minorHAnsi"/>
                <w:sz w:val="18"/>
                <w:szCs w:val="20"/>
              </w:rPr>
              <w:t>Note: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glass in door, it is assumed to meet the minimum required U-factor (0.</w:t>
            </w:r>
            <w:r w:rsidR="00437C59">
              <w:rPr>
                <w:rFonts w:asciiTheme="minorHAnsi" w:hAnsiTheme="minorHAnsi"/>
                <w:sz w:val="18"/>
                <w:szCs w:val="20"/>
              </w:rPr>
              <w:t>30</w:t>
            </w:r>
            <w:r w:rsidRPr="004358FA">
              <w:rPr>
                <w:rFonts w:asciiTheme="minorHAnsi" w:hAnsiTheme="minorHAnsi"/>
                <w:sz w:val="18"/>
                <w:szCs w:val="20"/>
              </w:rPr>
              <w:t>) &amp; SHGC (0.</w:t>
            </w:r>
            <w:r w:rsidR="00437C59">
              <w:rPr>
                <w:rFonts w:asciiTheme="minorHAnsi" w:hAnsiTheme="minorHAnsi"/>
                <w:sz w:val="18"/>
                <w:szCs w:val="20"/>
              </w:rPr>
              <w:t>23</w:t>
            </w:r>
            <w:r w:rsidRPr="004358FA">
              <w:rPr>
                <w:rFonts w:asciiTheme="minorHAnsi" w:hAnsiTheme="minorHAnsi"/>
                <w:sz w:val="18"/>
                <w:szCs w:val="20"/>
              </w:rPr>
              <w:t>).</w:t>
            </w:r>
          </w:p>
          <w:p w14:paraId="7E20F8E9" w14:textId="77777777" w:rsidR="00DF2490" w:rsidRDefault="00DF2490" w:rsidP="00F80625">
            <w:pPr>
              <w:ind w:firstLine="450"/>
              <w:rPr>
                <w:rFonts w:asciiTheme="minorHAnsi" w:hAnsiTheme="minorHAnsi"/>
                <w:sz w:val="18"/>
                <w:szCs w:val="20"/>
              </w:rPr>
            </w:pPr>
            <w:r w:rsidRPr="004358FA">
              <w:rPr>
                <w:rFonts w:asciiTheme="minorHAnsi" w:hAnsiTheme="minorHAnsi"/>
                <w:sz w:val="18"/>
                <w:szCs w:val="20"/>
              </w:rPr>
              <w:t xml:space="preserv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tubular skylight, it is assumed to meet the minimum required U-factor (0.55) &amp; SHGC (0.30).</w:t>
            </w:r>
          </w:p>
          <w:p w14:paraId="308DB287" w14:textId="0A12C6AB" w:rsidR="00797ABD" w:rsidRPr="005959F4" w:rsidRDefault="00797ABD" w:rsidP="00F80625">
            <w:pPr>
              <w:ind w:firstLine="450"/>
              <w:rPr>
                <w:rFonts w:asciiTheme="minorHAnsi" w:hAnsiTheme="minorHAnsi"/>
                <w:sz w:val="18"/>
                <w:szCs w:val="18"/>
              </w:rPr>
            </w:pPr>
            <w:r>
              <w:rPr>
                <w:rFonts w:asciiTheme="minorHAnsi" w:hAnsiTheme="minorHAnsi"/>
                <w:sz w:val="18"/>
                <w:szCs w:val="20"/>
              </w:rPr>
              <w:t xml:space="preserve"> Doors with greater than or equal to 25 percent glazing area are treated as </w:t>
            </w:r>
            <w:r w:rsidR="001E4CF9">
              <w:rPr>
                <w:rFonts w:asciiTheme="minorHAnsi" w:hAnsiTheme="minorHAnsi"/>
                <w:sz w:val="18"/>
                <w:szCs w:val="20"/>
              </w:rPr>
              <w:t xml:space="preserve">a </w:t>
            </w:r>
            <w:r>
              <w:rPr>
                <w:rFonts w:asciiTheme="minorHAnsi" w:hAnsiTheme="minorHAnsi"/>
                <w:sz w:val="18"/>
                <w:szCs w:val="20"/>
              </w:rPr>
              <w:t>fenestration product.</w:t>
            </w:r>
          </w:p>
        </w:tc>
      </w:tr>
      <w:tr w:rsidR="00FA331A" w:rsidRPr="005959F4" w14:paraId="308DB296" w14:textId="77777777" w:rsidTr="00F80625">
        <w:trPr>
          <w:cantSplit/>
          <w:trHeight w:val="228"/>
        </w:trPr>
        <w:tc>
          <w:tcPr>
            <w:tcW w:w="728" w:type="dxa"/>
            <w:tcBorders>
              <w:top w:val="single" w:sz="4" w:space="0" w:color="auto"/>
              <w:left w:val="single" w:sz="4" w:space="0" w:color="auto"/>
              <w:bottom w:val="single" w:sz="4" w:space="0" w:color="auto"/>
              <w:right w:val="single" w:sz="4" w:space="0" w:color="auto"/>
            </w:tcBorders>
            <w:vAlign w:val="center"/>
          </w:tcPr>
          <w:p w14:paraId="308DB289"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01</w:t>
            </w:r>
          </w:p>
        </w:tc>
        <w:tc>
          <w:tcPr>
            <w:tcW w:w="1709" w:type="dxa"/>
            <w:tcBorders>
              <w:top w:val="single" w:sz="4" w:space="0" w:color="auto"/>
              <w:left w:val="single" w:sz="4" w:space="0" w:color="auto"/>
              <w:bottom w:val="single" w:sz="4" w:space="0" w:color="auto"/>
              <w:right w:val="single" w:sz="4" w:space="0" w:color="auto"/>
            </w:tcBorders>
            <w:vAlign w:val="center"/>
          </w:tcPr>
          <w:p w14:paraId="308DB28A"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02</w:t>
            </w:r>
          </w:p>
        </w:tc>
        <w:tc>
          <w:tcPr>
            <w:tcW w:w="991" w:type="dxa"/>
            <w:gridSpan w:val="2"/>
            <w:tcBorders>
              <w:top w:val="single" w:sz="4" w:space="0" w:color="auto"/>
              <w:left w:val="single" w:sz="4" w:space="0" w:color="auto"/>
              <w:bottom w:val="single" w:sz="4" w:space="0" w:color="auto"/>
              <w:right w:val="single" w:sz="4" w:space="0" w:color="auto"/>
            </w:tcBorders>
            <w:vAlign w:val="center"/>
          </w:tcPr>
          <w:p w14:paraId="308DB28B"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03</w:t>
            </w:r>
          </w:p>
        </w:tc>
        <w:tc>
          <w:tcPr>
            <w:tcW w:w="992" w:type="dxa"/>
            <w:tcBorders>
              <w:top w:val="single" w:sz="4" w:space="0" w:color="auto"/>
              <w:left w:val="single" w:sz="4" w:space="0" w:color="auto"/>
              <w:bottom w:val="single" w:sz="4" w:space="0" w:color="auto"/>
              <w:right w:val="single" w:sz="4" w:space="0" w:color="auto"/>
            </w:tcBorders>
            <w:vAlign w:val="center"/>
          </w:tcPr>
          <w:p w14:paraId="308DB28C"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04</w:t>
            </w:r>
          </w:p>
        </w:tc>
        <w:tc>
          <w:tcPr>
            <w:tcW w:w="992" w:type="dxa"/>
            <w:tcBorders>
              <w:top w:val="single" w:sz="4" w:space="0" w:color="auto"/>
              <w:left w:val="single" w:sz="4" w:space="0" w:color="auto"/>
              <w:bottom w:val="single" w:sz="4" w:space="0" w:color="auto"/>
              <w:right w:val="single" w:sz="4" w:space="0" w:color="auto"/>
            </w:tcBorders>
            <w:vAlign w:val="center"/>
          </w:tcPr>
          <w:p w14:paraId="308DB28D"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05</w:t>
            </w:r>
          </w:p>
        </w:tc>
        <w:tc>
          <w:tcPr>
            <w:tcW w:w="992" w:type="dxa"/>
            <w:tcBorders>
              <w:top w:val="single" w:sz="4" w:space="0" w:color="auto"/>
              <w:left w:val="single" w:sz="4" w:space="0" w:color="auto"/>
              <w:bottom w:val="single" w:sz="4" w:space="0" w:color="auto"/>
              <w:right w:val="single" w:sz="4" w:space="0" w:color="auto"/>
            </w:tcBorders>
            <w:vAlign w:val="center"/>
          </w:tcPr>
          <w:p w14:paraId="308DB28E"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06</w:t>
            </w:r>
          </w:p>
        </w:tc>
        <w:tc>
          <w:tcPr>
            <w:tcW w:w="992" w:type="dxa"/>
            <w:tcBorders>
              <w:top w:val="single" w:sz="4" w:space="0" w:color="auto"/>
              <w:left w:val="single" w:sz="4" w:space="0" w:color="auto"/>
              <w:bottom w:val="single" w:sz="4" w:space="0" w:color="auto"/>
              <w:right w:val="single" w:sz="4" w:space="0" w:color="auto"/>
            </w:tcBorders>
            <w:vAlign w:val="center"/>
          </w:tcPr>
          <w:p w14:paraId="308DB28F"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07</w:t>
            </w:r>
          </w:p>
        </w:tc>
        <w:tc>
          <w:tcPr>
            <w:tcW w:w="992" w:type="dxa"/>
            <w:tcBorders>
              <w:top w:val="single" w:sz="4" w:space="0" w:color="auto"/>
              <w:left w:val="single" w:sz="4" w:space="0" w:color="auto"/>
              <w:bottom w:val="single" w:sz="4" w:space="0" w:color="auto"/>
              <w:right w:val="single" w:sz="4" w:space="0" w:color="auto"/>
            </w:tcBorders>
            <w:vAlign w:val="center"/>
          </w:tcPr>
          <w:p w14:paraId="308DB290"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noProof/>
                <w:sz w:val="18"/>
                <w:szCs w:val="18"/>
              </w:rPr>
              <w:t>08</w:t>
            </w:r>
          </w:p>
        </w:tc>
        <w:tc>
          <w:tcPr>
            <w:tcW w:w="992" w:type="dxa"/>
            <w:tcBorders>
              <w:top w:val="single" w:sz="4" w:space="0" w:color="auto"/>
              <w:left w:val="single" w:sz="4" w:space="0" w:color="auto"/>
              <w:bottom w:val="single" w:sz="4" w:space="0" w:color="auto"/>
              <w:right w:val="single" w:sz="4" w:space="0" w:color="auto"/>
            </w:tcBorders>
            <w:vAlign w:val="center"/>
          </w:tcPr>
          <w:p w14:paraId="308DB291"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09</w:t>
            </w:r>
          </w:p>
        </w:tc>
        <w:tc>
          <w:tcPr>
            <w:tcW w:w="993" w:type="dxa"/>
            <w:tcBorders>
              <w:top w:val="single" w:sz="4" w:space="0" w:color="auto"/>
              <w:left w:val="single" w:sz="4" w:space="0" w:color="auto"/>
              <w:bottom w:val="single" w:sz="4" w:space="0" w:color="auto"/>
              <w:right w:val="single" w:sz="4" w:space="0" w:color="auto"/>
            </w:tcBorders>
            <w:vAlign w:val="center"/>
          </w:tcPr>
          <w:p w14:paraId="7B5738B1" w14:textId="5FC6A9BE"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10</w:t>
            </w:r>
          </w:p>
        </w:tc>
        <w:tc>
          <w:tcPr>
            <w:tcW w:w="992" w:type="dxa"/>
            <w:tcBorders>
              <w:top w:val="single" w:sz="4" w:space="0" w:color="auto"/>
              <w:left w:val="single" w:sz="4" w:space="0" w:color="auto"/>
              <w:bottom w:val="single" w:sz="4" w:space="0" w:color="auto"/>
              <w:right w:val="single" w:sz="4" w:space="0" w:color="auto"/>
            </w:tcBorders>
            <w:vAlign w:val="center"/>
          </w:tcPr>
          <w:p w14:paraId="308DB292" w14:textId="0AFEBC7B"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11</w:t>
            </w:r>
          </w:p>
        </w:tc>
        <w:tc>
          <w:tcPr>
            <w:tcW w:w="954" w:type="dxa"/>
            <w:tcBorders>
              <w:top w:val="single" w:sz="4" w:space="0" w:color="auto"/>
              <w:left w:val="single" w:sz="4" w:space="0" w:color="auto"/>
              <w:bottom w:val="single" w:sz="4" w:space="0" w:color="auto"/>
              <w:right w:val="single" w:sz="4" w:space="0" w:color="auto"/>
            </w:tcBorders>
            <w:vAlign w:val="center"/>
          </w:tcPr>
          <w:p w14:paraId="308DB293" w14:textId="6991663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12</w:t>
            </w:r>
          </w:p>
        </w:tc>
        <w:tc>
          <w:tcPr>
            <w:tcW w:w="1034" w:type="dxa"/>
            <w:gridSpan w:val="2"/>
            <w:tcBorders>
              <w:top w:val="single" w:sz="4" w:space="0" w:color="auto"/>
              <w:left w:val="single" w:sz="4" w:space="0" w:color="auto"/>
              <w:bottom w:val="single" w:sz="4" w:space="0" w:color="auto"/>
              <w:right w:val="single" w:sz="4" w:space="0" w:color="auto"/>
            </w:tcBorders>
            <w:vAlign w:val="center"/>
          </w:tcPr>
          <w:p w14:paraId="308DB294" w14:textId="0A0B3A4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13</w:t>
            </w:r>
          </w:p>
        </w:tc>
        <w:tc>
          <w:tcPr>
            <w:tcW w:w="1005" w:type="dxa"/>
            <w:tcBorders>
              <w:top w:val="single" w:sz="4" w:space="0" w:color="auto"/>
              <w:left w:val="single" w:sz="4" w:space="0" w:color="auto"/>
              <w:bottom w:val="single" w:sz="4" w:space="0" w:color="auto"/>
              <w:right w:val="single" w:sz="4" w:space="0" w:color="auto"/>
            </w:tcBorders>
            <w:vAlign w:val="center"/>
          </w:tcPr>
          <w:p w14:paraId="308DB295" w14:textId="6BC777A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14</w:t>
            </w:r>
          </w:p>
        </w:tc>
      </w:tr>
      <w:tr w:rsidR="00FA331A" w:rsidRPr="005959F4" w14:paraId="308DB2AA" w14:textId="77777777" w:rsidTr="00F80625">
        <w:trPr>
          <w:cantSplit/>
          <w:trHeight w:val="351"/>
        </w:trPr>
        <w:tc>
          <w:tcPr>
            <w:tcW w:w="728" w:type="dxa"/>
            <w:tcBorders>
              <w:top w:val="single" w:sz="4" w:space="0" w:color="auto"/>
              <w:left w:val="single" w:sz="4" w:space="0" w:color="auto"/>
              <w:bottom w:val="single" w:sz="4" w:space="0" w:color="auto"/>
              <w:right w:val="single" w:sz="4" w:space="0" w:color="auto"/>
            </w:tcBorders>
            <w:vAlign w:val="bottom"/>
          </w:tcPr>
          <w:p w14:paraId="308DB297"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Tag/ID</w:t>
            </w:r>
          </w:p>
        </w:tc>
        <w:tc>
          <w:tcPr>
            <w:tcW w:w="1709" w:type="dxa"/>
            <w:tcBorders>
              <w:top w:val="single" w:sz="4" w:space="0" w:color="auto"/>
              <w:left w:val="single" w:sz="4" w:space="0" w:color="auto"/>
              <w:bottom w:val="single" w:sz="4" w:space="0" w:color="auto"/>
              <w:right w:val="single" w:sz="4" w:space="0" w:color="auto"/>
            </w:tcBorders>
            <w:vAlign w:val="bottom"/>
          </w:tcPr>
          <w:p w14:paraId="308DB298"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Fenestration Type</w:t>
            </w:r>
          </w:p>
        </w:tc>
        <w:tc>
          <w:tcPr>
            <w:tcW w:w="991" w:type="dxa"/>
            <w:gridSpan w:val="2"/>
            <w:tcBorders>
              <w:top w:val="single" w:sz="4" w:space="0" w:color="auto"/>
              <w:left w:val="single" w:sz="4" w:space="0" w:color="auto"/>
              <w:bottom w:val="single" w:sz="4" w:space="0" w:color="auto"/>
              <w:right w:val="single" w:sz="4" w:space="0" w:color="auto"/>
            </w:tcBorders>
            <w:vAlign w:val="bottom"/>
          </w:tcPr>
          <w:p w14:paraId="308DB299" w14:textId="77777777" w:rsidR="00FA331A" w:rsidRPr="005959F4" w:rsidRDefault="00FA331A" w:rsidP="00F80625">
            <w:pPr>
              <w:keepNext/>
              <w:jc w:val="center"/>
              <w:rPr>
                <w:rFonts w:ascii="Calibri" w:hAnsi="Calibri"/>
                <w:sz w:val="18"/>
                <w:szCs w:val="18"/>
              </w:rPr>
            </w:pPr>
            <w:r w:rsidRPr="005959F4">
              <w:rPr>
                <w:rFonts w:asciiTheme="minorHAnsi" w:hAnsiTheme="minorHAnsi"/>
                <w:sz w:val="18"/>
                <w:szCs w:val="18"/>
              </w:rPr>
              <w:t>Frame Type</w:t>
            </w:r>
          </w:p>
        </w:tc>
        <w:tc>
          <w:tcPr>
            <w:tcW w:w="992" w:type="dxa"/>
            <w:tcBorders>
              <w:top w:val="single" w:sz="4" w:space="0" w:color="auto"/>
              <w:left w:val="single" w:sz="4" w:space="0" w:color="auto"/>
              <w:bottom w:val="single" w:sz="4" w:space="0" w:color="auto"/>
              <w:right w:val="single" w:sz="4" w:space="0" w:color="auto"/>
            </w:tcBorders>
            <w:vAlign w:val="bottom"/>
          </w:tcPr>
          <w:p w14:paraId="308DB29A" w14:textId="77777777" w:rsidR="00FA331A" w:rsidRPr="005959F4" w:rsidRDefault="00FA331A" w:rsidP="00F80625">
            <w:pPr>
              <w:keepNext/>
              <w:jc w:val="center"/>
              <w:rPr>
                <w:rFonts w:ascii="Calibri" w:hAnsi="Calibri"/>
                <w:sz w:val="18"/>
                <w:szCs w:val="18"/>
              </w:rPr>
            </w:pPr>
            <w:r w:rsidRPr="005959F4">
              <w:rPr>
                <w:rFonts w:asciiTheme="minorHAnsi" w:hAnsiTheme="minorHAnsi"/>
                <w:sz w:val="18"/>
                <w:szCs w:val="18"/>
              </w:rPr>
              <w:t>Dynamic Glazing</w:t>
            </w:r>
          </w:p>
        </w:tc>
        <w:tc>
          <w:tcPr>
            <w:tcW w:w="992"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308DB29B" w14:textId="77777777" w:rsidR="00FA331A" w:rsidRPr="005959F4" w:rsidRDefault="00FA331A" w:rsidP="00F80625">
            <w:pPr>
              <w:keepNext/>
              <w:jc w:val="center"/>
              <w:rPr>
                <w:rFonts w:asciiTheme="minorHAnsi" w:hAnsiTheme="minorHAnsi"/>
                <w:sz w:val="18"/>
                <w:szCs w:val="18"/>
              </w:rPr>
            </w:pPr>
            <w:r w:rsidRPr="005959F4">
              <w:rPr>
                <w:rFonts w:asciiTheme="minorHAnsi" w:hAnsiTheme="minorHAnsi"/>
                <w:sz w:val="18"/>
                <w:szCs w:val="18"/>
              </w:rPr>
              <w:t>Orientation</w:t>
            </w:r>
          </w:p>
          <w:p w14:paraId="308DB29D" w14:textId="697A7825"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Theme="minorHAnsi" w:hAnsiTheme="minorHAnsi"/>
                <w:sz w:val="18"/>
                <w:szCs w:val="18"/>
              </w:rPr>
              <w:t>N, S, W, E</w:t>
            </w:r>
          </w:p>
        </w:tc>
        <w:tc>
          <w:tcPr>
            <w:tcW w:w="992" w:type="dxa"/>
            <w:tcBorders>
              <w:top w:val="single" w:sz="4" w:space="0" w:color="auto"/>
              <w:left w:val="single" w:sz="4" w:space="0" w:color="auto"/>
              <w:bottom w:val="single" w:sz="4" w:space="0" w:color="auto"/>
              <w:right w:val="single" w:sz="4" w:space="0" w:color="auto"/>
            </w:tcBorders>
            <w:vAlign w:val="bottom"/>
          </w:tcPr>
          <w:p w14:paraId="308DB29E"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5959F4">
              <w:rPr>
                <w:rFonts w:asciiTheme="minorHAnsi" w:hAnsiTheme="minorHAnsi"/>
                <w:sz w:val="18"/>
                <w:szCs w:val="18"/>
              </w:rPr>
              <w:t>Number of</w:t>
            </w:r>
          </w:p>
          <w:p w14:paraId="308DB29F"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Theme="minorHAnsi" w:hAnsiTheme="minorHAnsi"/>
                <w:sz w:val="18"/>
                <w:szCs w:val="18"/>
              </w:rPr>
              <w:t>Panes</w:t>
            </w:r>
          </w:p>
        </w:tc>
        <w:tc>
          <w:tcPr>
            <w:tcW w:w="992"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308DB2A0" w14:textId="79B8E0AF"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 xml:space="preserve">Proposed Fenestration Area </w:t>
            </w:r>
            <w:r w:rsidR="00DF2490" w:rsidRPr="005959F4">
              <w:rPr>
                <w:rFonts w:ascii="Calibri" w:hAnsi="Calibri"/>
                <w:sz w:val="18"/>
                <w:szCs w:val="18"/>
              </w:rPr>
              <w:t>(</w:t>
            </w:r>
            <w:r w:rsidRPr="005959F4">
              <w:rPr>
                <w:rFonts w:ascii="Calibri" w:hAnsi="Calibri"/>
                <w:sz w:val="18"/>
                <w:szCs w:val="18"/>
              </w:rPr>
              <w:t>ft</w:t>
            </w:r>
            <w:r w:rsidRPr="005959F4">
              <w:rPr>
                <w:rFonts w:ascii="Calibri" w:hAnsi="Calibri"/>
                <w:sz w:val="18"/>
                <w:szCs w:val="18"/>
                <w:vertAlign w:val="superscript"/>
              </w:rPr>
              <w:t>2</w:t>
            </w:r>
            <w:r w:rsidR="00DF2490" w:rsidRPr="005959F4">
              <w:rPr>
                <w:rFonts w:ascii="Calibri" w:hAnsi="Calibri"/>
                <w:sz w:val="18"/>
                <w:szCs w:val="18"/>
              </w:rPr>
              <w:t>)</w:t>
            </w:r>
          </w:p>
        </w:tc>
        <w:tc>
          <w:tcPr>
            <w:tcW w:w="992"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308DB2A1" w14:textId="512C7A5B"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 xml:space="preserve">Proposed West Facing Fenestration Area </w:t>
            </w:r>
            <w:r w:rsidR="00DF2490" w:rsidRPr="005959F4">
              <w:rPr>
                <w:rFonts w:ascii="Calibri" w:hAnsi="Calibri"/>
                <w:sz w:val="18"/>
                <w:szCs w:val="18"/>
              </w:rPr>
              <w:t>(</w:t>
            </w:r>
            <w:r w:rsidRPr="005959F4">
              <w:rPr>
                <w:rFonts w:ascii="Calibri" w:hAnsi="Calibri"/>
                <w:sz w:val="18"/>
                <w:szCs w:val="18"/>
              </w:rPr>
              <w:t>ft</w:t>
            </w:r>
            <w:r w:rsidRPr="005959F4">
              <w:rPr>
                <w:rFonts w:ascii="Calibri" w:hAnsi="Calibri"/>
                <w:sz w:val="18"/>
                <w:szCs w:val="18"/>
                <w:vertAlign w:val="superscript"/>
              </w:rPr>
              <w:t>2</w:t>
            </w:r>
            <w:r w:rsidR="00DF2490" w:rsidRPr="005959F4">
              <w:rPr>
                <w:rFonts w:ascii="Calibri" w:hAnsi="Calibri"/>
                <w:sz w:val="18"/>
                <w:szCs w:val="18"/>
              </w:rPr>
              <w:t>)</w:t>
            </w:r>
          </w:p>
        </w:tc>
        <w:tc>
          <w:tcPr>
            <w:tcW w:w="992" w:type="dxa"/>
            <w:tcBorders>
              <w:top w:val="single" w:sz="4" w:space="0" w:color="auto"/>
              <w:left w:val="single" w:sz="4" w:space="0" w:color="auto"/>
              <w:bottom w:val="single" w:sz="4" w:space="0" w:color="auto"/>
              <w:right w:val="single" w:sz="4" w:space="0" w:color="auto"/>
            </w:tcBorders>
            <w:vAlign w:val="bottom"/>
          </w:tcPr>
          <w:p w14:paraId="308DB2A2"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Proposed U-factor</w:t>
            </w:r>
          </w:p>
        </w:tc>
        <w:tc>
          <w:tcPr>
            <w:tcW w:w="993" w:type="dxa"/>
            <w:tcBorders>
              <w:top w:val="single" w:sz="4" w:space="0" w:color="auto"/>
              <w:left w:val="single" w:sz="4" w:space="0" w:color="auto"/>
              <w:bottom w:val="single" w:sz="4" w:space="0" w:color="auto"/>
              <w:right w:val="single" w:sz="4" w:space="0" w:color="auto"/>
            </w:tcBorders>
            <w:vAlign w:val="bottom"/>
          </w:tcPr>
          <w:p w14:paraId="5769ECAF" w14:textId="55C60214" w:rsidR="00FA331A" w:rsidRPr="005959F4" w:rsidRDefault="000D7874" w:rsidP="00F80625">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FA331A" w:rsidRPr="005959F4">
              <w:rPr>
                <w:rFonts w:ascii="Calibri" w:hAnsi="Calibri"/>
                <w:sz w:val="18"/>
                <w:szCs w:val="18"/>
              </w:rPr>
              <w:t>Source</w:t>
            </w:r>
          </w:p>
        </w:tc>
        <w:tc>
          <w:tcPr>
            <w:tcW w:w="992" w:type="dxa"/>
            <w:tcBorders>
              <w:top w:val="single" w:sz="4" w:space="0" w:color="auto"/>
              <w:left w:val="single" w:sz="4" w:space="0" w:color="auto"/>
              <w:bottom w:val="single" w:sz="4" w:space="0" w:color="auto"/>
              <w:right w:val="single" w:sz="4" w:space="0" w:color="auto"/>
            </w:tcBorders>
            <w:vAlign w:val="bottom"/>
          </w:tcPr>
          <w:p w14:paraId="308DB2A3" w14:textId="5C26CBEB"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Proposed</w:t>
            </w:r>
          </w:p>
          <w:p w14:paraId="308DB2A4"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SHGC</w:t>
            </w:r>
          </w:p>
        </w:tc>
        <w:tc>
          <w:tcPr>
            <w:tcW w:w="954" w:type="dxa"/>
            <w:tcBorders>
              <w:top w:val="single" w:sz="4" w:space="0" w:color="auto"/>
              <w:left w:val="single" w:sz="4" w:space="0" w:color="auto"/>
              <w:bottom w:val="single" w:sz="4" w:space="0" w:color="auto"/>
              <w:right w:val="single" w:sz="4" w:space="0" w:color="auto"/>
            </w:tcBorders>
            <w:vAlign w:val="bottom"/>
          </w:tcPr>
          <w:p w14:paraId="308DB2A5" w14:textId="5C7BB23E" w:rsidR="00FA331A" w:rsidRPr="005959F4" w:rsidRDefault="000D7874" w:rsidP="00F80625">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SHCG </w:t>
            </w:r>
            <w:r w:rsidR="00FA331A" w:rsidRPr="005959F4">
              <w:rPr>
                <w:rFonts w:ascii="Calibri" w:hAnsi="Calibri"/>
                <w:sz w:val="18"/>
                <w:szCs w:val="18"/>
              </w:rPr>
              <w:t>Source</w:t>
            </w:r>
          </w:p>
        </w:tc>
        <w:tc>
          <w:tcPr>
            <w:tcW w:w="1034" w:type="dxa"/>
            <w:gridSpan w:val="2"/>
            <w:tcBorders>
              <w:top w:val="single" w:sz="4" w:space="0" w:color="auto"/>
              <w:left w:val="single" w:sz="4" w:space="0" w:color="auto"/>
              <w:bottom w:val="single" w:sz="4" w:space="0" w:color="auto"/>
              <w:right w:val="single" w:sz="4" w:space="0" w:color="auto"/>
            </w:tcBorders>
            <w:vAlign w:val="bottom"/>
          </w:tcPr>
          <w:p w14:paraId="308DB2A6"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Exterior</w:t>
            </w:r>
          </w:p>
          <w:p w14:paraId="308DB2A7"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Shading</w:t>
            </w:r>
          </w:p>
          <w:p w14:paraId="308DB2A8"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Device</w:t>
            </w:r>
          </w:p>
        </w:tc>
        <w:tc>
          <w:tcPr>
            <w:tcW w:w="1005" w:type="dxa"/>
            <w:tcBorders>
              <w:top w:val="single" w:sz="4" w:space="0" w:color="auto"/>
              <w:left w:val="single" w:sz="4" w:space="0" w:color="auto"/>
              <w:bottom w:val="single" w:sz="4" w:space="0" w:color="auto"/>
              <w:right w:val="single" w:sz="4" w:space="0" w:color="auto"/>
            </w:tcBorders>
            <w:vAlign w:val="bottom"/>
          </w:tcPr>
          <w:p w14:paraId="308DB2A9"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Combined SHGC from CF1R-ENV-03</w:t>
            </w:r>
          </w:p>
        </w:tc>
      </w:tr>
      <w:tr w:rsidR="00FA331A" w:rsidRPr="005959F4" w14:paraId="308DB2B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tcMar>
              <w:left w:w="58" w:type="dxa"/>
              <w:right w:w="58" w:type="dxa"/>
            </w:tcMar>
          </w:tcPr>
          <w:p w14:paraId="308DB2AB" w14:textId="77777777" w:rsidR="00FA331A" w:rsidRPr="005959F4" w:rsidRDefault="00FA331A" w:rsidP="00F80625">
            <w:pPr>
              <w:keepNext/>
              <w:tabs>
                <w:tab w:val="left" w:pos="5760"/>
                <w:tab w:val="left" w:pos="7212"/>
              </w:tabs>
              <w:jc w:val="center"/>
              <w:rPr>
                <w:rFonts w:ascii="Calibri" w:hAnsi="Calibri"/>
                <w:sz w:val="18"/>
                <w:szCs w:val="18"/>
              </w:rPr>
            </w:pPr>
          </w:p>
        </w:tc>
        <w:tc>
          <w:tcPr>
            <w:tcW w:w="1709" w:type="dxa"/>
            <w:tcBorders>
              <w:top w:val="single" w:sz="4" w:space="0" w:color="auto"/>
              <w:left w:val="single" w:sz="4" w:space="0" w:color="auto"/>
              <w:bottom w:val="single" w:sz="4" w:space="0" w:color="auto"/>
              <w:right w:val="single" w:sz="4" w:space="0" w:color="auto"/>
            </w:tcBorders>
          </w:tcPr>
          <w:p w14:paraId="308DB2AC" w14:textId="77777777" w:rsidR="00FA331A" w:rsidRPr="005959F4" w:rsidRDefault="00FA331A" w:rsidP="00F80625">
            <w:pPr>
              <w:keepNext/>
              <w:tabs>
                <w:tab w:val="left" w:pos="5760"/>
                <w:tab w:val="left" w:pos="7212"/>
              </w:tabs>
              <w:jc w:val="center"/>
              <w:rPr>
                <w:rFonts w:ascii="Calibri" w:hAnsi="Calibri"/>
                <w:sz w:val="18"/>
                <w:szCs w:val="18"/>
              </w:rPr>
            </w:pPr>
          </w:p>
        </w:tc>
        <w:tc>
          <w:tcPr>
            <w:tcW w:w="991"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308DB2AD"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Mar>
              <w:left w:w="14" w:type="dxa"/>
              <w:right w:w="14" w:type="dxa"/>
            </w:tcMar>
          </w:tcPr>
          <w:p w14:paraId="308DB2AE"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AF"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0"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1"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2"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3" w14:textId="77777777" w:rsidR="00FA331A" w:rsidRPr="005959F4" w:rsidRDefault="00FA331A" w:rsidP="00F80625">
            <w:pPr>
              <w:keepNext/>
              <w:jc w:val="center"/>
              <w:rPr>
                <w:rFonts w:ascii="Calibri" w:hAnsi="Calibri"/>
                <w:sz w:val="18"/>
                <w:szCs w:val="18"/>
              </w:rPr>
            </w:pPr>
          </w:p>
        </w:tc>
        <w:tc>
          <w:tcPr>
            <w:tcW w:w="993" w:type="dxa"/>
            <w:tcBorders>
              <w:top w:val="single" w:sz="4" w:space="0" w:color="auto"/>
              <w:left w:val="single" w:sz="4" w:space="0" w:color="auto"/>
              <w:bottom w:val="single" w:sz="4" w:space="0" w:color="auto"/>
              <w:right w:val="single" w:sz="4" w:space="0" w:color="auto"/>
            </w:tcBorders>
          </w:tcPr>
          <w:p w14:paraId="2D7013BA" w14:textId="77777777" w:rsidR="00FA331A" w:rsidRPr="005959F4" w:rsidRDefault="00FA331A" w:rsidP="00F80625">
            <w:pPr>
              <w:keepNext/>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4" w14:textId="15A9C826" w:rsidR="00FA331A" w:rsidRPr="005959F4" w:rsidRDefault="00FA331A" w:rsidP="00F80625">
            <w:pPr>
              <w:keepNext/>
              <w:jc w:val="center"/>
              <w:rPr>
                <w:rFonts w:ascii="Calibri" w:hAnsi="Calibri"/>
                <w:sz w:val="18"/>
                <w:szCs w:val="18"/>
              </w:rPr>
            </w:pPr>
          </w:p>
        </w:tc>
        <w:tc>
          <w:tcPr>
            <w:tcW w:w="954" w:type="dxa"/>
            <w:tcBorders>
              <w:top w:val="single" w:sz="4" w:space="0" w:color="auto"/>
              <w:left w:val="single" w:sz="4" w:space="0" w:color="auto"/>
              <w:bottom w:val="single" w:sz="4" w:space="0" w:color="auto"/>
              <w:right w:val="single" w:sz="4" w:space="0" w:color="auto"/>
            </w:tcBorders>
          </w:tcPr>
          <w:p w14:paraId="308DB2B5" w14:textId="77777777" w:rsidR="00FA331A" w:rsidRPr="005959F4" w:rsidRDefault="00FA331A" w:rsidP="00F80625">
            <w:pPr>
              <w:keepNext/>
              <w:jc w:val="center"/>
              <w:rPr>
                <w:rFonts w:ascii="Calibri" w:hAnsi="Calibri" w:cs="Tahoma"/>
                <w:sz w:val="18"/>
                <w:szCs w:val="18"/>
              </w:rPr>
            </w:pPr>
          </w:p>
        </w:tc>
        <w:tc>
          <w:tcPr>
            <w:tcW w:w="1034" w:type="dxa"/>
            <w:gridSpan w:val="2"/>
            <w:tcBorders>
              <w:top w:val="single" w:sz="4" w:space="0" w:color="auto"/>
              <w:left w:val="single" w:sz="4" w:space="0" w:color="auto"/>
              <w:bottom w:val="single" w:sz="4" w:space="0" w:color="auto"/>
              <w:right w:val="single" w:sz="4" w:space="0" w:color="auto"/>
            </w:tcBorders>
          </w:tcPr>
          <w:p w14:paraId="308DB2B6" w14:textId="77777777" w:rsidR="00FA331A" w:rsidRPr="005959F4" w:rsidRDefault="00FA331A" w:rsidP="00F80625">
            <w:pPr>
              <w:keepNext/>
              <w:jc w:val="center"/>
              <w:rPr>
                <w:rFonts w:ascii="Calibri" w:hAnsi="Calibri"/>
                <w:sz w:val="18"/>
                <w:szCs w:val="18"/>
              </w:rPr>
            </w:pPr>
          </w:p>
        </w:tc>
        <w:tc>
          <w:tcPr>
            <w:tcW w:w="1005" w:type="dxa"/>
            <w:tcBorders>
              <w:top w:val="single" w:sz="4" w:space="0" w:color="auto"/>
              <w:left w:val="single" w:sz="4" w:space="0" w:color="auto"/>
              <w:bottom w:val="single" w:sz="4" w:space="0" w:color="auto"/>
              <w:right w:val="single" w:sz="4" w:space="0" w:color="auto"/>
            </w:tcBorders>
          </w:tcPr>
          <w:p w14:paraId="308DB2B7" w14:textId="77777777" w:rsidR="00FA331A" w:rsidRPr="005959F4" w:rsidRDefault="00FA331A" w:rsidP="00F80625">
            <w:pPr>
              <w:keepNext/>
              <w:jc w:val="center"/>
              <w:rPr>
                <w:rFonts w:ascii="Calibri" w:hAnsi="Calibri"/>
                <w:sz w:val="18"/>
                <w:szCs w:val="18"/>
              </w:rPr>
            </w:pPr>
          </w:p>
        </w:tc>
      </w:tr>
      <w:tr w:rsidR="00FA331A" w:rsidRPr="005959F4" w14:paraId="308DB2B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B9" w14:textId="5E4634E8"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15</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BA" w14:textId="3FB189B5" w:rsidR="00FA331A" w:rsidRPr="005959F4" w:rsidRDefault="00FA331A" w:rsidP="00F80625">
            <w:pPr>
              <w:keepNext/>
              <w:rPr>
                <w:rFonts w:ascii="Calibri" w:hAnsi="Calibri"/>
                <w:sz w:val="18"/>
                <w:szCs w:val="18"/>
              </w:rPr>
            </w:pPr>
            <w:r w:rsidRPr="005959F4">
              <w:rPr>
                <w:rFonts w:ascii="Calibri" w:hAnsi="Calibri"/>
                <w:sz w:val="18"/>
                <w:szCs w:val="18"/>
              </w:rPr>
              <w:t>Total Proposed Fenestration Area</w:t>
            </w:r>
          </w:p>
        </w:tc>
        <w:tc>
          <w:tcPr>
            <w:tcW w:w="2039" w:type="dxa"/>
            <w:gridSpan w:val="3"/>
            <w:tcBorders>
              <w:top w:val="single" w:sz="4" w:space="0" w:color="auto"/>
              <w:left w:val="single" w:sz="4" w:space="0" w:color="auto"/>
              <w:bottom w:val="single" w:sz="4" w:space="0" w:color="auto"/>
              <w:right w:val="single" w:sz="4" w:space="0" w:color="auto"/>
            </w:tcBorders>
            <w:vAlign w:val="center"/>
          </w:tcPr>
          <w:p w14:paraId="308DB2BB" w14:textId="77777777" w:rsidR="00FA331A" w:rsidRPr="005959F4" w:rsidRDefault="00FA331A" w:rsidP="00F80625">
            <w:pPr>
              <w:keepNext/>
              <w:jc w:val="center"/>
              <w:rPr>
                <w:rFonts w:ascii="Calibri" w:hAnsi="Calibri"/>
                <w:sz w:val="18"/>
                <w:szCs w:val="18"/>
              </w:rPr>
            </w:pPr>
          </w:p>
        </w:tc>
      </w:tr>
      <w:tr w:rsidR="00FA331A" w:rsidRPr="005959F4" w14:paraId="308DB2C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BD" w14:textId="4668900F"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16</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BE" w14:textId="31B8AF72" w:rsidR="00FA331A" w:rsidRPr="005959F4" w:rsidRDefault="00FA331A" w:rsidP="00F80625">
            <w:pPr>
              <w:keepNext/>
              <w:rPr>
                <w:rFonts w:ascii="Calibri" w:hAnsi="Calibri"/>
                <w:sz w:val="18"/>
                <w:szCs w:val="18"/>
              </w:rPr>
            </w:pPr>
            <w:r w:rsidRPr="005959F4">
              <w:rPr>
                <w:rFonts w:ascii="Calibri" w:hAnsi="Calibri"/>
                <w:sz w:val="18"/>
                <w:szCs w:val="18"/>
              </w:rPr>
              <w:t>Maximum Allowed Fenestration Area</w:t>
            </w:r>
          </w:p>
        </w:tc>
        <w:tc>
          <w:tcPr>
            <w:tcW w:w="2039" w:type="dxa"/>
            <w:gridSpan w:val="3"/>
            <w:tcBorders>
              <w:top w:val="single" w:sz="4" w:space="0" w:color="auto"/>
              <w:left w:val="single" w:sz="4" w:space="0" w:color="auto"/>
              <w:bottom w:val="single" w:sz="4" w:space="0" w:color="auto"/>
              <w:right w:val="single" w:sz="4" w:space="0" w:color="auto"/>
            </w:tcBorders>
            <w:vAlign w:val="center"/>
          </w:tcPr>
          <w:p w14:paraId="308DB2BF" w14:textId="77777777" w:rsidR="00FA331A" w:rsidRPr="005959F4" w:rsidRDefault="00FA331A" w:rsidP="00F80625">
            <w:pPr>
              <w:keepNext/>
              <w:jc w:val="center"/>
              <w:rPr>
                <w:rFonts w:ascii="Calibri" w:hAnsi="Calibri"/>
                <w:sz w:val="18"/>
                <w:szCs w:val="18"/>
              </w:rPr>
            </w:pPr>
          </w:p>
        </w:tc>
      </w:tr>
      <w:tr w:rsidR="00FA331A" w:rsidRPr="005959F4" w14:paraId="308DB2C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1" w14:textId="346B58E1"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17</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C2" w14:textId="31FDFC62"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C3" w14:textId="59239A9D" w:rsidR="00FA331A" w:rsidRPr="005959F4" w:rsidRDefault="00FA331A" w:rsidP="00F80625">
            <w:pPr>
              <w:keepNext/>
              <w:rPr>
                <w:rFonts w:ascii="Calibri" w:hAnsi="Calibri"/>
                <w:sz w:val="18"/>
                <w:szCs w:val="18"/>
              </w:rPr>
            </w:pPr>
          </w:p>
        </w:tc>
      </w:tr>
      <w:tr w:rsidR="00FA331A" w:rsidRPr="005959F4" w14:paraId="308DB2C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5" w14:textId="153D89E1"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18</w:t>
            </w:r>
          </w:p>
        </w:tc>
        <w:tc>
          <w:tcPr>
            <w:tcW w:w="11634" w:type="dxa"/>
            <w:gridSpan w:val="13"/>
            <w:tcBorders>
              <w:top w:val="single" w:sz="4" w:space="0" w:color="auto"/>
              <w:left w:val="single" w:sz="4" w:space="0" w:color="auto"/>
              <w:bottom w:val="single" w:sz="4" w:space="0" w:color="auto"/>
              <w:right w:val="single" w:sz="4" w:space="0" w:color="auto"/>
            </w:tcBorders>
            <w:vAlign w:val="center"/>
          </w:tcPr>
          <w:p w14:paraId="308DB2C6" w14:textId="0B7E93B4" w:rsidR="00FA331A" w:rsidRPr="005959F4" w:rsidRDefault="00FA331A" w:rsidP="00F80625">
            <w:pPr>
              <w:keepNext/>
              <w:rPr>
                <w:rFonts w:ascii="Calibri" w:hAnsi="Calibri"/>
                <w:sz w:val="18"/>
                <w:szCs w:val="18"/>
              </w:rPr>
            </w:pPr>
            <w:r w:rsidRPr="005959F4">
              <w:rPr>
                <w:rFonts w:ascii="Calibri" w:hAnsi="Calibri"/>
                <w:sz w:val="18"/>
                <w:szCs w:val="18"/>
              </w:rPr>
              <w:t>Total Proposed West-Facing Fenestration Area</w:t>
            </w:r>
          </w:p>
        </w:tc>
        <w:tc>
          <w:tcPr>
            <w:tcW w:w="1996" w:type="dxa"/>
            <w:gridSpan w:val="2"/>
            <w:tcBorders>
              <w:top w:val="single" w:sz="4" w:space="0" w:color="auto"/>
              <w:left w:val="single" w:sz="4" w:space="0" w:color="auto"/>
              <w:bottom w:val="single" w:sz="4" w:space="0" w:color="auto"/>
              <w:right w:val="single" w:sz="4" w:space="0" w:color="auto"/>
            </w:tcBorders>
            <w:vAlign w:val="bottom"/>
          </w:tcPr>
          <w:p w14:paraId="308DB2C7" w14:textId="77777777" w:rsidR="00FA331A" w:rsidRPr="005959F4" w:rsidRDefault="00FA331A" w:rsidP="00F80625">
            <w:pPr>
              <w:keepNext/>
              <w:jc w:val="center"/>
              <w:rPr>
                <w:rFonts w:ascii="Calibri" w:hAnsi="Calibri"/>
                <w:sz w:val="18"/>
                <w:szCs w:val="18"/>
              </w:rPr>
            </w:pPr>
          </w:p>
        </w:tc>
      </w:tr>
      <w:tr w:rsidR="00FA331A" w:rsidRPr="005959F4" w14:paraId="308DB2C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9" w14:textId="74DF43EB"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19</w:t>
            </w:r>
          </w:p>
        </w:tc>
        <w:tc>
          <w:tcPr>
            <w:tcW w:w="11634" w:type="dxa"/>
            <w:gridSpan w:val="13"/>
            <w:tcBorders>
              <w:top w:val="single" w:sz="4" w:space="0" w:color="auto"/>
              <w:left w:val="single" w:sz="4" w:space="0" w:color="auto"/>
              <w:bottom w:val="single" w:sz="4" w:space="0" w:color="auto"/>
              <w:right w:val="single" w:sz="4" w:space="0" w:color="auto"/>
            </w:tcBorders>
            <w:vAlign w:val="center"/>
          </w:tcPr>
          <w:p w14:paraId="308DB2CA" w14:textId="01A641B9" w:rsidR="00FA331A" w:rsidRPr="005959F4" w:rsidRDefault="00FA331A" w:rsidP="00F80625">
            <w:pPr>
              <w:keepNext/>
              <w:rPr>
                <w:rFonts w:ascii="Calibri" w:hAnsi="Calibri"/>
                <w:sz w:val="18"/>
                <w:szCs w:val="18"/>
              </w:rPr>
            </w:pPr>
            <w:r w:rsidRPr="005959F4">
              <w:rPr>
                <w:rFonts w:ascii="Calibri" w:hAnsi="Calibri"/>
                <w:sz w:val="18"/>
                <w:szCs w:val="18"/>
              </w:rPr>
              <w:t>Maximum Allowed West-Facing Fenestration Area</w:t>
            </w:r>
          </w:p>
        </w:tc>
        <w:tc>
          <w:tcPr>
            <w:tcW w:w="1996" w:type="dxa"/>
            <w:gridSpan w:val="2"/>
            <w:tcBorders>
              <w:top w:val="single" w:sz="4" w:space="0" w:color="auto"/>
              <w:left w:val="single" w:sz="4" w:space="0" w:color="auto"/>
              <w:bottom w:val="single" w:sz="4" w:space="0" w:color="auto"/>
              <w:right w:val="single" w:sz="4" w:space="0" w:color="auto"/>
            </w:tcBorders>
            <w:vAlign w:val="bottom"/>
          </w:tcPr>
          <w:p w14:paraId="308DB2CB" w14:textId="77777777" w:rsidR="00FA331A" w:rsidRPr="005959F4" w:rsidRDefault="00FA331A" w:rsidP="00F80625">
            <w:pPr>
              <w:keepNext/>
              <w:jc w:val="center"/>
              <w:rPr>
                <w:rFonts w:ascii="Calibri" w:hAnsi="Calibri"/>
                <w:sz w:val="18"/>
                <w:szCs w:val="18"/>
              </w:rPr>
            </w:pPr>
          </w:p>
        </w:tc>
      </w:tr>
      <w:tr w:rsidR="00FA331A" w:rsidRPr="005959F4" w14:paraId="308DB2D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D" w14:textId="343D7DA4"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20</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CE" w14:textId="77C812D1"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CF" w14:textId="7F53680A" w:rsidR="00FA331A" w:rsidRPr="005959F4" w:rsidRDefault="00FA331A" w:rsidP="00F80625">
            <w:pPr>
              <w:keepNext/>
              <w:rPr>
                <w:rFonts w:ascii="Calibri" w:hAnsi="Calibri"/>
                <w:sz w:val="18"/>
                <w:szCs w:val="18"/>
              </w:rPr>
            </w:pPr>
          </w:p>
        </w:tc>
      </w:tr>
      <w:tr w:rsidR="00FA331A" w:rsidRPr="005959F4" w14:paraId="308DB2D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1" w14:textId="3609CC61"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21</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D2" w14:textId="7A857CAB" w:rsidR="00FA331A" w:rsidRPr="005959F4" w:rsidRDefault="00FA331A" w:rsidP="00F80625">
            <w:pPr>
              <w:keepNext/>
              <w:rPr>
                <w:rFonts w:ascii="Calibri" w:hAnsi="Calibri"/>
                <w:sz w:val="18"/>
                <w:szCs w:val="18"/>
              </w:rPr>
            </w:pPr>
            <w:r w:rsidRPr="005959F4">
              <w:rPr>
                <w:rFonts w:ascii="Calibri" w:hAnsi="Calibri"/>
                <w:sz w:val="18"/>
                <w:szCs w:val="18"/>
              </w:rPr>
              <w:t xml:space="preserve">Proposed Fenestration U-factor </w:t>
            </w:r>
            <w:r w:rsidR="00DF2490" w:rsidRPr="005959F4">
              <w:rPr>
                <w:rFonts w:ascii="Calibri" w:hAnsi="Calibri"/>
                <w:sz w:val="18"/>
                <w:szCs w:val="18"/>
              </w:rPr>
              <w:t>(Windows)</w:t>
            </w:r>
          </w:p>
        </w:tc>
        <w:tc>
          <w:tcPr>
            <w:tcW w:w="2039" w:type="dxa"/>
            <w:gridSpan w:val="3"/>
            <w:tcBorders>
              <w:top w:val="single" w:sz="4" w:space="0" w:color="auto"/>
              <w:left w:val="single" w:sz="4" w:space="0" w:color="auto"/>
              <w:bottom w:val="single" w:sz="4" w:space="0" w:color="auto"/>
              <w:right w:val="single" w:sz="4" w:space="0" w:color="auto"/>
            </w:tcBorders>
            <w:vAlign w:val="center"/>
          </w:tcPr>
          <w:p w14:paraId="308DB2D3" w14:textId="77777777" w:rsidR="00FA331A" w:rsidRPr="005959F4" w:rsidRDefault="00FA331A" w:rsidP="00F80625">
            <w:pPr>
              <w:keepNext/>
              <w:jc w:val="center"/>
              <w:rPr>
                <w:rFonts w:ascii="Calibri" w:hAnsi="Calibri"/>
                <w:sz w:val="18"/>
                <w:szCs w:val="18"/>
              </w:rPr>
            </w:pPr>
          </w:p>
        </w:tc>
      </w:tr>
      <w:tr w:rsidR="00FA331A" w:rsidRPr="005959F4" w14:paraId="308DB2D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5" w14:textId="30F269E0"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22</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D6" w14:textId="6E0CA02F" w:rsidR="00FA331A" w:rsidRPr="005959F4" w:rsidRDefault="00FA331A" w:rsidP="00F80625">
            <w:pPr>
              <w:keepNext/>
              <w:rPr>
                <w:rFonts w:ascii="Calibri" w:hAnsi="Calibri"/>
                <w:sz w:val="18"/>
                <w:szCs w:val="18"/>
              </w:rPr>
            </w:pPr>
            <w:r w:rsidRPr="005959F4">
              <w:rPr>
                <w:rFonts w:ascii="Calibri" w:hAnsi="Calibri"/>
                <w:sz w:val="18"/>
                <w:szCs w:val="18"/>
              </w:rPr>
              <w:t>Required Fenestration U-factor</w:t>
            </w:r>
            <w:r w:rsidR="00DF2490" w:rsidRPr="005959F4">
              <w:rPr>
                <w:rFonts w:ascii="Calibri" w:hAnsi="Calibri"/>
                <w:sz w:val="18"/>
                <w:szCs w:val="18"/>
              </w:rPr>
              <w:t xml:space="preserve"> (Windows)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308DB2D7" w14:textId="77777777" w:rsidR="00FA331A" w:rsidRPr="005959F4" w:rsidRDefault="00FA331A" w:rsidP="00F80625">
            <w:pPr>
              <w:keepNext/>
              <w:jc w:val="center"/>
              <w:rPr>
                <w:rFonts w:ascii="Calibri" w:hAnsi="Calibri"/>
                <w:sz w:val="18"/>
                <w:szCs w:val="18"/>
              </w:rPr>
            </w:pPr>
          </w:p>
        </w:tc>
      </w:tr>
      <w:tr w:rsidR="00FA331A" w:rsidRPr="005959F4" w14:paraId="308DB2D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9" w14:textId="5ED47889"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23</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DA" w14:textId="5186C640"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DB" w14:textId="278BAC99" w:rsidR="00FA331A" w:rsidRPr="005959F4" w:rsidRDefault="00FA331A" w:rsidP="00F80625">
            <w:pPr>
              <w:keepNext/>
              <w:rPr>
                <w:rFonts w:ascii="Calibri" w:hAnsi="Calibri"/>
                <w:sz w:val="18"/>
                <w:szCs w:val="18"/>
              </w:rPr>
            </w:pPr>
          </w:p>
        </w:tc>
      </w:tr>
      <w:tr w:rsidR="00FA331A" w:rsidRPr="005959F4" w14:paraId="308DB2E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D" w14:textId="18210886"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24</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DE" w14:textId="756A12D9" w:rsidR="00FA331A" w:rsidRPr="005959F4" w:rsidRDefault="00FA331A" w:rsidP="00F80625">
            <w:pPr>
              <w:keepNext/>
              <w:rPr>
                <w:rFonts w:ascii="Calibri" w:hAnsi="Calibri"/>
                <w:sz w:val="18"/>
                <w:szCs w:val="18"/>
              </w:rPr>
            </w:pPr>
            <w:r w:rsidRPr="005959F4">
              <w:rPr>
                <w:rFonts w:ascii="Calibri" w:hAnsi="Calibri"/>
                <w:sz w:val="18"/>
                <w:szCs w:val="18"/>
              </w:rPr>
              <w:t>Proposed Fenestration SHGC</w:t>
            </w:r>
            <w:r w:rsidR="00DF2490" w:rsidRPr="005959F4">
              <w:rPr>
                <w:rFonts w:ascii="Calibri" w:hAnsi="Calibri"/>
                <w:sz w:val="18"/>
                <w:szCs w:val="18"/>
              </w:rPr>
              <w:t xml:space="preserve"> (Windows)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308DB2DF" w14:textId="77777777" w:rsidR="00FA331A" w:rsidRPr="005959F4" w:rsidRDefault="00FA331A" w:rsidP="00F80625">
            <w:pPr>
              <w:keepNext/>
              <w:jc w:val="center"/>
              <w:rPr>
                <w:rFonts w:ascii="Calibri" w:hAnsi="Calibri"/>
                <w:sz w:val="18"/>
                <w:szCs w:val="18"/>
              </w:rPr>
            </w:pPr>
          </w:p>
        </w:tc>
      </w:tr>
      <w:tr w:rsidR="00FA331A" w:rsidRPr="005959F4" w14:paraId="308DB2E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E1" w14:textId="4650AD9C"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25</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E2" w14:textId="0161FEB4" w:rsidR="00FA331A" w:rsidRPr="005959F4" w:rsidRDefault="00FA331A" w:rsidP="00F80625">
            <w:pPr>
              <w:keepNext/>
              <w:rPr>
                <w:rFonts w:ascii="Calibri" w:hAnsi="Calibri"/>
                <w:sz w:val="18"/>
                <w:szCs w:val="18"/>
              </w:rPr>
            </w:pPr>
            <w:r w:rsidRPr="005959F4">
              <w:rPr>
                <w:rFonts w:ascii="Calibri" w:hAnsi="Calibri"/>
                <w:sz w:val="18"/>
                <w:szCs w:val="18"/>
              </w:rPr>
              <w:t>Required Fenestration SHGC</w:t>
            </w:r>
            <w:r w:rsidR="00DF2490" w:rsidRPr="005959F4">
              <w:rPr>
                <w:rFonts w:ascii="Calibri" w:hAnsi="Calibri"/>
                <w:sz w:val="18"/>
                <w:szCs w:val="18"/>
              </w:rPr>
              <w:t xml:space="preserve"> (Windows)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308DB2E3" w14:textId="77777777" w:rsidR="00FA331A" w:rsidRPr="005959F4" w:rsidRDefault="00FA331A" w:rsidP="00F80625">
            <w:pPr>
              <w:keepNext/>
              <w:jc w:val="center"/>
              <w:rPr>
                <w:rFonts w:ascii="Calibri" w:hAnsi="Calibri"/>
                <w:sz w:val="18"/>
                <w:szCs w:val="18"/>
              </w:rPr>
            </w:pPr>
          </w:p>
        </w:tc>
      </w:tr>
      <w:tr w:rsidR="00FA331A" w:rsidRPr="005959F4" w14:paraId="308DB2E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E5" w14:textId="2021049A"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lastRenderedPageBreak/>
              <w:t>26</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E6" w14:textId="3A705580"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E7" w14:textId="51DE0AD9" w:rsidR="00FA331A" w:rsidRPr="005959F4" w:rsidRDefault="00FA331A" w:rsidP="00F80625">
            <w:pPr>
              <w:keepNext/>
              <w:rPr>
                <w:rFonts w:ascii="Calibri" w:hAnsi="Calibri"/>
                <w:sz w:val="18"/>
                <w:szCs w:val="18"/>
              </w:rPr>
            </w:pPr>
          </w:p>
        </w:tc>
      </w:tr>
      <w:tr w:rsidR="00DF2490" w:rsidRPr="005959F4" w14:paraId="393E55B3"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58C2EC05" w14:textId="1FD08A2A"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27</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48E56E62" w14:textId="2774FA36" w:rsidR="00FA331A" w:rsidRPr="005959F4" w:rsidRDefault="00FA331A" w:rsidP="00F80625">
            <w:pPr>
              <w:keepNext/>
              <w:rPr>
                <w:rFonts w:ascii="Calibri" w:hAnsi="Calibri"/>
                <w:sz w:val="18"/>
                <w:szCs w:val="18"/>
              </w:rPr>
            </w:pPr>
            <w:r w:rsidRPr="005959F4">
              <w:rPr>
                <w:rFonts w:ascii="Calibri" w:hAnsi="Calibri"/>
                <w:sz w:val="18"/>
                <w:szCs w:val="18"/>
              </w:rPr>
              <w:t xml:space="preserve">Proposed Fenestration U-factor </w:t>
            </w:r>
            <w:r w:rsidR="00DF2490" w:rsidRPr="005959F4">
              <w:rPr>
                <w:rFonts w:ascii="Calibri" w:hAnsi="Calibri"/>
                <w:sz w:val="18"/>
                <w:szCs w:val="18"/>
              </w:rPr>
              <w:t>(Skylights)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24C87507" w14:textId="77777777" w:rsidR="00FA331A" w:rsidRPr="005959F4" w:rsidRDefault="00FA331A" w:rsidP="00F80625">
            <w:pPr>
              <w:keepNext/>
              <w:jc w:val="center"/>
              <w:rPr>
                <w:rFonts w:ascii="Calibri" w:hAnsi="Calibri"/>
                <w:sz w:val="18"/>
                <w:szCs w:val="18"/>
              </w:rPr>
            </w:pPr>
          </w:p>
        </w:tc>
      </w:tr>
      <w:tr w:rsidR="00DF2490" w:rsidRPr="005959F4" w14:paraId="28D898A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276A8ACC" w14:textId="298CBC08"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w:t>
            </w:r>
            <w:r w:rsidR="00DF2490" w:rsidRPr="005959F4">
              <w:rPr>
                <w:rFonts w:ascii="Calibri" w:hAnsi="Calibri"/>
                <w:sz w:val="18"/>
                <w:szCs w:val="18"/>
              </w:rPr>
              <w:t>8</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D5B74A0" w14:textId="4DAFB3A6" w:rsidR="00FA331A" w:rsidRPr="005959F4" w:rsidRDefault="00FA331A" w:rsidP="00F80625">
            <w:pPr>
              <w:keepNext/>
              <w:rPr>
                <w:rFonts w:ascii="Calibri" w:hAnsi="Calibri"/>
                <w:sz w:val="18"/>
                <w:szCs w:val="18"/>
              </w:rPr>
            </w:pPr>
            <w:r w:rsidRPr="005959F4">
              <w:rPr>
                <w:rFonts w:ascii="Calibri" w:hAnsi="Calibri"/>
                <w:sz w:val="18"/>
                <w:szCs w:val="18"/>
              </w:rPr>
              <w:t>Required Fenestration U-factor</w:t>
            </w:r>
            <w:r w:rsidR="00DF2490" w:rsidRPr="005959F4">
              <w:rPr>
                <w:rFonts w:ascii="Calibri" w:hAnsi="Calibri"/>
                <w:sz w:val="18"/>
                <w:szCs w:val="18"/>
              </w:rPr>
              <w:t xml:space="preserve"> (Skylights)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7895E0A8" w14:textId="77777777" w:rsidR="00FA331A" w:rsidRPr="005959F4" w:rsidRDefault="00FA331A" w:rsidP="00F80625">
            <w:pPr>
              <w:keepNext/>
              <w:jc w:val="center"/>
              <w:rPr>
                <w:rFonts w:ascii="Calibri" w:hAnsi="Calibri"/>
                <w:sz w:val="18"/>
                <w:szCs w:val="18"/>
              </w:rPr>
            </w:pPr>
          </w:p>
        </w:tc>
      </w:tr>
      <w:tr w:rsidR="00FA331A" w:rsidRPr="005959F4" w14:paraId="723EF0F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1863F4E4" w14:textId="4BC27250"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w:t>
            </w:r>
            <w:r w:rsidR="00DF2490" w:rsidRPr="005959F4">
              <w:rPr>
                <w:rFonts w:ascii="Calibri" w:hAnsi="Calibri"/>
                <w:sz w:val="18"/>
                <w:szCs w:val="18"/>
              </w:rPr>
              <w:t>9</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4DB67C3C" w14:textId="028CD796"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6CC8E67B" w14:textId="77777777" w:rsidR="00FA331A" w:rsidRPr="005959F4" w:rsidRDefault="00FA331A" w:rsidP="00F80625">
            <w:pPr>
              <w:keepNext/>
              <w:rPr>
                <w:rFonts w:ascii="Calibri" w:hAnsi="Calibri"/>
                <w:sz w:val="18"/>
                <w:szCs w:val="18"/>
              </w:rPr>
            </w:pPr>
          </w:p>
        </w:tc>
      </w:tr>
      <w:tr w:rsidR="00DF2490" w:rsidRPr="005959F4" w14:paraId="63C39F1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73AF56B2" w14:textId="143B3D00"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30</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289DED91" w14:textId="688BB7F6" w:rsidR="00FA331A" w:rsidRPr="005959F4" w:rsidRDefault="00FA331A" w:rsidP="00F80625">
            <w:pPr>
              <w:keepNext/>
              <w:rPr>
                <w:rFonts w:ascii="Calibri" w:hAnsi="Calibri"/>
                <w:sz w:val="18"/>
                <w:szCs w:val="18"/>
              </w:rPr>
            </w:pPr>
            <w:r w:rsidRPr="005959F4">
              <w:rPr>
                <w:rFonts w:ascii="Calibri" w:hAnsi="Calibri"/>
                <w:sz w:val="18"/>
                <w:szCs w:val="18"/>
              </w:rPr>
              <w:t>Proposed Fenestration SHGC</w:t>
            </w:r>
            <w:r w:rsidR="00DF2490" w:rsidRPr="005959F4">
              <w:rPr>
                <w:rFonts w:ascii="Calibri" w:hAnsi="Calibri"/>
                <w:sz w:val="18"/>
                <w:szCs w:val="18"/>
              </w:rPr>
              <w:t xml:space="preserve"> (Skylights)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4DAF93BD" w14:textId="77777777" w:rsidR="00FA331A" w:rsidRPr="005959F4" w:rsidRDefault="00FA331A" w:rsidP="00F80625">
            <w:pPr>
              <w:keepNext/>
              <w:jc w:val="center"/>
              <w:rPr>
                <w:rFonts w:ascii="Calibri" w:hAnsi="Calibri"/>
                <w:sz w:val="18"/>
                <w:szCs w:val="18"/>
              </w:rPr>
            </w:pPr>
          </w:p>
        </w:tc>
      </w:tr>
      <w:tr w:rsidR="00DF2490" w:rsidRPr="005959F4" w14:paraId="76BAA06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62BBF320" w14:textId="156C3BCF"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31</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5F6AF96D" w14:textId="531D59FE" w:rsidR="00FA331A" w:rsidRPr="005959F4" w:rsidRDefault="00FA331A" w:rsidP="00F80625">
            <w:pPr>
              <w:keepNext/>
              <w:rPr>
                <w:rFonts w:ascii="Calibri" w:hAnsi="Calibri"/>
                <w:sz w:val="18"/>
                <w:szCs w:val="18"/>
              </w:rPr>
            </w:pPr>
            <w:r w:rsidRPr="005959F4">
              <w:rPr>
                <w:rFonts w:ascii="Calibri" w:hAnsi="Calibri"/>
                <w:sz w:val="18"/>
                <w:szCs w:val="18"/>
              </w:rPr>
              <w:t>Required Fenestration SHGC</w:t>
            </w:r>
            <w:r w:rsidR="00DF2490" w:rsidRPr="005959F4">
              <w:rPr>
                <w:rFonts w:ascii="Calibri" w:hAnsi="Calibri"/>
                <w:sz w:val="18"/>
                <w:szCs w:val="18"/>
              </w:rPr>
              <w:t xml:space="preserve"> (Skylights)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25EFAC88" w14:textId="77777777" w:rsidR="00FA331A" w:rsidRPr="005959F4" w:rsidRDefault="00FA331A" w:rsidP="00F80625">
            <w:pPr>
              <w:keepNext/>
              <w:jc w:val="center"/>
              <w:rPr>
                <w:rFonts w:ascii="Calibri" w:hAnsi="Calibri"/>
                <w:sz w:val="18"/>
                <w:szCs w:val="18"/>
              </w:rPr>
            </w:pPr>
          </w:p>
        </w:tc>
      </w:tr>
      <w:tr w:rsidR="00FA331A" w:rsidRPr="005959F4" w14:paraId="2686F46D"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70A80500" w14:textId="678BD55F"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32</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78D4C7C2" w14:textId="70373EED"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160059EF" w14:textId="77777777" w:rsidR="00FA331A" w:rsidRPr="005959F4" w:rsidRDefault="00FA331A" w:rsidP="00F80625">
            <w:pPr>
              <w:keepNext/>
              <w:rPr>
                <w:rFonts w:ascii="Calibri" w:hAnsi="Calibri"/>
                <w:sz w:val="18"/>
                <w:szCs w:val="18"/>
              </w:rPr>
            </w:pPr>
          </w:p>
        </w:tc>
      </w:tr>
    </w:tbl>
    <w:p w14:paraId="308DB2E9" w14:textId="676FF47A" w:rsidR="004C068E" w:rsidRPr="005959F4" w:rsidRDefault="004C068E" w:rsidP="00733B40">
      <w:pPr>
        <w:rPr>
          <w:rFonts w:ascii="Calibri" w:hAnsi="Calibri"/>
          <w:sz w:val="18"/>
          <w:szCs w:val="18"/>
        </w:rPr>
      </w:pPr>
    </w:p>
    <w:tbl>
      <w:tblP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48"/>
        <w:gridCol w:w="1349"/>
        <w:gridCol w:w="989"/>
        <w:gridCol w:w="990"/>
        <w:gridCol w:w="1350"/>
        <w:gridCol w:w="990"/>
        <w:gridCol w:w="1080"/>
        <w:gridCol w:w="1080"/>
        <w:gridCol w:w="1710"/>
        <w:gridCol w:w="990"/>
        <w:gridCol w:w="1080"/>
        <w:gridCol w:w="1440"/>
      </w:tblGrid>
      <w:tr w:rsidR="00612F8E" w:rsidRPr="005959F4" w14:paraId="308DB2EF" w14:textId="77777777" w:rsidTr="00F80625">
        <w:trPr>
          <w:trHeight w:val="317"/>
        </w:trPr>
        <w:tc>
          <w:tcPr>
            <w:tcW w:w="14396" w:type="dxa"/>
            <w:gridSpan w:val="12"/>
            <w:tcBorders>
              <w:top w:val="single" w:sz="4" w:space="0" w:color="auto"/>
              <w:left w:val="single" w:sz="4" w:space="0" w:color="auto"/>
              <w:bottom w:val="single" w:sz="4" w:space="0" w:color="auto"/>
              <w:right w:val="single" w:sz="4" w:space="0" w:color="auto"/>
            </w:tcBorders>
            <w:vAlign w:val="center"/>
          </w:tcPr>
          <w:p w14:paraId="308DB2EE" w14:textId="4CF35CFF" w:rsidR="00612F8E" w:rsidRPr="005959F4" w:rsidRDefault="00612F8E" w:rsidP="00524BBF">
            <w:pPr>
              <w:keepNext/>
              <w:rPr>
                <w:rFonts w:ascii="Calibri" w:eastAsia="Calibri" w:hAnsi="Calibri"/>
                <w:b/>
                <w:sz w:val="18"/>
                <w:szCs w:val="18"/>
              </w:rPr>
            </w:pPr>
            <w:r w:rsidRPr="005959F4">
              <w:rPr>
                <w:rFonts w:ascii="Calibri" w:eastAsia="Calibri" w:hAnsi="Calibri"/>
                <w:b/>
                <w:sz w:val="18"/>
                <w:szCs w:val="18"/>
              </w:rPr>
              <w:t xml:space="preserve">K. Space Conditioning (SC) Systems – Heating/Cooling/Ducts </w:t>
            </w:r>
            <w:r w:rsidRPr="005959F4">
              <w:rPr>
                <w:rFonts w:ascii="Calibri" w:eastAsia="Calibri" w:hAnsi="Calibri"/>
                <w:sz w:val="18"/>
                <w:szCs w:val="18"/>
              </w:rPr>
              <w:t>(Section 150.1(c)7)</w:t>
            </w:r>
          </w:p>
        </w:tc>
      </w:tr>
      <w:tr w:rsidR="00612F8E" w:rsidRPr="005959F4" w14:paraId="308DB2FC" w14:textId="77777777" w:rsidTr="00F80625">
        <w:trPr>
          <w:trHeight w:val="223"/>
        </w:trPr>
        <w:tc>
          <w:tcPr>
            <w:tcW w:w="1348" w:type="dxa"/>
            <w:tcBorders>
              <w:top w:val="single" w:sz="4" w:space="0" w:color="auto"/>
              <w:left w:val="single" w:sz="4" w:space="0" w:color="auto"/>
              <w:bottom w:val="single" w:sz="4" w:space="0" w:color="auto"/>
              <w:right w:val="single" w:sz="4" w:space="0" w:color="auto"/>
            </w:tcBorders>
            <w:vAlign w:val="bottom"/>
          </w:tcPr>
          <w:p w14:paraId="308DB2F0"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01</w:t>
            </w:r>
          </w:p>
        </w:tc>
        <w:tc>
          <w:tcPr>
            <w:tcW w:w="1349" w:type="dxa"/>
            <w:tcBorders>
              <w:top w:val="single" w:sz="4" w:space="0" w:color="auto"/>
              <w:left w:val="single" w:sz="4" w:space="0" w:color="auto"/>
              <w:bottom w:val="single" w:sz="4" w:space="0" w:color="auto"/>
              <w:right w:val="single" w:sz="4" w:space="0" w:color="auto"/>
            </w:tcBorders>
            <w:vAlign w:val="bottom"/>
          </w:tcPr>
          <w:p w14:paraId="308DB2F1"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02</w:t>
            </w:r>
          </w:p>
        </w:tc>
        <w:tc>
          <w:tcPr>
            <w:tcW w:w="989" w:type="dxa"/>
            <w:tcBorders>
              <w:top w:val="single" w:sz="4" w:space="0" w:color="auto"/>
              <w:left w:val="single" w:sz="4" w:space="0" w:color="auto"/>
              <w:bottom w:val="single" w:sz="4" w:space="0" w:color="auto"/>
              <w:right w:val="single" w:sz="4" w:space="0" w:color="auto"/>
            </w:tcBorders>
            <w:vAlign w:val="bottom"/>
          </w:tcPr>
          <w:p w14:paraId="308DB2F2"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03</w:t>
            </w:r>
          </w:p>
        </w:tc>
        <w:tc>
          <w:tcPr>
            <w:tcW w:w="990" w:type="dxa"/>
            <w:tcBorders>
              <w:top w:val="single" w:sz="4" w:space="0" w:color="auto"/>
              <w:left w:val="single" w:sz="4" w:space="0" w:color="auto"/>
              <w:bottom w:val="single" w:sz="4" w:space="0" w:color="auto"/>
              <w:right w:val="single" w:sz="4" w:space="0" w:color="auto"/>
            </w:tcBorders>
            <w:vAlign w:val="bottom"/>
          </w:tcPr>
          <w:p w14:paraId="308DB2F3"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04</w:t>
            </w:r>
          </w:p>
        </w:tc>
        <w:tc>
          <w:tcPr>
            <w:tcW w:w="1350" w:type="dxa"/>
            <w:tcBorders>
              <w:top w:val="single" w:sz="4" w:space="0" w:color="auto"/>
              <w:left w:val="single" w:sz="4" w:space="0" w:color="auto"/>
              <w:bottom w:val="single" w:sz="4" w:space="0" w:color="auto"/>
              <w:right w:val="single" w:sz="4" w:space="0" w:color="auto"/>
            </w:tcBorders>
            <w:vAlign w:val="bottom"/>
          </w:tcPr>
          <w:p w14:paraId="308DB2F4"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05</w:t>
            </w:r>
          </w:p>
        </w:tc>
        <w:tc>
          <w:tcPr>
            <w:tcW w:w="990" w:type="dxa"/>
            <w:tcBorders>
              <w:top w:val="single" w:sz="4" w:space="0" w:color="auto"/>
              <w:left w:val="single" w:sz="4" w:space="0" w:color="auto"/>
              <w:bottom w:val="single" w:sz="4" w:space="0" w:color="auto"/>
              <w:right w:val="single" w:sz="4" w:space="0" w:color="auto"/>
            </w:tcBorders>
          </w:tcPr>
          <w:p w14:paraId="4FF12A4D" w14:textId="414104EA" w:rsidR="00612F8E" w:rsidRPr="005959F4" w:rsidRDefault="00612F8E" w:rsidP="003E21D4">
            <w:pPr>
              <w:keepNext/>
              <w:jc w:val="center"/>
              <w:rPr>
                <w:rFonts w:ascii="Calibri" w:hAnsi="Calibri"/>
                <w:sz w:val="18"/>
                <w:szCs w:val="18"/>
              </w:rPr>
            </w:pPr>
            <w:r w:rsidRPr="005959F4">
              <w:rPr>
                <w:rFonts w:ascii="Calibri" w:hAnsi="Calibri"/>
                <w:sz w:val="18"/>
                <w:szCs w:val="18"/>
              </w:rPr>
              <w:t>06</w:t>
            </w:r>
          </w:p>
        </w:tc>
        <w:tc>
          <w:tcPr>
            <w:tcW w:w="1080" w:type="dxa"/>
            <w:tcBorders>
              <w:top w:val="single" w:sz="4" w:space="0" w:color="auto"/>
              <w:left w:val="single" w:sz="4" w:space="0" w:color="auto"/>
              <w:bottom w:val="single" w:sz="4" w:space="0" w:color="auto"/>
              <w:right w:val="single" w:sz="4" w:space="0" w:color="auto"/>
            </w:tcBorders>
            <w:vAlign w:val="bottom"/>
          </w:tcPr>
          <w:p w14:paraId="308DB2F5" w14:textId="522A29F6" w:rsidR="00612F8E" w:rsidRPr="005959F4" w:rsidRDefault="00612F8E" w:rsidP="00612F8E">
            <w:pPr>
              <w:keepNext/>
              <w:jc w:val="center"/>
              <w:rPr>
                <w:rFonts w:ascii="Calibri" w:hAnsi="Calibri"/>
                <w:sz w:val="18"/>
                <w:szCs w:val="18"/>
              </w:rPr>
            </w:pPr>
            <w:r w:rsidRPr="005959F4">
              <w:rPr>
                <w:rFonts w:ascii="Calibri" w:hAnsi="Calibri"/>
                <w:sz w:val="18"/>
                <w:szCs w:val="18"/>
              </w:rPr>
              <w:t>07</w:t>
            </w:r>
          </w:p>
        </w:tc>
        <w:tc>
          <w:tcPr>
            <w:tcW w:w="1080" w:type="dxa"/>
            <w:tcBorders>
              <w:top w:val="single" w:sz="4" w:space="0" w:color="auto"/>
              <w:left w:val="single" w:sz="4" w:space="0" w:color="auto"/>
              <w:bottom w:val="single" w:sz="4" w:space="0" w:color="auto"/>
              <w:right w:val="single" w:sz="4" w:space="0" w:color="auto"/>
            </w:tcBorders>
            <w:vAlign w:val="bottom"/>
          </w:tcPr>
          <w:p w14:paraId="308DB2F6" w14:textId="1D056185" w:rsidR="00612F8E" w:rsidRPr="005959F4" w:rsidRDefault="00612F8E" w:rsidP="00612F8E">
            <w:pPr>
              <w:keepNext/>
              <w:jc w:val="center"/>
              <w:rPr>
                <w:rFonts w:ascii="Calibri" w:hAnsi="Calibri"/>
                <w:sz w:val="18"/>
                <w:szCs w:val="18"/>
              </w:rPr>
            </w:pPr>
            <w:r w:rsidRPr="005959F4">
              <w:rPr>
                <w:rFonts w:ascii="Calibri" w:hAnsi="Calibri"/>
                <w:sz w:val="18"/>
                <w:szCs w:val="18"/>
              </w:rPr>
              <w:t>08</w:t>
            </w:r>
          </w:p>
        </w:tc>
        <w:tc>
          <w:tcPr>
            <w:tcW w:w="1710" w:type="dxa"/>
            <w:tcBorders>
              <w:top w:val="single" w:sz="4" w:space="0" w:color="auto"/>
              <w:left w:val="single" w:sz="4" w:space="0" w:color="auto"/>
              <w:bottom w:val="single" w:sz="4" w:space="0" w:color="auto"/>
              <w:right w:val="single" w:sz="4" w:space="0" w:color="auto"/>
            </w:tcBorders>
            <w:vAlign w:val="bottom"/>
          </w:tcPr>
          <w:p w14:paraId="308DB2F7" w14:textId="0A24B93F" w:rsidR="00612F8E" w:rsidRPr="005959F4" w:rsidRDefault="00612F8E" w:rsidP="003E21D4">
            <w:pPr>
              <w:keepNext/>
              <w:jc w:val="center"/>
              <w:rPr>
                <w:rFonts w:ascii="Calibri" w:hAnsi="Calibri"/>
                <w:sz w:val="18"/>
                <w:szCs w:val="18"/>
              </w:rPr>
            </w:pPr>
            <w:r w:rsidRPr="005959F4">
              <w:rPr>
                <w:rFonts w:ascii="Calibri" w:hAnsi="Calibri"/>
                <w:sz w:val="18"/>
                <w:szCs w:val="18"/>
              </w:rPr>
              <w:t>09</w:t>
            </w:r>
          </w:p>
        </w:tc>
        <w:tc>
          <w:tcPr>
            <w:tcW w:w="990" w:type="dxa"/>
            <w:tcBorders>
              <w:top w:val="single" w:sz="4" w:space="0" w:color="auto"/>
              <w:left w:val="single" w:sz="4" w:space="0" w:color="auto"/>
              <w:bottom w:val="single" w:sz="4" w:space="0" w:color="auto"/>
              <w:right w:val="single" w:sz="4" w:space="0" w:color="auto"/>
            </w:tcBorders>
            <w:vAlign w:val="bottom"/>
          </w:tcPr>
          <w:p w14:paraId="308DB2F8" w14:textId="7F64F749" w:rsidR="00612F8E" w:rsidRPr="005959F4" w:rsidRDefault="00612F8E" w:rsidP="00612F8E">
            <w:pPr>
              <w:keepNext/>
              <w:jc w:val="center"/>
              <w:rPr>
                <w:rFonts w:ascii="Calibri" w:hAnsi="Calibri"/>
                <w:sz w:val="18"/>
                <w:szCs w:val="18"/>
              </w:rPr>
            </w:pPr>
            <w:r w:rsidRPr="005959F4">
              <w:rPr>
                <w:rFonts w:ascii="Calibri" w:hAnsi="Calibri"/>
                <w:sz w:val="18"/>
                <w:szCs w:val="18"/>
              </w:rPr>
              <w:t>10</w:t>
            </w:r>
          </w:p>
        </w:tc>
        <w:tc>
          <w:tcPr>
            <w:tcW w:w="1080" w:type="dxa"/>
            <w:tcBorders>
              <w:top w:val="single" w:sz="4" w:space="0" w:color="auto"/>
              <w:left w:val="single" w:sz="4" w:space="0" w:color="auto"/>
              <w:bottom w:val="single" w:sz="4" w:space="0" w:color="auto"/>
              <w:right w:val="single" w:sz="4" w:space="0" w:color="auto"/>
            </w:tcBorders>
            <w:vAlign w:val="bottom"/>
          </w:tcPr>
          <w:p w14:paraId="308DB2F9" w14:textId="5DFB0910" w:rsidR="00612F8E" w:rsidRPr="005959F4" w:rsidRDefault="00612F8E" w:rsidP="00612F8E">
            <w:pPr>
              <w:keepNext/>
              <w:jc w:val="center"/>
              <w:rPr>
                <w:rFonts w:ascii="Calibri" w:hAnsi="Calibri"/>
                <w:sz w:val="18"/>
                <w:szCs w:val="18"/>
              </w:rPr>
            </w:pPr>
            <w:r w:rsidRPr="005959F4">
              <w:rPr>
                <w:rFonts w:ascii="Calibri" w:hAnsi="Calibri"/>
                <w:sz w:val="18"/>
                <w:szCs w:val="18"/>
              </w:rPr>
              <w:t>11</w:t>
            </w:r>
          </w:p>
        </w:tc>
        <w:tc>
          <w:tcPr>
            <w:tcW w:w="1440" w:type="dxa"/>
            <w:tcBorders>
              <w:top w:val="single" w:sz="4" w:space="0" w:color="auto"/>
              <w:left w:val="single" w:sz="4" w:space="0" w:color="auto"/>
              <w:bottom w:val="single" w:sz="4" w:space="0" w:color="auto"/>
              <w:right w:val="single" w:sz="4" w:space="0" w:color="auto"/>
            </w:tcBorders>
            <w:vAlign w:val="bottom"/>
          </w:tcPr>
          <w:p w14:paraId="308DB2FB" w14:textId="35D7CBB4" w:rsidR="00612F8E" w:rsidRPr="005959F4" w:rsidRDefault="00612F8E" w:rsidP="00612F8E">
            <w:pPr>
              <w:keepNext/>
              <w:jc w:val="center"/>
              <w:rPr>
                <w:rFonts w:ascii="Calibri" w:hAnsi="Calibri"/>
                <w:sz w:val="18"/>
                <w:szCs w:val="18"/>
              </w:rPr>
            </w:pPr>
            <w:r w:rsidRPr="005959F4">
              <w:rPr>
                <w:rFonts w:ascii="Calibri" w:hAnsi="Calibri"/>
                <w:sz w:val="18"/>
                <w:szCs w:val="18"/>
              </w:rPr>
              <w:t>12</w:t>
            </w:r>
          </w:p>
        </w:tc>
      </w:tr>
      <w:tr w:rsidR="00612F8E" w:rsidRPr="005959F4" w14:paraId="308DB30E" w14:textId="77777777" w:rsidTr="00F80625">
        <w:trPr>
          <w:trHeight w:val="627"/>
        </w:trPr>
        <w:tc>
          <w:tcPr>
            <w:tcW w:w="1348" w:type="dxa"/>
            <w:tcBorders>
              <w:top w:val="single" w:sz="4" w:space="0" w:color="auto"/>
              <w:left w:val="single" w:sz="4" w:space="0" w:color="auto"/>
              <w:bottom w:val="single" w:sz="4" w:space="0" w:color="auto"/>
              <w:right w:val="single" w:sz="4" w:space="0" w:color="auto"/>
            </w:tcBorders>
            <w:vAlign w:val="bottom"/>
          </w:tcPr>
          <w:p w14:paraId="308DB2FD" w14:textId="2ECC8044" w:rsidR="00612F8E" w:rsidRPr="005959F4" w:rsidRDefault="00612F8E" w:rsidP="003E21D4">
            <w:pPr>
              <w:keepNext/>
              <w:jc w:val="center"/>
              <w:rPr>
                <w:rFonts w:ascii="Calibri" w:hAnsi="Calibri"/>
                <w:sz w:val="18"/>
                <w:szCs w:val="18"/>
              </w:rPr>
            </w:pPr>
            <w:r w:rsidRPr="005959F4">
              <w:rPr>
                <w:rFonts w:ascii="Calibri" w:hAnsi="Calibri"/>
                <w:sz w:val="18"/>
                <w:szCs w:val="18"/>
              </w:rPr>
              <w:t>SC System Identification or Name</w:t>
            </w:r>
          </w:p>
        </w:tc>
        <w:tc>
          <w:tcPr>
            <w:tcW w:w="1349" w:type="dxa"/>
            <w:tcBorders>
              <w:top w:val="single" w:sz="4" w:space="0" w:color="auto"/>
              <w:left w:val="single" w:sz="4" w:space="0" w:color="auto"/>
              <w:bottom w:val="single" w:sz="4" w:space="0" w:color="auto"/>
              <w:right w:val="single" w:sz="4" w:space="0" w:color="auto"/>
            </w:tcBorders>
            <w:vAlign w:val="bottom"/>
          </w:tcPr>
          <w:p w14:paraId="308DB2FE" w14:textId="10CC5332" w:rsidR="00612F8E" w:rsidRPr="005959F4" w:rsidRDefault="00612F8E" w:rsidP="00224060">
            <w:pPr>
              <w:keepNext/>
              <w:jc w:val="center"/>
              <w:rPr>
                <w:rFonts w:ascii="Calibri" w:hAnsi="Calibri"/>
                <w:sz w:val="18"/>
                <w:szCs w:val="18"/>
                <w:vertAlign w:val="superscript"/>
              </w:rPr>
            </w:pPr>
            <w:r w:rsidRPr="005959F4">
              <w:rPr>
                <w:rFonts w:ascii="Calibri" w:hAnsi="Calibri"/>
                <w:sz w:val="18"/>
                <w:szCs w:val="18"/>
              </w:rPr>
              <w:t>Heating System Type</w:t>
            </w:r>
          </w:p>
        </w:tc>
        <w:tc>
          <w:tcPr>
            <w:tcW w:w="989" w:type="dxa"/>
            <w:tcBorders>
              <w:top w:val="single" w:sz="4" w:space="0" w:color="auto"/>
              <w:left w:val="single" w:sz="4" w:space="0" w:color="auto"/>
              <w:bottom w:val="single" w:sz="4" w:space="0" w:color="auto"/>
              <w:right w:val="single" w:sz="4" w:space="0" w:color="auto"/>
            </w:tcBorders>
            <w:vAlign w:val="bottom"/>
          </w:tcPr>
          <w:p w14:paraId="308DB301" w14:textId="530EFB5A" w:rsidR="00612F8E" w:rsidRPr="005959F4" w:rsidRDefault="00612F8E" w:rsidP="00224060">
            <w:pPr>
              <w:keepNext/>
              <w:jc w:val="center"/>
              <w:rPr>
                <w:rFonts w:ascii="Calibri" w:hAnsi="Calibri"/>
                <w:sz w:val="18"/>
                <w:szCs w:val="18"/>
              </w:rPr>
            </w:pPr>
            <w:r w:rsidRPr="005959F4">
              <w:rPr>
                <w:rFonts w:ascii="Calibri" w:hAnsi="Calibri"/>
                <w:sz w:val="18"/>
                <w:szCs w:val="18"/>
              </w:rPr>
              <w:t xml:space="preserve">Heating Efficiency Type </w:t>
            </w:r>
          </w:p>
        </w:tc>
        <w:tc>
          <w:tcPr>
            <w:tcW w:w="990" w:type="dxa"/>
            <w:tcBorders>
              <w:top w:val="single" w:sz="4" w:space="0" w:color="auto"/>
              <w:left w:val="single" w:sz="4" w:space="0" w:color="auto"/>
              <w:bottom w:val="single" w:sz="4" w:space="0" w:color="auto"/>
              <w:right w:val="single" w:sz="4" w:space="0" w:color="auto"/>
            </w:tcBorders>
            <w:vAlign w:val="bottom"/>
          </w:tcPr>
          <w:p w14:paraId="308DB303" w14:textId="2F437F19" w:rsidR="00612F8E" w:rsidRPr="005959F4" w:rsidRDefault="00612F8E" w:rsidP="00224060">
            <w:pPr>
              <w:keepNext/>
              <w:jc w:val="center"/>
              <w:rPr>
                <w:rFonts w:ascii="Calibri" w:hAnsi="Calibri"/>
                <w:sz w:val="18"/>
                <w:szCs w:val="18"/>
              </w:rPr>
            </w:pPr>
            <w:r w:rsidRPr="005959F4">
              <w:rPr>
                <w:rFonts w:ascii="Calibri" w:hAnsi="Calibri"/>
                <w:sz w:val="18"/>
                <w:szCs w:val="18"/>
              </w:rPr>
              <w:t>Proposed Heating Efficiency</w:t>
            </w:r>
          </w:p>
        </w:tc>
        <w:tc>
          <w:tcPr>
            <w:tcW w:w="1350" w:type="dxa"/>
            <w:tcBorders>
              <w:top w:val="single" w:sz="4" w:space="0" w:color="auto"/>
              <w:left w:val="single" w:sz="4" w:space="0" w:color="auto"/>
              <w:bottom w:val="single" w:sz="4" w:space="0" w:color="auto"/>
              <w:right w:val="single" w:sz="4" w:space="0" w:color="auto"/>
            </w:tcBorders>
            <w:vAlign w:val="bottom"/>
          </w:tcPr>
          <w:p w14:paraId="308DB304" w14:textId="77777777" w:rsidR="00612F8E" w:rsidRPr="005959F4" w:rsidRDefault="00612F8E" w:rsidP="00E36297">
            <w:pPr>
              <w:keepNext/>
              <w:jc w:val="center"/>
              <w:rPr>
                <w:rFonts w:ascii="Calibri" w:hAnsi="Calibri"/>
                <w:sz w:val="18"/>
                <w:szCs w:val="18"/>
              </w:rPr>
            </w:pPr>
            <w:r w:rsidRPr="005959F4">
              <w:rPr>
                <w:rFonts w:ascii="Calibri" w:hAnsi="Calibri"/>
                <w:sz w:val="18"/>
                <w:szCs w:val="18"/>
              </w:rPr>
              <w:t>Cooling System Type</w:t>
            </w:r>
          </w:p>
        </w:tc>
        <w:tc>
          <w:tcPr>
            <w:tcW w:w="990" w:type="dxa"/>
            <w:tcBorders>
              <w:top w:val="single" w:sz="4" w:space="0" w:color="auto"/>
              <w:left w:val="single" w:sz="4" w:space="0" w:color="auto"/>
              <w:bottom w:val="single" w:sz="4" w:space="0" w:color="auto"/>
              <w:right w:val="single" w:sz="4" w:space="0" w:color="auto"/>
            </w:tcBorders>
            <w:vAlign w:val="bottom"/>
          </w:tcPr>
          <w:p w14:paraId="367800DC" w14:textId="38AA7778" w:rsidR="00612F8E" w:rsidRPr="005959F4" w:rsidRDefault="00612F8E" w:rsidP="00074E89">
            <w:pPr>
              <w:keepNext/>
              <w:jc w:val="center"/>
              <w:rPr>
                <w:rFonts w:ascii="Calibri" w:hAnsi="Calibri"/>
                <w:sz w:val="18"/>
                <w:szCs w:val="18"/>
              </w:rPr>
            </w:pPr>
            <w:r w:rsidRPr="005959F4">
              <w:rPr>
                <w:rFonts w:ascii="Calibri" w:hAnsi="Calibri"/>
                <w:sz w:val="18"/>
                <w:szCs w:val="18"/>
              </w:rPr>
              <w:t>Cooling Efficiency Type</w:t>
            </w:r>
          </w:p>
        </w:tc>
        <w:tc>
          <w:tcPr>
            <w:tcW w:w="1080" w:type="dxa"/>
            <w:tcBorders>
              <w:top w:val="single" w:sz="4" w:space="0" w:color="auto"/>
              <w:left w:val="single" w:sz="4" w:space="0" w:color="auto"/>
              <w:bottom w:val="single" w:sz="4" w:space="0" w:color="auto"/>
              <w:right w:val="single" w:sz="4" w:space="0" w:color="auto"/>
            </w:tcBorders>
            <w:vAlign w:val="bottom"/>
          </w:tcPr>
          <w:p w14:paraId="308DB306" w14:textId="4B6FC177" w:rsidR="00612F8E" w:rsidRPr="005959F4" w:rsidRDefault="00612F8E" w:rsidP="00074E89">
            <w:pPr>
              <w:keepNext/>
              <w:jc w:val="center"/>
              <w:rPr>
                <w:rFonts w:ascii="Calibri" w:hAnsi="Calibri"/>
                <w:sz w:val="18"/>
                <w:szCs w:val="18"/>
              </w:rPr>
            </w:pPr>
            <w:r w:rsidRPr="005959F4">
              <w:rPr>
                <w:rFonts w:ascii="Calibri" w:hAnsi="Calibri"/>
                <w:sz w:val="18"/>
                <w:szCs w:val="18"/>
              </w:rPr>
              <w:t>Proposed Cooling Efficiency</w:t>
            </w:r>
            <w:r w:rsidR="00074E89" w:rsidRPr="005959F4">
              <w:rPr>
                <w:rFonts w:ascii="Calibri" w:hAnsi="Calibri"/>
                <w:sz w:val="18"/>
                <w:szCs w:val="18"/>
              </w:rPr>
              <w:t xml:space="preserve"> </w:t>
            </w:r>
          </w:p>
        </w:tc>
        <w:tc>
          <w:tcPr>
            <w:tcW w:w="1080" w:type="dxa"/>
            <w:tcBorders>
              <w:top w:val="single" w:sz="4" w:space="0" w:color="auto"/>
              <w:left w:val="single" w:sz="4" w:space="0" w:color="auto"/>
              <w:bottom w:val="single" w:sz="4" w:space="0" w:color="auto"/>
              <w:right w:val="single" w:sz="4" w:space="0" w:color="auto"/>
            </w:tcBorders>
            <w:vAlign w:val="bottom"/>
          </w:tcPr>
          <w:p w14:paraId="308DB308" w14:textId="0136F86F" w:rsidR="00612F8E" w:rsidRPr="005959F4" w:rsidRDefault="00612F8E" w:rsidP="00074E89">
            <w:pPr>
              <w:keepNext/>
              <w:jc w:val="center"/>
              <w:rPr>
                <w:rFonts w:ascii="Calibri" w:hAnsi="Calibri"/>
                <w:sz w:val="18"/>
                <w:szCs w:val="18"/>
              </w:rPr>
            </w:pPr>
            <w:r w:rsidRPr="005959F4">
              <w:rPr>
                <w:rFonts w:ascii="Calibri" w:hAnsi="Calibri"/>
                <w:sz w:val="18"/>
                <w:szCs w:val="18"/>
              </w:rPr>
              <w:t>Distribu</w:t>
            </w:r>
            <w:r w:rsidR="00074E89" w:rsidRPr="005959F4">
              <w:rPr>
                <w:rFonts w:ascii="Calibri" w:hAnsi="Calibri"/>
                <w:sz w:val="18"/>
                <w:szCs w:val="18"/>
              </w:rPr>
              <w:t>-</w:t>
            </w:r>
            <w:r w:rsidRPr="005959F4">
              <w:rPr>
                <w:rFonts w:ascii="Calibri" w:hAnsi="Calibri"/>
                <w:sz w:val="18"/>
                <w:szCs w:val="18"/>
              </w:rPr>
              <w:t>tion System Type</w:t>
            </w:r>
          </w:p>
        </w:tc>
        <w:tc>
          <w:tcPr>
            <w:tcW w:w="1710" w:type="dxa"/>
            <w:tcBorders>
              <w:top w:val="single" w:sz="4" w:space="0" w:color="auto"/>
              <w:left w:val="single" w:sz="4" w:space="0" w:color="auto"/>
              <w:bottom w:val="single" w:sz="4" w:space="0" w:color="auto"/>
              <w:right w:val="single" w:sz="4" w:space="0" w:color="auto"/>
            </w:tcBorders>
            <w:vAlign w:val="bottom"/>
          </w:tcPr>
          <w:p w14:paraId="308DB309" w14:textId="4167369C" w:rsidR="00612F8E" w:rsidRPr="005959F4" w:rsidRDefault="00612F8E" w:rsidP="00224060">
            <w:pPr>
              <w:keepNext/>
              <w:jc w:val="center"/>
              <w:rPr>
                <w:rFonts w:ascii="Calibri" w:hAnsi="Calibri"/>
                <w:sz w:val="18"/>
                <w:szCs w:val="18"/>
              </w:rPr>
            </w:pPr>
            <w:r w:rsidRPr="005959F4">
              <w:rPr>
                <w:rFonts w:ascii="Calibri" w:hAnsi="Calibri"/>
                <w:sz w:val="18"/>
                <w:szCs w:val="18"/>
              </w:rPr>
              <w:t>Duct Location</w:t>
            </w:r>
          </w:p>
        </w:tc>
        <w:tc>
          <w:tcPr>
            <w:tcW w:w="990" w:type="dxa"/>
            <w:tcBorders>
              <w:top w:val="single" w:sz="4" w:space="0" w:color="auto"/>
              <w:left w:val="single" w:sz="4" w:space="0" w:color="auto"/>
              <w:bottom w:val="single" w:sz="4" w:space="0" w:color="auto"/>
              <w:right w:val="single" w:sz="4" w:space="0" w:color="auto"/>
            </w:tcBorders>
            <w:vAlign w:val="bottom"/>
          </w:tcPr>
          <w:p w14:paraId="308DB30A" w14:textId="60B0DF85" w:rsidR="00612F8E" w:rsidRPr="005959F4" w:rsidRDefault="00612F8E" w:rsidP="00224060">
            <w:pPr>
              <w:keepNext/>
              <w:jc w:val="center"/>
              <w:rPr>
                <w:rFonts w:ascii="Calibri" w:hAnsi="Calibri"/>
                <w:sz w:val="18"/>
                <w:szCs w:val="18"/>
              </w:rPr>
            </w:pPr>
            <w:r w:rsidRPr="005959F4">
              <w:rPr>
                <w:rFonts w:ascii="Calibri" w:hAnsi="Calibri"/>
                <w:sz w:val="18"/>
                <w:szCs w:val="18"/>
              </w:rPr>
              <w:t xml:space="preserve">Duct </w:t>
            </w:r>
            <w:r w:rsidRPr="005959F4">
              <w:rPr>
                <w:rFonts w:ascii="Calibri" w:hAnsi="Calibri"/>
                <w:sz w:val="18"/>
                <w:szCs w:val="18"/>
              </w:rPr>
              <w:br/>
              <w:t>R-value</w:t>
            </w:r>
          </w:p>
        </w:tc>
        <w:tc>
          <w:tcPr>
            <w:tcW w:w="1080" w:type="dxa"/>
            <w:tcBorders>
              <w:top w:val="single" w:sz="4" w:space="0" w:color="auto"/>
              <w:left w:val="single" w:sz="4" w:space="0" w:color="auto"/>
              <w:bottom w:val="single" w:sz="4" w:space="0" w:color="auto"/>
              <w:right w:val="single" w:sz="4" w:space="0" w:color="auto"/>
            </w:tcBorders>
            <w:vAlign w:val="bottom"/>
          </w:tcPr>
          <w:p w14:paraId="308DB30B" w14:textId="0D028F82" w:rsidR="00612F8E" w:rsidRPr="005959F4" w:rsidRDefault="00612F8E" w:rsidP="00224060">
            <w:pPr>
              <w:keepNext/>
              <w:jc w:val="center"/>
              <w:rPr>
                <w:rFonts w:ascii="Calibri" w:hAnsi="Calibri"/>
                <w:sz w:val="18"/>
                <w:szCs w:val="18"/>
              </w:rPr>
            </w:pPr>
            <w:r w:rsidRPr="005959F4">
              <w:rPr>
                <w:rFonts w:ascii="Calibri" w:hAnsi="Calibri"/>
                <w:sz w:val="18"/>
                <w:szCs w:val="18"/>
              </w:rPr>
              <w:t>Thermostat Type</w:t>
            </w:r>
          </w:p>
        </w:tc>
        <w:tc>
          <w:tcPr>
            <w:tcW w:w="1440" w:type="dxa"/>
            <w:tcBorders>
              <w:top w:val="single" w:sz="4" w:space="0" w:color="auto"/>
              <w:left w:val="single" w:sz="4" w:space="0" w:color="auto"/>
              <w:bottom w:val="single" w:sz="4" w:space="0" w:color="auto"/>
              <w:right w:val="single" w:sz="4" w:space="0" w:color="auto"/>
            </w:tcBorders>
            <w:vAlign w:val="bottom"/>
          </w:tcPr>
          <w:p w14:paraId="308DB30D"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Comments</w:t>
            </w:r>
          </w:p>
        </w:tc>
      </w:tr>
      <w:tr w:rsidR="00612F8E" w:rsidRPr="005959F4" w14:paraId="308DB31B" w14:textId="77777777" w:rsidTr="00F80625">
        <w:trPr>
          <w:trHeight w:val="250"/>
        </w:trPr>
        <w:tc>
          <w:tcPr>
            <w:tcW w:w="1348" w:type="dxa"/>
            <w:tcBorders>
              <w:top w:val="single" w:sz="4" w:space="0" w:color="auto"/>
              <w:left w:val="single" w:sz="4" w:space="0" w:color="auto"/>
              <w:bottom w:val="single" w:sz="4" w:space="0" w:color="auto"/>
              <w:right w:val="single" w:sz="4" w:space="0" w:color="auto"/>
            </w:tcBorders>
          </w:tcPr>
          <w:p w14:paraId="308DB30F" w14:textId="77777777" w:rsidR="00612F8E" w:rsidRPr="005959F4" w:rsidRDefault="00612F8E" w:rsidP="003E21D4">
            <w:pPr>
              <w:keepNext/>
              <w:rPr>
                <w:rFonts w:ascii="Calibri" w:hAnsi="Calibri"/>
                <w:sz w:val="18"/>
                <w:szCs w:val="18"/>
              </w:rPr>
            </w:pPr>
          </w:p>
        </w:tc>
        <w:tc>
          <w:tcPr>
            <w:tcW w:w="1349" w:type="dxa"/>
            <w:tcBorders>
              <w:top w:val="single" w:sz="4" w:space="0" w:color="auto"/>
              <w:left w:val="single" w:sz="4" w:space="0" w:color="auto"/>
              <w:bottom w:val="single" w:sz="4" w:space="0" w:color="auto"/>
              <w:right w:val="single" w:sz="4" w:space="0" w:color="auto"/>
            </w:tcBorders>
          </w:tcPr>
          <w:p w14:paraId="308DB310" w14:textId="77777777" w:rsidR="00612F8E" w:rsidRPr="005959F4" w:rsidRDefault="00612F8E" w:rsidP="003E21D4">
            <w:pPr>
              <w:keepNext/>
              <w:rPr>
                <w:rFonts w:ascii="Calibri" w:hAnsi="Calibri"/>
                <w:sz w:val="18"/>
                <w:szCs w:val="18"/>
              </w:rPr>
            </w:pPr>
          </w:p>
        </w:tc>
        <w:tc>
          <w:tcPr>
            <w:tcW w:w="989" w:type="dxa"/>
            <w:tcBorders>
              <w:top w:val="single" w:sz="4" w:space="0" w:color="auto"/>
              <w:left w:val="single" w:sz="4" w:space="0" w:color="auto"/>
              <w:bottom w:val="single" w:sz="4" w:space="0" w:color="auto"/>
              <w:right w:val="single" w:sz="4" w:space="0" w:color="auto"/>
            </w:tcBorders>
          </w:tcPr>
          <w:p w14:paraId="308DB311"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2" w14:textId="77777777" w:rsidR="00612F8E" w:rsidRPr="005959F4" w:rsidRDefault="00612F8E" w:rsidP="003E21D4">
            <w:pPr>
              <w:keepNext/>
              <w:rPr>
                <w:rFonts w:ascii="Calibri" w:hAnsi="Calibr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08DB313"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20F39B35"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4" w14:textId="34C5BD15"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5" w14:textId="77777777" w:rsidR="00612F8E" w:rsidRPr="005959F4" w:rsidRDefault="00612F8E" w:rsidP="003E21D4">
            <w:pPr>
              <w:keepNext/>
              <w:rPr>
                <w:rFonts w:ascii="Calibri" w:hAnsi="Calibri"/>
                <w:sz w:val="18"/>
                <w:szCs w:val="18"/>
              </w:rPr>
            </w:pPr>
          </w:p>
        </w:tc>
        <w:tc>
          <w:tcPr>
            <w:tcW w:w="1710" w:type="dxa"/>
            <w:tcBorders>
              <w:top w:val="single" w:sz="4" w:space="0" w:color="auto"/>
              <w:left w:val="single" w:sz="4" w:space="0" w:color="auto"/>
              <w:bottom w:val="single" w:sz="4" w:space="0" w:color="auto"/>
              <w:right w:val="single" w:sz="4" w:space="0" w:color="auto"/>
            </w:tcBorders>
          </w:tcPr>
          <w:p w14:paraId="308DB316"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7"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8" w14:textId="77777777" w:rsidR="00612F8E" w:rsidRPr="005959F4" w:rsidRDefault="00612F8E" w:rsidP="003E21D4">
            <w:pPr>
              <w:keepNext/>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tcPr>
          <w:p w14:paraId="308DB31A" w14:textId="77777777" w:rsidR="00612F8E" w:rsidRPr="005959F4" w:rsidRDefault="00612F8E" w:rsidP="003E21D4">
            <w:pPr>
              <w:keepNext/>
              <w:rPr>
                <w:rFonts w:ascii="Calibri" w:hAnsi="Calibri"/>
                <w:sz w:val="18"/>
                <w:szCs w:val="18"/>
              </w:rPr>
            </w:pPr>
          </w:p>
        </w:tc>
      </w:tr>
      <w:tr w:rsidR="00612F8E" w:rsidRPr="005959F4" w14:paraId="308DB328" w14:textId="77777777" w:rsidTr="00F80625">
        <w:trPr>
          <w:trHeight w:val="250"/>
        </w:trPr>
        <w:tc>
          <w:tcPr>
            <w:tcW w:w="1348" w:type="dxa"/>
            <w:tcBorders>
              <w:top w:val="single" w:sz="4" w:space="0" w:color="auto"/>
              <w:left w:val="single" w:sz="4" w:space="0" w:color="auto"/>
              <w:bottom w:val="single" w:sz="4" w:space="0" w:color="auto"/>
              <w:right w:val="single" w:sz="4" w:space="0" w:color="auto"/>
            </w:tcBorders>
          </w:tcPr>
          <w:p w14:paraId="308DB31C" w14:textId="77777777" w:rsidR="00612F8E" w:rsidRPr="005959F4" w:rsidRDefault="00612F8E" w:rsidP="003E21D4">
            <w:pPr>
              <w:keepNext/>
              <w:rPr>
                <w:rFonts w:ascii="Calibri" w:hAnsi="Calibri"/>
                <w:sz w:val="18"/>
                <w:szCs w:val="18"/>
              </w:rPr>
            </w:pPr>
          </w:p>
        </w:tc>
        <w:tc>
          <w:tcPr>
            <w:tcW w:w="1349" w:type="dxa"/>
            <w:tcBorders>
              <w:top w:val="single" w:sz="4" w:space="0" w:color="auto"/>
              <w:left w:val="single" w:sz="4" w:space="0" w:color="auto"/>
              <w:bottom w:val="single" w:sz="4" w:space="0" w:color="auto"/>
              <w:right w:val="single" w:sz="4" w:space="0" w:color="auto"/>
            </w:tcBorders>
          </w:tcPr>
          <w:p w14:paraId="308DB31D" w14:textId="77777777" w:rsidR="00612F8E" w:rsidRPr="005959F4" w:rsidRDefault="00612F8E" w:rsidP="003E21D4">
            <w:pPr>
              <w:keepNext/>
              <w:rPr>
                <w:rFonts w:ascii="Calibri" w:hAnsi="Calibri"/>
                <w:sz w:val="18"/>
                <w:szCs w:val="18"/>
              </w:rPr>
            </w:pPr>
          </w:p>
        </w:tc>
        <w:tc>
          <w:tcPr>
            <w:tcW w:w="989" w:type="dxa"/>
            <w:tcBorders>
              <w:top w:val="single" w:sz="4" w:space="0" w:color="auto"/>
              <w:left w:val="single" w:sz="4" w:space="0" w:color="auto"/>
              <w:bottom w:val="single" w:sz="4" w:space="0" w:color="auto"/>
              <w:right w:val="single" w:sz="4" w:space="0" w:color="auto"/>
            </w:tcBorders>
          </w:tcPr>
          <w:p w14:paraId="308DB31E"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F" w14:textId="77777777" w:rsidR="00612F8E" w:rsidRPr="005959F4" w:rsidRDefault="00612F8E" w:rsidP="003E21D4">
            <w:pPr>
              <w:keepNext/>
              <w:rPr>
                <w:rFonts w:ascii="Calibri" w:hAnsi="Calibr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08DB320"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635D3472"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1" w14:textId="3C960C28"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2" w14:textId="77777777" w:rsidR="00612F8E" w:rsidRPr="005959F4" w:rsidRDefault="00612F8E" w:rsidP="003E21D4">
            <w:pPr>
              <w:keepNext/>
              <w:rPr>
                <w:rFonts w:ascii="Calibri" w:hAnsi="Calibri"/>
                <w:sz w:val="18"/>
                <w:szCs w:val="18"/>
              </w:rPr>
            </w:pPr>
          </w:p>
        </w:tc>
        <w:tc>
          <w:tcPr>
            <w:tcW w:w="1710" w:type="dxa"/>
            <w:tcBorders>
              <w:top w:val="single" w:sz="4" w:space="0" w:color="auto"/>
              <w:left w:val="single" w:sz="4" w:space="0" w:color="auto"/>
              <w:bottom w:val="single" w:sz="4" w:space="0" w:color="auto"/>
              <w:right w:val="single" w:sz="4" w:space="0" w:color="auto"/>
            </w:tcBorders>
          </w:tcPr>
          <w:p w14:paraId="308DB323"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24"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5" w14:textId="77777777" w:rsidR="00612F8E" w:rsidRPr="005959F4" w:rsidRDefault="00612F8E" w:rsidP="003E21D4">
            <w:pPr>
              <w:keepNext/>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tcPr>
          <w:p w14:paraId="308DB327" w14:textId="77777777" w:rsidR="00612F8E" w:rsidRPr="005959F4" w:rsidRDefault="00612F8E" w:rsidP="003E21D4">
            <w:pPr>
              <w:keepNext/>
              <w:rPr>
                <w:rFonts w:ascii="Calibri" w:hAnsi="Calibri"/>
                <w:sz w:val="18"/>
                <w:szCs w:val="18"/>
              </w:rPr>
            </w:pPr>
          </w:p>
        </w:tc>
      </w:tr>
      <w:tr w:rsidR="00612F8E" w:rsidRPr="005959F4" w14:paraId="308DB32C" w14:textId="77777777" w:rsidTr="00F80625">
        <w:trPr>
          <w:trHeight w:val="250"/>
        </w:trPr>
        <w:tc>
          <w:tcPr>
            <w:tcW w:w="14396" w:type="dxa"/>
            <w:gridSpan w:val="12"/>
            <w:tcBorders>
              <w:top w:val="single" w:sz="4" w:space="0" w:color="auto"/>
              <w:left w:val="single" w:sz="4" w:space="0" w:color="auto"/>
              <w:bottom w:val="single" w:sz="4" w:space="0" w:color="auto"/>
              <w:right w:val="single" w:sz="4" w:space="0" w:color="auto"/>
            </w:tcBorders>
          </w:tcPr>
          <w:p w14:paraId="65FCEB43" w14:textId="09B1D20F" w:rsidR="00612F8E" w:rsidRPr="005959F4" w:rsidRDefault="00612F8E" w:rsidP="00556C2C">
            <w:pPr>
              <w:keepNext/>
              <w:rPr>
                <w:rFonts w:ascii="Calibri" w:hAnsi="Calibri"/>
                <w:b/>
                <w:sz w:val="18"/>
                <w:szCs w:val="18"/>
              </w:rPr>
            </w:pPr>
            <w:r w:rsidRPr="005959F4">
              <w:rPr>
                <w:rFonts w:ascii="Calibri" w:hAnsi="Calibri"/>
                <w:b/>
                <w:sz w:val="18"/>
                <w:szCs w:val="18"/>
              </w:rPr>
              <w:t>Notes:</w:t>
            </w:r>
          </w:p>
          <w:p w14:paraId="308DB32A" w14:textId="0F3F3A92" w:rsidR="00612F8E" w:rsidRPr="005959F4" w:rsidRDefault="00936338" w:rsidP="00803D0B">
            <w:pPr>
              <w:keepNext/>
              <w:numPr>
                <w:ilvl w:val="0"/>
                <w:numId w:val="13"/>
              </w:numPr>
              <w:ind w:left="540" w:hanging="180"/>
              <w:rPr>
                <w:rFonts w:ascii="Calibri" w:hAnsi="Calibri"/>
                <w:sz w:val="18"/>
                <w:szCs w:val="18"/>
              </w:rPr>
            </w:pPr>
            <w:r w:rsidRPr="008F2688">
              <w:rPr>
                <w:rFonts w:ascii="Calibri" w:hAnsi="Calibri"/>
                <w:sz w:val="18"/>
                <w:szCs w:val="18"/>
              </w:rPr>
              <w:t xml:space="preserve">Any gas heating, heat pump, or cooling appliance sold in California will meet the minimum appliance efficiency standard. Models can be checked at </w:t>
            </w:r>
            <w:hyperlink r:id="rId12" w:history="1">
              <w:r w:rsidRPr="008F2688">
                <w:rPr>
                  <w:rStyle w:val="Hyperlink"/>
                  <w:rFonts w:ascii="Calibri" w:hAnsi="Calibri"/>
                  <w:sz w:val="18"/>
                  <w:szCs w:val="18"/>
                </w:rPr>
                <w:t>https://cacertappliances.energy.ca.gov/</w:t>
              </w:r>
            </w:hyperlink>
            <w:r w:rsidRPr="008F2688">
              <w:rPr>
                <w:rFonts w:ascii="Calibri" w:hAnsi="Calibri"/>
                <w:sz w:val="18"/>
                <w:szCs w:val="18"/>
              </w:rPr>
              <w:t>.</w:t>
            </w:r>
          </w:p>
          <w:p w14:paraId="3FA30FA6" w14:textId="49335BBF" w:rsidR="00612F8E" w:rsidRPr="005959F4" w:rsidRDefault="00612F8E" w:rsidP="001F3969">
            <w:pPr>
              <w:keepNext/>
              <w:numPr>
                <w:ilvl w:val="0"/>
                <w:numId w:val="13"/>
              </w:numPr>
              <w:ind w:left="540" w:hanging="180"/>
              <w:rPr>
                <w:rFonts w:ascii="Calibri" w:hAnsi="Calibri"/>
                <w:sz w:val="18"/>
                <w:szCs w:val="18"/>
              </w:rPr>
            </w:pPr>
            <w:r w:rsidRPr="005959F4">
              <w:rPr>
                <w:rFonts w:ascii="Calibri" w:hAnsi="Calibri"/>
                <w:sz w:val="18"/>
                <w:szCs w:val="18"/>
              </w:rPr>
              <w:t>If ducted equipment, the duct location must be inside conditioned space if the project is in climate zone 4 or 8-16 and Table F, column 01 is set to Option C.</w:t>
            </w:r>
          </w:p>
          <w:p w14:paraId="308DB32B" w14:textId="4243D72F" w:rsidR="00612F8E" w:rsidRPr="005959F4" w:rsidRDefault="00612F8E" w:rsidP="001F3969">
            <w:pPr>
              <w:keepNext/>
              <w:numPr>
                <w:ilvl w:val="0"/>
                <w:numId w:val="13"/>
              </w:numPr>
              <w:ind w:left="540" w:hanging="180"/>
              <w:rPr>
                <w:rFonts w:ascii="Calibri" w:hAnsi="Calibri"/>
                <w:sz w:val="18"/>
                <w:szCs w:val="18"/>
              </w:rPr>
            </w:pPr>
            <w:r w:rsidRPr="005959F4">
              <w:rPr>
                <w:rFonts w:ascii="Calibri" w:hAnsi="Calibri"/>
                <w:sz w:val="18"/>
                <w:szCs w:val="18"/>
              </w:rPr>
              <w:t>The prescriptive requirements preclude the use of bypass ducts in association with zonally controlled systems. A HERS Rater shall verify that zonally controlled systems have no bypass ducts.</w:t>
            </w:r>
          </w:p>
        </w:tc>
      </w:tr>
    </w:tbl>
    <w:p w14:paraId="308DB32D" w14:textId="79459727" w:rsidR="00D97726" w:rsidRPr="005959F4" w:rsidRDefault="00D97726">
      <w:pPr>
        <w:rPr>
          <w:sz w:val="18"/>
          <w:szCs w:val="18"/>
        </w:rPr>
      </w:pPr>
    </w:p>
    <w:tbl>
      <w:tblPr>
        <w:tblStyle w:val="TableGrid"/>
        <w:tblW w:w="14395" w:type="dxa"/>
        <w:tblLook w:val="04A0" w:firstRow="1" w:lastRow="0" w:firstColumn="1" w:lastColumn="0" w:noHBand="0" w:noVBand="1"/>
      </w:tblPr>
      <w:tblGrid>
        <w:gridCol w:w="1741"/>
        <w:gridCol w:w="1764"/>
        <w:gridCol w:w="1710"/>
        <w:gridCol w:w="1620"/>
        <w:gridCol w:w="1800"/>
        <w:gridCol w:w="1890"/>
        <w:gridCol w:w="1710"/>
        <w:gridCol w:w="2160"/>
      </w:tblGrid>
      <w:tr w:rsidR="0095485E" w:rsidRPr="005959F4" w14:paraId="53B8DB3D" w14:textId="77777777" w:rsidTr="0024568D">
        <w:tc>
          <w:tcPr>
            <w:tcW w:w="14395" w:type="dxa"/>
            <w:gridSpan w:val="8"/>
          </w:tcPr>
          <w:p w14:paraId="19FE8173" w14:textId="4F91B34D" w:rsidR="0095485E" w:rsidRPr="005959F4" w:rsidRDefault="0095485E" w:rsidP="0095485E">
            <w:pPr>
              <w:rPr>
                <w:rFonts w:asciiTheme="minorHAnsi" w:hAnsiTheme="minorHAnsi"/>
                <w:sz w:val="18"/>
                <w:szCs w:val="18"/>
              </w:rPr>
            </w:pPr>
            <w:r w:rsidRPr="007C6199">
              <w:rPr>
                <w:rFonts w:asciiTheme="minorHAnsi" w:hAnsiTheme="minorHAnsi"/>
                <w:b/>
                <w:sz w:val="18"/>
                <w:szCs w:val="18"/>
              </w:rPr>
              <w:t>L.</w:t>
            </w:r>
            <w:r w:rsidRPr="005959F4">
              <w:rPr>
                <w:rFonts w:asciiTheme="minorHAnsi" w:hAnsiTheme="minorHAnsi"/>
                <w:sz w:val="18"/>
                <w:szCs w:val="18"/>
              </w:rPr>
              <w:t xml:space="preserve"> </w:t>
            </w:r>
            <w:r w:rsidRPr="005959F4">
              <w:rPr>
                <w:rFonts w:asciiTheme="minorHAnsi" w:hAnsiTheme="minorHAnsi"/>
                <w:b/>
                <w:sz w:val="18"/>
                <w:szCs w:val="18"/>
              </w:rPr>
              <w:t>Ventilation Cooling in Climate Zones 8-14</w:t>
            </w:r>
            <w:r w:rsidRPr="005959F4">
              <w:rPr>
                <w:rFonts w:asciiTheme="minorHAnsi" w:hAnsiTheme="minorHAnsi"/>
                <w:sz w:val="18"/>
                <w:szCs w:val="18"/>
              </w:rPr>
              <w:t xml:space="preserve"> (Section 150.1(c)12)</w:t>
            </w:r>
          </w:p>
        </w:tc>
      </w:tr>
      <w:tr w:rsidR="00AA4E02" w:rsidRPr="005959F4" w14:paraId="7380EDBA" w14:textId="77777777" w:rsidTr="0024568D">
        <w:tc>
          <w:tcPr>
            <w:tcW w:w="1741" w:type="dxa"/>
            <w:vAlign w:val="bottom"/>
          </w:tcPr>
          <w:p w14:paraId="75BF916B" w14:textId="44942160" w:rsidR="00AA4E02" w:rsidRPr="0095485E" w:rsidRDefault="00AA4E02" w:rsidP="00A50A51">
            <w:pPr>
              <w:jc w:val="center"/>
              <w:rPr>
                <w:rFonts w:asciiTheme="minorHAnsi" w:hAnsiTheme="minorHAnsi"/>
                <w:sz w:val="18"/>
              </w:rPr>
            </w:pPr>
            <w:r w:rsidRPr="0095485E">
              <w:rPr>
                <w:rFonts w:asciiTheme="minorHAnsi" w:hAnsiTheme="minorHAnsi"/>
                <w:sz w:val="18"/>
              </w:rPr>
              <w:t>01</w:t>
            </w:r>
          </w:p>
        </w:tc>
        <w:tc>
          <w:tcPr>
            <w:tcW w:w="1764" w:type="dxa"/>
            <w:vAlign w:val="bottom"/>
          </w:tcPr>
          <w:p w14:paraId="513AA30A" w14:textId="0339E06C" w:rsidR="00AA4E02" w:rsidRPr="0095485E" w:rsidRDefault="00AA4E02" w:rsidP="00A50A51">
            <w:pPr>
              <w:jc w:val="center"/>
              <w:rPr>
                <w:rFonts w:asciiTheme="minorHAnsi" w:hAnsiTheme="minorHAnsi"/>
                <w:sz w:val="18"/>
              </w:rPr>
            </w:pPr>
            <w:r>
              <w:rPr>
                <w:rFonts w:asciiTheme="minorHAnsi" w:hAnsiTheme="minorHAnsi"/>
                <w:sz w:val="18"/>
              </w:rPr>
              <w:t>02</w:t>
            </w:r>
          </w:p>
        </w:tc>
        <w:tc>
          <w:tcPr>
            <w:tcW w:w="1710" w:type="dxa"/>
            <w:vAlign w:val="bottom"/>
          </w:tcPr>
          <w:p w14:paraId="4465AE2C" w14:textId="77777777" w:rsidR="00AA4E02" w:rsidRPr="0095485E" w:rsidRDefault="00AA4E02" w:rsidP="00A50A51">
            <w:pPr>
              <w:jc w:val="center"/>
              <w:rPr>
                <w:rFonts w:asciiTheme="minorHAnsi" w:hAnsiTheme="minorHAnsi"/>
                <w:sz w:val="18"/>
              </w:rPr>
            </w:pPr>
            <w:r>
              <w:rPr>
                <w:rFonts w:asciiTheme="minorHAnsi" w:hAnsiTheme="minorHAnsi"/>
                <w:sz w:val="18"/>
              </w:rPr>
              <w:t>03</w:t>
            </w:r>
          </w:p>
        </w:tc>
        <w:tc>
          <w:tcPr>
            <w:tcW w:w="1620" w:type="dxa"/>
            <w:vAlign w:val="bottom"/>
          </w:tcPr>
          <w:p w14:paraId="518DA97F" w14:textId="6265F6BE" w:rsidR="00AA4E02" w:rsidRPr="0095485E" w:rsidRDefault="00AA4E02" w:rsidP="00A50A51">
            <w:pPr>
              <w:jc w:val="center"/>
              <w:rPr>
                <w:rFonts w:asciiTheme="minorHAnsi" w:hAnsiTheme="minorHAnsi"/>
                <w:sz w:val="18"/>
              </w:rPr>
            </w:pPr>
            <w:r>
              <w:rPr>
                <w:rFonts w:asciiTheme="minorHAnsi" w:hAnsiTheme="minorHAnsi"/>
                <w:sz w:val="18"/>
              </w:rPr>
              <w:t>04</w:t>
            </w:r>
          </w:p>
        </w:tc>
        <w:tc>
          <w:tcPr>
            <w:tcW w:w="1800" w:type="dxa"/>
            <w:vAlign w:val="bottom"/>
          </w:tcPr>
          <w:p w14:paraId="42AC586F" w14:textId="7CDC9B27" w:rsidR="00AA4E02" w:rsidRPr="0095485E" w:rsidRDefault="00AA4E02" w:rsidP="00597179">
            <w:pPr>
              <w:jc w:val="center"/>
              <w:rPr>
                <w:rFonts w:asciiTheme="minorHAnsi" w:hAnsiTheme="minorHAnsi"/>
                <w:sz w:val="18"/>
              </w:rPr>
            </w:pPr>
            <w:r>
              <w:rPr>
                <w:rFonts w:asciiTheme="minorHAnsi" w:hAnsiTheme="minorHAnsi"/>
                <w:sz w:val="18"/>
              </w:rPr>
              <w:t>05</w:t>
            </w:r>
          </w:p>
        </w:tc>
        <w:tc>
          <w:tcPr>
            <w:tcW w:w="1890" w:type="dxa"/>
            <w:vAlign w:val="bottom"/>
          </w:tcPr>
          <w:p w14:paraId="3CACAFE2" w14:textId="51A678B9" w:rsidR="00AA4E02" w:rsidRPr="0095485E" w:rsidRDefault="00AA4E02" w:rsidP="00597179">
            <w:pPr>
              <w:jc w:val="center"/>
              <w:rPr>
                <w:rFonts w:asciiTheme="minorHAnsi" w:hAnsiTheme="minorHAnsi"/>
                <w:sz w:val="18"/>
              </w:rPr>
            </w:pPr>
            <w:r>
              <w:rPr>
                <w:rFonts w:asciiTheme="minorHAnsi" w:hAnsiTheme="minorHAnsi"/>
                <w:sz w:val="18"/>
              </w:rPr>
              <w:t>06</w:t>
            </w:r>
          </w:p>
        </w:tc>
        <w:tc>
          <w:tcPr>
            <w:tcW w:w="1710" w:type="dxa"/>
            <w:vAlign w:val="bottom"/>
          </w:tcPr>
          <w:p w14:paraId="3D426EDB" w14:textId="77777777" w:rsidR="00AA4E02" w:rsidRPr="0095485E" w:rsidRDefault="00AA4E02" w:rsidP="00597179">
            <w:pPr>
              <w:jc w:val="center"/>
              <w:rPr>
                <w:rFonts w:asciiTheme="minorHAnsi" w:hAnsiTheme="minorHAnsi"/>
                <w:sz w:val="18"/>
              </w:rPr>
            </w:pPr>
            <w:r>
              <w:rPr>
                <w:rFonts w:asciiTheme="minorHAnsi" w:hAnsiTheme="minorHAnsi"/>
                <w:sz w:val="18"/>
              </w:rPr>
              <w:t>07</w:t>
            </w:r>
          </w:p>
        </w:tc>
        <w:tc>
          <w:tcPr>
            <w:tcW w:w="2160" w:type="dxa"/>
            <w:vAlign w:val="bottom"/>
          </w:tcPr>
          <w:p w14:paraId="141B39B1" w14:textId="7D65461A" w:rsidR="00AA4E02" w:rsidRPr="0095485E" w:rsidRDefault="00AA4E02" w:rsidP="00597179">
            <w:pPr>
              <w:jc w:val="center"/>
              <w:rPr>
                <w:rFonts w:asciiTheme="minorHAnsi" w:hAnsiTheme="minorHAnsi"/>
                <w:sz w:val="18"/>
              </w:rPr>
            </w:pPr>
            <w:r>
              <w:rPr>
                <w:rFonts w:asciiTheme="minorHAnsi" w:hAnsiTheme="minorHAnsi"/>
                <w:sz w:val="18"/>
              </w:rPr>
              <w:t>08</w:t>
            </w:r>
          </w:p>
        </w:tc>
      </w:tr>
      <w:tr w:rsidR="00AA4E02" w:rsidRPr="005959F4" w14:paraId="44D7B7CE" w14:textId="77777777" w:rsidTr="0024568D">
        <w:tc>
          <w:tcPr>
            <w:tcW w:w="8635" w:type="dxa"/>
            <w:gridSpan w:val="5"/>
            <w:vAlign w:val="bottom"/>
          </w:tcPr>
          <w:p w14:paraId="08545902" w14:textId="28517A71" w:rsidR="00AA4E02" w:rsidRPr="0095485E" w:rsidRDefault="00AA4E02" w:rsidP="00A50A51">
            <w:pPr>
              <w:jc w:val="center"/>
              <w:rPr>
                <w:rFonts w:asciiTheme="minorHAnsi" w:hAnsiTheme="minorHAnsi"/>
                <w:b/>
                <w:sz w:val="18"/>
              </w:rPr>
            </w:pPr>
            <w:r w:rsidRPr="0095485E">
              <w:rPr>
                <w:rFonts w:asciiTheme="minorHAnsi" w:hAnsiTheme="minorHAnsi"/>
                <w:b/>
                <w:sz w:val="18"/>
              </w:rPr>
              <w:t>Proposed</w:t>
            </w:r>
          </w:p>
        </w:tc>
        <w:tc>
          <w:tcPr>
            <w:tcW w:w="3600" w:type="dxa"/>
            <w:gridSpan w:val="2"/>
            <w:vAlign w:val="bottom"/>
          </w:tcPr>
          <w:p w14:paraId="72E9B501" w14:textId="77777777" w:rsidR="00AA4E02" w:rsidRPr="0095485E" w:rsidRDefault="00AA4E02" w:rsidP="0095485E">
            <w:pPr>
              <w:jc w:val="center"/>
              <w:rPr>
                <w:rFonts w:asciiTheme="minorHAnsi" w:hAnsiTheme="minorHAnsi"/>
                <w:b/>
                <w:sz w:val="18"/>
              </w:rPr>
            </w:pPr>
            <w:r w:rsidRPr="0095485E">
              <w:rPr>
                <w:rFonts w:asciiTheme="minorHAnsi" w:hAnsiTheme="minorHAnsi"/>
                <w:b/>
                <w:sz w:val="18"/>
              </w:rPr>
              <w:t>Required</w:t>
            </w:r>
          </w:p>
        </w:tc>
        <w:tc>
          <w:tcPr>
            <w:tcW w:w="2160" w:type="dxa"/>
            <w:vAlign w:val="bottom"/>
          </w:tcPr>
          <w:p w14:paraId="1BAC8785" w14:textId="4EA5791C" w:rsidR="00AA4E02" w:rsidRPr="0095485E" w:rsidRDefault="00AA4E02" w:rsidP="0095485E">
            <w:pPr>
              <w:jc w:val="center"/>
              <w:rPr>
                <w:rFonts w:asciiTheme="minorHAnsi" w:hAnsiTheme="minorHAnsi"/>
                <w:b/>
                <w:sz w:val="18"/>
              </w:rPr>
            </w:pPr>
          </w:p>
        </w:tc>
      </w:tr>
      <w:tr w:rsidR="00AA4E02" w:rsidRPr="005959F4" w14:paraId="2637D04F" w14:textId="77777777" w:rsidTr="0024568D">
        <w:tc>
          <w:tcPr>
            <w:tcW w:w="1741" w:type="dxa"/>
            <w:vAlign w:val="bottom"/>
          </w:tcPr>
          <w:p w14:paraId="39A0E0C5" w14:textId="699A8969" w:rsidR="00AA4E02" w:rsidRPr="0095485E" w:rsidRDefault="00AA4E02" w:rsidP="00597179">
            <w:pPr>
              <w:jc w:val="center"/>
              <w:rPr>
                <w:rFonts w:asciiTheme="minorHAnsi" w:hAnsiTheme="minorHAnsi"/>
                <w:sz w:val="18"/>
              </w:rPr>
            </w:pPr>
            <w:r w:rsidRPr="005959F4">
              <w:rPr>
                <w:rFonts w:ascii="Calibri" w:hAnsi="Calibri"/>
                <w:sz w:val="18"/>
                <w:szCs w:val="18"/>
              </w:rPr>
              <w:t xml:space="preserve">Air Flow Rate (in CFM) for Certified Whole House Fan </w:t>
            </w:r>
          </w:p>
        </w:tc>
        <w:tc>
          <w:tcPr>
            <w:tcW w:w="1764" w:type="dxa"/>
            <w:vAlign w:val="bottom"/>
          </w:tcPr>
          <w:p w14:paraId="6BDBBF2E" w14:textId="7FEFE2DA" w:rsidR="00AA4E02" w:rsidRPr="0095485E" w:rsidRDefault="00AA4E02" w:rsidP="0095485E">
            <w:pPr>
              <w:jc w:val="center"/>
              <w:rPr>
                <w:rFonts w:asciiTheme="minorHAnsi" w:hAnsiTheme="minorHAnsi"/>
                <w:sz w:val="18"/>
              </w:rPr>
            </w:pPr>
            <w:r w:rsidRPr="005959F4">
              <w:rPr>
                <w:rFonts w:ascii="Calibri" w:hAnsi="Calibri"/>
                <w:sz w:val="18"/>
                <w:szCs w:val="18"/>
              </w:rPr>
              <w:t>Number of Fans</w:t>
            </w:r>
          </w:p>
        </w:tc>
        <w:tc>
          <w:tcPr>
            <w:tcW w:w="1710" w:type="dxa"/>
            <w:vAlign w:val="bottom"/>
          </w:tcPr>
          <w:p w14:paraId="403EDD87" w14:textId="45755927" w:rsidR="00AA4E02" w:rsidRPr="0095485E" w:rsidRDefault="00AA4E02" w:rsidP="00866842">
            <w:pPr>
              <w:jc w:val="center"/>
              <w:rPr>
                <w:rFonts w:asciiTheme="minorHAnsi" w:hAnsiTheme="minorHAnsi"/>
                <w:sz w:val="18"/>
              </w:rPr>
            </w:pPr>
            <w:r w:rsidRPr="005959F4">
              <w:rPr>
                <w:rFonts w:ascii="Calibri" w:hAnsi="Calibri"/>
                <w:sz w:val="18"/>
                <w:szCs w:val="18"/>
              </w:rPr>
              <w:t xml:space="preserve">Total CFM </w:t>
            </w:r>
          </w:p>
        </w:tc>
        <w:tc>
          <w:tcPr>
            <w:tcW w:w="1620" w:type="dxa"/>
            <w:vAlign w:val="bottom"/>
          </w:tcPr>
          <w:p w14:paraId="68422AD7" w14:textId="2AEAF317" w:rsidR="00AA4E02" w:rsidRPr="0095485E" w:rsidRDefault="00AA4E02" w:rsidP="0095485E">
            <w:pPr>
              <w:jc w:val="center"/>
              <w:rPr>
                <w:rFonts w:asciiTheme="minorHAnsi" w:hAnsiTheme="minorHAnsi"/>
                <w:sz w:val="18"/>
              </w:rPr>
            </w:pPr>
            <w:r>
              <w:rPr>
                <w:rFonts w:asciiTheme="minorHAnsi" w:hAnsiTheme="minorHAnsi"/>
                <w:sz w:val="18"/>
              </w:rPr>
              <w:t>Directly Vented to Outside</w:t>
            </w:r>
          </w:p>
        </w:tc>
        <w:tc>
          <w:tcPr>
            <w:tcW w:w="1800" w:type="dxa"/>
            <w:vAlign w:val="bottom"/>
          </w:tcPr>
          <w:p w14:paraId="4D725FEF" w14:textId="56062008" w:rsidR="00AA4E02" w:rsidRPr="0095485E" w:rsidRDefault="00AA4E02" w:rsidP="00866842">
            <w:pPr>
              <w:jc w:val="center"/>
              <w:rPr>
                <w:rFonts w:asciiTheme="minorHAnsi" w:hAnsiTheme="minorHAnsi"/>
                <w:sz w:val="18"/>
              </w:rPr>
            </w:pPr>
            <w:r w:rsidRPr="005959F4">
              <w:rPr>
                <w:rFonts w:ascii="Calibri" w:hAnsi="Calibri"/>
                <w:sz w:val="18"/>
                <w:szCs w:val="18"/>
              </w:rPr>
              <w:t>Attic Free Vent Area (in ft</w:t>
            </w:r>
            <w:r w:rsidRPr="005959F4">
              <w:rPr>
                <w:rFonts w:ascii="Calibri" w:hAnsi="Calibri"/>
                <w:sz w:val="18"/>
                <w:szCs w:val="18"/>
                <w:vertAlign w:val="superscript"/>
              </w:rPr>
              <w:t>2</w:t>
            </w:r>
            <w:r w:rsidRPr="005959F4">
              <w:rPr>
                <w:rFonts w:ascii="Calibri" w:hAnsi="Calibri"/>
                <w:sz w:val="18"/>
                <w:szCs w:val="18"/>
              </w:rPr>
              <w:t xml:space="preserve">) </w:t>
            </w:r>
          </w:p>
        </w:tc>
        <w:tc>
          <w:tcPr>
            <w:tcW w:w="1890" w:type="dxa"/>
            <w:vAlign w:val="bottom"/>
          </w:tcPr>
          <w:p w14:paraId="37D727E5" w14:textId="6ADDE6AE" w:rsidR="00AA4E02" w:rsidRPr="0095485E" w:rsidRDefault="00AA4E02" w:rsidP="0095485E">
            <w:pPr>
              <w:jc w:val="center"/>
              <w:rPr>
                <w:rFonts w:asciiTheme="minorHAnsi" w:hAnsiTheme="minorHAnsi"/>
                <w:sz w:val="18"/>
              </w:rPr>
            </w:pPr>
            <w:r w:rsidRPr="005959F4">
              <w:rPr>
                <w:rFonts w:ascii="Calibri" w:hAnsi="Calibri"/>
                <w:sz w:val="18"/>
                <w:szCs w:val="18"/>
              </w:rPr>
              <w:t>Airflow Rate (CFM) (1.5 CFM per ft</w:t>
            </w:r>
            <w:r w:rsidRPr="005959F4">
              <w:rPr>
                <w:rFonts w:ascii="Calibri" w:hAnsi="Calibri"/>
                <w:sz w:val="18"/>
                <w:szCs w:val="18"/>
                <w:vertAlign w:val="superscript"/>
              </w:rPr>
              <w:t xml:space="preserve">2 </w:t>
            </w:r>
            <w:r w:rsidRPr="005959F4">
              <w:rPr>
                <w:rFonts w:ascii="Calibri" w:hAnsi="Calibri"/>
                <w:sz w:val="18"/>
                <w:szCs w:val="18"/>
              </w:rPr>
              <w:t>of Conditioned Floor Area)</w:t>
            </w:r>
          </w:p>
        </w:tc>
        <w:tc>
          <w:tcPr>
            <w:tcW w:w="1710" w:type="dxa"/>
            <w:vAlign w:val="bottom"/>
          </w:tcPr>
          <w:p w14:paraId="65EE0C67" w14:textId="77777777" w:rsidR="00AA4E02" w:rsidRPr="0095485E" w:rsidRDefault="00AA4E02" w:rsidP="0095485E">
            <w:pPr>
              <w:jc w:val="center"/>
              <w:rPr>
                <w:rFonts w:asciiTheme="minorHAnsi" w:hAnsiTheme="minorHAnsi"/>
                <w:sz w:val="18"/>
              </w:rPr>
            </w:pPr>
            <w:r w:rsidRPr="005959F4">
              <w:rPr>
                <w:rFonts w:ascii="Calibri" w:hAnsi="Calibri"/>
                <w:sz w:val="18"/>
                <w:szCs w:val="18"/>
              </w:rPr>
              <w:t>Minimum Attic Vent Free Area (in</w:t>
            </w:r>
            <w:r w:rsidRPr="005959F4">
              <w:rPr>
                <w:rFonts w:ascii="Calibri" w:hAnsi="Calibri"/>
                <w:sz w:val="18"/>
                <w:szCs w:val="18"/>
                <w:vertAlign w:val="superscript"/>
              </w:rPr>
              <w:t>2</w:t>
            </w:r>
            <w:r w:rsidRPr="005959F4">
              <w:rPr>
                <w:rFonts w:ascii="Calibri" w:hAnsi="Calibri"/>
                <w:sz w:val="18"/>
                <w:szCs w:val="18"/>
              </w:rPr>
              <w:t>) (Required Airflow Rate x 0.192)</w:t>
            </w:r>
          </w:p>
        </w:tc>
        <w:tc>
          <w:tcPr>
            <w:tcW w:w="2160" w:type="dxa"/>
            <w:vAlign w:val="bottom"/>
          </w:tcPr>
          <w:p w14:paraId="43260FC5" w14:textId="4B4805A1" w:rsidR="00AA4E02" w:rsidRPr="00207197" w:rsidRDefault="00AA4E02" w:rsidP="0095485E">
            <w:pPr>
              <w:jc w:val="center"/>
              <w:rPr>
                <w:rFonts w:asciiTheme="minorHAnsi" w:hAnsiTheme="minorHAnsi"/>
                <w:sz w:val="18"/>
              </w:rPr>
            </w:pPr>
            <w:r w:rsidRPr="00207197">
              <w:rPr>
                <w:rFonts w:asciiTheme="minorHAnsi" w:hAnsiTheme="minorHAnsi"/>
                <w:sz w:val="18"/>
              </w:rPr>
              <w:t>Location/Comments</w:t>
            </w:r>
          </w:p>
        </w:tc>
      </w:tr>
      <w:tr w:rsidR="00AA4E02" w:rsidRPr="005959F4" w14:paraId="62061722" w14:textId="77777777" w:rsidTr="0024568D">
        <w:tc>
          <w:tcPr>
            <w:tcW w:w="1741" w:type="dxa"/>
            <w:vAlign w:val="bottom"/>
          </w:tcPr>
          <w:p w14:paraId="336764CB" w14:textId="77777777" w:rsidR="00AA4E02" w:rsidRPr="0095485E" w:rsidRDefault="00AA4E02" w:rsidP="0095485E">
            <w:pPr>
              <w:jc w:val="center"/>
              <w:rPr>
                <w:rFonts w:asciiTheme="minorHAnsi" w:hAnsiTheme="minorHAnsi"/>
                <w:sz w:val="18"/>
              </w:rPr>
            </w:pPr>
          </w:p>
        </w:tc>
        <w:tc>
          <w:tcPr>
            <w:tcW w:w="1764" w:type="dxa"/>
            <w:vAlign w:val="bottom"/>
          </w:tcPr>
          <w:p w14:paraId="2092916C" w14:textId="77777777" w:rsidR="00AA4E02" w:rsidRPr="0095485E" w:rsidRDefault="00AA4E02" w:rsidP="0095485E">
            <w:pPr>
              <w:jc w:val="center"/>
              <w:rPr>
                <w:rFonts w:asciiTheme="minorHAnsi" w:hAnsiTheme="minorHAnsi"/>
                <w:sz w:val="18"/>
              </w:rPr>
            </w:pPr>
          </w:p>
        </w:tc>
        <w:tc>
          <w:tcPr>
            <w:tcW w:w="1710" w:type="dxa"/>
            <w:vAlign w:val="bottom"/>
          </w:tcPr>
          <w:p w14:paraId="40A1345F" w14:textId="77777777" w:rsidR="00AA4E02" w:rsidRPr="0095485E" w:rsidRDefault="00AA4E02" w:rsidP="0095485E">
            <w:pPr>
              <w:jc w:val="center"/>
              <w:rPr>
                <w:rFonts w:asciiTheme="minorHAnsi" w:hAnsiTheme="minorHAnsi"/>
                <w:sz w:val="18"/>
              </w:rPr>
            </w:pPr>
          </w:p>
        </w:tc>
        <w:tc>
          <w:tcPr>
            <w:tcW w:w="1620" w:type="dxa"/>
            <w:vAlign w:val="bottom"/>
          </w:tcPr>
          <w:p w14:paraId="31E18F43" w14:textId="747827F1" w:rsidR="00AA4E02" w:rsidRPr="0095485E" w:rsidRDefault="00AA4E02" w:rsidP="0095485E">
            <w:pPr>
              <w:jc w:val="center"/>
              <w:rPr>
                <w:rFonts w:asciiTheme="minorHAnsi" w:hAnsiTheme="minorHAnsi"/>
                <w:sz w:val="18"/>
              </w:rPr>
            </w:pPr>
          </w:p>
        </w:tc>
        <w:tc>
          <w:tcPr>
            <w:tcW w:w="1800" w:type="dxa"/>
            <w:vAlign w:val="bottom"/>
          </w:tcPr>
          <w:p w14:paraId="3541CB91" w14:textId="77777777" w:rsidR="00AA4E02" w:rsidRPr="0095485E" w:rsidRDefault="00AA4E02" w:rsidP="0095485E">
            <w:pPr>
              <w:jc w:val="center"/>
              <w:rPr>
                <w:rFonts w:asciiTheme="minorHAnsi" w:hAnsiTheme="minorHAnsi"/>
                <w:sz w:val="18"/>
              </w:rPr>
            </w:pPr>
          </w:p>
        </w:tc>
        <w:tc>
          <w:tcPr>
            <w:tcW w:w="1890" w:type="dxa"/>
            <w:vAlign w:val="bottom"/>
          </w:tcPr>
          <w:p w14:paraId="382B456E" w14:textId="77777777" w:rsidR="00AA4E02" w:rsidRPr="0095485E" w:rsidRDefault="00AA4E02" w:rsidP="0095485E">
            <w:pPr>
              <w:jc w:val="center"/>
              <w:rPr>
                <w:rFonts w:asciiTheme="minorHAnsi" w:hAnsiTheme="minorHAnsi"/>
                <w:sz w:val="18"/>
              </w:rPr>
            </w:pPr>
          </w:p>
        </w:tc>
        <w:tc>
          <w:tcPr>
            <w:tcW w:w="1710" w:type="dxa"/>
            <w:vAlign w:val="bottom"/>
          </w:tcPr>
          <w:p w14:paraId="0AEBFC12" w14:textId="77777777" w:rsidR="00AA4E02" w:rsidRPr="0095485E" w:rsidRDefault="00AA4E02" w:rsidP="0095485E">
            <w:pPr>
              <w:jc w:val="center"/>
              <w:rPr>
                <w:rFonts w:asciiTheme="minorHAnsi" w:hAnsiTheme="minorHAnsi"/>
                <w:sz w:val="18"/>
              </w:rPr>
            </w:pPr>
          </w:p>
        </w:tc>
        <w:tc>
          <w:tcPr>
            <w:tcW w:w="2160" w:type="dxa"/>
            <w:vAlign w:val="bottom"/>
          </w:tcPr>
          <w:p w14:paraId="5447D012" w14:textId="125967B3" w:rsidR="00AA4E02" w:rsidRPr="0095485E" w:rsidRDefault="00AA4E02" w:rsidP="0095485E">
            <w:pPr>
              <w:jc w:val="center"/>
              <w:rPr>
                <w:rFonts w:asciiTheme="minorHAnsi" w:hAnsiTheme="minorHAnsi"/>
                <w:sz w:val="18"/>
              </w:rPr>
            </w:pPr>
          </w:p>
        </w:tc>
      </w:tr>
      <w:tr w:rsidR="00AA4E02" w:rsidRPr="005959F4" w14:paraId="1231D6B6" w14:textId="77777777" w:rsidTr="0024568D">
        <w:tc>
          <w:tcPr>
            <w:tcW w:w="1741" w:type="dxa"/>
            <w:vAlign w:val="bottom"/>
          </w:tcPr>
          <w:p w14:paraId="22B34669" w14:textId="77777777" w:rsidR="00AA4E02" w:rsidRPr="0095485E" w:rsidRDefault="00AA4E02" w:rsidP="0095485E">
            <w:pPr>
              <w:jc w:val="center"/>
              <w:rPr>
                <w:rFonts w:asciiTheme="minorHAnsi" w:hAnsiTheme="minorHAnsi"/>
                <w:sz w:val="18"/>
              </w:rPr>
            </w:pPr>
          </w:p>
        </w:tc>
        <w:tc>
          <w:tcPr>
            <w:tcW w:w="1764" w:type="dxa"/>
            <w:vAlign w:val="bottom"/>
          </w:tcPr>
          <w:p w14:paraId="52A0E530" w14:textId="77777777" w:rsidR="00AA4E02" w:rsidRPr="0095485E" w:rsidRDefault="00AA4E02" w:rsidP="0095485E">
            <w:pPr>
              <w:jc w:val="center"/>
              <w:rPr>
                <w:rFonts w:asciiTheme="minorHAnsi" w:hAnsiTheme="minorHAnsi"/>
                <w:sz w:val="18"/>
              </w:rPr>
            </w:pPr>
          </w:p>
        </w:tc>
        <w:tc>
          <w:tcPr>
            <w:tcW w:w="1710" w:type="dxa"/>
            <w:vAlign w:val="bottom"/>
          </w:tcPr>
          <w:p w14:paraId="244A3A26" w14:textId="77777777" w:rsidR="00AA4E02" w:rsidRPr="0095485E" w:rsidRDefault="00AA4E02" w:rsidP="0095485E">
            <w:pPr>
              <w:jc w:val="center"/>
              <w:rPr>
                <w:rFonts w:asciiTheme="minorHAnsi" w:hAnsiTheme="minorHAnsi"/>
                <w:sz w:val="18"/>
              </w:rPr>
            </w:pPr>
          </w:p>
        </w:tc>
        <w:tc>
          <w:tcPr>
            <w:tcW w:w="1620" w:type="dxa"/>
            <w:vAlign w:val="bottom"/>
          </w:tcPr>
          <w:p w14:paraId="01854160" w14:textId="0CBC064C" w:rsidR="00AA4E02" w:rsidRPr="0095485E" w:rsidRDefault="00AA4E02" w:rsidP="0095485E">
            <w:pPr>
              <w:jc w:val="center"/>
              <w:rPr>
                <w:rFonts w:asciiTheme="minorHAnsi" w:hAnsiTheme="minorHAnsi"/>
                <w:sz w:val="18"/>
              </w:rPr>
            </w:pPr>
          </w:p>
        </w:tc>
        <w:tc>
          <w:tcPr>
            <w:tcW w:w="1800" w:type="dxa"/>
            <w:vAlign w:val="bottom"/>
          </w:tcPr>
          <w:p w14:paraId="7029B8AB" w14:textId="77777777" w:rsidR="00AA4E02" w:rsidRPr="0095485E" w:rsidRDefault="00AA4E02" w:rsidP="0095485E">
            <w:pPr>
              <w:jc w:val="center"/>
              <w:rPr>
                <w:rFonts w:asciiTheme="minorHAnsi" w:hAnsiTheme="minorHAnsi"/>
                <w:sz w:val="18"/>
              </w:rPr>
            </w:pPr>
          </w:p>
        </w:tc>
        <w:tc>
          <w:tcPr>
            <w:tcW w:w="1890" w:type="dxa"/>
            <w:vAlign w:val="bottom"/>
          </w:tcPr>
          <w:p w14:paraId="1D379AA4" w14:textId="77777777" w:rsidR="00AA4E02" w:rsidRPr="0095485E" w:rsidRDefault="00AA4E02" w:rsidP="0095485E">
            <w:pPr>
              <w:jc w:val="center"/>
              <w:rPr>
                <w:rFonts w:asciiTheme="minorHAnsi" w:hAnsiTheme="minorHAnsi"/>
                <w:sz w:val="18"/>
              </w:rPr>
            </w:pPr>
          </w:p>
        </w:tc>
        <w:tc>
          <w:tcPr>
            <w:tcW w:w="1710" w:type="dxa"/>
            <w:vAlign w:val="bottom"/>
          </w:tcPr>
          <w:p w14:paraId="44C4F9AD" w14:textId="77777777" w:rsidR="00AA4E02" w:rsidRPr="0095485E" w:rsidRDefault="00AA4E02" w:rsidP="0095485E">
            <w:pPr>
              <w:jc w:val="center"/>
              <w:rPr>
                <w:rFonts w:asciiTheme="minorHAnsi" w:hAnsiTheme="minorHAnsi"/>
                <w:sz w:val="18"/>
              </w:rPr>
            </w:pPr>
          </w:p>
        </w:tc>
        <w:tc>
          <w:tcPr>
            <w:tcW w:w="2160" w:type="dxa"/>
            <w:vAlign w:val="bottom"/>
          </w:tcPr>
          <w:p w14:paraId="57A93A63" w14:textId="2CF81832" w:rsidR="00AA4E02" w:rsidRPr="0095485E" w:rsidRDefault="00AA4E02" w:rsidP="0095485E">
            <w:pPr>
              <w:jc w:val="center"/>
              <w:rPr>
                <w:rFonts w:asciiTheme="minorHAnsi" w:hAnsiTheme="minorHAnsi"/>
                <w:sz w:val="18"/>
              </w:rPr>
            </w:pPr>
          </w:p>
        </w:tc>
      </w:tr>
    </w:tbl>
    <w:p w14:paraId="23EFDCB8" w14:textId="502017A3" w:rsidR="00FD3B9D" w:rsidRDefault="00FD3B9D"/>
    <w:p w14:paraId="7A37B083" w14:textId="73D56F1F" w:rsidR="00F80625" w:rsidRDefault="00F80625"/>
    <w:p w14:paraId="5E14EBBA" w14:textId="4F0BA7E2" w:rsidR="00F80625" w:rsidRDefault="00F80625"/>
    <w:p w14:paraId="0D345B4D" w14:textId="77777777" w:rsidR="00F80625" w:rsidRDefault="00F80625"/>
    <w:tbl>
      <w:tblPr>
        <w:tblStyle w:val="TableGrid"/>
        <w:tblW w:w="0" w:type="auto"/>
        <w:jc w:val="right"/>
        <w:tblLook w:val="04A0" w:firstRow="1" w:lastRow="0" w:firstColumn="1" w:lastColumn="0" w:noHBand="0" w:noVBand="1"/>
      </w:tblPr>
      <w:tblGrid>
        <w:gridCol w:w="1012"/>
        <w:gridCol w:w="1006"/>
        <w:gridCol w:w="1134"/>
        <w:gridCol w:w="925"/>
        <w:gridCol w:w="985"/>
        <w:gridCol w:w="999"/>
        <w:gridCol w:w="1005"/>
        <w:gridCol w:w="973"/>
        <w:gridCol w:w="1167"/>
        <w:gridCol w:w="1004"/>
        <w:gridCol w:w="1027"/>
        <w:gridCol w:w="1032"/>
        <w:gridCol w:w="1037"/>
        <w:gridCol w:w="1084"/>
      </w:tblGrid>
      <w:tr w:rsidR="00FD3B9D" w:rsidRPr="004A470C" w14:paraId="3B7A93B5" w14:textId="77777777" w:rsidTr="0024568D">
        <w:trPr>
          <w:trHeight w:val="440"/>
          <w:jc w:val="right"/>
        </w:trPr>
        <w:tc>
          <w:tcPr>
            <w:tcW w:w="14305" w:type="dxa"/>
            <w:gridSpan w:val="14"/>
          </w:tcPr>
          <w:p w14:paraId="5AD86A78" w14:textId="77777777" w:rsidR="00FD3B9D" w:rsidRPr="004A470C" w:rsidRDefault="00FD3B9D" w:rsidP="00FD3B9D">
            <w:pPr>
              <w:keepNext/>
              <w:rPr>
                <w:rFonts w:ascii="Calibri" w:eastAsia="Calibri" w:hAnsi="Calibri"/>
                <w:b/>
                <w:szCs w:val="22"/>
              </w:rPr>
            </w:pPr>
            <w:r w:rsidRPr="00B013A1">
              <w:rPr>
                <w:rFonts w:ascii="Calibri" w:eastAsia="Calibri" w:hAnsi="Calibri"/>
                <w:b/>
                <w:sz w:val="18"/>
                <w:szCs w:val="22"/>
              </w:rPr>
              <w:lastRenderedPageBreak/>
              <w:t xml:space="preserve">M. Water Heating Systems </w:t>
            </w:r>
            <w:r w:rsidRPr="00B013A1">
              <w:rPr>
                <w:rFonts w:ascii="Calibri" w:eastAsia="Calibri" w:hAnsi="Calibri"/>
                <w:sz w:val="18"/>
                <w:szCs w:val="22"/>
              </w:rPr>
              <w:t>(Section 150.1(c)8)</w:t>
            </w:r>
          </w:p>
          <w:p w14:paraId="3B79673E" w14:textId="77777777" w:rsidR="00FD3B9D" w:rsidRPr="004A470C" w:rsidRDefault="00FD3B9D" w:rsidP="00FD3B9D">
            <w:pPr>
              <w:rPr>
                <w:rFonts w:ascii="Calibri" w:hAnsi="Calibri"/>
              </w:rPr>
            </w:pPr>
            <w:r w:rsidRPr="004A470C">
              <w:rPr>
                <w:rFonts w:ascii="Calibri" w:eastAsia="Calibri" w:hAnsi="Calibri"/>
                <w:sz w:val="18"/>
              </w:rPr>
              <w:t>List water heaters and boilers for both domestic hot water (DHW) heaters and hydronic space heating.</w:t>
            </w:r>
          </w:p>
        </w:tc>
      </w:tr>
      <w:tr w:rsidR="004C4C78" w:rsidRPr="004A470C" w14:paraId="7F097A7C" w14:textId="77777777" w:rsidTr="0024568D">
        <w:trPr>
          <w:trHeight w:val="225"/>
          <w:jc w:val="right"/>
        </w:trPr>
        <w:tc>
          <w:tcPr>
            <w:tcW w:w="1019" w:type="dxa"/>
            <w:vAlign w:val="center"/>
          </w:tcPr>
          <w:p w14:paraId="68816CF4" w14:textId="77777777" w:rsidR="00FD3B9D" w:rsidRPr="004A470C" w:rsidRDefault="00FD3B9D" w:rsidP="00FD3B9D">
            <w:pPr>
              <w:jc w:val="center"/>
              <w:rPr>
                <w:rFonts w:ascii="Calibri" w:hAnsi="Calibri"/>
                <w:sz w:val="18"/>
              </w:rPr>
            </w:pPr>
            <w:r w:rsidRPr="004A470C">
              <w:rPr>
                <w:rFonts w:ascii="Calibri" w:hAnsi="Calibri"/>
                <w:sz w:val="18"/>
              </w:rPr>
              <w:t>01</w:t>
            </w:r>
          </w:p>
        </w:tc>
        <w:tc>
          <w:tcPr>
            <w:tcW w:w="1013" w:type="dxa"/>
          </w:tcPr>
          <w:p w14:paraId="483DC38D" w14:textId="77777777" w:rsidR="00FD3B9D" w:rsidRPr="004A470C" w:rsidRDefault="00FD3B9D" w:rsidP="00FD3B9D">
            <w:pPr>
              <w:jc w:val="center"/>
              <w:rPr>
                <w:rFonts w:ascii="Calibri" w:hAnsi="Calibri"/>
                <w:sz w:val="18"/>
              </w:rPr>
            </w:pPr>
            <w:r w:rsidRPr="004A470C">
              <w:rPr>
                <w:rFonts w:ascii="Calibri" w:hAnsi="Calibri"/>
                <w:sz w:val="18"/>
              </w:rPr>
              <w:t>02</w:t>
            </w:r>
          </w:p>
        </w:tc>
        <w:tc>
          <w:tcPr>
            <w:tcW w:w="1137" w:type="dxa"/>
            <w:vAlign w:val="center"/>
          </w:tcPr>
          <w:p w14:paraId="0483DC2E" w14:textId="77777777" w:rsidR="00FD3B9D" w:rsidRPr="004A470C" w:rsidRDefault="00FD3B9D" w:rsidP="00FD3B9D">
            <w:pPr>
              <w:jc w:val="center"/>
              <w:rPr>
                <w:rFonts w:ascii="Calibri" w:hAnsi="Calibri"/>
                <w:sz w:val="18"/>
              </w:rPr>
            </w:pPr>
            <w:r w:rsidRPr="004A470C">
              <w:rPr>
                <w:rFonts w:ascii="Calibri" w:hAnsi="Calibri"/>
                <w:sz w:val="18"/>
              </w:rPr>
              <w:t>03</w:t>
            </w:r>
          </w:p>
        </w:tc>
        <w:tc>
          <w:tcPr>
            <w:tcW w:w="927" w:type="dxa"/>
          </w:tcPr>
          <w:p w14:paraId="51A29006" w14:textId="77777777" w:rsidR="00FD3B9D" w:rsidRPr="004A470C" w:rsidRDefault="00FD3B9D" w:rsidP="00FD3B9D">
            <w:pPr>
              <w:jc w:val="center"/>
              <w:rPr>
                <w:rFonts w:ascii="Calibri" w:hAnsi="Calibri"/>
                <w:sz w:val="18"/>
              </w:rPr>
            </w:pPr>
            <w:r w:rsidRPr="004A470C">
              <w:rPr>
                <w:rFonts w:ascii="Calibri" w:hAnsi="Calibri"/>
                <w:sz w:val="18"/>
              </w:rPr>
              <w:t>04</w:t>
            </w:r>
          </w:p>
        </w:tc>
        <w:tc>
          <w:tcPr>
            <w:tcW w:w="996" w:type="dxa"/>
          </w:tcPr>
          <w:p w14:paraId="647C22AD" w14:textId="77777777" w:rsidR="00FD3B9D" w:rsidRPr="004A470C" w:rsidDel="007B15E5" w:rsidRDefault="00FD3B9D" w:rsidP="00FD3B9D">
            <w:pPr>
              <w:jc w:val="center"/>
              <w:rPr>
                <w:rFonts w:ascii="Calibri" w:hAnsi="Calibri"/>
                <w:sz w:val="18"/>
              </w:rPr>
            </w:pPr>
            <w:r w:rsidRPr="004A470C">
              <w:rPr>
                <w:rFonts w:ascii="Calibri" w:hAnsi="Calibri"/>
                <w:sz w:val="18"/>
              </w:rPr>
              <w:t>05</w:t>
            </w:r>
          </w:p>
        </w:tc>
        <w:tc>
          <w:tcPr>
            <w:tcW w:w="1008" w:type="dxa"/>
            <w:vAlign w:val="center"/>
          </w:tcPr>
          <w:p w14:paraId="094B214A" w14:textId="77777777" w:rsidR="00FD3B9D" w:rsidRPr="004A470C" w:rsidRDefault="00FD3B9D" w:rsidP="00FD3B9D">
            <w:pPr>
              <w:jc w:val="center"/>
              <w:rPr>
                <w:rFonts w:ascii="Calibri" w:hAnsi="Calibri"/>
                <w:sz w:val="18"/>
              </w:rPr>
            </w:pPr>
            <w:r w:rsidRPr="004A470C">
              <w:rPr>
                <w:rFonts w:ascii="Calibri" w:hAnsi="Calibri"/>
                <w:sz w:val="18"/>
              </w:rPr>
              <w:t>06</w:t>
            </w:r>
          </w:p>
        </w:tc>
        <w:tc>
          <w:tcPr>
            <w:tcW w:w="1012" w:type="dxa"/>
            <w:vAlign w:val="center"/>
          </w:tcPr>
          <w:p w14:paraId="2248D094" w14:textId="77777777" w:rsidR="00FD3B9D" w:rsidRPr="004A470C" w:rsidRDefault="00FD3B9D" w:rsidP="00FD3B9D">
            <w:pPr>
              <w:jc w:val="center"/>
              <w:rPr>
                <w:rFonts w:ascii="Calibri" w:hAnsi="Calibri"/>
                <w:sz w:val="18"/>
              </w:rPr>
            </w:pPr>
            <w:r w:rsidRPr="004A470C">
              <w:rPr>
                <w:rFonts w:ascii="Calibri" w:hAnsi="Calibri"/>
                <w:sz w:val="18"/>
              </w:rPr>
              <w:t>07</w:t>
            </w:r>
          </w:p>
        </w:tc>
        <w:tc>
          <w:tcPr>
            <w:tcW w:w="986" w:type="dxa"/>
            <w:vAlign w:val="center"/>
          </w:tcPr>
          <w:p w14:paraId="5E76762F" w14:textId="77777777" w:rsidR="00FD3B9D" w:rsidRPr="004A470C" w:rsidRDefault="00FD3B9D" w:rsidP="00FD3B9D">
            <w:pPr>
              <w:jc w:val="center"/>
              <w:rPr>
                <w:rFonts w:ascii="Calibri" w:hAnsi="Calibri"/>
                <w:sz w:val="18"/>
              </w:rPr>
            </w:pPr>
            <w:r w:rsidRPr="004A470C">
              <w:rPr>
                <w:rFonts w:ascii="Calibri" w:hAnsi="Calibri"/>
                <w:sz w:val="18"/>
              </w:rPr>
              <w:t>08</w:t>
            </w:r>
          </w:p>
        </w:tc>
        <w:tc>
          <w:tcPr>
            <w:tcW w:w="1039" w:type="dxa"/>
            <w:vAlign w:val="center"/>
          </w:tcPr>
          <w:p w14:paraId="01A0E0AA" w14:textId="77777777" w:rsidR="00FD3B9D" w:rsidRPr="004A470C" w:rsidRDefault="00FD3B9D" w:rsidP="00FD3B9D">
            <w:pPr>
              <w:jc w:val="center"/>
              <w:rPr>
                <w:rFonts w:ascii="Calibri" w:hAnsi="Calibri"/>
                <w:sz w:val="18"/>
              </w:rPr>
            </w:pPr>
            <w:r w:rsidRPr="004A470C">
              <w:rPr>
                <w:rFonts w:ascii="Calibri" w:hAnsi="Calibri"/>
                <w:sz w:val="18"/>
              </w:rPr>
              <w:t>09</w:t>
            </w:r>
          </w:p>
        </w:tc>
        <w:tc>
          <w:tcPr>
            <w:tcW w:w="1011" w:type="dxa"/>
            <w:vAlign w:val="center"/>
          </w:tcPr>
          <w:p w14:paraId="13D78957" w14:textId="77777777" w:rsidR="00FD3B9D" w:rsidRPr="004A470C" w:rsidRDefault="00FD3B9D" w:rsidP="00FD3B9D">
            <w:pPr>
              <w:jc w:val="center"/>
              <w:rPr>
                <w:rFonts w:ascii="Calibri" w:hAnsi="Calibri"/>
                <w:sz w:val="18"/>
              </w:rPr>
            </w:pPr>
            <w:r w:rsidRPr="004A470C">
              <w:rPr>
                <w:rFonts w:ascii="Calibri" w:hAnsi="Calibri"/>
                <w:sz w:val="18"/>
              </w:rPr>
              <w:t>10</w:t>
            </w:r>
          </w:p>
        </w:tc>
        <w:tc>
          <w:tcPr>
            <w:tcW w:w="1030" w:type="dxa"/>
          </w:tcPr>
          <w:p w14:paraId="4EBC8F32" w14:textId="77777777" w:rsidR="00FD3B9D" w:rsidRPr="004A470C" w:rsidRDefault="00FD3B9D" w:rsidP="00FD3B9D">
            <w:pPr>
              <w:jc w:val="center"/>
              <w:rPr>
                <w:rFonts w:ascii="Calibri" w:hAnsi="Calibri"/>
                <w:sz w:val="18"/>
              </w:rPr>
            </w:pPr>
            <w:r w:rsidRPr="004A470C">
              <w:rPr>
                <w:rFonts w:ascii="Calibri" w:hAnsi="Calibri"/>
                <w:sz w:val="18"/>
              </w:rPr>
              <w:t>11</w:t>
            </w:r>
          </w:p>
        </w:tc>
        <w:tc>
          <w:tcPr>
            <w:tcW w:w="1034" w:type="dxa"/>
            <w:vAlign w:val="center"/>
          </w:tcPr>
          <w:p w14:paraId="32CE462C" w14:textId="77777777" w:rsidR="00FD3B9D" w:rsidRPr="004A470C" w:rsidRDefault="00FD3B9D" w:rsidP="00FD3B9D">
            <w:pPr>
              <w:jc w:val="center"/>
              <w:rPr>
                <w:rFonts w:ascii="Calibri" w:hAnsi="Calibri"/>
                <w:sz w:val="18"/>
              </w:rPr>
            </w:pPr>
            <w:r w:rsidRPr="004A470C">
              <w:rPr>
                <w:rFonts w:ascii="Calibri" w:hAnsi="Calibri"/>
                <w:sz w:val="18"/>
              </w:rPr>
              <w:t>12</w:t>
            </w:r>
          </w:p>
        </w:tc>
        <w:tc>
          <w:tcPr>
            <w:tcW w:w="1043" w:type="dxa"/>
            <w:vAlign w:val="center"/>
          </w:tcPr>
          <w:p w14:paraId="2E66CF6A" w14:textId="77777777" w:rsidR="00FD3B9D" w:rsidRPr="004A470C" w:rsidRDefault="00FD3B9D" w:rsidP="00FD3B9D">
            <w:pPr>
              <w:jc w:val="center"/>
              <w:rPr>
                <w:rFonts w:ascii="Calibri" w:hAnsi="Calibri"/>
                <w:sz w:val="18"/>
              </w:rPr>
            </w:pPr>
            <w:r w:rsidRPr="004A470C">
              <w:rPr>
                <w:rFonts w:ascii="Calibri" w:hAnsi="Calibri"/>
                <w:sz w:val="18"/>
              </w:rPr>
              <w:t>13</w:t>
            </w:r>
          </w:p>
        </w:tc>
        <w:tc>
          <w:tcPr>
            <w:tcW w:w="1050" w:type="dxa"/>
            <w:vAlign w:val="center"/>
          </w:tcPr>
          <w:p w14:paraId="392FEFA6" w14:textId="77777777" w:rsidR="00FD3B9D" w:rsidRPr="004A470C" w:rsidRDefault="00FD3B9D" w:rsidP="00FD3B9D">
            <w:pPr>
              <w:jc w:val="center"/>
              <w:rPr>
                <w:rFonts w:ascii="Calibri" w:hAnsi="Calibri"/>
                <w:sz w:val="18"/>
              </w:rPr>
            </w:pPr>
            <w:r w:rsidRPr="004A470C">
              <w:rPr>
                <w:rFonts w:ascii="Calibri" w:hAnsi="Calibri"/>
                <w:sz w:val="18"/>
              </w:rPr>
              <w:t>14</w:t>
            </w:r>
          </w:p>
        </w:tc>
      </w:tr>
      <w:tr w:rsidR="004C4C78" w:rsidRPr="004A470C" w14:paraId="71A85EF4" w14:textId="77777777" w:rsidTr="0024568D">
        <w:trPr>
          <w:trHeight w:val="873"/>
          <w:jc w:val="right"/>
        </w:trPr>
        <w:tc>
          <w:tcPr>
            <w:tcW w:w="1019" w:type="dxa"/>
            <w:vAlign w:val="bottom"/>
          </w:tcPr>
          <w:p w14:paraId="29ACD651" w14:textId="77777777" w:rsidR="00FD3B9D" w:rsidRPr="004A470C" w:rsidRDefault="00FD3B9D" w:rsidP="00FD3B9D">
            <w:pPr>
              <w:jc w:val="center"/>
              <w:rPr>
                <w:rFonts w:ascii="Calibri" w:hAnsi="Calibri"/>
                <w:sz w:val="18"/>
                <w:szCs w:val="18"/>
              </w:rPr>
            </w:pPr>
            <w:r w:rsidRPr="004A470C">
              <w:rPr>
                <w:rFonts w:ascii="Calibri" w:hAnsi="Calibri"/>
                <w:sz w:val="18"/>
                <w:szCs w:val="18"/>
              </w:rPr>
              <w:t>Water Heating System ID or Name</w:t>
            </w:r>
          </w:p>
        </w:tc>
        <w:tc>
          <w:tcPr>
            <w:tcW w:w="1013" w:type="dxa"/>
            <w:vAlign w:val="bottom"/>
          </w:tcPr>
          <w:p w14:paraId="66A6B139" w14:textId="77777777" w:rsidR="00FD3B9D" w:rsidRPr="004A470C" w:rsidRDefault="00FD3B9D" w:rsidP="00FD3B9D">
            <w:pPr>
              <w:jc w:val="center"/>
              <w:rPr>
                <w:rFonts w:ascii="Calibri" w:hAnsi="Calibri"/>
                <w:sz w:val="18"/>
                <w:szCs w:val="18"/>
              </w:rPr>
            </w:pPr>
            <w:r w:rsidRPr="004A470C">
              <w:rPr>
                <w:rFonts w:ascii="Calibri" w:hAnsi="Calibri"/>
                <w:sz w:val="18"/>
                <w:szCs w:val="18"/>
              </w:rPr>
              <w:t>Water Heating System Type</w:t>
            </w:r>
          </w:p>
        </w:tc>
        <w:tc>
          <w:tcPr>
            <w:tcW w:w="1137" w:type="dxa"/>
            <w:vAlign w:val="bottom"/>
          </w:tcPr>
          <w:p w14:paraId="23E9C2B5" w14:textId="77777777" w:rsidR="00FD3B9D" w:rsidRPr="004A470C" w:rsidRDefault="00FD3B9D" w:rsidP="00FD3B9D">
            <w:pPr>
              <w:jc w:val="center"/>
              <w:rPr>
                <w:rFonts w:ascii="Calibri" w:hAnsi="Calibri"/>
                <w:sz w:val="18"/>
                <w:szCs w:val="18"/>
              </w:rPr>
            </w:pPr>
            <w:r w:rsidRPr="004A470C">
              <w:rPr>
                <w:rFonts w:ascii="Calibri" w:hAnsi="Calibri"/>
                <w:sz w:val="18"/>
                <w:szCs w:val="18"/>
              </w:rPr>
              <w:t>System Option (from §150.1(c)8)</w:t>
            </w:r>
          </w:p>
        </w:tc>
        <w:tc>
          <w:tcPr>
            <w:tcW w:w="927" w:type="dxa"/>
            <w:vAlign w:val="bottom"/>
          </w:tcPr>
          <w:p w14:paraId="59DF5BEA" w14:textId="77777777" w:rsidR="00FD3B9D" w:rsidRPr="004A470C" w:rsidRDefault="00FD3B9D" w:rsidP="00FD3B9D">
            <w:pPr>
              <w:jc w:val="center"/>
              <w:rPr>
                <w:rFonts w:ascii="Calibri" w:hAnsi="Calibri"/>
                <w:sz w:val="18"/>
                <w:szCs w:val="18"/>
              </w:rPr>
            </w:pPr>
            <w:r w:rsidRPr="004A470C">
              <w:rPr>
                <w:rFonts w:ascii="Calibri" w:hAnsi="Calibri"/>
                <w:sz w:val="18"/>
                <w:szCs w:val="18"/>
              </w:rPr>
              <w:t># of Dwelling Units in System</w:t>
            </w:r>
          </w:p>
        </w:tc>
        <w:tc>
          <w:tcPr>
            <w:tcW w:w="996" w:type="dxa"/>
            <w:vAlign w:val="bottom"/>
          </w:tcPr>
          <w:p w14:paraId="68D608C1" w14:textId="77777777" w:rsidR="00FD3B9D" w:rsidRPr="004A470C" w:rsidRDefault="00FD3B9D" w:rsidP="00FD3B9D">
            <w:pPr>
              <w:jc w:val="center"/>
              <w:rPr>
                <w:rFonts w:ascii="Calibri" w:hAnsi="Calibri"/>
                <w:sz w:val="18"/>
                <w:szCs w:val="18"/>
              </w:rPr>
            </w:pPr>
            <w:r w:rsidRPr="004A470C">
              <w:rPr>
                <w:rFonts w:ascii="Calibri" w:hAnsi="Calibri"/>
                <w:sz w:val="18"/>
                <w:szCs w:val="18"/>
              </w:rPr>
              <w:t># of Recir Loops</w:t>
            </w:r>
          </w:p>
        </w:tc>
        <w:tc>
          <w:tcPr>
            <w:tcW w:w="1008" w:type="dxa"/>
            <w:vAlign w:val="bottom"/>
          </w:tcPr>
          <w:p w14:paraId="761AD1C4" w14:textId="77777777" w:rsidR="00FD3B9D" w:rsidRPr="004A470C" w:rsidRDefault="00FD3B9D" w:rsidP="00FD3B9D">
            <w:pPr>
              <w:jc w:val="center"/>
              <w:rPr>
                <w:rFonts w:ascii="Calibri" w:hAnsi="Calibri"/>
                <w:sz w:val="18"/>
                <w:szCs w:val="18"/>
              </w:rPr>
            </w:pPr>
            <w:r w:rsidRPr="004A470C">
              <w:rPr>
                <w:rFonts w:ascii="Calibri" w:hAnsi="Calibri"/>
                <w:sz w:val="18"/>
                <w:szCs w:val="18"/>
              </w:rPr>
              <w:t>Water Heater Type</w:t>
            </w:r>
          </w:p>
        </w:tc>
        <w:tc>
          <w:tcPr>
            <w:tcW w:w="1012" w:type="dxa"/>
            <w:vAlign w:val="bottom"/>
          </w:tcPr>
          <w:p w14:paraId="7DEE3D7E" w14:textId="77777777" w:rsidR="00FD3B9D" w:rsidRPr="004A470C" w:rsidRDefault="00FD3B9D" w:rsidP="00FD3B9D">
            <w:pPr>
              <w:jc w:val="center"/>
              <w:rPr>
                <w:rFonts w:ascii="Calibri" w:hAnsi="Calibri"/>
                <w:sz w:val="18"/>
                <w:szCs w:val="18"/>
              </w:rPr>
            </w:pPr>
            <w:r w:rsidRPr="004A470C">
              <w:rPr>
                <w:rFonts w:ascii="Calibri" w:hAnsi="Calibri"/>
                <w:sz w:val="18"/>
                <w:szCs w:val="18"/>
              </w:rPr>
              <w:t>Volume</w:t>
            </w:r>
          </w:p>
        </w:tc>
        <w:tc>
          <w:tcPr>
            <w:tcW w:w="986" w:type="dxa"/>
            <w:vAlign w:val="bottom"/>
          </w:tcPr>
          <w:p w14:paraId="37B9FD31" w14:textId="77777777" w:rsidR="00FD3B9D" w:rsidRPr="004A470C" w:rsidRDefault="00FD3B9D" w:rsidP="00FD3B9D">
            <w:pPr>
              <w:jc w:val="center"/>
              <w:rPr>
                <w:rFonts w:ascii="Calibri" w:hAnsi="Calibri"/>
                <w:sz w:val="18"/>
                <w:szCs w:val="18"/>
              </w:rPr>
            </w:pPr>
            <w:r w:rsidRPr="004A470C">
              <w:rPr>
                <w:rFonts w:ascii="Calibri" w:hAnsi="Calibri"/>
                <w:sz w:val="18"/>
                <w:szCs w:val="18"/>
              </w:rPr>
              <w:t>Fuel Type</w:t>
            </w:r>
          </w:p>
        </w:tc>
        <w:tc>
          <w:tcPr>
            <w:tcW w:w="1039" w:type="dxa"/>
            <w:vAlign w:val="bottom"/>
          </w:tcPr>
          <w:p w14:paraId="7533025C" w14:textId="6829F8DE" w:rsidR="00FD3B9D" w:rsidRPr="004A470C" w:rsidRDefault="00FD3B9D" w:rsidP="00FD3B9D">
            <w:pPr>
              <w:jc w:val="center"/>
              <w:rPr>
                <w:rFonts w:ascii="Calibri" w:hAnsi="Calibri"/>
                <w:sz w:val="18"/>
                <w:szCs w:val="18"/>
              </w:rPr>
            </w:pPr>
            <w:r w:rsidRPr="004A470C">
              <w:rPr>
                <w:rFonts w:ascii="Calibri" w:hAnsi="Calibri"/>
                <w:sz w:val="18"/>
                <w:szCs w:val="18"/>
              </w:rPr>
              <w:t># of Water Heaters</w:t>
            </w:r>
            <w:r w:rsidR="004C4C78">
              <w:rPr>
                <w:rFonts w:ascii="Calibri" w:hAnsi="Calibri"/>
                <w:sz w:val="18"/>
                <w:szCs w:val="18"/>
              </w:rPr>
              <w:t>/ Compressors</w:t>
            </w:r>
            <w:r w:rsidRPr="004A470C">
              <w:rPr>
                <w:rFonts w:ascii="Calibri" w:hAnsi="Calibri"/>
                <w:sz w:val="18"/>
                <w:szCs w:val="18"/>
              </w:rPr>
              <w:t xml:space="preserve"> in System</w:t>
            </w:r>
          </w:p>
        </w:tc>
        <w:tc>
          <w:tcPr>
            <w:tcW w:w="1011" w:type="dxa"/>
            <w:vAlign w:val="bottom"/>
          </w:tcPr>
          <w:p w14:paraId="40EE8127" w14:textId="77777777" w:rsidR="00FD3B9D" w:rsidRPr="004A470C" w:rsidRDefault="00FD3B9D" w:rsidP="00FD3B9D">
            <w:pPr>
              <w:jc w:val="center"/>
              <w:rPr>
                <w:rFonts w:ascii="Calibri" w:hAnsi="Calibri"/>
                <w:sz w:val="18"/>
                <w:szCs w:val="18"/>
              </w:rPr>
            </w:pPr>
            <w:r w:rsidRPr="004A470C">
              <w:rPr>
                <w:rFonts w:ascii="Calibri" w:hAnsi="Calibri"/>
                <w:sz w:val="18"/>
                <w:szCs w:val="18"/>
              </w:rPr>
              <w:t>Rated Input (Range)</w:t>
            </w:r>
          </w:p>
        </w:tc>
        <w:tc>
          <w:tcPr>
            <w:tcW w:w="1030" w:type="dxa"/>
            <w:vAlign w:val="bottom"/>
          </w:tcPr>
          <w:p w14:paraId="18DD8738" w14:textId="77777777" w:rsidR="00FD3B9D" w:rsidRPr="004A470C" w:rsidRDefault="00FD3B9D" w:rsidP="00FD3B9D">
            <w:pPr>
              <w:jc w:val="center"/>
              <w:rPr>
                <w:rFonts w:ascii="Calibri" w:hAnsi="Calibri"/>
                <w:sz w:val="18"/>
                <w:szCs w:val="18"/>
              </w:rPr>
            </w:pPr>
            <w:r w:rsidRPr="004A470C">
              <w:rPr>
                <w:rFonts w:ascii="Calibri" w:hAnsi="Calibri"/>
                <w:sz w:val="18"/>
                <w:szCs w:val="18"/>
              </w:rPr>
              <w:t>Minimum Solar Savings Fraction</w:t>
            </w:r>
          </w:p>
        </w:tc>
        <w:tc>
          <w:tcPr>
            <w:tcW w:w="1034" w:type="dxa"/>
            <w:vAlign w:val="bottom"/>
          </w:tcPr>
          <w:p w14:paraId="05991EDA" w14:textId="77777777" w:rsidR="00FD3B9D" w:rsidRPr="004A470C" w:rsidRDefault="00FD3B9D" w:rsidP="00FD3B9D">
            <w:pPr>
              <w:jc w:val="center"/>
              <w:rPr>
                <w:rFonts w:ascii="Calibri" w:hAnsi="Calibri"/>
                <w:sz w:val="18"/>
                <w:szCs w:val="18"/>
              </w:rPr>
            </w:pPr>
            <w:r w:rsidRPr="004A470C">
              <w:rPr>
                <w:rFonts w:ascii="Calibri" w:hAnsi="Calibri"/>
                <w:sz w:val="18"/>
                <w:szCs w:val="18"/>
              </w:rPr>
              <w:t>Additional PV Capacity</w:t>
            </w:r>
          </w:p>
        </w:tc>
        <w:tc>
          <w:tcPr>
            <w:tcW w:w="1043" w:type="dxa"/>
            <w:vAlign w:val="bottom"/>
          </w:tcPr>
          <w:p w14:paraId="5E414AD0" w14:textId="77777777" w:rsidR="00FD3B9D" w:rsidRPr="004A470C" w:rsidRDefault="00FD3B9D" w:rsidP="00FD3B9D">
            <w:pPr>
              <w:jc w:val="center"/>
              <w:rPr>
                <w:rFonts w:ascii="Calibri" w:hAnsi="Calibri"/>
                <w:sz w:val="18"/>
                <w:szCs w:val="18"/>
              </w:rPr>
            </w:pPr>
            <w:r w:rsidRPr="004A470C">
              <w:rPr>
                <w:rFonts w:ascii="Calibri" w:hAnsi="Calibri"/>
                <w:sz w:val="18"/>
                <w:szCs w:val="18"/>
              </w:rPr>
              <w:t>Tank Location</w:t>
            </w:r>
          </w:p>
        </w:tc>
        <w:tc>
          <w:tcPr>
            <w:tcW w:w="1050" w:type="dxa"/>
            <w:vAlign w:val="bottom"/>
          </w:tcPr>
          <w:p w14:paraId="09E0018E" w14:textId="77777777" w:rsidR="00FD3B9D" w:rsidRPr="004A470C" w:rsidRDefault="00FD3B9D" w:rsidP="00FD3B9D">
            <w:pPr>
              <w:jc w:val="center"/>
              <w:rPr>
                <w:rFonts w:ascii="Calibri" w:hAnsi="Calibri"/>
                <w:sz w:val="18"/>
                <w:szCs w:val="18"/>
              </w:rPr>
            </w:pPr>
            <w:r w:rsidRPr="004A470C">
              <w:rPr>
                <w:rFonts w:ascii="Calibri" w:hAnsi="Calibri"/>
                <w:sz w:val="18"/>
                <w:szCs w:val="18"/>
              </w:rPr>
              <w:t>Distribution Type</w:t>
            </w:r>
          </w:p>
        </w:tc>
      </w:tr>
      <w:tr w:rsidR="004C4C78" w:rsidRPr="004A470C" w14:paraId="17806D8A" w14:textId="77777777" w:rsidTr="00704276">
        <w:trPr>
          <w:trHeight w:val="20"/>
          <w:jc w:val="right"/>
        </w:trPr>
        <w:tc>
          <w:tcPr>
            <w:tcW w:w="1019" w:type="dxa"/>
          </w:tcPr>
          <w:p w14:paraId="634FA396" w14:textId="77777777" w:rsidR="00FD3B9D" w:rsidRPr="004A470C" w:rsidRDefault="00FD3B9D" w:rsidP="00FD3B9D">
            <w:pPr>
              <w:rPr>
                <w:rFonts w:ascii="Calibri" w:hAnsi="Calibri"/>
                <w:sz w:val="18"/>
              </w:rPr>
            </w:pPr>
          </w:p>
        </w:tc>
        <w:tc>
          <w:tcPr>
            <w:tcW w:w="1013" w:type="dxa"/>
          </w:tcPr>
          <w:p w14:paraId="01438F88"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1137" w:type="dxa"/>
          </w:tcPr>
          <w:p w14:paraId="17E60650"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927" w:type="dxa"/>
          </w:tcPr>
          <w:p w14:paraId="6E8CDD7D"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96" w:type="dxa"/>
          </w:tcPr>
          <w:p w14:paraId="2D19F31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08" w:type="dxa"/>
          </w:tcPr>
          <w:p w14:paraId="57909AF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2" w:type="dxa"/>
          </w:tcPr>
          <w:p w14:paraId="6194EF9B"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86" w:type="dxa"/>
          </w:tcPr>
          <w:p w14:paraId="29B90845"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9" w:type="dxa"/>
          </w:tcPr>
          <w:p w14:paraId="3A7EF55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1" w:type="dxa"/>
          </w:tcPr>
          <w:p w14:paraId="3395EB62"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 </w:t>
            </w:r>
          </w:p>
        </w:tc>
        <w:tc>
          <w:tcPr>
            <w:tcW w:w="1030" w:type="dxa"/>
          </w:tcPr>
          <w:p w14:paraId="1973E8F8"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4" w:type="dxa"/>
          </w:tcPr>
          <w:p w14:paraId="0EBD27D2"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43" w:type="dxa"/>
          </w:tcPr>
          <w:p w14:paraId="09AD5FD6"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50" w:type="dxa"/>
          </w:tcPr>
          <w:p w14:paraId="5B423F3A"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r>
      <w:tr w:rsidR="004C4C78" w:rsidRPr="004A470C" w14:paraId="0193EEBF" w14:textId="77777777" w:rsidTr="0024568D">
        <w:trPr>
          <w:trHeight w:val="20"/>
          <w:jc w:val="right"/>
        </w:trPr>
        <w:tc>
          <w:tcPr>
            <w:tcW w:w="1019" w:type="dxa"/>
          </w:tcPr>
          <w:p w14:paraId="34F6F5F7" w14:textId="77777777" w:rsidR="00FD3B9D" w:rsidRPr="004A470C" w:rsidRDefault="00FD3B9D" w:rsidP="00FD3B9D">
            <w:pPr>
              <w:rPr>
                <w:rFonts w:ascii="Calibri" w:hAnsi="Calibri"/>
                <w:sz w:val="18"/>
              </w:rPr>
            </w:pPr>
          </w:p>
        </w:tc>
        <w:tc>
          <w:tcPr>
            <w:tcW w:w="1013" w:type="dxa"/>
          </w:tcPr>
          <w:p w14:paraId="0146CC5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1137" w:type="dxa"/>
          </w:tcPr>
          <w:p w14:paraId="141AD824"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927" w:type="dxa"/>
          </w:tcPr>
          <w:p w14:paraId="64E29413"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96" w:type="dxa"/>
          </w:tcPr>
          <w:p w14:paraId="63578EA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08" w:type="dxa"/>
          </w:tcPr>
          <w:p w14:paraId="31098F6A"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2" w:type="dxa"/>
          </w:tcPr>
          <w:p w14:paraId="56CFA60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86" w:type="dxa"/>
          </w:tcPr>
          <w:p w14:paraId="77224B0A"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9" w:type="dxa"/>
          </w:tcPr>
          <w:p w14:paraId="79A5A44F"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1" w:type="dxa"/>
          </w:tcPr>
          <w:p w14:paraId="629D5745"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0" w:type="dxa"/>
          </w:tcPr>
          <w:p w14:paraId="4929D38C"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4" w:type="dxa"/>
          </w:tcPr>
          <w:p w14:paraId="64A587C3"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43" w:type="dxa"/>
          </w:tcPr>
          <w:p w14:paraId="3D561EE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50" w:type="dxa"/>
          </w:tcPr>
          <w:p w14:paraId="2BEB6BD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r>
      <w:tr w:rsidR="00FD3B9D" w:rsidRPr="004A470C" w14:paraId="7FC5388B" w14:textId="77777777" w:rsidTr="0024568D">
        <w:trPr>
          <w:trHeight w:val="4126"/>
          <w:jc w:val="right"/>
        </w:trPr>
        <w:tc>
          <w:tcPr>
            <w:tcW w:w="14305" w:type="dxa"/>
            <w:gridSpan w:val="14"/>
          </w:tcPr>
          <w:p w14:paraId="233AC33F" w14:textId="77777777" w:rsidR="00FD3B9D" w:rsidRPr="00B013A1" w:rsidRDefault="00FD3B9D" w:rsidP="00FD3B9D">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Options:</w:t>
            </w:r>
          </w:p>
          <w:p w14:paraId="206101A9" w14:textId="77777777" w:rsidR="00FD3B9D" w:rsidRPr="00B013A1" w:rsidRDefault="00FD3B9D" w:rsidP="00FD3B9D">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44897118"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Gas or propane instantaneous.</w:t>
            </w:r>
          </w:p>
          <w:p w14:paraId="67C48CDB"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55 gallons or less storage tank with 75,000 Btu or less rated input. Distribution either compact hot water distribution (HERS) or drain water heat recovery (HERS).</w:t>
            </w:r>
          </w:p>
          <w:p w14:paraId="7A5C9BB3"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Greater than 55 gallons storage tank with 75,000 Btu or less rated input.</w:t>
            </w:r>
          </w:p>
          <w:p w14:paraId="4DCE22AE"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Heat pump water heater. Installed in conditioned space or garage. Either:</w:t>
            </w:r>
          </w:p>
          <w:p w14:paraId="78154267" w14:textId="77777777" w:rsidR="00FD3B9D" w:rsidRPr="00B013A1" w:rsidRDefault="00FD3B9D" w:rsidP="00FD3B9D">
            <w:pPr>
              <w:pStyle w:val="ListParagraph"/>
              <w:keepNext/>
              <w:numPr>
                <w:ilvl w:val="0"/>
                <w:numId w:val="3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Compact hot water distribution basic and drain water heat recovery (HERS), or</w:t>
            </w:r>
          </w:p>
          <w:p w14:paraId="62A15769" w14:textId="77777777" w:rsidR="00FD3B9D" w:rsidRPr="00B013A1" w:rsidRDefault="00FD3B9D" w:rsidP="00FD3B9D">
            <w:pPr>
              <w:pStyle w:val="ListParagraph"/>
              <w:keepNext/>
              <w:numPr>
                <w:ilvl w:val="0"/>
                <w:numId w:val="3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 xml:space="preserve">If climate zone 8-15, a PV system 0.3 kWdc larger than system required by Table O below, or If climate zone 1 or 16, a PV system 1.1 kWdc larger than system required by Table O below </w:t>
            </w:r>
          </w:p>
          <w:p w14:paraId="62A349DC"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Tier 3 heat water heater (as rated by Northwest Energy Efficiency Alliance (NEEA)). Installed in conditioned space or garage. If climate zone 1 or 16 either:</w:t>
            </w:r>
          </w:p>
          <w:p w14:paraId="2D555A49" w14:textId="77777777" w:rsidR="00FD3B9D" w:rsidRPr="00B013A1" w:rsidRDefault="00FD3B9D" w:rsidP="00FD3B9D">
            <w:pPr>
              <w:keepNext/>
              <w:tabs>
                <w:tab w:val="left" w:pos="2160"/>
                <w:tab w:val="left" w:pos="2700"/>
                <w:tab w:val="left" w:pos="3420"/>
                <w:tab w:val="left" w:pos="3780"/>
                <w:tab w:val="left" w:pos="5760"/>
                <w:tab w:val="left" w:pos="7212"/>
              </w:tabs>
              <w:ind w:left="1230" w:hanging="360"/>
              <w:rPr>
                <w:rFonts w:ascii="Calibri" w:hAnsi="Calibri"/>
                <w:sz w:val="18"/>
                <w:szCs w:val="18"/>
              </w:rPr>
            </w:pPr>
            <w:r w:rsidRPr="00B013A1">
              <w:rPr>
                <w:rFonts w:ascii="Calibri" w:hAnsi="Calibri"/>
                <w:sz w:val="18"/>
                <w:szCs w:val="18"/>
              </w:rPr>
              <w:t>A,</w:t>
            </w:r>
            <w:r w:rsidRPr="00B013A1">
              <w:rPr>
                <w:rFonts w:ascii="Calibri" w:hAnsi="Calibri"/>
                <w:sz w:val="18"/>
                <w:szCs w:val="18"/>
              </w:rPr>
              <w:tab/>
              <w:t>A PV system that is 0.3 kWdc larger than Table O below, or</w:t>
            </w:r>
          </w:p>
          <w:p w14:paraId="3E75626F" w14:textId="77777777" w:rsidR="00FD3B9D" w:rsidRPr="00B013A1" w:rsidRDefault="00FD3B9D" w:rsidP="00FD3B9D">
            <w:pPr>
              <w:pStyle w:val="ListParagraph"/>
              <w:numPr>
                <w:ilvl w:val="0"/>
                <w:numId w:val="39"/>
              </w:numPr>
              <w:rPr>
                <w:rFonts w:ascii="Calibri" w:hAnsi="Calibri"/>
                <w:sz w:val="18"/>
                <w:szCs w:val="18"/>
              </w:rPr>
            </w:pPr>
            <w:r w:rsidRPr="00B013A1">
              <w:rPr>
                <w:rFonts w:ascii="Calibri" w:hAnsi="Calibri"/>
                <w:sz w:val="18"/>
                <w:szCs w:val="18"/>
              </w:rPr>
              <w:t>Compact hot water distribution basic.</w:t>
            </w:r>
          </w:p>
          <w:p w14:paraId="384E13D7" w14:textId="77777777" w:rsidR="00FD3B9D" w:rsidRPr="00B013A1" w:rsidRDefault="00FD3B9D" w:rsidP="00FD3B9D">
            <w:pPr>
              <w:rPr>
                <w:rFonts w:ascii="Calibri" w:hAnsi="Calibri"/>
                <w:sz w:val="18"/>
                <w:szCs w:val="18"/>
              </w:rPr>
            </w:pPr>
          </w:p>
          <w:p w14:paraId="265BFEF1" w14:textId="77777777" w:rsidR="00FD3B9D" w:rsidRPr="00B013A1" w:rsidRDefault="00FD3B9D" w:rsidP="00FD3B9D">
            <w:pPr>
              <w:rPr>
                <w:rFonts w:ascii="Calibri" w:hAnsi="Calibri"/>
                <w:sz w:val="18"/>
                <w:szCs w:val="18"/>
              </w:rPr>
            </w:pPr>
            <w:r w:rsidRPr="00B013A1">
              <w:rPr>
                <w:rFonts w:ascii="Calibri" w:hAnsi="Calibri"/>
                <w:sz w:val="18"/>
                <w:szCs w:val="18"/>
              </w:rPr>
              <w:t>Multifamily with Central Water Heating</w:t>
            </w:r>
          </w:p>
          <w:p w14:paraId="3250233E" w14:textId="77777777" w:rsidR="00FD3B9D" w:rsidRPr="00B013A1" w:rsidRDefault="00FD3B9D" w:rsidP="00FD3B9D">
            <w:pPr>
              <w:pStyle w:val="ListParagraph"/>
              <w:numPr>
                <w:ilvl w:val="0"/>
                <w:numId w:val="55"/>
              </w:numPr>
              <w:rPr>
                <w:rFonts w:ascii="Calibri" w:hAnsi="Calibri"/>
                <w:sz w:val="18"/>
                <w:szCs w:val="18"/>
              </w:rPr>
            </w:pPr>
            <w:r w:rsidRPr="00B013A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p>
          <w:p w14:paraId="364FB804" w14:textId="77777777" w:rsidR="00FD3B9D" w:rsidRDefault="00FD3B9D" w:rsidP="00FD3B9D">
            <w:pPr>
              <w:pStyle w:val="ListParagraph"/>
              <w:numPr>
                <w:ilvl w:val="0"/>
                <w:numId w:val="55"/>
              </w:numPr>
              <w:rPr>
                <w:rFonts w:ascii="Calibri" w:hAnsi="Calibri"/>
                <w:sz w:val="18"/>
                <w:szCs w:val="18"/>
              </w:rPr>
            </w:pPr>
            <w:r w:rsidRPr="00B013A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p>
          <w:p w14:paraId="6F04111D" w14:textId="77777777" w:rsidR="00F701C7" w:rsidRPr="00F701C7" w:rsidRDefault="00F701C7" w:rsidP="00F701C7">
            <w:pPr>
              <w:pStyle w:val="ListParagraph"/>
              <w:numPr>
                <w:ilvl w:val="0"/>
                <w:numId w:val="55"/>
              </w:numPr>
              <w:rPr>
                <w:rFonts w:ascii="Calibri" w:hAnsi="Calibri"/>
                <w:sz w:val="18"/>
                <w:szCs w:val="18"/>
              </w:rPr>
            </w:pPr>
            <w:r w:rsidRPr="00F701C7">
              <w:rPr>
                <w:rFonts w:ascii="Calibri" w:hAnsi="Calibri"/>
                <w:sz w:val="18"/>
                <w:szCs w:val="18"/>
              </w:rPr>
              <w:t>150.1(c)8C prescriptive Compliance Option – Heat pump water heater (For climate zone 16, at least 2 inches of pipe insulation is required for recirculation loop)</w:t>
            </w:r>
          </w:p>
          <w:p w14:paraId="0A116D04" w14:textId="77777777" w:rsidR="00F701C7" w:rsidRPr="00F701C7" w:rsidRDefault="00F701C7" w:rsidP="00F701C7">
            <w:pPr>
              <w:pStyle w:val="ListParagraph"/>
              <w:numPr>
                <w:ilvl w:val="0"/>
                <w:numId w:val="62"/>
              </w:numPr>
              <w:ind w:left="1230"/>
              <w:rPr>
                <w:rFonts w:ascii="Calibri" w:hAnsi="Calibri"/>
                <w:sz w:val="18"/>
                <w:szCs w:val="18"/>
              </w:rPr>
            </w:pPr>
            <w:r w:rsidRPr="00F701C7">
              <w:rPr>
                <w:rFonts w:ascii="Calibri" w:hAnsi="Calibri"/>
                <w:sz w:val="18"/>
                <w:szCs w:val="18"/>
              </w:rPr>
              <w:t>A minimum solar savings fraction of 0.20 in Climate Zones 1 through 9 or a minimum solar savings fraction of 0.35 in Climate Zones 10 through 16</w:t>
            </w:r>
          </w:p>
          <w:p w14:paraId="4764C422" w14:textId="598FE015" w:rsidR="00F701C7" w:rsidRPr="00F701C7" w:rsidRDefault="00F701C7" w:rsidP="00F701C7">
            <w:pPr>
              <w:pStyle w:val="ListParagraph"/>
              <w:numPr>
                <w:ilvl w:val="0"/>
                <w:numId w:val="62"/>
              </w:numPr>
              <w:ind w:left="1230"/>
              <w:rPr>
                <w:rFonts w:ascii="Calibri" w:hAnsi="Calibri"/>
                <w:sz w:val="18"/>
                <w:szCs w:val="18"/>
              </w:rPr>
            </w:pPr>
            <w:r w:rsidRPr="00F701C7">
              <w:rPr>
                <w:rFonts w:ascii="Calibri" w:hAnsi="Calibri"/>
                <w:sz w:val="18"/>
                <w:szCs w:val="18"/>
              </w:rPr>
              <w:t>0.1 kWdc per dwelling unit in excess of the prescriptive requirement of 150.1(c)14</w:t>
            </w:r>
          </w:p>
        </w:tc>
      </w:tr>
    </w:tbl>
    <w:p w14:paraId="122F7A31" w14:textId="77777777" w:rsidR="00B013A1" w:rsidRDefault="00B013A1"/>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76"/>
        <w:gridCol w:w="1350"/>
        <w:gridCol w:w="1530"/>
        <w:gridCol w:w="1800"/>
        <w:gridCol w:w="1710"/>
        <w:gridCol w:w="1350"/>
        <w:gridCol w:w="1260"/>
        <w:gridCol w:w="1170"/>
        <w:gridCol w:w="1620"/>
        <w:gridCol w:w="1530"/>
      </w:tblGrid>
      <w:tr w:rsidR="00CF5DA1" w14:paraId="78E46A83" w14:textId="77777777" w:rsidTr="00CF5DA1">
        <w:trPr>
          <w:trHeight w:val="173"/>
        </w:trPr>
        <w:tc>
          <w:tcPr>
            <w:tcW w:w="14395" w:type="dxa"/>
            <w:gridSpan w:val="10"/>
            <w:tcBorders>
              <w:top w:val="single" w:sz="4" w:space="0" w:color="auto"/>
              <w:left w:val="single" w:sz="4" w:space="0" w:color="auto"/>
              <w:bottom w:val="single" w:sz="6" w:space="0" w:color="auto"/>
              <w:right w:val="single" w:sz="4" w:space="0" w:color="auto"/>
            </w:tcBorders>
          </w:tcPr>
          <w:p w14:paraId="628A90DD" w14:textId="2C13B55E" w:rsidR="00CF5DA1" w:rsidRDefault="00CF5DA1" w:rsidP="0077354B">
            <w:pPr>
              <w:keepNext/>
              <w:rPr>
                <w:rFonts w:ascii="Calibri" w:eastAsia="Calibri" w:hAnsi="Calibri"/>
                <w:sz w:val="18"/>
                <w:szCs w:val="18"/>
              </w:rPr>
            </w:pPr>
            <w:r>
              <w:rPr>
                <w:rFonts w:ascii="Calibri" w:eastAsia="Calibri" w:hAnsi="Calibri"/>
                <w:b/>
                <w:sz w:val="20"/>
              </w:rPr>
              <w:t>N</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p>
        </w:tc>
      </w:tr>
      <w:tr w:rsidR="00CF5DA1" w:rsidRPr="0048403C" w14:paraId="4E5A6E37" w14:textId="77777777" w:rsidTr="00CF5DA1">
        <w:trPr>
          <w:trHeight w:val="223"/>
        </w:trPr>
        <w:tc>
          <w:tcPr>
            <w:tcW w:w="1075" w:type="dxa"/>
            <w:tcBorders>
              <w:top w:val="single" w:sz="6" w:space="0" w:color="auto"/>
              <w:left w:val="single" w:sz="4" w:space="0" w:color="auto"/>
              <w:bottom w:val="single" w:sz="6" w:space="0" w:color="auto"/>
            </w:tcBorders>
            <w:vAlign w:val="bottom"/>
          </w:tcPr>
          <w:p w14:paraId="6DD729EF" w14:textId="77777777" w:rsidR="00CF5DA1" w:rsidRPr="0048403C" w:rsidRDefault="00CF5DA1" w:rsidP="00E7181F">
            <w:pPr>
              <w:keepNext/>
              <w:jc w:val="center"/>
              <w:rPr>
                <w:rFonts w:ascii="Calibri" w:hAnsi="Calibri"/>
                <w:sz w:val="18"/>
                <w:szCs w:val="18"/>
              </w:rPr>
            </w:pPr>
            <w:r w:rsidRPr="0048403C">
              <w:rPr>
                <w:rFonts w:ascii="Calibri" w:hAnsi="Calibri"/>
                <w:sz w:val="18"/>
                <w:szCs w:val="18"/>
              </w:rPr>
              <w:t>01</w:t>
            </w:r>
          </w:p>
        </w:tc>
        <w:tc>
          <w:tcPr>
            <w:tcW w:w="1350" w:type="dxa"/>
            <w:tcBorders>
              <w:top w:val="single" w:sz="6" w:space="0" w:color="auto"/>
              <w:bottom w:val="single" w:sz="6" w:space="0" w:color="auto"/>
            </w:tcBorders>
            <w:vAlign w:val="bottom"/>
          </w:tcPr>
          <w:p w14:paraId="7270A9E3" w14:textId="77777777" w:rsidR="00CF5DA1" w:rsidRPr="0048403C" w:rsidRDefault="00CF5DA1" w:rsidP="00E7181F">
            <w:pPr>
              <w:keepNext/>
              <w:jc w:val="center"/>
              <w:rPr>
                <w:rFonts w:ascii="Calibri" w:hAnsi="Calibri"/>
                <w:sz w:val="18"/>
                <w:szCs w:val="18"/>
              </w:rPr>
            </w:pPr>
            <w:r w:rsidRPr="0048403C">
              <w:rPr>
                <w:rFonts w:ascii="Calibri" w:hAnsi="Calibri"/>
                <w:sz w:val="18"/>
                <w:szCs w:val="18"/>
              </w:rPr>
              <w:t>02</w:t>
            </w:r>
          </w:p>
        </w:tc>
        <w:tc>
          <w:tcPr>
            <w:tcW w:w="1530" w:type="dxa"/>
            <w:tcBorders>
              <w:top w:val="single" w:sz="6" w:space="0" w:color="auto"/>
              <w:bottom w:val="single" w:sz="6" w:space="0" w:color="auto"/>
            </w:tcBorders>
            <w:vAlign w:val="bottom"/>
          </w:tcPr>
          <w:p w14:paraId="6732513D" w14:textId="77777777" w:rsidR="00CF5DA1" w:rsidRPr="0048403C" w:rsidRDefault="00CF5DA1" w:rsidP="00E7181F">
            <w:pPr>
              <w:keepNext/>
              <w:jc w:val="center"/>
              <w:rPr>
                <w:rFonts w:ascii="Calibri" w:hAnsi="Calibri"/>
                <w:sz w:val="18"/>
                <w:szCs w:val="18"/>
              </w:rPr>
            </w:pPr>
            <w:r w:rsidRPr="0048403C">
              <w:rPr>
                <w:rFonts w:ascii="Calibri" w:hAnsi="Calibri"/>
                <w:sz w:val="18"/>
                <w:szCs w:val="18"/>
              </w:rPr>
              <w:t>03</w:t>
            </w:r>
          </w:p>
        </w:tc>
        <w:tc>
          <w:tcPr>
            <w:tcW w:w="1800" w:type="dxa"/>
            <w:tcBorders>
              <w:top w:val="single" w:sz="6" w:space="0" w:color="auto"/>
              <w:bottom w:val="single" w:sz="6" w:space="0" w:color="auto"/>
            </w:tcBorders>
            <w:vAlign w:val="bottom"/>
          </w:tcPr>
          <w:p w14:paraId="10638108" w14:textId="77777777" w:rsidR="00CF5DA1" w:rsidRPr="0048403C" w:rsidRDefault="00CF5DA1" w:rsidP="00E7181F">
            <w:pPr>
              <w:keepNext/>
              <w:jc w:val="center"/>
              <w:rPr>
                <w:rFonts w:ascii="Calibri" w:hAnsi="Calibri"/>
                <w:sz w:val="18"/>
                <w:szCs w:val="18"/>
              </w:rPr>
            </w:pPr>
            <w:r>
              <w:rPr>
                <w:rFonts w:ascii="Calibri" w:hAnsi="Calibri"/>
                <w:sz w:val="18"/>
                <w:szCs w:val="18"/>
              </w:rPr>
              <w:t>04</w:t>
            </w:r>
          </w:p>
        </w:tc>
        <w:tc>
          <w:tcPr>
            <w:tcW w:w="1710" w:type="dxa"/>
            <w:tcBorders>
              <w:top w:val="single" w:sz="6" w:space="0" w:color="auto"/>
              <w:bottom w:val="single" w:sz="6" w:space="0" w:color="auto"/>
            </w:tcBorders>
          </w:tcPr>
          <w:p w14:paraId="7C643DD9" w14:textId="67FEA452" w:rsidR="00CF5DA1" w:rsidRDefault="00CF5DA1" w:rsidP="00E7181F">
            <w:pPr>
              <w:keepNext/>
              <w:jc w:val="center"/>
              <w:rPr>
                <w:rFonts w:ascii="Calibri" w:hAnsi="Calibri"/>
                <w:sz w:val="18"/>
                <w:szCs w:val="18"/>
              </w:rPr>
            </w:pPr>
            <w:ins w:id="1" w:author="Markstrum, Alexis@Energy" w:date="2020-07-16T10:53:00Z">
              <w:r>
                <w:rPr>
                  <w:rFonts w:ascii="Calibri" w:hAnsi="Calibri"/>
                  <w:sz w:val="18"/>
                  <w:szCs w:val="18"/>
                </w:rPr>
                <w:t>05</w:t>
              </w:r>
            </w:ins>
          </w:p>
        </w:tc>
        <w:tc>
          <w:tcPr>
            <w:tcW w:w="1350" w:type="dxa"/>
            <w:tcBorders>
              <w:top w:val="single" w:sz="6" w:space="0" w:color="auto"/>
              <w:bottom w:val="single" w:sz="6" w:space="0" w:color="auto"/>
            </w:tcBorders>
          </w:tcPr>
          <w:p w14:paraId="397740FC" w14:textId="11A830C9" w:rsidR="00CF5DA1" w:rsidRDefault="00CF5DA1" w:rsidP="00E7181F">
            <w:pPr>
              <w:keepNext/>
              <w:jc w:val="center"/>
              <w:rPr>
                <w:rFonts w:ascii="Calibri" w:hAnsi="Calibri"/>
                <w:sz w:val="18"/>
                <w:szCs w:val="18"/>
              </w:rPr>
            </w:pPr>
            <w:r>
              <w:rPr>
                <w:rFonts w:ascii="Calibri" w:hAnsi="Calibri"/>
                <w:sz w:val="18"/>
                <w:szCs w:val="18"/>
              </w:rPr>
              <w:t>06</w:t>
            </w:r>
          </w:p>
        </w:tc>
        <w:tc>
          <w:tcPr>
            <w:tcW w:w="1260" w:type="dxa"/>
            <w:tcBorders>
              <w:top w:val="single" w:sz="6" w:space="0" w:color="auto"/>
              <w:bottom w:val="single" w:sz="6" w:space="0" w:color="auto"/>
            </w:tcBorders>
          </w:tcPr>
          <w:p w14:paraId="68ECA42C" w14:textId="27E792A1" w:rsidR="00CF5DA1" w:rsidRDefault="00CF5DA1" w:rsidP="00E7181F">
            <w:pPr>
              <w:keepNext/>
              <w:jc w:val="center"/>
              <w:rPr>
                <w:rFonts w:ascii="Calibri" w:hAnsi="Calibri"/>
                <w:sz w:val="18"/>
                <w:szCs w:val="18"/>
              </w:rPr>
            </w:pPr>
            <w:r>
              <w:rPr>
                <w:rFonts w:ascii="Calibri" w:hAnsi="Calibri"/>
                <w:sz w:val="18"/>
                <w:szCs w:val="18"/>
              </w:rPr>
              <w:t>07</w:t>
            </w:r>
          </w:p>
        </w:tc>
        <w:tc>
          <w:tcPr>
            <w:tcW w:w="1170" w:type="dxa"/>
            <w:tcBorders>
              <w:top w:val="single" w:sz="6" w:space="0" w:color="auto"/>
              <w:bottom w:val="single" w:sz="6" w:space="0" w:color="auto"/>
              <w:right w:val="single" w:sz="6" w:space="0" w:color="auto"/>
            </w:tcBorders>
          </w:tcPr>
          <w:p w14:paraId="3D470AA8" w14:textId="79F0FC75" w:rsidR="00CF5DA1" w:rsidRDefault="00CF5DA1" w:rsidP="00E7181F">
            <w:pPr>
              <w:keepNext/>
              <w:jc w:val="center"/>
              <w:rPr>
                <w:rFonts w:ascii="Calibri" w:hAnsi="Calibri"/>
                <w:sz w:val="18"/>
                <w:szCs w:val="18"/>
              </w:rPr>
            </w:pPr>
            <w:r>
              <w:rPr>
                <w:rFonts w:ascii="Calibri" w:hAnsi="Calibri"/>
                <w:sz w:val="18"/>
                <w:szCs w:val="18"/>
              </w:rPr>
              <w:t>08</w:t>
            </w:r>
          </w:p>
        </w:tc>
        <w:tc>
          <w:tcPr>
            <w:tcW w:w="1620" w:type="dxa"/>
            <w:tcBorders>
              <w:top w:val="single" w:sz="6" w:space="0" w:color="auto"/>
              <w:bottom w:val="single" w:sz="6" w:space="0" w:color="auto"/>
              <w:right w:val="single" w:sz="6" w:space="0" w:color="auto"/>
            </w:tcBorders>
            <w:vAlign w:val="bottom"/>
          </w:tcPr>
          <w:p w14:paraId="5459CAA6" w14:textId="014B3543" w:rsidR="00CF5DA1" w:rsidRPr="0048403C" w:rsidRDefault="00CF5DA1" w:rsidP="00E7181F">
            <w:pPr>
              <w:keepNext/>
              <w:jc w:val="center"/>
              <w:rPr>
                <w:rFonts w:ascii="Calibri" w:hAnsi="Calibri"/>
                <w:sz w:val="18"/>
                <w:szCs w:val="18"/>
              </w:rPr>
            </w:pPr>
            <w:r>
              <w:rPr>
                <w:rFonts w:ascii="Calibri" w:hAnsi="Calibri"/>
                <w:sz w:val="18"/>
                <w:szCs w:val="18"/>
              </w:rPr>
              <w:t>05</w:t>
            </w:r>
          </w:p>
        </w:tc>
        <w:tc>
          <w:tcPr>
            <w:tcW w:w="1530" w:type="dxa"/>
            <w:tcBorders>
              <w:top w:val="single" w:sz="6" w:space="0" w:color="auto"/>
              <w:left w:val="single" w:sz="6" w:space="0" w:color="auto"/>
              <w:bottom w:val="single" w:sz="6" w:space="0" w:color="auto"/>
              <w:right w:val="single" w:sz="4" w:space="0" w:color="auto"/>
            </w:tcBorders>
          </w:tcPr>
          <w:p w14:paraId="13C02BBB" w14:textId="77777777" w:rsidR="00CF5DA1" w:rsidRPr="0048403C" w:rsidRDefault="00CF5DA1" w:rsidP="00E7181F">
            <w:pPr>
              <w:keepNext/>
              <w:jc w:val="center"/>
              <w:rPr>
                <w:rFonts w:ascii="Calibri" w:hAnsi="Calibri"/>
                <w:sz w:val="18"/>
                <w:szCs w:val="18"/>
              </w:rPr>
            </w:pPr>
            <w:r>
              <w:rPr>
                <w:rFonts w:ascii="Calibri" w:hAnsi="Calibri"/>
                <w:sz w:val="18"/>
                <w:szCs w:val="18"/>
              </w:rPr>
              <w:t>06</w:t>
            </w:r>
          </w:p>
        </w:tc>
      </w:tr>
      <w:tr w:rsidR="00CF5DA1" w:rsidRPr="0048403C" w14:paraId="72861FBC" w14:textId="77777777" w:rsidTr="00CF5DA1">
        <w:trPr>
          <w:trHeight w:val="291"/>
        </w:trPr>
        <w:tc>
          <w:tcPr>
            <w:tcW w:w="1075" w:type="dxa"/>
            <w:tcBorders>
              <w:top w:val="single" w:sz="6" w:space="0" w:color="auto"/>
              <w:left w:val="single" w:sz="4" w:space="0" w:color="auto"/>
              <w:bottom w:val="single" w:sz="6" w:space="0" w:color="auto"/>
            </w:tcBorders>
            <w:vAlign w:val="bottom"/>
          </w:tcPr>
          <w:p w14:paraId="7E43002E" w14:textId="77777777" w:rsidR="00CF5DA1" w:rsidRPr="0048403C" w:rsidRDefault="00CF5DA1" w:rsidP="00E7181F">
            <w:pPr>
              <w:keepNext/>
              <w:jc w:val="center"/>
              <w:rPr>
                <w:rFonts w:ascii="Calibri" w:hAnsi="Calibri"/>
                <w:sz w:val="18"/>
                <w:szCs w:val="18"/>
                <w:vertAlign w:val="superscript"/>
              </w:rPr>
            </w:pPr>
            <w:r w:rsidRPr="0048403C">
              <w:rPr>
                <w:rFonts w:ascii="Calibri" w:hAnsi="Calibri"/>
                <w:sz w:val="18"/>
                <w:szCs w:val="18"/>
              </w:rPr>
              <w:t>Dwelling Unit Name</w:t>
            </w:r>
          </w:p>
        </w:tc>
        <w:tc>
          <w:tcPr>
            <w:tcW w:w="1350" w:type="dxa"/>
            <w:tcBorders>
              <w:top w:val="single" w:sz="6" w:space="0" w:color="auto"/>
              <w:bottom w:val="single" w:sz="6" w:space="0" w:color="auto"/>
            </w:tcBorders>
            <w:vAlign w:val="bottom"/>
          </w:tcPr>
          <w:p w14:paraId="6B6ADA7F" w14:textId="77777777" w:rsidR="00CF5DA1" w:rsidRPr="00191EC3" w:rsidRDefault="00CF5DA1" w:rsidP="00E7181F">
            <w:pPr>
              <w:keepNext/>
              <w:jc w:val="center"/>
              <w:rPr>
                <w:rFonts w:ascii="Calibri" w:hAnsi="Calibri"/>
                <w:sz w:val="18"/>
                <w:szCs w:val="18"/>
              </w:rPr>
            </w:pPr>
            <w:r>
              <w:rPr>
                <w:rFonts w:ascii="Calibri" w:hAnsi="Calibri"/>
                <w:sz w:val="18"/>
                <w:szCs w:val="18"/>
              </w:rPr>
              <w:t>Dwelling Unit Total CFA (ft</w:t>
            </w:r>
            <w:r>
              <w:rPr>
                <w:rFonts w:ascii="Calibri" w:hAnsi="Calibri"/>
                <w:sz w:val="18"/>
                <w:szCs w:val="18"/>
                <w:vertAlign w:val="superscript"/>
              </w:rPr>
              <w:t>2</w:t>
            </w:r>
            <w:r>
              <w:rPr>
                <w:rFonts w:ascii="Calibri" w:hAnsi="Calibri"/>
                <w:sz w:val="18"/>
                <w:szCs w:val="18"/>
              </w:rPr>
              <w:t>)</w:t>
            </w:r>
          </w:p>
        </w:tc>
        <w:tc>
          <w:tcPr>
            <w:tcW w:w="1530" w:type="dxa"/>
            <w:tcBorders>
              <w:top w:val="single" w:sz="6" w:space="0" w:color="auto"/>
              <w:bottom w:val="single" w:sz="6" w:space="0" w:color="auto"/>
            </w:tcBorders>
            <w:vAlign w:val="bottom"/>
          </w:tcPr>
          <w:p w14:paraId="7D4D28A7" w14:textId="77777777" w:rsidR="00CF5DA1" w:rsidRPr="0048403C" w:rsidDel="00D819A5" w:rsidRDefault="00CF5DA1" w:rsidP="00E7181F">
            <w:pPr>
              <w:keepNext/>
              <w:jc w:val="center"/>
              <w:rPr>
                <w:rFonts w:ascii="Calibri" w:hAnsi="Calibri"/>
                <w:sz w:val="18"/>
                <w:szCs w:val="18"/>
              </w:rPr>
            </w:pPr>
            <w:r>
              <w:rPr>
                <w:rFonts w:ascii="Calibri" w:hAnsi="Calibri"/>
                <w:sz w:val="18"/>
                <w:szCs w:val="18"/>
              </w:rPr>
              <w:t>Central Water Heating System ID or Name</w:t>
            </w:r>
          </w:p>
        </w:tc>
        <w:tc>
          <w:tcPr>
            <w:tcW w:w="1800" w:type="dxa"/>
            <w:tcBorders>
              <w:top w:val="single" w:sz="6" w:space="0" w:color="auto"/>
              <w:bottom w:val="single" w:sz="6" w:space="0" w:color="auto"/>
            </w:tcBorders>
            <w:vAlign w:val="bottom"/>
          </w:tcPr>
          <w:p w14:paraId="141D8BE0" w14:textId="77777777" w:rsidR="00CF5DA1" w:rsidRPr="0048403C" w:rsidRDefault="00CF5DA1" w:rsidP="00E7181F">
            <w:pPr>
              <w:keepNext/>
              <w:jc w:val="center"/>
              <w:rPr>
                <w:rFonts w:ascii="Calibri" w:hAnsi="Calibri"/>
                <w:sz w:val="18"/>
                <w:szCs w:val="18"/>
              </w:rPr>
            </w:pPr>
            <w:r>
              <w:rPr>
                <w:rFonts w:ascii="Calibri" w:hAnsi="Calibri"/>
                <w:sz w:val="18"/>
                <w:szCs w:val="18"/>
              </w:rPr>
              <w:t>Dwelling Unit Water Heating System ID or Name</w:t>
            </w:r>
          </w:p>
        </w:tc>
        <w:tc>
          <w:tcPr>
            <w:tcW w:w="1710" w:type="dxa"/>
            <w:tcBorders>
              <w:top w:val="single" w:sz="6" w:space="0" w:color="auto"/>
              <w:bottom w:val="single" w:sz="6" w:space="0" w:color="auto"/>
            </w:tcBorders>
          </w:tcPr>
          <w:p w14:paraId="615B8881" w14:textId="00404F72" w:rsidR="00CF5DA1" w:rsidRDefault="00CF5DA1" w:rsidP="00E7181F">
            <w:pPr>
              <w:keepNext/>
              <w:jc w:val="center"/>
              <w:rPr>
                <w:rFonts w:ascii="Calibri" w:hAnsi="Calibri"/>
                <w:sz w:val="18"/>
                <w:szCs w:val="18"/>
              </w:rPr>
            </w:pPr>
            <w:ins w:id="2" w:author="Markstrum, Alexis@Energy" w:date="2020-07-16T10:54:00Z">
              <w:r w:rsidRPr="00CF5DA1">
                <w:rPr>
                  <w:rFonts w:ascii="Calibri" w:hAnsi="Calibri"/>
                  <w:sz w:val="18"/>
                  <w:szCs w:val="18"/>
                </w:rPr>
                <w:t>Dwelling Unit Space Conditioning System ID or Name</w:t>
              </w:r>
            </w:ins>
          </w:p>
        </w:tc>
        <w:tc>
          <w:tcPr>
            <w:tcW w:w="1350" w:type="dxa"/>
            <w:tcBorders>
              <w:top w:val="single" w:sz="6" w:space="0" w:color="auto"/>
              <w:bottom w:val="single" w:sz="6" w:space="0" w:color="auto"/>
            </w:tcBorders>
            <w:vAlign w:val="bottom"/>
          </w:tcPr>
          <w:p w14:paraId="657D955D" w14:textId="0E475383" w:rsidR="00CF5DA1" w:rsidRDefault="00CF5DA1" w:rsidP="00E7181F">
            <w:pPr>
              <w:keepNext/>
              <w:jc w:val="center"/>
              <w:rPr>
                <w:rFonts w:ascii="Calibri" w:hAnsi="Calibri"/>
                <w:sz w:val="18"/>
                <w:szCs w:val="18"/>
              </w:rPr>
            </w:pPr>
            <w:r>
              <w:rPr>
                <w:rFonts w:ascii="Calibri" w:hAnsi="Calibri"/>
                <w:sz w:val="18"/>
                <w:szCs w:val="18"/>
              </w:rPr>
              <w:t>Primary Tank Volume</w:t>
            </w:r>
          </w:p>
        </w:tc>
        <w:tc>
          <w:tcPr>
            <w:tcW w:w="1260" w:type="dxa"/>
            <w:tcBorders>
              <w:top w:val="single" w:sz="6" w:space="0" w:color="auto"/>
              <w:bottom w:val="single" w:sz="6" w:space="0" w:color="auto"/>
            </w:tcBorders>
            <w:vAlign w:val="bottom"/>
          </w:tcPr>
          <w:p w14:paraId="4A475A44" w14:textId="280D8862" w:rsidR="00CF5DA1" w:rsidRDefault="00CF5DA1" w:rsidP="00E7181F">
            <w:pPr>
              <w:keepNext/>
              <w:jc w:val="center"/>
              <w:rPr>
                <w:rFonts w:ascii="Calibri" w:hAnsi="Calibri"/>
                <w:sz w:val="18"/>
                <w:szCs w:val="18"/>
              </w:rPr>
            </w:pPr>
            <w:r>
              <w:rPr>
                <w:rFonts w:ascii="Calibri" w:hAnsi="Calibri"/>
                <w:sz w:val="18"/>
                <w:szCs w:val="18"/>
              </w:rPr>
              <w:t>Loop Tank Volume</w:t>
            </w:r>
          </w:p>
        </w:tc>
        <w:tc>
          <w:tcPr>
            <w:tcW w:w="1170" w:type="dxa"/>
            <w:tcBorders>
              <w:top w:val="single" w:sz="6" w:space="0" w:color="auto"/>
              <w:bottom w:val="single" w:sz="6" w:space="0" w:color="auto"/>
              <w:right w:val="single" w:sz="6" w:space="0" w:color="auto"/>
            </w:tcBorders>
            <w:vAlign w:val="bottom"/>
          </w:tcPr>
          <w:p w14:paraId="1F17522A" w14:textId="2A35EBD3" w:rsidR="00CF5DA1" w:rsidRDefault="00CF5DA1" w:rsidP="00E7181F">
            <w:pPr>
              <w:keepNext/>
              <w:jc w:val="center"/>
              <w:rPr>
                <w:rFonts w:ascii="Calibri" w:hAnsi="Calibri"/>
                <w:sz w:val="18"/>
                <w:szCs w:val="18"/>
              </w:rPr>
            </w:pPr>
            <w:r>
              <w:rPr>
                <w:rFonts w:ascii="Calibri" w:hAnsi="Calibri"/>
                <w:sz w:val="18"/>
                <w:szCs w:val="18"/>
              </w:rPr>
              <w:t>Loop Tank Heater Type</w:t>
            </w:r>
          </w:p>
        </w:tc>
        <w:tc>
          <w:tcPr>
            <w:tcW w:w="1620" w:type="dxa"/>
            <w:tcBorders>
              <w:top w:val="single" w:sz="6" w:space="0" w:color="auto"/>
              <w:bottom w:val="single" w:sz="6" w:space="0" w:color="auto"/>
              <w:right w:val="single" w:sz="6" w:space="0" w:color="auto"/>
            </w:tcBorders>
            <w:vAlign w:val="bottom"/>
          </w:tcPr>
          <w:p w14:paraId="4C8BD7EE" w14:textId="6970952A" w:rsidR="00CF5DA1" w:rsidRPr="0048403C" w:rsidRDefault="00CF5DA1" w:rsidP="00E7181F">
            <w:pPr>
              <w:keepNext/>
              <w:jc w:val="center"/>
              <w:rPr>
                <w:rFonts w:ascii="Calibri" w:hAnsi="Calibri"/>
                <w:sz w:val="18"/>
                <w:szCs w:val="18"/>
              </w:rPr>
            </w:pPr>
            <w:r>
              <w:rPr>
                <w:rFonts w:ascii="Calibri" w:hAnsi="Calibri"/>
                <w:sz w:val="18"/>
                <w:szCs w:val="18"/>
              </w:rPr>
              <w:t>Dwelling Unit Space Conditioning System ID or Name</w:t>
            </w:r>
          </w:p>
        </w:tc>
        <w:tc>
          <w:tcPr>
            <w:tcW w:w="1530" w:type="dxa"/>
            <w:tcBorders>
              <w:top w:val="single" w:sz="6" w:space="0" w:color="auto"/>
              <w:left w:val="single" w:sz="6" w:space="0" w:color="auto"/>
              <w:bottom w:val="single" w:sz="6" w:space="0" w:color="auto"/>
              <w:right w:val="single" w:sz="4" w:space="0" w:color="auto"/>
            </w:tcBorders>
            <w:vAlign w:val="bottom"/>
          </w:tcPr>
          <w:p w14:paraId="2BE7B136" w14:textId="77777777" w:rsidR="00CF5DA1" w:rsidRPr="0048403C" w:rsidRDefault="00CF5DA1" w:rsidP="00E7181F">
            <w:pPr>
              <w:keepNext/>
              <w:jc w:val="center"/>
              <w:rPr>
                <w:rFonts w:ascii="Calibri" w:hAnsi="Calibri"/>
                <w:sz w:val="18"/>
                <w:szCs w:val="18"/>
              </w:rPr>
            </w:pPr>
            <w:r w:rsidRPr="0048403C">
              <w:rPr>
                <w:rFonts w:ascii="Calibri" w:hAnsi="Calibri"/>
                <w:sz w:val="18"/>
                <w:szCs w:val="18"/>
              </w:rPr>
              <w:t>Comments</w:t>
            </w:r>
          </w:p>
        </w:tc>
      </w:tr>
      <w:tr w:rsidR="00CF5DA1" w14:paraId="160FBB0D" w14:textId="77777777" w:rsidTr="00CF5DA1">
        <w:trPr>
          <w:trHeight w:val="250"/>
        </w:trPr>
        <w:tc>
          <w:tcPr>
            <w:tcW w:w="1075" w:type="dxa"/>
            <w:tcBorders>
              <w:top w:val="single" w:sz="6" w:space="0" w:color="auto"/>
              <w:left w:val="single" w:sz="4" w:space="0" w:color="auto"/>
              <w:bottom w:val="single" w:sz="6" w:space="0" w:color="auto"/>
            </w:tcBorders>
          </w:tcPr>
          <w:p w14:paraId="22DD6091" w14:textId="191483C2" w:rsidR="00CF5DA1" w:rsidRPr="00C24189" w:rsidRDefault="00CF5DA1" w:rsidP="00E7181F">
            <w:pPr>
              <w:keepNext/>
              <w:rPr>
                <w:rFonts w:ascii="Calibri" w:hAnsi="Calibri"/>
                <w:sz w:val="18"/>
                <w:szCs w:val="18"/>
              </w:rPr>
            </w:pPr>
          </w:p>
        </w:tc>
        <w:tc>
          <w:tcPr>
            <w:tcW w:w="1350" w:type="dxa"/>
            <w:tcBorders>
              <w:top w:val="single" w:sz="6" w:space="0" w:color="auto"/>
              <w:bottom w:val="single" w:sz="6" w:space="0" w:color="auto"/>
            </w:tcBorders>
          </w:tcPr>
          <w:p w14:paraId="21CE68C1" w14:textId="5F4E6098" w:rsidR="00CF5DA1" w:rsidRDefault="00CF5DA1" w:rsidP="00E7181F">
            <w:pPr>
              <w:keepNext/>
              <w:rPr>
                <w:rFonts w:ascii="Calibri" w:hAnsi="Calibri"/>
                <w:sz w:val="18"/>
                <w:szCs w:val="18"/>
              </w:rPr>
            </w:pPr>
          </w:p>
        </w:tc>
        <w:tc>
          <w:tcPr>
            <w:tcW w:w="1530" w:type="dxa"/>
            <w:tcBorders>
              <w:top w:val="single" w:sz="6" w:space="0" w:color="auto"/>
              <w:bottom w:val="single" w:sz="6" w:space="0" w:color="auto"/>
            </w:tcBorders>
          </w:tcPr>
          <w:p w14:paraId="069571EF" w14:textId="27817F60" w:rsidR="00CF5DA1" w:rsidRDefault="00CF5DA1" w:rsidP="00E7181F">
            <w:pPr>
              <w:keepNext/>
              <w:rPr>
                <w:rFonts w:ascii="Calibri" w:hAnsi="Calibri"/>
                <w:sz w:val="18"/>
                <w:szCs w:val="18"/>
              </w:rPr>
            </w:pPr>
          </w:p>
        </w:tc>
        <w:tc>
          <w:tcPr>
            <w:tcW w:w="1800" w:type="dxa"/>
            <w:tcBorders>
              <w:top w:val="single" w:sz="6" w:space="0" w:color="auto"/>
              <w:bottom w:val="single" w:sz="6" w:space="0" w:color="auto"/>
            </w:tcBorders>
          </w:tcPr>
          <w:p w14:paraId="2E408BAF" w14:textId="1E0E074B" w:rsidR="00CF5DA1" w:rsidRPr="00C24189" w:rsidRDefault="00CF5DA1" w:rsidP="00E7181F">
            <w:pPr>
              <w:keepNext/>
              <w:rPr>
                <w:rFonts w:ascii="Calibri" w:hAnsi="Calibri"/>
                <w:sz w:val="18"/>
                <w:szCs w:val="18"/>
              </w:rPr>
            </w:pPr>
          </w:p>
        </w:tc>
        <w:tc>
          <w:tcPr>
            <w:tcW w:w="1710" w:type="dxa"/>
            <w:tcBorders>
              <w:top w:val="single" w:sz="6" w:space="0" w:color="auto"/>
              <w:bottom w:val="single" w:sz="6" w:space="0" w:color="auto"/>
            </w:tcBorders>
          </w:tcPr>
          <w:p w14:paraId="59DB16D4" w14:textId="77777777" w:rsidR="00CF5DA1" w:rsidRPr="00C24189" w:rsidRDefault="00CF5DA1" w:rsidP="00E7181F">
            <w:pPr>
              <w:keepNext/>
              <w:rPr>
                <w:rFonts w:ascii="Calibri" w:hAnsi="Calibri"/>
                <w:sz w:val="18"/>
                <w:szCs w:val="18"/>
              </w:rPr>
            </w:pPr>
          </w:p>
        </w:tc>
        <w:tc>
          <w:tcPr>
            <w:tcW w:w="1350" w:type="dxa"/>
            <w:tcBorders>
              <w:top w:val="single" w:sz="6" w:space="0" w:color="auto"/>
              <w:bottom w:val="single" w:sz="6" w:space="0" w:color="auto"/>
            </w:tcBorders>
          </w:tcPr>
          <w:p w14:paraId="022AECF4" w14:textId="6762F197" w:rsidR="00CF5DA1" w:rsidRPr="00C24189" w:rsidRDefault="00CF5DA1" w:rsidP="00E7181F">
            <w:pPr>
              <w:keepNext/>
              <w:rPr>
                <w:rFonts w:ascii="Calibri" w:hAnsi="Calibri"/>
                <w:sz w:val="18"/>
                <w:szCs w:val="18"/>
              </w:rPr>
            </w:pPr>
          </w:p>
        </w:tc>
        <w:tc>
          <w:tcPr>
            <w:tcW w:w="1260" w:type="dxa"/>
            <w:tcBorders>
              <w:top w:val="single" w:sz="6" w:space="0" w:color="auto"/>
              <w:bottom w:val="single" w:sz="6" w:space="0" w:color="auto"/>
            </w:tcBorders>
          </w:tcPr>
          <w:p w14:paraId="0698CDF6" w14:textId="1DD7FDA9" w:rsidR="00CF5DA1" w:rsidRPr="00C24189" w:rsidRDefault="00CF5DA1" w:rsidP="00E7181F">
            <w:pPr>
              <w:keepNext/>
              <w:rPr>
                <w:rFonts w:ascii="Calibri" w:hAnsi="Calibri"/>
                <w:sz w:val="18"/>
                <w:szCs w:val="18"/>
              </w:rPr>
            </w:pPr>
          </w:p>
        </w:tc>
        <w:tc>
          <w:tcPr>
            <w:tcW w:w="1170" w:type="dxa"/>
            <w:tcBorders>
              <w:top w:val="single" w:sz="6" w:space="0" w:color="auto"/>
              <w:bottom w:val="single" w:sz="6" w:space="0" w:color="auto"/>
            </w:tcBorders>
          </w:tcPr>
          <w:p w14:paraId="11CAA3E7" w14:textId="2E5ED186" w:rsidR="00CF5DA1" w:rsidRPr="00C24189" w:rsidRDefault="00CF5DA1" w:rsidP="00E7181F">
            <w:pPr>
              <w:keepNext/>
              <w:rPr>
                <w:rFonts w:ascii="Calibri" w:hAnsi="Calibri"/>
                <w:sz w:val="18"/>
                <w:szCs w:val="18"/>
              </w:rPr>
            </w:pPr>
          </w:p>
        </w:tc>
        <w:tc>
          <w:tcPr>
            <w:tcW w:w="1620" w:type="dxa"/>
            <w:tcBorders>
              <w:top w:val="single" w:sz="6" w:space="0" w:color="auto"/>
              <w:bottom w:val="single" w:sz="6" w:space="0" w:color="auto"/>
              <w:right w:val="single" w:sz="6" w:space="0" w:color="auto"/>
            </w:tcBorders>
          </w:tcPr>
          <w:p w14:paraId="7D3B7257" w14:textId="5CB7C9EE" w:rsidR="00CF5DA1" w:rsidRPr="00C24189" w:rsidRDefault="00CF5DA1" w:rsidP="00E7181F">
            <w:pPr>
              <w:keepNext/>
              <w:rPr>
                <w:rFonts w:ascii="Calibri" w:hAnsi="Calibri"/>
                <w:sz w:val="18"/>
                <w:szCs w:val="18"/>
              </w:rPr>
            </w:pPr>
          </w:p>
        </w:tc>
        <w:tc>
          <w:tcPr>
            <w:tcW w:w="1530" w:type="dxa"/>
            <w:tcBorders>
              <w:top w:val="single" w:sz="6" w:space="0" w:color="auto"/>
              <w:left w:val="single" w:sz="6" w:space="0" w:color="auto"/>
              <w:bottom w:val="single" w:sz="6" w:space="0" w:color="auto"/>
              <w:right w:val="single" w:sz="4" w:space="0" w:color="auto"/>
            </w:tcBorders>
          </w:tcPr>
          <w:p w14:paraId="6C9E7587" w14:textId="3C4788C7" w:rsidR="00CF5DA1" w:rsidRDefault="00CF5DA1" w:rsidP="00E7181F">
            <w:pPr>
              <w:keepNext/>
              <w:rPr>
                <w:rFonts w:ascii="Calibri" w:hAnsi="Calibri"/>
                <w:sz w:val="18"/>
                <w:szCs w:val="18"/>
              </w:rPr>
            </w:pPr>
          </w:p>
        </w:tc>
      </w:tr>
      <w:tr w:rsidR="00CF5DA1" w:rsidRPr="00C24189" w14:paraId="122DAFB3" w14:textId="77777777" w:rsidTr="00CF5DA1">
        <w:trPr>
          <w:trHeight w:val="250"/>
        </w:trPr>
        <w:tc>
          <w:tcPr>
            <w:tcW w:w="1075" w:type="dxa"/>
            <w:tcBorders>
              <w:top w:val="single" w:sz="6" w:space="0" w:color="auto"/>
              <w:left w:val="single" w:sz="4" w:space="0" w:color="auto"/>
              <w:bottom w:val="single" w:sz="4" w:space="0" w:color="auto"/>
            </w:tcBorders>
            <w:vAlign w:val="bottom"/>
          </w:tcPr>
          <w:p w14:paraId="748790B3" w14:textId="77777777" w:rsidR="00CF5DA1" w:rsidRPr="00C24189" w:rsidRDefault="00CF5DA1" w:rsidP="00E7181F">
            <w:pPr>
              <w:keepNext/>
              <w:jc w:val="center"/>
              <w:rPr>
                <w:rFonts w:ascii="Calibri" w:hAnsi="Calibri"/>
                <w:sz w:val="18"/>
                <w:szCs w:val="18"/>
              </w:rPr>
            </w:pPr>
          </w:p>
        </w:tc>
        <w:tc>
          <w:tcPr>
            <w:tcW w:w="1350" w:type="dxa"/>
            <w:tcBorders>
              <w:top w:val="single" w:sz="6" w:space="0" w:color="auto"/>
              <w:bottom w:val="single" w:sz="4" w:space="0" w:color="auto"/>
            </w:tcBorders>
          </w:tcPr>
          <w:p w14:paraId="0FC71EF6" w14:textId="77777777" w:rsidR="00CF5DA1" w:rsidRPr="00C24189" w:rsidRDefault="00CF5DA1" w:rsidP="00E7181F">
            <w:pPr>
              <w:keepNext/>
              <w:jc w:val="center"/>
              <w:rPr>
                <w:rFonts w:ascii="Calibri" w:hAnsi="Calibri"/>
                <w:sz w:val="18"/>
                <w:szCs w:val="18"/>
              </w:rPr>
            </w:pPr>
          </w:p>
        </w:tc>
        <w:tc>
          <w:tcPr>
            <w:tcW w:w="1530" w:type="dxa"/>
            <w:tcBorders>
              <w:top w:val="single" w:sz="6" w:space="0" w:color="auto"/>
              <w:bottom w:val="single" w:sz="4" w:space="0" w:color="auto"/>
            </w:tcBorders>
          </w:tcPr>
          <w:p w14:paraId="64FB87A0" w14:textId="77777777" w:rsidR="00CF5DA1" w:rsidRPr="00C24189" w:rsidRDefault="00CF5DA1" w:rsidP="00E7181F">
            <w:pPr>
              <w:keepNext/>
              <w:jc w:val="center"/>
              <w:rPr>
                <w:rFonts w:ascii="Calibri" w:hAnsi="Calibri"/>
                <w:sz w:val="18"/>
                <w:szCs w:val="18"/>
              </w:rPr>
            </w:pPr>
          </w:p>
        </w:tc>
        <w:tc>
          <w:tcPr>
            <w:tcW w:w="1800" w:type="dxa"/>
            <w:tcBorders>
              <w:top w:val="single" w:sz="6" w:space="0" w:color="auto"/>
              <w:bottom w:val="single" w:sz="4" w:space="0" w:color="auto"/>
            </w:tcBorders>
            <w:vAlign w:val="bottom"/>
          </w:tcPr>
          <w:p w14:paraId="208EF12D" w14:textId="77777777" w:rsidR="00CF5DA1" w:rsidRPr="00C24189" w:rsidRDefault="00CF5DA1" w:rsidP="00E7181F">
            <w:pPr>
              <w:keepNext/>
              <w:jc w:val="center"/>
              <w:rPr>
                <w:rFonts w:ascii="Calibri" w:hAnsi="Calibri"/>
                <w:sz w:val="18"/>
                <w:szCs w:val="18"/>
              </w:rPr>
            </w:pPr>
          </w:p>
        </w:tc>
        <w:tc>
          <w:tcPr>
            <w:tcW w:w="1710" w:type="dxa"/>
            <w:tcBorders>
              <w:top w:val="single" w:sz="6" w:space="0" w:color="auto"/>
              <w:bottom w:val="single" w:sz="4" w:space="0" w:color="auto"/>
            </w:tcBorders>
          </w:tcPr>
          <w:p w14:paraId="5668258E" w14:textId="77777777" w:rsidR="00CF5DA1" w:rsidRPr="00C24189" w:rsidRDefault="00CF5DA1" w:rsidP="00E7181F">
            <w:pPr>
              <w:keepNext/>
              <w:jc w:val="center"/>
              <w:rPr>
                <w:rFonts w:ascii="Calibri" w:hAnsi="Calibri"/>
                <w:sz w:val="18"/>
                <w:szCs w:val="18"/>
              </w:rPr>
            </w:pPr>
          </w:p>
        </w:tc>
        <w:tc>
          <w:tcPr>
            <w:tcW w:w="1350" w:type="dxa"/>
            <w:tcBorders>
              <w:top w:val="single" w:sz="6" w:space="0" w:color="auto"/>
              <w:bottom w:val="single" w:sz="4" w:space="0" w:color="auto"/>
            </w:tcBorders>
          </w:tcPr>
          <w:p w14:paraId="4249643B" w14:textId="7F64BB08" w:rsidR="00CF5DA1" w:rsidRPr="00C24189" w:rsidRDefault="00CF5DA1" w:rsidP="00E7181F">
            <w:pPr>
              <w:keepNext/>
              <w:jc w:val="center"/>
              <w:rPr>
                <w:rFonts w:ascii="Calibri" w:hAnsi="Calibri"/>
                <w:sz w:val="18"/>
                <w:szCs w:val="18"/>
              </w:rPr>
            </w:pPr>
          </w:p>
        </w:tc>
        <w:tc>
          <w:tcPr>
            <w:tcW w:w="1260" w:type="dxa"/>
            <w:tcBorders>
              <w:top w:val="single" w:sz="6" w:space="0" w:color="auto"/>
              <w:bottom w:val="single" w:sz="4" w:space="0" w:color="auto"/>
            </w:tcBorders>
          </w:tcPr>
          <w:p w14:paraId="475C3B17" w14:textId="43D0F4BA" w:rsidR="00CF5DA1" w:rsidRPr="00C24189" w:rsidRDefault="00CF5DA1" w:rsidP="00E7181F">
            <w:pPr>
              <w:keepNext/>
              <w:jc w:val="center"/>
              <w:rPr>
                <w:rFonts w:ascii="Calibri" w:hAnsi="Calibri"/>
                <w:sz w:val="18"/>
                <w:szCs w:val="18"/>
              </w:rPr>
            </w:pPr>
          </w:p>
        </w:tc>
        <w:tc>
          <w:tcPr>
            <w:tcW w:w="1170" w:type="dxa"/>
            <w:tcBorders>
              <w:top w:val="single" w:sz="6" w:space="0" w:color="auto"/>
              <w:bottom w:val="single" w:sz="4" w:space="0" w:color="auto"/>
            </w:tcBorders>
          </w:tcPr>
          <w:p w14:paraId="32500A84" w14:textId="2F220666" w:rsidR="00CF5DA1" w:rsidRPr="00C24189" w:rsidRDefault="00CF5DA1" w:rsidP="00E7181F">
            <w:pPr>
              <w:keepNext/>
              <w:jc w:val="center"/>
              <w:rPr>
                <w:rFonts w:ascii="Calibri" w:hAnsi="Calibri"/>
                <w:sz w:val="18"/>
                <w:szCs w:val="18"/>
              </w:rPr>
            </w:pPr>
          </w:p>
        </w:tc>
        <w:tc>
          <w:tcPr>
            <w:tcW w:w="1620" w:type="dxa"/>
            <w:tcBorders>
              <w:top w:val="single" w:sz="6" w:space="0" w:color="auto"/>
              <w:bottom w:val="single" w:sz="4" w:space="0" w:color="auto"/>
              <w:right w:val="single" w:sz="6" w:space="0" w:color="auto"/>
            </w:tcBorders>
            <w:vAlign w:val="bottom"/>
          </w:tcPr>
          <w:p w14:paraId="26C6FBFA" w14:textId="25FE92BC" w:rsidR="00CF5DA1" w:rsidRPr="00C24189" w:rsidRDefault="00CF5DA1" w:rsidP="00E7181F">
            <w:pPr>
              <w:keepNext/>
              <w:jc w:val="center"/>
              <w:rPr>
                <w:rFonts w:ascii="Calibri" w:hAnsi="Calibri"/>
                <w:sz w:val="18"/>
                <w:szCs w:val="18"/>
              </w:rPr>
            </w:pPr>
          </w:p>
        </w:tc>
        <w:tc>
          <w:tcPr>
            <w:tcW w:w="1530" w:type="dxa"/>
            <w:tcBorders>
              <w:top w:val="single" w:sz="6" w:space="0" w:color="auto"/>
              <w:left w:val="single" w:sz="6" w:space="0" w:color="auto"/>
              <w:bottom w:val="single" w:sz="4" w:space="0" w:color="auto"/>
              <w:right w:val="single" w:sz="4" w:space="0" w:color="auto"/>
            </w:tcBorders>
          </w:tcPr>
          <w:p w14:paraId="3ABD7B3D" w14:textId="77777777" w:rsidR="00CF5DA1" w:rsidRPr="00C24189" w:rsidRDefault="00CF5DA1" w:rsidP="00E7181F">
            <w:pPr>
              <w:keepNext/>
              <w:jc w:val="center"/>
              <w:rPr>
                <w:rFonts w:ascii="Calibri" w:hAnsi="Calibri"/>
                <w:sz w:val="18"/>
                <w:szCs w:val="18"/>
              </w:rPr>
            </w:pPr>
          </w:p>
        </w:tc>
      </w:tr>
    </w:tbl>
    <w:p w14:paraId="3DDE3DAD" w14:textId="088EBFF1" w:rsidR="00B013A1" w:rsidRDefault="00B013A1"/>
    <w:p w14:paraId="67662DCE" w14:textId="77777777" w:rsidR="00E7181F" w:rsidRDefault="00E7181F"/>
    <w:tbl>
      <w:tblPr>
        <w:tblStyle w:val="TableGrid"/>
        <w:tblW w:w="14387" w:type="dxa"/>
        <w:tblLook w:val="04A0" w:firstRow="1" w:lastRow="0" w:firstColumn="1" w:lastColumn="0" w:noHBand="0" w:noVBand="1"/>
      </w:tblPr>
      <w:tblGrid>
        <w:gridCol w:w="2245"/>
        <w:gridCol w:w="1620"/>
        <w:gridCol w:w="1710"/>
        <w:gridCol w:w="2070"/>
        <w:gridCol w:w="1907"/>
        <w:gridCol w:w="1873"/>
        <w:gridCol w:w="2962"/>
      </w:tblGrid>
      <w:tr w:rsidR="001775D4" w:rsidRPr="005959F4" w14:paraId="2F284CA8" w14:textId="77777777" w:rsidTr="007C6199">
        <w:trPr>
          <w:trHeight w:val="190"/>
        </w:trPr>
        <w:tc>
          <w:tcPr>
            <w:tcW w:w="14387" w:type="dxa"/>
            <w:gridSpan w:val="7"/>
          </w:tcPr>
          <w:p w14:paraId="700FF49E" w14:textId="70BCE540" w:rsidR="001775D4" w:rsidRPr="005959F4" w:rsidRDefault="002A339A" w:rsidP="0064450F">
            <w:pPr>
              <w:rPr>
                <w:rFonts w:ascii="Calibri" w:hAnsi="Calibri"/>
                <w:sz w:val="18"/>
                <w:szCs w:val="18"/>
              </w:rPr>
            </w:pPr>
            <w:r>
              <w:rPr>
                <w:rFonts w:ascii="Calibri" w:hAnsi="Calibri"/>
                <w:b/>
                <w:sz w:val="18"/>
                <w:szCs w:val="18"/>
              </w:rPr>
              <w:lastRenderedPageBreak/>
              <w:t>O</w:t>
            </w:r>
            <w:r w:rsidR="001775D4" w:rsidRPr="005959F4">
              <w:rPr>
                <w:rFonts w:ascii="Calibri" w:hAnsi="Calibri"/>
                <w:b/>
                <w:sz w:val="18"/>
                <w:szCs w:val="18"/>
              </w:rPr>
              <w:t>. Photovoltaic Requirements</w:t>
            </w:r>
            <w:r w:rsidR="001775D4" w:rsidRPr="005959F4">
              <w:rPr>
                <w:rFonts w:ascii="Calibri" w:hAnsi="Calibri"/>
                <w:sz w:val="18"/>
                <w:szCs w:val="18"/>
              </w:rPr>
              <w:t xml:space="preserve"> (Section 150.1(c)14)</w:t>
            </w:r>
          </w:p>
        </w:tc>
      </w:tr>
      <w:tr w:rsidR="00433E67" w:rsidRPr="005959F4" w14:paraId="0BB0CB13" w14:textId="3FD5883E" w:rsidTr="007C6199">
        <w:trPr>
          <w:trHeight w:val="204"/>
        </w:trPr>
        <w:tc>
          <w:tcPr>
            <w:tcW w:w="2245" w:type="dxa"/>
          </w:tcPr>
          <w:p w14:paraId="35A1683C" w14:textId="42A1E0D4" w:rsidR="00433E67" w:rsidRPr="005959F4" w:rsidRDefault="00433E67" w:rsidP="00347435">
            <w:pPr>
              <w:jc w:val="center"/>
              <w:rPr>
                <w:rFonts w:ascii="Calibri" w:hAnsi="Calibri"/>
                <w:sz w:val="18"/>
                <w:szCs w:val="18"/>
              </w:rPr>
            </w:pPr>
            <w:r>
              <w:rPr>
                <w:rFonts w:ascii="Calibri" w:hAnsi="Calibri"/>
                <w:sz w:val="18"/>
                <w:szCs w:val="18"/>
              </w:rPr>
              <w:t>01</w:t>
            </w:r>
          </w:p>
        </w:tc>
        <w:tc>
          <w:tcPr>
            <w:tcW w:w="1620" w:type="dxa"/>
            <w:vAlign w:val="bottom"/>
          </w:tcPr>
          <w:p w14:paraId="38119B3A" w14:textId="19B3BC8B" w:rsidR="00433E67" w:rsidRPr="005959F4" w:rsidRDefault="00433E67" w:rsidP="00347435">
            <w:pPr>
              <w:jc w:val="center"/>
              <w:rPr>
                <w:rFonts w:ascii="Calibri" w:hAnsi="Calibri"/>
                <w:sz w:val="18"/>
                <w:szCs w:val="18"/>
              </w:rPr>
            </w:pPr>
            <w:r w:rsidRPr="005959F4">
              <w:rPr>
                <w:rFonts w:ascii="Calibri" w:hAnsi="Calibri"/>
                <w:sz w:val="18"/>
                <w:szCs w:val="18"/>
              </w:rPr>
              <w:t>0</w:t>
            </w:r>
            <w:r>
              <w:rPr>
                <w:rFonts w:ascii="Calibri" w:hAnsi="Calibri"/>
                <w:sz w:val="18"/>
                <w:szCs w:val="18"/>
              </w:rPr>
              <w:t>2</w:t>
            </w:r>
          </w:p>
        </w:tc>
        <w:tc>
          <w:tcPr>
            <w:tcW w:w="1710" w:type="dxa"/>
            <w:vAlign w:val="bottom"/>
          </w:tcPr>
          <w:p w14:paraId="167CE3E1" w14:textId="1F54E775" w:rsidR="00433E67" w:rsidRPr="005959F4" w:rsidRDefault="00433E67" w:rsidP="00347435">
            <w:pPr>
              <w:jc w:val="center"/>
              <w:rPr>
                <w:rFonts w:ascii="Calibri" w:hAnsi="Calibri"/>
                <w:sz w:val="18"/>
                <w:szCs w:val="18"/>
              </w:rPr>
            </w:pPr>
            <w:r w:rsidRPr="005959F4">
              <w:rPr>
                <w:rFonts w:ascii="Calibri" w:hAnsi="Calibri"/>
                <w:sz w:val="18"/>
                <w:szCs w:val="18"/>
              </w:rPr>
              <w:t>0</w:t>
            </w:r>
            <w:r>
              <w:rPr>
                <w:rFonts w:ascii="Calibri" w:hAnsi="Calibri"/>
                <w:sz w:val="18"/>
                <w:szCs w:val="18"/>
              </w:rPr>
              <w:t>3</w:t>
            </w:r>
          </w:p>
        </w:tc>
        <w:tc>
          <w:tcPr>
            <w:tcW w:w="2070" w:type="dxa"/>
            <w:vAlign w:val="bottom"/>
          </w:tcPr>
          <w:p w14:paraId="503EE01E" w14:textId="17402782" w:rsidR="00433E67" w:rsidRPr="005959F4" w:rsidRDefault="00433E67" w:rsidP="00347435">
            <w:pPr>
              <w:jc w:val="center"/>
              <w:rPr>
                <w:rFonts w:ascii="Calibri" w:hAnsi="Calibri"/>
                <w:sz w:val="18"/>
                <w:szCs w:val="18"/>
              </w:rPr>
            </w:pPr>
            <w:r w:rsidRPr="005959F4">
              <w:rPr>
                <w:rFonts w:ascii="Calibri" w:hAnsi="Calibri"/>
                <w:sz w:val="18"/>
                <w:szCs w:val="18"/>
              </w:rPr>
              <w:t>0</w:t>
            </w:r>
            <w:r>
              <w:rPr>
                <w:rFonts w:ascii="Calibri" w:hAnsi="Calibri"/>
                <w:sz w:val="18"/>
                <w:szCs w:val="18"/>
              </w:rPr>
              <w:t>4</w:t>
            </w:r>
          </w:p>
        </w:tc>
        <w:tc>
          <w:tcPr>
            <w:tcW w:w="1907" w:type="dxa"/>
            <w:vAlign w:val="bottom"/>
          </w:tcPr>
          <w:p w14:paraId="41779045" w14:textId="13385BF4" w:rsidR="00433E67" w:rsidRPr="005959F4" w:rsidRDefault="00433E67" w:rsidP="005D12EB">
            <w:pPr>
              <w:jc w:val="center"/>
              <w:rPr>
                <w:rFonts w:ascii="Calibri" w:hAnsi="Calibri"/>
                <w:sz w:val="18"/>
                <w:szCs w:val="18"/>
              </w:rPr>
            </w:pPr>
            <w:r w:rsidRPr="005959F4">
              <w:rPr>
                <w:rFonts w:ascii="Calibri" w:hAnsi="Calibri"/>
                <w:sz w:val="18"/>
                <w:szCs w:val="18"/>
              </w:rPr>
              <w:t>0</w:t>
            </w:r>
            <w:r>
              <w:rPr>
                <w:rFonts w:ascii="Calibri" w:hAnsi="Calibri"/>
                <w:sz w:val="18"/>
                <w:szCs w:val="18"/>
              </w:rPr>
              <w:t>5</w:t>
            </w:r>
          </w:p>
        </w:tc>
        <w:tc>
          <w:tcPr>
            <w:tcW w:w="1873" w:type="dxa"/>
            <w:vAlign w:val="bottom"/>
          </w:tcPr>
          <w:p w14:paraId="22E6748B" w14:textId="742C5C2E" w:rsidR="00433E67" w:rsidRPr="005959F4" w:rsidRDefault="00433E67">
            <w:pPr>
              <w:jc w:val="center"/>
              <w:rPr>
                <w:rFonts w:ascii="Calibri" w:hAnsi="Calibri"/>
                <w:sz w:val="18"/>
                <w:szCs w:val="18"/>
              </w:rPr>
            </w:pPr>
            <w:r w:rsidRPr="005959F4">
              <w:rPr>
                <w:rFonts w:ascii="Calibri" w:hAnsi="Calibri"/>
                <w:sz w:val="18"/>
                <w:szCs w:val="18"/>
              </w:rPr>
              <w:t>0</w:t>
            </w:r>
            <w:r>
              <w:rPr>
                <w:rFonts w:ascii="Calibri" w:hAnsi="Calibri"/>
                <w:sz w:val="18"/>
                <w:szCs w:val="18"/>
              </w:rPr>
              <w:t>6</w:t>
            </w:r>
          </w:p>
        </w:tc>
        <w:tc>
          <w:tcPr>
            <w:tcW w:w="2962" w:type="dxa"/>
            <w:vAlign w:val="bottom"/>
          </w:tcPr>
          <w:p w14:paraId="7E11CB4A" w14:textId="64D947EC" w:rsidR="00433E67" w:rsidRPr="005959F4" w:rsidRDefault="00433E67" w:rsidP="00347435">
            <w:pPr>
              <w:jc w:val="center"/>
              <w:rPr>
                <w:rFonts w:ascii="Calibri" w:hAnsi="Calibri"/>
                <w:sz w:val="18"/>
                <w:szCs w:val="18"/>
              </w:rPr>
            </w:pPr>
            <w:r>
              <w:rPr>
                <w:rFonts w:ascii="Calibri" w:hAnsi="Calibri"/>
                <w:sz w:val="18"/>
                <w:szCs w:val="18"/>
              </w:rPr>
              <w:t>07</w:t>
            </w:r>
          </w:p>
        </w:tc>
      </w:tr>
      <w:tr w:rsidR="00433E67" w:rsidRPr="005959F4" w14:paraId="57F5DFF5" w14:textId="711AF085" w:rsidTr="007C6199">
        <w:trPr>
          <w:trHeight w:val="585"/>
        </w:trPr>
        <w:tc>
          <w:tcPr>
            <w:tcW w:w="2245" w:type="dxa"/>
          </w:tcPr>
          <w:p w14:paraId="0B30DC88" w14:textId="4009BC47" w:rsidR="00433E67" w:rsidRPr="005959F4" w:rsidRDefault="00433E67" w:rsidP="00003F3B">
            <w:pPr>
              <w:jc w:val="center"/>
              <w:rPr>
                <w:rFonts w:ascii="Calibri" w:hAnsi="Calibri"/>
                <w:sz w:val="18"/>
                <w:szCs w:val="18"/>
              </w:rPr>
            </w:pPr>
            <w:r>
              <w:rPr>
                <w:rFonts w:ascii="Calibri" w:hAnsi="Calibri"/>
                <w:sz w:val="18"/>
                <w:szCs w:val="18"/>
              </w:rPr>
              <w:t>PV Array ID or Name</w:t>
            </w:r>
          </w:p>
        </w:tc>
        <w:tc>
          <w:tcPr>
            <w:tcW w:w="1620" w:type="dxa"/>
            <w:vAlign w:val="bottom"/>
          </w:tcPr>
          <w:p w14:paraId="186B4EAD" w14:textId="0C289034" w:rsidR="00433E67" w:rsidRPr="005959F4" w:rsidRDefault="00433E67" w:rsidP="00003F3B">
            <w:pPr>
              <w:jc w:val="center"/>
              <w:rPr>
                <w:rFonts w:ascii="Calibri" w:hAnsi="Calibri"/>
                <w:sz w:val="18"/>
                <w:szCs w:val="18"/>
              </w:rPr>
            </w:pPr>
            <w:r w:rsidRPr="005959F4">
              <w:rPr>
                <w:rFonts w:ascii="Calibri" w:hAnsi="Calibri"/>
                <w:sz w:val="18"/>
                <w:szCs w:val="18"/>
              </w:rPr>
              <w:t>Value A from Table 150.1-C</w:t>
            </w:r>
          </w:p>
        </w:tc>
        <w:tc>
          <w:tcPr>
            <w:tcW w:w="1710" w:type="dxa"/>
            <w:vAlign w:val="bottom"/>
          </w:tcPr>
          <w:p w14:paraId="67B61438" w14:textId="501AB0B2" w:rsidR="00433E67" w:rsidRPr="005959F4" w:rsidRDefault="00433E67" w:rsidP="00602377">
            <w:pPr>
              <w:jc w:val="center"/>
              <w:rPr>
                <w:rFonts w:ascii="Calibri" w:hAnsi="Calibri"/>
                <w:sz w:val="18"/>
                <w:szCs w:val="18"/>
              </w:rPr>
            </w:pPr>
            <w:r w:rsidRPr="005959F4">
              <w:rPr>
                <w:rFonts w:ascii="Calibri" w:hAnsi="Calibri"/>
                <w:sz w:val="18"/>
                <w:szCs w:val="18"/>
              </w:rPr>
              <w:t>Value B from Table 150.1-C</w:t>
            </w:r>
          </w:p>
        </w:tc>
        <w:tc>
          <w:tcPr>
            <w:tcW w:w="2070" w:type="dxa"/>
            <w:vAlign w:val="bottom"/>
          </w:tcPr>
          <w:p w14:paraId="4F328C39" w14:textId="4D9F781B" w:rsidR="00433E67" w:rsidRPr="005959F4" w:rsidRDefault="00433E67" w:rsidP="00003F3B">
            <w:pPr>
              <w:jc w:val="center"/>
              <w:rPr>
                <w:rFonts w:ascii="Calibri" w:hAnsi="Calibri"/>
                <w:sz w:val="18"/>
                <w:szCs w:val="18"/>
              </w:rPr>
            </w:pPr>
            <w:r w:rsidRPr="005959F4">
              <w:rPr>
                <w:rFonts w:ascii="Calibri" w:hAnsi="Calibri"/>
                <w:sz w:val="18"/>
                <w:szCs w:val="18"/>
              </w:rPr>
              <w:t>Minimum PV Size</w:t>
            </w:r>
          </w:p>
        </w:tc>
        <w:tc>
          <w:tcPr>
            <w:tcW w:w="1907" w:type="dxa"/>
            <w:vAlign w:val="bottom"/>
          </w:tcPr>
          <w:p w14:paraId="58823B83" w14:textId="557C4C98" w:rsidR="00433E67" w:rsidRPr="005959F4" w:rsidRDefault="00433E67" w:rsidP="00602377">
            <w:pPr>
              <w:jc w:val="center"/>
              <w:rPr>
                <w:rFonts w:ascii="Calibri" w:hAnsi="Calibri"/>
                <w:sz w:val="18"/>
                <w:szCs w:val="18"/>
              </w:rPr>
            </w:pPr>
            <w:r w:rsidRPr="005959F4">
              <w:rPr>
                <w:rFonts w:ascii="Calibri" w:hAnsi="Calibri"/>
                <w:sz w:val="18"/>
                <w:szCs w:val="18"/>
              </w:rPr>
              <w:t>Water Heating Adjustment</w:t>
            </w:r>
          </w:p>
        </w:tc>
        <w:tc>
          <w:tcPr>
            <w:tcW w:w="1873" w:type="dxa"/>
            <w:vAlign w:val="bottom"/>
          </w:tcPr>
          <w:p w14:paraId="173203FB" w14:textId="00D5DCA1" w:rsidR="00433E67" w:rsidRPr="005959F4" w:rsidRDefault="00433E67" w:rsidP="00003F3B">
            <w:pPr>
              <w:jc w:val="center"/>
              <w:rPr>
                <w:rFonts w:ascii="Calibri" w:hAnsi="Calibri"/>
                <w:sz w:val="18"/>
                <w:szCs w:val="18"/>
              </w:rPr>
            </w:pPr>
            <w:r w:rsidRPr="005959F4">
              <w:rPr>
                <w:rFonts w:ascii="Calibri" w:hAnsi="Calibri"/>
                <w:sz w:val="18"/>
                <w:szCs w:val="18"/>
              </w:rPr>
              <w:t>Adjusted Minimum PV Size</w:t>
            </w:r>
          </w:p>
        </w:tc>
        <w:tc>
          <w:tcPr>
            <w:tcW w:w="2962" w:type="dxa"/>
            <w:vAlign w:val="bottom"/>
          </w:tcPr>
          <w:p w14:paraId="74CF8388" w14:textId="625FC334" w:rsidR="00433E67" w:rsidRPr="005959F4" w:rsidRDefault="00433E67" w:rsidP="00003F3B">
            <w:pPr>
              <w:jc w:val="center"/>
              <w:rPr>
                <w:rFonts w:ascii="Calibri" w:hAnsi="Calibri"/>
                <w:sz w:val="18"/>
                <w:szCs w:val="18"/>
              </w:rPr>
            </w:pPr>
            <w:r w:rsidRPr="005959F4">
              <w:rPr>
                <w:rFonts w:ascii="Calibri" w:hAnsi="Calibri"/>
                <w:sz w:val="18"/>
                <w:szCs w:val="18"/>
              </w:rPr>
              <w:t>Comments</w:t>
            </w:r>
          </w:p>
        </w:tc>
      </w:tr>
      <w:tr w:rsidR="00433E67" w:rsidRPr="005959F4" w14:paraId="6122F6A4" w14:textId="77777777" w:rsidTr="007C6199">
        <w:trPr>
          <w:trHeight w:val="204"/>
        </w:trPr>
        <w:tc>
          <w:tcPr>
            <w:tcW w:w="2245" w:type="dxa"/>
          </w:tcPr>
          <w:p w14:paraId="5FA02803" w14:textId="77777777" w:rsidR="00433E67" w:rsidRPr="005959F4" w:rsidRDefault="00433E67" w:rsidP="00003F3B">
            <w:pPr>
              <w:jc w:val="center"/>
              <w:rPr>
                <w:rFonts w:ascii="Calibri" w:hAnsi="Calibri"/>
                <w:sz w:val="18"/>
                <w:szCs w:val="18"/>
              </w:rPr>
            </w:pPr>
          </w:p>
        </w:tc>
        <w:tc>
          <w:tcPr>
            <w:tcW w:w="1620" w:type="dxa"/>
            <w:vAlign w:val="bottom"/>
          </w:tcPr>
          <w:p w14:paraId="0E9D950C" w14:textId="6C890560" w:rsidR="00433E67" w:rsidRPr="005959F4" w:rsidRDefault="00433E67" w:rsidP="00003F3B">
            <w:pPr>
              <w:jc w:val="center"/>
              <w:rPr>
                <w:rFonts w:ascii="Calibri" w:hAnsi="Calibri"/>
                <w:sz w:val="18"/>
                <w:szCs w:val="18"/>
              </w:rPr>
            </w:pPr>
          </w:p>
        </w:tc>
        <w:tc>
          <w:tcPr>
            <w:tcW w:w="1710" w:type="dxa"/>
            <w:vAlign w:val="bottom"/>
          </w:tcPr>
          <w:p w14:paraId="4E6B9512" w14:textId="77777777" w:rsidR="00433E67" w:rsidRPr="005959F4" w:rsidRDefault="00433E67" w:rsidP="00003F3B">
            <w:pPr>
              <w:jc w:val="center"/>
              <w:rPr>
                <w:rFonts w:ascii="Calibri" w:hAnsi="Calibri"/>
                <w:sz w:val="18"/>
                <w:szCs w:val="18"/>
              </w:rPr>
            </w:pPr>
          </w:p>
        </w:tc>
        <w:tc>
          <w:tcPr>
            <w:tcW w:w="2070" w:type="dxa"/>
            <w:vAlign w:val="bottom"/>
          </w:tcPr>
          <w:p w14:paraId="1042B7B9" w14:textId="77777777" w:rsidR="00433E67" w:rsidRPr="005959F4" w:rsidRDefault="00433E67" w:rsidP="00003F3B">
            <w:pPr>
              <w:jc w:val="center"/>
              <w:rPr>
                <w:rFonts w:ascii="Calibri" w:hAnsi="Calibri"/>
                <w:sz w:val="18"/>
                <w:szCs w:val="18"/>
              </w:rPr>
            </w:pPr>
          </w:p>
        </w:tc>
        <w:tc>
          <w:tcPr>
            <w:tcW w:w="1907" w:type="dxa"/>
            <w:vAlign w:val="bottom"/>
          </w:tcPr>
          <w:p w14:paraId="41D9FAD0" w14:textId="77777777" w:rsidR="00433E67" w:rsidRPr="005959F4" w:rsidRDefault="00433E67" w:rsidP="00003F3B">
            <w:pPr>
              <w:jc w:val="center"/>
              <w:rPr>
                <w:rFonts w:ascii="Calibri" w:hAnsi="Calibri"/>
                <w:sz w:val="18"/>
                <w:szCs w:val="18"/>
              </w:rPr>
            </w:pPr>
          </w:p>
        </w:tc>
        <w:tc>
          <w:tcPr>
            <w:tcW w:w="1873" w:type="dxa"/>
            <w:vAlign w:val="bottom"/>
          </w:tcPr>
          <w:p w14:paraId="6277C4F8" w14:textId="77777777" w:rsidR="00433E67" w:rsidRPr="005959F4" w:rsidRDefault="00433E67" w:rsidP="00003F3B">
            <w:pPr>
              <w:jc w:val="center"/>
              <w:rPr>
                <w:rFonts w:ascii="Calibri" w:hAnsi="Calibri"/>
                <w:sz w:val="18"/>
                <w:szCs w:val="18"/>
              </w:rPr>
            </w:pPr>
          </w:p>
        </w:tc>
        <w:tc>
          <w:tcPr>
            <w:tcW w:w="2962" w:type="dxa"/>
            <w:vAlign w:val="bottom"/>
          </w:tcPr>
          <w:p w14:paraId="27CC3BE8" w14:textId="4976EE09" w:rsidR="00433E67" w:rsidRPr="005959F4" w:rsidRDefault="00433E67" w:rsidP="00003F3B">
            <w:pPr>
              <w:jc w:val="center"/>
              <w:rPr>
                <w:rFonts w:ascii="Calibri" w:hAnsi="Calibri"/>
                <w:sz w:val="18"/>
                <w:szCs w:val="18"/>
              </w:rPr>
            </w:pPr>
          </w:p>
        </w:tc>
      </w:tr>
      <w:tr w:rsidR="00433E67" w:rsidRPr="005959F4" w14:paraId="2EE02B78" w14:textId="77777777" w:rsidTr="007C6199">
        <w:trPr>
          <w:trHeight w:val="190"/>
        </w:trPr>
        <w:tc>
          <w:tcPr>
            <w:tcW w:w="2245" w:type="dxa"/>
          </w:tcPr>
          <w:p w14:paraId="15B95BED" w14:textId="77777777" w:rsidR="00433E67" w:rsidRPr="005959F4" w:rsidRDefault="00433E67" w:rsidP="00003F3B">
            <w:pPr>
              <w:jc w:val="center"/>
              <w:rPr>
                <w:rFonts w:ascii="Calibri" w:hAnsi="Calibri"/>
                <w:sz w:val="18"/>
                <w:szCs w:val="18"/>
              </w:rPr>
            </w:pPr>
          </w:p>
        </w:tc>
        <w:tc>
          <w:tcPr>
            <w:tcW w:w="1620" w:type="dxa"/>
            <w:vAlign w:val="bottom"/>
          </w:tcPr>
          <w:p w14:paraId="49B7CF45" w14:textId="1E2BE9E9" w:rsidR="00433E67" w:rsidRPr="005959F4" w:rsidRDefault="00433E67" w:rsidP="00003F3B">
            <w:pPr>
              <w:jc w:val="center"/>
              <w:rPr>
                <w:rFonts w:ascii="Calibri" w:hAnsi="Calibri"/>
                <w:sz w:val="18"/>
                <w:szCs w:val="18"/>
              </w:rPr>
            </w:pPr>
          </w:p>
        </w:tc>
        <w:tc>
          <w:tcPr>
            <w:tcW w:w="1710" w:type="dxa"/>
            <w:vAlign w:val="bottom"/>
          </w:tcPr>
          <w:p w14:paraId="2B9761BC" w14:textId="77777777" w:rsidR="00433E67" w:rsidRPr="005959F4" w:rsidRDefault="00433E67" w:rsidP="00003F3B">
            <w:pPr>
              <w:jc w:val="center"/>
              <w:rPr>
                <w:rFonts w:ascii="Calibri" w:hAnsi="Calibri"/>
                <w:sz w:val="18"/>
                <w:szCs w:val="18"/>
              </w:rPr>
            </w:pPr>
          </w:p>
        </w:tc>
        <w:tc>
          <w:tcPr>
            <w:tcW w:w="2070" w:type="dxa"/>
            <w:vAlign w:val="bottom"/>
          </w:tcPr>
          <w:p w14:paraId="698D30B4" w14:textId="77777777" w:rsidR="00433E67" w:rsidRPr="005959F4" w:rsidRDefault="00433E67" w:rsidP="00003F3B">
            <w:pPr>
              <w:jc w:val="center"/>
              <w:rPr>
                <w:rFonts w:ascii="Calibri" w:hAnsi="Calibri"/>
                <w:sz w:val="18"/>
                <w:szCs w:val="18"/>
              </w:rPr>
            </w:pPr>
          </w:p>
        </w:tc>
        <w:tc>
          <w:tcPr>
            <w:tcW w:w="1907" w:type="dxa"/>
            <w:vAlign w:val="bottom"/>
          </w:tcPr>
          <w:p w14:paraId="01FC3E81" w14:textId="77777777" w:rsidR="00433E67" w:rsidRPr="005959F4" w:rsidRDefault="00433E67" w:rsidP="00003F3B">
            <w:pPr>
              <w:jc w:val="center"/>
              <w:rPr>
                <w:rFonts w:ascii="Calibri" w:hAnsi="Calibri"/>
                <w:sz w:val="18"/>
                <w:szCs w:val="18"/>
              </w:rPr>
            </w:pPr>
          </w:p>
        </w:tc>
        <w:tc>
          <w:tcPr>
            <w:tcW w:w="1873" w:type="dxa"/>
            <w:vAlign w:val="bottom"/>
          </w:tcPr>
          <w:p w14:paraId="44F6856C" w14:textId="77777777" w:rsidR="00433E67" w:rsidRPr="005959F4" w:rsidRDefault="00433E67" w:rsidP="00003F3B">
            <w:pPr>
              <w:jc w:val="center"/>
              <w:rPr>
                <w:rFonts w:ascii="Calibri" w:hAnsi="Calibri"/>
                <w:sz w:val="18"/>
                <w:szCs w:val="18"/>
              </w:rPr>
            </w:pPr>
          </w:p>
        </w:tc>
        <w:tc>
          <w:tcPr>
            <w:tcW w:w="2962" w:type="dxa"/>
            <w:vAlign w:val="bottom"/>
          </w:tcPr>
          <w:p w14:paraId="25AE6833" w14:textId="77777777" w:rsidR="00433E67" w:rsidRPr="005959F4" w:rsidRDefault="00433E67" w:rsidP="00003F3B">
            <w:pPr>
              <w:jc w:val="center"/>
              <w:rPr>
                <w:rFonts w:ascii="Calibri" w:hAnsi="Calibri"/>
                <w:sz w:val="18"/>
                <w:szCs w:val="18"/>
              </w:rPr>
            </w:pPr>
          </w:p>
        </w:tc>
      </w:tr>
    </w:tbl>
    <w:p w14:paraId="37DBA1FD" w14:textId="7EB00D20" w:rsidR="002F643D" w:rsidRDefault="002F643D">
      <w:pPr>
        <w:rPr>
          <w:rFonts w:ascii="Calibri" w:hAnsi="Calibri"/>
          <w:sz w:val="18"/>
          <w:szCs w:val="18"/>
        </w:rPr>
      </w:pPr>
    </w:p>
    <w:tbl>
      <w:tblPr>
        <w:tblStyle w:val="TableGrid"/>
        <w:tblW w:w="0" w:type="auto"/>
        <w:tblLook w:val="04A0" w:firstRow="1" w:lastRow="0" w:firstColumn="1" w:lastColumn="0" w:noHBand="0" w:noVBand="1"/>
      </w:tblPr>
      <w:tblGrid>
        <w:gridCol w:w="4796"/>
        <w:gridCol w:w="4797"/>
        <w:gridCol w:w="4797"/>
      </w:tblGrid>
      <w:tr w:rsidR="00EC76A2" w14:paraId="061D48E5" w14:textId="77777777" w:rsidTr="00FD4EC3">
        <w:tc>
          <w:tcPr>
            <w:tcW w:w="14390" w:type="dxa"/>
            <w:gridSpan w:val="3"/>
          </w:tcPr>
          <w:p w14:paraId="2253DBA0" w14:textId="77777777" w:rsidR="00EC76A2" w:rsidRPr="0045259E" w:rsidRDefault="00EC76A2" w:rsidP="00FD4EC3">
            <w:pPr>
              <w:rPr>
                <w:rFonts w:ascii="Calibri" w:hAnsi="Calibri"/>
                <w:b/>
              </w:rPr>
            </w:pPr>
            <w:r>
              <w:rPr>
                <w:rFonts w:ascii="Calibri" w:hAnsi="Calibri"/>
                <w:b/>
                <w:sz w:val="20"/>
              </w:rPr>
              <w:t>P</w:t>
            </w:r>
            <w:r w:rsidRPr="0045259E">
              <w:rPr>
                <w:rFonts w:ascii="Calibri" w:hAnsi="Calibri"/>
                <w:b/>
                <w:sz w:val="20"/>
              </w:rPr>
              <w:t>. IAQ</w:t>
            </w:r>
            <w:r>
              <w:rPr>
                <w:rFonts w:ascii="Calibri" w:hAnsi="Calibri"/>
                <w:b/>
                <w:sz w:val="20"/>
              </w:rPr>
              <w:t xml:space="preserve"> Fan Information </w:t>
            </w:r>
          </w:p>
        </w:tc>
      </w:tr>
      <w:tr w:rsidR="00EC76A2" w14:paraId="70DEB6F0" w14:textId="77777777" w:rsidTr="00FD4EC3">
        <w:tc>
          <w:tcPr>
            <w:tcW w:w="4796" w:type="dxa"/>
          </w:tcPr>
          <w:p w14:paraId="2C821C69" w14:textId="77777777" w:rsidR="00EC76A2" w:rsidRPr="003C4CE8" w:rsidRDefault="00EC76A2" w:rsidP="00FD4EC3">
            <w:pPr>
              <w:jc w:val="center"/>
              <w:rPr>
                <w:rFonts w:ascii="Calibri" w:hAnsi="Calibri"/>
                <w:sz w:val="18"/>
                <w:szCs w:val="18"/>
              </w:rPr>
            </w:pPr>
            <w:r w:rsidRPr="003C4CE8">
              <w:rPr>
                <w:rFonts w:ascii="Calibri" w:hAnsi="Calibri"/>
                <w:sz w:val="18"/>
                <w:szCs w:val="18"/>
              </w:rPr>
              <w:t>01</w:t>
            </w:r>
          </w:p>
        </w:tc>
        <w:tc>
          <w:tcPr>
            <w:tcW w:w="4797" w:type="dxa"/>
          </w:tcPr>
          <w:p w14:paraId="1688A9DC" w14:textId="77777777" w:rsidR="00EC76A2" w:rsidRPr="003C4CE8" w:rsidRDefault="00EC76A2" w:rsidP="00FD4EC3">
            <w:pPr>
              <w:jc w:val="center"/>
              <w:rPr>
                <w:rFonts w:ascii="Calibri" w:hAnsi="Calibri"/>
                <w:sz w:val="18"/>
                <w:szCs w:val="18"/>
              </w:rPr>
            </w:pPr>
            <w:r w:rsidRPr="003C4CE8">
              <w:rPr>
                <w:rFonts w:ascii="Calibri" w:hAnsi="Calibri"/>
                <w:sz w:val="18"/>
                <w:szCs w:val="18"/>
              </w:rPr>
              <w:t>02</w:t>
            </w:r>
          </w:p>
        </w:tc>
        <w:tc>
          <w:tcPr>
            <w:tcW w:w="4797" w:type="dxa"/>
          </w:tcPr>
          <w:p w14:paraId="13E91BDD" w14:textId="77777777" w:rsidR="00EC76A2" w:rsidRPr="003C4CE8" w:rsidRDefault="00EC76A2" w:rsidP="00FD4EC3">
            <w:pPr>
              <w:jc w:val="center"/>
              <w:rPr>
                <w:rFonts w:ascii="Calibri" w:hAnsi="Calibri"/>
                <w:sz w:val="18"/>
                <w:szCs w:val="18"/>
              </w:rPr>
            </w:pPr>
            <w:r w:rsidRPr="003C4CE8">
              <w:rPr>
                <w:rFonts w:ascii="Calibri" w:hAnsi="Calibri"/>
                <w:sz w:val="18"/>
                <w:szCs w:val="18"/>
              </w:rPr>
              <w:t>03</w:t>
            </w:r>
          </w:p>
        </w:tc>
      </w:tr>
      <w:tr w:rsidR="00EC76A2" w:rsidRPr="003C4CE8" w14:paraId="2129DBE7" w14:textId="77777777" w:rsidTr="00FD4EC3">
        <w:tc>
          <w:tcPr>
            <w:tcW w:w="4796" w:type="dxa"/>
          </w:tcPr>
          <w:p w14:paraId="2B1D043C" w14:textId="77777777" w:rsidR="00EC76A2" w:rsidRPr="003C4CE8" w:rsidRDefault="00EC76A2" w:rsidP="00FD4EC3">
            <w:pPr>
              <w:jc w:val="center"/>
              <w:rPr>
                <w:rFonts w:ascii="Calibri" w:hAnsi="Calibri"/>
                <w:sz w:val="18"/>
                <w:szCs w:val="18"/>
              </w:rPr>
            </w:pPr>
            <w:r w:rsidRPr="003C4CE8">
              <w:rPr>
                <w:rFonts w:ascii="Calibri" w:hAnsi="Calibri"/>
                <w:sz w:val="18"/>
                <w:szCs w:val="18"/>
              </w:rPr>
              <w:t>Fan Name</w:t>
            </w:r>
          </w:p>
        </w:tc>
        <w:tc>
          <w:tcPr>
            <w:tcW w:w="4797" w:type="dxa"/>
          </w:tcPr>
          <w:p w14:paraId="13382CC5" w14:textId="77777777" w:rsidR="00EC76A2" w:rsidRPr="003C4CE8" w:rsidRDefault="00EC76A2" w:rsidP="00FD4EC3">
            <w:pPr>
              <w:jc w:val="center"/>
              <w:rPr>
                <w:rFonts w:ascii="Calibri" w:hAnsi="Calibri"/>
                <w:sz w:val="18"/>
                <w:szCs w:val="18"/>
              </w:rPr>
            </w:pPr>
            <w:r>
              <w:rPr>
                <w:rFonts w:ascii="Calibri" w:hAnsi="Calibri"/>
                <w:sz w:val="18"/>
                <w:szCs w:val="18"/>
              </w:rPr>
              <w:t>IAQ Type</w:t>
            </w:r>
          </w:p>
        </w:tc>
        <w:tc>
          <w:tcPr>
            <w:tcW w:w="4797" w:type="dxa"/>
          </w:tcPr>
          <w:p w14:paraId="6D1A332B" w14:textId="77777777" w:rsidR="00EC76A2" w:rsidRPr="003C4CE8" w:rsidRDefault="00EC76A2" w:rsidP="00FD4EC3">
            <w:pPr>
              <w:jc w:val="center"/>
              <w:rPr>
                <w:rFonts w:ascii="Calibri" w:hAnsi="Calibri"/>
                <w:sz w:val="18"/>
                <w:szCs w:val="18"/>
              </w:rPr>
            </w:pPr>
            <w:r>
              <w:rPr>
                <w:rFonts w:ascii="Calibri" w:hAnsi="Calibri"/>
                <w:sz w:val="18"/>
                <w:szCs w:val="18"/>
              </w:rPr>
              <w:t>Comments</w:t>
            </w:r>
          </w:p>
        </w:tc>
      </w:tr>
      <w:tr w:rsidR="00EC76A2" w:rsidRPr="003C4CE8" w14:paraId="7A581070" w14:textId="77777777" w:rsidTr="00EC76A2">
        <w:trPr>
          <w:trHeight w:val="188"/>
        </w:trPr>
        <w:tc>
          <w:tcPr>
            <w:tcW w:w="4796" w:type="dxa"/>
            <w:vAlign w:val="bottom"/>
          </w:tcPr>
          <w:p w14:paraId="5DE5FA51" w14:textId="7257743A" w:rsidR="00EC76A2" w:rsidRPr="003C4CE8" w:rsidRDefault="00EC76A2" w:rsidP="00FD4EC3">
            <w:pPr>
              <w:jc w:val="center"/>
              <w:rPr>
                <w:rFonts w:ascii="Calibri" w:hAnsi="Calibri"/>
                <w:sz w:val="18"/>
                <w:szCs w:val="18"/>
              </w:rPr>
            </w:pPr>
          </w:p>
        </w:tc>
        <w:tc>
          <w:tcPr>
            <w:tcW w:w="4797" w:type="dxa"/>
            <w:vAlign w:val="bottom"/>
          </w:tcPr>
          <w:p w14:paraId="7E4A7F62" w14:textId="08B3BC9C" w:rsidR="00EC76A2" w:rsidRPr="003C4CE8" w:rsidRDefault="00EC76A2" w:rsidP="00FD4EC3">
            <w:pPr>
              <w:rPr>
                <w:rFonts w:ascii="Calibri" w:hAnsi="Calibri"/>
                <w:sz w:val="18"/>
                <w:szCs w:val="18"/>
              </w:rPr>
            </w:pPr>
          </w:p>
        </w:tc>
        <w:tc>
          <w:tcPr>
            <w:tcW w:w="4797" w:type="dxa"/>
            <w:vAlign w:val="bottom"/>
          </w:tcPr>
          <w:p w14:paraId="0B05D8BA" w14:textId="3F534A62" w:rsidR="00EC76A2" w:rsidRPr="003C4CE8" w:rsidRDefault="00EC76A2" w:rsidP="00FD4EC3">
            <w:pPr>
              <w:jc w:val="center"/>
              <w:rPr>
                <w:rFonts w:ascii="Calibri" w:hAnsi="Calibri"/>
                <w:sz w:val="18"/>
                <w:szCs w:val="18"/>
              </w:rPr>
            </w:pPr>
          </w:p>
        </w:tc>
      </w:tr>
      <w:tr w:rsidR="00EC76A2" w:rsidRPr="003C4CE8" w14:paraId="2FF08DD8" w14:textId="77777777" w:rsidTr="00FD4EC3">
        <w:trPr>
          <w:trHeight w:val="278"/>
        </w:trPr>
        <w:tc>
          <w:tcPr>
            <w:tcW w:w="4796" w:type="dxa"/>
            <w:vAlign w:val="bottom"/>
          </w:tcPr>
          <w:p w14:paraId="1F7B93B9" w14:textId="77777777" w:rsidR="00EC76A2" w:rsidRDefault="00EC76A2" w:rsidP="00FD4EC3">
            <w:pPr>
              <w:jc w:val="center"/>
              <w:rPr>
                <w:rFonts w:ascii="Calibri" w:hAnsi="Calibri"/>
                <w:sz w:val="18"/>
                <w:szCs w:val="18"/>
              </w:rPr>
            </w:pPr>
          </w:p>
        </w:tc>
        <w:tc>
          <w:tcPr>
            <w:tcW w:w="4797" w:type="dxa"/>
            <w:vAlign w:val="bottom"/>
          </w:tcPr>
          <w:p w14:paraId="62DEDD92" w14:textId="77777777" w:rsidR="00EC76A2" w:rsidRDefault="00EC76A2" w:rsidP="00FD4EC3">
            <w:pPr>
              <w:rPr>
                <w:rFonts w:ascii="Calibri" w:hAnsi="Calibri"/>
                <w:sz w:val="18"/>
                <w:szCs w:val="18"/>
              </w:rPr>
            </w:pPr>
          </w:p>
        </w:tc>
        <w:tc>
          <w:tcPr>
            <w:tcW w:w="4797" w:type="dxa"/>
            <w:vAlign w:val="bottom"/>
          </w:tcPr>
          <w:p w14:paraId="1AE7212D" w14:textId="77777777" w:rsidR="00EC76A2" w:rsidRDefault="00EC76A2" w:rsidP="00FD4EC3">
            <w:pPr>
              <w:jc w:val="center"/>
              <w:rPr>
                <w:rFonts w:ascii="Calibri" w:hAnsi="Calibri"/>
                <w:sz w:val="18"/>
                <w:szCs w:val="18"/>
              </w:rPr>
            </w:pPr>
          </w:p>
        </w:tc>
      </w:tr>
    </w:tbl>
    <w:p w14:paraId="3F8AB3C0" w14:textId="77777777" w:rsidR="00BF43E0" w:rsidRPr="005959F4" w:rsidRDefault="00BF43E0">
      <w:pPr>
        <w:rPr>
          <w:rFonts w:ascii="Calibri" w:hAnsi="Calibri"/>
          <w:sz w:val="18"/>
          <w:szCs w:val="18"/>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390"/>
      </w:tblGrid>
      <w:tr w:rsidR="005062A4" w:rsidRPr="005959F4" w14:paraId="308DB3A9" w14:textId="77777777" w:rsidTr="00EC76A2">
        <w:trPr>
          <w:cantSplit/>
          <w:trHeight w:val="352"/>
        </w:trPr>
        <w:tc>
          <w:tcPr>
            <w:tcW w:w="14390" w:type="dxa"/>
            <w:shd w:val="clear" w:color="auto" w:fill="auto"/>
          </w:tcPr>
          <w:p w14:paraId="72717485" w14:textId="02956CC9" w:rsidR="00DF2490" w:rsidRPr="005959F4" w:rsidRDefault="00EC76A2" w:rsidP="00EC76A2">
            <w:pPr>
              <w:keepNext/>
              <w:rPr>
                <w:rFonts w:ascii="Calibri" w:eastAsia="Calibri" w:hAnsi="Calibri"/>
                <w:b/>
                <w:sz w:val="18"/>
                <w:szCs w:val="18"/>
              </w:rPr>
            </w:pPr>
            <w:r>
              <w:rPr>
                <w:rFonts w:ascii="Calibri" w:eastAsia="Calibri" w:hAnsi="Calibri"/>
                <w:b/>
                <w:sz w:val="18"/>
                <w:szCs w:val="18"/>
              </w:rPr>
              <w:t>Q</w:t>
            </w:r>
            <w:r w:rsidR="005062A4" w:rsidRPr="005959F4">
              <w:rPr>
                <w:rFonts w:ascii="Calibri" w:eastAsia="Calibri" w:hAnsi="Calibri"/>
                <w:b/>
                <w:sz w:val="18"/>
                <w:szCs w:val="18"/>
              </w:rPr>
              <w:t xml:space="preserve">. HERS </w:t>
            </w:r>
            <w:r w:rsidR="00DF2490" w:rsidRPr="005959F4">
              <w:rPr>
                <w:rFonts w:ascii="Calibri" w:eastAsia="Calibri" w:hAnsi="Calibri"/>
                <w:b/>
                <w:sz w:val="18"/>
                <w:szCs w:val="18"/>
              </w:rPr>
              <w:t>Verification Summary</w:t>
            </w:r>
            <w:r w:rsidR="005062A4" w:rsidRPr="005959F4">
              <w:rPr>
                <w:rFonts w:ascii="Calibri" w:eastAsia="Calibri" w:hAnsi="Calibri"/>
                <w:b/>
                <w:sz w:val="18"/>
                <w:szCs w:val="18"/>
              </w:rPr>
              <w:t xml:space="preserve"> </w:t>
            </w:r>
          </w:p>
          <w:p w14:paraId="308DB3A8" w14:textId="05901200" w:rsidR="005062A4" w:rsidRPr="005959F4" w:rsidRDefault="005062A4" w:rsidP="00EC76A2">
            <w:pPr>
              <w:keepNext/>
              <w:rPr>
                <w:rFonts w:ascii="Calibri" w:eastAsia="Calibri" w:hAnsi="Calibri"/>
                <w:b/>
                <w:sz w:val="18"/>
                <w:szCs w:val="18"/>
              </w:rPr>
            </w:pPr>
            <w:r w:rsidRPr="00556C2C">
              <w:rPr>
                <w:rFonts w:ascii="Calibri" w:eastAsia="Calibri" w:hAnsi="Calibri"/>
                <w:sz w:val="18"/>
                <w:szCs w:val="22"/>
              </w:rPr>
              <w:t>The enforcement agency shall pay special attention to the HERS Measures specified in this checklist below.  A registered Certificate of Verification for all the measures specified shall be submitted to the building inspector before final inspection.</w:t>
            </w:r>
          </w:p>
        </w:tc>
      </w:tr>
      <w:tr w:rsidR="00E2002B" w:rsidRPr="005959F4" w14:paraId="5D3D726D" w14:textId="77777777" w:rsidTr="00EC76A2">
        <w:trPr>
          <w:cantSplit/>
          <w:trHeight w:val="352"/>
        </w:trPr>
        <w:tc>
          <w:tcPr>
            <w:tcW w:w="14390" w:type="dxa"/>
          </w:tcPr>
          <w:p w14:paraId="1F057D7A" w14:textId="77777777" w:rsidR="00E2002B" w:rsidRPr="00AE4ED0" w:rsidRDefault="00E2002B" w:rsidP="00EC76A2">
            <w:pPr>
              <w:keepNext/>
              <w:tabs>
                <w:tab w:val="left" w:pos="720"/>
                <w:tab w:val="left" w:pos="2700"/>
                <w:tab w:val="left" w:pos="3420"/>
                <w:tab w:val="left" w:pos="3780"/>
                <w:tab w:val="left" w:pos="5760"/>
                <w:tab w:val="left" w:pos="7212"/>
              </w:tabs>
              <w:spacing w:line="276" w:lineRule="auto"/>
              <w:rPr>
                <w:rFonts w:ascii="Calibri" w:hAnsi="Calibri"/>
                <w:b/>
                <w:sz w:val="20"/>
                <w:szCs w:val="20"/>
              </w:rPr>
            </w:pPr>
            <w:r w:rsidRPr="00AE4ED0">
              <w:rPr>
                <w:rFonts w:ascii="Calibri" w:hAnsi="Calibri"/>
                <w:b/>
                <w:sz w:val="20"/>
                <w:szCs w:val="20"/>
              </w:rPr>
              <w:t>Quality Insulation Installation – Section 150.1(c)1E</w:t>
            </w:r>
          </w:p>
          <w:p w14:paraId="30AB6AF1" w14:textId="77777777" w:rsidR="00E2002B" w:rsidRPr="00AE4ED0" w:rsidRDefault="00E2002B" w:rsidP="00EC76A2">
            <w:pPr>
              <w:pStyle w:val="ListParagraph"/>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20"/>
                <w:szCs w:val="20"/>
              </w:rPr>
            </w:pPr>
            <w:r w:rsidRPr="00AE4ED0">
              <w:rPr>
                <w:rFonts w:ascii="Calibri" w:hAnsi="Calibri"/>
                <w:sz w:val="20"/>
                <w:szCs w:val="20"/>
              </w:rPr>
              <w:t>The dwelling unit shall meet all requirements of Quality Insulation Installation (QII) as specified in Reference Appendix RA3.5 as verified by a HERS rater.</w:t>
            </w:r>
          </w:p>
          <w:p w14:paraId="548DC14C" w14:textId="3B326D2D" w:rsidR="00E2002B" w:rsidRPr="005959F4" w:rsidRDefault="00E2002B" w:rsidP="00EC76A2">
            <w:pPr>
              <w:keepNext/>
              <w:tabs>
                <w:tab w:val="left" w:pos="2160"/>
                <w:tab w:val="left" w:pos="2700"/>
                <w:tab w:val="left" w:pos="3420"/>
                <w:tab w:val="left" w:pos="3780"/>
                <w:tab w:val="left" w:pos="5760"/>
                <w:tab w:val="left" w:pos="7212"/>
              </w:tabs>
              <w:ind w:left="360"/>
              <w:rPr>
                <w:rFonts w:ascii="Calibri" w:hAnsi="Calibri"/>
                <w:b/>
                <w:sz w:val="18"/>
                <w:szCs w:val="18"/>
              </w:rPr>
            </w:pPr>
            <w:r w:rsidRPr="00AE4ED0">
              <w:rPr>
                <w:rFonts w:ascii="Calibri" w:hAnsi="Calibri"/>
                <w:sz w:val="20"/>
                <w:szCs w:val="20"/>
              </w:rPr>
              <w:t>EXCEPTION: Multifamily dwelling units in Climate Zone 7.</w:t>
            </w:r>
          </w:p>
        </w:tc>
      </w:tr>
      <w:tr w:rsidR="00E2002B" w:rsidRPr="005959F4" w14:paraId="308DB3AD" w14:textId="77777777" w:rsidTr="00EC76A2">
        <w:trPr>
          <w:cantSplit/>
          <w:trHeight w:val="352"/>
        </w:trPr>
        <w:tc>
          <w:tcPr>
            <w:tcW w:w="14390" w:type="dxa"/>
            <w:vAlign w:val="center"/>
          </w:tcPr>
          <w:p w14:paraId="308DB3AA"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Duct Leakage Verification- Section 150.0(m)11</w:t>
            </w:r>
          </w:p>
          <w:p w14:paraId="308DB3AC" w14:textId="7E892F8E"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Duct leakage testing is required (Residential Appendix RA3.1) in all climate zones for ducted heating and cooling systems.</w:t>
            </w:r>
          </w:p>
        </w:tc>
      </w:tr>
      <w:tr w:rsidR="00E2002B" w:rsidRPr="005959F4" w14:paraId="308DB3B0" w14:textId="77777777" w:rsidTr="00EC76A2">
        <w:trPr>
          <w:cantSplit/>
          <w:trHeight w:val="352"/>
        </w:trPr>
        <w:tc>
          <w:tcPr>
            <w:tcW w:w="14390" w:type="dxa"/>
            <w:vAlign w:val="center"/>
          </w:tcPr>
          <w:p w14:paraId="308DB3AE"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b/>
                <w:sz w:val="18"/>
                <w:szCs w:val="18"/>
              </w:rPr>
            </w:pPr>
            <w:r w:rsidRPr="005959F4">
              <w:rPr>
                <w:rFonts w:ascii="Calibri" w:hAnsi="Calibri"/>
                <w:b/>
                <w:sz w:val="18"/>
                <w:szCs w:val="18"/>
              </w:rPr>
              <w:t>Zonally Controlled Systems – Bypass Dampers - Section 150.1(c)13</w:t>
            </w:r>
          </w:p>
          <w:p w14:paraId="308DB3AF" w14:textId="32391CB9" w:rsidR="00E2002B" w:rsidRPr="005959F4" w:rsidRDefault="00E2002B" w:rsidP="00EC76A2">
            <w:pPr>
              <w:pStyle w:val="ListParagraph"/>
              <w:keepNext/>
              <w:numPr>
                <w:ilvl w:val="0"/>
                <w:numId w:val="22"/>
              </w:numPr>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If system is zonally controlled, no bypass ducts are allowed, as confirmed by HERS verification</w:t>
            </w:r>
            <w:r w:rsidRPr="005959F4">
              <w:rPr>
                <w:rFonts w:ascii="Calibri" w:eastAsia="MS Mincho" w:hAnsi="Calibri"/>
                <w:bCs/>
                <w:sz w:val="18"/>
                <w:szCs w:val="18"/>
                <w:lang w:eastAsia="ja-JP"/>
              </w:rPr>
              <w:t xml:space="preserve"> (Reference Appendix RA 3.4.1.6).</w:t>
            </w:r>
          </w:p>
        </w:tc>
      </w:tr>
      <w:tr w:rsidR="00E2002B" w:rsidRPr="005959F4" w14:paraId="308DB3B4" w14:textId="77777777" w:rsidTr="00EC76A2">
        <w:trPr>
          <w:cantSplit/>
          <w:trHeight w:val="352"/>
        </w:trPr>
        <w:tc>
          <w:tcPr>
            <w:tcW w:w="14390" w:type="dxa"/>
            <w:vAlign w:val="center"/>
          </w:tcPr>
          <w:p w14:paraId="308DB3B1"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Refrigerant Charge Verification – Section 150.1(c)7a</w:t>
            </w:r>
          </w:p>
          <w:p w14:paraId="308DB3B2" w14:textId="75E6A264"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 xml:space="preserve">Refrigerant </w:t>
            </w:r>
            <w:r>
              <w:rPr>
                <w:rFonts w:ascii="Calibri" w:hAnsi="Calibri"/>
                <w:sz w:val="18"/>
                <w:szCs w:val="18"/>
              </w:rPr>
              <w:t>c</w:t>
            </w:r>
            <w:r w:rsidRPr="005959F4">
              <w:rPr>
                <w:rFonts w:ascii="Calibri" w:hAnsi="Calibri"/>
                <w:sz w:val="18"/>
                <w:szCs w:val="18"/>
              </w:rPr>
              <w:t xml:space="preserve">harge </w:t>
            </w:r>
            <w:r>
              <w:rPr>
                <w:rFonts w:ascii="Calibri" w:hAnsi="Calibri"/>
                <w:sz w:val="18"/>
                <w:szCs w:val="18"/>
              </w:rPr>
              <w:t>t</w:t>
            </w:r>
            <w:r w:rsidRPr="005959F4">
              <w:rPr>
                <w:rFonts w:ascii="Calibri" w:hAnsi="Calibri"/>
                <w:sz w:val="18"/>
                <w:szCs w:val="18"/>
              </w:rPr>
              <w:t xml:space="preserve">esting is required (Residential Appendix RA3.2) in climate zones 2 and 8-15 for all air-cooled air conditioners and air source heat pumps, </w:t>
            </w:r>
            <w:r>
              <w:rPr>
                <w:rFonts w:ascii="Calibri" w:hAnsi="Calibri"/>
                <w:sz w:val="18"/>
                <w:szCs w:val="18"/>
              </w:rPr>
              <w:t xml:space="preserve">including ducted split systems, ducted package systems, small duct high velocity systems, and </w:t>
            </w:r>
            <w:r w:rsidRPr="005959F4">
              <w:rPr>
                <w:rFonts w:ascii="Calibri" w:hAnsi="Calibri"/>
                <w:sz w:val="18"/>
                <w:szCs w:val="18"/>
              </w:rPr>
              <w:t xml:space="preserve">mini-split </w:t>
            </w:r>
            <w:r>
              <w:rPr>
                <w:rFonts w:ascii="Calibri" w:hAnsi="Calibri"/>
                <w:sz w:val="18"/>
                <w:szCs w:val="18"/>
              </w:rPr>
              <w:t>systems</w:t>
            </w:r>
            <w:r w:rsidRPr="005959F4">
              <w:rPr>
                <w:rFonts w:ascii="Calibri" w:hAnsi="Calibri"/>
                <w:sz w:val="18"/>
                <w:szCs w:val="18"/>
              </w:rPr>
              <w:t>.</w:t>
            </w:r>
          </w:p>
          <w:p w14:paraId="308DB3B3" w14:textId="49A998DD"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Some exceptions apply to factory charged package systems.</w:t>
            </w:r>
          </w:p>
        </w:tc>
      </w:tr>
      <w:tr w:rsidR="00E2002B" w:rsidRPr="005959F4" w14:paraId="308DB3B9" w14:textId="77777777" w:rsidTr="00EC76A2">
        <w:trPr>
          <w:cantSplit/>
          <w:trHeight w:val="168"/>
        </w:trPr>
        <w:tc>
          <w:tcPr>
            <w:tcW w:w="14390" w:type="dxa"/>
            <w:vAlign w:val="center"/>
          </w:tcPr>
          <w:p w14:paraId="308DB3B5"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Central System Air Handlers – Air Flow and Fan Efficacy Verification  - Section 150.0(m)13</w:t>
            </w:r>
          </w:p>
          <w:p w14:paraId="308DB3B6" w14:textId="2BF0C5C0"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 xml:space="preserve">Airflow (minimum 350 cfm/ton) and Fan Efficacy (max 0.45 Watts/cfm for gas furnace air handlers / 0.58 Watts/cfm for air handlers that are not gas furnaces) on systems with ducted air conditioning as field verified by a HERS rater or Return Duct and Filter System Design according to tables 150.0-B/C will be HERS verified </w:t>
            </w:r>
          </w:p>
          <w:p w14:paraId="2329B824" w14:textId="5E2D9E04"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b/>
                <w:sz w:val="18"/>
                <w:szCs w:val="18"/>
              </w:rPr>
            </w:pPr>
            <w:r w:rsidRPr="005959F4">
              <w:rPr>
                <w:rFonts w:ascii="Calibri" w:hAnsi="Calibri"/>
                <w:sz w:val="18"/>
                <w:szCs w:val="18"/>
              </w:rPr>
              <w:t>Heat-only systems with Central Fan Integrated (CFI) ventilation are required to have less than 0.45 Watts/cfm as verified by a HERS rater.</w:t>
            </w:r>
          </w:p>
          <w:p w14:paraId="308DB3B8" w14:textId="7D603843"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b/>
                <w:sz w:val="18"/>
                <w:szCs w:val="18"/>
              </w:rPr>
            </w:pPr>
            <w:r w:rsidRPr="005959F4">
              <w:rPr>
                <w:rFonts w:ascii="Calibri" w:hAnsi="Calibri"/>
                <w:sz w:val="18"/>
                <w:szCs w:val="18"/>
              </w:rPr>
              <w:t>Small duct high velocity systems: airflow (minimum 250 cfm/ton) and fan efficacy (max 0.62 W/cfm) as verified by a HERS rater..</w:t>
            </w:r>
          </w:p>
        </w:tc>
      </w:tr>
      <w:tr w:rsidR="00E2002B" w:rsidRPr="005959F4" w14:paraId="308DB3BC" w14:textId="77777777" w:rsidTr="00EC76A2">
        <w:trPr>
          <w:cantSplit/>
          <w:trHeight w:val="168"/>
        </w:trPr>
        <w:tc>
          <w:tcPr>
            <w:tcW w:w="14390" w:type="dxa"/>
            <w:vAlign w:val="center"/>
          </w:tcPr>
          <w:p w14:paraId="308DB3BA" w14:textId="4C0197EF" w:rsidR="00E2002B" w:rsidRPr="005959F4" w:rsidRDefault="00E2002B" w:rsidP="00EC76A2">
            <w:pPr>
              <w:keepNext/>
              <w:tabs>
                <w:tab w:val="left" w:pos="2160"/>
                <w:tab w:val="left" w:pos="2700"/>
                <w:tab w:val="left" w:pos="3420"/>
                <w:tab w:val="left" w:pos="3780"/>
                <w:tab w:val="left" w:pos="5760"/>
                <w:tab w:val="left" w:pos="7212"/>
              </w:tabs>
              <w:rPr>
                <w:rFonts w:ascii="Calibri" w:hAnsi="Calibri"/>
                <w:b/>
                <w:sz w:val="18"/>
                <w:szCs w:val="18"/>
              </w:rPr>
            </w:pPr>
            <w:r w:rsidRPr="005959F4">
              <w:rPr>
                <w:rFonts w:ascii="Calibri" w:hAnsi="Calibri"/>
                <w:b/>
                <w:sz w:val="18"/>
                <w:szCs w:val="18"/>
              </w:rPr>
              <w:t>Indoor Air Quality Mechanical Ventilation – Section 150.0(o)</w:t>
            </w:r>
          </w:p>
          <w:p w14:paraId="308DB3BB" w14:textId="58CBAA58"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 xml:space="preserve">Mechanical ventilation airflow rate according to ASHRAE 62.2 is required to be verified by a HERS rater (RA3.7). </w:t>
            </w:r>
          </w:p>
        </w:tc>
      </w:tr>
    </w:tbl>
    <w:p w14:paraId="308DB3BD" w14:textId="77777777" w:rsidR="005062A4" w:rsidRPr="005959F4" w:rsidRDefault="005062A4">
      <w:pPr>
        <w:rPr>
          <w:rFonts w:ascii="Calibri" w:hAnsi="Calibri"/>
          <w:sz w:val="18"/>
          <w:szCs w:val="18"/>
        </w:rPr>
      </w:pPr>
    </w:p>
    <w:p w14:paraId="308DB3C0" w14:textId="77777777" w:rsidR="00FA5C66" w:rsidRDefault="00FA5C66">
      <w:pPr>
        <w:rPr>
          <w:rFonts w:ascii="Calibri" w:hAnsi="Calibri"/>
        </w:rPr>
      </w:pPr>
      <w:r>
        <w:rPr>
          <w:rFonts w:ascii="Calibri" w:hAnsi="Calibri"/>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FA5C66" w:rsidRPr="00FA5C66" w14:paraId="308DB3C3" w14:textId="77777777" w:rsidTr="00151D47">
        <w:trPr>
          <w:trHeight w:val="206"/>
        </w:trPr>
        <w:tc>
          <w:tcPr>
            <w:tcW w:w="10950" w:type="dxa"/>
            <w:gridSpan w:val="2"/>
            <w:vAlign w:val="center"/>
          </w:tcPr>
          <w:p w14:paraId="308DB3C2" w14:textId="77777777" w:rsidR="00FA5C66" w:rsidRPr="00FA5C66" w:rsidRDefault="00FA5C66" w:rsidP="00FA5C6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FA5C66">
              <w:rPr>
                <w:rFonts w:ascii="Calibri" w:hAnsi="Calibri" w:cs="Arial"/>
                <w:b/>
                <w:caps/>
                <w:sz w:val="18"/>
                <w:szCs w:val="18"/>
              </w:rPr>
              <w:lastRenderedPageBreak/>
              <w:t>Documentation Author's Declaration Statement</w:t>
            </w:r>
          </w:p>
        </w:tc>
      </w:tr>
      <w:tr w:rsidR="00FA5C66" w:rsidRPr="00FA5C66" w14:paraId="308DB3C5" w14:textId="77777777" w:rsidTr="00151D47">
        <w:trPr>
          <w:trHeight w:val="206"/>
        </w:trPr>
        <w:tc>
          <w:tcPr>
            <w:tcW w:w="10950" w:type="dxa"/>
            <w:gridSpan w:val="2"/>
            <w:vAlign w:val="center"/>
          </w:tcPr>
          <w:p w14:paraId="308DB3C4" w14:textId="77777777" w:rsidR="00FA5C66" w:rsidRPr="00FA5C66" w:rsidRDefault="00FA5C66" w:rsidP="001F3969">
            <w:pPr>
              <w:numPr>
                <w:ilvl w:val="0"/>
                <w:numId w:val="18"/>
              </w:numPr>
              <w:rPr>
                <w:rFonts w:ascii="Calibri" w:hAnsi="Calibri"/>
                <w:sz w:val="18"/>
                <w:szCs w:val="18"/>
              </w:rPr>
            </w:pPr>
            <w:r w:rsidRPr="00FA5C66">
              <w:rPr>
                <w:rFonts w:ascii="Calibri" w:hAnsi="Calibri"/>
                <w:sz w:val="18"/>
                <w:szCs w:val="18"/>
              </w:rPr>
              <w:t>I certify that this Certificate of Compliance documentation is accurate and complete.</w:t>
            </w:r>
          </w:p>
        </w:tc>
      </w:tr>
      <w:tr w:rsidR="00FA5C66" w:rsidRPr="00FA5C66" w14:paraId="308DB3C8" w14:textId="77777777" w:rsidTr="00151D47">
        <w:trPr>
          <w:trHeight w:val="432"/>
        </w:trPr>
        <w:tc>
          <w:tcPr>
            <w:tcW w:w="5434" w:type="dxa"/>
          </w:tcPr>
          <w:p w14:paraId="308DB3C6" w14:textId="77777777" w:rsidR="00FA5C66" w:rsidRPr="00FA5C66" w:rsidRDefault="00FA5C66" w:rsidP="00FA5C66">
            <w:pPr>
              <w:rPr>
                <w:rFonts w:ascii="Calibri" w:hAnsi="Calibri"/>
                <w:sz w:val="14"/>
                <w:szCs w:val="14"/>
              </w:rPr>
            </w:pPr>
            <w:r w:rsidRPr="00FA5C66">
              <w:rPr>
                <w:rFonts w:ascii="Calibri" w:hAnsi="Calibri"/>
                <w:sz w:val="14"/>
                <w:szCs w:val="14"/>
              </w:rPr>
              <w:t>Documentation Author Name:</w:t>
            </w:r>
          </w:p>
        </w:tc>
        <w:tc>
          <w:tcPr>
            <w:tcW w:w="5516" w:type="dxa"/>
          </w:tcPr>
          <w:p w14:paraId="308DB3C7" w14:textId="77777777" w:rsidR="00FA5C66" w:rsidRPr="00FA5C66" w:rsidRDefault="00FA5C66" w:rsidP="00FA5C66">
            <w:pPr>
              <w:rPr>
                <w:rFonts w:ascii="Calibri" w:hAnsi="Calibri"/>
                <w:sz w:val="14"/>
                <w:szCs w:val="14"/>
              </w:rPr>
            </w:pPr>
            <w:r w:rsidRPr="00FA5C66">
              <w:rPr>
                <w:rFonts w:ascii="Calibri" w:hAnsi="Calibri"/>
                <w:sz w:val="14"/>
                <w:szCs w:val="14"/>
              </w:rPr>
              <w:t>Documentation Author Signature:</w:t>
            </w:r>
          </w:p>
        </w:tc>
      </w:tr>
      <w:tr w:rsidR="00FA5C66" w:rsidRPr="00FA5C66" w14:paraId="308DB3CB" w14:textId="77777777" w:rsidTr="00151D47">
        <w:trPr>
          <w:trHeight w:val="432"/>
        </w:trPr>
        <w:tc>
          <w:tcPr>
            <w:tcW w:w="5434" w:type="dxa"/>
          </w:tcPr>
          <w:p w14:paraId="308DB3C9" w14:textId="77777777" w:rsidR="00FA5C66" w:rsidRPr="00FA5C66" w:rsidRDefault="00FA5C66" w:rsidP="00FA5C66">
            <w:pPr>
              <w:rPr>
                <w:rFonts w:ascii="Calibri" w:hAnsi="Calibri"/>
                <w:sz w:val="14"/>
                <w:szCs w:val="14"/>
              </w:rPr>
            </w:pPr>
            <w:r w:rsidRPr="00FA5C66">
              <w:rPr>
                <w:rFonts w:ascii="Calibri" w:hAnsi="Calibri"/>
                <w:sz w:val="14"/>
                <w:szCs w:val="14"/>
              </w:rPr>
              <w:t>Company:</w:t>
            </w:r>
          </w:p>
        </w:tc>
        <w:tc>
          <w:tcPr>
            <w:tcW w:w="5516" w:type="dxa"/>
          </w:tcPr>
          <w:p w14:paraId="308DB3CA" w14:textId="77777777" w:rsidR="00FA5C66" w:rsidRPr="00FA5C66" w:rsidRDefault="00FA5C66" w:rsidP="00FA5C66">
            <w:pPr>
              <w:rPr>
                <w:rFonts w:ascii="Calibri" w:hAnsi="Calibri"/>
                <w:sz w:val="14"/>
                <w:szCs w:val="14"/>
              </w:rPr>
            </w:pPr>
            <w:r w:rsidRPr="00FA5C66">
              <w:rPr>
                <w:rFonts w:ascii="Calibri" w:hAnsi="Calibri"/>
                <w:sz w:val="14"/>
                <w:szCs w:val="14"/>
              </w:rPr>
              <w:t>Signature Date:</w:t>
            </w:r>
          </w:p>
        </w:tc>
      </w:tr>
      <w:tr w:rsidR="00FA5C66" w:rsidRPr="00FA5C66" w14:paraId="308DB3CE" w14:textId="77777777" w:rsidTr="00151D47">
        <w:trPr>
          <w:trHeight w:val="432"/>
        </w:trPr>
        <w:tc>
          <w:tcPr>
            <w:tcW w:w="5434" w:type="dxa"/>
          </w:tcPr>
          <w:p w14:paraId="308DB3CC" w14:textId="77777777" w:rsidR="00FA5C66" w:rsidRPr="00FA5C66" w:rsidRDefault="00FA5C66" w:rsidP="00FA5C66">
            <w:pPr>
              <w:rPr>
                <w:rFonts w:ascii="Calibri" w:hAnsi="Calibri"/>
                <w:sz w:val="14"/>
                <w:szCs w:val="14"/>
              </w:rPr>
            </w:pPr>
            <w:r w:rsidRPr="00FA5C66">
              <w:rPr>
                <w:rFonts w:ascii="Calibri" w:hAnsi="Calibri"/>
                <w:sz w:val="14"/>
                <w:szCs w:val="14"/>
              </w:rPr>
              <w:t>Address:</w:t>
            </w:r>
          </w:p>
        </w:tc>
        <w:tc>
          <w:tcPr>
            <w:tcW w:w="5516" w:type="dxa"/>
          </w:tcPr>
          <w:p w14:paraId="308DB3CD" w14:textId="77777777" w:rsidR="00FA5C66" w:rsidRPr="00FA5C66" w:rsidRDefault="00FA5C66" w:rsidP="00FA5C66">
            <w:pPr>
              <w:rPr>
                <w:rFonts w:ascii="Calibri" w:hAnsi="Calibri"/>
                <w:sz w:val="14"/>
                <w:szCs w:val="14"/>
              </w:rPr>
            </w:pPr>
            <w:r w:rsidRPr="00FA5C66">
              <w:rPr>
                <w:rFonts w:ascii="Calibri" w:hAnsi="Calibri"/>
                <w:sz w:val="14"/>
                <w:szCs w:val="14"/>
              </w:rPr>
              <w:t>CEA/ HERS Certification Identification (if applicable):</w:t>
            </w:r>
          </w:p>
        </w:tc>
      </w:tr>
      <w:tr w:rsidR="00FA5C66" w:rsidRPr="00FA5C66" w14:paraId="308DB3D1" w14:textId="77777777" w:rsidTr="00151D47">
        <w:trPr>
          <w:trHeight w:val="432"/>
        </w:trPr>
        <w:tc>
          <w:tcPr>
            <w:tcW w:w="5434" w:type="dxa"/>
          </w:tcPr>
          <w:p w14:paraId="308DB3CF" w14:textId="77777777" w:rsidR="00FA5C66" w:rsidRPr="00FA5C66" w:rsidRDefault="00FA5C66" w:rsidP="00FA5C66">
            <w:pPr>
              <w:rPr>
                <w:rFonts w:ascii="Calibri" w:hAnsi="Calibri"/>
                <w:sz w:val="14"/>
                <w:szCs w:val="14"/>
              </w:rPr>
            </w:pPr>
            <w:r w:rsidRPr="00FA5C66">
              <w:rPr>
                <w:rFonts w:ascii="Calibri" w:hAnsi="Calibri"/>
                <w:sz w:val="14"/>
                <w:szCs w:val="14"/>
              </w:rPr>
              <w:t>City/State/Zip:</w:t>
            </w:r>
          </w:p>
        </w:tc>
        <w:tc>
          <w:tcPr>
            <w:tcW w:w="5516" w:type="dxa"/>
          </w:tcPr>
          <w:p w14:paraId="308DB3D0" w14:textId="77777777" w:rsidR="00FA5C66" w:rsidRPr="00FA5C66" w:rsidRDefault="00FA5C66" w:rsidP="00FA5C66">
            <w:pPr>
              <w:rPr>
                <w:rFonts w:ascii="Calibri" w:hAnsi="Calibri"/>
                <w:sz w:val="14"/>
                <w:szCs w:val="14"/>
              </w:rPr>
            </w:pPr>
            <w:r w:rsidRPr="00FA5C66">
              <w:rPr>
                <w:rFonts w:ascii="Calibri" w:hAnsi="Calibri"/>
                <w:sz w:val="14"/>
                <w:szCs w:val="14"/>
              </w:rPr>
              <w:t>Phone:</w:t>
            </w:r>
          </w:p>
        </w:tc>
      </w:tr>
      <w:tr w:rsidR="00FA5C66" w:rsidRPr="00FA5C66" w14:paraId="308DB3D3" w14:textId="77777777" w:rsidTr="004358FA">
        <w:tblPrEx>
          <w:tblCellMar>
            <w:left w:w="115" w:type="dxa"/>
            <w:right w:w="115" w:type="dxa"/>
          </w:tblCellMar>
        </w:tblPrEx>
        <w:trPr>
          <w:trHeight w:val="188"/>
        </w:trPr>
        <w:tc>
          <w:tcPr>
            <w:tcW w:w="10950" w:type="dxa"/>
            <w:gridSpan w:val="2"/>
            <w:vAlign w:val="center"/>
          </w:tcPr>
          <w:p w14:paraId="308DB3D2" w14:textId="77777777" w:rsidR="00FA5C66" w:rsidRPr="00FA5C66" w:rsidRDefault="00FA5C66" w:rsidP="00FA5C6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FA5C66">
              <w:rPr>
                <w:rFonts w:ascii="Calibri" w:hAnsi="Calibri" w:cs="Arial"/>
                <w:b/>
                <w:caps/>
                <w:sz w:val="18"/>
                <w:szCs w:val="18"/>
              </w:rPr>
              <w:t xml:space="preserve">Responsible Person's Declaration statement  </w:t>
            </w:r>
          </w:p>
        </w:tc>
      </w:tr>
      <w:tr w:rsidR="00FA5C66" w:rsidRPr="00FA5C66" w14:paraId="308DB3DA" w14:textId="77777777" w:rsidTr="00151D47">
        <w:tblPrEx>
          <w:tblCellMar>
            <w:left w:w="115" w:type="dxa"/>
            <w:right w:w="115" w:type="dxa"/>
          </w:tblCellMar>
        </w:tblPrEx>
        <w:trPr>
          <w:trHeight w:val="504"/>
        </w:trPr>
        <w:tc>
          <w:tcPr>
            <w:tcW w:w="10950" w:type="dxa"/>
            <w:gridSpan w:val="2"/>
          </w:tcPr>
          <w:p w14:paraId="308DB3D4" w14:textId="77777777" w:rsidR="00FA5C66" w:rsidRPr="00FA5C66" w:rsidRDefault="00FA5C66" w:rsidP="004358FA">
            <w:pPr>
              <w:keepNext/>
              <w:tabs>
                <w:tab w:val="left" w:pos="-2600"/>
              </w:tabs>
              <w:ind w:right="90"/>
              <w:outlineLvl w:val="2"/>
              <w:rPr>
                <w:rFonts w:ascii="Calibri" w:hAnsi="Calibri"/>
                <w:sz w:val="18"/>
                <w:szCs w:val="18"/>
              </w:rPr>
            </w:pPr>
            <w:r w:rsidRPr="00FA5C66">
              <w:rPr>
                <w:rFonts w:ascii="Calibri" w:hAnsi="Calibri"/>
                <w:sz w:val="18"/>
                <w:szCs w:val="18"/>
              </w:rPr>
              <w:t>I certify the following under penalty of perjury, under the laws of the State of California:</w:t>
            </w:r>
          </w:p>
          <w:p w14:paraId="308DB3D5" w14:textId="77777777" w:rsidR="00FA5C66" w:rsidRPr="00FA5C66" w:rsidRDefault="00FA5C66" w:rsidP="001F3969">
            <w:pPr>
              <w:keepNext/>
              <w:numPr>
                <w:ilvl w:val="0"/>
                <w:numId w:val="17"/>
              </w:numPr>
              <w:tabs>
                <w:tab w:val="left" w:pos="-2600"/>
              </w:tabs>
              <w:ind w:right="90"/>
              <w:outlineLvl w:val="2"/>
              <w:rPr>
                <w:rFonts w:ascii="Calibri" w:hAnsi="Calibri"/>
                <w:sz w:val="18"/>
                <w:szCs w:val="18"/>
              </w:rPr>
            </w:pPr>
            <w:r w:rsidRPr="00FA5C66">
              <w:rPr>
                <w:rFonts w:ascii="Calibri" w:hAnsi="Calibri"/>
                <w:sz w:val="18"/>
                <w:szCs w:val="18"/>
              </w:rPr>
              <w:t>The information provided on this Certificate of Compliance is true and correct.</w:t>
            </w:r>
          </w:p>
          <w:p w14:paraId="308DB3D6" w14:textId="77777777" w:rsidR="00FA5C66" w:rsidRPr="00FA5C66" w:rsidRDefault="00FA5C66" w:rsidP="001F3969">
            <w:pPr>
              <w:keepNext/>
              <w:numPr>
                <w:ilvl w:val="0"/>
                <w:numId w:val="17"/>
              </w:numPr>
              <w:tabs>
                <w:tab w:val="left" w:pos="-2600"/>
              </w:tabs>
              <w:ind w:right="90"/>
              <w:outlineLvl w:val="2"/>
              <w:rPr>
                <w:rFonts w:ascii="Calibri" w:hAnsi="Calibri"/>
                <w:sz w:val="18"/>
                <w:szCs w:val="18"/>
              </w:rPr>
            </w:pPr>
            <w:r w:rsidRPr="00FA5C66">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308DB3D7" w14:textId="77777777" w:rsidR="00FA5C66" w:rsidRPr="00FA5C66" w:rsidRDefault="00FA5C66" w:rsidP="001F3969">
            <w:pPr>
              <w:numPr>
                <w:ilvl w:val="0"/>
                <w:numId w:val="17"/>
              </w:numPr>
              <w:autoSpaceDE w:val="0"/>
              <w:autoSpaceDN w:val="0"/>
              <w:adjustRightInd w:val="0"/>
              <w:ind w:right="90"/>
              <w:rPr>
                <w:rFonts w:ascii="Calibri" w:hAnsi="Calibri"/>
                <w:sz w:val="18"/>
                <w:szCs w:val="18"/>
              </w:rPr>
            </w:pPr>
            <w:r w:rsidRPr="00FA5C66">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FA5C66">
              <w:rPr>
                <w:rFonts w:ascii="Calibri" w:hAnsi="Calibri" w:cs="TimesNewRomanPSMT"/>
                <w:sz w:val="18"/>
                <w:szCs w:val="18"/>
              </w:rPr>
              <w:t>.</w:t>
            </w:r>
          </w:p>
          <w:p w14:paraId="308DB3D8" w14:textId="77777777" w:rsidR="00FA5C66" w:rsidRPr="00FA5C66" w:rsidRDefault="00FA5C66" w:rsidP="001F3969">
            <w:pPr>
              <w:numPr>
                <w:ilvl w:val="0"/>
                <w:numId w:val="17"/>
              </w:numPr>
              <w:autoSpaceDE w:val="0"/>
              <w:autoSpaceDN w:val="0"/>
              <w:adjustRightInd w:val="0"/>
              <w:ind w:right="90"/>
              <w:contextualSpacing/>
              <w:rPr>
                <w:rFonts w:ascii="Calibri" w:hAnsi="Calibri"/>
                <w:sz w:val="18"/>
                <w:szCs w:val="18"/>
              </w:rPr>
            </w:pPr>
            <w:r w:rsidRPr="00FA5C66">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308DB3D9" w14:textId="77777777" w:rsidR="00FA5C66" w:rsidRPr="00FA5C66" w:rsidRDefault="00FA5C66" w:rsidP="001F3969">
            <w:pPr>
              <w:numPr>
                <w:ilvl w:val="0"/>
                <w:numId w:val="17"/>
              </w:numPr>
              <w:autoSpaceDE w:val="0"/>
              <w:autoSpaceDN w:val="0"/>
              <w:adjustRightInd w:val="0"/>
              <w:ind w:right="90"/>
              <w:contextualSpacing/>
              <w:rPr>
                <w:rFonts w:ascii="Calibri" w:hAnsi="Calibri"/>
                <w:sz w:val="18"/>
                <w:szCs w:val="18"/>
              </w:rPr>
            </w:pPr>
            <w:r w:rsidRPr="00FA5C66">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FA5C66" w:rsidRPr="00FA5C66" w14:paraId="308DB3DD" w14:textId="77777777" w:rsidTr="00151D47">
        <w:tblPrEx>
          <w:tblCellMar>
            <w:left w:w="108" w:type="dxa"/>
            <w:right w:w="108" w:type="dxa"/>
          </w:tblCellMar>
        </w:tblPrEx>
        <w:trPr>
          <w:trHeight w:val="504"/>
        </w:trPr>
        <w:tc>
          <w:tcPr>
            <w:tcW w:w="5434" w:type="dxa"/>
          </w:tcPr>
          <w:p w14:paraId="308DB3DB"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Responsible Designer Name:</w:t>
            </w:r>
          </w:p>
        </w:tc>
        <w:tc>
          <w:tcPr>
            <w:tcW w:w="5516" w:type="dxa"/>
          </w:tcPr>
          <w:p w14:paraId="308DB3DC"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Responsible Designer Signature:</w:t>
            </w:r>
          </w:p>
        </w:tc>
      </w:tr>
      <w:tr w:rsidR="00FA5C66" w:rsidRPr="00FA5C66" w14:paraId="308DB3E0" w14:textId="77777777" w:rsidTr="00151D47">
        <w:tblPrEx>
          <w:tblCellMar>
            <w:left w:w="108" w:type="dxa"/>
            <w:right w:w="108" w:type="dxa"/>
          </w:tblCellMar>
        </w:tblPrEx>
        <w:trPr>
          <w:trHeight w:val="504"/>
        </w:trPr>
        <w:tc>
          <w:tcPr>
            <w:tcW w:w="5434" w:type="dxa"/>
          </w:tcPr>
          <w:p w14:paraId="308DB3DE" w14:textId="62BD7B0D"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Company:</w:t>
            </w:r>
          </w:p>
        </w:tc>
        <w:tc>
          <w:tcPr>
            <w:tcW w:w="5516" w:type="dxa"/>
          </w:tcPr>
          <w:p w14:paraId="308DB3DF"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Date Signed:</w:t>
            </w:r>
          </w:p>
        </w:tc>
      </w:tr>
      <w:tr w:rsidR="00FA5C66" w:rsidRPr="00FA5C66" w14:paraId="308DB3E3" w14:textId="77777777" w:rsidTr="00151D47">
        <w:tblPrEx>
          <w:tblCellMar>
            <w:left w:w="108" w:type="dxa"/>
            <w:right w:w="108" w:type="dxa"/>
          </w:tblCellMar>
        </w:tblPrEx>
        <w:trPr>
          <w:trHeight w:val="504"/>
        </w:trPr>
        <w:tc>
          <w:tcPr>
            <w:tcW w:w="5434" w:type="dxa"/>
          </w:tcPr>
          <w:p w14:paraId="308DB3E1"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Address:</w:t>
            </w:r>
          </w:p>
        </w:tc>
        <w:tc>
          <w:tcPr>
            <w:tcW w:w="5516" w:type="dxa"/>
          </w:tcPr>
          <w:p w14:paraId="308DB3E2"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License:</w:t>
            </w:r>
          </w:p>
        </w:tc>
      </w:tr>
      <w:tr w:rsidR="00FA5C66" w:rsidRPr="00FA5C66" w14:paraId="308DB3E6" w14:textId="77777777" w:rsidTr="00151D47">
        <w:tblPrEx>
          <w:tblCellMar>
            <w:left w:w="108" w:type="dxa"/>
            <w:right w:w="108" w:type="dxa"/>
          </w:tblCellMar>
        </w:tblPrEx>
        <w:trPr>
          <w:trHeight w:val="504"/>
        </w:trPr>
        <w:tc>
          <w:tcPr>
            <w:tcW w:w="5434" w:type="dxa"/>
          </w:tcPr>
          <w:p w14:paraId="308DB3E4"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City/State/Zip:</w:t>
            </w:r>
          </w:p>
        </w:tc>
        <w:tc>
          <w:tcPr>
            <w:tcW w:w="5516" w:type="dxa"/>
          </w:tcPr>
          <w:p w14:paraId="308DB3E5"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Phone:</w:t>
            </w:r>
          </w:p>
        </w:tc>
      </w:tr>
    </w:tbl>
    <w:p w14:paraId="308DB3E7" w14:textId="77777777" w:rsidR="0087707B" w:rsidRDefault="0087707B">
      <w:pPr>
        <w:rPr>
          <w:rFonts w:ascii="Calibri" w:hAnsi="Calibri"/>
        </w:rPr>
      </w:pPr>
    </w:p>
    <w:p w14:paraId="308DB3E8" w14:textId="77777777" w:rsidR="0087707B" w:rsidRPr="00692EF0" w:rsidRDefault="0087707B" w:rsidP="00692EF0">
      <w:pPr>
        <w:rPr>
          <w:rFonts w:ascii="Calibri" w:hAnsi="Calibri"/>
          <w:sz w:val="20"/>
          <w:szCs w:val="20"/>
        </w:rPr>
      </w:pPr>
    </w:p>
    <w:p w14:paraId="308DB3E9" w14:textId="1A269E2E" w:rsidR="006B7029" w:rsidRPr="009B3A0C" w:rsidRDefault="001A7AD1" w:rsidP="004358FA">
      <w:pPr>
        <w:jc w:val="center"/>
        <w:rPr>
          <w:rFonts w:ascii="Calibri" w:hAnsi="Calibri"/>
          <w:b/>
        </w:rPr>
      </w:pPr>
      <w:r w:rsidRPr="009B3A0C">
        <w:rPr>
          <w:rFonts w:ascii="Calibri" w:hAnsi="Calibri"/>
          <w:b/>
          <w:sz w:val="20"/>
          <w:szCs w:val="20"/>
        </w:rPr>
        <w:t>For assistance or questions regarding the Energy Standards, contact the Energy Hotline at: 1-800-772-3300</w:t>
      </w:r>
    </w:p>
    <w:p w14:paraId="308DB3EA" w14:textId="77777777" w:rsidR="00DE3146" w:rsidRPr="009B3A0C" w:rsidRDefault="00DE3146" w:rsidP="00BF5A7C">
      <w:pPr>
        <w:rPr>
          <w:rFonts w:ascii="Calibri" w:hAnsi="Calibri"/>
          <w:b/>
        </w:rPr>
      </w:pPr>
    </w:p>
    <w:p w14:paraId="308DB3EB" w14:textId="77777777" w:rsidR="0017357F" w:rsidRPr="009B3A0C" w:rsidRDefault="0017357F" w:rsidP="00BF5A7C">
      <w:pPr>
        <w:rPr>
          <w:rFonts w:ascii="Calibri" w:hAnsi="Calibri"/>
          <w:b/>
        </w:rPr>
        <w:sectPr w:rsidR="0017357F" w:rsidRPr="009B3A0C" w:rsidSect="004E52CE">
          <w:headerReference w:type="even" r:id="rId13"/>
          <w:headerReference w:type="default" r:id="rId14"/>
          <w:footerReference w:type="default" r:id="rId15"/>
          <w:headerReference w:type="first" r:id="rId16"/>
          <w:type w:val="continuous"/>
          <w:pgSz w:w="15840" w:h="12240" w:orient="landscape" w:code="1"/>
          <w:pgMar w:top="720" w:right="720" w:bottom="720" w:left="720" w:header="432" w:footer="432" w:gutter="0"/>
          <w:pgNumType w:start="1"/>
          <w:cols w:space="720"/>
          <w:docGrid w:linePitch="360"/>
        </w:sectPr>
      </w:pPr>
    </w:p>
    <w:p w14:paraId="3F088969" w14:textId="35547E2B" w:rsidR="00C97214" w:rsidRPr="004358FA" w:rsidRDefault="00C97214" w:rsidP="004358FA">
      <w:pPr>
        <w:jc w:val="center"/>
        <w:rPr>
          <w:rFonts w:ascii="Calibri" w:hAnsi="Calibri" w:cs="Arial"/>
          <w:b/>
          <w:sz w:val="20"/>
        </w:rPr>
      </w:pPr>
      <w:r w:rsidRPr="004358FA">
        <w:rPr>
          <w:rFonts w:ascii="Calibri" w:hAnsi="Calibri" w:cs="Arial"/>
          <w:b/>
          <w:sz w:val="20"/>
        </w:rPr>
        <w:lastRenderedPageBreak/>
        <w:t>CF1R-NCB-01-E User Instructions</w:t>
      </w:r>
    </w:p>
    <w:p w14:paraId="458C603B" w14:textId="77777777" w:rsidR="00C97214" w:rsidRPr="004358FA" w:rsidRDefault="00C97214" w:rsidP="003F64CF">
      <w:pPr>
        <w:rPr>
          <w:rFonts w:ascii="Calibri" w:hAnsi="Calibri" w:cs="Arial"/>
          <w:sz w:val="20"/>
          <w:szCs w:val="20"/>
        </w:rPr>
      </w:pPr>
    </w:p>
    <w:p w14:paraId="308DB3EC" w14:textId="71D40946" w:rsidR="00B054BA" w:rsidRPr="007C6199" w:rsidRDefault="00166008" w:rsidP="003F64CF">
      <w:pPr>
        <w:rPr>
          <w:rFonts w:ascii="Calibri" w:hAnsi="Calibri" w:cs="Arial"/>
          <w:sz w:val="18"/>
          <w:szCs w:val="18"/>
        </w:rPr>
      </w:pPr>
      <w:r w:rsidRPr="007C6199">
        <w:rPr>
          <w:rFonts w:ascii="Calibri" w:hAnsi="Calibri" w:cs="Arial"/>
          <w:sz w:val="18"/>
          <w:szCs w:val="18"/>
        </w:rPr>
        <w:t>Minimum requirements for prescriptive compliance can be found in Building Energy Efficiency Standards Section 150.1(c), and Table 150.1-A (Package A).</w:t>
      </w:r>
      <w:r w:rsidR="0016652C" w:rsidRPr="007C6199">
        <w:rPr>
          <w:rFonts w:ascii="Calibri" w:hAnsi="Calibri" w:cs="Arial"/>
          <w:sz w:val="18"/>
          <w:szCs w:val="18"/>
        </w:rPr>
        <w:t xml:space="preserve"> </w:t>
      </w:r>
      <w:r w:rsidRPr="007C6199">
        <w:rPr>
          <w:rFonts w:ascii="Calibri" w:hAnsi="Calibri" w:cs="Arial"/>
          <w:sz w:val="18"/>
          <w:szCs w:val="18"/>
        </w:rPr>
        <w:t xml:space="preserve">Completing these </w:t>
      </w:r>
      <w:r w:rsidR="00E71D53" w:rsidRPr="007C6199">
        <w:rPr>
          <w:rFonts w:ascii="Calibri" w:hAnsi="Calibri" w:cs="Arial"/>
          <w:sz w:val="18"/>
          <w:szCs w:val="18"/>
        </w:rPr>
        <w:t xml:space="preserve">compliance documents </w:t>
      </w:r>
      <w:r w:rsidRPr="007C6199">
        <w:rPr>
          <w:rFonts w:ascii="Calibri" w:hAnsi="Calibri" w:cs="Arial"/>
          <w:sz w:val="18"/>
          <w:szCs w:val="18"/>
        </w:rPr>
        <w:t>will require that you have the Reference Appendices for the 201</w:t>
      </w:r>
      <w:r w:rsidR="005140C7" w:rsidRPr="007C6199">
        <w:rPr>
          <w:rFonts w:ascii="Calibri" w:hAnsi="Calibri" w:cs="Arial"/>
          <w:sz w:val="18"/>
          <w:szCs w:val="18"/>
        </w:rPr>
        <w:t>9</w:t>
      </w:r>
      <w:r w:rsidRPr="007C6199">
        <w:rPr>
          <w:rFonts w:ascii="Calibri" w:hAnsi="Calibri" w:cs="Arial"/>
          <w:sz w:val="18"/>
          <w:szCs w:val="18"/>
        </w:rPr>
        <w:t xml:space="preserve"> Building Energy Efficiency Standards, which contains the Joint Appendices used to determine climate zone and to complete the </w:t>
      </w:r>
      <w:r w:rsidR="008423A4" w:rsidRPr="007C6199">
        <w:rPr>
          <w:rFonts w:ascii="Calibri" w:hAnsi="Calibri" w:cs="Arial"/>
          <w:sz w:val="18"/>
          <w:szCs w:val="18"/>
        </w:rPr>
        <w:t>table</w:t>
      </w:r>
      <w:r w:rsidRPr="007C6199">
        <w:rPr>
          <w:rFonts w:ascii="Calibri" w:hAnsi="Calibri" w:cs="Arial"/>
          <w:sz w:val="18"/>
          <w:szCs w:val="18"/>
        </w:rPr>
        <w:t xml:space="preserve"> for opaque surfaces.</w:t>
      </w:r>
      <w:r w:rsidR="000A2C53" w:rsidRPr="007C6199">
        <w:rPr>
          <w:rFonts w:ascii="Calibri" w:hAnsi="Calibri" w:cs="Arial"/>
          <w:sz w:val="18"/>
          <w:szCs w:val="18"/>
        </w:rPr>
        <w:t xml:space="preserve"> When the term CF1R is used it means the CF1R-NCB-01. Worksheets are identified by their entire name and </w:t>
      </w:r>
      <w:r w:rsidR="000C16FE" w:rsidRPr="007C6199">
        <w:rPr>
          <w:rFonts w:ascii="Calibri" w:hAnsi="Calibri" w:cs="Arial"/>
          <w:sz w:val="18"/>
          <w:szCs w:val="18"/>
        </w:rPr>
        <w:t>subsequently</w:t>
      </w:r>
      <w:r w:rsidR="00464633" w:rsidRPr="007C6199">
        <w:rPr>
          <w:rFonts w:ascii="Calibri" w:hAnsi="Calibri" w:cs="Arial"/>
          <w:sz w:val="18"/>
          <w:szCs w:val="18"/>
        </w:rPr>
        <w:t xml:space="preserve"> </w:t>
      </w:r>
      <w:r w:rsidR="000A2C53" w:rsidRPr="007C6199">
        <w:rPr>
          <w:rFonts w:ascii="Calibri" w:hAnsi="Calibri" w:cs="Arial"/>
          <w:sz w:val="18"/>
          <w:szCs w:val="18"/>
        </w:rPr>
        <w:t xml:space="preserve">by </w:t>
      </w:r>
      <w:r w:rsidR="000C16FE" w:rsidRPr="007C6199">
        <w:rPr>
          <w:rFonts w:ascii="Calibri" w:hAnsi="Calibri" w:cs="Arial"/>
          <w:sz w:val="18"/>
          <w:szCs w:val="18"/>
        </w:rPr>
        <w:t>only the worksheet number</w:t>
      </w:r>
      <w:r w:rsidR="000A2C53" w:rsidRPr="007C6199">
        <w:rPr>
          <w:rFonts w:ascii="Calibri" w:hAnsi="Calibri" w:cs="Arial"/>
          <w:sz w:val="18"/>
          <w:szCs w:val="18"/>
        </w:rPr>
        <w:t xml:space="preserve">, such as </w:t>
      </w:r>
      <w:r w:rsidR="00464633" w:rsidRPr="007C6199">
        <w:rPr>
          <w:rFonts w:ascii="Calibri" w:hAnsi="Calibri"/>
          <w:sz w:val="18"/>
          <w:szCs w:val="18"/>
        </w:rPr>
        <w:t>CF1R-ENV-02</w:t>
      </w:r>
      <w:r w:rsidR="000A2C53" w:rsidRPr="007C6199">
        <w:rPr>
          <w:rFonts w:ascii="Calibri" w:hAnsi="Calibri" w:cs="Arial"/>
          <w:sz w:val="18"/>
          <w:szCs w:val="18"/>
        </w:rPr>
        <w:t>.</w:t>
      </w:r>
    </w:p>
    <w:p w14:paraId="308DB3ED" w14:textId="77777777" w:rsidR="000A2C53" w:rsidRPr="007C6199" w:rsidRDefault="000A2C53" w:rsidP="003F64CF">
      <w:pPr>
        <w:rPr>
          <w:rFonts w:ascii="Calibri" w:hAnsi="Calibri" w:cs="Arial"/>
          <w:sz w:val="18"/>
          <w:szCs w:val="18"/>
        </w:rPr>
      </w:pPr>
    </w:p>
    <w:p w14:paraId="308DB3EE" w14:textId="77777777" w:rsidR="00166008" w:rsidRPr="007C6199" w:rsidRDefault="00166008" w:rsidP="003F64CF">
      <w:pPr>
        <w:rPr>
          <w:rFonts w:ascii="Calibri" w:hAnsi="Calibri" w:cs="Arial"/>
          <w:sz w:val="18"/>
          <w:szCs w:val="18"/>
        </w:rPr>
      </w:pPr>
      <w:r w:rsidRPr="007C6199">
        <w:rPr>
          <w:rFonts w:ascii="Calibri" w:hAnsi="Calibri" w:cs="Arial"/>
          <w:sz w:val="18"/>
          <w:szCs w:val="18"/>
        </w:rPr>
        <w:t xml:space="preserve">Instructions for </w:t>
      </w:r>
      <w:r w:rsidR="008423A4" w:rsidRPr="007C6199">
        <w:rPr>
          <w:rFonts w:ascii="Calibri" w:hAnsi="Calibri" w:cs="Arial"/>
          <w:sz w:val="18"/>
          <w:szCs w:val="18"/>
        </w:rPr>
        <w:t>table</w:t>
      </w:r>
      <w:r w:rsidRPr="007C6199">
        <w:rPr>
          <w:rFonts w:ascii="Calibri" w:hAnsi="Calibri" w:cs="Arial"/>
          <w:sz w:val="18"/>
          <w:szCs w:val="18"/>
        </w:rPr>
        <w:t xml:space="preserve">s with column numbers and row letters are given separately.  </w:t>
      </w:r>
    </w:p>
    <w:p w14:paraId="308DB3EF" w14:textId="77777777" w:rsidR="00B054BA" w:rsidRPr="007C6199" w:rsidRDefault="00B054BA" w:rsidP="003F64CF">
      <w:pPr>
        <w:rPr>
          <w:rFonts w:ascii="Calibri" w:hAnsi="Calibri" w:cs="Arial"/>
          <w:sz w:val="18"/>
          <w:szCs w:val="18"/>
        </w:rPr>
      </w:pPr>
    </w:p>
    <w:p w14:paraId="308DB3F0" w14:textId="14C20500"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A. </w:t>
      </w:r>
      <w:r w:rsidR="00C97214" w:rsidRPr="007C6199">
        <w:rPr>
          <w:rFonts w:ascii="Calibri" w:hAnsi="Calibri" w:cs="Arial"/>
          <w:b/>
          <w:sz w:val="18"/>
          <w:szCs w:val="18"/>
        </w:rPr>
        <w:t>General Information</w:t>
      </w:r>
    </w:p>
    <w:p w14:paraId="308DB3F1"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Project Name: Identifying information, such as owner’s name.</w:t>
      </w:r>
    </w:p>
    <w:p w14:paraId="308DB3F2"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Date: Date of document preparation.</w:t>
      </w:r>
    </w:p>
    <w:p w14:paraId="308DB3F3"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Project Location: Legal street address of property or other applicable location identifying information.</w:t>
      </w:r>
    </w:p>
    <w:p w14:paraId="308DB3F4" w14:textId="1BCA573F"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Building Front Orientation: Building front expressed in degrees, where North = 0, East = 90, South = 180, and West = 270. Indicate cardinal if it is a subdivision or multifamily project that will be built in multiple orientations. The </w:t>
      </w:r>
      <w:r w:rsidR="007723AF" w:rsidRPr="007C6199">
        <w:rPr>
          <w:rFonts w:ascii="Calibri" w:hAnsi="Calibri" w:cs="Arial"/>
          <w:sz w:val="18"/>
          <w:szCs w:val="18"/>
        </w:rPr>
        <w:t>S</w:t>
      </w:r>
      <w:r w:rsidRPr="007C6199">
        <w:rPr>
          <w:rFonts w:ascii="Calibri" w:hAnsi="Calibri" w:cs="Arial"/>
          <w:sz w:val="18"/>
          <w:szCs w:val="18"/>
        </w:rPr>
        <w:t>tandards (</w:t>
      </w:r>
      <w:r w:rsidR="007723AF" w:rsidRPr="007C6199">
        <w:rPr>
          <w:rFonts w:ascii="Calibri" w:hAnsi="Calibri" w:cs="Arial"/>
          <w:sz w:val="18"/>
          <w:szCs w:val="18"/>
        </w:rPr>
        <w:t>S</w:t>
      </w:r>
      <w:r w:rsidRPr="007C6199">
        <w:rPr>
          <w:rFonts w:ascii="Calibri" w:hAnsi="Calibri" w:cs="Arial"/>
          <w:sz w:val="18"/>
          <w:szCs w:val="18"/>
        </w:rPr>
        <w:t>ection 100.1) include the following additional details for determining orientation:</w:t>
      </w:r>
    </w:p>
    <w:p w14:paraId="308DB3F5"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Cardinal covers all orientations (for buildings that will be built in multiple orientations);</w:t>
      </w:r>
    </w:p>
    <w:p w14:paraId="308DB3F6"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North is oriented to within 45 degrees of true north, including 45 degrees east of north; </w:t>
      </w:r>
    </w:p>
    <w:p w14:paraId="308DB3F7"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East is oriented to within 45 degrees of true east, including 45 degrees south of east; </w:t>
      </w:r>
    </w:p>
    <w:p w14:paraId="308DB3F8"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South is oriented to within 45 degrees of true south, including 45 degrees west of south; </w:t>
      </w:r>
    </w:p>
    <w:p w14:paraId="308DB3F9" w14:textId="77777777" w:rsidR="00A10D7E"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West is oriented to within 45 degrees of true west, including 45 degrees south of west. </w:t>
      </w:r>
    </w:p>
    <w:p w14:paraId="308DB3FA"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CA City: Legal city/town of property.</w:t>
      </w:r>
    </w:p>
    <w:p w14:paraId="308DB3FB" w14:textId="6E74BD3C" w:rsidR="00A10D7E" w:rsidRPr="007C6199" w:rsidRDefault="00A10D7E" w:rsidP="00E2002B">
      <w:pPr>
        <w:pStyle w:val="ListParagraph"/>
        <w:numPr>
          <w:ilvl w:val="0"/>
          <w:numId w:val="24"/>
        </w:numPr>
        <w:rPr>
          <w:rFonts w:ascii="Calibri" w:hAnsi="Calibri" w:cs="Arial"/>
          <w:sz w:val="18"/>
          <w:szCs w:val="18"/>
        </w:rPr>
      </w:pPr>
      <w:r w:rsidRPr="007C6199">
        <w:rPr>
          <w:rFonts w:ascii="Calibri" w:hAnsi="Calibri" w:cs="Arial"/>
          <w:sz w:val="18"/>
          <w:szCs w:val="18"/>
        </w:rPr>
        <w:t>Number of Dwelling Units: 1 for single</w:t>
      </w:r>
      <w:r w:rsidR="00E71D53" w:rsidRPr="007C6199">
        <w:rPr>
          <w:rFonts w:ascii="Calibri" w:hAnsi="Calibri" w:cs="Arial"/>
          <w:sz w:val="18"/>
          <w:szCs w:val="18"/>
        </w:rPr>
        <w:t xml:space="preserve"> </w:t>
      </w:r>
      <w:r w:rsidRPr="007C6199">
        <w:rPr>
          <w:rFonts w:ascii="Calibri" w:hAnsi="Calibri" w:cs="Arial"/>
          <w:sz w:val="18"/>
          <w:szCs w:val="18"/>
        </w:rPr>
        <w:t>family</w:t>
      </w:r>
      <w:r w:rsidR="00307298" w:rsidRPr="007C6199">
        <w:rPr>
          <w:rFonts w:ascii="Calibri" w:hAnsi="Calibri" w:cs="Arial"/>
          <w:sz w:val="18"/>
          <w:szCs w:val="18"/>
        </w:rPr>
        <w:t xml:space="preserve"> (including duplexes and townhomes)</w:t>
      </w:r>
      <w:r w:rsidRPr="007C6199">
        <w:rPr>
          <w:rFonts w:ascii="Calibri" w:hAnsi="Calibri" w:cs="Arial"/>
          <w:sz w:val="18"/>
          <w:szCs w:val="18"/>
        </w:rPr>
        <w:t xml:space="preserve">, </w:t>
      </w:r>
      <w:r w:rsidR="00307298" w:rsidRPr="007C6199">
        <w:rPr>
          <w:rFonts w:ascii="Calibri" w:hAnsi="Calibri" w:cs="Arial"/>
          <w:sz w:val="18"/>
          <w:szCs w:val="18"/>
        </w:rPr>
        <w:t>3</w:t>
      </w:r>
      <w:r w:rsidRPr="007C6199">
        <w:rPr>
          <w:rFonts w:ascii="Calibri" w:hAnsi="Calibri" w:cs="Arial"/>
          <w:sz w:val="18"/>
          <w:szCs w:val="18"/>
        </w:rPr>
        <w:t xml:space="preserve"> or more for multifamily.</w:t>
      </w:r>
      <w:r w:rsidR="00E2002B" w:rsidRPr="007C6199">
        <w:rPr>
          <w:rFonts w:ascii="Calibri" w:hAnsi="Calibri" w:cs="Arial"/>
          <w:sz w:val="18"/>
          <w:szCs w:val="18"/>
        </w:rPr>
        <w:t xml:space="preserve"> NOTE: Duplexes and townhomes are single family and require a single CF1R for each dwelling unit.</w:t>
      </w:r>
    </w:p>
    <w:p w14:paraId="308DB3FC"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Zip Code: 5-digit zip code for the project location (used to determine climate zone).</w:t>
      </w:r>
    </w:p>
    <w:p w14:paraId="308DB3FD" w14:textId="718FAD4A"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Fuel Type: Natural Gas, </w:t>
      </w:r>
      <w:r w:rsidR="003304E6" w:rsidRPr="007C6199">
        <w:rPr>
          <w:rFonts w:ascii="Calibri" w:hAnsi="Calibri" w:cs="Arial"/>
          <w:sz w:val="18"/>
          <w:szCs w:val="18"/>
        </w:rPr>
        <w:t xml:space="preserve">or </w:t>
      </w:r>
      <w:r w:rsidRPr="007C6199">
        <w:rPr>
          <w:rFonts w:ascii="Calibri" w:hAnsi="Calibri" w:cs="Arial"/>
          <w:sz w:val="18"/>
          <w:szCs w:val="18"/>
        </w:rPr>
        <w:t xml:space="preserve">Liquefied Propane Gas. </w:t>
      </w:r>
    </w:p>
    <w:p w14:paraId="308DB401" w14:textId="20460FE4" w:rsidR="00A10D7E" w:rsidRPr="007C6199" w:rsidRDefault="00A10D7E" w:rsidP="00A9381B">
      <w:pPr>
        <w:pStyle w:val="ListParagraph"/>
        <w:numPr>
          <w:ilvl w:val="0"/>
          <w:numId w:val="24"/>
        </w:numPr>
        <w:rPr>
          <w:rFonts w:ascii="Calibri" w:hAnsi="Calibri" w:cs="Arial"/>
          <w:sz w:val="18"/>
          <w:szCs w:val="18"/>
        </w:rPr>
      </w:pPr>
      <w:r w:rsidRPr="007C6199">
        <w:rPr>
          <w:rFonts w:ascii="Calibri" w:hAnsi="Calibri" w:cs="Arial"/>
          <w:sz w:val="18"/>
          <w:szCs w:val="18"/>
        </w:rPr>
        <w:t xml:space="preserve">Climate zone: </w:t>
      </w:r>
      <w:r w:rsidR="00E2002B" w:rsidRPr="007C6199">
        <w:rPr>
          <w:rFonts w:ascii="Calibri" w:hAnsi="Calibri" w:cs="Arial"/>
          <w:sz w:val="18"/>
          <w:szCs w:val="18"/>
        </w:rPr>
        <w:t xml:space="preserve">Use the EZ Building Climate Zone search tool </w:t>
      </w:r>
      <w:r w:rsidR="00A9381B" w:rsidRPr="007C6199">
        <w:rPr>
          <w:rFonts w:ascii="Calibri" w:hAnsi="Calibri" w:cs="Arial"/>
          <w:sz w:val="18"/>
          <w:szCs w:val="18"/>
        </w:rPr>
        <w:t>http://caenergy.maps.arcgis.com/apps/webappviewer/index.html?id=4831772c00eb4f729924167244bbca22</w:t>
      </w:r>
      <w:r w:rsidRPr="007C6199">
        <w:rPr>
          <w:rFonts w:ascii="Calibri" w:hAnsi="Calibri" w:cs="Arial"/>
          <w:sz w:val="18"/>
          <w:szCs w:val="18"/>
        </w:rPr>
        <w:t>.</w:t>
      </w:r>
    </w:p>
    <w:p w14:paraId="308DB402" w14:textId="2CDBC7EA"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Total Conditioned Floor Area: Enter the </w:t>
      </w:r>
      <w:r w:rsidR="00E71D53" w:rsidRPr="007C6199">
        <w:rPr>
          <w:rFonts w:ascii="Calibri" w:hAnsi="Calibri" w:cs="Arial"/>
          <w:sz w:val="18"/>
          <w:szCs w:val="18"/>
        </w:rPr>
        <w:t xml:space="preserve">total </w:t>
      </w:r>
      <w:r w:rsidRPr="007C6199">
        <w:rPr>
          <w:rFonts w:ascii="Calibri" w:hAnsi="Calibri" w:cs="Arial"/>
          <w:sz w:val="18"/>
          <w:szCs w:val="18"/>
        </w:rPr>
        <w:t>new conditioned floor area in ft</w:t>
      </w:r>
      <w:r w:rsidRPr="007C6199">
        <w:rPr>
          <w:rFonts w:ascii="Calibri" w:hAnsi="Calibri" w:cs="Arial"/>
          <w:sz w:val="18"/>
          <w:szCs w:val="18"/>
          <w:vertAlign w:val="superscript"/>
        </w:rPr>
        <w:t>2</w:t>
      </w:r>
      <w:r w:rsidRPr="007C6199">
        <w:rPr>
          <w:rFonts w:ascii="Calibri" w:hAnsi="Calibri" w:cs="Arial"/>
          <w:sz w:val="18"/>
          <w:szCs w:val="18"/>
        </w:rPr>
        <w:t>, as measured from the outside of exterior walls. If the project is an addition, this form is used</w:t>
      </w:r>
      <w:r w:rsidR="00E71D53" w:rsidRPr="007C6199">
        <w:rPr>
          <w:rFonts w:ascii="Calibri" w:hAnsi="Calibri" w:cs="Arial"/>
          <w:sz w:val="18"/>
          <w:szCs w:val="18"/>
        </w:rPr>
        <w:t xml:space="preserve"> only</w:t>
      </w:r>
      <w:r w:rsidRPr="007C6199">
        <w:rPr>
          <w:rFonts w:ascii="Calibri" w:hAnsi="Calibri" w:cs="Arial"/>
          <w:sz w:val="18"/>
          <w:szCs w:val="18"/>
        </w:rPr>
        <w:t xml:space="preserve"> for additions that are greater than 1,000 ft</w:t>
      </w:r>
      <w:r w:rsidRPr="007C6199">
        <w:rPr>
          <w:rFonts w:ascii="Calibri" w:hAnsi="Calibri" w:cs="Arial"/>
          <w:sz w:val="18"/>
          <w:szCs w:val="18"/>
          <w:vertAlign w:val="superscript"/>
        </w:rPr>
        <w:t>2</w:t>
      </w:r>
      <w:r w:rsidRPr="007C6199">
        <w:rPr>
          <w:rFonts w:ascii="Calibri" w:hAnsi="Calibri" w:cs="Arial"/>
          <w:sz w:val="18"/>
          <w:szCs w:val="18"/>
        </w:rPr>
        <w:t>.</w:t>
      </w:r>
    </w:p>
    <w:p w14:paraId="308DB403" w14:textId="3ADC53ED"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Building Type: Single Family (includes duplex), M</w:t>
      </w:r>
      <w:r w:rsidR="004E6B12" w:rsidRPr="007C6199">
        <w:rPr>
          <w:rFonts w:ascii="Calibri" w:hAnsi="Calibri" w:cs="Arial"/>
          <w:sz w:val="18"/>
          <w:szCs w:val="18"/>
        </w:rPr>
        <w:t>u</w:t>
      </w:r>
      <w:r w:rsidR="007150C6" w:rsidRPr="007C6199">
        <w:rPr>
          <w:rFonts w:ascii="Calibri" w:hAnsi="Calibri" w:cs="Arial"/>
          <w:sz w:val="18"/>
          <w:szCs w:val="18"/>
        </w:rPr>
        <w:t>l</w:t>
      </w:r>
      <w:r w:rsidR="004E6B12" w:rsidRPr="007C6199">
        <w:rPr>
          <w:rFonts w:ascii="Calibri" w:hAnsi="Calibri" w:cs="Arial"/>
          <w:sz w:val="18"/>
          <w:szCs w:val="18"/>
        </w:rPr>
        <w:t>tifam</w:t>
      </w:r>
      <w:r w:rsidRPr="007C6199">
        <w:rPr>
          <w:rFonts w:ascii="Calibri" w:hAnsi="Calibri" w:cs="Arial"/>
          <w:sz w:val="18"/>
          <w:szCs w:val="18"/>
        </w:rPr>
        <w:t>ily (a building that shares common walls and common floors or ceilings)</w:t>
      </w:r>
      <w:r w:rsidR="00B9305D" w:rsidRPr="007C6199">
        <w:rPr>
          <w:rFonts w:ascii="Calibri" w:hAnsi="Calibri" w:cs="Arial"/>
          <w:sz w:val="18"/>
          <w:szCs w:val="18"/>
        </w:rPr>
        <w:t>, or Mu</w:t>
      </w:r>
      <w:r w:rsidR="007150C6" w:rsidRPr="007C6199">
        <w:rPr>
          <w:rFonts w:ascii="Calibri" w:hAnsi="Calibri" w:cs="Arial"/>
          <w:sz w:val="18"/>
          <w:szCs w:val="18"/>
        </w:rPr>
        <w:t>l</w:t>
      </w:r>
      <w:r w:rsidR="00B9305D" w:rsidRPr="007C6199">
        <w:rPr>
          <w:rFonts w:ascii="Calibri" w:hAnsi="Calibri" w:cs="Arial"/>
          <w:sz w:val="18"/>
          <w:szCs w:val="18"/>
        </w:rPr>
        <w:t>tifamily with central water heating</w:t>
      </w:r>
      <w:r w:rsidRPr="007C6199">
        <w:rPr>
          <w:rFonts w:ascii="Calibri" w:hAnsi="Calibri" w:cs="Arial"/>
          <w:sz w:val="18"/>
          <w:szCs w:val="18"/>
        </w:rPr>
        <w:t>.</w:t>
      </w:r>
    </w:p>
    <w:p w14:paraId="308DB404" w14:textId="467139D1" w:rsidR="00A10D7E" w:rsidRPr="00FD4EC3" w:rsidRDefault="00FD4EC3" w:rsidP="001F3969">
      <w:pPr>
        <w:pStyle w:val="ListParagraph"/>
        <w:numPr>
          <w:ilvl w:val="0"/>
          <w:numId w:val="24"/>
        </w:numPr>
        <w:rPr>
          <w:rFonts w:ascii="Calibri" w:hAnsi="Calibri" w:cs="Arial"/>
          <w:sz w:val="18"/>
          <w:szCs w:val="18"/>
        </w:rPr>
      </w:pPr>
      <w:r w:rsidRPr="00FD4EC3">
        <w:rPr>
          <w:rFonts w:ascii="Calibri" w:hAnsi="Calibri" w:cs="Arial"/>
          <w:sz w:val="18"/>
          <w:szCs w:val="18"/>
        </w:rPr>
        <w:t>Slab Area: Area of the first floor slab (if any) in ft</w:t>
      </w:r>
      <w:r w:rsidRPr="00FD4EC3">
        <w:rPr>
          <w:rFonts w:ascii="Calibri" w:hAnsi="Calibri" w:cs="Arial"/>
          <w:sz w:val="18"/>
          <w:szCs w:val="18"/>
          <w:vertAlign w:val="superscript"/>
        </w:rPr>
        <w:t>2</w:t>
      </w:r>
      <w:r w:rsidRPr="00FD4EC3">
        <w:rPr>
          <w:rFonts w:ascii="Calibri" w:hAnsi="Calibri" w:cs="Arial"/>
          <w:sz w:val="18"/>
          <w:szCs w:val="18"/>
        </w:rPr>
        <w:t>.</w:t>
      </w:r>
    </w:p>
    <w:p w14:paraId="725B8BC0" w14:textId="0BDCD6BB" w:rsidR="00C97214"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Project Scope: </w:t>
      </w:r>
      <w:r w:rsidRPr="007C6199">
        <w:rPr>
          <w:rFonts w:ascii="Calibri" w:hAnsi="Calibri"/>
          <w:sz w:val="18"/>
          <w:szCs w:val="18"/>
        </w:rPr>
        <w:t>Newly constructed building</w:t>
      </w:r>
      <w:r w:rsidR="00E71D53" w:rsidRPr="007C6199">
        <w:rPr>
          <w:rFonts w:ascii="Calibri" w:hAnsi="Calibri"/>
          <w:sz w:val="18"/>
          <w:szCs w:val="18"/>
        </w:rPr>
        <w:t>,</w:t>
      </w:r>
      <w:r w:rsidRPr="007C6199">
        <w:rPr>
          <w:rFonts w:ascii="Calibri" w:hAnsi="Calibri"/>
          <w:sz w:val="18"/>
          <w:szCs w:val="18"/>
        </w:rPr>
        <w:t xml:space="preserve"> or new addition greater than 1,000 ft</w:t>
      </w:r>
      <w:r w:rsidRPr="007C6199">
        <w:rPr>
          <w:rFonts w:ascii="Calibri" w:hAnsi="Calibri"/>
          <w:sz w:val="18"/>
          <w:szCs w:val="18"/>
          <w:vertAlign w:val="superscript"/>
        </w:rPr>
        <w:t>2</w:t>
      </w:r>
      <w:r w:rsidRPr="007C6199">
        <w:rPr>
          <w:rFonts w:ascii="Calibri" w:hAnsi="Calibri" w:cs="Arial"/>
          <w:sz w:val="18"/>
          <w:szCs w:val="18"/>
        </w:rPr>
        <w:t>.</w:t>
      </w:r>
    </w:p>
    <w:p w14:paraId="308DB405" w14:textId="04B5199D" w:rsidR="00A10D7E" w:rsidRPr="007C6199" w:rsidRDefault="004672DD" w:rsidP="001F3969">
      <w:pPr>
        <w:pStyle w:val="ListParagraph"/>
        <w:numPr>
          <w:ilvl w:val="0"/>
          <w:numId w:val="24"/>
        </w:numPr>
        <w:rPr>
          <w:rFonts w:ascii="Calibri" w:hAnsi="Calibri" w:cs="Arial"/>
          <w:sz w:val="18"/>
          <w:szCs w:val="18"/>
        </w:rPr>
      </w:pPr>
      <w:r>
        <w:rPr>
          <w:rFonts w:ascii="Calibri" w:hAnsi="Calibri" w:cs="Arial"/>
          <w:sz w:val="18"/>
          <w:szCs w:val="18"/>
        </w:rPr>
        <w:t>Fenestration Exceptions</w:t>
      </w:r>
      <w:r w:rsidR="00FC4F83" w:rsidRPr="007C6199">
        <w:rPr>
          <w:rFonts w:ascii="Calibri" w:hAnsi="Calibri" w:cs="Arial"/>
          <w:sz w:val="18"/>
          <w:szCs w:val="18"/>
        </w:rPr>
        <w:t>: Installing less than or equal to 3 ft</w:t>
      </w:r>
      <w:r w:rsidR="00FC4F83" w:rsidRPr="007C6199">
        <w:rPr>
          <w:rFonts w:ascii="Calibri" w:hAnsi="Calibri" w:cs="Arial"/>
          <w:sz w:val="18"/>
          <w:szCs w:val="18"/>
          <w:vertAlign w:val="superscript"/>
        </w:rPr>
        <w:t>2</w:t>
      </w:r>
      <w:r w:rsidR="00FC4F83" w:rsidRPr="007C6199">
        <w:rPr>
          <w:rFonts w:ascii="Calibri" w:hAnsi="Calibri" w:cs="Arial"/>
          <w:sz w:val="18"/>
          <w:szCs w:val="18"/>
        </w:rPr>
        <w:t xml:space="preserve"> glass in door, Installing less than or equal to 3 ft</w:t>
      </w:r>
      <w:r w:rsidR="00FC4F83" w:rsidRPr="007C6199">
        <w:rPr>
          <w:rFonts w:ascii="Calibri" w:hAnsi="Calibri" w:cs="Arial"/>
          <w:sz w:val="18"/>
          <w:szCs w:val="18"/>
          <w:vertAlign w:val="superscript"/>
        </w:rPr>
        <w:t>2</w:t>
      </w:r>
      <w:r w:rsidR="00FC4F83" w:rsidRPr="007C6199">
        <w:rPr>
          <w:rFonts w:ascii="Calibri" w:hAnsi="Calibri" w:cs="Arial"/>
          <w:sz w:val="18"/>
          <w:szCs w:val="18"/>
        </w:rPr>
        <w:t xml:space="preserve"> tubular skylight, Installing less than or equal to 16 ft</w:t>
      </w:r>
      <w:r w:rsidR="00FC4F83" w:rsidRPr="007C6199">
        <w:rPr>
          <w:rFonts w:ascii="Calibri" w:hAnsi="Calibri" w:cs="Arial"/>
          <w:sz w:val="18"/>
          <w:szCs w:val="18"/>
          <w:vertAlign w:val="superscript"/>
        </w:rPr>
        <w:t xml:space="preserve">2 </w:t>
      </w:r>
      <w:r w:rsidR="00FC4F83" w:rsidRPr="007C6199">
        <w:rPr>
          <w:rFonts w:ascii="Calibri" w:hAnsi="Calibri" w:cs="Arial"/>
          <w:sz w:val="18"/>
          <w:szCs w:val="18"/>
        </w:rPr>
        <w:t>skylight</w:t>
      </w:r>
      <w:r w:rsidR="00497FCF" w:rsidRPr="007C6199">
        <w:rPr>
          <w:rFonts w:ascii="Calibri" w:hAnsi="Calibri" w:cs="Arial"/>
          <w:sz w:val="18"/>
          <w:szCs w:val="18"/>
        </w:rPr>
        <w:t>, or Not Applicable</w:t>
      </w:r>
      <w:r w:rsidR="00FC4F83" w:rsidRPr="007C6199">
        <w:rPr>
          <w:rFonts w:ascii="Calibri" w:hAnsi="Calibri" w:cs="Arial"/>
          <w:sz w:val="18"/>
          <w:szCs w:val="18"/>
        </w:rPr>
        <w:t>.</w:t>
      </w:r>
    </w:p>
    <w:p w14:paraId="06D0BDD1" w14:textId="77777777" w:rsidR="00D315E4" w:rsidRPr="007C6199" w:rsidRDefault="00D315E4">
      <w:pPr>
        <w:rPr>
          <w:rFonts w:ascii="Calibri" w:hAnsi="Calibri" w:cs="Arial"/>
          <w:b/>
          <w:sz w:val="18"/>
          <w:szCs w:val="18"/>
        </w:rPr>
      </w:pPr>
      <w:r w:rsidRPr="007C6199">
        <w:rPr>
          <w:rFonts w:ascii="Calibri" w:hAnsi="Calibri" w:cs="Arial"/>
          <w:b/>
          <w:sz w:val="18"/>
          <w:szCs w:val="18"/>
        </w:rPr>
        <w:br w:type="page"/>
      </w:r>
    </w:p>
    <w:p w14:paraId="308DB407" w14:textId="30F5CDE9" w:rsidR="00166008" w:rsidRPr="007C6199" w:rsidRDefault="00166008" w:rsidP="003F64CF">
      <w:pPr>
        <w:keepNext/>
        <w:rPr>
          <w:rFonts w:ascii="Calibri" w:hAnsi="Calibri" w:cs="Arial"/>
          <w:b/>
          <w:sz w:val="18"/>
          <w:szCs w:val="18"/>
        </w:rPr>
      </w:pPr>
      <w:r w:rsidRPr="007C6199">
        <w:rPr>
          <w:rFonts w:ascii="Calibri" w:hAnsi="Calibri" w:cs="Arial"/>
          <w:b/>
          <w:sz w:val="18"/>
          <w:szCs w:val="18"/>
        </w:rPr>
        <w:lastRenderedPageBreak/>
        <w:t xml:space="preserve">B.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0364DC" w:rsidRPr="007C6199">
        <w:rPr>
          <w:rFonts w:ascii="Calibri" w:hAnsi="Calibri" w:cs="Arial"/>
          <w:b/>
          <w:sz w:val="18"/>
          <w:szCs w:val="18"/>
        </w:rPr>
        <w:t>–</w:t>
      </w:r>
      <w:r w:rsidRPr="007C6199">
        <w:rPr>
          <w:rFonts w:ascii="Calibri" w:hAnsi="Calibri" w:cs="Arial"/>
          <w:b/>
          <w:sz w:val="18"/>
          <w:szCs w:val="18"/>
        </w:rPr>
        <w:t xml:space="preserve"> Framed</w:t>
      </w:r>
      <w:r w:rsidR="001C099B" w:rsidRPr="007C6199">
        <w:rPr>
          <w:rFonts w:ascii="Calibri" w:hAnsi="Calibri" w:cs="Arial"/>
          <w:b/>
          <w:sz w:val="18"/>
          <w:szCs w:val="18"/>
        </w:rPr>
        <w:t xml:space="preserve"> Walls/</w:t>
      </w:r>
      <w:r w:rsidR="00E2002B" w:rsidRPr="007C6199">
        <w:rPr>
          <w:rFonts w:ascii="Calibri" w:hAnsi="Calibri" w:cs="Arial"/>
          <w:b/>
          <w:sz w:val="18"/>
          <w:szCs w:val="18"/>
        </w:rPr>
        <w:t xml:space="preserve">Framed </w:t>
      </w:r>
      <w:r w:rsidR="001C099B" w:rsidRPr="007C6199">
        <w:rPr>
          <w:rFonts w:ascii="Calibri" w:hAnsi="Calibri" w:cs="Arial"/>
          <w:b/>
          <w:sz w:val="18"/>
          <w:szCs w:val="18"/>
        </w:rPr>
        <w:t>Floors</w:t>
      </w:r>
      <w:r w:rsidR="00E2002B" w:rsidRPr="007C6199">
        <w:rPr>
          <w:rFonts w:ascii="Calibri" w:hAnsi="Calibri" w:cs="Arial"/>
          <w:b/>
          <w:sz w:val="18"/>
          <w:szCs w:val="18"/>
        </w:rPr>
        <w:t>/Concrete Raised Floors</w:t>
      </w:r>
    </w:p>
    <w:p w14:paraId="308DB408" w14:textId="77777777"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Tag/ID: A label (if any) from the plans, such as A1.4 or wall.  </w:t>
      </w:r>
    </w:p>
    <w:p w14:paraId="308DB409" w14:textId="1E0A87D0"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Assembly Type: Wall</w:t>
      </w:r>
      <w:r w:rsidR="004631D6" w:rsidRPr="007C6199">
        <w:rPr>
          <w:rFonts w:ascii="Calibri" w:hAnsi="Calibri" w:cs="Arial"/>
          <w:sz w:val="18"/>
          <w:szCs w:val="18"/>
        </w:rPr>
        <w:t xml:space="preserve"> or</w:t>
      </w:r>
      <w:r w:rsidRPr="007C6199">
        <w:rPr>
          <w:rFonts w:ascii="Calibri" w:hAnsi="Calibri" w:cs="Arial"/>
          <w:sz w:val="18"/>
          <w:szCs w:val="18"/>
        </w:rPr>
        <w:t xml:space="preserve"> Floor</w:t>
      </w:r>
      <w:r w:rsidR="0083511B" w:rsidRPr="007C6199">
        <w:rPr>
          <w:rFonts w:ascii="Calibri" w:hAnsi="Calibri" w:cs="Arial"/>
          <w:sz w:val="18"/>
          <w:szCs w:val="18"/>
        </w:rPr>
        <w:t xml:space="preserve"> (NOTE: ceilings, SIP walls, mass walls </w:t>
      </w:r>
      <w:r w:rsidR="004631D6" w:rsidRPr="007C6199">
        <w:rPr>
          <w:rFonts w:ascii="Calibri" w:hAnsi="Calibri" w:cs="Arial"/>
          <w:sz w:val="18"/>
          <w:szCs w:val="18"/>
        </w:rPr>
        <w:t xml:space="preserve">and concrete raised floors </w:t>
      </w:r>
      <w:r w:rsidR="0083511B" w:rsidRPr="007C6199">
        <w:rPr>
          <w:rFonts w:ascii="Calibri" w:hAnsi="Calibri" w:cs="Arial"/>
          <w:sz w:val="18"/>
          <w:szCs w:val="18"/>
        </w:rPr>
        <w:t>are entered in different tables)</w:t>
      </w:r>
      <w:r w:rsidRPr="007C6199">
        <w:rPr>
          <w:rFonts w:ascii="Calibri" w:hAnsi="Calibri" w:cs="Arial"/>
          <w:sz w:val="18"/>
          <w:szCs w:val="18"/>
        </w:rPr>
        <w:t>.</w:t>
      </w:r>
    </w:p>
    <w:p w14:paraId="308DB40A" w14:textId="168ADF52"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Fram</w:t>
      </w:r>
      <w:r w:rsidR="001B1346" w:rsidRPr="007C6199">
        <w:rPr>
          <w:rFonts w:ascii="Calibri" w:hAnsi="Calibri" w:cs="Arial"/>
          <w:sz w:val="18"/>
          <w:szCs w:val="18"/>
        </w:rPr>
        <w:t>e type</w:t>
      </w:r>
      <w:r w:rsidRPr="007C6199">
        <w:rPr>
          <w:rFonts w:ascii="Calibri" w:hAnsi="Calibri" w:cs="Arial"/>
          <w:sz w:val="18"/>
          <w:szCs w:val="18"/>
        </w:rPr>
        <w:t xml:space="preserve">: </w:t>
      </w:r>
      <w:r w:rsidR="0083511B" w:rsidRPr="007C6199">
        <w:rPr>
          <w:rFonts w:ascii="Calibri" w:hAnsi="Calibri" w:cs="Arial"/>
          <w:sz w:val="18"/>
          <w:szCs w:val="18"/>
        </w:rPr>
        <w:t>Enter w</w:t>
      </w:r>
      <w:r w:rsidRPr="007C6199">
        <w:rPr>
          <w:rFonts w:ascii="Calibri" w:hAnsi="Calibri" w:cs="Arial"/>
          <w:sz w:val="18"/>
          <w:szCs w:val="18"/>
        </w:rPr>
        <w:t xml:space="preserve">ood or </w:t>
      </w:r>
      <w:r w:rsidR="0083511B" w:rsidRPr="007C6199">
        <w:rPr>
          <w:rFonts w:ascii="Calibri" w:hAnsi="Calibri" w:cs="Arial"/>
          <w:sz w:val="18"/>
          <w:szCs w:val="18"/>
        </w:rPr>
        <w:t>m</w:t>
      </w:r>
      <w:r w:rsidRPr="007C6199">
        <w:rPr>
          <w:rFonts w:ascii="Calibri" w:hAnsi="Calibri" w:cs="Arial"/>
          <w:sz w:val="18"/>
          <w:szCs w:val="18"/>
        </w:rPr>
        <w:t>etal</w:t>
      </w:r>
      <w:r w:rsidR="0083511B" w:rsidRPr="007C6199">
        <w:rPr>
          <w:rFonts w:ascii="Calibri" w:hAnsi="Calibri" w:cs="Arial"/>
          <w:sz w:val="18"/>
          <w:szCs w:val="18"/>
        </w:rPr>
        <w:t>. If the assembly is a concrete raised floors enter NA</w:t>
      </w:r>
      <w:r w:rsidRPr="007C6199">
        <w:rPr>
          <w:rFonts w:ascii="Calibri" w:hAnsi="Calibri" w:cs="Arial"/>
          <w:sz w:val="18"/>
          <w:szCs w:val="18"/>
        </w:rPr>
        <w:t>.</w:t>
      </w:r>
    </w:p>
    <w:p w14:paraId="308DB40B" w14:textId="32268499" w:rsidR="00166008" w:rsidRPr="007C6199" w:rsidRDefault="001B134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Frame Depth</w:t>
      </w:r>
      <w:r w:rsidR="00166008" w:rsidRPr="007C6199">
        <w:rPr>
          <w:rFonts w:ascii="Calibri" w:hAnsi="Calibri" w:cs="Arial"/>
          <w:sz w:val="18"/>
          <w:szCs w:val="18"/>
        </w:rPr>
        <w:t xml:space="preserve">: Nominal dimensions </w:t>
      </w:r>
      <w:r w:rsidR="008868FB" w:rsidRPr="007C6199">
        <w:rPr>
          <w:rFonts w:ascii="Calibri" w:hAnsi="Calibri" w:cs="Arial"/>
          <w:sz w:val="18"/>
          <w:szCs w:val="18"/>
        </w:rPr>
        <w:t xml:space="preserve">(in inches) </w:t>
      </w:r>
      <w:r w:rsidR="00166008" w:rsidRPr="007C6199">
        <w:rPr>
          <w:rFonts w:ascii="Calibri" w:hAnsi="Calibri" w:cs="Arial"/>
          <w:sz w:val="18"/>
          <w:szCs w:val="18"/>
        </w:rPr>
        <w:t>of framing material</w:t>
      </w:r>
      <w:r w:rsidR="00E71D53" w:rsidRPr="007C6199">
        <w:rPr>
          <w:rFonts w:ascii="Calibri" w:hAnsi="Calibri" w:cs="Arial"/>
          <w:sz w:val="18"/>
          <w:szCs w:val="18"/>
        </w:rPr>
        <w:t>;</w:t>
      </w:r>
      <w:r w:rsidR="00166008" w:rsidRPr="007C6199">
        <w:rPr>
          <w:rFonts w:ascii="Calibri" w:hAnsi="Calibri" w:cs="Arial"/>
          <w:sz w:val="18"/>
          <w:szCs w:val="18"/>
        </w:rPr>
        <w:t xml:space="preserve"> such as 2x4 or 2x6.</w:t>
      </w:r>
    </w:p>
    <w:p w14:paraId="308DB40C" w14:textId="77777777" w:rsidR="00166008" w:rsidRPr="007C6199" w:rsidRDefault="001B134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Frame </w:t>
      </w:r>
      <w:r w:rsidR="00166008" w:rsidRPr="007C6199">
        <w:rPr>
          <w:rFonts w:ascii="Calibri" w:hAnsi="Calibri" w:cs="Arial"/>
          <w:sz w:val="18"/>
          <w:szCs w:val="18"/>
        </w:rPr>
        <w:t>Spacing: 16</w:t>
      </w:r>
      <w:r w:rsidR="00D04FD6" w:rsidRPr="007C6199">
        <w:rPr>
          <w:rFonts w:ascii="Calibri" w:hAnsi="Calibri" w:cs="Arial"/>
          <w:sz w:val="18"/>
          <w:szCs w:val="18"/>
        </w:rPr>
        <w:t xml:space="preserve">, </w:t>
      </w:r>
      <w:r w:rsidR="00166008" w:rsidRPr="007C6199">
        <w:rPr>
          <w:rFonts w:ascii="Calibri" w:hAnsi="Calibri" w:cs="Arial"/>
          <w:sz w:val="18"/>
          <w:szCs w:val="18"/>
        </w:rPr>
        <w:t>24</w:t>
      </w:r>
      <w:r w:rsidR="00D04FD6" w:rsidRPr="007C6199">
        <w:rPr>
          <w:rFonts w:ascii="Calibri" w:hAnsi="Calibri" w:cs="Arial"/>
          <w:sz w:val="18"/>
          <w:szCs w:val="18"/>
        </w:rPr>
        <w:t>, or 48</w:t>
      </w:r>
      <w:r w:rsidR="00166008" w:rsidRPr="007C6199">
        <w:rPr>
          <w:rFonts w:ascii="Calibri" w:hAnsi="Calibri" w:cs="Arial"/>
          <w:sz w:val="18"/>
          <w:szCs w:val="18"/>
        </w:rPr>
        <w:t xml:space="preserve"> </w:t>
      </w:r>
      <w:r w:rsidR="008868FB" w:rsidRPr="007C6199">
        <w:rPr>
          <w:rFonts w:ascii="Calibri" w:hAnsi="Calibri" w:cs="Arial"/>
          <w:sz w:val="18"/>
          <w:szCs w:val="18"/>
        </w:rPr>
        <w:t>(</w:t>
      </w:r>
      <w:r w:rsidR="00166008" w:rsidRPr="007C6199">
        <w:rPr>
          <w:rFonts w:ascii="Calibri" w:hAnsi="Calibri" w:cs="Arial"/>
          <w:sz w:val="18"/>
          <w:szCs w:val="18"/>
        </w:rPr>
        <w:t>inches on center</w:t>
      </w:r>
      <w:r w:rsidR="008868FB" w:rsidRPr="007C6199">
        <w:rPr>
          <w:rFonts w:ascii="Calibri" w:hAnsi="Calibri" w:cs="Arial"/>
          <w:sz w:val="18"/>
          <w:szCs w:val="18"/>
        </w:rPr>
        <w:t>)</w:t>
      </w:r>
      <w:r w:rsidR="00166008" w:rsidRPr="007C6199">
        <w:rPr>
          <w:rFonts w:ascii="Calibri" w:hAnsi="Calibri" w:cs="Arial"/>
          <w:sz w:val="18"/>
          <w:szCs w:val="18"/>
        </w:rPr>
        <w:t xml:space="preserve">. </w:t>
      </w:r>
    </w:p>
    <w:p w14:paraId="308DB410" w14:textId="119F9E7E" w:rsidR="00A10D7E" w:rsidRPr="007C6199" w:rsidRDefault="00BA5686" w:rsidP="001F3969">
      <w:pPr>
        <w:pStyle w:val="ListParagraph"/>
        <w:numPr>
          <w:ilvl w:val="0"/>
          <w:numId w:val="3"/>
        </w:numPr>
        <w:contextualSpacing/>
        <w:rPr>
          <w:sz w:val="18"/>
          <w:szCs w:val="18"/>
        </w:rPr>
      </w:pPr>
      <w:r w:rsidRPr="007C6199">
        <w:rPr>
          <w:rFonts w:ascii="Calibri" w:hAnsi="Calibri" w:cs="Arial"/>
          <w:sz w:val="18"/>
          <w:szCs w:val="18"/>
        </w:rPr>
        <w:t xml:space="preserve">Proposed </w:t>
      </w:r>
      <w:r w:rsidR="00414A0F" w:rsidRPr="007C6199">
        <w:rPr>
          <w:rFonts w:ascii="Calibri" w:hAnsi="Calibri" w:cs="Arial"/>
          <w:sz w:val="18"/>
          <w:szCs w:val="18"/>
        </w:rPr>
        <w:t>Cavity R-value: Cavity R-value</w:t>
      </w:r>
      <w:r w:rsidR="00C97214" w:rsidRPr="007C6199">
        <w:rPr>
          <w:rFonts w:ascii="Calibri" w:hAnsi="Calibri" w:cs="Arial"/>
          <w:sz w:val="18"/>
          <w:szCs w:val="18"/>
        </w:rPr>
        <w:t xml:space="preserve"> of</w:t>
      </w:r>
      <w:r w:rsidR="00414A0F" w:rsidRPr="007C6199">
        <w:rPr>
          <w:rFonts w:ascii="Calibri" w:hAnsi="Calibri" w:cs="Arial"/>
          <w:sz w:val="18"/>
          <w:szCs w:val="18"/>
        </w:rPr>
        <w:t xml:space="preserve"> insulation installed between framing members. </w:t>
      </w:r>
    </w:p>
    <w:p w14:paraId="33900298" w14:textId="1ABA13E4" w:rsidR="006C225C" w:rsidRPr="007C6199" w:rsidRDefault="006C225C" w:rsidP="001F3969">
      <w:pPr>
        <w:pStyle w:val="ListParagraph"/>
        <w:numPr>
          <w:ilvl w:val="0"/>
          <w:numId w:val="3"/>
        </w:numPr>
        <w:contextualSpacing/>
        <w:rPr>
          <w:sz w:val="18"/>
          <w:szCs w:val="18"/>
        </w:rPr>
      </w:pPr>
      <w:r w:rsidRPr="007C6199">
        <w:rPr>
          <w:rFonts w:ascii="Calibri" w:hAnsi="Calibri" w:cs="Arial"/>
          <w:sz w:val="18"/>
          <w:szCs w:val="18"/>
        </w:rPr>
        <w:t>Proposed Continuous Insulation R-value: R-value of rigid or continuous insulation (not interrupted by framing).</w:t>
      </w:r>
    </w:p>
    <w:p w14:paraId="308DB412" w14:textId="51820CD0" w:rsidR="00C54A14" w:rsidRPr="007C6199" w:rsidRDefault="00BA568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Proposed </w:t>
      </w:r>
      <w:r w:rsidR="00B1563A" w:rsidRPr="007C6199">
        <w:rPr>
          <w:rFonts w:ascii="Calibri" w:hAnsi="Calibri" w:cs="Arial"/>
          <w:sz w:val="18"/>
          <w:szCs w:val="18"/>
        </w:rPr>
        <w:t>U-factor: The U-factor for the proposed assembly</w:t>
      </w:r>
      <w:r w:rsidR="00B1712A" w:rsidRPr="007C6199">
        <w:rPr>
          <w:rFonts w:ascii="Calibri" w:hAnsi="Calibri" w:cs="Arial"/>
          <w:sz w:val="18"/>
          <w:szCs w:val="18"/>
        </w:rPr>
        <w:t xml:space="preserve"> from either JA4 or CF1R ENV-02-E</w:t>
      </w:r>
      <w:r w:rsidR="0083511B" w:rsidRPr="007C6199">
        <w:rPr>
          <w:rFonts w:ascii="Calibri" w:hAnsi="Calibri" w:cs="Arial"/>
          <w:sz w:val="18"/>
          <w:szCs w:val="18"/>
        </w:rPr>
        <w:t xml:space="preserve"> if calculating a weighted average</w:t>
      </w:r>
      <w:r w:rsidR="00B1563A" w:rsidRPr="007C6199">
        <w:rPr>
          <w:rFonts w:ascii="Calibri" w:hAnsi="Calibri" w:cs="Arial"/>
          <w:sz w:val="18"/>
          <w:szCs w:val="18"/>
        </w:rPr>
        <w:t xml:space="preserve">. Must be less than or equal to </w:t>
      </w:r>
      <w:r w:rsidR="00E71D53" w:rsidRPr="007C6199">
        <w:rPr>
          <w:rFonts w:ascii="Calibri" w:hAnsi="Calibri" w:cs="Arial"/>
          <w:sz w:val="18"/>
          <w:szCs w:val="18"/>
        </w:rPr>
        <w:t>C</w:t>
      </w:r>
      <w:r w:rsidR="00B1563A" w:rsidRPr="007C6199">
        <w:rPr>
          <w:rFonts w:ascii="Calibri" w:hAnsi="Calibri" w:cs="Arial"/>
          <w:sz w:val="18"/>
          <w:szCs w:val="18"/>
        </w:rPr>
        <w:t xml:space="preserve">olumn </w:t>
      </w:r>
      <w:r w:rsidR="0083511B" w:rsidRPr="007C6199">
        <w:rPr>
          <w:rFonts w:ascii="Calibri" w:hAnsi="Calibri" w:cs="Arial"/>
          <w:sz w:val="18"/>
          <w:szCs w:val="18"/>
        </w:rPr>
        <w:t>09</w:t>
      </w:r>
      <w:r w:rsidR="00061D5E" w:rsidRPr="007C6199">
        <w:rPr>
          <w:rFonts w:ascii="Calibri" w:hAnsi="Calibri" w:cs="Arial"/>
          <w:sz w:val="18"/>
          <w:szCs w:val="18"/>
        </w:rPr>
        <w:t xml:space="preserve"> or have an attached </w:t>
      </w:r>
      <w:r w:rsidR="00D234C5" w:rsidRPr="007C6199">
        <w:rPr>
          <w:rFonts w:ascii="Calibri" w:hAnsi="Calibri" w:cs="Arial"/>
          <w:sz w:val="18"/>
          <w:szCs w:val="18"/>
        </w:rPr>
        <w:t>CF1R-ENV-02-E</w:t>
      </w:r>
      <w:r w:rsidR="00B1563A" w:rsidRPr="007C6199">
        <w:rPr>
          <w:rFonts w:ascii="Calibri" w:hAnsi="Calibri" w:cs="Arial"/>
          <w:sz w:val="18"/>
          <w:szCs w:val="18"/>
        </w:rPr>
        <w:t xml:space="preserve"> to show that a weighted U-factor for multiple assemblies will meet the maximum value.</w:t>
      </w:r>
    </w:p>
    <w:p w14:paraId="308DB413" w14:textId="21236D97" w:rsidR="00B1563A" w:rsidRPr="007C6199" w:rsidRDefault="00B1563A"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Appendix JA4 Table: Table number used to determine the R-value or U-factor (e.g., a </w:t>
      </w:r>
      <w:r w:rsidR="000A3A31" w:rsidRPr="007C6199">
        <w:rPr>
          <w:rFonts w:ascii="Calibri" w:hAnsi="Calibri" w:cs="Arial"/>
          <w:sz w:val="18"/>
          <w:szCs w:val="18"/>
        </w:rPr>
        <w:t xml:space="preserve">wood framed </w:t>
      </w:r>
      <w:r w:rsidRPr="007C6199">
        <w:rPr>
          <w:rFonts w:ascii="Calibri" w:hAnsi="Calibri" w:cs="Arial"/>
          <w:sz w:val="18"/>
          <w:szCs w:val="18"/>
        </w:rPr>
        <w:t>wall is 4.3.1).</w:t>
      </w:r>
    </w:p>
    <w:p w14:paraId="308DB414" w14:textId="674160C1" w:rsidR="00C54A14" w:rsidRPr="007C6199" w:rsidRDefault="00C54A14"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Appendix JA4 Cell: Cell number used to determine the R-value or U-factor (e.g., a </w:t>
      </w:r>
      <w:r w:rsidR="000A3A31" w:rsidRPr="007C6199">
        <w:rPr>
          <w:rFonts w:ascii="Calibri" w:hAnsi="Calibri" w:cs="Arial"/>
          <w:sz w:val="18"/>
          <w:szCs w:val="18"/>
        </w:rPr>
        <w:t>2x6</w:t>
      </w:r>
      <w:r w:rsidRPr="007C6199">
        <w:rPr>
          <w:rFonts w:ascii="Calibri" w:hAnsi="Calibri" w:cs="Arial"/>
          <w:sz w:val="18"/>
          <w:szCs w:val="18"/>
        </w:rPr>
        <w:t xml:space="preserve"> wall R-</w:t>
      </w:r>
      <w:r w:rsidR="000A3A31" w:rsidRPr="007C6199">
        <w:rPr>
          <w:rFonts w:ascii="Calibri" w:hAnsi="Calibri" w:cs="Arial"/>
          <w:sz w:val="18"/>
          <w:szCs w:val="18"/>
        </w:rPr>
        <w:t xml:space="preserve">21 cavity insulation and R-5 continuous insulation </w:t>
      </w:r>
      <w:r w:rsidRPr="007C6199">
        <w:rPr>
          <w:rFonts w:ascii="Calibri" w:hAnsi="Calibri" w:cs="Arial"/>
          <w:sz w:val="18"/>
          <w:szCs w:val="18"/>
        </w:rPr>
        <w:t xml:space="preserve"> is </w:t>
      </w:r>
      <w:r w:rsidR="000A3A31" w:rsidRPr="007C6199">
        <w:rPr>
          <w:rFonts w:ascii="Calibri" w:hAnsi="Calibri" w:cs="Arial"/>
          <w:sz w:val="18"/>
          <w:szCs w:val="18"/>
        </w:rPr>
        <w:t>D7</w:t>
      </w:r>
      <w:r w:rsidRPr="007C6199">
        <w:rPr>
          <w:rFonts w:ascii="Calibri" w:hAnsi="Calibri" w:cs="Arial"/>
          <w:sz w:val="18"/>
          <w:szCs w:val="18"/>
        </w:rPr>
        <w:t>).</w:t>
      </w:r>
    </w:p>
    <w:p w14:paraId="308DB415" w14:textId="26094E33"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Required U-factor from </w:t>
      </w:r>
      <w:r w:rsidR="001C099B" w:rsidRPr="007C6199">
        <w:rPr>
          <w:rFonts w:ascii="Calibri" w:hAnsi="Calibri" w:cs="Arial"/>
          <w:sz w:val="18"/>
          <w:szCs w:val="18"/>
        </w:rPr>
        <w:t>Table 150.1-A (single family) or (150.1-B (multifamily)</w:t>
      </w:r>
      <w:r w:rsidR="00061D5E" w:rsidRPr="007C6199">
        <w:rPr>
          <w:rFonts w:ascii="Calibri" w:hAnsi="Calibri" w:cs="Arial"/>
          <w:sz w:val="18"/>
          <w:szCs w:val="18"/>
        </w:rPr>
        <w:t>: Value required based on climate zone and assembly type</w:t>
      </w:r>
      <w:r w:rsidRPr="007C6199">
        <w:rPr>
          <w:rFonts w:ascii="Calibri" w:hAnsi="Calibri" w:cs="Arial"/>
          <w:sz w:val="18"/>
          <w:szCs w:val="18"/>
        </w:rPr>
        <w:t>.</w:t>
      </w:r>
    </w:p>
    <w:p w14:paraId="308DB416" w14:textId="77777777"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Comments</w:t>
      </w:r>
      <w:r w:rsidR="00201E69" w:rsidRPr="007C6199">
        <w:rPr>
          <w:rFonts w:ascii="Calibri" w:hAnsi="Calibri" w:cs="Arial"/>
          <w:sz w:val="18"/>
          <w:szCs w:val="18"/>
        </w:rPr>
        <w:t>: Any</w:t>
      </w:r>
      <w:r w:rsidRPr="007C6199">
        <w:rPr>
          <w:rFonts w:ascii="Calibri" w:hAnsi="Calibri" w:cs="Arial"/>
          <w:sz w:val="18"/>
          <w:szCs w:val="18"/>
        </w:rPr>
        <w:t xml:space="preserve"> notes regarding location</w:t>
      </w:r>
      <w:r w:rsidR="00061D5E" w:rsidRPr="007C6199">
        <w:rPr>
          <w:rFonts w:ascii="Calibri" w:hAnsi="Calibri" w:cs="Arial"/>
          <w:sz w:val="18"/>
          <w:szCs w:val="18"/>
        </w:rPr>
        <w:t>,</w:t>
      </w:r>
      <w:r w:rsidRPr="007C6199">
        <w:rPr>
          <w:rFonts w:ascii="Calibri" w:hAnsi="Calibri" w:cs="Arial"/>
          <w:sz w:val="18"/>
          <w:szCs w:val="18"/>
        </w:rPr>
        <w:t xml:space="preserve"> unique condition</w:t>
      </w:r>
      <w:r w:rsidR="00061D5E" w:rsidRPr="007C6199">
        <w:rPr>
          <w:rFonts w:ascii="Calibri" w:hAnsi="Calibri" w:cs="Arial"/>
          <w:sz w:val="18"/>
          <w:szCs w:val="18"/>
        </w:rPr>
        <w:t>s, or attachments</w:t>
      </w:r>
      <w:r w:rsidRPr="007C6199">
        <w:rPr>
          <w:rFonts w:ascii="Calibri" w:hAnsi="Calibri" w:cs="Arial"/>
          <w:sz w:val="18"/>
          <w:szCs w:val="18"/>
        </w:rPr>
        <w:t xml:space="preserve">. </w:t>
      </w:r>
    </w:p>
    <w:p w14:paraId="308DB417" w14:textId="77777777" w:rsidR="000364DC" w:rsidRPr="007C6199" w:rsidRDefault="000364DC" w:rsidP="003F64CF">
      <w:pPr>
        <w:rPr>
          <w:rFonts w:ascii="Calibri" w:hAnsi="Calibri" w:cs="Arial"/>
          <w:b/>
          <w:sz w:val="18"/>
          <w:szCs w:val="18"/>
        </w:rPr>
      </w:pPr>
    </w:p>
    <w:p w14:paraId="308DB418" w14:textId="7CEB69CD"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C.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201E69" w:rsidRPr="007C6199">
        <w:rPr>
          <w:rFonts w:ascii="Calibri" w:hAnsi="Calibri" w:cs="Arial"/>
          <w:b/>
          <w:sz w:val="18"/>
          <w:szCs w:val="18"/>
        </w:rPr>
        <w:t>–</w:t>
      </w:r>
      <w:r w:rsidRPr="007C6199">
        <w:rPr>
          <w:rFonts w:ascii="Calibri" w:hAnsi="Calibri" w:cs="Arial"/>
          <w:b/>
          <w:sz w:val="18"/>
          <w:szCs w:val="18"/>
        </w:rPr>
        <w:t xml:space="preserve"> </w:t>
      </w:r>
      <w:r w:rsidR="00E2002B" w:rsidRPr="007C6199">
        <w:rPr>
          <w:rFonts w:ascii="Calibri" w:hAnsi="Calibri" w:cs="Arial"/>
          <w:b/>
          <w:sz w:val="18"/>
          <w:szCs w:val="18"/>
        </w:rPr>
        <w:t xml:space="preserve">Structurally Insulated Panel (SIP) </w:t>
      </w:r>
      <w:r w:rsidR="00F36F28" w:rsidRPr="007C6199">
        <w:rPr>
          <w:rFonts w:ascii="Calibri" w:hAnsi="Calibri" w:cs="Arial"/>
          <w:b/>
          <w:sz w:val="18"/>
          <w:szCs w:val="18"/>
        </w:rPr>
        <w:t>Walls</w:t>
      </w:r>
    </w:p>
    <w:p w14:paraId="308DB419" w14:textId="7777777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Tag/ID: A label (if any) from the plans, for example, A1.4 or wall.  </w:t>
      </w:r>
    </w:p>
    <w:p w14:paraId="308DB41B" w14:textId="350E258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Assembly materials: SIP OSB, SIP I-Joist, </w:t>
      </w:r>
      <w:r w:rsidR="00D04FD6" w:rsidRPr="007C6199">
        <w:rPr>
          <w:rFonts w:ascii="Calibri" w:hAnsi="Calibri" w:cs="Arial"/>
          <w:sz w:val="18"/>
          <w:szCs w:val="18"/>
        </w:rPr>
        <w:t xml:space="preserve">SIP </w:t>
      </w:r>
      <w:r w:rsidR="00E71D53" w:rsidRPr="007C6199">
        <w:rPr>
          <w:rFonts w:ascii="Calibri" w:hAnsi="Calibri" w:cs="Arial"/>
          <w:sz w:val="18"/>
          <w:szCs w:val="18"/>
        </w:rPr>
        <w:t>S</w:t>
      </w:r>
      <w:r w:rsidR="00D04FD6" w:rsidRPr="007C6199">
        <w:rPr>
          <w:rFonts w:ascii="Calibri" w:hAnsi="Calibri" w:cs="Arial"/>
          <w:sz w:val="18"/>
          <w:szCs w:val="18"/>
        </w:rPr>
        <w:t xml:space="preserve">ingle 2x, SIP </w:t>
      </w:r>
      <w:r w:rsidR="00E71D53" w:rsidRPr="007C6199">
        <w:rPr>
          <w:rFonts w:ascii="Calibri" w:hAnsi="Calibri" w:cs="Arial"/>
          <w:sz w:val="18"/>
          <w:szCs w:val="18"/>
        </w:rPr>
        <w:t>D</w:t>
      </w:r>
      <w:r w:rsidR="00D04FD6" w:rsidRPr="007C6199">
        <w:rPr>
          <w:rFonts w:ascii="Calibri" w:hAnsi="Calibri" w:cs="Arial"/>
          <w:sz w:val="18"/>
          <w:szCs w:val="18"/>
        </w:rPr>
        <w:t xml:space="preserve">ouble 2x, </w:t>
      </w:r>
      <w:r w:rsidR="00490CA8">
        <w:rPr>
          <w:rFonts w:ascii="Calibri" w:hAnsi="Calibri" w:cs="Arial"/>
          <w:sz w:val="18"/>
          <w:szCs w:val="18"/>
        </w:rPr>
        <w:t xml:space="preserve">ICF </w:t>
      </w:r>
      <w:r w:rsidRPr="007C6199">
        <w:rPr>
          <w:rFonts w:ascii="Calibri" w:hAnsi="Calibri" w:cs="Arial"/>
          <w:sz w:val="18"/>
          <w:szCs w:val="18"/>
        </w:rPr>
        <w:t>see JA4 for guidance.</w:t>
      </w:r>
    </w:p>
    <w:p w14:paraId="308DB41C" w14:textId="7777777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Thickness: Thickness in inches.</w:t>
      </w:r>
    </w:p>
    <w:p w14:paraId="308DB41D" w14:textId="77777777" w:rsidR="00166008"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66008" w:rsidRPr="007C6199">
        <w:rPr>
          <w:rFonts w:ascii="Calibri" w:hAnsi="Calibri" w:cs="Arial"/>
          <w:sz w:val="18"/>
          <w:szCs w:val="18"/>
        </w:rPr>
        <w:t>Core Insulation R-value: Insulation</w:t>
      </w:r>
      <w:r w:rsidR="00201E69" w:rsidRPr="007C6199">
        <w:rPr>
          <w:rFonts w:ascii="Calibri" w:hAnsi="Calibri" w:cs="Arial"/>
          <w:sz w:val="18"/>
          <w:szCs w:val="18"/>
        </w:rPr>
        <w:t xml:space="preserve"> installed within the materials or on the inside</w:t>
      </w:r>
      <w:r w:rsidR="00166008" w:rsidRPr="007C6199">
        <w:rPr>
          <w:rFonts w:ascii="Calibri" w:hAnsi="Calibri" w:cs="Arial"/>
          <w:sz w:val="18"/>
          <w:szCs w:val="18"/>
        </w:rPr>
        <w:t>. See Joint Appendix JA4 for guidance.</w:t>
      </w:r>
    </w:p>
    <w:p w14:paraId="308DB41E" w14:textId="77777777" w:rsidR="00166008"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66008" w:rsidRPr="007C6199">
        <w:rPr>
          <w:rFonts w:ascii="Calibri" w:hAnsi="Calibri" w:cs="Arial"/>
          <w:sz w:val="18"/>
          <w:szCs w:val="18"/>
        </w:rPr>
        <w:t>Co</w:t>
      </w:r>
      <w:r w:rsidR="00201E69" w:rsidRPr="007C6199">
        <w:rPr>
          <w:rFonts w:ascii="Calibri" w:hAnsi="Calibri" w:cs="Arial"/>
          <w:sz w:val="18"/>
          <w:szCs w:val="18"/>
        </w:rPr>
        <w:t>ntinuous</w:t>
      </w:r>
      <w:r w:rsidR="00166008" w:rsidRPr="007C6199">
        <w:rPr>
          <w:rFonts w:ascii="Calibri" w:hAnsi="Calibri" w:cs="Arial"/>
          <w:sz w:val="18"/>
          <w:szCs w:val="18"/>
        </w:rPr>
        <w:t xml:space="preserve"> Insulation R-value: Insulation</w:t>
      </w:r>
      <w:r w:rsidR="00201E69" w:rsidRPr="007C6199">
        <w:rPr>
          <w:rFonts w:ascii="Calibri" w:hAnsi="Calibri" w:cs="Arial"/>
          <w:sz w:val="18"/>
          <w:szCs w:val="18"/>
        </w:rPr>
        <w:t xml:space="preserve"> installed on the exterior</w:t>
      </w:r>
      <w:r w:rsidR="00166008" w:rsidRPr="007C6199">
        <w:rPr>
          <w:rFonts w:ascii="Calibri" w:hAnsi="Calibri" w:cs="Arial"/>
          <w:sz w:val="18"/>
          <w:szCs w:val="18"/>
        </w:rPr>
        <w:t>. See Joint Appendix JA4 for guidance.</w:t>
      </w:r>
    </w:p>
    <w:p w14:paraId="308DB41F" w14:textId="6E46CA0B" w:rsidR="00155B44" w:rsidRPr="007C6199" w:rsidRDefault="00BA5686"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55B44" w:rsidRPr="007C6199">
        <w:rPr>
          <w:rFonts w:ascii="Calibri" w:hAnsi="Calibri" w:cs="Arial"/>
          <w:sz w:val="18"/>
          <w:szCs w:val="18"/>
        </w:rPr>
        <w:t xml:space="preserve">U-factor: </w:t>
      </w:r>
      <w:r w:rsidRPr="007C6199">
        <w:rPr>
          <w:rFonts w:ascii="Calibri" w:hAnsi="Calibri" w:cs="Arial"/>
          <w:sz w:val="18"/>
          <w:szCs w:val="18"/>
        </w:rPr>
        <w:t>A</w:t>
      </w:r>
      <w:r w:rsidR="00155B44" w:rsidRPr="007C6199">
        <w:rPr>
          <w:rFonts w:ascii="Calibri" w:hAnsi="Calibri" w:cs="Arial"/>
          <w:sz w:val="18"/>
          <w:szCs w:val="18"/>
        </w:rPr>
        <w:t xml:space="preserve">ssembly U-factor from JA4 or </w:t>
      </w:r>
      <w:r w:rsidR="00E733B7" w:rsidRPr="007C6199">
        <w:rPr>
          <w:rFonts w:ascii="Calibri" w:hAnsi="Calibri" w:cs="Arial"/>
          <w:sz w:val="18"/>
          <w:szCs w:val="18"/>
        </w:rPr>
        <w:t>CF1R-ENV-02</w:t>
      </w:r>
      <w:r w:rsidR="00155B44" w:rsidRPr="007C6199">
        <w:rPr>
          <w:rFonts w:ascii="Calibri" w:hAnsi="Calibri" w:cs="Arial"/>
          <w:sz w:val="18"/>
          <w:szCs w:val="18"/>
        </w:rPr>
        <w:t xml:space="preserve">. Must be less than or equal to </w:t>
      </w:r>
      <w:r w:rsidR="00C76FD1" w:rsidRPr="007C6199">
        <w:rPr>
          <w:rFonts w:ascii="Calibri" w:hAnsi="Calibri" w:cs="Arial"/>
          <w:sz w:val="18"/>
          <w:szCs w:val="18"/>
        </w:rPr>
        <w:t>C</w:t>
      </w:r>
      <w:r w:rsidR="00155B44" w:rsidRPr="007C6199">
        <w:rPr>
          <w:rFonts w:ascii="Calibri" w:hAnsi="Calibri" w:cs="Arial"/>
          <w:sz w:val="18"/>
          <w:szCs w:val="18"/>
        </w:rPr>
        <w:t xml:space="preserve">olumn </w:t>
      </w:r>
      <w:r w:rsidR="00E67057" w:rsidRPr="007C6199">
        <w:rPr>
          <w:rFonts w:ascii="Calibri" w:hAnsi="Calibri" w:cs="Arial"/>
          <w:sz w:val="18"/>
          <w:szCs w:val="18"/>
        </w:rPr>
        <w:t>9</w:t>
      </w:r>
      <w:r w:rsidR="00B1712A" w:rsidRPr="007C6199">
        <w:rPr>
          <w:rFonts w:ascii="Calibri" w:hAnsi="Calibri" w:cs="Arial"/>
          <w:sz w:val="18"/>
          <w:szCs w:val="18"/>
        </w:rPr>
        <w:t xml:space="preserve"> or have an attached CF1R-ENV-02-E to show that a weighted U-factor for multiple assemblies will meet the maximum value in Column </w:t>
      </w:r>
      <w:r w:rsidR="00E67057" w:rsidRPr="007C6199">
        <w:rPr>
          <w:rFonts w:ascii="Calibri" w:hAnsi="Calibri" w:cs="Arial"/>
          <w:sz w:val="18"/>
          <w:szCs w:val="18"/>
        </w:rPr>
        <w:t>9</w:t>
      </w:r>
      <w:r w:rsidR="00155B44" w:rsidRPr="007C6199">
        <w:rPr>
          <w:rFonts w:ascii="Calibri" w:hAnsi="Calibri" w:cs="Arial"/>
          <w:sz w:val="18"/>
          <w:szCs w:val="18"/>
        </w:rPr>
        <w:t>.</w:t>
      </w:r>
    </w:p>
    <w:p w14:paraId="308DB420" w14:textId="77777777" w:rsidR="003E5D2D"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Table: Table number used to determine the R-value or U-factor (e.g., an ICF wall is 4.3.13).</w:t>
      </w:r>
    </w:p>
    <w:p w14:paraId="308DB421" w14:textId="77777777" w:rsidR="003E5D2D"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Cell: Cell number used to determine the R-value or U-factor (e.g., an 8-inch thick ICF wall with 2 inches of EPS (R-15.4) is A6).</w:t>
      </w:r>
    </w:p>
    <w:p w14:paraId="308DB422" w14:textId="2CC1E97B"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Required U-factor</w:t>
      </w:r>
      <w:r w:rsidR="00201E69" w:rsidRPr="007C6199">
        <w:rPr>
          <w:rFonts w:ascii="Calibri" w:hAnsi="Calibri" w:cs="Arial"/>
          <w:sz w:val="18"/>
          <w:szCs w:val="18"/>
        </w:rPr>
        <w:t xml:space="preserve"> from </w:t>
      </w:r>
      <w:r w:rsidR="00A9381B" w:rsidRPr="007C6199">
        <w:rPr>
          <w:rFonts w:ascii="Calibri" w:hAnsi="Calibri" w:cs="Arial"/>
          <w:sz w:val="18"/>
          <w:szCs w:val="18"/>
        </w:rPr>
        <w:t>Table 150.1-A or 150.1-B</w:t>
      </w:r>
      <w:r w:rsidRPr="007C6199">
        <w:rPr>
          <w:rFonts w:ascii="Calibri" w:hAnsi="Calibri" w:cs="Arial"/>
          <w:sz w:val="18"/>
          <w:szCs w:val="18"/>
        </w:rPr>
        <w:t>: Based on assembly type and climate zone.</w:t>
      </w:r>
    </w:p>
    <w:p w14:paraId="308DB423" w14:textId="77777777" w:rsidR="00201E69" w:rsidRPr="007C6199" w:rsidRDefault="00201E69"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Comments: Any notes regarding location, unique conditions, or attachments.</w:t>
      </w:r>
    </w:p>
    <w:p w14:paraId="308DB424" w14:textId="77777777" w:rsidR="000364DC" w:rsidRPr="007C6199" w:rsidRDefault="000364DC" w:rsidP="003F64CF">
      <w:pPr>
        <w:rPr>
          <w:rFonts w:ascii="Calibri" w:hAnsi="Calibri" w:cs="Arial"/>
          <w:b/>
          <w:sz w:val="18"/>
          <w:szCs w:val="18"/>
        </w:rPr>
      </w:pPr>
    </w:p>
    <w:p w14:paraId="308DB425" w14:textId="1A34A03D"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D.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201E69" w:rsidRPr="007C6199">
        <w:rPr>
          <w:rFonts w:ascii="Calibri" w:hAnsi="Calibri" w:cs="Arial"/>
          <w:b/>
          <w:sz w:val="18"/>
          <w:szCs w:val="18"/>
        </w:rPr>
        <w:t>–</w:t>
      </w:r>
      <w:r w:rsidRPr="007C6199">
        <w:rPr>
          <w:rFonts w:ascii="Calibri" w:hAnsi="Calibri" w:cs="Arial"/>
          <w:b/>
          <w:sz w:val="18"/>
          <w:szCs w:val="18"/>
        </w:rPr>
        <w:t xml:space="preserve"> Mass</w:t>
      </w:r>
      <w:r w:rsidR="00201E69" w:rsidRPr="007C6199">
        <w:rPr>
          <w:rFonts w:ascii="Calibri" w:hAnsi="Calibri" w:cs="Arial"/>
          <w:b/>
          <w:sz w:val="18"/>
          <w:szCs w:val="18"/>
        </w:rPr>
        <w:t xml:space="preserve"> Walls</w:t>
      </w:r>
    </w:p>
    <w:p w14:paraId="308DB426" w14:textId="77777777"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Tag/ID: A label (if any) from the plans, for example, A1.4 or wall.  </w:t>
      </w:r>
    </w:p>
    <w:p w14:paraId="308DB427" w14:textId="77777777"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Walls Above Grade: Yes or No.</w:t>
      </w:r>
    </w:p>
    <w:p w14:paraId="308DB428" w14:textId="3A84EC9E"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Mass Type: </w:t>
      </w:r>
      <w:r w:rsidR="00D04FD6" w:rsidRPr="007C6199">
        <w:rPr>
          <w:rFonts w:ascii="Calibri" w:hAnsi="Calibri" w:cs="Arial"/>
          <w:sz w:val="18"/>
          <w:szCs w:val="18"/>
        </w:rPr>
        <w:t xml:space="preserve">Clay Brick, Clay Hollow Unit, CMU Light Weight, CMU Medium Weight, CMU Normal Weight, </w:t>
      </w:r>
      <w:r w:rsidR="00C76FD1" w:rsidRPr="007C6199">
        <w:rPr>
          <w:rFonts w:ascii="Calibri" w:hAnsi="Calibri" w:cs="Arial"/>
          <w:sz w:val="18"/>
          <w:szCs w:val="18"/>
        </w:rPr>
        <w:t>C</w:t>
      </w:r>
      <w:r w:rsidR="00D04FD6" w:rsidRPr="007C6199">
        <w:rPr>
          <w:rFonts w:ascii="Calibri" w:hAnsi="Calibri" w:cs="Arial"/>
          <w:sz w:val="18"/>
          <w:szCs w:val="18"/>
        </w:rPr>
        <w:t>oncrete</w:t>
      </w:r>
      <w:r w:rsidRPr="007C6199">
        <w:rPr>
          <w:rFonts w:ascii="Calibri" w:hAnsi="Calibri" w:cs="Arial"/>
          <w:sz w:val="18"/>
          <w:szCs w:val="18"/>
        </w:rPr>
        <w:t>. See JA4 for guidance.</w:t>
      </w:r>
    </w:p>
    <w:p w14:paraId="308DB429" w14:textId="3804C8D2"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Mass Thickness: Thickness </w:t>
      </w:r>
      <w:r w:rsidR="00201E69" w:rsidRPr="007C6199">
        <w:rPr>
          <w:rFonts w:ascii="Calibri" w:hAnsi="Calibri" w:cs="Arial"/>
          <w:sz w:val="18"/>
          <w:szCs w:val="18"/>
        </w:rPr>
        <w:t xml:space="preserve">(in inches) </w:t>
      </w:r>
      <w:r w:rsidRPr="007C6199">
        <w:rPr>
          <w:rFonts w:ascii="Calibri" w:hAnsi="Calibri" w:cs="Arial"/>
          <w:sz w:val="18"/>
          <w:szCs w:val="18"/>
        </w:rPr>
        <w:t>of mass.</w:t>
      </w:r>
    </w:p>
    <w:p w14:paraId="67C1D328" w14:textId="77777777" w:rsidR="00713403" w:rsidRPr="008511A8" w:rsidRDefault="00713403" w:rsidP="00713403">
      <w:pPr>
        <w:pStyle w:val="ListParagraph"/>
        <w:numPr>
          <w:ilvl w:val="0"/>
          <w:numId w:val="5"/>
        </w:numPr>
        <w:contextualSpacing/>
        <w:rPr>
          <w:rFonts w:ascii="Calibri" w:hAnsi="Calibri" w:cs="Arial"/>
          <w:sz w:val="18"/>
          <w:szCs w:val="18"/>
        </w:rPr>
      </w:pPr>
      <w:r w:rsidRPr="008511A8">
        <w:rPr>
          <w:rFonts w:ascii="Calibri" w:hAnsi="Calibri" w:cs="Arial"/>
          <w:sz w:val="18"/>
          <w:szCs w:val="18"/>
        </w:rPr>
        <w:t>Appendix JA4 Reference Table: Table number used to determine the R-value or U-factor (e.g., an ICF wall is 4.3.13).</w:t>
      </w:r>
    </w:p>
    <w:p w14:paraId="2A98E932" w14:textId="59CED174" w:rsidR="00713403" w:rsidRPr="002A30A0" w:rsidRDefault="00713403" w:rsidP="00713403">
      <w:pPr>
        <w:pStyle w:val="ListParagraph"/>
        <w:numPr>
          <w:ilvl w:val="0"/>
          <w:numId w:val="5"/>
        </w:numPr>
        <w:contextualSpacing/>
        <w:rPr>
          <w:rFonts w:ascii="Calibri" w:hAnsi="Calibri" w:cs="Arial"/>
          <w:sz w:val="18"/>
          <w:szCs w:val="18"/>
        </w:rPr>
      </w:pPr>
      <w:r w:rsidRPr="002A30A0">
        <w:rPr>
          <w:rFonts w:ascii="Calibri" w:hAnsi="Calibri" w:cs="Arial"/>
          <w:sz w:val="18"/>
          <w:szCs w:val="18"/>
        </w:rPr>
        <w:t>Appendix JA4 Reference Cell: Cell number used to determine the R-value or U-factor (e.g., an 8-inch thick ICF wall with 2 inches of EPS (R-15.4) is C1).</w:t>
      </w:r>
    </w:p>
    <w:p w14:paraId="4B7C5711" w14:textId="4383089C" w:rsidR="00C2494A" w:rsidRPr="007C6199" w:rsidRDefault="00C2494A" w:rsidP="007C6199">
      <w:pPr>
        <w:pStyle w:val="ListParagraph"/>
        <w:ind w:hanging="450"/>
        <w:contextualSpacing/>
        <w:rPr>
          <w:rFonts w:ascii="Calibri" w:hAnsi="Calibri" w:cs="Arial"/>
          <w:sz w:val="18"/>
          <w:szCs w:val="18"/>
        </w:rPr>
      </w:pPr>
      <w:r w:rsidRPr="007C6199">
        <w:rPr>
          <w:rFonts w:ascii="Calibri" w:hAnsi="Calibri" w:cs="Arial"/>
          <w:sz w:val="18"/>
          <w:szCs w:val="18"/>
        </w:rPr>
        <w:t xml:space="preserve">7-8.    Proposed Exterior Insulation R-value or U-factor: Enter the R-value or U-factor of proposed insulation on the outside surface of the mass wall. See JA4 for guidance. Use the same descriptor (R-value or U-factor) throughout Table D. </w:t>
      </w:r>
    </w:p>
    <w:p w14:paraId="114E650D" w14:textId="01A20060" w:rsidR="00C2494A" w:rsidRPr="007C6199" w:rsidRDefault="00C2494A" w:rsidP="00895C3E">
      <w:pPr>
        <w:pStyle w:val="ListParagraph"/>
        <w:ind w:hanging="540"/>
        <w:contextualSpacing/>
        <w:rPr>
          <w:rFonts w:ascii="Calibri" w:hAnsi="Calibri" w:cs="Arial"/>
          <w:sz w:val="18"/>
          <w:szCs w:val="18"/>
        </w:rPr>
      </w:pPr>
      <w:r w:rsidRPr="007C6199">
        <w:rPr>
          <w:rFonts w:ascii="Calibri" w:hAnsi="Calibri" w:cs="Arial"/>
          <w:sz w:val="18"/>
          <w:szCs w:val="18"/>
        </w:rPr>
        <w:t xml:space="preserve">9-10.   </w:t>
      </w:r>
      <w:r w:rsidR="00895C3E">
        <w:rPr>
          <w:rFonts w:ascii="Calibri" w:hAnsi="Calibri" w:cs="Arial"/>
          <w:sz w:val="18"/>
          <w:szCs w:val="18"/>
        </w:rPr>
        <w:t xml:space="preserve"> </w:t>
      </w:r>
      <w:r w:rsidRPr="007C6199">
        <w:rPr>
          <w:rFonts w:ascii="Calibri" w:hAnsi="Calibri" w:cs="Arial"/>
          <w:sz w:val="18"/>
          <w:szCs w:val="18"/>
        </w:rPr>
        <w:t xml:space="preserve">Proposed Interior Insulation R-value or U-factor: Enter the R-value </w:t>
      </w:r>
      <w:r w:rsidR="008511A8">
        <w:rPr>
          <w:rFonts w:ascii="Calibri" w:hAnsi="Calibri" w:cs="Arial"/>
          <w:sz w:val="18"/>
          <w:szCs w:val="18"/>
        </w:rPr>
        <w:t>or U-facto</w:t>
      </w:r>
      <w:r w:rsidRPr="007C6199">
        <w:rPr>
          <w:rFonts w:ascii="Calibri" w:hAnsi="Calibri" w:cs="Arial"/>
          <w:sz w:val="18"/>
          <w:szCs w:val="18"/>
        </w:rPr>
        <w:t>) of proposed insulation on the inside surface of the mass wall. See JA4 for guidance. Use the same descriptor (R-value or U-factor) throughout Table D.</w:t>
      </w:r>
    </w:p>
    <w:p w14:paraId="6B6C78C5" w14:textId="77777777" w:rsidR="00C2494A" w:rsidRPr="007C6199" w:rsidRDefault="00C2494A" w:rsidP="00C2494A">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Table: Table number used to determine the R-value or U-factor (e.g., an ICF wall is 4.3.13).</w:t>
      </w:r>
    </w:p>
    <w:p w14:paraId="3B621A9F" w14:textId="6317787E" w:rsidR="00C2494A" w:rsidRDefault="00C2494A" w:rsidP="00C2494A">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Cell: Cell number used to determine the R-value or U-factor (e.g., an 8-inch thick ICF wall with 2 inches of EPS (R-15.4) is A6).</w:t>
      </w:r>
    </w:p>
    <w:p w14:paraId="167675B5" w14:textId="45623CBA" w:rsidR="00895C3E" w:rsidRPr="007C6199" w:rsidRDefault="00895C3E" w:rsidP="007C6199">
      <w:pPr>
        <w:ind w:left="720" w:hanging="630"/>
        <w:contextualSpacing/>
        <w:rPr>
          <w:rFonts w:ascii="Calibri" w:hAnsi="Calibri" w:cs="Arial"/>
          <w:sz w:val="18"/>
          <w:szCs w:val="18"/>
        </w:rPr>
      </w:pPr>
      <w:r>
        <w:rPr>
          <w:rFonts w:ascii="Calibri" w:hAnsi="Calibri" w:cs="Arial"/>
          <w:sz w:val="18"/>
          <w:szCs w:val="18"/>
        </w:rPr>
        <w:t xml:space="preserve">13-14.    </w:t>
      </w:r>
      <w:r w:rsidRPr="007C6199">
        <w:rPr>
          <w:rFonts w:ascii="Calibri" w:hAnsi="Calibri" w:cs="Arial"/>
          <w:sz w:val="18"/>
          <w:szCs w:val="18"/>
        </w:rPr>
        <w:t>Required Exterior Insulation R-value or U-factor: The required R-value or U-factor (whichever descriptor was selected in Column 7</w:t>
      </w:r>
      <w:r w:rsidR="008511A8">
        <w:rPr>
          <w:rFonts w:ascii="Calibri" w:hAnsi="Calibri" w:cs="Arial"/>
          <w:sz w:val="18"/>
          <w:szCs w:val="18"/>
        </w:rPr>
        <w:t xml:space="preserve"> or 8</w:t>
      </w:r>
      <w:r w:rsidRPr="007C6199">
        <w:rPr>
          <w:rFonts w:ascii="Calibri" w:hAnsi="Calibri" w:cs="Arial"/>
          <w:sz w:val="18"/>
          <w:szCs w:val="18"/>
        </w:rPr>
        <w:t>) for exterior insulation will be completed based on the Table 150.1-A requirements for the wall type.</w:t>
      </w:r>
    </w:p>
    <w:p w14:paraId="71D2024E" w14:textId="77777777" w:rsidR="00166008" w:rsidRPr="007C6199" w:rsidRDefault="008511A8" w:rsidP="007C6199">
      <w:pPr>
        <w:pStyle w:val="ListParagraph"/>
        <w:ind w:hanging="630"/>
        <w:contextualSpacing/>
        <w:rPr>
          <w:rFonts w:ascii="Calibri" w:hAnsi="Calibri" w:cs="Arial"/>
          <w:sz w:val="18"/>
          <w:szCs w:val="18"/>
        </w:rPr>
      </w:pPr>
      <w:r>
        <w:rPr>
          <w:rFonts w:ascii="Calibri" w:hAnsi="Calibri" w:cs="Arial"/>
          <w:sz w:val="18"/>
          <w:szCs w:val="18"/>
        </w:rPr>
        <w:t xml:space="preserve">15-16.    </w:t>
      </w:r>
      <w:r w:rsidR="00BA5686" w:rsidRPr="007C6199">
        <w:rPr>
          <w:rFonts w:ascii="Calibri" w:hAnsi="Calibri" w:cs="Arial"/>
          <w:sz w:val="18"/>
          <w:szCs w:val="18"/>
        </w:rPr>
        <w:t xml:space="preserve">Required </w:t>
      </w:r>
      <w:r w:rsidR="00166008" w:rsidRPr="007C6199">
        <w:rPr>
          <w:rFonts w:ascii="Calibri" w:hAnsi="Calibri" w:cs="Arial"/>
          <w:sz w:val="18"/>
          <w:szCs w:val="18"/>
        </w:rPr>
        <w:t>Interior Insulation</w:t>
      </w:r>
      <w:r w:rsidR="00BA5686" w:rsidRPr="007C6199">
        <w:rPr>
          <w:rFonts w:ascii="Calibri" w:hAnsi="Calibri" w:cs="Arial"/>
          <w:sz w:val="18"/>
          <w:szCs w:val="18"/>
        </w:rPr>
        <w:t xml:space="preserve"> R-value or U-factor</w:t>
      </w:r>
      <w:r w:rsidR="004B4069" w:rsidRPr="007C6199">
        <w:rPr>
          <w:rFonts w:ascii="Calibri" w:hAnsi="Calibri" w:cs="Arial"/>
          <w:sz w:val="18"/>
          <w:szCs w:val="18"/>
        </w:rPr>
        <w:t xml:space="preserve">: The required </w:t>
      </w:r>
      <w:r w:rsidR="00166008" w:rsidRPr="007C6199">
        <w:rPr>
          <w:rFonts w:ascii="Calibri" w:hAnsi="Calibri" w:cs="Arial"/>
          <w:sz w:val="18"/>
          <w:szCs w:val="18"/>
        </w:rPr>
        <w:t xml:space="preserve">R-value </w:t>
      </w:r>
      <w:r w:rsidR="00D31A17" w:rsidRPr="007C6199">
        <w:rPr>
          <w:rFonts w:ascii="Calibri" w:hAnsi="Calibri" w:cs="Arial"/>
          <w:sz w:val="18"/>
          <w:szCs w:val="18"/>
        </w:rPr>
        <w:t>or U-factor</w:t>
      </w:r>
      <w:r w:rsidR="004B4069" w:rsidRPr="007C6199">
        <w:rPr>
          <w:rFonts w:ascii="Calibri" w:hAnsi="Calibri" w:cs="Arial"/>
          <w:sz w:val="18"/>
          <w:szCs w:val="18"/>
        </w:rPr>
        <w:t xml:space="preserve"> (whichever descriptor </w:t>
      </w:r>
      <w:r w:rsidR="00DD03EB" w:rsidRPr="007C6199">
        <w:rPr>
          <w:rFonts w:ascii="Calibri" w:hAnsi="Calibri" w:cs="Arial"/>
          <w:sz w:val="18"/>
          <w:szCs w:val="18"/>
        </w:rPr>
        <w:t xml:space="preserve">was </w:t>
      </w:r>
      <w:r w:rsidR="004B4069" w:rsidRPr="007C6199">
        <w:rPr>
          <w:rFonts w:ascii="Calibri" w:hAnsi="Calibri" w:cs="Arial"/>
          <w:sz w:val="18"/>
          <w:szCs w:val="18"/>
        </w:rPr>
        <w:t xml:space="preserve">selected in </w:t>
      </w:r>
      <w:r w:rsidR="00C76FD1" w:rsidRPr="007C6199">
        <w:rPr>
          <w:rFonts w:ascii="Calibri" w:hAnsi="Calibri" w:cs="Arial"/>
          <w:sz w:val="18"/>
          <w:szCs w:val="18"/>
        </w:rPr>
        <w:t>C</w:t>
      </w:r>
      <w:r w:rsidR="004B4069" w:rsidRPr="007C6199">
        <w:rPr>
          <w:rFonts w:ascii="Calibri" w:hAnsi="Calibri" w:cs="Arial"/>
          <w:sz w:val="18"/>
          <w:szCs w:val="18"/>
        </w:rPr>
        <w:t xml:space="preserve">olumn </w:t>
      </w:r>
      <w:r>
        <w:rPr>
          <w:rFonts w:ascii="Calibri" w:hAnsi="Calibri" w:cs="Arial"/>
          <w:sz w:val="18"/>
          <w:szCs w:val="18"/>
        </w:rPr>
        <w:t>9 or 10</w:t>
      </w:r>
      <w:r w:rsidR="004B4069" w:rsidRPr="007C6199">
        <w:rPr>
          <w:rFonts w:ascii="Calibri" w:hAnsi="Calibri" w:cs="Arial"/>
          <w:sz w:val="18"/>
          <w:szCs w:val="18"/>
        </w:rPr>
        <w:t>) for interior insulation will be completed based on the Table 150.1-A requirements for the wall type.</w:t>
      </w:r>
      <w:r w:rsidR="00D31A17" w:rsidRPr="007C6199">
        <w:rPr>
          <w:rFonts w:ascii="Calibri" w:hAnsi="Calibri" w:cs="Arial"/>
          <w:sz w:val="18"/>
          <w:szCs w:val="18"/>
        </w:rPr>
        <w:t xml:space="preserve"> </w:t>
      </w:r>
    </w:p>
    <w:p w14:paraId="308DB431" w14:textId="78E6694A" w:rsidR="000364DC" w:rsidRDefault="000364DC" w:rsidP="007C6199">
      <w:pPr>
        <w:pStyle w:val="ListParagraph"/>
        <w:contextualSpacing/>
        <w:rPr>
          <w:rFonts w:ascii="Calibri" w:hAnsi="Calibri" w:cs="Arial"/>
          <w:b/>
          <w:sz w:val="18"/>
          <w:szCs w:val="18"/>
        </w:rPr>
      </w:pPr>
    </w:p>
    <w:p w14:paraId="308DB432" w14:textId="6FF3FED4" w:rsidR="00166008" w:rsidRPr="007C6199" w:rsidRDefault="00166008" w:rsidP="003F64CF">
      <w:pPr>
        <w:rPr>
          <w:rFonts w:ascii="Calibri" w:hAnsi="Calibri" w:cs="Arial"/>
          <w:b/>
          <w:sz w:val="18"/>
          <w:szCs w:val="18"/>
        </w:rPr>
      </w:pPr>
      <w:r w:rsidRPr="007C6199">
        <w:rPr>
          <w:rFonts w:ascii="Calibri" w:hAnsi="Calibri" w:cs="Arial"/>
          <w:b/>
          <w:sz w:val="18"/>
          <w:szCs w:val="18"/>
        </w:rPr>
        <w:lastRenderedPageBreak/>
        <w:t xml:space="preserve">E. </w:t>
      </w:r>
      <w:r w:rsidR="00C97214" w:rsidRPr="007C6199">
        <w:rPr>
          <w:rFonts w:ascii="Calibri" w:hAnsi="Calibri" w:cs="Arial"/>
          <w:b/>
          <w:sz w:val="18"/>
          <w:szCs w:val="18"/>
        </w:rPr>
        <w:t>Slab Insulation</w:t>
      </w:r>
    </w:p>
    <w:p w14:paraId="308DB433" w14:textId="27243E6F" w:rsidR="00166008" w:rsidRPr="007C6199" w:rsidRDefault="00581D2E" w:rsidP="003F64CF">
      <w:pPr>
        <w:ind w:left="270"/>
        <w:rPr>
          <w:rFonts w:ascii="Calibri" w:hAnsi="Calibri" w:cs="Arial"/>
          <w:sz w:val="18"/>
          <w:szCs w:val="18"/>
        </w:rPr>
      </w:pPr>
      <w:r w:rsidRPr="007C6199">
        <w:rPr>
          <w:rFonts w:ascii="Calibri" w:hAnsi="Calibri" w:cs="Arial"/>
          <w:sz w:val="18"/>
          <w:szCs w:val="18"/>
        </w:rPr>
        <w:t xml:space="preserve">This section is for insulation requirements for slab on grade, heated slab and raised concrete floors. </w:t>
      </w:r>
      <w:r w:rsidR="00166008" w:rsidRPr="007C6199">
        <w:rPr>
          <w:rFonts w:ascii="Calibri" w:hAnsi="Calibri" w:cs="Arial"/>
          <w:sz w:val="18"/>
          <w:szCs w:val="18"/>
        </w:rPr>
        <w:t xml:space="preserve">Slab edge performance specifications and installation criteria are found in </w:t>
      </w:r>
      <w:r w:rsidR="00990CAF" w:rsidRPr="007C6199">
        <w:rPr>
          <w:rFonts w:ascii="Calibri" w:hAnsi="Calibri" w:cs="Arial"/>
          <w:sz w:val="18"/>
          <w:szCs w:val="18"/>
        </w:rPr>
        <w:t>Sections</w:t>
      </w:r>
      <w:r w:rsidR="00166008" w:rsidRPr="007C6199">
        <w:rPr>
          <w:rFonts w:ascii="Calibri" w:hAnsi="Calibri" w:cs="Arial"/>
          <w:sz w:val="18"/>
          <w:szCs w:val="18"/>
        </w:rPr>
        <w:t xml:space="preserve"> 150.0(l)</w:t>
      </w:r>
      <w:r w:rsidR="00990CAF" w:rsidRPr="007C6199">
        <w:rPr>
          <w:rFonts w:ascii="Calibri" w:hAnsi="Calibri" w:cs="Arial"/>
          <w:sz w:val="18"/>
          <w:szCs w:val="18"/>
        </w:rPr>
        <w:t xml:space="preserve"> and</w:t>
      </w:r>
      <w:r w:rsidR="00166008" w:rsidRPr="007C6199">
        <w:rPr>
          <w:rFonts w:ascii="Calibri" w:hAnsi="Calibri" w:cs="Arial"/>
          <w:sz w:val="18"/>
          <w:szCs w:val="18"/>
        </w:rPr>
        <w:t xml:space="preserve"> 150.1(c)1D</w:t>
      </w:r>
      <w:r w:rsidR="00990CAF" w:rsidRPr="007C6199">
        <w:rPr>
          <w:rFonts w:ascii="Calibri" w:hAnsi="Calibri" w:cs="Arial"/>
          <w:sz w:val="18"/>
          <w:szCs w:val="18"/>
        </w:rPr>
        <w:t xml:space="preserve"> (Table 150.1-A)</w:t>
      </w:r>
      <w:r w:rsidR="00166008" w:rsidRPr="007C6199">
        <w:rPr>
          <w:rFonts w:ascii="Calibri" w:hAnsi="Calibri" w:cs="Arial"/>
          <w:sz w:val="18"/>
          <w:szCs w:val="18"/>
        </w:rPr>
        <w:t xml:space="preserve">. Requirements vary by climate zone and slab conditions. </w:t>
      </w:r>
      <w:r w:rsidRPr="007C6199">
        <w:rPr>
          <w:rFonts w:ascii="Calibri" w:hAnsi="Calibri" w:cs="Arial"/>
          <w:sz w:val="18"/>
          <w:szCs w:val="18"/>
        </w:rPr>
        <w:t>Heated slab insulation requirements are from Table 110.8-A.</w:t>
      </w:r>
    </w:p>
    <w:p w14:paraId="308DB435" w14:textId="74548C54" w:rsidR="00166008" w:rsidRPr="007C6199" w:rsidRDefault="00166008"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 xml:space="preserve">Floor type: Types include </w:t>
      </w:r>
      <w:r w:rsidR="00990CAF" w:rsidRPr="007C6199">
        <w:rPr>
          <w:rFonts w:ascii="Calibri" w:hAnsi="Calibri" w:cs="Arial"/>
          <w:sz w:val="18"/>
          <w:szCs w:val="18"/>
        </w:rPr>
        <w:t>s</w:t>
      </w:r>
      <w:r w:rsidRPr="007C6199">
        <w:rPr>
          <w:rFonts w:ascii="Calibri" w:hAnsi="Calibri" w:cs="Arial"/>
          <w:sz w:val="18"/>
          <w:szCs w:val="18"/>
        </w:rPr>
        <w:t>lab</w:t>
      </w:r>
      <w:r w:rsidR="00990CAF" w:rsidRPr="007C6199">
        <w:rPr>
          <w:rFonts w:ascii="Calibri" w:hAnsi="Calibri" w:cs="Arial"/>
          <w:sz w:val="18"/>
          <w:szCs w:val="18"/>
        </w:rPr>
        <w:t>-on-grade</w:t>
      </w:r>
      <w:ins w:id="7" w:author="Markstrum, Alexis@Energy" w:date="2020-07-16T11:01:00Z">
        <w:r w:rsidR="00CF5DA1">
          <w:rPr>
            <w:rFonts w:ascii="Calibri" w:hAnsi="Calibri" w:cs="Arial"/>
            <w:sz w:val="18"/>
            <w:szCs w:val="18"/>
          </w:rPr>
          <w:t>,</w:t>
        </w:r>
      </w:ins>
      <w:r w:rsidR="004B4069" w:rsidRPr="007C6199">
        <w:rPr>
          <w:rFonts w:ascii="Calibri" w:hAnsi="Calibri" w:cs="Arial"/>
          <w:sz w:val="18"/>
          <w:szCs w:val="18"/>
        </w:rPr>
        <w:t xml:space="preserve"> </w:t>
      </w:r>
      <w:del w:id="8" w:author="Markstrum, Alexis@Energy" w:date="2020-07-16T11:01:00Z">
        <w:r w:rsidR="004B4069" w:rsidRPr="007C6199" w:rsidDel="00CF5DA1">
          <w:rPr>
            <w:rFonts w:ascii="Calibri" w:hAnsi="Calibri" w:cs="Arial"/>
            <w:sz w:val="18"/>
            <w:szCs w:val="18"/>
          </w:rPr>
          <w:delText>or</w:delText>
        </w:r>
        <w:r w:rsidRPr="007C6199" w:rsidDel="00CF5DA1">
          <w:rPr>
            <w:rFonts w:ascii="Calibri" w:hAnsi="Calibri" w:cs="Arial"/>
            <w:sz w:val="18"/>
            <w:szCs w:val="18"/>
          </w:rPr>
          <w:delText xml:space="preserve"> </w:delText>
        </w:r>
      </w:del>
      <w:r w:rsidRPr="007C6199">
        <w:rPr>
          <w:rFonts w:ascii="Calibri" w:hAnsi="Calibri" w:cs="Arial"/>
          <w:sz w:val="18"/>
          <w:szCs w:val="18"/>
        </w:rPr>
        <w:t>raised slab</w:t>
      </w:r>
      <w:ins w:id="9" w:author="Markstrum, Alexis@Energy" w:date="2020-07-16T11:01:00Z">
        <w:r w:rsidR="00CF5DA1">
          <w:rPr>
            <w:rFonts w:ascii="Calibri" w:hAnsi="Calibri" w:cs="Arial"/>
            <w:sz w:val="18"/>
            <w:szCs w:val="18"/>
          </w:rPr>
          <w:t>, or heated slab</w:t>
        </w:r>
      </w:ins>
      <w:r w:rsidRPr="007C6199">
        <w:rPr>
          <w:rFonts w:ascii="Calibri" w:hAnsi="Calibri" w:cs="Arial"/>
          <w:sz w:val="18"/>
          <w:szCs w:val="18"/>
        </w:rPr>
        <w:t xml:space="preserve">. </w:t>
      </w:r>
    </w:p>
    <w:p w14:paraId="308DB436" w14:textId="77777777" w:rsidR="003442B3" w:rsidRPr="007C6199" w:rsidRDefault="004B4069" w:rsidP="001F3969">
      <w:pPr>
        <w:numPr>
          <w:ilvl w:val="0"/>
          <w:numId w:val="15"/>
        </w:numPr>
        <w:rPr>
          <w:rFonts w:ascii="Calibri" w:hAnsi="Calibri" w:cs="Arial"/>
          <w:sz w:val="18"/>
          <w:szCs w:val="18"/>
        </w:rPr>
      </w:pPr>
      <w:r w:rsidRPr="007C6199">
        <w:rPr>
          <w:rFonts w:ascii="Calibri" w:hAnsi="Calibri" w:cs="Arial"/>
          <w:sz w:val="18"/>
          <w:szCs w:val="18"/>
        </w:rPr>
        <w:t>S</w:t>
      </w:r>
      <w:r w:rsidR="003442B3" w:rsidRPr="007C6199">
        <w:rPr>
          <w:rFonts w:ascii="Calibri" w:hAnsi="Calibri" w:cs="Arial"/>
          <w:sz w:val="18"/>
          <w:szCs w:val="18"/>
        </w:rPr>
        <w:t>lab</w:t>
      </w:r>
      <w:r w:rsidRPr="007C6199">
        <w:rPr>
          <w:rFonts w:ascii="Calibri" w:hAnsi="Calibri" w:cs="Arial"/>
          <w:sz w:val="18"/>
          <w:szCs w:val="18"/>
        </w:rPr>
        <w:t xml:space="preserve">-on-grade </w:t>
      </w:r>
      <w:r w:rsidR="003442B3" w:rsidRPr="007C6199">
        <w:rPr>
          <w:rFonts w:ascii="Calibri" w:hAnsi="Calibri" w:cs="Arial"/>
          <w:sz w:val="18"/>
          <w:szCs w:val="18"/>
        </w:rPr>
        <w:t xml:space="preserve">floors require slab edge insulation in climate zone 16 only. </w:t>
      </w:r>
    </w:p>
    <w:p w14:paraId="308DB437" w14:textId="4457EA65" w:rsidR="003442B3" w:rsidRPr="007C6199" w:rsidRDefault="003442B3" w:rsidP="001F3969">
      <w:pPr>
        <w:numPr>
          <w:ilvl w:val="0"/>
          <w:numId w:val="15"/>
        </w:numPr>
        <w:rPr>
          <w:rFonts w:ascii="Calibri" w:hAnsi="Calibri" w:cs="Arial"/>
          <w:sz w:val="18"/>
          <w:szCs w:val="18"/>
        </w:rPr>
      </w:pPr>
      <w:r w:rsidRPr="007C6199">
        <w:rPr>
          <w:rFonts w:ascii="Calibri" w:hAnsi="Calibri" w:cs="Arial"/>
          <w:sz w:val="18"/>
          <w:szCs w:val="18"/>
        </w:rPr>
        <w:t>Raised slab</w:t>
      </w:r>
      <w:r w:rsidR="00DD03C8" w:rsidRPr="007C6199">
        <w:rPr>
          <w:rFonts w:ascii="Calibri" w:hAnsi="Calibri" w:cs="Arial"/>
          <w:sz w:val="18"/>
          <w:szCs w:val="18"/>
        </w:rPr>
        <w:t>s</w:t>
      </w:r>
      <w:r w:rsidRPr="007C6199">
        <w:rPr>
          <w:rFonts w:ascii="Calibri" w:hAnsi="Calibri" w:cs="Arial"/>
          <w:sz w:val="18"/>
          <w:szCs w:val="18"/>
        </w:rPr>
        <w:t xml:space="preserve"> must be insulated to R8 in climate zones 1, 2, 11, 13, 14 and 16, R-4 in climate zones 12 and 15, and </w:t>
      </w:r>
      <w:r w:rsidR="00594388" w:rsidRPr="007C6199">
        <w:rPr>
          <w:rFonts w:ascii="Calibri" w:hAnsi="Calibri" w:cs="Arial"/>
          <w:sz w:val="18"/>
          <w:szCs w:val="18"/>
        </w:rPr>
        <w:t xml:space="preserve">no insulation is required in </w:t>
      </w:r>
      <w:r w:rsidRPr="007C6199">
        <w:rPr>
          <w:rFonts w:ascii="Calibri" w:hAnsi="Calibri" w:cs="Arial"/>
          <w:sz w:val="18"/>
          <w:szCs w:val="18"/>
        </w:rPr>
        <w:t>climate zones 3-10</w:t>
      </w:r>
      <w:r w:rsidR="00594388" w:rsidRPr="007C6199">
        <w:rPr>
          <w:rFonts w:ascii="Calibri" w:hAnsi="Calibri" w:cs="Arial"/>
          <w:sz w:val="18"/>
          <w:szCs w:val="18"/>
        </w:rPr>
        <w:t>.</w:t>
      </w:r>
    </w:p>
    <w:p w14:paraId="308DB438" w14:textId="4AD5F774" w:rsidR="004B4069" w:rsidRPr="007C6199" w:rsidRDefault="00A115C0"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Proposed R-value</w:t>
      </w:r>
      <w:r w:rsidR="004B4069" w:rsidRPr="007C6199">
        <w:rPr>
          <w:rFonts w:ascii="Calibri" w:hAnsi="Calibri" w:cs="Arial"/>
          <w:sz w:val="18"/>
          <w:szCs w:val="18"/>
        </w:rPr>
        <w:t xml:space="preserve">: When required, insulation can be specified by either R-value or U-factor. </w:t>
      </w:r>
      <w:r w:rsidR="00990CAF" w:rsidRPr="007C6199">
        <w:rPr>
          <w:rFonts w:ascii="Calibri" w:hAnsi="Calibri" w:cs="Arial"/>
          <w:sz w:val="18"/>
          <w:szCs w:val="18"/>
        </w:rPr>
        <w:t xml:space="preserve">If specifying </w:t>
      </w:r>
      <w:r w:rsidR="004B4069" w:rsidRPr="007C6199">
        <w:rPr>
          <w:rFonts w:ascii="Calibri" w:hAnsi="Calibri" w:cs="Arial"/>
          <w:sz w:val="18"/>
          <w:szCs w:val="18"/>
        </w:rPr>
        <w:t xml:space="preserve">an R-value </w:t>
      </w:r>
      <w:r w:rsidR="00990CAF" w:rsidRPr="007C6199">
        <w:rPr>
          <w:rFonts w:ascii="Calibri" w:hAnsi="Calibri" w:cs="Arial"/>
          <w:sz w:val="18"/>
          <w:szCs w:val="18"/>
        </w:rPr>
        <w:t>complete</w:t>
      </w:r>
      <w:r w:rsidR="004B4069" w:rsidRPr="007C6199">
        <w:rPr>
          <w:rFonts w:ascii="Calibri" w:hAnsi="Calibri" w:cs="Arial"/>
          <w:sz w:val="18"/>
          <w:szCs w:val="18"/>
        </w:rPr>
        <w:t xml:space="preserve"> column 2.</w:t>
      </w:r>
    </w:p>
    <w:p w14:paraId="0D82EB4B" w14:textId="35C5580A" w:rsidR="000B5D58" w:rsidRPr="007C6199" w:rsidRDefault="000B5D58" w:rsidP="000B5D58">
      <w:pPr>
        <w:pStyle w:val="ListParagraph"/>
        <w:numPr>
          <w:ilvl w:val="0"/>
          <w:numId w:val="6"/>
        </w:numPr>
        <w:contextualSpacing/>
        <w:rPr>
          <w:rFonts w:ascii="Calibri" w:hAnsi="Calibri" w:cs="Arial"/>
          <w:sz w:val="18"/>
          <w:szCs w:val="18"/>
        </w:rPr>
      </w:pPr>
      <w:r w:rsidRPr="007C6199">
        <w:rPr>
          <w:rFonts w:ascii="Calibri" w:hAnsi="Calibri" w:cs="Arial"/>
          <w:sz w:val="18"/>
          <w:szCs w:val="18"/>
        </w:rPr>
        <w:t>Proposed U-Factor: When required, specify the U-factor of the proposed insulation in Column 3.</w:t>
      </w:r>
    </w:p>
    <w:p w14:paraId="308DB43A" w14:textId="48D4C9E8" w:rsidR="00166008" w:rsidRPr="007C6199" w:rsidRDefault="003442B3"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Required Insulation R-value</w:t>
      </w:r>
      <w:r w:rsidR="00166008" w:rsidRPr="007C6199">
        <w:rPr>
          <w:rFonts w:ascii="Calibri" w:hAnsi="Calibri" w:cs="Arial"/>
          <w:sz w:val="18"/>
          <w:szCs w:val="18"/>
        </w:rPr>
        <w:t xml:space="preserve">: </w:t>
      </w:r>
      <w:r w:rsidR="00581D2E" w:rsidRPr="007C6199">
        <w:rPr>
          <w:rFonts w:ascii="Calibri" w:hAnsi="Calibri" w:cs="Arial"/>
          <w:sz w:val="18"/>
          <w:szCs w:val="18"/>
        </w:rPr>
        <w:t>Auto input.</w:t>
      </w:r>
    </w:p>
    <w:p w14:paraId="00CCDE5E" w14:textId="26529898" w:rsidR="000B5D58" w:rsidRPr="007C6199" w:rsidRDefault="000B5D58"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 xml:space="preserve">Required Insulation U-factor: </w:t>
      </w:r>
      <w:r w:rsidR="00581D2E" w:rsidRPr="007C6199">
        <w:rPr>
          <w:rFonts w:ascii="Calibri" w:hAnsi="Calibri" w:cs="Arial"/>
          <w:sz w:val="18"/>
          <w:szCs w:val="18"/>
        </w:rPr>
        <w:t>Auto input.</w:t>
      </w:r>
    </w:p>
    <w:p w14:paraId="308DB43C" w14:textId="77777777" w:rsidR="00201E69" w:rsidRPr="007C6199" w:rsidRDefault="00201E69"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Comments: Any notes regarding location, unique conditions, or attachments.</w:t>
      </w:r>
    </w:p>
    <w:p w14:paraId="308DB43D" w14:textId="77777777" w:rsidR="00DD03EB" w:rsidRPr="007C6199" w:rsidRDefault="00DD03EB" w:rsidP="003F64CF">
      <w:pPr>
        <w:pStyle w:val="ListParagraph"/>
        <w:contextualSpacing/>
        <w:rPr>
          <w:rFonts w:ascii="Calibri" w:hAnsi="Calibri" w:cs="Arial"/>
          <w:sz w:val="18"/>
          <w:szCs w:val="18"/>
        </w:rPr>
      </w:pPr>
    </w:p>
    <w:p w14:paraId="308DB43E" w14:textId="77777777" w:rsidR="00822D76" w:rsidRPr="007C6199" w:rsidRDefault="00307809" w:rsidP="004358FA">
      <w:pPr>
        <w:ind w:left="1440" w:hanging="720"/>
        <w:rPr>
          <w:rFonts w:ascii="Calibri" w:hAnsi="Calibri" w:cs="Arial"/>
          <w:sz w:val="18"/>
          <w:szCs w:val="18"/>
        </w:rPr>
      </w:pPr>
      <w:r w:rsidRPr="007C6199">
        <w:rPr>
          <w:rFonts w:ascii="Calibri" w:hAnsi="Calibri" w:cs="Arial"/>
          <w:sz w:val="18"/>
          <w:szCs w:val="18"/>
        </w:rPr>
        <w:t>NOTE:</w:t>
      </w:r>
      <w:r w:rsidRPr="007C6199">
        <w:rPr>
          <w:rFonts w:ascii="Calibri" w:hAnsi="Calibri" w:cs="Arial"/>
          <w:sz w:val="18"/>
          <w:szCs w:val="18"/>
        </w:rPr>
        <w:tab/>
      </w:r>
      <w:r w:rsidR="00822D76" w:rsidRPr="007C6199">
        <w:rPr>
          <w:rFonts w:ascii="Calibri" w:hAnsi="Calibri" w:cs="Arial"/>
          <w:sz w:val="18"/>
          <w:szCs w:val="18"/>
        </w:rPr>
        <w:t>A suggestion is provided</w:t>
      </w:r>
      <w:r w:rsidRPr="007C6199">
        <w:rPr>
          <w:rFonts w:ascii="Calibri" w:hAnsi="Calibri" w:cs="Arial"/>
          <w:sz w:val="18"/>
          <w:szCs w:val="18"/>
        </w:rPr>
        <w:t xml:space="preserve"> to highlight that there is a </w:t>
      </w:r>
      <w:r w:rsidR="00822D76" w:rsidRPr="007C6199">
        <w:rPr>
          <w:rFonts w:ascii="Calibri" w:hAnsi="Calibri" w:cs="Arial"/>
          <w:sz w:val="18"/>
          <w:szCs w:val="18"/>
        </w:rPr>
        <w:t>mandatory slab edge insulation requirement</w:t>
      </w:r>
      <w:r w:rsidRPr="007C6199">
        <w:rPr>
          <w:rFonts w:ascii="Calibri" w:hAnsi="Calibri" w:cs="Arial"/>
          <w:sz w:val="18"/>
          <w:szCs w:val="18"/>
        </w:rPr>
        <w:t xml:space="preserve"> for heated slab floors</w:t>
      </w:r>
      <w:r w:rsidR="00822D76" w:rsidRPr="007C6199">
        <w:rPr>
          <w:rFonts w:ascii="Calibri" w:hAnsi="Calibri" w:cs="Arial"/>
          <w:sz w:val="18"/>
          <w:szCs w:val="18"/>
        </w:rPr>
        <w:t xml:space="preserve">. Since mandatory requirements are not listed on the Certificate of Compliance, this is </w:t>
      </w:r>
      <w:r w:rsidRPr="007C6199">
        <w:rPr>
          <w:rFonts w:ascii="Calibri" w:hAnsi="Calibri" w:cs="Arial"/>
          <w:sz w:val="18"/>
          <w:szCs w:val="18"/>
        </w:rPr>
        <w:t>provided for information purposes only.</w:t>
      </w:r>
      <w:r w:rsidR="00990CAF" w:rsidRPr="007C6199">
        <w:rPr>
          <w:rFonts w:ascii="Calibri" w:hAnsi="Calibri" w:cs="Arial"/>
          <w:sz w:val="18"/>
          <w:szCs w:val="18"/>
        </w:rPr>
        <w:t xml:space="preserve"> The specific requirements are in Sections 110.8(g) and Table 110.8-A.</w:t>
      </w:r>
    </w:p>
    <w:p w14:paraId="308DB43F" w14:textId="77777777" w:rsidR="00166008" w:rsidRPr="007C6199" w:rsidRDefault="00166008" w:rsidP="003F64CF">
      <w:pPr>
        <w:pStyle w:val="ListParagraph"/>
        <w:contextualSpacing/>
        <w:rPr>
          <w:rFonts w:ascii="Calibri" w:hAnsi="Calibri" w:cs="Arial"/>
          <w:sz w:val="18"/>
          <w:szCs w:val="18"/>
        </w:rPr>
      </w:pPr>
    </w:p>
    <w:p w14:paraId="4C2DF1FB" w14:textId="49B4D024" w:rsidR="00885DB0" w:rsidRPr="007C6199" w:rsidRDefault="00885DB0" w:rsidP="003F64CF">
      <w:pPr>
        <w:keepNext/>
        <w:rPr>
          <w:rFonts w:ascii="Calibri" w:hAnsi="Calibri" w:cs="Arial"/>
          <w:b/>
          <w:sz w:val="18"/>
          <w:szCs w:val="18"/>
        </w:rPr>
      </w:pPr>
      <w:r w:rsidRPr="007C6199">
        <w:rPr>
          <w:rFonts w:ascii="Calibri" w:hAnsi="Calibri" w:cs="Arial"/>
          <w:b/>
          <w:sz w:val="18"/>
          <w:szCs w:val="18"/>
        </w:rPr>
        <w:t>F. Ceiling</w:t>
      </w:r>
      <w:r w:rsidR="007B13B6" w:rsidRPr="007C6199">
        <w:rPr>
          <w:rFonts w:ascii="Calibri" w:hAnsi="Calibri" w:cs="Arial"/>
          <w:b/>
          <w:sz w:val="18"/>
          <w:szCs w:val="18"/>
        </w:rPr>
        <w:t>/Roof</w:t>
      </w:r>
      <w:r w:rsidRPr="007C6199">
        <w:rPr>
          <w:rFonts w:ascii="Calibri" w:hAnsi="Calibri" w:cs="Arial"/>
          <w:b/>
          <w:sz w:val="18"/>
          <w:szCs w:val="18"/>
        </w:rPr>
        <w:t xml:space="preserve"> Insulation</w:t>
      </w:r>
    </w:p>
    <w:p w14:paraId="02853D72" w14:textId="18D8D207" w:rsidR="00885DB0" w:rsidRPr="007C6199" w:rsidRDefault="004C3496"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Option</w:t>
      </w:r>
      <w:r w:rsidR="00451DE3" w:rsidRPr="007C6199">
        <w:rPr>
          <w:rFonts w:ascii="Calibri" w:hAnsi="Calibri" w:cs="Arial"/>
          <w:sz w:val="18"/>
          <w:szCs w:val="18"/>
        </w:rPr>
        <w:t xml:space="preserve"> (B or C)</w:t>
      </w:r>
      <w:r w:rsidRPr="007C6199">
        <w:rPr>
          <w:rFonts w:ascii="Calibri" w:hAnsi="Calibri" w:cs="Arial"/>
          <w:sz w:val="18"/>
          <w:szCs w:val="18"/>
        </w:rPr>
        <w:t>:  Option B (</w:t>
      </w:r>
      <w:r w:rsidR="00A9381B" w:rsidRPr="007C6199">
        <w:rPr>
          <w:rFonts w:ascii="Calibri" w:hAnsi="Calibri" w:cs="Arial"/>
          <w:sz w:val="18"/>
          <w:szCs w:val="18"/>
        </w:rPr>
        <w:t xml:space="preserve">may require </w:t>
      </w:r>
      <w:r w:rsidRPr="007C6199">
        <w:rPr>
          <w:rFonts w:ascii="Calibri" w:hAnsi="Calibri" w:cs="Arial"/>
          <w:sz w:val="18"/>
          <w:szCs w:val="18"/>
        </w:rPr>
        <w:t>Below Roof Deck Insulation</w:t>
      </w:r>
      <w:r w:rsidR="002F71A0" w:rsidRPr="007C6199">
        <w:rPr>
          <w:rFonts w:ascii="Calibri" w:hAnsi="Calibri" w:cs="Arial"/>
          <w:sz w:val="18"/>
          <w:szCs w:val="18"/>
        </w:rPr>
        <w:t>), or Option C</w:t>
      </w:r>
      <w:r w:rsidR="001C099B" w:rsidRPr="007C6199">
        <w:rPr>
          <w:rFonts w:ascii="Calibri" w:hAnsi="Calibri" w:cs="Arial"/>
          <w:sz w:val="18"/>
          <w:szCs w:val="18"/>
        </w:rPr>
        <w:t xml:space="preserve"> (requires </w:t>
      </w:r>
      <w:r w:rsidR="00451DE3" w:rsidRPr="007C6199">
        <w:rPr>
          <w:rFonts w:ascii="Calibri" w:hAnsi="Calibri" w:cs="Arial"/>
          <w:sz w:val="18"/>
          <w:szCs w:val="18"/>
        </w:rPr>
        <w:t xml:space="preserve">any </w:t>
      </w:r>
      <w:r w:rsidR="001C099B" w:rsidRPr="007C6199">
        <w:rPr>
          <w:rFonts w:ascii="Calibri" w:hAnsi="Calibri" w:cs="Arial"/>
          <w:sz w:val="18"/>
          <w:szCs w:val="18"/>
        </w:rPr>
        <w:t>ducts in conditioned space)</w:t>
      </w:r>
      <w:r w:rsidR="002F71A0" w:rsidRPr="007C6199">
        <w:rPr>
          <w:rFonts w:ascii="Calibri" w:hAnsi="Calibri" w:cs="Arial"/>
          <w:sz w:val="18"/>
          <w:szCs w:val="18"/>
        </w:rPr>
        <w:t>.</w:t>
      </w:r>
    </w:p>
    <w:p w14:paraId="5D072CED" w14:textId="65B88CF4" w:rsidR="002F71A0" w:rsidRPr="007C6199" w:rsidRDefault="002F71A0"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Air Space</w:t>
      </w:r>
      <w:r w:rsidR="00D64D9B" w:rsidRPr="007C6199">
        <w:rPr>
          <w:rFonts w:ascii="Calibri" w:hAnsi="Calibri" w:cs="Arial"/>
          <w:sz w:val="18"/>
          <w:szCs w:val="18"/>
        </w:rPr>
        <w:t xml:space="preserve"> Required</w:t>
      </w:r>
      <w:r w:rsidRPr="007C6199">
        <w:rPr>
          <w:rFonts w:ascii="Calibri" w:hAnsi="Calibri" w:cs="Arial"/>
          <w:sz w:val="18"/>
          <w:szCs w:val="18"/>
        </w:rPr>
        <w:t>: Yes or No.</w:t>
      </w:r>
      <w:r w:rsidR="00D64D9B" w:rsidRPr="007C6199">
        <w:rPr>
          <w:rFonts w:ascii="Calibri" w:hAnsi="Calibri" w:cs="Arial"/>
          <w:sz w:val="18"/>
          <w:szCs w:val="18"/>
        </w:rPr>
        <w:t xml:space="preserve"> If the climate zone and attic/roof option selected require roof deck insulation, an air space is required.</w:t>
      </w:r>
    </w:p>
    <w:p w14:paraId="1C0AFEA1" w14:textId="34108F22" w:rsidR="00EE203D" w:rsidRPr="007C6199" w:rsidRDefault="00D64D9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Proposed </w:t>
      </w:r>
      <w:r w:rsidR="00EE203D" w:rsidRPr="007C6199">
        <w:rPr>
          <w:rFonts w:ascii="Calibri" w:hAnsi="Calibri" w:cs="Arial"/>
          <w:sz w:val="18"/>
          <w:szCs w:val="18"/>
        </w:rPr>
        <w:t xml:space="preserve">Below Roof Deck R-value: </w:t>
      </w:r>
      <w:r w:rsidR="005848A7" w:rsidRPr="007C6199">
        <w:rPr>
          <w:rFonts w:ascii="Calibri" w:hAnsi="Calibri" w:cs="Arial"/>
          <w:sz w:val="18"/>
          <w:szCs w:val="18"/>
        </w:rPr>
        <w:t xml:space="preserve">Whether below roof deck insulation is required </w:t>
      </w:r>
      <w:r w:rsidR="00EE203D" w:rsidRPr="007C6199">
        <w:rPr>
          <w:rFonts w:ascii="Calibri" w:hAnsi="Calibri" w:cs="Arial"/>
          <w:sz w:val="18"/>
          <w:szCs w:val="18"/>
        </w:rPr>
        <w:t>will vary depending on climate zone.</w:t>
      </w:r>
    </w:p>
    <w:p w14:paraId="58DC1307" w14:textId="7A4FC873" w:rsidR="002F71A0" w:rsidRPr="007C6199" w:rsidRDefault="00D64D9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Proposed Ceiling </w:t>
      </w:r>
      <w:r w:rsidR="002F71A0" w:rsidRPr="007C6199">
        <w:rPr>
          <w:rFonts w:ascii="Calibri" w:hAnsi="Calibri" w:cs="Arial"/>
          <w:sz w:val="18"/>
          <w:szCs w:val="18"/>
        </w:rPr>
        <w:t xml:space="preserve">Insulation R-value: The required insulation R-value will vary depending on </w:t>
      </w:r>
      <w:r w:rsidR="005848A7" w:rsidRPr="007C6199">
        <w:rPr>
          <w:rFonts w:ascii="Calibri" w:hAnsi="Calibri" w:cs="Arial"/>
          <w:sz w:val="18"/>
          <w:szCs w:val="18"/>
        </w:rPr>
        <w:t xml:space="preserve">the option and </w:t>
      </w:r>
      <w:r w:rsidR="002F71A0" w:rsidRPr="007C6199">
        <w:rPr>
          <w:rFonts w:ascii="Calibri" w:hAnsi="Calibri" w:cs="Arial"/>
          <w:sz w:val="18"/>
          <w:szCs w:val="18"/>
        </w:rPr>
        <w:t>climate zone.</w:t>
      </w:r>
    </w:p>
    <w:p w14:paraId="3935B6B7" w14:textId="0B99AD84" w:rsidR="00D64D9B" w:rsidRPr="007C6199" w:rsidRDefault="00D64D9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Required </w:t>
      </w:r>
      <w:r w:rsidR="00A9381B" w:rsidRPr="007C6199">
        <w:rPr>
          <w:rFonts w:ascii="Calibri" w:hAnsi="Calibri" w:cs="Arial"/>
          <w:sz w:val="18"/>
          <w:szCs w:val="18"/>
        </w:rPr>
        <w:t>Below Roof Deck R-value: This field will be auto populated. The required below roof deck R-value will vary depen</w:t>
      </w:r>
      <w:r w:rsidR="005848A7" w:rsidRPr="007C6199">
        <w:rPr>
          <w:rFonts w:ascii="Calibri" w:hAnsi="Calibri" w:cs="Arial"/>
          <w:sz w:val="18"/>
          <w:szCs w:val="18"/>
        </w:rPr>
        <w:t>ding on option and climate zone</w:t>
      </w:r>
      <w:r w:rsidR="00A9381B" w:rsidRPr="007C6199">
        <w:rPr>
          <w:rFonts w:ascii="Calibri" w:hAnsi="Calibri" w:cs="Arial"/>
          <w:sz w:val="18"/>
          <w:szCs w:val="18"/>
        </w:rPr>
        <w:t>.</w:t>
      </w:r>
    </w:p>
    <w:p w14:paraId="594A3DE1" w14:textId="24E8AD98" w:rsidR="00A9381B" w:rsidRPr="007C6199" w:rsidRDefault="00A9381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Required Ceiling Insulation R-value: This field will be auto populated. The required insulation R-value will vary depending on </w:t>
      </w:r>
      <w:r w:rsidR="005848A7" w:rsidRPr="007C6199">
        <w:rPr>
          <w:rFonts w:ascii="Calibri" w:hAnsi="Calibri" w:cs="Arial"/>
          <w:sz w:val="18"/>
          <w:szCs w:val="18"/>
        </w:rPr>
        <w:t xml:space="preserve">option and </w:t>
      </w:r>
      <w:r w:rsidRPr="007C6199">
        <w:rPr>
          <w:rFonts w:ascii="Calibri" w:hAnsi="Calibri" w:cs="Arial"/>
          <w:sz w:val="18"/>
          <w:szCs w:val="18"/>
        </w:rPr>
        <w:t>climate zone.</w:t>
      </w:r>
    </w:p>
    <w:p w14:paraId="6BB9334A" w14:textId="19659405" w:rsidR="002F71A0" w:rsidRPr="007C6199" w:rsidRDefault="002F71A0"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Radiant Barrier Required?: This field will be auto populated. The radiant barrier requirement will vary depending on </w:t>
      </w:r>
      <w:r w:rsidR="00F73493" w:rsidRPr="007C6199">
        <w:rPr>
          <w:rFonts w:ascii="Calibri" w:hAnsi="Calibri" w:cs="Arial"/>
          <w:sz w:val="18"/>
          <w:szCs w:val="18"/>
        </w:rPr>
        <w:t>option and climate zone.</w:t>
      </w:r>
    </w:p>
    <w:p w14:paraId="5D9EB989" w14:textId="26345219" w:rsidR="002F71A0" w:rsidRPr="007C6199" w:rsidRDefault="00E00656"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Comments: Any notes regarding location, unique conditions, or attachments.</w:t>
      </w:r>
    </w:p>
    <w:p w14:paraId="45A06B0E" w14:textId="77777777" w:rsidR="00F73493" w:rsidRPr="007C6199" w:rsidRDefault="00F73493" w:rsidP="00556C2C">
      <w:pPr>
        <w:pStyle w:val="ListParagraph"/>
        <w:keepNext/>
        <w:rPr>
          <w:rFonts w:ascii="Calibri" w:hAnsi="Calibri" w:cs="Arial"/>
          <w:sz w:val="18"/>
          <w:szCs w:val="18"/>
        </w:rPr>
      </w:pPr>
    </w:p>
    <w:p w14:paraId="5A146C4E" w14:textId="77777777" w:rsidR="00951D7E" w:rsidRPr="007C6199" w:rsidRDefault="00F73493" w:rsidP="00556C2C">
      <w:pPr>
        <w:pStyle w:val="ListParagraph"/>
        <w:keepNext/>
        <w:rPr>
          <w:rFonts w:ascii="Calibri" w:hAnsi="Calibri" w:cs="Arial"/>
          <w:sz w:val="18"/>
          <w:szCs w:val="18"/>
        </w:rPr>
      </w:pPr>
      <w:r w:rsidRPr="007C6199">
        <w:rPr>
          <w:rFonts w:ascii="Calibri" w:hAnsi="Calibri" w:cs="Arial"/>
          <w:sz w:val="18"/>
          <w:szCs w:val="18"/>
        </w:rPr>
        <w:t xml:space="preserve">Note: </w:t>
      </w:r>
    </w:p>
    <w:p w14:paraId="43E8F164" w14:textId="1CC08E36" w:rsidR="00951D7E" w:rsidRPr="007C6199" w:rsidRDefault="00951D7E" w:rsidP="00951D7E">
      <w:pPr>
        <w:pStyle w:val="ListParagraph"/>
        <w:keepNext/>
        <w:numPr>
          <w:ilvl w:val="0"/>
          <w:numId w:val="40"/>
        </w:numPr>
        <w:rPr>
          <w:rFonts w:ascii="Calibri" w:hAnsi="Calibri" w:cs="Arial"/>
          <w:sz w:val="18"/>
          <w:szCs w:val="18"/>
        </w:rPr>
      </w:pPr>
      <w:r w:rsidRPr="007C6199">
        <w:rPr>
          <w:rFonts w:ascii="Calibri" w:hAnsi="Calibri" w:cs="Arial"/>
          <w:sz w:val="18"/>
          <w:szCs w:val="18"/>
        </w:rPr>
        <w:t xml:space="preserve">Cathedral ceilings cannot comply with the prescriptive approach. </w:t>
      </w:r>
    </w:p>
    <w:p w14:paraId="0F298861" w14:textId="77777777" w:rsidR="00951D7E" w:rsidRPr="007C6199" w:rsidRDefault="00F73493" w:rsidP="00951D7E">
      <w:pPr>
        <w:pStyle w:val="ListParagraph"/>
        <w:keepNext/>
        <w:numPr>
          <w:ilvl w:val="0"/>
          <w:numId w:val="40"/>
        </w:numPr>
        <w:rPr>
          <w:rFonts w:ascii="Calibri" w:hAnsi="Calibri" w:cs="Arial"/>
          <w:sz w:val="18"/>
          <w:szCs w:val="18"/>
        </w:rPr>
      </w:pPr>
      <w:r w:rsidRPr="007C6199">
        <w:rPr>
          <w:rFonts w:ascii="Calibri" w:hAnsi="Calibri" w:cs="Arial"/>
          <w:sz w:val="18"/>
          <w:szCs w:val="18"/>
        </w:rPr>
        <w:t xml:space="preserve">If attic is unvented, prescriptive compliance cannot be used. </w:t>
      </w:r>
    </w:p>
    <w:p w14:paraId="3637D5F9" w14:textId="4B7CD5F9" w:rsidR="00F73493" w:rsidRPr="007C6199" w:rsidRDefault="00F73493" w:rsidP="00951D7E">
      <w:pPr>
        <w:keepNext/>
        <w:ind w:left="720"/>
        <w:rPr>
          <w:rFonts w:ascii="Calibri" w:hAnsi="Calibri" w:cs="Arial"/>
          <w:sz w:val="18"/>
          <w:szCs w:val="18"/>
        </w:rPr>
      </w:pPr>
      <w:r w:rsidRPr="007C6199">
        <w:rPr>
          <w:rFonts w:ascii="Calibri" w:hAnsi="Calibri" w:cs="Arial"/>
          <w:sz w:val="18"/>
          <w:szCs w:val="18"/>
        </w:rPr>
        <w:t>Compliance may be attempted using the performance approach.</w:t>
      </w:r>
    </w:p>
    <w:p w14:paraId="308DB446" w14:textId="77777777" w:rsidR="00594388" w:rsidRPr="007C6199" w:rsidRDefault="00594388" w:rsidP="003F64CF">
      <w:pPr>
        <w:rPr>
          <w:rFonts w:ascii="Calibri" w:hAnsi="Calibri" w:cs="Arial"/>
          <w:sz w:val="18"/>
          <w:szCs w:val="18"/>
        </w:rPr>
      </w:pPr>
    </w:p>
    <w:p w14:paraId="308DB447" w14:textId="754C28B7"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G. </w:t>
      </w:r>
      <w:r w:rsidR="00C97214" w:rsidRPr="007C6199">
        <w:rPr>
          <w:rFonts w:ascii="Calibri" w:hAnsi="Calibri" w:cs="Arial"/>
          <w:b/>
          <w:sz w:val="18"/>
          <w:szCs w:val="18"/>
        </w:rPr>
        <w:t>Roofing Products (Cool Roof)</w:t>
      </w:r>
    </w:p>
    <w:p w14:paraId="308DB448" w14:textId="68EC4B4C" w:rsidR="00166008" w:rsidRPr="007C6199" w:rsidRDefault="00166008" w:rsidP="003F64CF">
      <w:pPr>
        <w:rPr>
          <w:rFonts w:ascii="Calibri" w:hAnsi="Calibri" w:cs="Arial"/>
          <w:sz w:val="18"/>
          <w:szCs w:val="18"/>
        </w:rPr>
      </w:pPr>
      <w:r w:rsidRPr="007C6199">
        <w:rPr>
          <w:rFonts w:ascii="Calibri" w:hAnsi="Calibri" w:cs="Arial"/>
          <w:sz w:val="18"/>
          <w:szCs w:val="18"/>
        </w:rPr>
        <w:t>Roofing requirements are found in Section</w:t>
      </w:r>
      <w:r w:rsidR="008423A4" w:rsidRPr="007C6199">
        <w:rPr>
          <w:rFonts w:ascii="Calibri" w:hAnsi="Calibri" w:cs="Arial"/>
          <w:sz w:val="18"/>
          <w:szCs w:val="18"/>
        </w:rPr>
        <w:t>s</w:t>
      </w:r>
      <w:r w:rsidRPr="007C6199">
        <w:rPr>
          <w:rFonts w:ascii="Calibri" w:hAnsi="Calibri" w:cs="Arial"/>
          <w:sz w:val="18"/>
          <w:szCs w:val="18"/>
        </w:rPr>
        <w:t xml:space="preserve"> 110.8(i) and 150.1(c)11. Depending on the climate zone and roof slope, a cool roof (defined as a minimum aged solar reflectance and thermal emittance, or a minimum SRI) may be required </w:t>
      </w:r>
      <w:r w:rsidR="002E4745" w:rsidRPr="007C6199">
        <w:rPr>
          <w:rFonts w:ascii="Calibri" w:hAnsi="Calibri" w:cs="Arial"/>
          <w:sz w:val="18"/>
          <w:szCs w:val="18"/>
        </w:rPr>
        <w:t>for prescriptive compliance</w:t>
      </w:r>
      <w:r w:rsidRPr="007C6199">
        <w:rPr>
          <w:rFonts w:ascii="Calibri" w:hAnsi="Calibri" w:cs="Arial"/>
          <w:sz w:val="18"/>
          <w:szCs w:val="18"/>
        </w:rPr>
        <w:t xml:space="preserve">. </w:t>
      </w:r>
    </w:p>
    <w:p w14:paraId="308DB449" w14:textId="77777777" w:rsidR="006A69BB" w:rsidRPr="007C6199" w:rsidRDefault="006A69BB" w:rsidP="003F64CF">
      <w:pPr>
        <w:rPr>
          <w:rFonts w:ascii="Calibri" w:hAnsi="Calibri" w:cs="Arial"/>
          <w:sz w:val="18"/>
          <w:szCs w:val="18"/>
        </w:rPr>
      </w:pPr>
    </w:p>
    <w:p w14:paraId="308DB44A" w14:textId="7CB4A713" w:rsidR="00166008" w:rsidRPr="007C6199" w:rsidRDefault="00166008" w:rsidP="003F64CF">
      <w:pPr>
        <w:rPr>
          <w:rFonts w:ascii="Calibri" w:hAnsi="Calibri" w:cs="Arial"/>
          <w:sz w:val="18"/>
          <w:szCs w:val="18"/>
        </w:rPr>
      </w:pPr>
      <w:r w:rsidRPr="007C6199">
        <w:rPr>
          <w:rFonts w:ascii="Calibri" w:hAnsi="Calibri" w:cs="Arial"/>
          <w:sz w:val="18"/>
          <w:szCs w:val="18"/>
        </w:rPr>
        <w:t>Exceptions include (1) low-slope roofs (pitch 2:12 or less) in climate zones 1-12, 14 and 16; (2) steep</w:t>
      </w:r>
      <w:r w:rsidR="00371A7D" w:rsidRPr="007C6199">
        <w:rPr>
          <w:rFonts w:ascii="Calibri" w:hAnsi="Calibri" w:cs="Arial"/>
          <w:sz w:val="18"/>
          <w:szCs w:val="18"/>
        </w:rPr>
        <w:t>-</w:t>
      </w:r>
      <w:r w:rsidRPr="007C6199">
        <w:rPr>
          <w:rFonts w:ascii="Calibri" w:hAnsi="Calibri" w:cs="Arial"/>
          <w:sz w:val="18"/>
          <w:szCs w:val="18"/>
        </w:rPr>
        <w:t>slope roof</w:t>
      </w:r>
      <w:r w:rsidR="00371A7D" w:rsidRPr="007C6199">
        <w:rPr>
          <w:rFonts w:ascii="Calibri" w:hAnsi="Calibri" w:cs="Arial"/>
          <w:sz w:val="18"/>
          <w:szCs w:val="18"/>
        </w:rPr>
        <w:t>s</w:t>
      </w:r>
      <w:r w:rsidRPr="007C6199">
        <w:rPr>
          <w:rFonts w:ascii="Calibri" w:hAnsi="Calibri" w:cs="Arial"/>
          <w:sz w:val="18"/>
          <w:szCs w:val="18"/>
        </w:rPr>
        <w:t xml:space="preserve"> (pitch greater than 2:12) in climate zones 1-9 and 16; (3) roof constructions that have thermal mass over the roof membrane with at least 25 lb/</w:t>
      </w:r>
      <w:r w:rsidR="006730E2" w:rsidRPr="007C6199">
        <w:rPr>
          <w:rFonts w:ascii="Calibri" w:hAnsi="Calibri" w:cs="Arial"/>
          <w:sz w:val="18"/>
          <w:szCs w:val="18"/>
        </w:rPr>
        <w:t>ft</w:t>
      </w:r>
      <w:r w:rsidR="006730E2" w:rsidRPr="007C6199">
        <w:rPr>
          <w:rFonts w:ascii="Calibri" w:hAnsi="Calibri" w:cs="Arial"/>
          <w:sz w:val="18"/>
          <w:szCs w:val="18"/>
          <w:vertAlign w:val="superscript"/>
        </w:rPr>
        <w:t>2</w:t>
      </w:r>
      <w:r w:rsidRPr="007C6199">
        <w:rPr>
          <w:rFonts w:ascii="Calibri" w:hAnsi="Calibri" w:cs="Arial"/>
          <w:sz w:val="18"/>
          <w:szCs w:val="18"/>
        </w:rPr>
        <w:t xml:space="preserve">; and (4) any roof area covered by building integrated photovoltaic panels and solar thermal panels (the area of roof not covered by photovoltaic panels would still need to meet any applicable cool roof requirements). </w:t>
      </w:r>
    </w:p>
    <w:p w14:paraId="308DB44C" w14:textId="77777777" w:rsidR="008A34AB" w:rsidRPr="007C6199" w:rsidRDefault="008A34AB"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Tag/ID: A label (if any) from the plans, such as R1.</w:t>
      </w:r>
    </w:p>
    <w:p w14:paraId="308DB44D" w14:textId="28C709CF" w:rsidR="00165056" w:rsidRPr="007C6199" w:rsidRDefault="00431408"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Exception: Select 1, 2, or none. (1) roof area with photovoltaic panels or solar thermal panels, (2) roof constructions with </w:t>
      </w:r>
      <w:r w:rsidR="00165056" w:rsidRPr="007C6199">
        <w:rPr>
          <w:rFonts w:ascii="Calibri" w:hAnsi="Calibri" w:cs="Arial"/>
          <w:sz w:val="18"/>
          <w:szCs w:val="18"/>
        </w:rPr>
        <w:t>25 lb</w:t>
      </w:r>
      <w:r w:rsidR="00D04FD6" w:rsidRPr="007C6199">
        <w:rPr>
          <w:rFonts w:ascii="Calibri" w:hAnsi="Calibri" w:cs="Arial"/>
          <w:sz w:val="18"/>
          <w:szCs w:val="18"/>
        </w:rPr>
        <w:t>/</w:t>
      </w:r>
      <w:r w:rsidR="00165056" w:rsidRPr="007C6199">
        <w:rPr>
          <w:rFonts w:ascii="Calibri" w:hAnsi="Calibri" w:cs="Arial"/>
          <w:sz w:val="18"/>
          <w:szCs w:val="18"/>
        </w:rPr>
        <w:t>ft</w:t>
      </w:r>
      <w:r w:rsidR="00165056" w:rsidRPr="007C6199">
        <w:rPr>
          <w:rFonts w:ascii="Calibri" w:hAnsi="Calibri" w:cs="Arial"/>
          <w:sz w:val="18"/>
          <w:szCs w:val="18"/>
          <w:vertAlign w:val="superscript"/>
        </w:rPr>
        <w:t>2</w:t>
      </w:r>
      <w:r w:rsidR="00165056" w:rsidRPr="007C6199">
        <w:rPr>
          <w:rFonts w:ascii="Calibri" w:hAnsi="Calibri" w:cs="Arial"/>
          <w:sz w:val="18"/>
          <w:szCs w:val="18"/>
        </w:rPr>
        <w:t xml:space="preserve"> or </w:t>
      </w:r>
      <w:r w:rsidRPr="007C6199">
        <w:rPr>
          <w:rFonts w:ascii="Calibri" w:hAnsi="Calibri" w:cs="Arial"/>
          <w:sz w:val="18"/>
          <w:szCs w:val="18"/>
        </w:rPr>
        <w:t>g</w:t>
      </w:r>
      <w:r w:rsidR="00165056" w:rsidRPr="007C6199">
        <w:rPr>
          <w:rFonts w:ascii="Calibri" w:hAnsi="Calibri" w:cs="Arial"/>
          <w:sz w:val="18"/>
          <w:szCs w:val="18"/>
        </w:rPr>
        <w:t>reater</w:t>
      </w:r>
      <w:r w:rsidR="00D04FD6" w:rsidRPr="007C6199">
        <w:rPr>
          <w:rFonts w:ascii="Calibri" w:hAnsi="Calibri" w:cs="Arial"/>
          <w:sz w:val="18"/>
          <w:szCs w:val="18"/>
        </w:rPr>
        <w:t xml:space="preserve">. </w:t>
      </w:r>
      <w:r w:rsidR="00127E14" w:rsidRPr="007C6199">
        <w:rPr>
          <w:rFonts w:ascii="Calibri" w:hAnsi="Calibri" w:cs="Arial"/>
          <w:sz w:val="18"/>
          <w:szCs w:val="18"/>
        </w:rPr>
        <w:t xml:space="preserve">If exception 1 or 2 exist, the roof is not </w:t>
      </w:r>
      <w:r w:rsidR="00165056" w:rsidRPr="007C6199">
        <w:rPr>
          <w:rFonts w:ascii="Calibri" w:hAnsi="Calibri" w:cs="Arial"/>
          <w:sz w:val="18"/>
          <w:szCs w:val="18"/>
        </w:rPr>
        <w:t>required to have a cool roof even if the climate zone specifies minimum performance requirements.</w:t>
      </w:r>
    </w:p>
    <w:p w14:paraId="308DB44E" w14:textId="13ADA215"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Roof Pitch: </w:t>
      </w:r>
      <w:r w:rsidR="00E330C2" w:rsidRPr="007C6199">
        <w:rPr>
          <w:rFonts w:ascii="Calibri" w:hAnsi="Calibri" w:cs="Arial"/>
          <w:sz w:val="18"/>
          <w:szCs w:val="18"/>
        </w:rPr>
        <w:t>Select from either greater than or equal to 2:12 or pitch is less than 2:12. Typical e</w:t>
      </w:r>
      <w:r w:rsidRPr="007C6199">
        <w:rPr>
          <w:rFonts w:ascii="Calibri" w:hAnsi="Calibri" w:cs="Arial"/>
          <w:sz w:val="18"/>
          <w:szCs w:val="18"/>
        </w:rPr>
        <w:t>xpressed as 4:12</w:t>
      </w:r>
      <w:r w:rsidR="00E330C2" w:rsidRPr="007C6199">
        <w:rPr>
          <w:rFonts w:ascii="Calibri" w:hAnsi="Calibri" w:cs="Arial"/>
          <w:sz w:val="18"/>
          <w:szCs w:val="18"/>
        </w:rPr>
        <w:t xml:space="preserve"> meaning the roof rises 4 feet in a span of 12 feet</w:t>
      </w:r>
      <w:r w:rsidRPr="007C6199">
        <w:rPr>
          <w:rFonts w:ascii="Calibri" w:hAnsi="Calibri" w:cs="Arial"/>
          <w:sz w:val="18"/>
          <w:szCs w:val="18"/>
        </w:rPr>
        <w:t xml:space="preserve">. When roofs have multiple pitches the requirements are based on the pitch of 50% or more of the roof. </w:t>
      </w:r>
    </w:p>
    <w:p w14:paraId="308DB44F" w14:textId="4FD98EBC"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Method of Compliance: </w:t>
      </w:r>
      <w:r w:rsidR="00D04FD6" w:rsidRPr="007C6199">
        <w:rPr>
          <w:rFonts w:ascii="Calibri" w:hAnsi="Calibri" w:cs="Arial"/>
          <w:sz w:val="18"/>
          <w:szCs w:val="18"/>
        </w:rPr>
        <w:t xml:space="preserve">Indicate </w:t>
      </w:r>
      <w:r w:rsidRPr="007C6199">
        <w:rPr>
          <w:rFonts w:ascii="Calibri" w:hAnsi="Calibri" w:cs="Arial"/>
          <w:sz w:val="18"/>
          <w:szCs w:val="18"/>
        </w:rPr>
        <w:t>if the method of compliance is based on Aged Solar Reflectance and Thermal Emittance</w:t>
      </w:r>
      <w:r w:rsidR="00371A7D" w:rsidRPr="007C6199">
        <w:rPr>
          <w:rFonts w:ascii="Calibri" w:hAnsi="Calibri" w:cs="Arial"/>
          <w:sz w:val="18"/>
          <w:szCs w:val="18"/>
        </w:rPr>
        <w:t>,</w:t>
      </w:r>
      <w:r w:rsidRPr="007C6199">
        <w:rPr>
          <w:rFonts w:ascii="Calibri" w:hAnsi="Calibri" w:cs="Arial"/>
          <w:sz w:val="18"/>
          <w:szCs w:val="18"/>
        </w:rPr>
        <w:t xml:space="preserve"> or on the Solar Reflectance Index (SRI).</w:t>
      </w:r>
    </w:p>
    <w:p w14:paraId="308DB450" w14:textId="6845B28A"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Product </w:t>
      </w:r>
      <w:r w:rsidR="00D04FD6" w:rsidRPr="007C6199">
        <w:rPr>
          <w:rFonts w:ascii="Calibri" w:hAnsi="Calibri" w:cs="Arial"/>
          <w:sz w:val="18"/>
          <w:szCs w:val="18"/>
        </w:rPr>
        <w:t>Type</w:t>
      </w:r>
      <w:r w:rsidRPr="007C6199">
        <w:rPr>
          <w:rFonts w:ascii="Calibri" w:hAnsi="Calibri" w:cs="Arial"/>
          <w:sz w:val="18"/>
          <w:szCs w:val="18"/>
        </w:rPr>
        <w:t xml:space="preserve">: See Cool Roof Rating Council’s </w:t>
      </w:r>
      <w:r w:rsidR="00371A7D" w:rsidRPr="007C6199">
        <w:rPr>
          <w:rFonts w:ascii="Calibri" w:hAnsi="Calibri" w:cs="Arial"/>
          <w:sz w:val="18"/>
          <w:szCs w:val="18"/>
        </w:rPr>
        <w:t>D</w:t>
      </w:r>
      <w:r w:rsidRPr="007C6199">
        <w:rPr>
          <w:rFonts w:ascii="Calibri" w:hAnsi="Calibri" w:cs="Arial"/>
          <w:sz w:val="18"/>
          <w:szCs w:val="18"/>
        </w:rPr>
        <w:t xml:space="preserve">irectory. </w:t>
      </w:r>
      <w:r w:rsidR="00431408" w:rsidRPr="007C6199">
        <w:rPr>
          <w:rFonts w:ascii="Calibri" w:hAnsi="Calibri" w:cs="Arial"/>
          <w:sz w:val="18"/>
          <w:szCs w:val="18"/>
        </w:rPr>
        <w:t>P</w:t>
      </w:r>
      <w:r w:rsidRPr="007C6199">
        <w:rPr>
          <w:rFonts w:ascii="Calibri" w:hAnsi="Calibri" w:cs="Arial"/>
          <w:sz w:val="18"/>
          <w:szCs w:val="18"/>
        </w:rPr>
        <w:t>roduct types include single-ply roof, wood shingles, asphalt roof, metal roof, tile roof.</w:t>
      </w:r>
    </w:p>
    <w:p w14:paraId="308DB451" w14:textId="54DF35B8" w:rsidR="00165056" w:rsidRPr="007C6199" w:rsidRDefault="00165056" w:rsidP="00127E14">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lastRenderedPageBreak/>
        <w:t xml:space="preserve">The </w:t>
      </w:r>
      <w:smartTag w:uri="urn:schemas-microsoft-com:office:smarttags" w:element="stockticker">
        <w:r w:rsidRPr="007C6199">
          <w:rPr>
            <w:rFonts w:ascii="Calibri" w:hAnsi="Calibri" w:cs="Arial"/>
            <w:sz w:val="18"/>
            <w:szCs w:val="18"/>
          </w:rPr>
          <w:t>CRRC</w:t>
        </w:r>
      </w:smartTag>
      <w:r w:rsidRPr="007C6199">
        <w:rPr>
          <w:rFonts w:ascii="Calibri" w:hAnsi="Calibri" w:cs="Arial"/>
          <w:sz w:val="18"/>
          <w:szCs w:val="18"/>
        </w:rPr>
        <w:t xml:space="preserve"> Product ID Number is obtained from the Cool Roof Rating Council’s Rated Product Directory at </w:t>
      </w:r>
      <w:r w:rsidR="00127E14" w:rsidRPr="007C6199">
        <w:rPr>
          <w:rFonts w:ascii="Calibri" w:hAnsi="Calibri" w:cs="Arial"/>
          <w:sz w:val="18"/>
          <w:szCs w:val="18"/>
        </w:rPr>
        <w:t>https://coolroofs.org/directory</w:t>
      </w:r>
      <w:r w:rsidRPr="007C6199">
        <w:rPr>
          <w:rFonts w:ascii="Calibri" w:hAnsi="Calibri" w:cs="Arial"/>
          <w:sz w:val="18"/>
          <w:szCs w:val="18"/>
        </w:rPr>
        <w:t xml:space="preserve">. Products are listed by manufacturer, brand, type of installation, roofing material, and color, as well as product performance. </w:t>
      </w:r>
    </w:p>
    <w:p w14:paraId="308DB452"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Proposed Initial Solar reflectance: </w:t>
      </w:r>
      <w:r w:rsidR="00D04FD6" w:rsidRPr="007C6199">
        <w:rPr>
          <w:rFonts w:ascii="Calibri" w:hAnsi="Calibri" w:cs="Arial"/>
          <w:sz w:val="18"/>
          <w:szCs w:val="18"/>
        </w:rPr>
        <w:t xml:space="preserve">Based </w:t>
      </w:r>
      <w:r w:rsidRPr="007C6199">
        <w:rPr>
          <w:rFonts w:ascii="Calibri" w:hAnsi="Calibri" w:cs="Arial"/>
          <w:sz w:val="18"/>
          <w:szCs w:val="18"/>
        </w:rPr>
        <w:t xml:space="preserve">on the product chosen from the Cool Roof Rating Council’s Rated Product Directory. If using default assumption indicate NA since the Aged </w:t>
      </w:r>
      <w:r w:rsidR="00D04FD6" w:rsidRPr="007C6199">
        <w:rPr>
          <w:rFonts w:ascii="Calibri" w:hAnsi="Calibri" w:cs="Arial"/>
          <w:sz w:val="18"/>
          <w:szCs w:val="18"/>
        </w:rPr>
        <w:t>Solar R</w:t>
      </w:r>
      <w:r w:rsidRPr="007C6199">
        <w:rPr>
          <w:rFonts w:ascii="Calibri" w:hAnsi="Calibri" w:cs="Arial"/>
          <w:sz w:val="18"/>
          <w:szCs w:val="18"/>
        </w:rPr>
        <w:t xml:space="preserve">eflectance is available. </w:t>
      </w:r>
    </w:p>
    <w:p w14:paraId="308DB453" w14:textId="77777777" w:rsidR="00165056" w:rsidRPr="007C6199" w:rsidRDefault="00165056" w:rsidP="00127E14">
      <w:pPr>
        <w:pStyle w:val="BulletB1Number"/>
        <w:numPr>
          <w:ilvl w:val="0"/>
          <w:numId w:val="23"/>
        </w:numPr>
        <w:spacing w:before="0"/>
        <w:ind w:left="720"/>
        <w:rPr>
          <w:rFonts w:asciiTheme="minorHAnsi" w:hAnsiTheme="minorHAnsi"/>
          <w:sz w:val="18"/>
          <w:szCs w:val="18"/>
        </w:rPr>
      </w:pPr>
      <w:r w:rsidRPr="007C6199">
        <w:rPr>
          <w:rFonts w:ascii="Calibri" w:hAnsi="Calibri" w:cs="Arial"/>
          <w:sz w:val="18"/>
          <w:szCs w:val="18"/>
        </w:rPr>
        <w:t xml:space="preserve">Proposed Aged Solar Reflectance: Value is from the Cool Roof Rating Council’s Rated Product Directory. If the aged value is not available, calculate the calculated Aged Solar </w:t>
      </w:r>
      <w:r w:rsidR="00D04FD6" w:rsidRPr="007C6199">
        <w:rPr>
          <w:rFonts w:ascii="Calibri" w:hAnsi="Calibri" w:cs="Arial"/>
          <w:sz w:val="18"/>
          <w:szCs w:val="18"/>
        </w:rPr>
        <w:t xml:space="preserve">Reflectance </w:t>
      </w:r>
      <w:r w:rsidRPr="007C6199">
        <w:rPr>
          <w:rFonts w:ascii="Calibri" w:hAnsi="Calibri" w:cs="Arial"/>
          <w:sz w:val="18"/>
          <w:szCs w:val="18"/>
        </w:rPr>
        <w:t xml:space="preserve">using the Solar Reflectance Index (SRI) Calculation worksheet located on the California Energy Commission website or the aging equation </w:t>
      </w:r>
      <w:r w:rsidRPr="007C6199">
        <w:rPr>
          <w:rFonts w:asciiTheme="minorHAnsi" w:hAnsiTheme="minorHAnsi"/>
          <w:sz w:val="18"/>
          <w:szCs w:val="18"/>
        </w:rPr>
        <w:t>ρ</w:t>
      </w:r>
      <w:r w:rsidRPr="007C6199">
        <w:rPr>
          <w:rStyle w:val="Char-Subscript"/>
          <w:rFonts w:asciiTheme="minorHAnsi" w:hAnsiTheme="minorHAnsi"/>
          <w:sz w:val="18"/>
          <w:szCs w:val="18"/>
        </w:rPr>
        <w:t>aged</w:t>
      </w:r>
      <w:r w:rsidRPr="007C6199">
        <w:rPr>
          <w:rFonts w:asciiTheme="minorHAnsi" w:hAnsiTheme="minorHAnsi"/>
          <w:sz w:val="18"/>
          <w:szCs w:val="18"/>
        </w:rPr>
        <w:t>=[0.2+β[ρ</w:t>
      </w:r>
      <w:r w:rsidRPr="007C6199">
        <w:rPr>
          <w:rStyle w:val="Char-Subscript"/>
          <w:rFonts w:asciiTheme="minorHAnsi" w:hAnsiTheme="minorHAnsi"/>
          <w:sz w:val="18"/>
          <w:szCs w:val="18"/>
        </w:rPr>
        <w:t>initial</w:t>
      </w:r>
      <w:r w:rsidRPr="007C6199">
        <w:rPr>
          <w:rFonts w:asciiTheme="minorHAnsi" w:hAnsiTheme="minorHAnsi"/>
          <w:sz w:val="18"/>
          <w:szCs w:val="18"/>
        </w:rPr>
        <w:t>-0.2], where ρ</w:t>
      </w:r>
      <w:r w:rsidRPr="007C6199">
        <w:rPr>
          <w:rFonts w:asciiTheme="minorHAnsi" w:hAnsiTheme="minorHAnsi"/>
          <w:sz w:val="18"/>
          <w:szCs w:val="18"/>
          <w:vertAlign w:val="subscript"/>
        </w:rPr>
        <w:t>initial</w:t>
      </w:r>
      <w:r w:rsidRPr="007C6199">
        <w:rPr>
          <w:rFonts w:asciiTheme="minorHAnsi" w:hAnsiTheme="minorHAnsi"/>
          <w:sz w:val="18"/>
          <w:szCs w:val="18"/>
        </w:rPr>
        <w:t xml:space="preserve"> = the initial solar reflectance and soiling resistance β is listed by product type below.</w:t>
      </w:r>
    </w:p>
    <w:p w14:paraId="308DB454" w14:textId="2E700685" w:rsidR="00165056" w:rsidRPr="007C6199" w:rsidRDefault="00165056" w:rsidP="004358FA">
      <w:pPr>
        <w:pStyle w:val="BulletB1Number"/>
        <w:ind w:left="0" w:firstLine="0"/>
        <w:jc w:val="center"/>
        <w:rPr>
          <w:rFonts w:asciiTheme="minorHAnsi" w:hAnsiTheme="minorHAnsi"/>
          <w:sz w:val="18"/>
          <w:szCs w:val="18"/>
        </w:rPr>
      </w:pPr>
      <w:r w:rsidRPr="007C6199">
        <w:rPr>
          <w:rFonts w:asciiTheme="minorHAnsi" w:hAnsiTheme="minorHAnsi"/>
          <w:sz w:val="18"/>
          <w:szCs w:val="18"/>
        </w:rPr>
        <w:t>VALUES OF SOILING RESISTANCE β BY PRODUCT TYPE</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0"/>
        <w:gridCol w:w="3360"/>
        <w:gridCol w:w="3000"/>
      </w:tblGrid>
      <w:tr w:rsidR="00165056" w:rsidRPr="00C2494A" w14:paraId="308DB458" w14:textId="77777777" w:rsidTr="004358FA">
        <w:trPr>
          <w:cantSplit/>
          <w:jc w:val="center"/>
        </w:trPr>
        <w:tc>
          <w:tcPr>
            <w:tcW w:w="2400" w:type="dxa"/>
            <w:tcBorders>
              <w:top w:val="single" w:sz="4" w:space="0" w:color="auto"/>
              <w:left w:val="single" w:sz="4" w:space="0" w:color="auto"/>
              <w:bottom w:val="single" w:sz="4" w:space="0" w:color="auto"/>
              <w:right w:val="single" w:sz="4" w:space="0" w:color="auto"/>
            </w:tcBorders>
            <w:hideMark/>
          </w:tcPr>
          <w:p w14:paraId="308DB455"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Product Type</w:t>
            </w:r>
          </w:p>
        </w:tc>
        <w:tc>
          <w:tcPr>
            <w:tcW w:w="3360" w:type="dxa"/>
            <w:tcBorders>
              <w:top w:val="single" w:sz="4" w:space="0" w:color="auto"/>
              <w:left w:val="single" w:sz="4" w:space="0" w:color="auto"/>
              <w:bottom w:val="single" w:sz="4" w:space="0" w:color="auto"/>
              <w:right w:val="single" w:sz="4" w:space="0" w:color="auto"/>
            </w:tcBorders>
            <w:hideMark/>
          </w:tcPr>
          <w:p w14:paraId="308DB456"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CRRC Product Category</w:t>
            </w:r>
          </w:p>
        </w:tc>
        <w:tc>
          <w:tcPr>
            <w:tcW w:w="3000" w:type="dxa"/>
            <w:tcBorders>
              <w:top w:val="single" w:sz="4" w:space="0" w:color="auto"/>
              <w:left w:val="single" w:sz="4" w:space="0" w:color="auto"/>
              <w:bottom w:val="single" w:sz="4" w:space="0" w:color="auto"/>
              <w:right w:val="single" w:sz="4" w:space="0" w:color="auto"/>
            </w:tcBorders>
            <w:hideMark/>
          </w:tcPr>
          <w:p w14:paraId="308DB457"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β</w:t>
            </w:r>
          </w:p>
        </w:tc>
      </w:tr>
      <w:tr w:rsidR="00165056" w:rsidRPr="00C2494A" w14:paraId="308DB45C" w14:textId="77777777" w:rsidTr="004358F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308DB459"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Field-Applied Coating</w:t>
            </w:r>
          </w:p>
        </w:tc>
        <w:tc>
          <w:tcPr>
            <w:tcW w:w="3360" w:type="dxa"/>
            <w:tcBorders>
              <w:top w:val="single" w:sz="4" w:space="0" w:color="auto"/>
              <w:left w:val="single" w:sz="4" w:space="0" w:color="auto"/>
              <w:bottom w:val="single" w:sz="4" w:space="0" w:color="auto"/>
              <w:right w:val="single" w:sz="4" w:space="0" w:color="auto"/>
            </w:tcBorders>
            <w:hideMark/>
          </w:tcPr>
          <w:p w14:paraId="308DB45A" w14:textId="3957B311"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08DB45B"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0.65</w:t>
            </w:r>
          </w:p>
        </w:tc>
      </w:tr>
      <w:tr w:rsidR="00165056" w:rsidRPr="00C2494A" w14:paraId="308DB461" w14:textId="77777777" w:rsidTr="004358F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308DB45D"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Other</w:t>
            </w:r>
          </w:p>
        </w:tc>
        <w:tc>
          <w:tcPr>
            <w:tcW w:w="3360" w:type="dxa"/>
            <w:tcBorders>
              <w:top w:val="single" w:sz="4" w:space="0" w:color="auto"/>
              <w:left w:val="single" w:sz="4" w:space="0" w:color="auto"/>
              <w:bottom w:val="single" w:sz="4" w:space="0" w:color="auto"/>
              <w:right w:val="single" w:sz="4" w:space="0" w:color="auto"/>
            </w:tcBorders>
          </w:tcPr>
          <w:p w14:paraId="308DB45F"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Not A 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08DB460"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0.70</w:t>
            </w:r>
          </w:p>
        </w:tc>
      </w:tr>
    </w:tbl>
    <w:p w14:paraId="308DB462" w14:textId="77777777" w:rsidR="00165056" w:rsidRPr="007C6199" w:rsidRDefault="00165056" w:rsidP="00165056">
      <w:pPr>
        <w:pStyle w:val="ListParagraph"/>
        <w:ind w:left="0"/>
        <w:contextualSpacing/>
        <w:rPr>
          <w:rFonts w:ascii="Calibri" w:hAnsi="Calibri" w:cs="Arial"/>
          <w:sz w:val="18"/>
          <w:szCs w:val="18"/>
        </w:rPr>
      </w:pPr>
    </w:p>
    <w:p w14:paraId="308DB463"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Proposed Thermal Emittance: From the product specification default value. If using a calculated SRI place the </w:t>
      </w:r>
      <w:r w:rsidR="00BE33E6" w:rsidRPr="007C6199">
        <w:rPr>
          <w:rFonts w:ascii="Calibri" w:hAnsi="Calibri" w:cs="Arial"/>
          <w:sz w:val="18"/>
          <w:szCs w:val="18"/>
        </w:rPr>
        <w:t xml:space="preserve">Thermal Emittance </w:t>
      </w:r>
      <w:r w:rsidRPr="007C6199">
        <w:rPr>
          <w:rFonts w:ascii="Calibri" w:hAnsi="Calibri" w:cs="Arial"/>
          <w:sz w:val="18"/>
          <w:szCs w:val="18"/>
        </w:rPr>
        <w:t xml:space="preserve">used to calculate SRI. </w:t>
      </w:r>
    </w:p>
    <w:p w14:paraId="308DB464" w14:textId="121CA8AA"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Proposed SRI</w:t>
      </w:r>
      <w:r w:rsidR="00371A7D" w:rsidRPr="007C6199">
        <w:rPr>
          <w:rFonts w:ascii="Calibri" w:hAnsi="Calibri" w:cs="Arial"/>
          <w:sz w:val="18"/>
          <w:szCs w:val="18"/>
        </w:rPr>
        <w:t xml:space="preserve"> (optional)</w:t>
      </w:r>
      <w:r w:rsidRPr="007C6199">
        <w:rPr>
          <w:rFonts w:ascii="Calibri" w:hAnsi="Calibri" w:cs="Arial"/>
          <w:sz w:val="18"/>
          <w:szCs w:val="18"/>
        </w:rPr>
        <w:t xml:space="preserve">: It is optional to meet the SRI but if chosen to do so, use the Solar Reflectance Index (SRI) Calculation Worksheet found on the California Energy Commission website. </w:t>
      </w:r>
    </w:p>
    <w:p w14:paraId="308DB465"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Minimum Required Aged Solar Reflectance: Based on climate zone and roof slope.</w:t>
      </w:r>
    </w:p>
    <w:p w14:paraId="308DB466"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Minimum Required Thermal Emittance: Based on climate zone and roof slope.</w:t>
      </w:r>
    </w:p>
    <w:p w14:paraId="308DB467" w14:textId="4236FDF0"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Minimum </w:t>
      </w:r>
      <w:r w:rsidR="00BA5686" w:rsidRPr="007C6199">
        <w:rPr>
          <w:rFonts w:ascii="Calibri" w:hAnsi="Calibri" w:cs="Arial"/>
          <w:sz w:val="18"/>
          <w:szCs w:val="18"/>
        </w:rPr>
        <w:t xml:space="preserve">Required </w:t>
      </w:r>
      <w:r w:rsidRPr="007C6199">
        <w:rPr>
          <w:rFonts w:ascii="Calibri" w:hAnsi="Calibri" w:cs="Arial"/>
          <w:sz w:val="18"/>
          <w:szCs w:val="18"/>
        </w:rPr>
        <w:t>SRI</w:t>
      </w:r>
      <w:r w:rsidR="00371A7D" w:rsidRPr="007C6199">
        <w:rPr>
          <w:rFonts w:ascii="Calibri" w:hAnsi="Calibri" w:cs="Arial"/>
          <w:sz w:val="18"/>
          <w:szCs w:val="18"/>
        </w:rPr>
        <w:t xml:space="preserve"> (optional)</w:t>
      </w:r>
      <w:r w:rsidRPr="007C6199">
        <w:rPr>
          <w:rFonts w:ascii="Calibri" w:hAnsi="Calibri" w:cs="Arial"/>
          <w:sz w:val="18"/>
          <w:szCs w:val="18"/>
        </w:rPr>
        <w:t>: Based on climate zone and roof slope.</w:t>
      </w:r>
    </w:p>
    <w:p w14:paraId="308DB468" w14:textId="77777777" w:rsidR="00165056" w:rsidRPr="007C6199" w:rsidRDefault="00165056" w:rsidP="00165056">
      <w:pPr>
        <w:pStyle w:val="ListParagraph"/>
        <w:ind w:left="360"/>
        <w:contextualSpacing/>
        <w:rPr>
          <w:rFonts w:ascii="Calibri" w:hAnsi="Calibri" w:cs="Arial"/>
          <w:sz w:val="18"/>
          <w:szCs w:val="18"/>
        </w:rPr>
      </w:pPr>
    </w:p>
    <w:p w14:paraId="308DB469" w14:textId="52B8C677" w:rsidR="00165056" w:rsidRPr="007C6199" w:rsidRDefault="00165056" w:rsidP="00165056">
      <w:pPr>
        <w:rPr>
          <w:rFonts w:ascii="Calibri" w:hAnsi="Calibri" w:cs="Arial"/>
          <w:sz w:val="18"/>
          <w:szCs w:val="18"/>
        </w:rPr>
      </w:pPr>
      <w:r w:rsidRPr="007C6199">
        <w:rPr>
          <w:rFonts w:ascii="Calibri" w:hAnsi="Calibri" w:cs="Arial"/>
          <w:sz w:val="18"/>
          <w:szCs w:val="18"/>
        </w:rPr>
        <w:t>If the cool roofing requirements will be met by a liquid field applied coating, Section 110.8(i)4 requires the coating be applied across the entire roof surface and meet the dry mil thickness</w:t>
      </w:r>
      <w:r w:rsidR="00371A7D" w:rsidRPr="007C6199">
        <w:rPr>
          <w:rFonts w:ascii="Calibri" w:hAnsi="Calibri" w:cs="Arial"/>
          <w:sz w:val="18"/>
          <w:szCs w:val="18"/>
        </w:rPr>
        <w:t>,</w:t>
      </w:r>
      <w:r w:rsidRPr="007C6199">
        <w:rPr>
          <w:rFonts w:ascii="Calibri" w:hAnsi="Calibri" w:cs="Arial"/>
          <w:sz w:val="18"/>
          <w:szCs w:val="18"/>
        </w:rPr>
        <w:t xml:space="preserve"> or coverage recommended by the manufacturer. </w:t>
      </w:r>
    </w:p>
    <w:p w14:paraId="150FF581" w14:textId="77777777" w:rsidR="00951D7E" w:rsidRPr="007C6199" w:rsidRDefault="00951D7E">
      <w:pPr>
        <w:rPr>
          <w:rFonts w:ascii="Calibri" w:hAnsi="Calibri" w:cs="Arial"/>
          <w:b/>
          <w:sz w:val="18"/>
          <w:szCs w:val="18"/>
        </w:rPr>
      </w:pPr>
    </w:p>
    <w:p w14:paraId="38D1158E" w14:textId="54465983" w:rsidR="007B41CF" w:rsidRPr="007C6199" w:rsidRDefault="007B41CF" w:rsidP="007B41CF">
      <w:pPr>
        <w:rPr>
          <w:rFonts w:ascii="Calibri" w:hAnsi="Calibri" w:cs="Arial"/>
          <w:b/>
          <w:sz w:val="18"/>
          <w:szCs w:val="18"/>
        </w:rPr>
      </w:pPr>
      <w:r w:rsidRPr="007C6199">
        <w:rPr>
          <w:rFonts w:ascii="Calibri" w:hAnsi="Calibri" w:cs="Arial"/>
          <w:b/>
          <w:sz w:val="18"/>
          <w:szCs w:val="18"/>
        </w:rPr>
        <w:t>H. Opaque Swinging Doors to Exterior</w:t>
      </w:r>
    </w:p>
    <w:p w14:paraId="262FB488" w14:textId="0E01B32F" w:rsidR="007B41CF" w:rsidRPr="007C6199" w:rsidRDefault="007B41CF" w:rsidP="007B41CF">
      <w:pPr>
        <w:numPr>
          <w:ilvl w:val="1"/>
          <w:numId w:val="7"/>
        </w:numPr>
        <w:spacing w:before="120"/>
        <w:ind w:left="720"/>
        <w:contextualSpacing/>
        <w:rPr>
          <w:rFonts w:ascii="Calibri" w:hAnsi="Calibri" w:cs="Arial"/>
          <w:sz w:val="18"/>
          <w:szCs w:val="18"/>
        </w:rPr>
      </w:pPr>
      <w:r w:rsidRPr="007C6199">
        <w:rPr>
          <w:rFonts w:ascii="Calibri" w:hAnsi="Calibri" w:cs="Arial"/>
          <w:sz w:val="18"/>
          <w:szCs w:val="18"/>
        </w:rPr>
        <w:t xml:space="preserve">Tag/ID: </w:t>
      </w:r>
      <w:r w:rsidRPr="007C6199">
        <w:rPr>
          <w:rFonts w:asciiTheme="minorHAnsi" w:hAnsiTheme="minorHAnsi"/>
          <w:sz w:val="18"/>
          <w:szCs w:val="18"/>
        </w:rPr>
        <w:t>Provide a name or designator for each unique door. This designator should be used consistently throughout the plan set (elevations, door schedules, etc.)</w:t>
      </w:r>
    </w:p>
    <w:p w14:paraId="4834BB88" w14:textId="37F88140" w:rsidR="007B41CF" w:rsidRPr="007C6199" w:rsidRDefault="007B41CF" w:rsidP="007B41CF">
      <w:pPr>
        <w:numPr>
          <w:ilvl w:val="1"/>
          <w:numId w:val="7"/>
        </w:numPr>
        <w:spacing w:before="120"/>
        <w:ind w:left="720"/>
        <w:contextualSpacing/>
        <w:rPr>
          <w:rFonts w:ascii="Calibri" w:hAnsi="Calibri" w:cs="Arial"/>
          <w:sz w:val="18"/>
          <w:szCs w:val="18"/>
        </w:rPr>
      </w:pPr>
      <w:r w:rsidRPr="007C6199">
        <w:rPr>
          <w:rFonts w:asciiTheme="minorHAnsi" w:hAnsiTheme="minorHAnsi" w:cs="Arial"/>
          <w:sz w:val="18"/>
          <w:szCs w:val="18"/>
        </w:rPr>
        <w:t>Area: Calculated area (in sq.ft.) for each unique door.</w:t>
      </w:r>
    </w:p>
    <w:p w14:paraId="5C707F6C" w14:textId="07739F98"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Proposed U-factor</w:t>
      </w:r>
      <w:r w:rsidR="001E4CF9" w:rsidRPr="007C6199">
        <w:rPr>
          <w:rFonts w:asciiTheme="minorHAnsi" w:hAnsiTheme="minorHAnsi" w:cs="Arial"/>
          <w:sz w:val="18"/>
          <w:szCs w:val="18"/>
        </w:rPr>
        <w:t>: Enter the proposed U-factor. If value is greater than 0.20, column 06 will autocomplete as Yes.</w:t>
      </w:r>
    </w:p>
    <w:p w14:paraId="7E86F0F8" w14:textId="7F8C9634"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Source:</w:t>
      </w:r>
      <w:r w:rsidR="00292A62" w:rsidRPr="007C6199">
        <w:rPr>
          <w:rFonts w:asciiTheme="minorHAnsi" w:hAnsiTheme="minorHAnsi" w:cs="Arial"/>
          <w:sz w:val="18"/>
          <w:szCs w:val="18"/>
        </w:rPr>
        <w:t xml:space="preserve"> </w:t>
      </w:r>
      <w:r w:rsidR="00292A62" w:rsidRPr="007C6199">
        <w:rPr>
          <w:rFonts w:ascii="Calibri" w:hAnsi="Calibri" w:cs="Arial"/>
          <w:sz w:val="18"/>
          <w:szCs w:val="18"/>
        </w:rPr>
        <w:t>NFRC</w:t>
      </w:r>
      <w:r w:rsidR="001E4CF9" w:rsidRPr="007C6199">
        <w:rPr>
          <w:rFonts w:ascii="Calibri" w:hAnsi="Calibri" w:cs="Arial"/>
          <w:sz w:val="18"/>
          <w:szCs w:val="18"/>
        </w:rPr>
        <w:t xml:space="preserve"> or</w:t>
      </w:r>
      <w:r w:rsidR="00292A62" w:rsidRPr="007C6199">
        <w:rPr>
          <w:rFonts w:ascii="Calibri" w:hAnsi="Calibri" w:cs="Arial"/>
          <w:sz w:val="18"/>
          <w:szCs w:val="18"/>
        </w:rPr>
        <w:t xml:space="preserve"> </w:t>
      </w:r>
      <w:r w:rsidR="007C0341" w:rsidRPr="007C6199">
        <w:rPr>
          <w:rFonts w:ascii="Calibri" w:hAnsi="Calibri" w:cs="Arial"/>
          <w:sz w:val="18"/>
          <w:szCs w:val="18"/>
        </w:rPr>
        <w:t xml:space="preserve">Reference Joint Appendix </w:t>
      </w:r>
      <w:r w:rsidR="00292A62" w:rsidRPr="007C6199">
        <w:rPr>
          <w:rFonts w:ascii="Calibri" w:hAnsi="Calibri" w:cs="Arial"/>
          <w:sz w:val="18"/>
          <w:szCs w:val="18"/>
        </w:rPr>
        <w:t>Table</w:t>
      </w:r>
      <w:r w:rsidR="007C0341" w:rsidRPr="007C6199">
        <w:rPr>
          <w:rFonts w:ascii="Calibri" w:hAnsi="Calibri" w:cs="Arial"/>
          <w:sz w:val="18"/>
          <w:szCs w:val="18"/>
        </w:rPr>
        <w:t xml:space="preserve"> </w:t>
      </w:r>
      <w:r w:rsidR="001E4CF9" w:rsidRPr="007C6199">
        <w:rPr>
          <w:rFonts w:ascii="Calibri" w:hAnsi="Calibri" w:cs="Arial"/>
          <w:sz w:val="18"/>
          <w:szCs w:val="18"/>
        </w:rPr>
        <w:t>4.5.1</w:t>
      </w:r>
      <w:r w:rsidR="00292A62" w:rsidRPr="007C6199">
        <w:rPr>
          <w:rFonts w:ascii="Calibri" w:hAnsi="Calibri" w:cs="Arial"/>
          <w:sz w:val="18"/>
          <w:szCs w:val="18"/>
        </w:rPr>
        <w:t>s 110.6-A and 110.6-B, Equations NA6-1 and NA6-2, or Area-Weighted Average Worksheet (CF1R-ENV-02).</w:t>
      </w:r>
    </w:p>
    <w:p w14:paraId="38337569" w14:textId="1A0D2E96"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R</w:t>
      </w:r>
      <w:r w:rsidR="00D37533" w:rsidRPr="007C6199">
        <w:rPr>
          <w:rFonts w:asciiTheme="minorHAnsi" w:hAnsiTheme="minorHAnsi" w:cs="Arial"/>
          <w:sz w:val="18"/>
          <w:szCs w:val="18"/>
        </w:rPr>
        <w:t>e</w:t>
      </w:r>
      <w:r w:rsidRPr="007C6199">
        <w:rPr>
          <w:rFonts w:asciiTheme="minorHAnsi" w:hAnsiTheme="minorHAnsi" w:cs="Arial"/>
          <w:sz w:val="18"/>
          <w:szCs w:val="18"/>
        </w:rPr>
        <w:t>quired Maximum U-factor. This field will always be 0.20.</w:t>
      </w:r>
    </w:p>
    <w:p w14:paraId="15626F10" w14:textId="441ACC1B"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 xml:space="preserve">Weighted Average: If </w:t>
      </w:r>
      <w:r w:rsidR="001E4CF9" w:rsidRPr="007C6199">
        <w:rPr>
          <w:rFonts w:asciiTheme="minorHAnsi" w:hAnsiTheme="minorHAnsi" w:cs="Arial"/>
          <w:sz w:val="18"/>
          <w:szCs w:val="18"/>
        </w:rPr>
        <w:t xml:space="preserve">column 03 is greater than </w:t>
      </w:r>
      <w:r w:rsidR="00142C39" w:rsidRPr="007C6199">
        <w:rPr>
          <w:rFonts w:asciiTheme="minorHAnsi" w:hAnsiTheme="minorHAnsi" w:cs="Arial"/>
          <w:sz w:val="18"/>
          <w:szCs w:val="18"/>
        </w:rPr>
        <w:t>0.20 U-factor, attach form CF1R-ENV-02-E</w:t>
      </w:r>
      <w:r w:rsidRPr="007C6199">
        <w:rPr>
          <w:rFonts w:asciiTheme="minorHAnsi" w:hAnsiTheme="minorHAnsi" w:cs="Arial"/>
          <w:sz w:val="18"/>
          <w:szCs w:val="18"/>
        </w:rPr>
        <w:t>:</w:t>
      </w:r>
    </w:p>
    <w:p w14:paraId="2A0B2D2B" w14:textId="4F9DB36B"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Comments</w:t>
      </w:r>
      <w:r w:rsidRPr="007C6199">
        <w:rPr>
          <w:rFonts w:ascii="Calibri" w:hAnsi="Calibri" w:cs="Arial"/>
          <w:sz w:val="18"/>
          <w:szCs w:val="18"/>
        </w:rPr>
        <w:t>: Any notes regarding location, unique conditions, or attachments.</w:t>
      </w:r>
    </w:p>
    <w:p w14:paraId="23A529F6" w14:textId="77777777" w:rsidR="007B41CF" w:rsidRPr="007C6199" w:rsidRDefault="007B41CF" w:rsidP="003F64CF">
      <w:pPr>
        <w:rPr>
          <w:rFonts w:ascii="Calibri" w:hAnsi="Calibri" w:cs="Arial"/>
          <w:b/>
          <w:sz w:val="18"/>
          <w:szCs w:val="18"/>
        </w:rPr>
      </w:pPr>
    </w:p>
    <w:p w14:paraId="308DB46B" w14:textId="707F4CE9" w:rsidR="00FE052A" w:rsidRPr="007C6199" w:rsidRDefault="00127E14" w:rsidP="003F64CF">
      <w:pPr>
        <w:rPr>
          <w:rFonts w:ascii="Calibri" w:hAnsi="Calibri" w:cs="Arial"/>
          <w:b/>
          <w:sz w:val="18"/>
          <w:szCs w:val="18"/>
        </w:rPr>
      </w:pPr>
      <w:r w:rsidRPr="007C6199">
        <w:rPr>
          <w:rFonts w:ascii="Calibri" w:hAnsi="Calibri" w:cs="Arial"/>
          <w:b/>
          <w:sz w:val="18"/>
          <w:szCs w:val="18"/>
        </w:rPr>
        <w:t>I</w:t>
      </w:r>
      <w:r w:rsidR="00FE052A" w:rsidRPr="007C6199">
        <w:rPr>
          <w:rFonts w:ascii="Calibri" w:hAnsi="Calibri" w:cs="Arial"/>
          <w:b/>
          <w:sz w:val="18"/>
          <w:szCs w:val="18"/>
        </w:rPr>
        <w:t xml:space="preserve">. </w:t>
      </w:r>
      <w:r w:rsidR="00C97214" w:rsidRPr="007C6199">
        <w:rPr>
          <w:rFonts w:ascii="Calibri" w:hAnsi="Calibri" w:cs="Arial"/>
          <w:b/>
          <w:sz w:val="18"/>
          <w:szCs w:val="18"/>
        </w:rPr>
        <w:t>Fenestration/Glazing Allowed</w:t>
      </w:r>
      <w:r w:rsidR="00497FCF" w:rsidRPr="007C6199">
        <w:rPr>
          <w:rFonts w:ascii="Calibri" w:hAnsi="Calibri" w:cs="Arial"/>
          <w:b/>
          <w:sz w:val="18"/>
          <w:szCs w:val="18"/>
        </w:rPr>
        <w:t xml:space="preserve"> Areas and Efficiencies</w:t>
      </w:r>
    </w:p>
    <w:p w14:paraId="49DF0795" w14:textId="77777777" w:rsidR="00C720F8" w:rsidRPr="007C6199" w:rsidRDefault="00EF30D7" w:rsidP="001E4CF9">
      <w:pPr>
        <w:numPr>
          <w:ilvl w:val="1"/>
          <w:numId w:val="33"/>
        </w:numPr>
        <w:spacing w:before="120"/>
        <w:ind w:left="720"/>
        <w:contextualSpacing/>
        <w:rPr>
          <w:rFonts w:ascii="Calibri" w:hAnsi="Calibri" w:cs="Arial"/>
          <w:sz w:val="18"/>
          <w:szCs w:val="18"/>
        </w:rPr>
      </w:pPr>
      <w:r w:rsidRPr="007C6199">
        <w:rPr>
          <w:rFonts w:asciiTheme="minorHAnsi" w:hAnsiTheme="minorHAnsi" w:cs="Arial"/>
          <w:sz w:val="18"/>
          <w:szCs w:val="18"/>
        </w:rPr>
        <w:t>Maximum Allowed</w:t>
      </w:r>
      <w:r w:rsidR="007C0D02" w:rsidRPr="007C6199">
        <w:rPr>
          <w:rFonts w:asciiTheme="minorHAnsi" w:hAnsiTheme="minorHAnsi" w:cs="Arial"/>
          <w:sz w:val="18"/>
          <w:szCs w:val="18"/>
        </w:rPr>
        <w:t xml:space="preserve"> Fenestration Area</w:t>
      </w:r>
      <w:r w:rsidR="00215F63" w:rsidRPr="007C6199">
        <w:rPr>
          <w:rFonts w:asciiTheme="minorHAnsi" w:hAnsiTheme="minorHAnsi" w:cs="Arial"/>
          <w:sz w:val="18"/>
          <w:szCs w:val="18"/>
        </w:rPr>
        <w:t xml:space="preserve"> </w:t>
      </w:r>
      <w:r w:rsidR="00BE33E6" w:rsidRPr="007C6199">
        <w:rPr>
          <w:rFonts w:asciiTheme="minorHAnsi" w:hAnsiTheme="minorHAnsi" w:cs="Arial"/>
          <w:sz w:val="18"/>
          <w:szCs w:val="18"/>
        </w:rPr>
        <w:t>f</w:t>
      </w:r>
      <w:r w:rsidR="00215F63" w:rsidRPr="007C6199">
        <w:rPr>
          <w:rFonts w:asciiTheme="minorHAnsi" w:hAnsiTheme="minorHAnsi" w:cs="Arial"/>
          <w:sz w:val="18"/>
          <w:szCs w:val="18"/>
        </w:rPr>
        <w:t>or All Orientation</w:t>
      </w:r>
      <w:r w:rsidR="00371A7D" w:rsidRPr="007C6199">
        <w:rPr>
          <w:rFonts w:asciiTheme="minorHAnsi" w:hAnsiTheme="minorHAnsi" w:cs="Arial"/>
          <w:sz w:val="18"/>
          <w:szCs w:val="18"/>
        </w:rPr>
        <w:t>s</w:t>
      </w:r>
      <w:r w:rsidRPr="007C6199">
        <w:rPr>
          <w:rFonts w:asciiTheme="minorHAnsi" w:hAnsiTheme="minorHAnsi" w:cs="Arial"/>
          <w:sz w:val="18"/>
          <w:szCs w:val="18"/>
        </w:rPr>
        <w:t xml:space="preserve">: Calculated value based on conditioned floor area </w:t>
      </w:r>
      <w:r w:rsidR="00371A7D" w:rsidRPr="007C6199">
        <w:rPr>
          <w:rFonts w:asciiTheme="minorHAnsi" w:hAnsiTheme="minorHAnsi" w:cs="Arial"/>
          <w:sz w:val="18"/>
          <w:szCs w:val="18"/>
        </w:rPr>
        <w:t xml:space="preserve">multiplied by </w:t>
      </w:r>
      <w:r w:rsidR="007C0D02" w:rsidRPr="007C6199">
        <w:rPr>
          <w:rFonts w:asciiTheme="minorHAnsi" w:hAnsiTheme="minorHAnsi" w:cs="Arial"/>
          <w:sz w:val="18"/>
          <w:szCs w:val="18"/>
        </w:rPr>
        <w:t>20</w:t>
      </w:r>
      <w:r w:rsidR="00371A7D" w:rsidRPr="007C6199">
        <w:rPr>
          <w:rFonts w:asciiTheme="minorHAnsi" w:hAnsiTheme="minorHAnsi" w:cs="Arial"/>
          <w:sz w:val="18"/>
          <w:szCs w:val="18"/>
        </w:rPr>
        <w:t>%</w:t>
      </w:r>
      <w:r w:rsidRPr="007C6199">
        <w:rPr>
          <w:rFonts w:asciiTheme="minorHAnsi" w:hAnsiTheme="minorHAnsi" w:cs="Arial"/>
          <w:sz w:val="18"/>
          <w:szCs w:val="18"/>
        </w:rPr>
        <w:t xml:space="preserve"> for all orientations</w:t>
      </w:r>
      <w:r w:rsidR="007C0D02" w:rsidRPr="007C6199">
        <w:rPr>
          <w:rFonts w:asciiTheme="minorHAnsi" w:hAnsiTheme="minorHAnsi" w:cs="Arial"/>
          <w:sz w:val="18"/>
          <w:szCs w:val="18"/>
        </w:rPr>
        <w:t>.</w:t>
      </w:r>
    </w:p>
    <w:p w14:paraId="308DB46D" w14:textId="5EB6679A" w:rsidR="000B178E" w:rsidRPr="007C6199" w:rsidRDefault="00EF30D7" w:rsidP="001E4CF9">
      <w:pPr>
        <w:numPr>
          <w:ilvl w:val="1"/>
          <w:numId w:val="33"/>
        </w:numPr>
        <w:spacing w:before="120"/>
        <w:ind w:left="720"/>
        <w:contextualSpacing/>
        <w:rPr>
          <w:rFonts w:ascii="Calibri" w:hAnsi="Calibri" w:cs="Arial"/>
          <w:sz w:val="18"/>
          <w:szCs w:val="18"/>
        </w:rPr>
      </w:pPr>
      <w:r w:rsidRPr="007C6199">
        <w:rPr>
          <w:rFonts w:asciiTheme="minorHAnsi" w:hAnsiTheme="minorHAnsi" w:cs="Arial"/>
          <w:sz w:val="18"/>
          <w:szCs w:val="18"/>
        </w:rPr>
        <w:t xml:space="preserve"> </w:t>
      </w:r>
      <w:r w:rsidR="0030497A" w:rsidRPr="007C6199">
        <w:rPr>
          <w:rFonts w:asciiTheme="minorHAnsi" w:hAnsiTheme="minorHAnsi" w:cs="Arial"/>
          <w:sz w:val="18"/>
          <w:szCs w:val="18"/>
        </w:rPr>
        <w:t>Maximum Allowed West-Facing Fenestration Area</w:t>
      </w:r>
      <w:r w:rsidR="00A479B0" w:rsidRPr="007C6199">
        <w:rPr>
          <w:rFonts w:asciiTheme="minorHAnsi" w:hAnsiTheme="minorHAnsi" w:cs="Arial"/>
          <w:sz w:val="18"/>
          <w:szCs w:val="18"/>
        </w:rPr>
        <w:t xml:space="preserve"> </w:t>
      </w:r>
      <w:r w:rsidR="0030497A" w:rsidRPr="007C6199">
        <w:rPr>
          <w:rFonts w:asciiTheme="minorHAnsi" w:hAnsiTheme="minorHAnsi" w:cs="Arial"/>
          <w:sz w:val="18"/>
          <w:szCs w:val="18"/>
        </w:rPr>
        <w:t>Only:</w:t>
      </w:r>
      <w:r w:rsidR="00A479B0" w:rsidRPr="007C6199">
        <w:rPr>
          <w:rFonts w:asciiTheme="minorHAnsi" w:hAnsiTheme="minorHAnsi" w:cs="Arial"/>
          <w:sz w:val="18"/>
          <w:szCs w:val="18"/>
        </w:rPr>
        <w:t xml:space="preserve"> </w:t>
      </w:r>
      <w:r w:rsidR="007C0D02" w:rsidRPr="007C6199">
        <w:rPr>
          <w:rFonts w:asciiTheme="minorHAnsi" w:hAnsiTheme="minorHAnsi" w:cs="Arial"/>
          <w:sz w:val="18"/>
          <w:szCs w:val="18"/>
        </w:rPr>
        <w:t>Calculated value based on conditioned floor area</w:t>
      </w:r>
      <w:r w:rsidR="009D12D7" w:rsidRPr="007C6199">
        <w:rPr>
          <w:rFonts w:asciiTheme="minorHAnsi" w:hAnsiTheme="minorHAnsi" w:cs="Arial"/>
          <w:sz w:val="18"/>
          <w:szCs w:val="18"/>
        </w:rPr>
        <w:t xml:space="preserve"> </w:t>
      </w:r>
      <w:r w:rsidR="00371A7D" w:rsidRPr="007C6199">
        <w:rPr>
          <w:rFonts w:asciiTheme="minorHAnsi" w:hAnsiTheme="minorHAnsi" w:cs="Arial"/>
          <w:sz w:val="18"/>
          <w:szCs w:val="18"/>
        </w:rPr>
        <w:t xml:space="preserve">multiplied by </w:t>
      </w:r>
      <w:r w:rsidR="007C0D02" w:rsidRPr="007C6199">
        <w:rPr>
          <w:rFonts w:asciiTheme="minorHAnsi" w:hAnsiTheme="minorHAnsi" w:cs="Arial"/>
          <w:sz w:val="18"/>
          <w:szCs w:val="18"/>
        </w:rPr>
        <w:t>5</w:t>
      </w:r>
      <w:r w:rsidR="00371A7D" w:rsidRPr="007C6199">
        <w:rPr>
          <w:rFonts w:asciiTheme="minorHAnsi" w:hAnsiTheme="minorHAnsi" w:cs="Arial"/>
          <w:sz w:val="18"/>
          <w:szCs w:val="18"/>
        </w:rPr>
        <w:t>%</w:t>
      </w:r>
      <w:r w:rsidR="007C0D02" w:rsidRPr="007C6199">
        <w:rPr>
          <w:rFonts w:ascii="Calibri" w:hAnsi="Calibri" w:cs="Arial"/>
          <w:sz w:val="18"/>
          <w:szCs w:val="18"/>
        </w:rPr>
        <w:t xml:space="preserve"> </w:t>
      </w:r>
      <w:r w:rsidR="00BE33E6" w:rsidRPr="007C6199">
        <w:rPr>
          <w:rFonts w:ascii="Calibri" w:hAnsi="Calibri" w:cs="Arial"/>
          <w:sz w:val="18"/>
          <w:szCs w:val="18"/>
        </w:rPr>
        <w:t>(</w:t>
      </w:r>
      <w:r w:rsidR="007C0D02" w:rsidRPr="007C6199">
        <w:rPr>
          <w:rFonts w:ascii="Calibri" w:hAnsi="Calibri" w:cs="Arial"/>
          <w:sz w:val="18"/>
          <w:szCs w:val="18"/>
        </w:rPr>
        <w:t>Used</w:t>
      </w:r>
      <w:r w:rsidR="009D12D7" w:rsidRPr="007C6199">
        <w:rPr>
          <w:rFonts w:ascii="Calibri" w:hAnsi="Calibri" w:cs="Arial"/>
          <w:sz w:val="18"/>
          <w:szCs w:val="18"/>
        </w:rPr>
        <w:t xml:space="preserve"> in climate zones 2, 4, and 6-</w:t>
      </w:r>
      <w:r w:rsidR="00C720F8" w:rsidRPr="007C6199">
        <w:rPr>
          <w:rFonts w:ascii="Calibri" w:hAnsi="Calibri" w:cs="Arial"/>
          <w:sz w:val="18"/>
          <w:szCs w:val="18"/>
        </w:rPr>
        <w:t>15</w:t>
      </w:r>
      <w:r w:rsidR="007C0D02" w:rsidRPr="007C6199">
        <w:rPr>
          <w:rFonts w:ascii="Calibri" w:hAnsi="Calibri" w:cs="Arial"/>
          <w:sz w:val="18"/>
          <w:szCs w:val="18"/>
        </w:rPr>
        <w:t xml:space="preserve"> for west-facing fenestration</w:t>
      </w:r>
      <w:r w:rsidR="00BE33E6" w:rsidRPr="007C6199">
        <w:rPr>
          <w:rFonts w:ascii="Calibri" w:hAnsi="Calibri" w:cs="Arial"/>
          <w:sz w:val="18"/>
          <w:szCs w:val="18"/>
        </w:rPr>
        <w:t xml:space="preserve">). </w:t>
      </w:r>
    </w:p>
    <w:p w14:paraId="308DB46E" w14:textId="17309512" w:rsidR="00FE052A" w:rsidRPr="007C6199" w:rsidRDefault="00BE33E6"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w:t>
      </w:r>
      <w:r w:rsidR="009D12D7" w:rsidRPr="007C6199">
        <w:rPr>
          <w:rFonts w:ascii="Calibri" w:hAnsi="Calibri" w:cs="Arial"/>
          <w:sz w:val="18"/>
          <w:szCs w:val="18"/>
        </w:rPr>
        <w:t>U-factor</w:t>
      </w:r>
      <w:r w:rsidR="00C97214" w:rsidRPr="007C6199">
        <w:rPr>
          <w:rFonts w:ascii="Calibri" w:hAnsi="Calibri" w:cs="Arial"/>
          <w:sz w:val="18"/>
          <w:szCs w:val="18"/>
        </w:rPr>
        <w:t xml:space="preserve"> (Windows)</w:t>
      </w:r>
      <w:r w:rsidR="009D12D7" w:rsidRPr="007C6199">
        <w:rPr>
          <w:rFonts w:ascii="Calibri" w:hAnsi="Calibri" w:cs="Arial"/>
          <w:sz w:val="18"/>
          <w:szCs w:val="18"/>
        </w:rPr>
        <w:t>: Maximum U-facto</w:t>
      </w:r>
      <w:r w:rsidR="00FE052A" w:rsidRPr="007C6199">
        <w:rPr>
          <w:rFonts w:ascii="Calibri" w:hAnsi="Calibri" w:cs="Arial"/>
          <w:sz w:val="18"/>
          <w:szCs w:val="18"/>
        </w:rPr>
        <w:t xml:space="preserve">r from </w:t>
      </w:r>
      <w:r w:rsidR="006D673F" w:rsidRPr="007C6199">
        <w:rPr>
          <w:rFonts w:ascii="Calibri" w:hAnsi="Calibri" w:cs="Arial"/>
          <w:sz w:val="18"/>
          <w:szCs w:val="18"/>
        </w:rPr>
        <w:t>Table 150.1-A</w:t>
      </w:r>
      <w:r w:rsidR="00127E14" w:rsidRPr="007C6199">
        <w:rPr>
          <w:rFonts w:ascii="Calibri" w:hAnsi="Calibri" w:cs="Arial"/>
          <w:sz w:val="18"/>
          <w:szCs w:val="18"/>
        </w:rPr>
        <w:t xml:space="preserve"> or 150.1-B</w:t>
      </w:r>
      <w:r w:rsidR="00FE052A" w:rsidRPr="007C6199">
        <w:rPr>
          <w:rFonts w:ascii="Calibri" w:hAnsi="Calibri" w:cs="Arial"/>
          <w:sz w:val="18"/>
          <w:szCs w:val="18"/>
        </w:rPr>
        <w:t>.</w:t>
      </w:r>
      <w:r w:rsidR="0001376D" w:rsidRPr="007C6199">
        <w:rPr>
          <w:rFonts w:ascii="Calibri" w:hAnsi="Calibri" w:cs="Arial"/>
          <w:sz w:val="18"/>
          <w:szCs w:val="18"/>
        </w:rPr>
        <w:t xml:space="preserve"> This field will always be 0.</w:t>
      </w:r>
      <w:r w:rsidR="00127E14" w:rsidRPr="007C6199">
        <w:rPr>
          <w:rFonts w:ascii="Calibri" w:hAnsi="Calibri" w:cs="Arial"/>
          <w:sz w:val="18"/>
          <w:szCs w:val="18"/>
        </w:rPr>
        <w:t>30</w:t>
      </w:r>
      <w:r w:rsidR="00371A7D" w:rsidRPr="007C6199">
        <w:rPr>
          <w:rFonts w:ascii="Calibri" w:hAnsi="Calibri" w:cs="Arial"/>
          <w:sz w:val="18"/>
          <w:szCs w:val="18"/>
        </w:rPr>
        <w:t>.</w:t>
      </w:r>
    </w:p>
    <w:p w14:paraId="3A899142" w14:textId="768ADAA6" w:rsidR="00C97214" w:rsidRPr="007C6199" w:rsidRDefault="00C97214"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U-factor (Skylights): </w:t>
      </w:r>
      <w:r w:rsidR="00FC04FC" w:rsidRPr="007C6199">
        <w:rPr>
          <w:rFonts w:ascii="Calibri" w:hAnsi="Calibri" w:cs="Arial"/>
          <w:sz w:val="18"/>
          <w:szCs w:val="18"/>
        </w:rPr>
        <w:t>Maximum U-factor from Table 150.1-A</w:t>
      </w:r>
      <w:r w:rsidR="00127E14" w:rsidRPr="007C6199">
        <w:rPr>
          <w:rFonts w:ascii="Calibri" w:hAnsi="Calibri" w:cs="Arial"/>
          <w:sz w:val="18"/>
          <w:szCs w:val="18"/>
        </w:rPr>
        <w:t xml:space="preserve"> or 150.1-B</w:t>
      </w:r>
      <w:r w:rsidR="00FC04FC" w:rsidRPr="007C6199">
        <w:rPr>
          <w:rFonts w:ascii="Calibri" w:hAnsi="Calibri" w:cs="Arial"/>
          <w:sz w:val="18"/>
          <w:szCs w:val="18"/>
        </w:rPr>
        <w:t>. This field will almost always be 0.</w:t>
      </w:r>
      <w:r w:rsidR="00127E14" w:rsidRPr="007C6199">
        <w:rPr>
          <w:rFonts w:ascii="Calibri" w:hAnsi="Calibri" w:cs="Arial"/>
          <w:sz w:val="18"/>
          <w:szCs w:val="18"/>
        </w:rPr>
        <w:t>30</w:t>
      </w:r>
      <w:r w:rsidR="00FC04FC" w:rsidRPr="007C6199">
        <w:rPr>
          <w:rFonts w:ascii="Calibri" w:hAnsi="Calibri" w:cs="Arial"/>
          <w:sz w:val="18"/>
          <w:szCs w:val="18"/>
        </w:rPr>
        <w:t xml:space="preserve"> unless meeting one of the Exceptions to 150.1(c)3A. If meeting one of the Exceptions, this field will be 0.55.</w:t>
      </w:r>
    </w:p>
    <w:p w14:paraId="308DB46F" w14:textId="1B04D2A3" w:rsidR="006D673F" w:rsidRPr="007C6199" w:rsidRDefault="00BE33E6"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w:t>
      </w:r>
      <w:r w:rsidR="00FE052A" w:rsidRPr="007C6199">
        <w:rPr>
          <w:rFonts w:ascii="Calibri" w:hAnsi="Calibri" w:cs="Arial"/>
          <w:sz w:val="18"/>
          <w:szCs w:val="18"/>
        </w:rPr>
        <w:t>SHGC</w:t>
      </w:r>
      <w:r w:rsidR="00C97214" w:rsidRPr="007C6199">
        <w:rPr>
          <w:rFonts w:ascii="Calibri" w:hAnsi="Calibri" w:cs="Arial"/>
          <w:sz w:val="18"/>
          <w:szCs w:val="18"/>
        </w:rPr>
        <w:t xml:space="preserve"> (Windows)</w:t>
      </w:r>
      <w:r w:rsidR="00FE052A" w:rsidRPr="007C6199">
        <w:rPr>
          <w:rFonts w:ascii="Calibri" w:hAnsi="Calibri" w:cs="Arial"/>
          <w:sz w:val="18"/>
          <w:szCs w:val="18"/>
        </w:rPr>
        <w:t xml:space="preserve">: Maximum SHGC from </w:t>
      </w:r>
      <w:r w:rsidR="006D673F" w:rsidRPr="007C6199">
        <w:rPr>
          <w:rFonts w:ascii="Calibri" w:hAnsi="Calibri" w:cs="Arial"/>
          <w:sz w:val="18"/>
          <w:szCs w:val="18"/>
        </w:rPr>
        <w:t>Table 150.1-A</w:t>
      </w:r>
      <w:r w:rsidR="00C720F8" w:rsidRPr="007C6199">
        <w:rPr>
          <w:rFonts w:ascii="Calibri" w:hAnsi="Calibri" w:cs="Arial"/>
          <w:sz w:val="18"/>
          <w:szCs w:val="18"/>
        </w:rPr>
        <w:t xml:space="preserve"> or 150.1-B</w:t>
      </w:r>
      <w:r w:rsidR="00FE052A" w:rsidRPr="007C6199">
        <w:rPr>
          <w:rFonts w:ascii="Calibri" w:hAnsi="Calibri" w:cs="Arial"/>
          <w:sz w:val="18"/>
          <w:szCs w:val="18"/>
        </w:rPr>
        <w:t>.</w:t>
      </w:r>
      <w:r w:rsidR="0001376D" w:rsidRPr="007C6199">
        <w:rPr>
          <w:rFonts w:ascii="Calibri" w:hAnsi="Calibri" w:cs="Arial"/>
          <w:sz w:val="18"/>
          <w:szCs w:val="18"/>
        </w:rPr>
        <w:t xml:space="preserve"> This field will either be 0.</w:t>
      </w:r>
      <w:r w:rsidR="00C720F8" w:rsidRPr="007C6199">
        <w:rPr>
          <w:rFonts w:ascii="Calibri" w:hAnsi="Calibri" w:cs="Arial"/>
          <w:sz w:val="18"/>
          <w:szCs w:val="18"/>
        </w:rPr>
        <w:t>23</w:t>
      </w:r>
      <w:r w:rsidR="0001376D" w:rsidRPr="007C6199">
        <w:rPr>
          <w:rFonts w:ascii="Calibri" w:hAnsi="Calibri" w:cs="Arial"/>
          <w:sz w:val="18"/>
          <w:szCs w:val="18"/>
        </w:rPr>
        <w:t xml:space="preserve"> or N/</w:t>
      </w:r>
      <w:r w:rsidR="00C720F8" w:rsidRPr="007C6199">
        <w:rPr>
          <w:rFonts w:ascii="Calibri" w:hAnsi="Calibri" w:cs="Arial"/>
          <w:sz w:val="18"/>
          <w:szCs w:val="18"/>
        </w:rPr>
        <w:t>R</w:t>
      </w:r>
      <w:r w:rsidR="0001376D" w:rsidRPr="007C6199">
        <w:rPr>
          <w:rFonts w:ascii="Calibri" w:hAnsi="Calibri" w:cs="Arial"/>
          <w:sz w:val="18"/>
          <w:szCs w:val="18"/>
        </w:rPr>
        <w:t>, depending on the climate zone. N/</w:t>
      </w:r>
      <w:r w:rsidR="00C720F8" w:rsidRPr="007C6199">
        <w:rPr>
          <w:rFonts w:ascii="Calibri" w:hAnsi="Calibri" w:cs="Arial"/>
          <w:sz w:val="18"/>
          <w:szCs w:val="18"/>
        </w:rPr>
        <w:t>R</w:t>
      </w:r>
      <w:r w:rsidR="0001376D" w:rsidRPr="007C6199">
        <w:rPr>
          <w:rFonts w:ascii="Calibri" w:hAnsi="Calibri" w:cs="Arial"/>
          <w:sz w:val="18"/>
          <w:szCs w:val="18"/>
        </w:rPr>
        <w:t xml:space="preserve"> means there is no maximum SHGC required in this climate zone. </w:t>
      </w:r>
      <w:r w:rsidR="006D673F" w:rsidRPr="007C6199">
        <w:rPr>
          <w:rFonts w:ascii="Calibri" w:hAnsi="Calibri" w:cs="Arial"/>
          <w:sz w:val="18"/>
          <w:szCs w:val="18"/>
        </w:rPr>
        <w:t>The SHGC will be the area weighted averaged</w:t>
      </w:r>
      <w:r w:rsidR="00AC60ED" w:rsidRPr="007C6199">
        <w:rPr>
          <w:rFonts w:ascii="Calibri" w:hAnsi="Calibri" w:cs="Arial"/>
          <w:sz w:val="18"/>
          <w:szCs w:val="18"/>
        </w:rPr>
        <w:t>, CF1R-ENV-02,</w:t>
      </w:r>
      <w:r w:rsidR="006D673F" w:rsidRPr="007C6199">
        <w:rPr>
          <w:rFonts w:ascii="Calibri" w:hAnsi="Calibri" w:cs="Arial"/>
          <w:sz w:val="18"/>
          <w:szCs w:val="18"/>
        </w:rPr>
        <w:t xml:space="preserve"> with other higher fenestration windows.</w:t>
      </w:r>
    </w:p>
    <w:p w14:paraId="08DA1699" w14:textId="2311872A" w:rsidR="00C97214" w:rsidRPr="007C6199" w:rsidRDefault="00C97214"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SHGC (Skylights): </w:t>
      </w:r>
      <w:r w:rsidR="00FC04FC" w:rsidRPr="007C6199">
        <w:rPr>
          <w:rFonts w:ascii="Calibri" w:hAnsi="Calibri" w:cs="Arial"/>
          <w:sz w:val="18"/>
          <w:szCs w:val="18"/>
        </w:rPr>
        <w:t>Maximum SHGC from Table 150.1-A</w:t>
      </w:r>
      <w:r w:rsidR="00C720F8" w:rsidRPr="007C6199">
        <w:rPr>
          <w:rFonts w:ascii="Calibri" w:hAnsi="Calibri" w:cs="Arial"/>
          <w:sz w:val="18"/>
          <w:szCs w:val="18"/>
        </w:rPr>
        <w:t xml:space="preserve"> or 150.1-B</w:t>
      </w:r>
      <w:r w:rsidR="00FC04FC" w:rsidRPr="007C6199">
        <w:rPr>
          <w:rFonts w:ascii="Calibri" w:hAnsi="Calibri" w:cs="Arial"/>
          <w:sz w:val="18"/>
          <w:szCs w:val="18"/>
        </w:rPr>
        <w:t>. This field will almost always be 0.25 unless meeting one of the Exceptions to 150.1(c)3A. If meeting one of the Exceptions, this field will be 0.30.</w:t>
      </w:r>
    </w:p>
    <w:p w14:paraId="308DB470" w14:textId="77777777" w:rsidR="00FE052A" w:rsidRPr="007C6199" w:rsidRDefault="00FE052A" w:rsidP="001E4CF9">
      <w:pPr>
        <w:pStyle w:val="ListParagraph"/>
        <w:keepNext/>
        <w:numPr>
          <w:ilvl w:val="1"/>
          <w:numId w:val="33"/>
        </w:numPr>
        <w:ind w:left="720"/>
        <w:contextualSpacing/>
        <w:rPr>
          <w:rFonts w:ascii="Calibri" w:hAnsi="Calibri" w:cs="Arial"/>
          <w:b/>
          <w:sz w:val="18"/>
          <w:szCs w:val="18"/>
        </w:rPr>
      </w:pPr>
      <w:r w:rsidRPr="007C6199">
        <w:rPr>
          <w:rFonts w:ascii="Calibri" w:hAnsi="Calibri" w:cs="Arial"/>
          <w:sz w:val="18"/>
          <w:szCs w:val="18"/>
        </w:rPr>
        <w:lastRenderedPageBreak/>
        <w:t>Comments: Any notes regarding location, unique conditions, or attachments.</w:t>
      </w:r>
    </w:p>
    <w:p w14:paraId="308DB471" w14:textId="77777777" w:rsidR="00FE052A" w:rsidRPr="007C6199" w:rsidRDefault="00FE052A" w:rsidP="003F64CF">
      <w:pPr>
        <w:keepNext/>
        <w:rPr>
          <w:rFonts w:ascii="Calibri" w:hAnsi="Calibri" w:cs="Arial"/>
          <w:b/>
          <w:sz w:val="18"/>
          <w:szCs w:val="18"/>
        </w:rPr>
      </w:pPr>
    </w:p>
    <w:p w14:paraId="308DB472" w14:textId="727B28D3" w:rsidR="00166008" w:rsidRPr="007C6199" w:rsidRDefault="001E4CF9" w:rsidP="003F64CF">
      <w:pPr>
        <w:keepNext/>
        <w:rPr>
          <w:rFonts w:ascii="Calibri" w:hAnsi="Calibri" w:cs="Arial"/>
          <w:b/>
          <w:sz w:val="18"/>
          <w:szCs w:val="18"/>
        </w:rPr>
      </w:pPr>
      <w:r w:rsidRPr="007C6199">
        <w:rPr>
          <w:rFonts w:ascii="Calibri" w:hAnsi="Calibri" w:cs="Arial"/>
          <w:b/>
          <w:sz w:val="18"/>
          <w:szCs w:val="18"/>
        </w:rPr>
        <w:t>J</w:t>
      </w:r>
      <w:r w:rsidR="00166008" w:rsidRPr="007C6199">
        <w:rPr>
          <w:rFonts w:ascii="Calibri" w:hAnsi="Calibri" w:cs="Arial"/>
          <w:b/>
          <w:sz w:val="18"/>
          <w:szCs w:val="18"/>
        </w:rPr>
        <w:t xml:space="preserve">. </w:t>
      </w:r>
      <w:r w:rsidR="00C97214" w:rsidRPr="007C6199">
        <w:rPr>
          <w:rFonts w:ascii="Calibri" w:hAnsi="Calibri" w:cs="Arial"/>
          <w:b/>
          <w:sz w:val="18"/>
          <w:szCs w:val="18"/>
        </w:rPr>
        <w:t>Fenestration Proposed Areas and Efficiencies</w:t>
      </w:r>
    </w:p>
    <w:p w14:paraId="308DB473" w14:textId="77777777" w:rsidR="003020BA" w:rsidRPr="007C6199" w:rsidRDefault="003020BA" w:rsidP="001F3969">
      <w:pPr>
        <w:numPr>
          <w:ilvl w:val="0"/>
          <w:numId w:val="19"/>
        </w:numPr>
        <w:rPr>
          <w:rFonts w:asciiTheme="minorHAnsi" w:hAnsiTheme="minorHAnsi"/>
          <w:sz w:val="18"/>
          <w:szCs w:val="18"/>
        </w:rPr>
      </w:pPr>
      <w:r w:rsidRPr="007C6199">
        <w:rPr>
          <w:rFonts w:asciiTheme="minorHAnsi" w:hAnsiTheme="minorHAnsi"/>
          <w:sz w:val="18"/>
          <w:szCs w:val="18"/>
        </w:rPr>
        <w:t>Tag/ID: Provide a name or designator for each unique type of fenestration surface. This designator should be used consistently throughout the plan set (elevations, finish schedules, etc.) such as Window-1, Skylight-1, etc. to identify each surface. It should also be consistently used on the other forms in the compliance documentation.</w:t>
      </w:r>
    </w:p>
    <w:p w14:paraId="308DB474" w14:textId="408CC861" w:rsidR="003020BA" w:rsidRPr="007C6199" w:rsidRDefault="003020BA" w:rsidP="001F3969">
      <w:pPr>
        <w:pStyle w:val="ListParagraph"/>
        <w:numPr>
          <w:ilvl w:val="0"/>
          <w:numId w:val="19"/>
        </w:numPr>
        <w:rPr>
          <w:rFonts w:asciiTheme="minorHAnsi" w:hAnsiTheme="minorHAnsi"/>
          <w:sz w:val="18"/>
          <w:szCs w:val="18"/>
        </w:rPr>
      </w:pPr>
      <w:r w:rsidRPr="007C6199">
        <w:rPr>
          <w:rFonts w:asciiTheme="minorHAnsi" w:hAnsiTheme="minorHAnsi"/>
          <w:sz w:val="18"/>
          <w:szCs w:val="18"/>
        </w:rPr>
        <w:t xml:space="preserve">Fenestration Type: Indicate the type of fenestration construction </w:t>
      </w:r>
      <w:r w:rsidR="00371A7D" w:rsidRPr="007C6199">
        <w:rPr>
          <w:rFonts w:asciiTheme="minorHAnsi" w:hAnsiTheme="minorHAnsi"/>
          <w:sz w:val="18"/>
          <w:szCs w:val="18"/>
        </w:rPr>
        <w:t>(</w:t>
      </w:r>
      <w:r w:rsidRPr="007C6199">
        <w:rPr>
          <w:rFonts w:asciiTheme="minorHAnsi" w:hAnsiTheme="minorHAnsi"/>
          <w:sz w:val="18"/>
          <w:szCs w:val="18"/>
        </w:rPr>
        <w:t xml:space="preserve">e.g., Fixed Window, Operable Window, </w:t>
      </w:r>
      <w:r w:rsidR="00FC04FC" w:rsidRPr="007C6199">
        <w:rPr>
          <w:rFonts w:asciiTheme="minorHAnsi" w:hAnsiTheme="minorHAnsi"/>
          <w:sz w:val="18"/>
          <w:szCs w:val="18"/>
        </w:rPr>
        <w:t>Skylight, Tubular Skylight, or Glass in Door</w:t>
      </w:r>
      <w:r w:rsidR="00371A7D" w:rsidRPr="007C6199">
        <w:rPr>
          <w:rFonts w:asciiTheme="minorHAnsi" w:hAnsiTheme="minorHAnsi"/>
          <w:sz w:val="18"/>
          <w:szCs w:val="18"/>
        </w:rPr>
        <w:t>)</w:t>
      </w:r>
      <w:r w:rsidR="00FC04FC" w:rsidRPr="007C6199">
        <w:rPr>
          <w:rFonts w:asciiTheme="minorHAnsi" w:hAnsiTheme="minorHAnsi"/>
          <w:sz w:val="18"/>
          <w:szCs w:val="18"/>
        </w:rPr>
        <w:t>.</w:t>
      </w:r>
    </w:p>
    <w:p w14:paraId="308DB475" w14:textId="77777777" w:rsidR="00BE33E6" w:rsidRPr="007C6199" w:rsidRDefault="00BE33E6" w:rsidP="003020BA">
      <w:pPr>
        <w:ind w:left="1080"/>
        <w:rPr>
          <w:rFonts w:ascii="Calibri" w:hAnsi="Calibri" w:cs="Arial"/>
          <w:sz w:val="18"/>
          <w:szCs w:val="18"/>
        </w:rPr>
      </w:pPr>
    </w:p>
    <w:p w14:paraId="308DB476" w14:textId="4208A62F" w:rsidR="003020BA" w:rsidRPr="007C6199" w:rsidRDefault="003020BA" w:rsidP="004358FA">
      <w:pPr>
        <w:ind w:left="1440" w:hanging="720"/>
        <w:rPr>
          <w:rFonts w:ascii="Calibri" w:hAnsi="Calibri" w:cs="Arial"/>
          <w:sz w:val="18"/>
          <w:szCs w:val="18"/>
        </w:rPr>
      </w:pPr>
      <w:r w:rsidRPr="007C6199">
        <w:rPr>
          <w:rFonts w:ascii="Calibri" w:hAnsi="Calibri" w:cs="Arial"/>
          <w:sz w:val="18"/>
          <w:szCs w:val="18"/>
        </w:rPr>
        <w:t xml:space="preserve">NOTE: </w:t>
      </w:r>
      <w:r w:rsidR="00D315E4" w:rsidRPr="007C6199">
        <w:rPr>
          <w:rFonts w:ascii="Calibri" w:hAnsi="Calibri" w:cs="Arial"/>
          <w:sz w:val="18"/>
          <w:szCs w:val="18"/>
        </w:rPr>
        <w:tab/>
      </w:r>
      <w:r w:rsidRPr="007C6199">
        <w:rPr>
          <w:rFonts w:ascii="Calibri" w:hAnsi="Calibri" w:cs="Arial"/>
          <w:sz w:val="18"/>
          <w:szCs w:val="18"/>
        </w:rPr>
        <w:t xml:space="preserve">Doors with glazing are counted in one of two ways. The entire door area of a door with </w:t>
      </w:r>
      <w:r w:rsidR="00B47CC2" w:rsidRPr="007C6199">
        <w:rPr>
          <w:rFonts w:ascii="Calibri" w:hAnsi="Calibri" w:cs="Arial"/>
          <w:sz w:val="18"/>
          <w:szCs w:val="18"/>
        </w:rPr>
        <w:t>25</w:t>
      </w:r>
      <w:r w:rsidRPr="007C6199">
        <w:rPr>
          <w:rFonts w:ascii="Calibri" w:hAnsi="Calibri" w:cs="Arial"/>
          <w:sz w:val="18"/>
          <w:szCs w:val="18"/>
        </w:rPr>
        <w:t xml:space="preserve">% or more glazing is considered fenestration. A door with less than </w:t>
      </w:r>
      <w:r w:rsidR="00B47CC2" w:rsidRPr="007C6199">
        <w:rPr>
          <w:rFonts w:ascii="Calibri" w:hAnsi="Calibri" w:cs="Arial"/>
          <w:sz w:val="18"/>
          <w:szCs w:val="18"/>
        </w:rPr>
        <w:t>25</w:t>
      </w:r>
      <w:r w:rsidRPr="007C6199">
        <w:rPr>
          <w:rFonts w:ascii="Calibri" w:hAnsi="Calibri" w:cs="Arial"/>
          <w:sz w:val="18"/>
          <w:szCs w:val="18"/>
        </w:rPr>
        <w:t xml:space="preserve">% glazing can be considered as all fenestration, or can be calculated as the actual glass area with a 2-inch (0.17 ft) frame all around. </w:t>
      </w:r>
    </w:p>
    <w:p w14:paraId="308DB477" w14:textId="77777777" w:rsidR="00BE33E6" w:rsidRPr="007C6199" w:rsidRDefault="00BE33E6" w:rsidP="003020BA">
      <w:pPr>
        <w:ind w:left="1080"/>
        <w:rPr>
          <w:rFonts w:ascii="Calibri" w:hAnsi="Calibri" w:cs="Arial"/>
          <w:sz w:val="18"/>
          <w:szCs w:val="18"/>
        </w:rPr>
      </w:pPr>
    </w:p>
    <w:p w14:paraId="308DB478" w14:textId="77777777" w:rsidR="003020BA" w:rsidRPr="007C6199" w:rsidRDefault="003020BA" w:rsidP="001F3969">
      <w:pPr>
        <w:pStyle w:val="ListParagraph"/>
        <w:numPr>
          <w:ilvl w:val="0"/>
          <w:numId w:val="19"/>
        </w:numPr>
        <w:rPr>
          <w:rFonts w:ascii="Calibri" w:hAnsi="Calibri" w:cs="Arial"/>
          <w:sz w:val="18"/>
          <w:szCs w:val="18"/>
        </w:rPr>
      </w:pPr>
      <w:r w:rsidRPr="007C6199">
        <w:rPr>
          <w:rFonts w:ascii="Calibri" w:hAnsi="Calibri" w:cs="Arial"/>
          <w:sz w:val="18"/>
          <w:szCs w:val="18"/>
        </w:rPr>
        <w:t>Frame Type: Indicate the frame type as either metal, metal thermal break, or nonmetal.</w:t>
      </w:r>
    </w:p>
    <w:p w14:paraId="308DB479" w14:textId="77777777" w:rsidR="003020BA" w:rsidRPr="007C6199" w:rsidRDefault="003020BA" w:rsidP="001F3969">
      <w:pPr>
        <w:pStyle w:val="ListParagraph"/>
        <w:numPr>
          <w:ilvl w:val="0"/>
          <w:numId w:val="19"/>
        </w:numPr>
        <w:rPr>
          <w:rFonts w:asciiTheme="minorHAnsi" w:hAnsiTheme="minorHAnsi"/>
          <w:sz w:val="18"/>
          <w:szCs w:val="18"/>
        </w:rPr>
      </w:pPr>
      <w:r w:rsidRPr="007C6199">
        <w:rPr>
          <w:rFonts w:asciiTheme="minorHAnsi" w:hAnsiTheme="minorHAnsi"/>
          <w:sz w:val="18"/>
          <w:szCs w:val="18"/>
        </w:rPr>
        <w:t>Dynamic Glazing: Indicate whether the fenestration has an integrated shading device, chromogenic glazing, or none for no dynamic glazing.</w:t>
      </w:r>
      <w:r w:rsidRPr="007C6199">
        <w:rPr>
          <w:rFonts w:ascii="Calibri" w:hAnsi="Calibri" w:cs="Arial"/>
          <w:sz w:val="18"/>
          <w:szCs w:val="18"/>
        </w:rPr>
        <w:t xml:space="preserve"> Chromogenic glazing shall be considered separately from other fenestration types.</w:t>
      </w:r>
    </w:p>
    <w:p w14:paraId="308DB47A" w14:textId="77777777" w:rsidR="003020BA" w:rsidRPr="007C6199" w:rsidRDefault="003020BA" w:rsidP="001F3969">
      <w:pPr>
        <w:pStyle w:val="ListParagraph"/>
        <w:numPr>
          <w:ilvl w:val="0"/>
          <w:numId w:val="19"/>
        </w:numPr>
        <w:rPr>
          <w:rFonts w:ascii="Calibri" w:hAnsi="Calibri" w:cs="Arial"/>
          <w:sz w:val="18"/>
          <w:szCs w:val="18"/>
        </w:rPr>
      </w:pPr>
      <w:r w:rsidRPr="007C6199">
        <w:rPr>
          <w:rFonts w:asciiTheme="minorHAnsi" w:hAnsiTheme="minorHAnsi"/>
          <w:sz w:val="18"/>
          <w:szCs w:val="18"/>
        </w:rPr>
        <w:t xml:space="preserve">Orientation: Orientation </w:t>
      </w:r>
      <w:r w:rsidRPr="007C6199">
        <w:rPr>
          <w:rFonts w:asciiTheme="minorHAnsi" w:hAnsiTheme="minorHAnsi" w:cs="Arial"/>
          <w:sz w:val="18"/>
          <w:szCs w:val="18"/>
        </w:rPr>
        <w:t>c</w:t>
      </w:r>
      <w:r w:rsidRPr="007C6199">
        <w:rPr>
          <w:rFonts w:ascii="Calibri" w:hAnsi="Calibri" w:cs="Arial"/>
          <w:sz w:val="18"/>
          <w:szCs w:val="18"/>
        </w:rPr>
        <w:t>an be North, East, South, West. If documentation is for a building that may be built in any direction, in a climate zone that limits west-facing fenestration, complete this section assuming the side of the building with the most fenestration faces west.</w:t>
      </w:r>
    </w:p>
    <w:p w14:paraId="308DB47B" w14:textId="77777777" w:rsidR="00BE33E6" w:rsidRPr="007C6199" w:rsidRDefault="00BE33E6" w:rsidP="003020BA">
      <w:pPr>
        <w:ind w:left="2160" w:hanging="720"/>
        <w:contextualSpacing/>
        <w:rPr>
          <w:rFonts w:asciiTheme="minorHAnsi" w:hAnsiTheme="minorHAnsi" w:cs="Arial"/>
          <w:sz w:val="18"/>
          <w:szCs w:val="18"/>
        </w:rPr>
      </w:pPr>
    </w:p>
    <w:p w14:paraId="308DB47C" w14:textId="330C39DA" w:rsidR="003020BA" w:rsidRPr="007C6199" w:rsidRDefault="003020BA" w:rsidP="004358FA">
      <w:pPr>
        <w:ind w:left="1440" w:hanging="720"/>
        <w:contextualSpacing/>
        <w:rPr>
          <w:rFonts w:ascii="Calibri" w:hAnsi="Calibri" w:cs="Arial"/>
          <w:sz w:val="18"/>
          <w:szCs w:val="18"/>
        </w:rPr>
      </w:pPr>
      <w:r w:rsidRPr="007C6199">
        <w:rPr>
          <w:rFonts w:asciiTheme="minorHAnsi" w:hAnsiTheme="minorHAnsi" w:cs="Arial"/>
          <w:sz w:val="18"/>
          <w:szCs w:val="18"/>
        </w:rPr>
        <w:t>N</w:t>
      </w:r>
      <w:r w:rsidRPr="007C6199">
        <w:rPr>
          <w:rFonts w:ascii="Calibri" w:hAnsi="Calibri" w:cs="Arial"/>
          <w:sz w:val="18"/>
          <w:szCs w:val="18"/>
        </w:rPr>
        <w:t xml:space="preserve">OTE: </w:t>
      </w:r>
      <w:r w:rsidR="00D315E4" w:rsidRPr="007C6199">
        <w:rPr>
          <w:rFonts w:ascii="Calibri" w:hAnsi="Calibri" w:cs="Arial"/>
          <w:sz w:val="18"/>
          <w:szCs w:val="18"/>
        </w:rPr>
        <w:tab/>
      </w:r>
      <w:r w:rsidRPr="007C6199">
        <w:rPr>
          <w:rFonts w:ascii="Calibri" w:hAnsi="Calibri" w:cs="Arial"/>
          <w:sz w:val="18"/>
          <w:szCs w:val="18"/>
        </w:rPr>
        <w:t>West includes any vertical fenestration oriented to within 45 degrees of true west, excluding 45 degrees south of west; any skylights oriented west; and skylights facing any direction with a pitch of less than 1:12.</w:t>
      </w:r>
    </w:p>
    <w:p w14:paraId="308DB47D" w14:textId="77777777" w:rsidR="00BE33E6" w:rsidRPr="007C6199" w:rsidRDefault="00BE33E6" w:rsidP="003020BA">
      <w:pPr>
        <w:ind w:left="2160" w:hanging="720"/>
        <w:contextualSpacing/>
        <w:rPr>
          <w:rFonts w:asciiTheme="minorHAnsi" w:hAnsiTheme="minorHAnsi"/>
          <w:sz w:val="18"/>
          <w:szCs w:val="18"/>
        </w:rPr>
      </w:pPr>
    </w:p>
    <w:p w14:paraId="308DB47E" w14:textId="77777777" w:rsidR="003020BA" w:rsidRPr="007C6199" w:rsidRDefault="003020BA" w:rsidP="001F3969">
      <w:pPr>
        <w:pStyle w:val="ListParagraph"/>
        <w:keepNext/>
        <w:numPr>
          <w:ilvl w:val="0"/>
          <w:numId w:val="19"/>
        </w:numPr>
        <w:rPr>
          <w:rFonts w:ascii="Calibri" w:hAnsi="Calibri"/>
          <w:sz w:val="18"/>
          <w:szCs w:val="18"/>
        </w:rPr>
      </w:pPr>
      <w:r w:rsidRPr="007C6199">
        <w:rPr>
          <w:rFonts w:asciiTheme="minorHAnsi" w:hAnsiTheme="minorHAnsi"/>
          <w:sz w:val="18"/>
          <w:szCs w:val="18"/>
        </w:rPr>
        <w:t>Number of Panes: Indicate the number of panes for each Tag/ID; is it a single, double, or triple pane window?</w:t>
      </w:r>
    </w:p>
    <w:p w14:paraId="308DB47F" w14:textId="68BBB0B4" w:rsidR="003020BA"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Fenestration Area </w:t>
      </w:r>
      <w:r w:rsidR="00BE33E6" w:rsidRPr="007C6199">
        <w:rPr>
          <w:rFonts w:ascii="Calibri" w:hAnsi="Calibri" w:cs="Arial"/>
          <w:sz w:val="18"/>
          <w:szCs w:val="18"/>
        </w:rPr>
        <w:t>(</w:t>
      </w:r>
      <w:r w:rsidRPr="007C6199">
        <w:rPr>
          <w:rFonts w:ascii="Calibri" w:hAnsi="Calibri" w:cs="Arial"/>
          <w:sz w:val="18"/>
          <w:szCs w:val="18"/>
        </w:rPr>
        <w:t>ft</w:t>
      </w:r>
      <w:r w:rsidRPr="007C6199">
        <w:rPr>
          <w:rFonts w:ascii="Calibri" w:hAnsi="Calibri" w:cs="Arial"/>
          <w:sz w:val="18"/>
          <w:szCs w:val="18"/>
          <w:vertAlign w:val="superscript"/>
        </w:rPr>
        <w:t>2</w:t>
      </w:r>
      <w:r w:rsidR="00BE33E6" w:rsidRPr="007C6199">
        <w:rPr>
          <w:rFonts w:ascii="Calibri" w:hAnsi="Calibri" w:cs="Arial"/>
          <w:sz w:val="18"/>
          <w:szCs w:val="18"/>
        </w:rPr>
        <w:t>)</w:t>
      </w:r>
      <w:r w:rsidRPr="007C6199">
        <w:rPr>
          <w:rFonts w:ascii="Calibri" w:hAnsi="Calibri" w:cs="Arial"/>
          <w:sz w:val="18"/>
          <w:szCs w:val="18"/>
        </w:rPr>
        <w:t xml:space="preserve">: Indicate the area (in </w:t>
      </w:r>
      <w:r w:rsidR="00E24186" w:rsidRPr="007C6199">
        <w:rPr>
          <w:rFonts w:ascii="Calibri" w:hAnsi="Calibri" w:cs="Arial"/>
          <w:sz w:val="18"/>
          <w:szCs w:val="18"/>
        </w:rPr>
        <w:t>ft</w:t>
      </w:r>
      <w:r w:rsidR="00E24186" w:rsidRPr="007C6199">
        <w:rPr>
          <w:rFonts w:ascii="Calibri" w:hAnsi="Calibri" w:cs="Arial"/>
          <w:sz w:val="18"/>
          <w:szCs w:val="18"/>
          <w:vertAlign w:val="superscript"/>
        </w:rPr>
        <w:t>2</w:t>
      </w:r>
      <w:r w:rsidRPr="007C6199">
        <w:rPr>
          <w:rFonts w:ascii="Calibri" w:hAnsi="Calibri" w:cs="Arial"/>
          <w:sz w:val="18"/>
          <w:szCs w:val="18"/>
        </w:rPr>
        <w:t xml:space="preserve">) of each exterior fenestration type, </w:t>
      </w:r>
      <w:r w:rsidR="00BE33E6" w:rsidRPr="007C6199">
        <w:rPr>
          <w:rFonts w:ascii="Calibri" w:hAnsi="Calibri" w:cs="Arial"/>
          <w:sz w:val="18"/>
          <w:szCs w:val="18"/>
        </w:rPr>
        <w:t xml:space="preserve">excluding </w:t>
      </w:r>
      <w:r w:rsidRPr="007C6199">
        <w:rPr>
          <w:rFonts w:ascii="Calibri" w:hAnsi="Calibri" w:cs="Arial"/>
          <w:sz w:val="18"/>
          <w:szCs w:val="18"/>
        </w:rPr>
        <w:t>west-facing fenestration.</w:t>
      </w:r>
    </w:p>
    <w:p w14:paraId="308DB480" w14:textId="0376E04E" w:rsidR="00BE33E6"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West Facing Fenestration Area </w:t>
      </w:r>
      <w:r w:rsidR="00BE33E6" w:rsidRPr="007C6199">
        <w:rPr>
          <w:rFonts w:ascii="Calibri" w:hAnsi="Calibri" w:cs="Arial"/>
          <w:sz w:val="18"/>
          <w:szCs w:val="18"/>
        </w:rPr>
        <w:t>(</w:t>
      </w:r>
      <w:r w:rsidRPr="007C6199">
        <w:rPr>
          <w:rFonts w:ascii="Calibri" w:hAnsi="Calibri" w:cs="Arial"/>
          <w:sz w:val="18"/>
          <w:szCs w:val="18"/>
        </w:rPr>
        <w:t>ft</w:t>
      </w:r>
      <w:r w:rsidRPr="007C6199">
        <w:rPr>
          <w:rFonts w:ascii="Calibri" w:hAnsi="Calibri" w:cs="Arial"/>
          <w:sz w:val="18"/>
          <w:szCs w:val="18"/>
          <w:vertAlign w:val="superscript"/>
        </w:rPr>
        <w:t>2</w:t>
      </w:r>
      <w:r w:rsidR="00BE33E6" w:rsidRPr="007C6199">
        <w:rPr>
          <w:rFonts w:ascii="Calibri" w:hAnsi="Calibri" w:cs="Arial"/>
          <w:sz w:val="18"/>
          <w:szCs w:val="18"/>
        </w:rPr>
        <w:t>)</w:t>
      </w:r>
      <w:r w:rsidRPr="007C6199">
        <w:rPr>
          <w:rFonts w:ascii="Calibri" w:hAnsi="Calibri" w:cs="Arial"/>
          <w:sz w:val="18"/>
          <w:szCs w:val="18"/>
        </w:rPr>
        <w:t xml:space="preserve">: In climate zones 2, 4, and 6-16, indicate the area (in </w:t>
      </w:r>
      <w:r w:rsidR="00E24186" w:rsidRPr="007C6199">
        <w:rPr>
          <w:rFonts w:ascii="Calibri" w:hAnsi="Calibri" w:cs="Arial"/>
          <w:sz w:val="18"/>
          <w:szCs w:val="18"/>
        </w:rPr>
        <w:t>ft</w:t>
      </w:r>
      <w:r w:rsidR="00E24186" w:rsidRPr="007C6199">
        <w:rPr>
          <w:rFonts w:ascii="Calibri" w:hAnsi="Calibri" w:cs="Arial"/>
          <w:sz w:val="18"/>
          <w:szCs w:val="18"/>
          <w:vertAlign w:val="superscript"/>
        </w:rPr>
        <w:t>2</w:t>
      </w:r>
      <w:r w:rsidRPr="007C6199">
        <w:rPr>
          <w:rFonts w:ascii="Calibri" w:hAnsi="Calibri" w:cs="Arial"/>
          <w:sz w:val="18"/>
          <w:szCs w:val="18"/>
        </w:rPr>
        <w:t>) of each exterior west-facing fenestration type separately.</w:t>
      </w:r>
    </w:p>
    <w:p w14:paraId="308DB481" w14:textId="77777777" w:rsidR="00A10D7E" w:rsidRPr="007C6199" w:rsidRDefault="00A10D7E" w:rsidP="00A10D7E">
      <w:pPr>
        <w:pStyle w:val="ListParagraph"/>
        <w:contextualSpacing/>
        <w:rPr>
          <w:rFonts w:ascii="Calibri" w:hAnsi="Calibri" w:cs="Arial"/>
          <w:sz w:val="18"/>
          <w:szCs w:val="18"/>
        </w:rPr>
      </w:pPr>
    </w:p>
    <w:p w14:paraId="308DB482" w14:textId="286D9901" w:rsidR="003020BA" w:rsidRPr="007C6199" w:rsidRDefault="003020BA" w:rsidP="004358FA">
      <w:pPr>
        <w:ind w:left="720"/>
        <w:contextualSpacing/>
        <w:rPr>
          <w:rFonts w:ascii="Calibri" w:hAnsi="Calibri" w:cs="Arial"/>
          <w:sz w:val="18"/>
          <w:szCs w:val="18"/>
        </w:rPr>
      </w:pPr>
      <w:r w:rsidRPr="007C6199">
        <w:rPr>
          <w:rFonts w:ascii="Calibri" w:hAnsi="Calibri" w:cs="Arial"/>
          <w:sz w:val="18"/>
          <w:szCs w:val="18"/>
        </w:rPr>
        <w:t xml:space="preserve">NOTE: </w:t>
      </w:r>
      <w:r w:rsidR="00D315E4" w:rsidRPr="007C6199">
        <w:rPr>
          <w:rFonts w:ascii="Calibri" w:hAnsi="Calibri" w:cs="Arial"/>
          <w:sz w:val="18"/>
          <w:szCs w:val="18"/>
        </w:rPr>
        <w:tab/>
      </w:r>
      <w:r w:rsidRPr="007C6199">
        <w:rPr>
          <w:rFonts w:ascii="Calibri" w:hAnsi="Calibri" w:cs="Arial"/>
          <w:sz w:val="18"/>
          <w:szCs w:val="18"/>
        </w:rPr>
        <w:t>Skylights installed in a roof with a pitch less than 1:12 are considered to face west.</w:t>
      </w:r>
    </w:p>
    <w:p w14:paraId="308DB483" w14:textId="77777777" w:rsidR="00BE33E6" w:rsidRPr="007C6199" w:rsidRDefault="00BE33E6" w:rsidP="003020BA">
      <w:pPr>
        <w:ind w:left="1080"/>
        <w:contextualSpacing/>
        <w:rPr>
          <w:rFonts w:ascii="Calibri" w:hAnsi="Calibri" w:cs="Arial"/>
          <w:sz w:val="18"/>
          <w:szCs w:val="18"/>
        </w:rPr>
      </w:pPr>
    </w:p>
    <w:p w14:paraId="308DB484" w14:textId="731D53EA" w:rsidR="003020BA" w:rsidRPr="007C6199" w:rsidRDefault="0048403C"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t>
      </w:r>
      <w:r w:rsidR="003020BA" w:rsidRPr="007C6199">
        <w:rPr>
          <w:rFonts w:ascii="Calibri" w:hAnsi="Calibri" w:cs="Arial"/>
          <w:sz w:val="18"/>
          <w:szCs w:val="18"/>
        </w:rPr>
        <w:t xml:space="preserve">U-factor: Enter </w:t>
      </w:r>
    </w:p>
    <w:p w14:paraId="308DB485" w14:textId="77777777" w:rsidR="003020BA"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(a) the NFRC U-factor based on the proposed brand and type of fenestration using National Fenestration Rating Council (</w:t>
      </w:r>
      <w:hyperlink r:id="rId17" w:history="1">
        <w:r w:rsidRPr="007C6199">
          <w:rPr>
            <w:rStyle w:val="Hyperlink"/>
            <w:rFonts w:ascii="Calibri" w:hAnsi="Calibri" w:cs="Arial"/>
            <w:sz w:val="18"/>
            <w:szCs w:val="18"/>
          </w:rPr>
          <w:t>www.nfrc.org</w:t>
        </w:r>
      </w:hyperlink>
      <w:r w:rsidRPr="007C6199">
        <w:rPr>
          <w:rFonts w:ascii="Calibri" w:hAnsi="Calibri" w:cs="Arial"/>
          <w:sz w:val="18"/>
          <w:szCs w:val="18"/>
        </w:rPr>
        <w:t>) certified values, or</w:t>
      </w:r>
    </w:p>
    <w:p w14:paraId="308DB486" w14:textId="77141FBB" w:rsidR="003020BA"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(b) the default value from Table 110.6-A, or</w:t>
      </w:r>
    </w:p>
    <w:p w14:paraId="686471DD" w14:textId="5A124A55" w:rsidR="00497FCF"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(c) the NA6.2 alternate default U-factor (for non-rated site-built fenestration only)</w:t>
      </w:r>
      <w:r w:rsidR="00497FCF" w:rsidRPr="007C6199">
        <w:rPr>
          <w:rFonts w:ascii="Calibri" w:hAnsi="Calibri" w:cs="Arial"/>
          <w:sz w:val="18"/>
          <w:szCs w:val="18"/>
        </w:rPr>
        <w:t>, or</w:t>
      </w:r>
    </w:p>
    <w:p w14:paraId="308DB487" w14:textId="0ABA9365" w:rsidR="003020BA" w:rsidRPr="007C6199" w:rsidRDefault="00497FCF" w:rsidP="003020BA">
      <w:pPr>
        <w:pStyle w:val="ListParagraph"/>
        <w:ind w:left="1440" w:hanging="360"/>
        <w:contextualSpacing/>
        <w:rPr>
          <w:rFonts w:ascii="Calibri" w:hAnsi="Calibri" w:cs="Arial"/>
          <w:sz w:val="18"/>
          <w:szCs w:val="18"/>
        </w:rPr>
      </w:pPr>
      <w:r w:rsidRPr="007C6199">
        <w:rPr>
          <w:rFonts w:ascii="Calibri" w:hAnsi="Calibri" w:cs="Arial"/>
          <w:sz w:val="18"/>
          <w:szCs w:val="18"/>
        </w:rPr>
        <w:t>(d) the Area-weighted Average from CF1R-ENV-02.</w:t>
      </w:r>
    </w:p>
    <w:p w14:paraId="73A03426" w14:textId="77777777" w:rsidR="00FC04FC" w:rsidRPr="007C6199" w:rsidRDefault="00FC04FC" w:rsidP="003020BA">
      <w:pPr>
        <w:pStyle w:val="ListParagraph"/>
        <w:ind w:left="1440" w:hanging="360"/>
        <w:contextualSpacing/>
        <w:rPr>
          <w:rFonts w:ascii="Calibri" w:hAnsi="Calibri" w:cs="Arial"/>
          <w:sz w:val="18"/>
          <w:szCs w:val="18"/>
        </w:rPr>
      </w:pPr>
    </w:p>
    <w:p w14:paraId="308DB489" w14:textId="212DCCD5" w:rsidR="003020BA" w:rsidRPr="007C6199" w:rsidRDefault="003020BA" w:rsidP="004358FA">
      <w:pPr>
        <w:tabs>
          <w:tab w:val="left" w:pos="1800"/>
        </w:tabs>
        <w:ind w:left="720"/>
        <w:rPr>
          <w:rFonts w:ascii="Calibri" w:hAnsi="Calibri" w:cs="Arial"/>
          <w:sz w:val="18"/>
          <w:szCs w:val="18"/>
        </w:rPr>
      </w:pPr>
      <w:r w:rsidRPr="007C6199">
        <w:rPr>
          <w:rFonts w:ascii="Calibri" w:hAnsi="Calibri" w:cs="Arial"/>
          <w:sz w:val="18"/>
          <w:szCs w:val="18"/>
        </w:rPr>
        <w:t xml:space="preserve">If any products (other than the exceptions) have a higher U-factor than 0.32, first complete a form CF1R-ENV-02 to calculate the </w:t>
      </w:r>
      <w:r w:rsidR="00E24186" w:rsidRPr="007C6199">
        <w:rPr>
          <w:rFonts w:ascii="Calibri" w:hAnsi="Calibri" w:cs="Arial"/>
          <w:sz w:val="18"/>
          <w:szCs w:val="18"/>
        </w:rPr>
        <w:t>A</w:t>
      </w:r>
      <w:r w:rsidRPr="007C6199">
        <w:rPr>
          <w:rFonts w:ascii="Calibri" w:hAnsi="Calibri" w:cs="Arial"/>
          <w:sz w:val="18"/>
          <w:szCs w:val="18"/>
        </w:rPr>
        <w:t>rea-</w:t>
      </w:r>
      <w:r w:rsidR="00E24186" w:rsidRPr="007C6199">
        <w:rPr>
          <w:rFonts w:ascii="Calibri" w:hAnsi="Calibri" w:cs="Arial"/>
          <w:sz w:val="18"/>
          <w:szCs w:val="18"/>
        </w:rPr>
        <w:t>W</w:t>
      </w:r>
      <w:r w:rsidRPr="007C6199">
        <w:rPr>
          <w:rFonts w:ascii="Calibri" w:hAnsi="Calibri" w:cs="Arial"/>
          <w:sz w:val="18"/>
          <w:szCs w:val="18"/>
        </w:rPr>
        <w:t xml:space="preserve">eighted </w:t>
      </w:r>
      <w:r w:rsidR="00E24186" w:rsidRPr="007C6199">
        <w:rPr>
          <w:rFonts w:ascii="Calibri" w:hAnsi="Calibri" w:cs="Arial"/>
          <w:sz w:val="18"/>
          <w:szCs w:val="18"/>
        </w:rPr>
        <w:t>A</w:t>
      </w:r>
      <w:r w:rsidRPr="007C6199">
        <w:rPr>
          <w:rFonts w:ascii="Calibri" w:hAnsi="Calibri" w:cs="Arial"/>
          <w:sz w:val="18"/>
          <w:szCs w:val="18"/>
        </w:rPr>
        <w:t xml:space="preserve">verage U-factor, which must be 0.32 or less, and attach it to the CF1R-NCB-01. </w:t>
      </w:r>
    </w:p>
    <w:p w14:paraId="308DB48A" w14:textId="77777777" w:rsidR="003020BA" w:rsidRPr="007C6199" w:rsidRDefault="003020BA" w:rsidP="003020BA">
      <w:pPr>
        <w:pStyle w:val="ListParagraph"/>
        <w:ind w:left="1080"/>
        <w:contextualSpacing/>
        <w:rPr>
          <w:rFonts w:ascii="Calibri" w:hAnsi="Calibri" w:cs="Arial"/>
          <w:sz w:val="18"/>
          <w:szCs w:val="18"/>
        </w:rPr>
      </w:pPr>
    </w:p>
    <w:p w14:paraId="70A64241" w14:textId="65F40A64" w:rsidR="00F006CD" w:rsidRPr="007C6199" w:rsidRDefault="003020BA" w:rsidP="00584D2F">
      <w:pPr>
        <w:ind w:left="1440" w:hanging="720"/>
        <w:rPr>
          <w:rFonts w:ascii="Calibri" w:hAnsi="Calibri" w:cs="Arial"/>
          <w:sz w:val="18"/>
          <w:szCs w:val="18"/>
        </w:rPr>
      </w:pPr>
      <w:r w:rsidRPr="007C6199">
        <w:rPr>
          <w:rFonts w:ascii="Calibri" w:hAnsi="Calibri" w:cs="Arial"/>
          <w:sz w:val="18"/>
          <w:szCs w:val="18"/>
        </w:rPr>
        <w:t xml:space="preserve">NOTE: </w:t>
      </w:r>
      <w:r w:rsidRPr="007C6199">
        <w:rPr>
          <w:rFonts w:ascii="Calibri" w:hAnsi="Calibri" w:cs="Arial"/>
          <w:sz w:val="18"/>
          <w:szCs w:val="18"/>
        </w:rPr>
        <w:tab/>
      </w:r>
      <w:r w:rsidR="00F006CD" w:rsidRPr="007C6199">
        <w:rPr>
          <w:rFonts w:ascii="Calibri" w:hAnsi="Calibri" w:cs="Arial"/>
          <w:sz w:val="18"/>
          <w:szCs w:val="18"/>
        </w:rPr>
        <w:t>(1)</w:t>
      </w:r>
      <w:r w:rsidR="00584D2F" w:rsidRPr="007C6199">
        <w:rPr>
          <w:rFonts w:ascii="Calibri" w:hAnsi="Calibri" w:cs="Arial"/>
          <w:sz w:val="18"/>
          <w:szCs w:val="18"/>
        </w:rPr>
        <w:t xml:space="preserve"> </w:t>
      </w:r>
      <w:r w:rsidR="00F006CD" w:rsidRPr="007C6199">
        <w:rPr>
          <w:rFonts w:ascii="Calibri" w:hAnsi="Calibri" w:cs="Arial"/>
          <w:sz w:val="18"/>
          <w:szCs w:val="18"/>
        </w:rPr>
        <w:t>For the exceptions – up to 3 ft</w:t>
      </w:r>
      <w:r w:rsidR="00F006CD" w:rsidRPr="007C6199">
        <w:rPr>
          <w:rFonts w:ascii="Calibri" w:hAnsi="Calibri" w:cs="Arial"/>
          <w:sz w:val="18"/>
          <w:szCs w:val="18"/>
          <w:vertAlign w:val="superscript"/>
        </w:rPr>
        <w:t>2</w:t>
      </w:r>
      <w:r w:rsidR="00F006CD" w:rsidRPr="007C6199">
        <w:rPr>
          <w:rFonts w:ascii="Calibri" w:hAnsi="Calibri" w:cs="Arial"/>
          <w:sz w:val="18"/>
          <w:szCs w:val="18"/>
        </w:rPr>
        <w:t xml:space="preserve"> of tubular skylights and up to 16 ft</w:t>
      </w:r>
      <w:r w:rsidR="00F006CD" w:rsidRPr="007C6199">
        <w:rPr>
          <w:rFonts w:ascii="Calibri" w:hAnsi="Calibri" w:cs="Arial"/>
          <w:sz w:val="18"/>
          <w:szCs w:val="18"/>
          <w:vertAlign w:val="superscript"/>
        </w:rPr>
        <w:t>2</w:t>
      </w:r>
      <w:r w:rsidR="00F006CD" w:rsidRPr="007C6199">
        <w:rPr>
          <w:rFonts w:ascii="Calibri" w:hAnsi="Calibri" w:cs="Arial"/>
          <w:sz w:val="18"/>
          <w:szCs w:val="18"/>
        </w:rPr>
        <w:t xml:space="preserve"> of skylight area, enter 0.55.</w:t>
      </w:r>
    </w:p>
    <w:p w14:paraId="60C4A1D5" w14:textId="5E3F8700"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ab/>
        <w:t>(2)</w:t>
      </w:r>
      <w:r w:rsidR="00584D2F" w:rsidRPr="007C6199">
        <w:rPr>
          <w:rFonts w:ascii="Calibri" w:hAnsi="Calibri" w:cs="Arial"/>
          <w:sz w:val="18"/>
          <w:szCs w:val="18"/>
        </w:rPr>
        <w:t xml:space="preserve"> </w:t>
      </w:r>
      <w:r w:rsidRPr="007C6199">
        <w:rPr>
          <w:rFonts w:ascii="Calibri" w:hAnsi="Calibri" w:cs="Arial"/>
          <w:sz w:val="18"/>
          <w:szCs w:val="18"/>
        </w:rPr>
        <w:t>For the exception – up to 3 ft</w:t>
      </w:r>
      <w:r w:rsidRPr="007C6199">
        <w:rPr>
          <w:rFonts w:ascii="Calibri" w:hAnsi="Calibri" w:cs="Arial"/>
          <w:sz w:val="18"/>
          <w:szCs w:val="18"/>
          <w:vertAlign w:val="superscript"/>
        </w:rPr>
        <w:t>2</w:t>
      </w:r>
      <w:r w:rsidRPr="007C6199">
        <w:rPr>
          <w:rFonts w:ascii="Calibri" w:hAnsi="Calibri" w:cs="Arial"/>
          <w:sz w:val="18"/>
          <w:szCs w:val="18"/>
        </w:rPr>
        <w:t xml:space="preserve"> of glass in door, enter 0.32.</w:t>
      </w:r>
    </w:p>
    <w:p w14:paraId="308DB48B" w14:textId="462B01B0" w:rsidR="003020BA" w:rsidRPr="007C6199" w:rsidRDefault="00584D2F" w:rsidP="004358FA">
      <w:pPr>
        <w:tabs>
          <w:tab w:val="left" w:pos="2160"/>
        </w:tabs>
        <w:ind w:left="1440" w:hanging="360"/>
        <w:rPr>
          <w:rFonts w:ascii="Calibri" w:hAnsi="Calibri" w:cs="Arial"/>
          <w:sz w:val="18"/>
          <w:szCs w:val="18"/>
        </w:rPr>
      </w:pPr>
      <w:r w:rsidRPr="007C6199">
        <w:rPr>
          <w:rFonts w:ascii="Calibri" w:hAnsi="Calibri" w:cs="Arial"/>
          <w:sz w:val="18"/>
          <w:szCs w:val="18"/>
        </w:rPr>
        <w:tab/>
      </w:r>
      <w:r w:rsidR="00F006CD" w:rsidRPr="007C6199">
        <w:rPr>
          <w:rFonts w:ascii="Calibri" w:hAnsi="Calibri" w:cs="Arial"/>
          <w:sz w:val="18"/>
          <w:szCs w:val="18"/>
        </w:rPr>
        <w:t>(3)</w:t>
      </w:r>
      <w:r w:rsidRPr="007C6199">
        <w:rPr>
          <w:rFonts w:ascii="Calibri" w:hAnsi="Calibri" w:cs="Arial"/>
          <w:sz w:val="18"/>
          <w:szCs w:val="18"/>
        </w:rPr>
        <w:t xml:space="preserve"> </w:t>
      </w:r>
      <w:r w:rsidR="003020BA" w:rsidRPr="007C6199">
        <w:rPr>
          <w:rFonts w:ascii="Calibri" w:hAnsi="Calibri" w:cs="Arial"/>
          <w:sz w:val="18"/>
          <w:szCs w:val="18"/>
        </w:rPr>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9 and 10. </w:t>
      </w:r>
    </w:p>
    <w:p w14:paraId="308DB48C" w14:textId="77777777" w:rsidR="003020BA" w:rsidRPr="007C6199" w:rsidRDefault="003020BA" w:rsidP="003020BA">
      <w:pPr>
        <w:pStyle w:val="ListParagraph"/>
        <w:contextualSpacing/>
        <w:rPr>
          <w:rFonts w:ascii="Calibri" w:hAnsi="Calibri" w:cs="Arial"/>
          <w:sz w:val="18"/>
          <w:szCs w:val="18"/>
        </w:rPr>
      </w:pPr>
    </w:p>
    <w:p w14:paraId="7B495892" w14:textId="7BE59235" w:rsidR="00C97214" w:rsidRPr="007C6199" w:rsidRDefault="00C97214"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Source: NFRC, Tables 110.6-A and 110.6-B, Equations NA6-1 and NA6-2</w:t>
      </w:r>
      <w:r w:rsidR="00497FCF" w:rsidRPr="007C6199">
        <w:rPr>
          <w:rFonts w:ascii="Calibri" w:hAnsi="Calibri" w:cs="Arial"/>
          <w:sz w:val="18"/>
          <w:szCs w:val="18"/>
        </w:rPr>
        <w:t>, or Area-</w:t>
      </w:r>
      <w:r w:rsidR="00E24186" w:rsidRPr="007C6199">
        <w:rPr>
          <w:rFonts w:ascii="Calibri" w:hAnsi="Calibri" w:cs="Arial"/>
          <w:sz w:val="18"/>
          <w:szCs w:val="18"/>
        </w:rPr>
        <w:t>W</w:t>
      </w:r>
      <w:r w:rsidR="00497FCF" w:rsidRPr="007C6199">
        <w:rPr>
          <w:rFonts w:ascii="Calibri" w:hAnsi="Calibri" w:cs="Arial"/>
          <w:sz w:val="18"/>
          <w:szCs w:val="18"/>
        </w:rPr>
        <w:t>eighted Average Worksheet (</w:t>
      </w:r>
      <w:r w:rsidR="00E24186" w:rsidRPr="007C6199">
        <w:rPr>
          <w:rFonts w:ascii="Calibri" w:hAnsi="Calibri" w:cs="Arial"/>
          <w:sz w:val="18"/>
          <w:szCs w:val="18"/>
        </w:rPr>
        <w:t>CF1R-</w:t>
      </w:r>
      <w:r w:rsidR="00497FCF" w:rsidRPr="007C6199">
        <w:rPr>
          <w:rFonts w:ascii="Calibri" w:hAnsi="Calibri" w:cs="Arial"/>
          <w:sz w:val="18"/>
          <w:szCs w:val="18"/>
        </w:rPr>
        <w:t>ENV-02)</w:t>
      </w:r>
      <w:r w:rsidRPr="007C6199">
        <w:rPr>
          <w:rFonts w:ascii="Calibri" w:hAnsi="Calibri" w:cs="Arial"/>
          <w:sz w:val="18"/>
          <w:szCs w:val="18"/>
        </w:rPr>
        <w:t>. The source of the U-factor data for the fenestration product.</w:t>
      </w:r>
    </w:p>
    <w:p w14:paraId="308DB48D" w14:textId="47293463" w:rsidR="003020BA" w:rsidRPr="007C6199" w:rsidRDefault="0048403C"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t>
      </w:r>
      <w:r w:rsidR="003020BA" w:rsidRPr="007C6199">
        <w:rPr>
          <w:rFonts w:ascii="Calibri" w:hAnsi="Calibri" w:cs="Arial"/>
          <w:sz w:val="18"/>
          <w:szCs w:val="18"/>
        </w:rPr>
        <w:t>SHGC: In climate zones 2, 4, and 6-16, enter the SHGC from</w:t>
      </w:r>
    </w:p>
    <w:p w14:paraId="308DB48E" w14:textId="0287CDEE" w:rsidR="003020BA"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t xml:space="preserve"> (a) NFRC-rated certification information</w:t>
      </w:r>
      <w:r w:rsidR="00E24186" w:rsidRPr="007C6199">
        <w:rPr>
          <w:rFonts w:ascii="Calibri" w:hAnsi="Calibri" w:cs="Arial"/>
          <w:sz w:val="18"/>
          <w:szCs w:val="18"/>
        </w:rPr>
        <w:t>;</w:t>
      </w:r>
      <w:r w:rsidRPr="007C6199">
        <w:rPr>
          <w:rFonts w:ascii="Calibri" w:hAnsi="Calibri" w:cs="Arial"/>
          <w:sz w:val="18"/>
          <w:szCs w:val="18"/>
        </w:rPr>
        <w:t xml:space="preserve"> or</w:t>
      </w:r>
    </w:p>
    <w:p w14:paraId="308DB48F" w14:textId="2EF3E2C7" w:rsidR="003020BA"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t xml:space="preserve"> (b) default </w:t>
      </w:r>
      <w:r w:rsidR="00E24186" w:rsidRPr="007C6199">
        <w:rPr>
          <w:rFonts w:ascii="Calibri" w:hAnsi="Calibri" w:cs="Arial"/>
          <w:sz w:val="18"/>
          <w:szCs w:val="18"/>
        </w:rPr>
        <w:t>T</w:t>
      </w:r>
      <w:r w:rsidRPr="007C6199">
        <w:rPr>
          <w:rFonts w:ascii="Calibri" w:hAnsi="Calibri" w:cs="Arial"/>
          <w:sz w:val="18"/>
          <w:szCs w:val="18"/>
        </w:rPr>
        <w:t>able 110.6-B</w:t>
      </w:r>
      <w:r w:rsidR="00E24186" w:rsidRPr="007C6199">
        <w:rPr>
          <w:rFonts w:ascii="Calibri" w:hAnsi="Calibri" w:cs="Arial"/>
          <w:sz w:val="18"/>
          <w:szCs w:val="18"/>
        </w:rPr>
        <w:t>;</w:t>
      </w:r>
      <w:r w:rsidRPr="007C6199">
        <w:rPr>
          <w:rFonts w:ascii="Calibri" w:hAnsi="Calibri" w:cs="Arial"/>
          <w:sz w:val="18"/>
          <w:szCs w:val="18"/>
        </w:rPr>
        <w:t xml:space="preserve"> or</w:t>
      </w:r>
    </w:p>
    <w:p w14:paraId="541E0081" w14:textId="019B181A" w:rsidR="00497FCF"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lastRenderedPageBreak/>
        <w:t xml:space="preserve"> (c) the NA6.3 alternate default SHGC (for non-rated site-built fenestration only)</w:t>
      </w:r>
      <w:r w:rsidR="00E24186" w:rsidRPr="007C6199">
        <w:rPr>
          <w:rFonts w:ascii="Calibri" w:hAnsi="Calibri" w:cs="Arial"/>
          <w:sz w:val="18"/>
          <w:szCs w:val="18"/>
        </w:rPr>
        <w:t>;</w:t>
      </w:r>
      <w:r w:rsidR="00497FCF" w:rsidRPr="007C6199">
        <w:rPr>
          <w:rFonts w:ascii="Calibri" w:hAnsi="Calibri" w:cs="Arial"/>
          <w:sz w:val="18"/>
          <w:szCs w:val="18"/>
        </w:rPr>
        <w:t>, or</w:t>
      </w:r>
    </w:p>
    <w:p w14:paraId="308DB490" w14:textId="5FC33496" w:rsidR="003020BA" w:rsidRPr="007C6199" w:rsidRDefault="00497FCF" w:rsidP="003020BA">
      <w:pPr>
        <w:pStyle w:val="ListParagraph"/>
        <w:ind w:left="1080"/>
        <w:contextualSpacing/>
        <w:rPr>
          <w:rFonts w:ascii="Calibri" w:hAnsi="Calibri" w:cs="Arial"/>
          <w:sz w:val="18"/>
          <w:szCs w:val="18"/>
        </w:rPr>
      </w:pPr>
      <w:r w:rsidRPr="007C6199">
        <w:rPr>
          <w:rFonts w:ascii="Calibri" w:hAnsi="Calibri" w:cs="Arial"/>
          <w:sz w:val="18"/>
          <w:szCs w:val="18"/>
        </w:rPr>
        <w:t>(d) the Area-weighted Average from CF1R-ENV-02.</w:t>
      </w:r>
    </w:p>
    <w:p w14:paraId="47A459D0" w14:textId="77777777" w:rsidR="00C97214" w:rsidRPr="007C6199" w:rsidRDefault="00C97214" w:rsidP="003020BA">
      <w:pPr>
        <w:pStyle w:val="ListParagraph"/>
        <w:ind w:left="1080"/>
        <w:contextualSpacing/>
        <w:rPr>
          <w:rFonts w:ascii="Calibri" w:hAnsi="Calibri" w:cs="Arial"/>
          <w:sz w:val="18"/>
          <w:szCs w:val="18"/>
        </w:rPr>
      </w:pPr>
    </w:p>
    <w:p w14:paraId="308DB492" w14:textId="10264503" w:rsidR="003020BA" w:rsidRPr="007C6199" w:rsidRDefault="003020BA" w:rsidP="00F006CD">
      <w:pPr>
        <w:ind w:left="720"/>
        <w:rPr>
          <w:rFonts w:ascii="Calibri" w:hAnsi="Calibri" w:cs="Arial"/>
          <w:sz w:val="18"/>
          <w:szCs w:val="18"/>
        </w:rPr>
      </w:pPr>
      <w:r w:rsidRPr="007C6199">
        <w:rPr>
          <w:rFonts w:ascii="Calibri" w:hAnsi="Calibri" w:cs="Arial"/>
          <w:sz w:val="18"/>
          <w:szCs w:val="18"/>
        </w:rPr>
        <w:t xml:space="preserve">If any products (other than the exceptions) have a higher SHGC than required by Package-A, first complete a form CF1R-ENV-02 to calculate the </w:t>
      </w:r>
      <w:r w:rsidR="00E24186" w:rsidRPr="007C6199">
        <w:rPr>
          <w:rFonts w:ascii="Calibri" w:hAnsi="Calibri" w:cs="Arial"/>
          <w:sz w:val="18"/>
          <w:szCs w:val="18"/>
        </w:rPr>
        <w:t>A</w:t>
      </w:r>
      <w:r w:rsidRPr="007C6199">
        <w:rPr>
          <w:rFonts w:ascii="Calibri" w:hAnsi="Calibri" w:cs="Arial"/>
          <w:sz w:val="18"/>
          <w:szCs w:val="18"/>
        </w:rPr>
        <w:t>rea-</w:t>
      </w:r>
      <w:r w:rsidR="00E24186" w:rsidRPr="007C6199">
        <w:rPr>
          <w:rFonts w:ascii="Calibri" w:hAnsi="Calibri" w:cs="Arial"/>
          <w:sz w:val="18"/>
          <w:szCs w:val="18"/>
        </w:rPr>
        <w:t>W</w:t>
      </w:r>
      <w:r w:rsidRPr="007C6199">
        <w:rPr>
          <w:rFonts w:ascii="Calibri" w:hAnsi="Calibri" w:cs="Arial"/>
          <w:sz w:val="18"/>
          <w:szCs w:val="18"/>
        </w:rPr>
        <w:t xml:space="preserve">eighted </w:t>
      </w:r>
      <w:r w:rsidR="00E24186" w:rsidRPr="007C6199">
        <w:rPr>
          <w:rFonts w:ascii="Calibri" w:hAnsi="Calibri" w:cs="Arial"/>
          <w:sz w:val="18"/>
          <w:szCs w:val="18"/>
        </w:rPr>
        <w:t>A</w:t>
      </w:r>
      <w:r w:rsidRPr="007C6199">
        <w:rPr>
          <w:rFonts w:ascii="Calibri" w:hAnsi="Calibri" w:cs="Arial"/>
          <w:sz w:val="18"/>
          <w:szCs w:val="18"/>
        </w:rPr>
        <w:t>verage SHGC and attach it to the CF1R-NCB-01.</w:t>
      </w:r>
    </w:p>
    <w:p w14:paraId="1E722BA1" w14:textId="77777777" w:rsidR="00F006CD" w:rsidRPr="007C6199" w:rsidRDefault="00F006CD" w:rsidP="00F006CD">
      <w:pPr>
        <w:ind w:left="720"/>
        <w:rPr>
          <w:rFonts w:ascii="Calibri" w:hAnsi="Calibri" w:cs="Arial"/>
          <w:sz w:val="18"/>
          <w:szCs w:val="18"/>
        </w:rPr>
      </w:pPr>
    </w:p>
    <w:p w14:paraId="6E5C8256" w14:textId="6A2AC0D3"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 xml:space="preserve">NOTE: </w:t>
      </w:r>
      <w:r w:rsidRPr="007C6199">
        <w:rPr>
          <w:rFonts w:ascii="Calibri" w:hAnsi="Calibri" w:cs="Arial"/>
          <w:sz w:val="18"/>
          <w:szCs w:val="18"/>
        </w:rPr>
        <w:tab/>
        <w:t>(1)</w:t>
      </w:r>
      <w:r w:rsidR="00584D2F" w:rsidRPr="007C6199">
        <w:rPr>
          <w:rFonts w:ascii="Calibri" w:hAnsi="Calibri" w:cs="Arial"/>
          <w:sz w:val="18"/>
          <w:szCs w:val="18"/>
        </w:rPr>
        <w:t xml:space="preserve"> </w:t>
      </w:r>
      <w:r w:rsidRPr="007C6199">
        <w:rPr>
          <w:rFonts w:ascii="Calibri" w:hAnsi="Calibri" w:cs="Arial"/>
          <w:sz w:val="18"/>
          <w:szCs w:val="18"/>
        </w:rPr>
        <w:t>For the exceptions – up to 3 ft</w:t>
      </w:r>
      <w:r w:rsidRPr="007C6199">
        <w:rPr>
          <w:rFonts w:ascii="Calibri" w:hAnsi="Calibri" w:cs="Arial"/>
          <w:sz w:val="18"/>
          <w:szCs w:val="18"/>
          <w:vertAlign w:val="superscript"/>
        </w:rPr>
        <w:t>2</w:t>
      </w:r>
      <w:r w:rsidRPr="007C6199">
        <w:rPr>
          <w:rFonts w:ascii="Calibri" w:hAnsi="Calibri" w:cs="Arial"/>
          <w:sz w:val="18"/>
          <w:szCs w:val="18"/>
        </w:rPr>
        <w:t xml:space="preserve"> of tubular skylights and up to 16 ft</w:t>
      </w:r>
      <w:r w:rsidRPr="007C6199">
        <w:rPr>
          <w:rFonts w:ascii="Calibri" w:hAnsi="Calibri" w:cs="Arial"/>
          <w:sz w:val="18"/>
          <w:szCs w:val="18"/>
          <w:vertAlign w:val="superscript"/>
        </w:rPr>
        <w:t>2</w:t>
      </w:r>
      <w:r w:rsidRPr="007C6199">
        <w:rPr>
          <w:rFonts w:ascii="Calibri" w:hAnsi="Calibri" w:cs="Arial"/>
          <w:sz w:val="18"/>
          <w:szCs w:val="18"/>
        </w:rPr>
        <w:t xml:space="preserve"> of skylight area, enter 0.30.</w:t>
      </w:r>
    </w:p>
    <w:p w14:paraId="6E011F17" w14:textId="05346082"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ab/>
        <w:t>(2)</w:t>
      </w:r>
      <w:r w:rsidR="00584D2F" w:rsidRPr="007C6199">
        <w:rPr>
          <w:rFonts w:ascii="Calibri" w:hAnsi="Calibri" w:cs="Arial"/>
          <w:sz w:val="18"/>
          <w:szCs w:val="18"/>
        </w:rPr>
        <w:t xml:space="preserve"> </w:t>
      </w:r>
      <w:r w:rsidRPr="007C6199">
        <w:rPr>
          <w:rFonts w:ascii="Calibri" w:hAnsi="Calibri" w:cs="Arial"/>
          <w:sz w:val="18"/>
          <w:szCs w:val="18"/>
        </w:rPr>
        <w:t>For the exception – up to 3 ft</w:t>
      </w:r>
      <w:r w:rsidRPr="007C6199">
        <w:rPr>
          <w:rFonts w:ascii="Calibri" w:hAnsi="Calibri" w:cs="Arial"/>
          <w:sz w:val="18"/>
          <w:szCs w:val="18"/>
          <w:vertAlign w:val="superscript"/>
        </w:rPr>
        <w:t>2</w:t>
      </w:r>
      <w:r w:rsidRPr="007C6199">
        <w:rPr>
          <w:rFonts w:ascii="Calibri" w:hAnsi="Calibri" w:cs="Arial"/>
          <w:sz w:val="18"/>
          <w:szCs w:val="18"/>
        </w:rPr>
        <w:t xml:space="preserve"> of glass in door, enter 0.25.</w:t>
      </w:r>
    </w:p>
    <w:p w14:paraId="5521A67B" w14:textId="77777777" w:rsidR="00497FCF" w:rsidRPr="007C6199" w:rsidRDefault="00497FCF" w:rsidP="00F006CD">
      <w:pPr>
        <w:tabs>
          <w:tab w:val="left" w:pos="1800"/>
        </w:tabs>
        <w:ind w:left="1800" w:hanging="720"/>
        <w:rPr>
          <w:rFonts w:ascii="Calibri" w:hAnsi="Calibri" w:cs="Arial"/>
          <w:sz w:val="18"/>
          <w:szCs w:val="18"/>
        </w:rPr>
      </w:pPr>
    </w:p>
    <w:p w14:paraId="308DB493" w14:textId="273244E8" w:rsidR="003020BA"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Source: NFRC, Tables 110.6-A and 110.6-B, Equations NA6-1 and NA6-2</w:t>
      </w:r>
      <w:r w:rsidR="00497FCF" w:rsidRPr="007C6199">
        <w:rPr>
          <w:rFonts w:ascii="Calibri" w:hAnsi="Calibri" w:cs="Arial"/>
          <w:sz w:val="18"/>
          <w:szCs w:val="18"/>
        </w:rPr>
        <w:t>, or Area-weighted Average Worksheet (</w:t>
      </w:r>
      <w:r w:rsidR="00E24186" w:rsidRPr="007C6199">
        <w:rPr>
          <w:rFonts w:ascii="Calibri" w:hAnsi="Calibri" w:cs="Arial"/>
          <w:sz w:val="18"/>
          <w:szCs w:val="18"/>
        </w:rPr>
        <w:t>CF1R-</w:t>
      </w:r>
      <w:r w:rsidR="00497FCF" w:rsidRPr="007C6199">
        <w:rPr>
          <w:rFonts w:ascii="Calibri" w:hAnsi="Calibri" w:cs="Arial"/>
          <w:sz w:val="18"/>
          <w:szCs w:val="18"/>
        </w:rPr>
        <w:t>ENV-02)</w:t>
      </w:r>
      <w:r w:rsidRPr="007C6199">
        <w:rPr>
          <w:rFonts w:ascii="Calibri" w:hAnsi="Calibri" w:cs="Arial"/>
          <w:sz w:val="18"/>
          <w:szCs w:val="18"/>
        </w:rPr>
        <w:t>. The source of the SHGC data for the fenestration product.</w:t>
      </w:r>
    </w:p>
    <w:p w14:paraId="308DB494" w14:textId="77777777" w:rsidR="003020BA" w:rsidRPr="007C6199" w:rsidRDefault="00A10D7E" w:rsidP="001F3969">
      <w:pPr>
        <w:pStyle w:val="ListParagraph"/>
        <w:numPr>
          <w:ilvl w:val="0"/>
          <w:numId w:val="19"/>
        </w:numPr>
        <w:contextualSpacing/>
        <w:rPr>
          <w:rFonts w:asciiTheme="minorHAnsi" w:hAnsiTheme="minorHAnsi" w:cs="Arial"/>
          <w:sz w:val="18"/>
          <w:szCs w:val="18"/>
        </w:rPr>
      </w:pPr>
      <w:r w:rsidRPr="007C6199">
        <w:rPr>
          <w:rFonts w:asciiTheme="minorHAnsi" w:hAnsiTheme="minorHAnsi" w:cs="Arial"/>
          <w:sz w:val="18"/>
          <w:szCs w:val="18"/>
        </w:rPr>
        <w:t>Exterior Shading Device: If exterior shading devices are used to meet the SHGC requirement, indicate the type of device (from Table S-1 of CF1R-ENV-03-E Solar Heat Gain Coefficient Worksheet) and attach the CF1R-ENV-03-E.</w:t>
      </w:r>
    </w:p>
    <w:p w14:paraId="308DB495" w14:textId="77777777" w:rsidR="00A10D7E" w:rsidRPr="007C6199" w:rsidRDefault="00A10D7E" w:rsidP="00A10D7E">
      <w:pPr>
        <w:pStyle w:val="ListParagraph"/>
        <w:contextualSpacing/>
        <w:rPr>
          <w:rFonts w:asciiTheme="minorHAnsi" w:hAnsiTheme="minorHAnsi" w:cs="Arial"/>
          <w:sz w:val="18"/>
          <w:szCs w:val="18"/>
        </w:rPr>
      </w:pPr>
    </w:p>
    <w:p w14:paraId="308DB496" w14:textId="54F25E9C" w:rsidR="003020BA" w:rsidRPr="007C6199" w:rsidRDefault="00AC4766" w:rsidP="004358FA">
      <w:pPr>
        <w:pStyle w:val="ListParagraph"/>
        <w:ind w:left="1440" w:hanging="720"/>
        <w:rPr>
          <w:rFonts w:asciiTheme="minorHAnsi" w:hAnsiTheme="minorHAnsi"/>
          <w:sz w:val="18"/>
          <w:szCs w:val="18"/>
        </w:rPr>
      </w:pPr>
      <w:r w:rsidRPr="007C6199">
        <w:rPr>
          <w:rFonts w:asciiTheme="minorHAnsi" w:hAnsiTheme="minorHAnsi" w:cs="Arial"/>
          <w:sz w:val="18"/>
          <w:szCs w:val="18"/>
        </w:rPr>
        <w:t>NOTE</w:t>
      </w:r>
      <w:r w:rsidR="00A10D7E" w:rsidRPr="007C6199">
        <w:rPr>
          <w:rFonts w:asciiTheme="minorHAnsi" w:hAnsiTheme="minorHAnsi" w:cs="Arial"/>
          <w:sz w:val="18"/>
          <w:szCs w:val="18"/>
        </w:rPr>
        <w:t>:</w:t>
      </w:r>
      <w:r w:rsidRPr="007C6199">
        <w:rPr>
          <w:rFonts w:asciiTheme="minorHAnsi" w:hAnsiTheme="minorHAnsi" w:cs="Arial"/>
          <w:sz w:val="18"/>
          <w:szCs w:val="18"/>
        </w:rPr>
        <w:tab/>
      </w:r>
      <w:r w:rsidR="00A10D7E" w:rsidRPr="007C6199">
        <w:rPr>
          <w:rFonts w:asciiTheme="minorHAnsi" w:hAnsiTheme="minorHAnsi"/>
          <w:sz w:val="18"/>
          <w:szCs w:val="18"/>
        </w:rPr>
        <w:t>An exterior shading device is not used for products with an NFRC rated U-factor and SHGC based on a factory integrated shading device.</w:t>
      </w:r>
    </w:p>
    <w:p w14:paraId="05E8FE34" w14:textId="39141514" w:rsidR="00AC4766" w:rsidRPr="007C6199" w:rsidRDefault="00AC4766" w:rsidP="004358FA">
      <w:pPr>
        <w:pStyle w:val="ListParagraph"/>
        <w:ind w:left="1440" w:hanging="720"/>
        <w:rPr>
          <w:rFonts w:asciiTheme="minorHAnsi" w:hAnsiTheme="minorHAnsi"/>
          <w:sz w:val="18"/>
          <w:szCs w:val="18"/>
        </w:rPr>
      </w:pPr>
      <w:r w:rsidRPr="007C6199">
        <w:rPr>
          <w:rFonts w:asciiTheme="minorHAnsi" w:hAnsiTheme="minorHAnsi" w:cs="Arial"/>
          <w:sz w:val="18"/>
          <w:szCs w:val="18"/>
        </w:rPr>
        <w:tab/>
        <w:t>Chromogenic glazing shall be considered separately from other fenestration.</w:t>
      </w:r>
    </w:p>
    <w:p w14:paraId="308DB497" w14:textId="77777777" w:rsidR="00BE33E6" w:rsidRPr="007C6199" w:rsidRDefault="00BE33E6" w:rsidP="003020BA">
      <w:pPr>
        <w:pStyle w:val="ListParagraph"/>
        <w:rPr>
          <w:rFonts w:asciiTheme="minorHAnsi" w:hAnsiTheme="minorHAnsi"/>
          <w:sz w:val="18"/>
          <w:szCs w:val="18"/>
        </w:rPr>
      </w:pPr>
    </w:p>
    <w:p w14:paraId="434A7FF6" w14:textId="4E8A3054" w:rsidR="00FC04FC" w:rsidRPr="007C6199" w:rsidRDefault="003020BA" w:rsidP="001F3969">
      <w:pPr>
        <w:pStyle w:val="ListParagraph"/>
        <w:keepNext/>
        <w:numPr>
          <w:ilvl w:val="0"/>
          <w:numId w:val="19"/>
        </w:numPr>
        <w:contextualSpacing/>
        <w:rPr>
          <w:rFonts w:ascii="Calibri" w:hAnsi="Calibri" w:cs="Arial"/>
          <w:sz w:val="18"/>
          <w:szCs w:val="18"/>
        </w:rPr>
      </w:pPr>
      <w:r w:rsidRPr="007C6199">
        <w:rPr>
          <w:rFonts w:ascii="Calibri" w:hAnsi="Calibri" w:cs="Arial"/>
          <w:sz w:val="18"/>
          <w:szCs w:val="18"/>
        </w:rPr>
        <w:t>Combined SHGC from CF1R-ENV-03: If exterior shading devices are combined with the SHGC value of the fenestration to meet the prescriptive SHGC requirements (as indicated in column I. 1</w:t>
      </w:r>
      <w:r w:rsidR="00FC04FC" w:rsidRPr="007C6199">
        <w:rPr>
          <w:rFonts w:ascii="Calibri" w:hAnsi="Calibri" w:cs="Arial"/>
          <w:sz w:val="18"/>
          <w:szCs w:val="18"/>
        </w:rPr>
        <w:t>3</w:t>
      </w:r>
      <w:r w:rsidRPr="007C6199">
        <w:rPr>
          <w:rFonts w:ascii="Calibri" w:hAnsi="Calibri" w:cs="Arial"/>
          <w:sz w:val="18"/>
          <w:szCs w:val="18"/>
        </w:rPr>
        <w:t>), indicate the SHGC calculated on form CF1R-ENV-03 and attach the form for each window with an exterior shading device.</w:t>
      </w:r>
    </w:p>
    <w:p w14:paraId="308DB49A" w14:textId="7B24D393" w:rsidR="00B24A58" w:rsidRPr="007C6199" w:rsidRDefault="003020BA" w:rsidP="004358FA">
      <w:pPr>
        <w:keepNext/>
        <w:ind w:left="360"/>
        <w:contextualSpacing/>
        <w:rPr>
          <w:rFonts w:asciiTheme="minorHAnsi" w:hAnsiTheme="minorHAnsi"/>
          <w:sz w:val="18"/>
          <w:szCs w:val="18"/>
        </w:rPr>
      </w:pPr>
      <w:r w:rsidRPr="007C6199">
        <w:rPr>
          <w:rFonts w:ascii="Calibri" w:hAnsi="Calibri" w:cs="Arial"/>
          <w:sz w:val="18"/>
          <w:szCs w:val="18"/>
        </w:rPr>
        <w:t>1</w:t>
      </w:r>
      <w:r w:rsidR="00C97214" w:rsidRPr="007C6199">
        <w:rPr>
          <w:rFonts w:ascii="Calibri" w:hAnsi="Calibri" w:cs="Arial"/>
          <w:sz w:val="18"/>
          <w:szCs w:val="18"/>
        </w:rPr>
        <w:t>5</w:t>
      </w:r>
      <w:r w:rsidRPr="007C6199">
        <w:rPr>
          <w:rFonts w:ascii="Calibri" w:hAnsi="Calibri" w:cs="Arial"/>
          <w:sz w:val="18"/>
          <w:szCs w:val="18"/>
        </w:rPr>
        <w:t>.–</w:t>
      </w:r>
      <w:r w:rsidR="00C97214" w:rsidRPr="007C6199">
        <w:rPr>
          <w:rFonts w:ascii="Calibri" w:hAnsi="Calibri" w:cs="Arial"/>
          <w:sz w:val="18"/>
          <w:szCs w:val="18"/>
        </w:rPr>
        <w:t>32</w:t>
      </w:r>
      <w:r w:rsidRPr="007C6199">
        <w:rPr>
          <w:rFonts w:ascii="Calibri" w:hAnsi="Calibri" w:cs="Arial"/>
          <w:sz w:val="18"/>
          <w:szCs w:val="18"/>
        </w:rPr>
        <w:t>. Automatically completed entries; no user input required.</w:t>
      </w:r>
    </w:p>
    <w:p w14:paraId="308DB49B" w14:textId="77777777" w:rsidR="00166008" w:rsidRPr="007C6199" w:rsidRDefault="00166008" w:rsidP="003F64CF">
      <w:pPr>
        <w:pStyle w:val="ListParagraph"/>
        <w:rPr>
          <w:rFonts w:ascii="Calibri" w:hAnsi="Calibri" w:cs="Arial"/>
          <w:sz w:val="18"/>
          <w:szCs w:val="18"/>
        </w:rPr>
      </w:pPr>
    </w:p>
    <w:p w14:paraId="308DB49C" w14:textId="60DC305D" w:rsidR="00166008" w:rsidRPr="007C6199" w:rsidRDefault="001E4CF9" w:rsidP="003F64CF">
      <w:pPr>
        <w:keepNext/>
        <w:rPr>
          <w:rFonts w:ascii="Calibri" w:hAnsi="Calibri" w:cs="Arial"/>
          <w:b/>
          <w:sz w:val="18"/>
          <w:szCs w:val="18"/>
        </w:rPr>
      </w:pPr>
      <w:r w:rsidRPr="007C6199">
        <w:rPr>
          <w:rFonts w:ascii="Calibri" w:hAnsi="Calibri" w:cs="Arial"/>
          <w:b/>
          <w:sz w:val="18"/>
          <w:szCs w:val="18"/>
        </w:rPr>
        <w:t>K</w:t>
      </w:r>
      <w:r w:rsidR="00C97214" w:rsidRPr="007C6199">
        <w:rPr>
          <w:rFonts w:ascii="Calibri" w:hAnsi="Calibri" w:cs="Arial"/>
          <w:b/>
          <w:sz w:val="18"/>
          <w:szCs w:val="18"/>
        </w:rPr>
        <w:t>.</w:t>
      </w:r>
      <w:r w:rsidR="008C61D8" w:rsidRPr="007C6199">
        <w:rPr>
          <w:rFonts w:ascii="Calibri" w:hAnsi="Calibri" w:cs="Arial"/>
          <w:b/>
          <w:sz w:val="18"/>
          <w:szCs w:val="18"/>
        </w:rPr>
        <w:t xml:space="preserve"> </w:t>
      </w:r>
      <w:r w:rsidR="00C97214" w:rsidRPr="007C6199">
        <w:rPr>
          <w:rFonts w:ascii="Calibri" w:hAnsi="Calibri" w:cs="Arial"/>
          <w:b/>
          <w:sz w:val="18"/>
          <w:szCs w:val="18"/>
        </w:rPr>
        <w:t>Space Conditioning (SC) Systems – Heating/Cooling/Ducts</w:t>
      </w:r>
    </w:p>
    <w:p w14:paraId="308DB49D" w14:textId="1A0C4FA7" w:rsidR="00057B45" w:rsidRPr="007C6199" w:rsidRDefault="008C61D8"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Space Conditioning System Identification or Name</w:t>
      </w:r>
      <w:r w:rsidR="00BE33E6" w:rsidRPr="007C6199">
        <w:rPr>
          <w:rFonts w:ascii="Calibri" w:hAnsi="Calibri" w:cs="Arial"/>
          <w:sz w:val="18"/>
          <w:szCs w:val="18"/>
        </w:rPr>
        <w:t>:</w:t>
      </w:r>
      <w:r w:rsidRPr="007C6199">
        <w:rPr>
          <w:rFonts w:ascii="Calibri" w:hAnsi="Calibri" w:cs="Arial"/>
          <w:sz w:val="18"/>
          <w:szCs w:val="18"/>
        </w:rPr>
        <w:t xml:space="preserve"> Provide a unique name for each unique space conditioning system type in the building. If the same space</w:t>
      </w:r>
      <w:r w:rsidR="00614296" w:rsidRPr="007C6199">
        <w:rPr>
          <w:rFonts w:ascii="Calibri" w:hAnsi="Calibri" w:cs="Arial"/>
          <w:sz w:val="18"/>
          <w:szCs w:val="18"/>
        </w:rPr>
        <w:t xml:space="preserve"> conditioning </w:t>
      </w:r>
      <w:r w:rsidR="00B968D2" w:rsidRPr="007C6199">
        <w:rPr>
          <w:rFonts w:ascii="Calibri" w:hAnsi="Calibri" w:cs="Arial"/>
          <w:sz w:val="18"/>
          <w:szCs w:val="18"/>
        </w:rPr>
        <w:t>system type is used in more than o</w:t>
      </w:r>
      <w:r w:rsidR="00614296" w:rsidRPr="007C6199">
        <w:rPr>
          <w:rFonts w:ascii="Calibri" w:hAnsi="Calibri" w:cs="Arial"/>
          <w:sz w:val="18"/>
          <w:szCs w:val="18"/>
        </w:rPr>
        <w:t xml:space="preserve">ne location in the building, it is sufficient to list the unique space conditioning system type only once.  In order for one space conditioning system type to be considered the same as another, it must have the same description in </w:t>
      </w:r>
      <w:r w:rsidR="00E24186" w:rsidRPr="007C6199">
        <w:rPr>
          <w:rFonts w:ascii="Calibri" w:hAnsi="Calibri" w:cs="Arial"/>
          <w:sz w:val="18"/>
          <w:szCs w:val="18"/>
        </w:rPr>
        <w:t xml:space="preserve">Columns </w:t>
      </w:r>
      <w:r w:rsidR="00614296" w:rsidRPr="007C6199">
        <w:rPr>
          <w:rFonts w:ascii="Calibri" w:hAnsi="Calibri" w:cs="Arial"/>
          <w:sz w:val="18"/>
          <w:szCs w:val="18"/>
        </w:rPr>
        <w:t>2 through 9.</w:t>
      </w:r>
    </w:p>
    <w:p w14:paraId="308DB49E" w14:textId="76E991EE" w:rsidR="00166008" w:rsidRPr="007C6199" w:rsidRDefault="00166008"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 xml:space="preserve">Heating </w:t>
      </w:r>
      <w:r w:rsidR="00E24186" w:rsidRPr="007C6199">
        <w:rPr>
          <w:rFonts w:ascii="Calibri" w:hAnsi="Calibri" w:cs="Arial"/>
          <w:sz w:val="18"/>
          <w:szCs w:val="18"/>
        </w:rPr>
        <w:t>S</w:t>
      </w:r>
      <w:r w:rsidRPr="007C6199">
        <w:rPr>
          <w:rFonts w:ascii="Calibri" w:hAnsi="Calibri" w:cs="Arial"/>
          <w:sz w:val="18"/>
          <w:szCs w:val="18"/>
        </w:rPr>
        <w:t xml:space="preserve">ystem </w:t>
      </w:r>
      <w:r w:rsidR="00E24186" w:rsidRPr="007C6199">
        <w:rPr>
          <w:rFonts w:ascii="Calibri" w:hAnsi="Calibri" w:cs="Arial"/>
          <w:sz w:val="18"/>
          <w:szCs w:val="18"/>
        </w:rPr>
        <w:t>T</w:t>
      </w:r>
      <w:r w:rsidRPr="007C6199">
        <w:rPr>
          <w:rFonts w:ascii="Calibri" w:hAnsi="Calibri" w:cs="Arial"/>
          <w:sz w:val="18"/>
          <w:szCs w:val="18"/>
        </w:rPr>
        <w:t xml:space="preserve">ype: Indicate heating system type as furnace, central heat pump, boiler, hydronic, wood heat, wall furnace, room heat pump, or electric resistance if it meets the exception. An exception to Section 150.1(c)6 allows electric resistance heating only when it is supplemental to another system, as indicated by a capacity of &lt; 2 </w:t>
      </w:r>
      <w:r w:rsidR="00E733B7" w:rsidRPr="007C6199">
        <w:rPr>
          <w:rFonts w:ascii="Calibri" w:hAnsi="Calibri" w:cs="Arial"/>
          <w:sz w:val="18"/>
          <w:szCs w:val="18"/>
        </w:rPr>
        <w:t>k</w:t>
      </w:r>
      <w:r w:rsidRPr="007C6199">
        <w:rPr>
          <w:rFonts w:ascii="Calibri" w:hAnsi="Calibri" w:cs="Arial"/>
          <w:sz w:val="18"/>
          <w:szCs w:val="18"/>
        </w:rPr>
        <w:t>W or 7,000 Btu/hr, and a time-limiting control device that allows it to be operated for 30-minutes at a time.</w:t>
      </w:r>
    </w:p>
    <w:p w14:paraId="308DB49F" w14:textId="4882ACB1" w:rsidR="00DD6B11" w:rsidRPr="007C6199" w:rsidRDefault="00DD6B11"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Heating Efficiency Type: AFUE, HSPF, COP</w:t>
      </w:r>
    </w:p>
    <w:p w14:paraId="308DB4A0" w14:textId="0F272D09" w:rsidR="009A0F01" w:rsidRPr="007C6199" w:rsidRDefault="006B18D6" w:rsidP="00E11C01">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 xml:space="preserve">Proposed </w:t>
      </w:r>
      <w:r w:rsidR="009A0F01" w:rsidRPr="007C6199">
        <w:rPr>
          <w:rFonts w:ascii="Calibri" w:hAnsi="Calibri" w:cs="Arial"/>
          <w:sz w:val="18"/>
          <w:szCs w:val="18"/>
        </w:rPr>
        <w:t xml:space="preserve">Heating </w:t>
      </w:r>
      <w:r w:rsidR="00DD6B11" w:rsidRPr="007C6199">
        <w:rPr>
          <w:rFonts w:ascii="Calibri" w:hAnsi="Calibri" w:cs="Arial"/>
          <w:sz w:val="18"/>
          <w:szCs w:val="18"/>
        </w:rPr>
        <w:t>Efficiency</w:t>
      </w:r>
      <w:r w:rsidR="009A0F01" w:rsidRPr="007C6199">
        <w:rPr>
          <w:rFonts w:ascii="Calibri" w:hAnsi="Calibri" w:cs="Arial"/>
          <w:sz w:val="18"/>
          <w:szCs w:val="18"/>
        </w:rPr>
        <w:t xml:space="preserve">: </w:t>
      </w:r>
      <w:r w:rsidR="00EF1062" w:rsidRPr="007C6199">
        <w:rPr>
          <w:rFonts w:ascii="Calibri" w:hAnsi="Calibri" w:cs="Arial"/>
          <w:sz w:val="18"/>
          <w:szCs w:val="18"/>
        </w:rPr>
        <w:t xml:space="preserve">Equipment must be certified to the California Energy Commission. This can be checked by going to </w:t>
      </w:r>
      <w:hyperlink r:id="rId18" w:history="1">
        <w:r w:rsidR="00EF1062" w:rsidRPr="007C6199">
          <w:rPr>
            <w:sz w:val="18"/>
            <w:szCs w:val="18"/>
          </w:rPr>
          <w:t>https://cacertappliances.energy.ca.gov/</w:t>
        </w:r>
      </w:hyperlink>
      <w:r w:rsidR="00EF1062" w:rsidRPr="007C6199">
        <w:rPr>
          <w:rFonts w:ascii="Calibri" w:hAnsi="Calibri" w:cs="Arial"/>
          <w:sz w:val="18"/>
          <w:szCs w:val="18"/>
        </w:rPr>
        <w:t xml:space="preserve"> and performing a quick or advanced search based on equipment type. NOTE: Electric resistance heat is prohibited as the primary source of heating. Only if all exceptional method criteria are met (see Residential Compliance Manual, Chapter 4), electric resistance heat may be installed as a back-up heating source. Other than as a back-up to wood heat, t</w:t>
      </w:r>
      <w:r w:rsidR="00D12FF4" w:rsidRPr="007C6199">
        <w:rPr>
          <w:rFonts w:ascii="Calibri" w:hAnsi="Calibri" w:cs="Arial"/>
          <w:sz w:val="18"/>
          <w:szCs w:val="18"/>
        </w:rPr>
        <w:t>he only electric heating appliance allowed is a heat pump.</w:t>
      </w:r>
    </w:p>
    <w:p w14:paraId="308DB4A1" w14:textId="67221A57" w:rsidR="00D75AB4" w:rsidRPr="007C6199" w:rsidRDefault="00D75AB4"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Cooling System Type: Indicate cooling system type or specify “no cooling system installed.” Categories include central air split system, central air package system, heat pump, room air or room heat pump, mini-split heat pump</w:t>
      </w:r>
      <w:r w:rsidR="00612F8E" w:rsidRPr="007C6199">
        <w:rPr>
          <w:rFonts w:ascii="Calibri" w:hAnsi="Calibri" w:cs="Arial"/>
          <w:sz w:val="18"/>
          <w:szCs w:val="18"/>
        </w:rPr>
        <w:t xml:space="preserve"> or air conditioner</w:t>
      </w:r>
      <w:r w:rsidRPr="007C6199">
        <w:rPr>
          <w:rFonts w:ascii="Calibri" w:hAnsi="Calibri" w:cs="Arial"/>
          <w:sz w:val="18"/>
          <w:szCs w:val="18"/>
        </w:rPr>
        <w:t xml:space="preserve">, </w:t>
      </w:r>
      <w:r w:rsidR="00612F8E" w:rsidRPr="007C6199">
        <w:rPr>
          <w:rFonts w:ascii="Calibri" w:hAnsi="Calibri" w:cs="Arial"/>
          <w:sz w:val="18"/>
          <w:szCs w:val="18"/>
        </w:rPr>
        <w:t xml:space="preserve">multi-split heat pump or air conditioner, VRF (variable refrigerant flow (VRF) heat pump or air conditioner, small duct high velocity heat pump or air conditioner, </w:t>
      </w:r>
      <w:r w:rsidRPr="007C6199">
        <w:rPr>
          <w:rFonts w:ascii="Calibri" w:hAnsi="Calibri" w:cs="Arial"/>
          <w:sz w:val="18"/>
          <w:szCs w:val="18"/>
        </w:rPr>
        <w:t xml:space="preserve">or no cooling. </w:t>
      </w:r>
    </w:p>
    <w:p w14:paraId="6E638189" w14:textId="4CDB4694" w:rsidR="00074E89" w:rsidRPr="007C6199" w:rsidRDefault="00074E89"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Cooling Efficiency Type: SEER, EER</w:t>
      </w:r>
      <w:ins w:id="10" w:author="Alexis Smith" w:date="2020-08-07T12:00:00Z">
        <w:r w:rsidR="00AA50B3">
          <w:rPr>
            <w:rFonts w:ascii="Calibri" w:hAnsi="Calibri" w:cs="Arial"/>
            <w:sz w:val="18"/>
            <w:szCs w:val="18"/>
          </w:rPr>
          <w:t>, CEER</w:t>
        </w:r>
      </w:ins>
      <w:r w:rsidRPr="007C6199">
        <w:rPr>
          <w:rFonts w:ascii="Calibri" w:hAnsi="Calibri" w:cs="Arial"/>
          <w:sz w:val="18"/>
          <w:szCs w:val="18"/>
        </w:rPr>
        <w:t>.</w:t>
      </w:r>
    </w:p>
    <w:p w14:paraId="308DB4A2" w14:textId="6CF76990" w:rsidR="00DD6B11" w:rsidRPr="007C6199" w:rsidRDefault="00612F8E"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Proposed </w:t>
      </w:r>
      <w:r w:rsidR="009A0F01" w:rsidRPr="007C6199">
        <w:rPr>
          <w:rFonts w:ascii="Calibri" w:hAnsi="Calibri" w:cs="Arial"/>
          <w:sz w:val="18"/>
          <w:szCs w:val="18"/>
        </w:rPr>
        <w:t xml:space="preserve">Cooling </w:t>
      </w:r>
      <w:r w:rsidR="00BA5686" w:rsidRPr="007C6199">
        <w:rPr>
          <w:rFonts w:ascii="Calibri" w:hAnsi="Calibri" w:cs="Arial"/>
          <w:sz w:val="18"/>
          <w:szCs w:val="18"/>
        </w:rPr>
        <w:t>E</w:t>
      </w:r>
      <w:r w:rsidR="009A0F01" w:rsidRPr="007C6199">
        <w:rPr>
          <w:rFonts w:ascii="Calibri" w:hAnsi="Calibri" w:cs="Arial"/>
          <w:sz w:val="18"/>
          <w:szCs w:val="18"/>
        </w:rPr>
        <w:t xml:space="preserve">fficiency: For central cooling systems, the minimum efficiency </w:t>
      </w:r>
      <w:r w:rsidR="00D12FF4" w:rsidRPr="007C6199">
        <w:rPr>
          <w:rFonts w:ascii="Calibri" w:hAnsi="Calibri" w:cs="Arial"/>
          <w:sz w:val="18"/>
          <w:szCs w:val="18"/>
        </w:rPr>
        <w:t>required by the appliance efficiency standards is</w:t>
      </w:r>
      <w:r w:rsidR="00BE33E6" w:rsidRPr="007C6199">
        <w:rPr>
          <w:rFonts w:ascii="Calibri" w:hAnsi="Calibri" w:cs="Arial"/>
          <w:sz w:val="18"/>
          <w:szCs w:val="18"/>
        </w:rPr>
        <w:t xml:space="preserve"> </w:t>
      </w:r>
      <w:r w:rsidR="00D12FF4" w:rsidRPr="007C6199">
        <w:rPr>
          <w:rFonts w:ascii="Calibri" w:hAnsi="Calibri" w:cs="Arial"/>
          <w:sz w:val="18"/>
          <w:szCs w:val="18"/>
        </w:rPr>
        <w:t>1</w:t>
      </w:r>
      <w:r w:rsidR="00B76250" w:rsidRPr="007C6199">
        <w:rPr>
          <w:rFonts w:ascii="Calibri" w:hAnsi="Calibri" w:cs="Arial"/>
          <w:sz w:val="18"/>
          <w:szCs w:val="18"/>
        </w:rPr>
        <w:t>4</w:t>
      </w:r>
      <w:r w:rsidR="00D12FF4" w:rsidRPr="007C6199">
        <w:rPr>
          <w:rFonts w:ascii="Calibri" w:hAnsi="Calibri" w:cs="Arial"/>
          <w:sz w:val="18"/>
          <w:szCs w:val="18"/>
        </w:rPr>
        <w:t xml:space="preserve"> SEER. </w:t>
      </w:r>
      <w:r w:rsidR="00074E89" w:rsidRPr="007C6199">
        <w:rPr>
          <w:rFonts w:ascii="Calibri" w:hAnsi="Calibri" w:cs="Arial"/>
          <w:sz w:val="18"/>
          <w:szCs w:val="18"/>
        </w:rPr>
        <w:t>Any cooling appliance sold in California is acceptable.</w:t>
      </w:r>
    </w:p>
    <w:p w14:paraId="308DB4A4" w14:textId="77777777" w:rsidR="00166008"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Distribution </w:t>
      </w:r>
      <w:r w:rsidR="00BA5686" w:rsidRPr="007C6199">
        <w:rPr>
          <w:rFonts w:ascii="Calibri" w:hAnsi="Calibri" w:cs="Arial"/>
          <w:sz w:val="18"/>
          <w:szCs w:val="18"/>
        </w:rPr>
        <w:t>S</w:t>
      </w:r>
      <w:r w:rsidR="00713A4F" w:rsidRPr="007C6199">
        <w:rPr>
          <w:rFonts w:ascii="Calibri" w:hAnsi="Calibri" w:cs="Arial"/>
          <w:sz w:val="18"/>
          <w:szCs w:val="18"/>
        </w:rPr>
        <w:t xml:space="preserve">ystem </w:t>
      </w:r>
      <w:r w:rsidR="00BA5686" w:rsidRPr="007C6199">
        <w:rPr>
          <w:rFonts w:ascii="Calibri" w:hAnsi="Calibri" w:cs="Arial"/>
          <w:sz w:val="18"/>
          <w:szCs w:val="18"/>
        </w:rPr>
        <w:t>T</w:t>
      </w:r>
      <w:r w:rsidRPr="007C6199">
        <w:rPr>
          <w:rFonts w:ascii="Calibri" w:hAnsi="Calibri" w:cs="Arial"/>
          <w:sz w:val="18"/>
          <w:szCs w:val="18"/>
        </w:rPr>
        <w:t>ype: This could be ducted, radiant floor, piping, or ductless.</w:t>
      </w:r>
    </w:p>
    <w:p w14:paraId="308DB4A5" w14:textId="728BF478" w:rsidR="00166008"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Duct </w:t>
      </w:r>
      <w:r w:rsidR="00BA5686" w:rsidRPr="007C6199">
        <w:rPr>
          <w:rFonts w:ascii="Calibri" w:hAnsi="Calibri" w:cs="Arial"/>
          <w:sz w:val="18"/>
          <w:szCs w:val="18"/>
        </w:rPr>
        <w:t>L</w:t>
      </w:r>
      <w:r w:rsidRPr="007C6199">
        <w:rPr>
          <w:rFonts w:ascii="Calibri" w:hAnsi="Calibri" w:cs="Arial"/>
          <w:sz w:val="18"/>
          <w:szCs w:val="18"/>
        </w:rPr>
        <w:t>ocation: If the system</w:t>
      </w:r>
      <w:r w:rsidR="003E750A" w:rsidRPr="007C6199">
        <w:rPr>
          <w:rFonts w:ascii="Calibri" w:hAnsi="Calibri" w:cs="Arial"/>
          <w:sz w:val="18"/>
          <w:szCs w:val="18"/>
        </w:rPr>
        <w:t xml:space="preserve"> </w:t>
      </w:r>
      <w:r w:rsidRPr="007C6199">
        <w:rPr>
          <w:rFonts w:ascii="Calibri" w:hAnsi="Calibri" w:cs="Arial"/>
          <w:sz w:val="18"/>
          <w:szCs w:val="18"/>
        </w:rPr>
        <w:t>has ducts, indicate where they will be installed. Locations include attic, garage, conditioned space, radiant floor.</w:t>
      </w:r>
      <w:r w:rsidR="00074E89" w:rsidRPr="007C6199">
        <w:rPr>
          <w:rFonts w:ascii="Calibri" w:hAnsi="Calibri" w:cs="Arial"/>
          <w:sz w:val="18"/>
          <w:szCs w:val="18"/>
        </w:rPr>
        <w:t xml:space="preserve"> In climate zones 4 and 8-16, unless roof deck insulation is included in Table F (roof option B), the ducts must be located inside conditioned space.</w:t>
      </w:r>
    </w:p>
    <w:p w14:paraId="308DB4A6" w14:textId="6EA54724" w:rsidR="00166008" w:rsidRPr="007C6199" w:rsidRDefault="00713A4F"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Duct</w:t>
      </w:r>
      <w:r w:rsidR="00166008" w:rsidRPr="007C6199">
        <w:rPr>
          <w:rFonts w:ascii="Calibri" w:hAnsi="Calibri" w:cs="Arial"/>
          <w:sz w:val="18"/>
          <w:szCs w:val="18"/>
        </w:rPr>
        <w:t xml:space="preserve"> R-value: This value is from </w:t>
      </w:r>
      <w:r w:rsidR="00074E89" w:rsidRPr="007C6199">
        <w:rPr>
          <w:rFonts w:ascii="Calibri" w:hAnsi="Calibri" w:cs="Arial"/>
          <w:sz w:val="18"/>
          <w:szCs w:val="18"/>
        </w:rPr>
        <w:t>Table 150.1-A or 150.1-B</w:t>
      </w:r>
      <w:r w:rsidR="00166008" w:rsidRPr="007C6199">
        <w:rPr>
          <w:rFonts w:ascii="Calibri" w:hAnsi="Calibri" w:cs="Arial"/>
          <w:sz w:val="18"/>
          <w:szCs w:val="18"/>
        </w:rPr>
        <w:t>. If system is ductless this field will be N/A.</w:t>
      </w:r>
    </w:p>
    <w:p w14:paraId="308DB4A7" w14:textId="0CDD27A4" w:rsidR="00557D09"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Thermostat</w:t>
      </w:r>
      <w:r w:rsidR="00713A4F" w:rsidRPr="007C6199">
        <w:rPr>
          <w:rFonts w:ascii="Calibri" w:hAnsi="Calibri" w:cs="Arial"/>
          <w:sz w:val="18"/>
          <w:szCs w:val="18"/>
        </w:rPr>
        <w:t xml:space="preserve"> </w:t>
      </w:r>
      <w:r w:rsidR="00BA5686" w:rsidRPr="007C6199">
        <w:rPr>
          <w:rFonts w:ascii="Calibri" w:hAnsi="Calibri" w:cs="Arial"/>
          <w:sz w:val="18"/>
          <w:szCs w:val="18"/>
        </w:rPr>
        <w:t>T</w:t>
      </w:r>
      <w:r w:rsidR="00713A4F" w:rsidRPr="007C6199">
        <w:rPr>
          <w:rFonts w:ascii="Calibri" w:hAnsi="Calibri" w:cs="Arial"/>
          <w:sz w:val="18"/>
          <w:szCs w:val="18"/>
        </w:rPr>
        <w:t>ype</w:t>
      </w:r>
      <w:r w:rsidRPr="007C6199">
        <w:rPr>
          <w:rFonts w:ascii="Calibri" w:hAnsi="Calibri" w:cs="Arial"/>
          <w:sz w:val="18"/>
          <w:szCs w:val="18"/>
        </w:rPr>
        <w:t xml:space="preserve">: </w:t>
      </w:r>
      <w:r w:rsidR="00D75AB4" w:rsidRPr="007C6199">
        <w:rPr>
          <w:rFonts w:ascii="Calibri" w:hAnsi="Calibri" w:cs="Arial"/>
          <w:sz w:val="18"/>
          <w:szCs w:val="18"/>
        </w:rPr>
        <w:t>Select a setback thermostat or an Energy Management System (</w:t>
      </w:r>
      <w:r w:rsidRPr="007C6199">
        <w:rPr>
          <w:rFonts w:ascii="Calibri" w:hAnsi="Calibri" w:cs="Arial"/>
          <w:sz w:val="18"/>
          <w:szCs w:val="18"/>
        </w:rPr>
        <w:t>EMS</w:t>
      </w:r>
      <w:r w:rsidR="00D75AB4" w:rsidRPr="007C6199">
        <w:rPr>
          <w:rFonts w:ascii="Calibri" w:hAnsi="Calibri" w:cs="Arial"/>
          <w:sz w:val="18"/>
          <w:szCs w:val="18"/>
        </w:rPr>
        <w:t>)</w:t>
      </w:r>
      <w:r w:rsidR="00557D09" w:rsidRPr="007C6199">
        <w:rPr>
          <w:rFonts w:ascii="Calibri" w:hAnsi="Calibri" w:cs="Arial"/>
          <w:sz w:val="18"/>
          <w:szCs w:val="18"/>
        </w:rPr>
        <w:t xml:space="preserve"> for most systems, or N/A if exempt. Controls for most systems can be by a </w:t>
      </w:r>
      <w:r w:rsidR="008423A4" w:rsidRPr="007C6199">
        <w:rPr>
          <w:rFonts w:ascii="Calibri" w:hAnsi="Calibri" w:cs="Arial"/>
          <w:sz w:val="18"/>
          <w:szCs w:val="18"/>
        </w:rPr>
        <w:t xml:space="preserve">device that </w:t>
      </w:r>
      <w:r w:rsidR="00557D09" w:rsidRPr="007C6199">
        <w:rPr>
          <w:rFonts w:ascii="Calibri" w:hAnsi="Calibri" w:cs="Arial"/>
          <w:sz w:val="18"/>
          <w:szCs w:val="18"/>
        </w:rPr>
        <w:t>allow</w:t>
      </w:r>
      <w:r w:rsidR="008423A4" w:rsidRPr="007C6199">
        <w:rPr>
          <w:rFonts w:ascii="Calibri" w:hAnsi="Calibri" w:cs="Arial"/>
          <w:sz w:val="18"/>
          <w:szCs w:val="18"/>
        </w:rPr>
        <w:t>s</w:t>
      </w:r>
      <w:r w:rsidR="00557D09" w:rsidRPr="007C6199">
        <w:rPr>
          <w:rFonts w:ascii="Calibri" w:hAnsi="Calibri" w:cs="Arial"/>
          <w:sz w:val="18"/>
          <w:szCs w:val="18"/>
        </w:rPr>
        <w:t xml:space="preserve"> a person to program up to 4 temperature setpoints within 24 hours. </w:t>
      </w:r>
    </w:p>
    <w:p w14:paraId="308DB4A8" w14:textId="77777777" w:rsidR="00D12FF4" w:rsidRPr="007C6199" w:rsidRDefault="00D12FF4"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Comments: Include any comments here.</w:t>
      </w:r>
    </w:p>
    <w:p w14:paraId="03802E81" w14:textId="77777777" w:rsidR="00166008" w:rsidRPr="007C6199" w:rsidRDefault="00597179" w:rsidP="003F64CF">
      <w:pPr>
        <w:rPr>
          <w:rFonts w:ascii="Calibri" w:hAnsi="Calibri" w:cs="Arial"/>
          <w:b/>
          <w:sz w:val="18"/>
          <w:szCs w:val="18"/>
        </w:rPr>
      </w:pPr>
      <w:r w:rsidRPr="007C6199">
        <w:rPr>
          <w:rFonts w:ascii="Calibri" w:hAnsi="Calibri" w:cs="Arial"/>
          <w:b/>
          <w:sz w:val="18"/>
          <w:szCs w:val="18"/>
        </w:rPr>
        <w:lastRenderedPageBreak/>
        <w:t>L</w:t>
      </w:r>
      <w:r w:rsidR="00166008" w:rsidRPr="007C6199">
        <w:rPr>
          <w:rFonts w:ascii="Calibri" w:hAnsi="Calibri" w:cs="Arial"/>
          <w:b/>
          <w:sz w:val="18"/>
          <w:szCs w:val="18"/>
        </w:rPr>
        <w:t xml:space="preserve">. </w:t>
      </w:r>
      <w:r w:rsidR="00C97214" w:rsidRPr="007C6199">
        <w:rPr>
          <w:rFonts w:ascii="Calibri" w:hAnsi="Calibri" w:cs="Arial"/>
          <w:b/>
          <w:sz w:val="18"/>
          <w:szCs w:val="18"/>
        </w:rPr>
        <w:t>Ventilation Cooling</w:t>
      </w:r>
      <w:r w:rsidRPr="007C6199">
        <w:rPr>
          <w:rFonts w:ascii="Calibri" w:hAnsi="Calibri" w:cs="Arial"/>
          <w:b/>
          <w:sz w:val="18"/>
          <w:szCs w:val="18"/>
        </w:rPr>
        <w:t xml:space="preserve"> in Climate Zones 8-14</w:t>
      </w:r>
    </w:p>
    <w:p w14:paraId="308DB4AB" w14:textId="3DAFF44A" w:rsidR="00166008" w:rsidRPr="007C6199" w:rsidRDefault="00597179" w:rsidP="003F64CF">
      <w:pPr>
        <w:rPr>
          <w:rFonts w:ascii="Calibri" w:hAnsi="Calibri" w:cs="Arial"/>
          <w:sz w:val="18"/>
          <w:szCs w:val="18"/>
        </w:rPr>
      </w:pPr>
      <w:r w:rsidRPr="007C6199">
        <w:rPr>
          <w:rFonts w:ascii="Calibri" w:hAnsi="Calibri" w:cs="Arial"/>
          <w:sz w:val="18"/>
          <w:szCs w:val="18"/>
        </w:rPr>
        <w:t>One or more</w:t>
      </w:r>
      <w:r w:rsidR="00166008" w:rsidRPr="007C6199">
        <w:rPr>
          <w:rFonts w:ascii="Calibri" w:hAnsi="Calibri" w:cs="Arial"/>
          <w:sz w:val="18"/>
          <w:szCs w:val="18"/>
        </w:rPr>
        <w:t xml:space="preserve"> whole house fan</w:t>
      </w:r>
      <w:r w:rsidRPr="007C6199">
        <w:rPr>
          <w:rFonts w:ascii="Calibri" w:hAnsi="Calibri" w:cs="Arial"/>
          <w:sz w:val="18"/>
          <w:szCs w:val="18"/>
        </w:rPr>
        <w:t>s</w:t>
      </w:r>
      <w:r w:rsidR="00166008" w:rsidRPr="007C6199">
        <w:rPr>
          <w:rFonts w:ascii="Calibri" w:hAnsi="Calibri" w:cs="Arial"/>
          <w:sz w:val="18"/>
          <w:szCs w:val="18"/>
        </w:rPr>
        <w:t xml:space="preserve"> </w:t>
      </w:r>
      <w:r w:rsidRPr="007C6199">
        <w:rPr>
          <w:rFonts w:ascii="Calibri" w:hAnsi="Calibri" w:cs="Arial"/>
          <w:sz w:val="18"/>
          <w:szCs w:val="18"/>
        </w:rPr>
        <w:t>are</w:t>
      </w:r>
      <w:r w:rsidR="00166008" w:rsidRPr="007C6199">
        <w:rPr>
          <w:rFonts w:ascii="Calibri" w:hAnsi="Calibri" w:cs="Arial"/>
          <w:sz w:val="18"/>
          <w:szCs w:val="18"/>
        </w:rPr>
        <w:t xml:space="preserve"> required to provide </w:t>
      </w:r>
      <w:r w:rsidRPr="007C6199">
        <w:rPr>
          <w:rFonts w:ascii="Calibri" w:hAnsi="Calibri" w:cs="Arial"/>
          <w:sz w:val="18"/>
          <w:szCs w:val="18"/>
        </w:rPr>
        <w:t xml:space="preserve">night-time cooling </w:t>
      </w:r>
      <w:r w:rsidR="00166008" w:rsidRPr="007C6199">
        <w:rPr>
          <w:rFonts w:ascii="Calibri" w:hAnsi="Calibri" w:cs="Arial"/>
          <w:sz w:val="18"/>
          <w:szCs w:val="18"/>
        </w:rPr>
        <w:t>ventilation</w:t>
      </w:r>
      <w:r w:rsidR="00207197" w:rsidRPr="007C6199">
        <w:rPr>
          <w:rFonts w:ascii="Calibri" w:hAnsi="Calibri" w:cs="Arial"/>
          <w:sz w:val="18"/>
          <w:szCs w:val="18"/>
        </w:rPr>
        <w:t xml:space="preserve"> in climate zones 8-14</w:t>
      </w:r>
      <w:r w:rsidR="00166008" w:rsidRPr="007C6199">
        <w:rPr>
          <w:rFonts w:ascii="Calibri" w:hAnsi="Calibri" w:cs="Arial"/>
          <w:sz w:val="18"/>
          <w:szCs w:val="18"/>
        </w:rPr>
        <w:t xml:space="preserve">. The requirement is found in Section 150.1(c)12. </w:t>
      </w:r>
    </w:p>
    <w:p w14:paraId="74E86523" w14:textId="477072E3" w:rsidR="00597179" w:rsidRPr="007C6199" w:rsidRDefault="00597179" w:rsidP="00247841">
      <w:pPr>
        <w:pStyle w:val="ListParagraph"/>
        <w:numPr>
          <w:ilvl w:val="0"/>
          <w:numId w:val="9"/>
        </w:numPr>
        <w:contextualSpacing/>
        <w:rPr>
          <w:rFonts w:ascii="Calibri" w:hAnsi="Calibri" w:cs="Arial"/>
          <w:sz w:val="18"/>
          <w:szCs w:val="18"/>
        </w:rPr>
      </w:pPr>
      <w:r w:rsidRPr="007C6199">
        <w:rPr>
          <w:rFonts w:ascii="Calibri" w:hAnsi="Calibri" w:cs="Arial"/>
          <w:sz w:val="18"/>
          <w:szCs w:val="18"/>
        </w:rPr>
        <w:t xml:space="preserve">Proposed air flow rate for certified whole house fan: </w:t>
      </w:r>
      <w:r w:rsidR="00AA4E02" w:rsidRPr="007C6199">
        <w:rPr>
          <w:rFonts w:ascii="Calibri" w:hAnsi="Calibri" w:cs="Arial"/>
          <w:sz w:val="18"/>
          <w:szCs w:val="18"/>
        </w:rPr>
        <w:t xml:space="preserve">Value from appliance directory listing </w:t>
      </w:r>
      <w:r w:rsidR="00247841" w:rsidRPr="007C6199">
        <w:rPr>
          <w:rFonts w:ascii="Calibri" w:hAnsi="Calibri" w:cs="Arial"/>
          <w:sz w:val="18"/>
          <w:szCs w:val="18"/>
        </w:rPr>
        <w:t>(https://cacertappliances.energy.ca.gov/Pages/Search/AdvancedSearch.aspx)</w:t>
      </w:r>
    </w:p>
    <w:p w14:paraId="15C3D91C" w14:textId="167AFA71" w:rsidR="00597179"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Proposed n</w:t>
      </w:r>
      <w:r w:rsidR="00597179" w:rsidRPr="007C6199">
        <w:rPr>
          <w:rFonts w:ascii="Calibri" w:hAnsi="Calibri" w:cs="Arial"/>
          <w:sz w:val="18"/>
          <w:szCs w:val="18"/>
        </w:rPr>
        <w:t>umber of fans</w:t>
      </w:r>
      <w:r w:rsidRPr="007C6199">
        <w:rPr>
          <w:rFonts w:ascii="Calibri" w:hAnsi="Calibri" w:cs="Arial"/>
          <w:sz w:val="18"/>
          <w:szCs w:val="18"/>
        </w:rPr>
        <w:t xml:space="preserve">: </w:t>
      </w:r>
      <w:r w:rsidR="00247841" w:rsidRPr="007C6199">
        <w:rPr>
          <w:rFonts w:ascii="Calibri" w:hAnsi="Calibri" w:cs="Arial"/>
          <w:sz w:val="18"/>
          <w:szCs w:val="18"/>
        </w:rPr>
        <w:t>N</w:t>
      </w:r>
      <w:r w:rsidRPr="007C6199">
        <w:rPr>
          <w:rFonts w:ascii="Calibri" w:hAnsi="Calibri" w:cs="Arial"/>
          <w:sz w:val="18"/>
          <w:szCs w:val="18"/>
        </w:rPr>
        <w:t>umber of fans</w:t>
      </w:r>
      <w:r w:rsidR="00247841" w:rsidRPr="007C6199">
        <w:rPr>
          <w:rFonts w:ascii="Calibri" w:hAnsi="Calibri" w:cs="Arial"/>
          <w:sz w:val="18"/>
          <w:szCs w:val="18"/>
        </w:rPr>
        <w:t>.</w:t>
      </w:r>
    </w:p>
    <w:p w14:paraId="62180C71" w14:textId="7BD6F8AE" w:rsidR="00597179"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Proposed t</w:t>
      </w:r>
      <w:r w:rsidR="00597179" w:rsidRPr="007C6199">
        <w:rPr>
          <w:rFonts w:ascii="Calibri" w:hAnsi="Calibri" w:cs="Arial"/>
          <w:sz w:val="18"/>
          <w:szCs w:val="18"/>
        </w:rPr>
        <w:t>otal air flow rate</w:t>
      </w:r>
      <w:r w:rsidRPr="007C6199">
        <w:rPr>
          <w:rFonts w:ascii="Calibri" w:hAnsi="Calibri" w:cs="Arial"/>
          <w:sz w:val="18"/>
          <w:szCs w:val="18"/>
        </w:rPr>
        <w:t xml:space="preserve">: </w:t>
      </w:r>
      <w:r w:rsidR="00247841" w:rsidRPr="007C6199">
        <w:rPr>
          <w:rFonts w:ascii="Calibri" w:hAnsi="Calibri" w:cs="Arial"/>
          <w:sz w:val="18"/>
          <w:szCs w:val="18"/>
        </w:rPr>
        <w:t>C</w:t>
      </w:r>
      <w:r w:rsidRPr="007C6199">
        <w:rPr>
          <w:rFonts w:ascii="Calibri" w:hAnsi="Calibri" w:cs="Arial"/>
          <w:sz w:val="18"/>
          <w:szCs w:val="18"/>
        </w:rPr>
        <w:t>olumn 1 x column 2.</w:t>
      </w:r>
    </w:p>
    <w:p w14:paraId="657C63B5" w14:textId="704D6EFE" w:rsidR="00597179" w:rsidRPr="007C6199" w:rsidRDefault="00597179"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Directly</w:t>
      </w:r>
      <w:r w:rsidR="00AA4E02" w:rsidRPr="007C6199">
        <w:rPr>
          <w:rFonts w:ascii="Calibri" w:hAnsi="Calibri" w:cs="Arial"/>
          <w:sz w:val="18"/>
          <w:szCs w:val="18"/>
        </w:rPr>
        <w:t xml:space="preserve"> vented to outside: </w:t>
      </w:r>
      <w:r w:rsidR="00247841" w:rsidRPr="007C6199">
        <w:rPr>
          <w:rFonts w:ascii="Calibri" w:hAnsi="Calibri" w:cs="Arial"/>
          <w:sz w:val="18"/>
          <w:szCs w:val="18"/>
        </w:rPr>
        <w:t xml:space="preserve">Default is No. </w:t>
      </w:r>
      <w:r w:rsidR="00AA4E02" w:rsidRPr="007C6199">
        <w:rPr>
          <w:rFonts w:ascii="Calibri" w:hAnsi="Calibri" w:cs="Arial"/>
          <w:sz w:val="18"/>
          <w:szCs w:val="18"/>
        </w:rPr>
        <w:t>Yes or No to indicate if the fan is directly vented to outside (not typical).</w:t>
      </w:r>
    </w:p>
    <w:p w14:paraId="75A9891D" w14:textId="6F539914" w:rsidR="00597179" w:rsidRPr="007C6199" w:rsidRDefault="00597179"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Attic free vent area (in ft2): If column 4 is No, this is the amount of attic venting required for the venting of air from the attic (minimum from column 07</w:t>
      </w:r>
    </w:p>
    <w:p w14:paraId="308DB4AD" w14:textId="63BA15EF" w:rsidR="00166008" w:rsidRPr="007C6199" w:rsidRDefault="00166008"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 xml:space="preserve">Required </w:t>
      </w:r>
      <w:r w:rsidR="009E6C72" w:rsidRPr="007C6199">
        <w:rPr>
          <w:rFonts w:ascii="Calibri" w:hAnsi="Calibri" w:cs="Arial"/>
          <w:sz w:val="18"/>
          <w:szCs w:val="18"/>
        </w:rPr>
        <w:t xml:space="preserve">Whole House Fan Airflow Rate (CFM): </w:t>
      </w:r>
      <w:r w:rsidR="0045575A" w:rsidRPr="007C6199">
        <w:rPr>
          <w:rFonts w:ascii="Calibri" w:hAnsi="Calibri" w:cs="Arial"/>
          <w:sz w:val="18"/>
          <w:szCs w:val="18"/>
        </w:rPr>
        <w:t>1.5</w:t>
      </w:r>
      <w:r w:rsidRPr="007C6199">
        <w:rPr>
          <w:rFonts w:ascii="Calibri" w:hAnsi="Calibri" w:cs="Arial"/>
          <w:sz w:val="18"/>
          <w:szCs w:val="18"/>
        </w:rPr>
        <w:t xml:space="preserve"> CFM </w:t>
      </w:r>
      <w:r w:rsidR="0073598F" w:rsidRPr="007C6199">
        <w:rPr>
          <w:rFonts w:ascii="Calibri" w:hAnsi="Calibri" w:cs="Arial"/>
          <w:sz w:val="18"/>
          <w:szCs w:val="18"/>
        </w:rPr>
        <w:t>per ft</w:t>
      </w:r>
      <w:r w:rsidR="0073598F" w:rsidRPr="007C6199">
        <w:rPr>
          <w:rFonts w:ascii="Calibri" w:hAnsi="Calibri" w:cs="Arial"/>
          <w:sz w:val="18"/>
          <w:szCs w:val="18"/>
          <w:vertAlign w:val="superscript"/>
        </w:rPr>
        <w:t>2</w:t>
      </w:r>
      <w:r w:rsidR="0073598F" w:rsidRPr="007C6199">
        <w:rPr>
          <w:rFonts w:ascii="Calibri" w:hAnsi="Calibri" w:cs="Arial"/>
          <w:sz w:val="18"/>
          <w:szCs w:val="18"/>
        </w:rPr>
        <w:t xml:space="preserve"> of </w:t>
      </w:r>
      <w:r w:rsidRPr="007C6199">
        <w:rPr>
          <w:rFonts w:ascii="Calibri" w:hAnsi="Calibri" w:cs="Arial"/>
          <w:sz w:val="18"/>
          <w:szCs w:val="18"/>
        </w:rPr>
        <w:t>conditioned floor area</w:t>
      </w:r>
      <w:r w:rsidR="0073598F" w:rsidRPr="007C6199">
        <w:rPr>
          <w:rFonts w:ascii="Calibri" w:hAnsi="Calibri" w:cs="Arial"/>
          <w:sz w:val="18"/>
          <w:szCs w:val="18"/>
        </w:rPr>
        <w:t xml:space="preserve"> </w:t>
      </w:r>
      <w:r w:rsidR="009E6C72" w:rsidRPr="007C6199">
        <w:rPr>
          <w:rFonts w:ascii="Calibri" w:hAnsi="Calibri" w:cs="Arial"/>
          <w:sz w:val="18"/>
          <w:szCs w:val="18"/>
        </w:rPr>
        <w:t>(</w:t>
      </w:r>
      <w:r w:rsidR="0073598F" w:rsidRPr="007C6199">
        <w:rPr>
          <w:rFonts w:ascii="Calibri" w:hAnsi="Calibri" w:cs="Arial"/>
          <w:sz w:val="18"/>
          <w:szCs w:val="18"/>
        </w:rPr>
        <w:t>auto complete</w:t>
      </w:r>
      <w:r w:rsidR="009E6C72" w:rsidRPr="007C6199">
        <w:rPr>
          <w:rFonts w:ascii="Calibri" w:hAnsi="Calibri" w:cs="Arial"/>
          <w:sz w:val="18"/>
          <w:szCs w:val="18"/>
        </w:rPr>
        <w:t>)</w:t>
      </w:r>
      <w:r w:rsidRPr="007C6199">
        <w:rPr>
          <w:rFonts w:ascii="Calibri" w:hAnsi="Calibri" w:cs="Arial"/>
          <w:sz w:val="18"/>
          <w:szCs w:val="18"/>
        </w:rPr>
        <w:t>.</w:t>
      </w:r>
    </w:p>
    <w:p w14:paraId="308DB4AE" w14:textId="7C138289" w:rsidR="00166008"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 xml:space="preserve">Required </w:t>
      </w:r>
      <w:r w:rsidR="0073598F" w:rsidRPr="007C6199">
        <w:rPr>
          <w:rFonts w:ascii="Calibri" w:hAnsi="Calibri" w:cs="Arial"/>
          <w:sz w:val="18"/>
          <w:szCs w:val="18"/>
        </w:rPr>
        <w:t xml:space="preserve">Minimum </w:t>
      </w:r>
      <w:r w:rsidR="00BE33E6" w:rsidRPr="007C6199">
        <w:rPr>
          <w:rFonts w:ascii="Calibri" w:hAnsi="Calibri" w:cs="Arial"/>
          <w:sz w:val="18"/>
          <w:szCs w:val="18"/>
        </w:rPr>
        <w:t>A</w:t>
      </w:r>
      <w:r w:rsidR="00166008" w:rsidRPr="007C6199">
        <w:rPr>
          <w:rFonts w:ascii="Calibri" w:hAnsi="Calibri" w:cs="Arial"/>
          <w:sz w:val="18"/>
          <w:szCs w:val="18"/>
        </w:rPr>
        <w:t xml:space="preserve">ttic </w:t>
      </w:r>
      <w:r w:rsidR="00BE33E6" w:rsidRPr="007C6199">
        <w:rPr>
          <w:rFonts w:ascii="Calibri" w:hAnsi="Calibri" w:cs="Arial"/>
          <w:sz w:val="18"/>
          <w:szCs w:val="18"/>
        </w:rPr>
        <w:t>F</w:t>
      </w:r>
      <w:r w:rsidR="00166008" w:rsidRPr="007C6199">
        <w:rPr>
          <w:rFonts w:ascii="Calibri" w:hAnsi="Calibri" w:cs="Arial"/>
          <w:sz w:val="18"/>
          <w:szCs w:val="18"/>
        </w:rPr>
        <w:t xml:space="preserve">ree </w:t>
      </w:r>
      <w:r w:rsidR="00BE33E6" w:rsidRPr="007C6199">
        <w:rPr>
          <w:rFonts w:ascii="Calibri" w:hAnsi="Calibri" w:cs="Arial"/>
          <w:sz w:val="18"/>
          <w:szCs w:val="18"/>
        </w:rPr>
        <w:t>V</w:t>
      </w:r>
      <w:r w:rsidR="00166008" w:rsidRPr="007C6199">
        <w:rPr>
          <w:rFonts w:ascii="Calibri" w:hAnsi="Calibri" w:cs="Arial"/>
          <w:sz w:val="18"/>
          <w:szCs w:val="18"/>
        </w:rPr>
        <w:t xml:space="preserve">ent </w:t>
      </w:r>
      <w:r w:rsidR="00BE33E6" w:rsidRPr="007C6199">
        <w:rPr>
          <w:rFonts w:ascii="Calibri" w:hAnsi="Calibri" w:cs="Arial"/>
          <w:sz w:val="18"/>
          <w:szCs w:val="18"/>
        </w:rPr>
        <w:t>A</w:t>
      </w:r>
      <w:r w:rsidR="00166008" w:rsidRPr="007C6199">
        <w:rPr>
          <w:rFonts w:ascii="Calibri" w:hAnsi="Calibri" w:cs="Arial"/>
          <w:sz w:val="18"/>
          <w:szCs w:val="18"/>
        </w:rPr>
        <w:t>rea</w:t>
      </w:r>
      <w:r w:rsidR="009E6C72" w:rsidRPr="007C6199">
        <w:rPr>
          <w:rFonts w:ascii="Calibri" w:hAnsi="Calibri" w:cs="Arial"/>
          <w:sz w:val="18"/>
          <w:szCs w:val="18"/>
        </w:rPr>
        <w:t xml:space="preserve"> (</w:t>
      </w:r>
      <w:r w:rsidR="002B12DC" w:rsidRPr="007C6199">
        <w:rPr>
          <w:rFonts w:ascii="Calibri" w:hAnsi="Calibri" w:cs="Arial"/>
          <w:sz w:val="18"/>
          <w:szCs w:val="18"/>
        </w:rPr>
        <w:t>in</w:t>
      </w:r>
      <w:r w:rsidR="009E6C72" w:rsidRPr="007C6199">
        <w:rPr>
          <w:rFonts w:ascii="Calibri" w:hAnsi="Calibri" w:cs="Arial"/>
          <w:sz w:val="18"/>
          <w:szCs w:val="18"/>
          <w:vertAlign w:val="superscript"/>
        </w:rPr>
        <w:t>2</w:t>
      </w:r>
      <w:r w:rsidR="009E6C72" w:rsidRPr="007C6199">
        <w:rPr>
          <w:rFonts w:ascii="Calibri" w:hAnsi="Calibri" w:cs="Arial"/>
          <w:sz w:val="18"/>
          <w:szCs w:val="18"/>
        </w:rPr>
        <w:t>)</w:t>
      </w:r>
      <w:r w:rsidR="00166008" w:rsidRPr="007C6199">
        <w:rPr>
          <w:rFonts w:ascii="Calibri" w:hAnsi="Calibri" w:cs="Arial"/>
          <w:sz w:val="18"/>
          <w:szCs w:val="18"/>
        </w:rPr>
        <w:t>:</w:t>
      </w:r>
      <w:r w:rsidR="00584D2F" w:rsidRPr="007C6199">
        <w:rPr>
          <w:rFonts w:ascii="Calibri" w:hAnsi="Calibri" w:cs="Arial"/>
          <w:sz w:val="18"/>
          <w:szCs w:val="18"/>
        </w:rPr>
        <w:t xml:space="preserve"> </w:t>
      </w:r>
      <w:r w:rsidR="009E6C72" w:rsidRPr="007C6199">
        <w:rPr>
          <w:rFonts w:ascii="Calibri" w:hAnsi="Calibri" w:cs="Arial"/>
          <w:sz w:val="18"/>
          <w:szCs w:val="18"/>
        </w:rPr>
        <w:t xml:space="preserve">Minimum </w:t>
      </w:r>
      <w:r w:rsidR="00166008" w:rsidRPr="007C6199">
        <w:rPr>
          <w:rFonts w:ascii="Calibri" w:hAnsi="Calibri" w:cs="Arial"/>
          <w:sz w:val="18"/>
          <w:szCs w:val="18"/>
        </w:rPr>
        <w:t>attic vent free area</w:t>
      </w:r>
      <w:r w:rsidR="009E6C72" w:rsidRPr="007C6199">
        <w:rPr>
          <w:rFonts w:ascii="Calibri" w:hAnsi="Calibri" w:cs="Arial"/>
          <w:sz w:val="18"/>
          <w:szCs w:val="18"/>
        </w:rPr>
        <w:t xml:space="preserve"> = </w:t>
      </w:r>
      <w:r w:rsidR="00E733B7" w:rsidRPr="007C6199">
        <w:rPr>
          <w:rFonts w:ascii="Calibri" w:hAnsi="Calibri" w:cs="Arial"/>
          <w:sz w:val="18"/>
          <w:szCs w:val="18"/>
        </w:rPr>
        <w:t>C</w:t>
      </w:r>
      <w:r w:rsidR="009E6C72" w:rsidRPr="007C6199">
        <w:rPr>
          <w:rFonts w:ascii="Calibri" w:hAnsi="Calibri" w:cs="Arial"/>
          <w:sz w:val="18"/>
          <w:szCs w:val="18"/>
        </w:rPr>
        <w:t xml:space="preserve">olumn 1 </w:t>
      </w:r>
      <w:r w:rsidR="002B12DC" w:rsidRPr="007C6199">
        <w:rPr>
          <w:rFonts w:ascii="Calibri" w:hAnsi="Calibri" w:cs="Arial"/>
          <w:sz w:val="18"/>
          <w:szCs w:val="18"/>
        </w:rPr>
        <w:t xml:space="preserve">multiplied by 144 and </w:t>
      </w:r>
      <w:r w:rsidR="009E6C72" w:rsidRPr="007C6199">
        <w:rPr>
          <w:rFonts w:ascii="Calibri" w:hAnsi="Calibri" w:cs="Arial"/>
          <w:sz w:val="18"/>
          <w:szCs w:val="18"/>
        </w:rPr>
        <w:t xml:space="preserve">divided by </w:t>
      </w:r>
      <w:r w:rsidR="0045575A" w:rsidRPr="007C6199">
        <w:rPr>
          <w:rFonts w:ascii="Calibri" w:hAnsi="Calibri" w:cs="Arial"/>
          <w:sz w:val="18"/>
          <w:szCs w:val="18"/>
        </w:rPr>
        <w:t>750</w:t>
      </w:r>
      <w:r w:rsidR="002B12DC" w:rsidRPr="007C6199">
        <w:rPr>
          <w:rFonts w:ascii="Calibri" w:hAnsi="Calibri" w:cs="Arial"/>
          <w:sz w:val="18"/>
          <w:szCs w:val="18"/>
        </w:rPr>
        <w:t>, which is equivalent to multiplying by 0.</w:t>
      </w:r>
      <w:r w:rsidR="0045575A" w:rsidRPr="007C6199">
        <w:rPr>
          <w:rFonts w:ascii="Calibri" w:hAnsi="Calibri" w:cs="Arial"/>
          <w:sz w:val="18"/>
          <w:szCs w:val="18"/>
        </w:rPr>
        <w:t>192</w:t>
      </w:r>
      <w:r w:rsidR="009E6C72" w:rsidRPr="007C6199">
        <w:rPr>
          <w:rFonts w:ascii="Calibri" w:hAnsi="Calibri" w:cs="Arial"/>
          <w:sz w:val="18"/>
          <w:szCs w:val="18"/>
        </w:rPr>
        <w:t xml:space="preserve"> (</w:t>
      </w:r>
      <w:r w:rsidR="0073598F" w:rsidRPr="007C6199">
        <w:rPr>
          <w:rFonts w:ascii="Calibri" w:hAnsi="Calibri" w:cs="Arial"/>
          <w:sz w:val="18"/>
          <w:szCs w:val="18"/>
        </w:rPr>
        <w:t>auto complete</w:t>
      </w:r>
      <w:r w:rsidR="009E6C72" w:rsidRPr="007C6199">
        <w:rPr>
          <w:rFonts w:ascii="Calibri" w:hAnsi="Calibri" w:cs="Arial"/>
          <w:sz w:val="18"/>
          <w:szCs w:val="18"/>
        </w:rPr>
        <w:t>).</w:t>
      </w:r>
    </w:p>
    <w:p w14:paraId="1383CE6A" w14:textId="53763005" w:rsidR="00AA4E02"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Location/Comments: Include any comments or fan location.</w:t>
      </w:r>
    </w:p>
    <w:p w14:paraId="308DB4AF" w14:textId="77777777" w:rsidR="0073598F" w:rsidRPr="007C6199" w:rsidRDefault="0073598F" w:rsidP="003F64CF">
      <w:pPr>
        <w:pStyle w:val="ListParagraph"/>
        <w:contextualSpacing/>
        <w:rPr>
          <w:rFonts w:ascii="Calibri" w:hAnsi="Calibri" w:cs="Arial"/>
          <w:sz w:val="18"/>
          <w:szCs w:val="18"/>
        </w:rPr>
      </w:pPr>
    </w:p>
    <w:p w14:paraId="308DB4B0" w14:textId="223B84B0" w:rsidR="00166008" w:rsidRPr="007C6199" w:rsidRDefault="00401A5B" w:rsidP="003F64CF">
      <w:pPr>
        <w:rPr>
          <w:rFonts w:ascii="Calibri" w:hAnsi="Calibri" w:cs="Arial"/>
          <w:b/>
          <w:sz w:val="18"/>
          <w:szCs w:val="18"/>
        </w:rPr>
      </w:pPr>
      <w:r w:rsidRPr="007C6199">
        <w:rPr>
          <w:rFonts w:ascii="Calibri" w:hAnsi="Calibri" w:cs="Arial"/>
          <w:b/>
          <w:sz w:val="18"/>
          <w:szCs w:val="18"/>
        </w:rPr>
        <w:t>M</w:t>
      </w:r>
      <w:r w:rsidR="00D75AB4" w:rsidRPr="007C6199">
        <w:rPr>
          <w:rFonts w:ascii="Calibri" w:hAnsi="Calibri" w:cs="Arial"/>
          <w:b/>
          <w:sz w:val="18"/>
          <w:szCs w:val="18"/>
        </w:rPr>
        <w:t>.</w:t>
      </w:r>
      <w:r w:rsidR="00166008" w:rsidRPr="007C6199">
        <w:rPr>
          <w:rFonts w:ascii="Calibri" w:hAnsi="Calibri" w:cs="Arial"/>
          <w:b/>
          <w:sz w:val="18"/>
          <w:szCs w:val="18"/>
        </w:rPr>
        <w:t xml:space="preserve"> </w:t>
      </w:r>
      <w:r w:rsidR="00C97214" w:rsidRPr="007C6199">
        <w:rPr>
          <w:rFonts w:ascii="Calibri" w:hAnsi="Calibri" w:cs="Arial"/>
          <w:b/>
          <w:sz w:val="18"/>
          <w:szCs w:val="18"/>
        </w:rPr>
        <w:t>Water Heating Systems</w:t>
      </w:r>
      <w:r w:rsidRPr="007C6199">
        <w:rPr>
          <w:rFonts w:ascii="Calibri" w:hAnsi="Calibri" w:cs="Arial"/>
          <w:b/>
          <w:sz w:val="18"/>
          <w:szCs w:val="18"/>
        </w:rPr>
        <w:t xml:space="preserve"> for Individual Dwelling Units</w:t>
      </w:r>
    </w:p>
    <w:p w14:paraId="308DB4B1" w14:textId="0C379FD3" w:rsidR="00A9172F" w:rsidRPr="007655B6" w:rsidRDefault="00DD6B11" w:rsidP="007655B6">
      <w:pPr>
        <w:numPr>
          <w:ilvl w:val="0"/>
          <w:numId w:val="10"/>
        </w:numPr>
        <w:ind w:left="720"/>
        <w:rPr>
          <w:rFonts w:ascii="Calibri" w:hAnsi="Calibri" w:cs="Arial"/>
          <w:sz w:val="18"/>
          <w:szCs w:val="18"/>
        </w:rPr>
      </w:pPr>
      <w:r w:rsidRPr="007655B6">
        <w:rPr>
          <w:rFonts w:ascii="Calibri" w:hAnsi="Calibri" w:cs="Arial"/>
          <w:sz w:val="18"/>
          <w:szCs w:val="18"/>
        </w:rPr>
        <w:t xml:space="preserve">Water Heating System Identification or Name: Provide a unique name for each unique water heating system type in the building. If the same water heating system type is used in more than one location in the building, it is sufficient to list the unique water heating system type only once.  </w:t>
      </w:r>
    </w:p>
    <w:p w14:paraId="28D6E29C" w14:textId="194DF5B6" w:rsidR="007655B6" w:rsidRPr="007C6199" w:rsidRDefault="007655B6" w:rsidP="005A438B">
      <w:pPr>
        <w:numPr>
          <w:ilvl w:val="0"/>
          <w:numId w:val="10"/>
        </w:numPr>
        <w:ind w:left="720"/>
        <w:rPr>
          <w:rFonts w:ascii="Calibri" w:hAnsi="Calibri" w:cs="Arial"/>
          <w:sz w:val="18"/>
          <w:szCs w:val="18"/>
        </w:rPr>
      </w:pPr>
      <w:r>
        <w:rPr>
          <w:rFonts w:ascii="Calibri" w:hAnsi="Calibri" w:cs="Arial"/>
          <w:sz w:val="18"/>
          <w:szCs w:val="18"/>
        </w:rPr>
        <w:t xml:space="preserve">Water Heater System Type: </w:t>
      </w:r>
      <w:r w:rsidR="005A438B" w:rsidRPr="005A438B">
        <w:rPr>
          <w:rFonts w:ascii="Calibri" w:hAnsi="Calibri" w:cs="Arial"/>
          <w:sz w:val="18"/>
          <w:szCs w:val="18"/>
        </w:rPr>
        <w:t>Domestic Hot Water (DHW), Hydronic, Combined Hydronic, or Central. DHW is for domestic hot water, hydronic is a water heating system used for space heating only; combined hydronic are when the water heater will provide both space conditioning and domestic hot water. A central water heater serves multiple dwelling units in a multi-family building.</w:t>
      </w:r>
    </w:p>
    <w:p w14:paraId="308DB4B3" w14:textId="4590EA9B" w:rsidR="00B1563A" w:rsidRPr="005A438B" w:rsidRDefault="00401A5B" w:rsidP="005A438B">
      <w:pPr>
        <w:numPr>
          <w:ilvl w:val="0"/>
          <w:numId w:val="10"/>
        </w:numPr>
        <w:ind w:left="720"/>
        <w:rPr>
          <w:rFonts w:ascii="Calibri" w:hAnsi="Calibri" w:cs="Arial"/>
          <w:sz w:val="18"/>
          <w:szCs w:val="18"/>
        </w:rPr>
      </w:pPr>
      <w:r w:rsidRPr="005A438B">
        <w:rPr>
          <w:rFonts w:ascii="Calibri" w:hAnsi="Calibri" w:cs="Arial"/>
          <w:sz w:val="18"/>
          <w:szCs w:val="18"/>
        </w:rPr>
        <w:t xml:space="preserve">System option: </w:t>
      </w:r>
    </w:p>
    <w:p w14:paraId="6784B592" w14:textId="77777777" w:rsidR="00B1563A" w:rsidRPr="007C6199" w:rsidRDefault="00261FB4" w:rsidP="00261FB4">
      <w:pPr>
        <w:ind w:left="1260" w:hanging="540"/>
        <w:rPr>
          <w:rFonts w:ascii="Calibri" w:hAnsi="Calibri" w:cs="Arial"/>
          <w:sz w:val="18"/>
          <w:szCs w:val="18"/>
        </w:rPr>
      </w:pPr>
      <w:r w:rsidRPr="007C6199">
        <w:rPr>
          <w:rFonts w:ascii="Calibri" w:hAnsi="Calibri" w:cs="Arial"/>
          <w:sz w:val="18"/>
          <w:szCs w:val="18"/>
        </w:rPr>
        <w:t>(1)</w:t>
      </w:r>
      <w:r w:rsidRPr="007C6199">
        <w:rPr>
          <w:rFonts w:ascii="Calibri" w:hAnsi="Calibri" w:cs="Arial"/>
          <w:sz w:val="18"/>
          <w:szCs w:val="18"/>
        </w:rPr>
        <w:tab/>
      </w:r>
      <w:r w:rsidR="0069407C" w:rsidRPr="007C6199">
        <w:rPr>
          <w:rFonts w:ascii="Calibri" w:hAnsi="Calibri" w:cs="Arial"/>
          <w:sz w:val="18"/>
          <w:szCs w:val="18"/>
        </w:rPr>
        <w:t>A single gas or propane instantaneous water heater with an input of 200,000 Btu per hour or less and no storage tank.</w:t>
      </w:r>
    </w:p>
    <w:p w14:paraId="1FB37CBF" w14:textId="0392C2C6" w:rsidR="00416E16" w:rsidRPr="00F14406" w:rsidRDefault="0069407C" w:rsidP="007C6199">
      <w:pPr>
        <w:pStyle w:val="ListParagraph"/>
        <w:numPr>
          <w:ilvl w:val="2"/>
          <w:numId w:val="33"/>
        </w:numPr>
        <w:ind w:left="1260" w:hanging="540"/>
        <w:rPr>
          <w:rFonts w:asciiTheme="minorHAnsi" w:hAnsiTheme="minorHAnsi"/>
          <w:sz w:val="18"/>
          <w:szCs w:val="18"/>
        </w:rPr>
      </w:pPr>
      <w:r w:rsidRPr="007C6199">
        <w:rPr>
          <w:rFonts w:ascii="Calibri" w:hAnsi="Calibri" w:cs="Arial"/>
          <w:sz w:val="18"/>
          <w:szCs w:val="18"/>
        </w:rPr>
        <w:t xml:space="preserve">A single gas or propane storage type water heater with an input of </w:t>
      </w:r>
      <w:r w:rsidR="00401A5B" w:rsidRPr="007C6199">
        <w:rPr>
          <w:rFonts w:ascii="Calibri" w:hAnsi="Calibri" w:cs="Arial"/>
          <w:sz w:val="18"/>
          <w:szCs w:val="18"/>
        </w:rPr>
        <w:t>7</w:t>
      </w:r>
      <w:r w:rsidRPr="007C6199">
        <w:rPr>
          <w:rFonts w:ascii="Calibri" w:hAnsi="Calibri" w:cs="Arial"/>
          <w:sz w:val="18"/>
          <w:szCs w:val="18"/>
        </w:rPr>
        <w:t xml:space="preserve">5,000 Btu per hour or less, rated volume less than or equal to 55 gallons and that meets the requirements of </w:t>
      </w:r>
      <w:r w:rsidRPr="00F14406">
        <w:rPr>
          <w:rFonts w:ascii="Calibri" w:hAnsi="Calibri" w:cs="Arial"/>
          <w:sz w:val="18"/>
          <w:szCs w:val="18"/>
        </w:rPr>
        <w:t>Sections 110.1 and 110.3. The dwelling unit shall</w:t>
      </w:r>
      <w:r w:rsidR="00401A5B" w:rsidRPr="00F14406">
        <w:rPr>
          <w:rFonts w:ascii="Calibri" w:hAnsi="Calibri" w:cs="Arial"/>
          <w:sz w:val="18"/>
          <w:szCs w:val="18"/>
        </w:rPr>
        <w:t xml:space="preserve"> have installed fenestration products</w:t>
      </w:r>
      <w:r w:rsidR="00416E16" w:rsidRPr="00F14406">
        <w:rPr>
          <w:rFonts w:ascii="Calibri" w:hAnsi="Calibri" w:cs="Arial"/>
          <w:sz w:val="18"/>
          <w:szCs w:val="18"/>
        </w:rPr>
        <w:t xml:space="preserve"> with a weighted aver U-factor of 0.24 or less and either:</w:t>
      </w:r>
    </w:p>
    <w:p w14:paraId="0D8A8336" w14:textId="19EA104E"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A compact hot water distribution system that is field verified as specified in the Reference Appendix RA4.4.16; or</w:t>
      </w:r>
    </w:p>
    <w:p w14:paraId="308DB4B5" w14:textId="296B3851" w:rsidR="00B1563A"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A drain water heat recovery system that is field verified as specified in the Reference Appendix RA3.6.9.</w:t>
      </w:r>
    </w:p>
    <w:p w14:paraId="40A1A8DD" w14:textId="77D8638D" w:rsidR="001278C8" w:rsidRPr="00F14406" w:rsidRDefault="001278C8" w:rsidP="007C6199">
      <w:pPr>
        <w:pStyle w:val="ListParagraph"/>
        <w:numPr>
          <w:ilvl w:val="2"/>
          <w:numId w:val="33"/>
        </w:numPr>
        <w:ind w:left="1260" w:hanging="540"/>
        <w:rPr>
          <w:rFonts w:ascii="Calibri" w:hAnsi="Calibri" w:cs="Arial"/>
          <w:sz w:val="18"/>
          <w:szCs w:val="18"/>
        </w:rPr>
      </w:pPr>
      <w:r w:rsidRPr="00F14406">
        <w:rPr>
          <w:rFonts w:ascii="Calibri" w:hAnsi="Calibri" w:cs="Arial"/>
          <w:sz w:val="18"/>
          <w:szCs w:val="18"/>
        </w:rPr>
        <w:t>A single gas or propane storage type water heater (small storage or consumer storage) with an input of 75,000 Btu per hour or less, rated volume greater than 55 gallons.</w:t>
      </w:r>
    </w:p>
    <w:p w14:paraId="40821D6A" w14:textId="00BF906B" w:rsidR="00416E16" w:rsidRPr="00F14406" w:rsidRDefault="00BF146C" w:rsidP="007C6199">
      <w:pPr>
        <w:pStyle w:val="ListParagraph"/>
        <w:numPr>
          <w:ilvl w:val="2"/>
          <w:numId w:val="33"/>
        </w:numPr>
        <w:ind w:left="1260" w:hanging="540"/>
        <w:rPr>
          <w:rFonts w:ascii="Calibri" w:hAnsi="Calibri" w:cs="Arial"/>
          <w:sz w:val="18"/>
          <w:szCs w:val="18"/>
        </w:rPr>
      </w:pPr>
      <w:r w:rsidRPr="00F14406">
        <w:rPr>
          <w:rFonts w:ascii="Calibri" w:hAnsi="Calibri" w:cs="Arial"/>
          <w:sz w:val="18"/>
          <w:szCs w:val="18"/>
        </w:rPr>
        <w:t>A heat pump water heater located in the garage or conditioned space, and either:</w:t>
      </w:r>
    </w:p>
    <w:p w14:paraId="59B29CCD" w14:textId="134D0CAB"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A compact hot water distribution system as specified in the Reference Appendix RA4.4.6, and a drain water heat recovery system that is field verified as specified in the Reference Appendix RA3.6</w:t>
      </w:r>
      <w:r w:rsidR="00BF146C" w:rsidRPr="00F14406">
        <w:rPr>
          <w:rFonts w:asciiTheme="minorHAnsi" w:hAnsiTheme="minorHAnsi"/>
          <w:sz w:val="18"/>
          <w:szCs w:val="18"/>
        </w:rPr>
        <w:t>.9</w:t>
      </w:r>
      <w:r w:rsidRPr="00F14406">
        <w:rPr>
          <w:rFonts w:asciiTheme="minorHAnsi" w:hAnsiTheme="minorHAnsi"/>
          <w:sz w:val="18"/>
          <w:szCs w:val="18"/>
        </w:rPr>
        <w:t>; or</w:t>
      </w:r>
    </w:p>
    <w:p w14:paraId="343645A8" w14:textId="172FEDDD"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 xml:space="preserve">In climate zones 2-15, a PV system with 0.3 kWdc capacity larger than the PV requirements in Table </w:t>
      </w:r>
      <w:r w:rsidR="00770F8D" w:rsidRPr="00F14406">
        <w:rPr>
          <w:rFonts w:asciiTheme="minorHAnsi" w:hAnsiTheme="minorHAnsi"/>
          <w:sz w:val="18"/>
          <w:szCs w:val="18"/>
        </w:rPr>
        <w:t>O; or</w:t>
      </w:r>
    </w:p>
    <w:p w14:paraId="4B7A6243" w14:textId="576A8E9F"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 xml:space="preserve">In climate zones 1 or 16, a PV system with 1.1 kWdc capacity larger than the PV requirements in Table </w:t>
      </w:r>
      <w:r w:rsidR="00770F8D" w:rsidRPr="00F14406">
        <w:rPr>
          <w:rFonts w:asciiTheme="minorHAnsi" w:hAnsiTheme="minorHAnsi"/>
          <w:sz w:val="18"/>
          <w:szCs w:val="18"/>
        </w:rPr>
        <w:t>O</w:t>
      </w:r>
      <w:r w:rsidRPr="00F14406">
        <w:rPr>
          <w:rFonts w:asciiTheme="minorHAnsi" w:hAnsiTheme="minorHAnsi"/>
          <w:sz w:val="18"/>
          <w:szCs w:val="18"/>
        </w:rPr>
        <w:t>.</w:t>
      </w:r>
    </w:p>
    <w:p w14:paraId="02A688CC" w14:textId="067FE82C" w:rsidR="00770F8D" w:rsidRPr="00F14406" w:rsidRDefault="00BF146C" w:rsidP="007C6199">
      <w:pPr>
        <w:pStyle w:val="ListParagraph"/>
        <w:numPr>
          <w:ilvl w:val="2"/>
          <w:numId w:val="33"/>
        </w:numPr>
        <w:ind w:left="1260" w:hanging="540"/>
        <w:rPr>
          <w:rFonts w:ascii="Calibri" w:hAnsi="Calibri" w:cs="Arial"/>
          <w:sz w:val="18"/>
          <w:szCs w:val="18"/>
        </w:rPr>
      </w:pPr>
      <w:r w:rsidRPr="00F14406">
        <w:rPr>
          <w:rFonts w:ascii="Calibri" w:hAnsi="Calibri" w:cs="Arial"/>
          <w:sz w:val="18"/>
          <w:szCs w:val="18"/>
        </w:rPr>
        <w:t xml:space="preserve">A single NEEA Tier 3 </w:t>
      </w:r>
      <w:r w:rsidR="00770F8D" w:rsidRPr="00F14406">
        <w:rPr>
          <w:rFonts w:ascii="Calibri" w:hAnsi="Calibri" w:cs="Arial"/>
          <w:sz w:val="18"/>
          <w:szCs w:val="18"/>
        </w:rPr>
        <w:t>heat pump water heater</w:t>
      </w:r>
      <w:r w:rsidR="00416E16" w:rsidRPr="00F14406">
        <w:rPr>
          <w:rFonts w:ascii="Calibri" w:hAnsi="Calibri" w:cs="Arial"/>
          <w:sz w:val="18"/>
          <w:szCs w:val="18"/>
        </w:rPr>
        <w:t xml:space="preserve"> </w:t>
      </w:r>
      <w:r w:rsidR="00770F8D" w:rsidRPr="00F14406">
        <w:rPr>
          <w:rFonts w:ascii="Calibri" w:hAnsi="Calibri" w:cs="Arial"/>
          <w:sz w:val="18"/>
          <w:szCs w:val="18"/>
        </w:rPr>
        <w:t>located in the garage or conditioned space, and:</w:t>
      </w:r>
    </w:p>
    <w:p w14:paraId="4FF9B217" w14:textId="185B9DC3" w:rsidR="00770F8D" w:rsidRPr="00F14406" w:rsidRDefault="00770F8D" w:rsidP="007C6199">
      <w:pPr>
        <w:pStyle w:val="ListParagraph"/>
        <w:numPr>
          <w:ilvl w:val="0"/>
          <w:numId w:val="53"/>
        </w:numPr>
        <w:autoSpaceDE w:val="0"/>
        <w:autoSpaceDN w:val="0"/>
        <w:adjustRightInd w:val="0"/>
        <w:rPr>
          <w:rFonts w:asciiTheme="minorHAnsi" w:hAnsiTheme="minorHAnsi"/>
          <w:sz w:val="18"/>
          <w:szCs w:val="18"/>
        </w:rPr>
      </w:pPr>
      <w:r w:rsidRPr="00F14406">
        <w:rPr>
          <w:rFonts w:asciiTheme="minorHAnsi" w:hAnsiTheme="minorHAnsi"/>
          <w:sz w:val="18"/>
          <w:szCs w:val="18"/>
        </w:rPr>
        <w:t>In climate zones 1 or 16, a PV system with 0.3 kWdc capacity larger than the PV requirements in Table O, and</w:t>
      </w:r>
    </w:p>
    <w:p w14:paraId="49DAA99D" w14:textId="2CEE2BB5" w:rsidR="00770F8D" w:rsidRDefault="00770F8D" w:rsidP="007C6199">
      <w:pPr>
        <w:pStyle w:val="ListParagraph"/>
        <w:numPr>
          <w:ilvl w:val="0"/>
          <w:numId w:val="53"/>
        </w:numPr>
        <w:autoSpaceDE w:val="0"/>
        <w:autoSpaceDN w:val="0"/>
        <w:adjustRightInd w:val="0"/>
        <w:rPr>
          <w:rFonts w:asciiTheme="minorHAnsi" w:hAnsiTheme="minorHAnsi"/>
          <w:sz w:val="18"/>
          <w:szCs w:val="18"/>
        </w:rPr>
      </w:pPr>
      <w:r w:rsidRPr="00F14406">
        <w:rPr>
          <w:rFonts w:asciiTheme="minorHAnsi" w:hAnsiTheme="minorHAnsi"/>
          <w:sz w:val="18"/>
          <w:szCs w:val="18"/>
        </w:rPr>
        <w:t>In climate zones 1 or 16, a compact hot water distribution system as specified in the Reference Appendix RA4.4.6.</w:t>
      </w:r>
    </w:p>
    <w:p w14:paraId="480F9958" w14:textId="395594A0" w:rsidR="007655B6" w:rsidRDefault="007655B6" w:rsidP="00704276">
      <w:pPr>
        <w:pStyle w:val="ListParagraph"/>
        <w:numPr>
          <w:ilvl w:val="0"/>
          <w:numId w:val="10"/>
        </w:numPr>
        <w:autoSpaceDE w:val="0"/>
        <w:autoSpaceDN w:val="0"/>
        <w:adjustRightInd w:val="0"/>
        <w:ind w:left="720"/>
        <w:rPr>
          <w:rFonts w:asciiTheme="minorHAnsi" w:hAnsiTheme="minorHAnsi"/>
          <w:sz w:val="18"/>
          <w:szCs w:val="18"/>
        </w:rPr>
      </w:pPr>
      <w:r>
        <w:rPr>
          <w:rFonts w:asciiTheme="minorHAnsi" w:hAnsiTheme="minorHAnsi"/>
          <w:sz w:val="18"/>
          <w:szCs w:val="18"/>
        </w:rPr>
        <w:t># of Dwelling Units: Enter a whole number for how many dwelling units are in the building.</w:t>
      </w:r>
      <w:r w:rsidRPr="007655B6">
        <w:rPr>
          <w:rFonts w:asciiTheme="minorHAnsi" w:hAnsiTheme="minorHAnsi"/>
          <w:sz w:val="18"/>
          <w:szCs w:val="18"/>
        </w:rPr>
        <w:t xml:space="preserve"> </w:t>
      </w:r>
    </w:p>
    <w:p w14:paraId="23338097" w14:textId="60E14187" w:rsidR="007655B6" w:rsidRPr="007655B6" w:rsidRDefault="007655B6" w:rsidP="00704276">
      <w:pPr>
        <w:pStyle w:val="ListParagraph"/>
        <w:numPr>
          <w:ilvl w:val="0"/>
          <w:numId w:val="10"/>
        </w:numPr>
        <w:autoSpaceDE w:val="0"/>
        <w:autoSpaceDN w:val="0"/>
        <w:adjustRightInd w:val="0"/>
        <w:ind w:left="720"/>
        <w:rPr>
          <w:rFonts w:asciiTheme="minorHAnsi" w:hAnsiTheme="minorHAnsi"/>
          <w:sz w:val="18"/>
          <w:szCs w:val="18"/>
        </w:rPr>
      </w:pPr>
      <w:r>
        <w:rPr>
          <w:rFonts w:asciiTheme="minorHAnsi" w:hAnsiTheme="minorHAnsi"/>
          <w:sz w:val="18"/>
          <w:szCs w:val="18"/>
        </w:rPr>
        <w:t># of Recirculation loops: User entry based on number of dwelling units</w:t>
      </w:r>
    </w:p>
    <w:p w14:paraId="69369068" w14:textId="77777777" w:rsidR="00EF30D7" w:rsidRPr="007C6199" w:rsidRDefault="002630CB" w:rsidP="001F3969">
      <w:pPr>
        <w:numPr>
          <w:ilvl w:val="0"/>
          <w:numId w:val="10"/>
        </w:numPr>
        <w:ind w:left="720"/>
        <w:rPr>
          <w:rFonts w:ascii="Calibri" w:hAnsi="Calibri" w:cs="Arial"/>
          <w:sz w:val="18"/>
          <w:szCs w:val="18"/>
        </w:rPr>
      </w:pPr>
      <w:r w:rsidRPr="007C6199">
        <w:rPr>
          <w:rFonts w:ascii="Calibri" w:hAnsi="Calibri" w:cs="Arial"/>
          <w:sz w:val="18"/>
          <w:szCs w:val="18"/>
        </w:rPr>
        <w:t>Water heater Type: Tankless, storage, heat pump</w:t>
      </w:r>
      <w:r w:rsidR="00DA41FC" w:rsidRPr="007C6199">
        <w:rPr>
          <w:rFonts w:ascii="Calibri" w:hAnsi="Calibri" w:cs="Arial"/>
          <w:sz w:val="18"/>
          <w:szCs w:val="18"/>
        </w:rPr>
        <w:t>.</w:t>
      </w:r>
    </w:p>
    <w:p w14:paraId="308DB4BA" w14:textId="28199D71" w:rsidR="00EF30D7" w:rsidRPr="007C6199" w:rsidRDefault="00BE33E6" w:rsidP="001F3969">
      <w:pPr>
        <w:numPr>
          <w:ilvl w:val="0"/>
          <w:numId w:val="10"/>
        </w:numPr>
        <w:ind w:left="720"/>
        <w:rPr>
          <w:rFonts w:ascii="Calibri" w:hAnsi="Calibri" w:cs="Arial"/>
          <w:sz w:val="18"/>
          <w:szCs w:val="18"/>
        </w:rPr>
      </w:pPr>
      <w:r w:rsidRPr="007C6199">
        <w:rPr>
          <w:rFonts w:ascii="Calibri" w:hAnsi="Calibri" w:cs="Arial"/>
          <w:sz w:val="18"/>
          <w:szCs w:val="18"/>
        </w:rPr>
        <w:t>V</w:t>
      </w:r>
      <w:r w:rsidR="00DA41FC" w:rsidRPr="007C6199">
        <w:rPr>
          <w:rFonts w:ascii="Calibri" w:hAnsi="Calibri" w:cs="Arial"/>
          <w:sz w:val="18"/>
          <w:szCs w:val="18"/>
        </w:rPr>
        <w:t xml:space="preserve">olume (gal): </w:t>
      </w:r>
      <w:r w:rsidRPr="007C6199">
        <w:rPr>
          <w:rFonts w:ascii="Calibri" w:hAnsi="Calibri" w:cs="Arial"/>
          <w:sz w:val="18"/>
          <w:szCs w:val="18"/>
        </w:rPr>
        <w:t>T</w:t>
      </w:r>
      <w:r w:rsidR="00DA41FC" w:rsidRPr="007C6199">
        <w:rPr>
          <w:rFonts w:ascii="Calibri" w:hAnsi="Calibri" w:cs="Arial"/>
          <w:sz w:val="18"/>
          <w:szCs w:val="18"/>
        </w:rPr>
        <w:t xml:space="preserve">ank capacity in gallons. </w:t>
      </w:r>
      <w:r w:rsidR="00945FB6" w:rsidRPr="007C6199">
        <w:rPr>
          <w:rFonts w:ascii="Calibri" w:hAnsi="Calibri" w:cs="Arial"/>
          <w:sz w:val="18"/>
          <w:szCs w:val="18"/>
        </w:rPr>
        <w:t xml:space="preserve">For </w:t>
      </w:r>
      <w:r w:rsidR="00DA41FC" w:rsidRPr="007C6199">
        <w:rPr>
          <w:rFonts w:ascii="Calibri" w:hAnsi="Calibri" w:cs="Arial"/>
          <w:sz w:val="18"/>
          <w:szCs w:val="18"/>
        </w:rPr>
        <w:t>instantaneous</w:t>
      </w:r>
      <w:r w:rsidR="003304E6" w:rsidRPr="007C6199">
        <w:rPr>
          <w:rFonts w:ascii="Calibri" w:hAnsi="Calibri" w:cs="Arial"/>
          <w:sz w:val="18"/>
          <w:szCs w:val="18"/>
        </w:rPr>
        <w:t xml:space="preserve"> water heaters</w:t>
      </w:r>
      <w:r w:rsidR="00DA41FC" w:rsidRPr="007C6199">
        <w:rPr>
          <w:rFonts w:ascii="Calibri" w:hAnsi="Calibri" w:cs="Arial"/>
          <w:sz w:val="18"/>
          <w:szCs w:val="18"/>
        </w:rPr>
        <w:t xml:space="preserve">, enter </w:t>
      </w:r>
      <w:r w:rsidR="00E733B7" w:rsidRPr="007C6199">
        <w:rPr>
          <w:rFonts w:ascii="Calibri" w:hAnsi="Calibri" w:cs="Arial"/>
          <w:sz w:val="18"/>
          <w:szCs w:val="18"/>
        </w:rPr>
        <w:t>N/A</w:t>
      </w:r>
      <w:r w:rsidR="00DA41FC" w:rsidRPr="007C6199">
        <w:rPr>
          <w:rFonts w:ascii="Calibri" w:hAnsi="Calibri" w:cs="Arial"/>
          <w:sz w:val="18"/>
          <w:szCs w:val="18"/>
        </w:rPr>
        <w:t>.</w:t>
      </w:r>
    </w:p>
    <w:p w14:paraId="308DB4BB" w14:textId="48712258" w:rsidR="00EF30D7" w:rsidRPr="007C6199" w:rsidRDefault="00EF30D7" w:rsidP="001F3969">
      <w:pPr>
        <w:numPr>
          <w:ilvl w:val="0"/>
          <w:numId w:val="10"/>
        </w:numPr>
        <w:ind w:left="720"/>
        <w:rPr>
          <w:rFonts w:ascii="Calibri" w:hAnsi="Calibri" w:cs="Arial"/>
          <w:sz w:val="18"/>
          <w:szCs w:val="18"/>
        </w:rPr>
      </w:pPr>
      <w:r w:rsidRPr="007C6199">
        <w:rPr>
          <w:rFonts w:ascii="Calibri" w:hAnsi="Calibri" w:cs="Arial"/>
          <w:sz w:val="18"/>
          <w:szCs w:val="18"/>
        </w:rPr>
        <w:t xml:space="preserve">Fuel Type: Gas, </w:t>
      </w:r>
      <w:r w:rsidR="00EB1A6D" w:rsidRPr="007C6199">
        <w:rPr>
          <w:rFonts w:ascii="Calibri" w:hAnsi="Calibri" w:cs="Arial"/>
          <w:sz w:val="18"/>
          <w:szCs w:val="18"/>
        </w:rPr>
        <w:t>P</w:t>
      </w:r>
      <w:r w:rsidRPr="007C6199">
        <w:rPr>
          <w:rFonts w:ascii="Calibri" w:hAnsi="Calibri" w:cs="Arial"/>
          <w:sz w:val="18"/>
          <w:szCs w:val="18"/>
        </w:rPr>
        <w:t>ropane</w:t>
      </w:r>
      <w:r w:rsidR="005A438B">
        <w:rPr>
          <w:rFonts w:ascii="Calibri" w:hAnsi="Calibri" w:cs="Arial"/>
          <w:sz w:val="18"/>
          <w:szCs w:val="18"/>
        </w:rPr>
        <w:t>,</w:t>
      </w:r>
      <w:r w:rsidR="002630CB" w:rsidRPr="007C6199">
        <w:rPr>
          <w:rFonts w:ascii="Calibri" w:hAnsi="Calibri" w:cs="Arial"/>
          <w:sz w:val="18"/>
          <w:szCs w:val="18"/>
        </w:rPr>
        <w:t xml:space="preserve"> heat pump</w:t>
      </w:r>
      <w:r w:rsidRPr="007C6199">
        <w:rPr>
          <w:rFonts w:ascii="Calibri" w:hAnsi="Calibri" w:cs="Arial"/>
          <w:sz w:val="18"/>
          <w:szCs w:val="18"/>
        </w:rPr>
        <w:t>.</w:t>
      </w:r>
    </w:p>
    <w:p w14:paraId="4DB17277" w14:textId="729D8AEE" w:rsidR="00582B47" w:rsidRPr="007C6199" w:rsidRDefault="00582B47" w:rsidP="001F3969">
      <w:pPr>
        <w:numPr>
          <w:ilvl w:val="0"/>
          <w:numId w:val="10"/>
        </w:numPr>
        <w:ind w:left="720"/>
        <w:rPr>
          <w:rFonts w:ascii="Calibri" w:hAnsi="Calibri" w:cs="Arial"/>
          <w:sz w:val="18"/>
          <w:szCs w:val="18"/>
        </w:rPr>
      </w:pPr>
      <w:r w:rsidRPr="007C6199">
        <w:rPr>
          <w:rFonts w:ascii="Calibri" w:hAnsi="Calibri" w:cs="Arial"/>
          <w:sz w:val="18"/>
          <w:szCs w:val="18"/>
        </w:rPr>
        <w:t>Number of water heaters: No more than 1 per dwelling unit allowed.</w:t>
      </w:r>
    </w:p>
    <w:p w14:paraId="308DB4BC" w14:textId="77062C76" w:rsidR="00EF30D7" w:rsidRDefault="00EB1A6D" w:rsidP="001F3969">
      <w:pPr>
        <w:numPr>
          <w:ilvl w:val="0"/>
          <w:numId w:val="10"/>
        </w:numPr>
        <w:ind w:left="720"/>
        <w:rPr>
          <w:rFonts w:ascii="Calibri" w:hAnsi="Calibri" w:cs="Arial"/>
          <w:sz w:val="18"/>
          <w:szCs w:val="18"/>
        </w:rPr>
      </w:pPr>
      <w:r w:rsidRPr="007C6199">
        <w:rPr>
          <w:rFonts w:ascii="Calibri" w:hAnsi="Calibri" w:cs="Arial"/>
          <w:sz w:val="18"/>
          <w:szCs w:val="18"/>
        </w:rPr>
        <w:t xml:space="preserve">Rated Input </w:t>
      </w:r>
      <w:r w:rsidR="00224A1C" w:rsidRPr="007C6199">
        <w:rPr>
          <w:rFonts w:ascii="Calibri" w:hAnsi="Calibri" w:cs="Arial"/>
          <w:sz w:val="18"/>
          <w:szCs w:val="18"/>
        </w:rPr>
        <w:t>(Range)</w:t>
      </w:r>
      <w:r w:rsidRPr="007C6199">
        <w:rPr>
          <w:rFonts w:ascii="Calibri" w:hAnsi="Calibri" w:cs="Arial"/>
          <w:sz w:val="18"/>
          <w:szCs w:val="18"/>
        </w:rPr>
        <w:t xml:space="preserve">: </w:t>
      </w:r>
      <w:r w:rsidR="002630CB" w:rsidRPr="007C6199">
        <w:rPr>
          <w:rFonts w:ascii="Calibri" w:hAnsi="Calibri" w:cs="Arial"/>
          <w:sz w:val="18"/>
          <w:szCs w:val="18"/>
        </w:rPr>
        <w:t xml:space="preserve">Select the maximum </w:t>
      </w:r>
      <w:r w:rsidRPr="007C6199">
        <w:rPr>
          <w:rFonts w:ascii="Calibri" w:hAnsi="Calibri" w:cs="Arial"/>
          <w:sz w:val="18"/>
          <w:szCs w:val="18"/>
        </w:rPr>
        <w:t xml:space="preserve">input rating </w:t>
      </w:r>
    </w:p>
    <w:p w14:paraId="05DB6CDE" w14:textId="1B4077A8" w:rsidR="007655B6" w:rsidRPr="007C6199" w:rsidRDefault="007655B6" w:rsidP="001F3969">
      <w:pPr>
        <w:numPr>
          <w:ilvl w:val="0"/>
          <w:numId w:val="10"/>
        </w:numPr>
        <w:ind w:left="720"/>
        <w:rPr>
          <w:rFonts w:ascii="Calibri" w:hAnsi="Calibri" w:cs="Arial"/>
          <w:sz w:val="18"/>
          <w:szCs w:val="18"/>
        </w:rPr>
      </w:pPr>
      <w:r>
        <w:rPr>
          <w:rFonts w:ascii="Calibri" w:hAnsi="Calibri" w:cs="Arial"/>
          <w:sz w:val="18"/>
          <w:szCs w:val="18"/>
        </w:rPr>
        <w:t>Minimum Solar Savings Fraction: Field is auto</w:t>
      </w:r>
      <w:r w:rsidR="00711ADA">
        <w:rPr>
          <w:rFonts w:ascii="Calibri" w:hAnsi="Calibri" w:cs="Arial"/>
          <w:sz w:val="18"/>
          <w:szCs w:val="18"/>
        </w:rPr>
        <w:t xml:space="preserve"> </w:t>
      </w:r>
      <w:r>
        <w:rPr>
          <w:rFonts w:ascii="Calibri" w:hAnsi="Calibri" w:cs="Arial"/>
          <w:sz w:val="18"/>
          <w:szCs w:val="18"/>
        </w:rPr>
        <w:t>filled based on which system option was chosen</w:t>
      </w:r>
      <w:r w:rsidR="00C431CF">
        <w:rPr>
          <w:rFonts w:ascii="Calibri" w:hAnsi="Calibri" w:cs="Arial"/>
          <w:sz w:val="18"/>
          <w:szCs w:val="18"/>
        </w:rPr>
        <w:t>.</w:t>
      </w:r>
    </w:p>
    <w:p w14:paraId="55102D61" w14:textId="59CFAC69" w:rsidR="00C431CF" w:rsidRDefault="00C431CF" w:rsidP="001F3969">
      <w:pPr>
        <w:numPr>
          <w:ilvl w:val="0"/>
          <w:numId w:val="10"/>
        </w:numPr>
        <w:ind w:left="720"/>
        <w:rPr>
          <w:rFonts w:ascii="Calibri" w:hAnsi="Calibri" w:cs="Arial"/>
          <w:sz w:val="18"/>
          <w:szCs w:val="18"/>
        </w:rPr>
      </w:pPr>
      <w:r>
        <w:rPr>
          <w:rFonts w:ascii="Calibri" w:hAnsi="Calibri" w:cs="Arial"/>
          <w:sz w:val="18"/>
          <w:szCs w:val="18"/>
        </w:rPr>
        <w:t>Additional PV</w:t>
      </w:r>
      <w:r w:rsidR="002630CB" w:rsidRPr="007C6199">
        <w:rPr>
          <w:rFonts w:ascii="Calibri" w:hAnsi="Calibri" w:cs="Arial"/>
          <w:sz w:val="18"/>
          <w:szCs w:val="18"/>
        </w:rPr>
        <w:t xml:space="preserve"> Capacity: </w:t>
      </w:r>
      <w:r w:rsidR="00582B47" w:rsidRPr="007C6199">
        <w:rPr>
          <w:rFonts w:ascii="Calibri" w:hAnsi="Calibri" w:cs="Arial"/>
          <w:sz w:val="18"/>
          <w:szCs w:val="18"/>
        </w:rPr>
        <w:t xml:space="preserve">Auto entered. </w:t>
      </w:r>
      <w:r w:rsidR="002630CB" w:rsidRPr="007C6199">
        <w:rPr>
          <w:rFonts w:ascii="Calibri" w:hAnsi="Calibri" w:cs="Arial"/>
          <w:sz w:val="18"/>
          <w:szCs w:val="18"/>
        </w:rPr>
        <w:t xml:space="preserve">If the option selected requires added solar capacity, </w:t>
      </w:r>
      <w:r w:rsidR="00582B47" w:rsidRPr="007C6199">
        <w:rPr>
          <w:rFonts w:ascii="Calibri" w:hAnsi="Calibri" w:cs="Arial"/>
          <w:sz w:val="18"/>
          <w:szCs w:val="18"/>
        </w:rPr>
        <w:t>it is entered here and in Table P.</w:t>
      </w:r>
    </w:p>
    <w:p w14:paraId="308DB4C0" w14:textId="121A279F" w:rsidR="00EF30D7" w:rsidRPr="007C6199" w:rsidRDefault="00C431CF" w:rsidP="001F3969">
      <w:pPr>
        <w:numPr>
          <w:ilvl w:val="0"/>
          <w:numId w:val="10"/>
        </w:numPr>
        <w:ind w:left="720"/>
        <w:rPr>
          <w:rFonts w:ascii="Calibri" w:hAnsi="Calibri" w:cs="Arial"/>
          <w:sz w:val="18"/>
          <w:szCs w:val="18"/>
        </w:rPr>
      </w:pPr>
      <w:r>
        <w:rPr>
          <w:rFonts w:ascii="Calibri" w:hAnsi="Calibri" w:cs="Arial"/>
          <w:sz w:val="18"/>
          <w:szCs w:val="18"/>
        </w:rPr>
        <w:t>Tank Location: List based on which system option was chosen.</w:t>
      </w:r>
    </w:p>
    <w:p w14:paraId="308DB4C4" w14:textId="46EA6C0A" w:rsidR="009A5BB2" w:rsidRPr="007C6199" w:rsidRDefault="009A5BB2" w:rsidP="001F3969">
      <w:pPr>
        <w:numPr>
          <w:ilvl w:val="0"/>
          <w:numId w:val="10"/>
        </w:numPr>
        <w:ind w:left="720"/>
        <w:rPr>
          <w:rFonts w:ascii="Calibri" w:hAnsi="Calibri" w:cs="Arial"/>
          <w:sz w:val="18"/>
          <w:szCs w:val="18"/>
        </w:rPr>
      </w:pPr>
      <w:r w:rsidRPr="007C6199">
        <w:rPr>
          <w:rFonts w:ascii="Calibri" w:hAnsi="Calibri" w:cs="Arial"/>
          <w:sz w:val="18"/>
          <w:szCs w:val="18"/>
        </w:rPr>
        <w:t xml:space="preserve">Distribution Type: </w:t>
      </w:r>
      <w:r w:rsidR="002630CB" w:rsidRPr="007C6199">
        <w:rPr>
          <w:rFonts w:ascii="Calibri" w:hAnsi="Calibri" w:cs="Arial"/>
          <w:sz w:val="18"/>
          <w:szCs w:val="18"/>
        </w:rPr>
        <w:t>P</w:t>
      </w:r>
      <w:r w:rsidRPr="007C6199">
        <w:rPr>
          <w:rFonts w:ascii="Calibri" w:hAnsi="Calibri" w:cs="Arial"/>
          <w:sz w:val="18"/>
          <w:szCs w:val="18"/>
        </w:rPr>
        <w:t>ick Standard, Demand Recirculation – Manual Control, Demand Recirculation – Sensor Control.</w:t>
      </w:r>
    </w:p>
    <w:p w14:paraId="6D4ED4F9" w14:textId="77777777" w:rsidR="00A10D7E" w:rsidRPr="007C6199" w:rsidRDefault="004D359C" w:rsidP="00A10D7E">
      <w:pPr>
        <w:keepNext/>
        <w:rPr>
          <w:rFonts w:ascii="Calibri" w:hAnsi="Calibri" w:cs="Arial"/>
          <w:b/>
          <w:sz w:val="18"/>
          <w:szCs w:val="18"/>
        </w:rPr>
      </w:pPr>
      <w:r w:rsidRPr="007C6199">
        <w:rPr>
          <w:rFonts w:ascii="Calibri" w:hAnsi="Calibri" w:cs="Arial"/>
          <w:b/>
          <w:sz w:val="18"/>
          <w:szCs w:val="18"/>
        </w:rPr>
        <w:lastRenderedPageBreak/>
        <w:t>N</w:t>
      </w:r>
      <w:r w:rsidR="00A9172F" w:rsidRPr="007C6199">
        <w:rPr>
          <w:rFonts w:ascii="Calibri" w:hAnsi="Calibri" w:cs="Arial"/>
          <w:b/>
          <w:sz w:val="18"/>
          <w:szCs w:val="18"/>
        </w:rPr>
        <w:t xml:space="preserve">. </w:t>
      </w:r>
      <w:r w:rsidRPr="007C6199">
        <w:rPr>
          <w:rFonts w:ascii="Calibri" w:eastAsia="Calibri" w:hAnsi="Calibri"/>
          <w:b/>
          <w:sz w:val="18"/>
          <w:szCs w:val="18"/>
        </w:rPr>
        <w:t xml:space="preserve">Multifamily </w:t>
      </w:r>
      <w:r w:rsidR="00582B47" w:rsidRPr="007C6199">
        <w:rPr>
          <w:rFonts w:ascii="Calibri" w:eastAsia="Calibri" w:hAnsi="Calibri"/>
          <w:b/>
          <w:sz w:val="18"/>
          <w:szCs w:val="18"/>
        </w:rPr>
        <w:t xml:space="preserve">Central </w:t>
      </w:r>
      <w:r w:rsidR="00C97214" w:rsidRPr="007C6199">
        <w:rPr>
          <w:rFonts w:ascii="Calibri" w:eastAsia="Calibri" w:hAnsi="Calibri"/>
          <w:b/>
          <w:sz w:val="18"/>
          <w:szCs w:val="18"/>
        </w:rPr>
        <w:t>Space Conditioning System and Water Heating System</w:t>
      </w:r>
    </w:p>
    <w:p w14:paraId="308DB4C7" w14:textId="690DFBFE" w:rsidR="00A10D7E" w:rsidRDefault="00A9172F" w:rsidP="001F3969">
      <w:pPr>
        <w:pStyle w:val="ListParagraph"/>
        <w:keepNext/>
        <w:numPr>
          <w:ilvl w:val="0"/>
          <w:numId w:val="20"/>
        </w:numPr>
        <w:rPr>
          <w:rFonts w:ascii="Calibri" w:hAnsi="Calibri" w:cs="Arial"/>
          <w:sz w:val="18"/>
          <w:szCs w:val="18"/>
        </w:rPr>
      </w:pPr>
      <w:r w:rsidRPr="007C6199">
        <w:rPr>
          <w:rFonts w:ascii="Calibri" w:hAnsi="Calibri" w:cs="Arial"/>
          <w:sz w:val="18"/>
          <w:szCs w:val="18"/>
        </w:rPr>
        <w:t xml:space="preserve">Dwelling Unit Name: </w:t>
      </w:r>
      <w:r w:rsidR="00BE33E6" w:rsidRPr="007C6199">
        <w:rPr>
          <w:rFonts w:ascii="Calibri" w:hAnsi="Calibri" w:cs="Arial"/>
          <w:sz w:val="18"/>
          <w:szCs w:val="18"/>
        </w:rPr>
        <w:t>E</w:t>
      </w:r>
      <w:r w:rsidRPr="007C6199">
        <w:rPr>
          <w:rFonts w:ascii="Calibri" w:hAnsi="Calibri" w:cs="Arial"/>
          <w:sz w:val="18"/>
          <w:szCs w:val="18"/>
        </w:rPr>
        <w:t>nter one unique name for each of the number of dwelling units identified in Section A field 06.</w:t>
      </w:r>
    </w:p>
    <w:p w14:paraId="58892F71" w14:textId="166DED82" w:rsidR="0020782D" w:rsidRDefault="0020782D" w:rsidP="001F3969">
      <w:pPr>
        <w:pStyle w:val="ListParagraph"/>
        <w:keepNext/>
        <w:numPr>
          <w:ilvl w:val="0"/>
          <w:numId w:val="20"/>
        </w:numPr>
        <w:rPr>
          <w:rFonts w:ascii="Calibri" w:hAnsi="Calibri" w:cs="Arial"/>
          <w:sz w:val="18"/>
          <w:szCs w:val="18"/>
        </w:rPr>
      </w:pPr>
      <w:r>
        <w:rPr>
          <w:rFonts w:ascii="Calibri" w:hAnsi="Calibri" w:cs="Arial"/>
          <w:sz w:val="18"/>
          <w:szCs w:val="18"/>
        </w:rPr>
        <w:t xml:space="preserve">Dwelling Unit Total CFA: </w:t>
      </w:r>
      <w:r w:rsidRPr="007C6199">
        <w:rPr>
          <w:rFonts w:ascii="Calibri" w:hAnsi="Calibri" w:cs="Arial"/>
          <w:sz w:val="18"/>
          <w:szCs w:val="18"/>
        </w:rPr>
        <w:t>Enter the conditioned floor area for the dwelling unit.</w:t>
      </w:r>
    </w:p>
    <w:p w14:paraId="123D5890" w14:textId="6B35136B" w:rsidR="0020782D" w:rsidRDefault="0020782D" w:rsidP="001F3969">
      <w:pPr>
        <w:pStyle w:val="ListParagraph"/>
        <w:keepNext/>
        <w:numPr>
          <w:ilvl w:val="0"/>
          <w:numId w:val="20"/>
        </w:numPr>
        <w:rPr>
          <w:rFonts w:ascii="Calibri" w:hAnsi="Calibri" w:cs="Arial"/>
          <w:sz w:val="18"/>
          <w:szCs w:val="18"/>
        </w:rPr>
      </w:pPr>
      <w:r>
        <w:rPr>
          <w:rFonts w:ascii="Calibri" w:hAnsi="Calibri" w:cs="Arial"/>
          <w:sz w:val="18"/>
          <w:szCs w:val="18"/>
        </w:rPr>
        <w:t xml:space="preserve">Central </w:t>
      </w:r>
      <w:r w:rsidRPr="007C6199">
        <w:rPr>
          <w:rFonts w:ascii="Calibri" w:hAnsi="Calibri" w:cs="Arial"/>
          <w:sz w:val="18"/>
          <w:szCs w:val="18"/>
        </w:rPr>
        <w:t>Water Heating System Identification or Name: Select one of the central DHW system names</w:t>
      </w:r>
    </w:p>
    <w:p w14:paraId="670ADE2C" w14:textId="00CABE22" w:rsidR="0020782D" w:rsidRDefault="0020782D" w:rsidP="0020782D">
      <w:pPr>
        <w:pStyle w:val="ListParagraph"/>
        <w:numPr>
          <w:ilvl w:val="0"/>
          <w:numId w:val="20"/>
        </w:numPr>
        <w:rPr>
          <w:rFonts w:ascii="Calibri" w:hAnsi="Calibri" w:cs="Arial"/>
          <w:sz w:val="18"/>
          <w:szCs w:val="18"/>
        </w:rPr>
      </w:pPr>
      <w:r w:rsidRPr="0020782D">
        <w:rPr>
          <w:rFonts w:ascii="Calibri" w:hAnsi="Calibri" w:cs="Arial"/>
          <w:sz w:val="18"/>
          <w:szCs w:val="18"/>
        </w:rPr>
        <w:t xml:space="preserve">Dwelling Unit Water Heating System Identification or Name: Select one of the Dwelling Unit water heating system names entered in Section </w:t>
      </w:r>
      <w:del w:id="11" w:author="Markstrum, Alexis@Energy" w:date="2020-07-16T10:51:00Z">
        <w:r w:rsidRPr="0020782D" w:rsidDel="00CF5DA1">
          <w:rPr>
            <w:rFonts w:ascii="Calibri" w:hAnsi="Calibri" w:cs="Arial"/>
            <w:sz w:val="18"/>
            <w:szCs w:val="18"/>
          </w:rPr>
          <w:delText>L</w:delText>
        </w:r>
      </w:del>
      <w:ins w:id="12" w:author="Markstrum, Alexis@Energy" w:date="2020-07-16T10:51:00Z">
        <w:r w:rsidR="00CF5DA1">
          <w:rPr>
            <w:rFonts w:ascii="Calibri" w:hAnsi="Calibri" w:cs="Arial"/>
            <w:sz w:val="18"/>
            <w:szCs w:val="18"/>
          </w:rPr>
          <w:t>M</w:t>
        </w:r>
      </w:ins>
      <w:r w:rsidRPr="0020782D">
        <w:rPr>
          <w:rFonts w:ascii="Calibri" w:hAnsi="Calibri" w:cs="Arial"/>
          <w:sz w:val="18"/>
          <w:szCs w:val="18"/>
        </w:rPr>
        <w:t>. If more than one water heating system type is needed in the dwelling unit, enter another row of data for the dwelling unit and select the additional water heating system name.</w:t>
      </w:r>
    </w:p>
    <w:p w14:paraId="5D4AE0A9" w14:textId="583C4C29" w:rsidR="0020782D" w:rsidRPr="0020782D" w:rsidRDefault="0020782D" w:rsidP="0020782D">
      <w:pPr>
        <w:pStyle w:val="ListParagraph"/>
        <w:numPr>
          <w:ilvl w:val="0"/>
          <w:numId w:val="20"/>
        </w:numPr>
        <w:rPr>
          <w:rFonts w:ascii="Calibri" w:hAnsi="Calibri" w:cs="Arial"/>
          <w:sz w:val="18"/>
          <w:szCs w:val="18"/>
        </w:rPr>
      </w:pPr>
      <w:r w:rsidRPr="0020782D">
        <w:rPr>
          <w:rFonts w:ascii="Calibri" w:hAnsi="Calibri" w:cs="Arial"/>
          <w:sz w:val="18"/>
          <w:szCs w:val="18"/>
        </w:rPr>
        <w:t xml:space="preserve">Dwelling Unit Water Heating System Identification or Name: Select one of the Dwelling Unit water heating system names entered in Section </w:t>
      </w:r>
      <w:del w:id="13" w:author="Markstrum, Alexis@Energy" w:date="2020-07-16T10:52:00Z">
        <w:r w:rsidRPr="0020782D" w:rsidDel="00CF5DA1">
          <w:rPr>
            <w:rFonts w:ascii="Calibri" w:hAnsi="Calibri" w:cs="Arial"/>
            <w:sz w:val="18"/>
            <w:szCs w:val="18"/>
          </w:rPr>
          <w:delText>L</w:delText>
        </w:r>
      </w:del>
      <w:ins w:id="14" w:author="Markstrum, Alexis@Energy" w:date="2020-07-16T10:52:00Z">
        <w:r w:rsidR="00CF5DA1">
          <w:rPr>
            <w:rFonts w:ascii="Calibri" w:hAnsi="Calibri" w:cs="Arial"/>
            <w:sz w:val="18"/>
            <w:szCs w:val="18"/>
          </w:rPr>
          <w:t>K</w:t>
        </w:r>
      </w:ins>
      <w:r w:rsidRPr="0020782D">
        <w:rPr>
          <w:rFonts w:ascii="Calibri" w:hAnsi="Calibri" w:cs="Arial"/>
          <w:sz w:val="18"/>
          <w:szCs w:val="18"/>
        </w:rPr>
        <w:t>. If more than one water heating system type is needed in the dwelling unit, enter another row of data for the dwelling unit and select the additional water heating system name.</w:t>
      </w:r>
    </w:p>
    <w:p w14:paraId="4E70F2B7" w14:textId="187DEBBC" w:rsidR="0020782D" w:rsidRDefault="0020782D" w:rsidP="0020782D">
      <w:pPr>
        <w:pStyle w:val="ListParagraph"/>
        <w:numPr>
          <w:ilvl w:val="0"/>
          <w:numId w:val="20"/>
        </w:numPr>
        <w:rPr>
          <w:rFonts w:ascii="Calibri" w:hAnsi="Calibri" w:cs="Arial"/>
          <w:sz w:val="18"/>
          <w:szCs w:val="18"/>
        </w:rPr>
      </w:pPr>
      <w:r w:rsidRPr="0020782D">
        <w:rPr>
          <w:rFonts w:ascii="Calibri" w:hAnsi="Calibri" w:cs="Arial"/>
          <w:sz w:val="18"/>
          <w:szCs w:val="18"/>
        </w:rPr>
        <w:t>Comments: Include any comments here.</w:t>
      </w:r>
    </w:p>
    <w:p w14:paraId="31C93FE6" w14:textId="77777777" w:rsidR="006E68D1" w:rsidRDefault="006E68D1">
      <w:pPr>
        <w:pStyle w:val="ListParagraph"/>
        <w:rPr>
          <w:rFonts w:ascii="Calibri" w:hAnsi="Calibri" w:cs="Arial"/>
          <w:sz w:val="18"/>
          <w:szCs w:val="18"/>
        </w:rPr>
      </w:pPr>
    </w:p>
    <w:p w14:paraId="044D4394" w14:textId="77777777" w:rsidR="004D359C" w:rsidRPr="007C6199" w:rsidRDefault="002C2929" w:rsidP="003F64CF">
      <w:pPr>
        <w:keepNext/>
        <w:rPr>
          <w:rFonts w:ascii="Calibri" w:hAnsi="Calibri" w:cs="Arial"/>
          <w:b/>
          <w:sz w:val="18"/>
          <w:szCs w:val="18"/>
        </w:rPr>
      </w:pPr>
      <w:r w:rsidRPr="007C6199">
        <w:rPr>
          <w:rFonts w:ascii="Calibri" w:hAnsi="Calibri" w:cs="Arial"/>
          <w:b/>
          <w:sz w:val="18"/>
          <w:szCs w:val="18"/>
        </w:rPr>
        <w:t>O</w:t>
      </w:r>
      <w:r w:rsidR="004D359C" w:rsidRPr="007C6199">
        <w:rPr>
          <w:rFonts w:ascii="Calibri" w:hAnsi="Calibri" w:cs="Arial"/>
          <w:b/>
          <w:sz w:val="18"/>
          <w:szCs w:val="18"/>
        </w:rPr>
        <w:t>. Photovoltaic Requirements</w:t>
      </w:r>
    </w:p>
    <w:p w14:paraId="70EC90B4" w14:textId="1D395DA5" w:rsidR="00427B4A" w:rsidRPr="007C6199" w:rsidRDefault="00427B4A" w:rsidP="003F64CF">
      <w:pPr>
        <w:keepNext/>
        <w:rPr>
          <w:rFonts w:ascii="Calibri" w:hAnsi="Calibri" w:cs="Arial"/>
          <w:sz w:val="18"/>
          <w:szCs w:val="18"/>
        </w:rPr>
      </w:pPr>
      <w:r w:rsidRPr="007C6199">
        <w:rPr>
          <w:rFonts w:ascii="Calibri" w:hAnsi="Calibri" w:cs="Arial"/>
          <w:sz w:val="18"/>
          <w:szCs w:val="18"/>
        </w:rPr>
        <w:t>Tables referenced in this section may be found in either the Energy Standards or Chapter 7 of the Residential Manual.</w:t>
      </w:r>
    </w:p>
    <w:p w14:paraId="7A13B7C8" w14:textId="5461778F" w:rsidR="002C2929" w:rsidRPr="007C6199" w:rsidRDefault="002C2929" w:rsidP="002C2929">
      <w:pPr>
        <w:keepNext/>
        <w:numPr>
          <w:ilvl w:val="0"/>
          <w:numId w:val="12"/>
        </w:numPr>
        <w:ind w:left="720"/>
        <w:rPr>
          <w:rFonts w:ascii="Calibri" w:hAnsi="Calibri" w:cs="Arial"/>
          <w:sz w:val="18"/>
          <w:szCs w:val="18"/>
        </w:rPr>
      </w:pPr>
      <w:r w:rsidRPr="007C6199">
        <w:rPr>
          <w:rFonts w:ascii="Calibri" w:hAnsi="Calibri" w:cs="Arial"/>
          <w:sz w:val="18"/>
          <w:szCs w:val="18"/>
        </w:rPr>
        <w:t>PV Array ID or Name</w:t>
      </w:r>
    </w:p>
    <w:p w14:paraId="7E250E1B" w14:textId="2D037E5E" w:rsidR="004D359C" w:rsidRPr="007C6199" w:rsidRDefault="004D359C" w:rsidP="004D359C">
      <w:pPr>
        <w:keepNext/>
        <w:numPr>
          <w:ilvl w:val="0"/>
          <w:numId w:val="12"/>
        </w:numPr>
        <w:ind w:left="720"/>
        <w:rPr>
          <w:rFonts w:ascii="Calibri" w:hAnsi="Calibri" w:cs="Arial"/>
          <w:sz w:val="18"/>
          <w:szCs w:val="18"/>
        </w:rPr>
      </w:pPr>
      <w:r w:rsidRPr="007C6199">
        <w:rPr>
          <w:rFonts w:ascii="Calibri" w:hAnsi="Calibri" w:cs="Arial"/>
          <w:sz w:val="18"/>
          <w:szCs w:val="18"/>
        </w:rPr>
        <w:t xml:space="preserve">Adjustment Factor (A): </w:t>
      </w:r>
      <w:r w:rsidR="00C75769" w:rsidRPr="007C6199">
        <w:rPr>
          <w:rFonts w:ascii="Calibri" w:hAnsi="Calibri" w:cs="Arial"/>
          <w:sz w:val="18"/>
          <w:szCs w:val="18"/>
        </w:rPr>
        <w:t>Auto-filled l</w:t>
      </w:r>
      <w:r w:rsidRPr="007C6199">
        <w:rPr>
          <w:rFonts w:ascii="Calibri" w:hAnsi="Calibri" w:cs="Arial"/>
          <w:sz w:val="18"/>
          <w:szCs w:val="18"/>
        </w:rPr>
        <w:t>ook up value from Table 150.1-C.</w:t>
      </w:r>
    </w:p>
    <w:p w14:paraId="7088D857" w14:textId="40428176" w:rsidR="0018610C" w:rsidRPr="007C6199" w:rsidRDefault="002662B4" w:rsidP="0018610C">
      <w:pPr>
        <w:keepNext/>
        <w:numPr>
          <w:ilvl w:val="0"/>
          <w:numId w:val="12"/>
        </w:numPr>
        <w:ind w:left="720"/>
        <w:rPr>
          <w:rFonts w:ascii="Calibri" w:hAnsi="Calibri" w:cs="Arial"/>
          <w:sz w:val="18"/>
          <w:szCs w:val="18"/>
        </w:rPr>
      </w:pPr>
      <w:r w:rsidRPr="007C6199">
        <w:rPr>
          <w:rFonts w:ascii="Calibri" w:hAnsi="Calibri" w:cs="Arial"/>
          <w:sz w:val="18"/>
          <w:szCs w:val="18"/>
        </w:rPr>
        <w:t>Adjustment Factor (B</w:t>
      </w:r>
      <w:r w:rsidR="0018610C" w:rsidRPr="007C6199">
        <w:rPr>
          <w:rFonts w:ascii="Calibri" w:hAnsi="Calibri" w:cs="Arial"/>
          <w:sz w:val="18"/>
          <w:szCs w:val="18"/>
        </w:rPr>
        <w:t>): Auto-filled look up value from Table 150.1-C.</w:t>
      </w:r>
    </w:p>
    <w:p w14:paraId="46D36138" w14:textId="1D8C6353" w:rsidR="004D359C" w:rsidRPr="007C6199" w:rsidRDefault="00C75769" w:rsidP="004D359C">
      <w:pPr>
        <w:keepNext/>
        <w:numPr>
          <w:ilvl w:val="0"/>
          <w:numId w:val="12"/>
        </w:numPr>
        <w:ind w:left="720"/>
        <w:rPr>
          <w:rFonts w:ascii="Calibri" w:hAnsi="Calibri" w:cs="Arial"/>
          <w:sz w:val="18"/>
          <w:szCs w:val="18"/>
        </w:rPr>
      </w:pPr>
      <w:r w:rsidRPr="007C6199">
        <w:rPr>
          <w:rFonts w:ascii="Calibri" w:hAnsi="Calibri" w:cs="Arial"/>
          <w:sz w:val="18"/>
          <w:szCs w:val="18"/>
        </w:rPr>
        <w:t>Minimum PV Size: Calculated value for the minimum PV size before any adjustments or exceptions.</w:t>
      </w:r>
    </w:p>
    <w:p w14:paraId="45A04852" w14:textId="167E8B50" w:rsidR="0018610C" w:rsidRPr="007C6199" w:rsidRDefault="0018610C" w:rsidP="004D359C">
      <w:pPr>
        <w:keepNext/>
        <w:numPr>
          <w:ilvl w:val="0"/>
          <w:numId w:val="12"/>
        </w:numPr>
        <w:ind w:left="720"/>
        <w:rPr>
          <w:rFonts w:ascii="Calibri" w:hAnsi="Calibri" w:cs="Arial"/>
          <w:sz w:val="18"/>
          <w:szCs w:val="18"/>
        </w:rPr>
      </w:pPr>
      <w:r w:rsidRPr="007C6199">
        <w:rPr>
          <w:rFonts w:ascii="Calibri" w:hAnsi="Calibri" w:cs="Arial"/>
          <w:sz w:val="18"/>
          <w:szCs w:val="18"/>
        </w:rPr>
        <w:t>Water Heating Adjustment: If the selected water heating system requires any additional PV, that value is shown here.</w:t>
      </w:r>
    </w:p>
    <w:p w14:paraId="40436973" w14:textId="44EDC870" w:rsidR="0018610C" w:rsidRPr="007C6199" w:rsidRDefault="0018610C" w:rsidP="002662B4">
      <w:pPr>
        <w:keepNext/>
        <w:numPr>
          <w:ilvl w:val="0"/>
          <w:numId w:val="12"/>
        </w:numPr>
        <w:ind w:left="720"/>
        <w:rPr>
          <w:rFonts w:ascii="Calibri" w:hAnsi="Calibri" w:cs="Arial"/>
          <w:sz w:val="18"/>
          <w:szCs w:val="18"/>
        </w:rPr>
      </w:pPr>
      <w:r w:rsidRPr="007C6199">
        <w:rPr>
          <w:rFonts w:ascii="Calibri" w:hAnsi="Calibri" w:cs="Arial"/>
          <w:sz w:val="18"/>
          <w:szCs w:val="18"/>
        </w:rPr>
        <w:t xml:space="preserve">Adjusted Minimum PV Size: </w:t>
      </w:r>
      <w:r w:rsidR="002662B4" w:rsidRPr="007C6199">
        <w:rPr>
          <w:rFonts w:ascii="Calibri" w:hAnsi="Calibri" w:cs="Arial"/>
          <w:sz w:val="18"/>
          <w:szCs w:val="18"/>
        </w:rPr>
        <w:t xml:space="preserve">After all adjustments made, required PV. </w:t>
      </w:r>
    </w:p>
    <w:p w14:paraId="035BD64B" w14:textId="7CD1DB36" w:rsidR="00C75769" w:rsidRPr="007C6199" w:rsidRDefault="00C75769" w:rsidP="004D359C">
      <w:pPr>
        <w:keepNext/>
        <w:numPr>
          <w:ilvl w:val="0"/>
          <w:numId w:val="12"/>
        </w:numPr>
        <w:ind w:left="720"/>
        <w:rPr>
          <w:rFonts w:ascii="Calibri" w:hAnsi="Calibri" w:cs="Arial"/>
          <w:sz w:val="18"/>
          <w:szCs w:val="18"/>
        </w:rPr>
      </w:pPr>
      <w:r w:rsidRPr="007C6199">
        <w:rPr>
          <w:rFonts w:ascii="Calibri" w:hAnsi="Calibri" w:cs="Arial"/>
          <w:sz w:val="18"/>
          <w:szCs w:val="18"/>
        </w:rPr>
        <w:t xml:space="preserve">Comments: </w:t>
      </w:r>
      <w:r w:rsidR="002F643D" w:rsidRPr="007C6199">
        <w:rPr>
          <w:rFonts w:ascii="Calibri" w:hAnsi="Calibri" w:cs="Arial"/>
          <w:sz w:val="18"/>
          <w:szCs w:val="18"/>
        </w:rPr>
        <w:t>Include any comments here.</w:t>
      </w:r>
    </w:p>
    <w:p w14:paraId="5E057615" w14:textId="4229AFE0" w:rsidR="00557C51" w:rsidRDefault="00557C51" w:rsidP="009D2407">
      <w:pPr>
        <w:keepNext/>
        <w:rPr>
          <w:ins w:id="15" w:author="Markstrum, Alexis@Energy" w:date="2020-07-16T10:22:00Z"/>
          <w:rFonts w:ascii="Calibri" w:hAnsi="Calibri" w:cs="Arial"/>
          <w:sz w:val="18"/>
          <w:szCs w:val="18"/>
        </w:rPr>
      </w:pPr>
    </w:p>
    <w:p w14:paraId="544CEF61" w14:textId="2092CF10" w:rsidR="00CA64FD" w:rsidRDefault="00CA64FD" w:rsidP="009D2407">
      <w:pPr>
        <w:keepNext/>
        <w:rPr>
          <w:ins w:id="16" w:author="Markstrum, Alexis@Energy" w:date="2020-07-16T10:22:00Z"/>
          <w:rFonts w:ascii="Calibri" w:hAnsi="Calibri" w:cs="Arial"/>
          <w:b/>
          <w:bCs/>
          <w:sz w:val="18"/>
          <w:szCs w:val="18"/>
        </w:rPr>
      </w:pPr>
      <w:ins w:id="17" w:author="Markstrum, Alexis@Energy" w:date="2020-07-16T10:22:00Z">
        <w:r>
          <w:rPr>
            <w:rFonts w:ascii="Calibri" w:hAnsi="Calibri" w:cs="Arial"/>
            <w:b/>
            <w:bCs/>
            <w:sz w:val="18"/>
            <w:szCs w:val="18"/>
          </w:rPr>
          <w:t>P. IAQ Fan Information</w:t>
        </w:r>
      </w:ins>
    </w:p>
    <w:p w14:paraId="3B1E51E9" w14:textId="66500D42" w:rsidR="00CA64FD" w:rsidRDefault="00CA64FD" w:rsidP="00CA64FD">
      <w:pPr>
        <w:pStyle w:val="ListParagraph"/>
        <w:keepNext/>
        <w:numPr>
          <w:ilvl w:val="0"/>
          <w:numId w:val="63"/>
        </w:numPr>
        <w:rPr>
          <w:ins w:id="18" w:author="Markstrum, Alexis@Energy" w:date="2020-07-16T10:23:00Z"/>
          <w:rFonts w:ascii="Calibri" w:hAnsi="Calibri" w:cs="Arial"/>
          <w:sz w:val="18"/>
          <w:szCs w:val="18"/>
        </w:rPr>
      </w:pPr>
      <w:ins w:id="19" w:author="Markstrum, Alexis@Energy" w:date="2020-07-16T10:23:00Z">
        <w:r w:rsidRPr="00CA64FD">
          <w:rPr>
            <w:rFonts w:ascii="Calibri" w:hAnsi="Calibri" w:cs="Arial"/>
            <w:sz w:val="18"/>
            <w:szCs w:val="18"/>
          </w:rPr>
          <w:t>Fan Name:</w:t>
        </w:r>
        <w:r>
          <w:rPr>
            <w:rFonts w:ascii="Calibri" w:hAnsi="Calibri" w:cs="Arial"/>
            <w:sz w:val="18"/>
            <w:szCs w:val="18"/>
          </w:rPr>
          <w:t xml:space="preserve"> User input</w:t>
        </w:r>
      </w:ins>
    </w:p>
    <w:p w14:paraId="28199816" w14:textId="20AAE889" w:rsidR="00CA64FD" w:rsidRDefault="005A24ED" w:rsidP="005A24ED">
      <w:pPr>
        <w:pStyle w:val="ListParagraph"/>
        <w:keepNext/>
        <w:numPr>
          <w:ilvl w:val="0"/>
          <w:numId w:val="63"/>
        </w:numPr>
        <w:rPr>
          <w:ins w:id="20" w:author="Markstrum, Alexis@Energy" w:date="2020-07-16T10:50:00Z"/>
          <w:rFonts w:ascii="Calibri" w:hAnsi="Calibri" w:cs="Arial"/>
          <w:sz w:val="18"/>
          <w:szCs w:val="18"/>
        </w:rPr>
      </w:pPr>
      <w:ins w:id="21" w:author="Markstrum, Alexis@Energy" w:date="2020-07-16T10:49:00Z">
        <w:r>
          <w:rPr>
            <w:rFonts w:ascii="Calibri" w:hAnsi="Calibri" w:cs="Arial"/>
            <w:sz w:val="18"/>
            <w:szCs w:val="18"/>
          </w:rPr>
          <w:t xml:space="preserve">IAQ Type: User pick from list: </w:t>
        </w:r>
        <w:r w:rsidRPr="005A24ED">
          <w:rPr>
            <w:rFonts w:ascii="Calibri" w:hAnsi="Calibri" w:cs="Arial"/>
            <w:sz w:val="18"/>
            <w:szCs w:val="18"/>
          </w:rPr>
          <w:t>Supply</w:t>
        </w:r>
        <w:r>
          <w:rPr>
            <w:rFonts w:ascii="Calibri" w:hAnsi="Calibri" w:cs="Arial"/>
            <w:sz w:val="18"/>
            <w:szCs w:val="18"/>
          </w:rPr>
          <w:t xml:space="preserve">, </w:t>
        </w:r>
        <w:r w:rsidRPr="005A24ED">
          <w:rPr>
            <w:rFonts w:ascii="Calibri" w:hAnsi="Calibri" w:cs="Arial"/>
            <w:sz w:val="18"/>
            <w:szCs w:val="18"/>
          </w:rPr>
          <w:t>Exhaust</w:t>
        </w:r>
      </w:ins>
      <w:ins w:id="22" w:author="Markstrum, Alexis@Energy" w:date="2020-07-16T10:50:00Z">
        <w:r>
          <w:rPr>
            <w:rFonts w:ascii="Calibri" w:hAnsi="Calibri" w:cs="Arial"/>
            <w:sz w:val="18"/>
            <w:szCs w:val="18"/>
          </w:rPr>
          <w:t xml:space="preserve">, </w:t>
        </w:r>
      </w:ins>
      <w:ins w:id="23" w:author="Markstrum, Alexis@Energy" w:date="2020-07-16T10:49:00Z">
        <w:r w:rsidRPr="005A24ED">
          <w:rPr>
            <w:rFonts w:ascii="Calibri" w:hAnsi="Calibri" w:cs="Arial"/>
            <w:sz w:val="18"/>
            <w:szCs w:val="18"/>
          </w:rPr>
          <w:t>Balanced</w:t>
        </w:r>
      </w:ins>
      <w:ins w:id="24" w:author="Markstrum, Alexis@Energy" w:date="2020-07-16T10:50:00Z">
        <w:r>
          <w:rPr>
            <w:rFonts w:ascii="Calibri" w:hAnsi="Calibri" w:cs="Arial"/>
            <w:sz w:val="18"/>
            <w:szCs w:val="18"/>
          </w:rPr>
          <w:t xml:space="preserve">, </w:t>
        </w:r>
      </w:ins>
      <w:ins w:id="25" w:author="Markstrum, Alexis@Energy" w:date="2020-07-16T10:49:00Z">
        <w:r w:rsidRPr="005A24ED">
          <w:rPr>
            <w:rFonts w:ascii="Calibri" w:hAnsi="Calibri" w:cs="Arial"/>
            <w:sz w:val="18"/>
            <w:szCs w:val="18"/>
          </w:rPr>
          <w:t>Balanced – ERV</w:t>
        </w:r>
      </w:ins>
      <w:ins w:id="26" w:author="Markstrum, Alexis@Energy" w:date="2020-07-16T10:50:00Z">
        <w:r>
          <w:rPr>
            <w:rFonts w:ascii="Calibri" w:hAnsi="Calibri" w:cs="Arial"/>
            <w:sz w:val="18"/>
            <w:szCs w:val="18"/>
          </w:rPr>
          <w:t xml:space="preserve">, </w:t>
        </w:r>
      </w:ins>
      <w:ins w:id="27" w:author="Markstrum, Alexis@Energy" w:date="2020-07-16T10:49:00Z">
        <w:r w:rsidRPr="005A24ED">
          <w:rPr>
            <w:rFonts w:ascii="Calibri" w:hAnsi="Calibri" w:cs="Arial"/>
            <w:sz w:val="18"/>
            <w:szCs w:val="18"/>
          </w:rPr>
          <w:t>Balanced – HRV</w:t>
        </w:r>
      </w:ins>
      <w:ins w:id="28" w:author="Markstrum, Alexis@Energy" w:date="2020-07-16T10:50:00Z">
        <w:r>
          <w:rPr>
            <w:rFonts w:ascii="Calibri" w:hAnsi="Calibri" w:cs="Arial"/>
            <w:sz w:val="18"/>
            <w:szCs w:val="18"/>
          </w:rPr>
          <w:t xml:space="preserve">, </w:t>
        </w:r>
      </w:ins>
      <w:ins w:id="29" w:author="Markstrum, Alexis@Energy" w:date="2020-07-16T10:49:00Z">
        <w:r w:rsidRPr="005A24ED">
          <w:rPr>
            <w:rFonts w:ascii="Calibri" w:hAnsi="Calibri" w:cs="Arial"/>
            <w:sz w:val="18"/>
            <w:szCs w:val="18"/>
          </w:rPr>
          <w:t>Central Fan Integrated (CFI)</w:t>
        </w:r>
      </w:ins>
      <w:ins w:id="30" w:author="Markstrum, Alexis@Energy" w:date="2020-07-16T10:50:00Z">
        <w:r>
          <w:rPr>
            <w:rFonts w:ascii="Calibri" w:hAnsi="Calibri" w:cs="Arial"/>
            <w:sz w:val="18"/>
            <w:szCs w:val="18"/>
          </w:rPr>
          <w:t xml:space="preserve">, </w:t>
        </w:r>
      </w:ins>
      <w:ins w:id="31" w:author="Markstrum, Alexis@Energy" w:date="2020-07-16T10:49:00Z">
        <w:r w:rsidRPr="005A24ED">
          <w:rPr>
            <w:rFonts w:ascii="Calibri" w:hAnsi="Calibri" w:cs="Arial"/>
            <w:sz w:val="18"/>
            <w:szCs w:val="18"/>
          </w:rPr>
          <w:t>Central Ventilation System – Supply</w:t>
        </w:r>
      </w:ins>
      <w:ins w:id="32" w:author="Markstrum, Alexis@Energy" w:date="2020-07-16T10:50:00Z">
        <w:r>
          <w:rPr>
            <w:rFonts w:ascii="Calibri" w:hAnsi="Calibri" w:cs="Arial"/>
            <w:sz w:val="18"/>
            <w:szCs w:val="18"/>
          </w:rPr>
          <w:t xml:space="preserve">,  </w:t>
        </w:r>
      </w:ins>
      <w:ins w:id="33" w:author="Markstrum, Alexis@Energy" w:date="2020-07-16T10:49:00Z">
        <w:r w:rsidRPr="005A24ED">
          <w:rPr>
            <w:rFonts w:ascii="Calibri" w:hAnsi="Calibri" w:cs="Arial"/>
            <w:sz w:val="18"/>
            <w:szCs w:val="18"/>
          </w:rPr>
          <w:t>Central Ventilation System – Exhaust</w:t>
        </w:r>
      </w:ins>
      <w:ins w:id="34" w:author="Markstrum, Alexis@Energy" w:date="2020-07-16T10:50:00Z">
        <w:r>
          <w:rPr>
            <w:rFonts w:ascii="Calibri" w:hAnsi="Calibri" w:cs="Arial"/>
            <w:sz w:val="18"/>
            <w:szCs w:val="18"/>
          </w:rPr>
          <w:t xml:space="preserve">, </w:t>
        </w:r>
      </w:ins>
      <w:ins w:id="35" w:author="Markstrum, Alexis@Energy" w:date="2020-07-16T10:49:00Z">
        <w:r w:rsidRPr="005A24ED">
          <w:rPr>
            <w:rFonts w:ascii="Calibri" w:hAnsi="Calibri" w:cs="Arial"/>
            <w:sz w:val="18"/>
            <w:szCs w:val="18"/>
          </w:rPr>
          <w:t>Central Ventilation System – Balanced</w:t>
        </w:r>
      </w:ins>
    </w:p>
    <w:p w14:paraId="57A79D3F" w14:textId="0B19C42C" w:rsidR="005A24ED" w:rsidRPr="005A24ED" w:rsidRDefault="005A24ED" w:rsidP="005A24ED">
      <w:pPr>
        <w:pStyle w:val="ListParagraph"/>
        <w:keepNext/>
        <w:numPr>
          <w:ilvl w:val="0"/>
          <w:numId w:val="63"/>
        </w:numPr>
        <w:rPr>
          <w:ins w:id="36" w:author="Markstrum, Alexis@Energy" w:date="2020-07-16T10:22:00Z"/>
          <w:rFonts w:ascii="Calibri" w:hAnsi="Calibri" w:cs="Arial"/>
          <w:sz w:val="18"/>
          <w:szCs w:val="18"/>
        </w:rPr>
      </w:pPr>
      <w:ins w:id="37" w:author="Markstrum, Alexis@Energy" w:date="2020-07-16T10:51:00Z">
        <w:r>
          <w:rPr>
            <w:rFonts w:ascii="Calibri" w:hAnsi="Calibri" w:cs="Arial"/>
            <w:sz w:val="18"/>
            <w:szCs w:val="18"/>
          </w:rPr>
          <w:t>Comments: User input</w:t>
        </w:r>
      </w:ins>
    </w:p>
    <w:p w14:paraId="6BF6D617" w14:textId="77777777" w:rsidR="00CA64FD" w:rsidRPr="007C6199" w:rsidRDefault="00CA64FD" w:rsidP="009D2407">
      <w:pPr>
        <w:keepNext/>
        <w:rPr>
          <w:rFonts w:ascii="Calibri" w:hAnsi="Calibri" w:cs="Arial"/>
          <w:sz w:val="18"/>
          <w:szCs w:val="18"/>
        </w:rPr>
      </w:pPr>
    </w:p>
    <w:p w14:paraId="308DB4CE" w14:textId="2945EBDC" w:rsidR="00166008" w:rsidRPr="007C6199" w:rsidRDefault="00CA64FD" w:rsidP="003F64CF">
      <w:pPr>
        <w:keepNext/>
        <w:rPr>
          <w:rFonts w:ascii="Calibri" w:hAnsi="Calibri" w:cs="Arial"/>
          <w:b/>
          <w:sz w:val="18"/>
          <w:szCs w:val="18"/>
        </w:rPr>
      </w:pPr>
      <w:ins w:id="38" w:author="Markstrum, Alexis@Energy" w:date="2020-07-16T10:22:00Z">
        <w:r>
          <w:rPr>
            <w:rFonts w:ascii="Calibri" w:hAnsi="Calibri" w:cs="Arial"/>
            <w:b/>
            <w:sz w:val="18"/>
            <w:szCs w:val="18"/>
          </w:rPr>
          <w:t>Q</w:t>
        </w:r>
      </w:ins>
      <w:del w:id="39" w:author="Markstrum, Alexis@Energy" w:date="2020-07-16T10:22:00Z">
        <w:r w:rsidR="004D359C" w:rsidRPr="007C6199" w:rsidDel="00CA64FD">
          <w:rPr>
            <w:rFonts w:ascii="Calibri" w:hAnsi="Calibri" w:cs="Arial"/>
            <w:b/>
            <w:sz w:val="18"/>
            <w:szCs w:val="18"/>
          </w:rPr>
          <w:delText>P</w:delText>
        </w:r>
      </w:del>
      <w:r w:rsidR="00C151CA" w:rsidRPr="007C6199">
        <w:rPr>
          <w:rFonts w:ascii="Calibri" w:hAnsi="Calibri" w:cs="Arial"/>
          <w:b/>
          <w:sz w:val="18"/>
          <w:szCs w:val="18"/>
        </w:rPr>
        <w:t xml:space="preserve">. HERS </w:t>
      </w:r>
      <w:r w:rsidR="00C97214" w:rsidRPr="007C6199">
        <w:rPr>
          <w:rFonts w:ascii="Calibri" w:hAnsi="Calibri" w:cs="Arial"/>
          <w:b/>
          <w:sz w:val="18"/>
          <w:szCs w:val="18"/>
        </w:rPr>
        <w:t>Verification Summary</w:t>
      </w:r>
    </w:p>
    <w:p w14:paraId="68ED06EE" w14:textId="5C32E9E3" w:rsidR="00476F9E" w:rsidRPr="007C6199" w:rsidRDefault="00476F9E" w:rsidP="001F3969">
      <w:pPr>
        <w:numPr>
          <w:ilvl w:val="0"/>
          <w:numId w:val="11"/>
        </w:numPr>
        <w:rPr>
          <w:rFonts w:ascii="Calibri" w:hAnsi="Calibri" w:cs="Arial"/>
          <w:sz w:val="18"/>
          <w:szCs w:val="18"/>
        </w:rPr>
      </w:pPr>
      <w:r w:rsidRPr="007C6199">
        <w:rPr>
          <w:rFonts w:ascii="Calibri" w:hAnsi="Calibri" w:cs="Arial"/>
          <w:sz w:val="18"/>
          <w:szCs w:val="18"/>
        </w:rPr>
        <w:t xml:space="preserve">Quality Insulation Installation: All buildings must comply with Quality Insulation Installation (QII) criteria. Multiple inspections, starting with a framing inspection, are required by a HERS rater. QII criteria is specified in Reference Appendix RA3.5 (only multifamily buildings in climate zone 7 are exempt). </w:t>
      </w:r>
    </w:p>
    <w:p w14:paraId="308DB4CF" w14:textId="7E6717FB" w:rsidR="00166008" w:rsidRPr="007C6199" w:rsidRDefault="00C151CA" w:rsidP="001F3969">
      <w:pPr>
        <w:numPr>
          <w:ilvl w:val="0"/>
          <w:numId w:val="11"/>
        </w:numPr>
        <w:rPr>
          <w:rFonts w:ascii="Calibri" w:hAnsi="Calibri" w:cs="Arial"/>
          <w:sz w:val="18"/>
          <w:szCs w:val="18"/>
        </w:rPr>
      </w:pPr>
      <w:r w:rsidRPr="007C6199">
        <w:rPr>
          <w:rFonts w:ascii="Calibri" w:hAnsi="Calibri" w:cs="Arial"/>
          <w:sz w:val="18"/>
          <w:szCs w:val="18"/>
        </w:rPr>
        <w:t xml:space="preserve">Duct Leakage </w:t>
      </w:r>
      <w:r w:rsidR="009525A0" w:rsidRPr="007C6199">
        <w:rPr>
          <w:rFonts w:ascii="Calibri" w:hAnsi="Calibri" w:cs="Arial"/>
          <w:sz w:val="18"/>
          <w:szCs w:val="18"/>
        </w:rPr>
        <w:t>verification</w:t>
      </w:r>
      <w:r w:rsidRPr="007C6199">
        <w:rPr>
          <w:rFonts w:ascii="Calibri" w:hAnsi="Calibri" w:cs="Arial"/>
          <w:sz w:val="18"/>
          <w:szCs w:val="18"/>
        </w:rPr>
        <w:t>: All duct</w:t>
      </w:r>
      <w:r w:rsidR="00476F9E" w:rsidRPr="007C6199">
        <w:rPr>
          <w:rFonts w:ascii="Calibri" w:hAnsi="Calibri" w:cs="Arial"/>
          <w:sz w:val="18"/>
          <w:szCs w:val="18"/>
        </w:rPr>
        <w:t>ed</w:t>
      </w:r>
      <w:r w:rsidRPr="007C6199">
        <w:rPr>
          <w:rFonts w:ascii="Calibri" w:hAnsi="Calibri" w:cs="Arial"/>
          <w:sz w:val="18"/>
          <w:szCs w:val="18"/>
        </w:rPr>
        <w:t xml:space="preserve"> systems must meet maximum duct leakage requirements. Typically the maximum leakage is </w:t>
      </w:r>
      <w:r w:rsidR="000719BD" w:rsidRPr="007C6199">
        <w:rPr>
          <w:rFonts w:ascii="Calibri" w:hAnsi="Calibri" w:cs="Arial"/>
          <w:sz w:val="18"/>
          <w:szCs w:val="18"/>
        </w:rPr>
        <w:t>5</w:t>
      </w:r>
      <w:r w:rsidRPr="007C6199">
        <w:rPr>
          <w:rFonts w:ascii="Calibri" w:hAnsi="Calibri" w:cs="Arial"/>
          <w:sz w:val="18"/>
          <w:szCs w:val="18"/>
        </w:rPr>
        <w:t xml:space="preserve">% but varies for when the duct leakage test is performed and the type of building (single family, townhouse, multifamily). The </w:t>
      </w:r>
      <w:r w:rsidR="00166008" w:rsidRPr="007C6199">
        <w:rPr>
          <w:rFonts w:ascii="Calibri" w:hAnsi="Calibri" w:cs="Arial"/>
          <w:sz w:val="18"/>
          <w:szCs w:val="18"/>
        </w:rPr>
        <w:t xml:space="preserve">only exception is if the heating and cooling systems are ductless. </w:t>
      </w:r>
    </w:p>
    <w:p w14:paraId="308DB4D0" w14:textId="77777777" w:rsidR="00166008" w:rsidRPr="007C6199" w:rsidRDefault="009525A0"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 xml:space="preserve">Zonally Controlled Systems - </w:t>
      </w:r>
      <w:r w:rsidR="00166008" w:rsidRPr="007C6199">
        <w:rPr>
          <w:rFonts w:ascii="Calibri" w:hAnsi="Calibri" w:cs="Arial"/>
          <w:sz w:val="18"/>
          <w:szCs w:val="18"/>
        </w:rPr>
        <w:t xml:space="preserve">Bypass </w:t>
      </w:r>
      <w:r w:rsidR="00BA5686" w:rsidRPr="007C6199">
        <w:rPr>
          <w:rFonts w:ascii="Calibri" w:hAnsi="Calibri" w:cs="Arial"/>
          <w:sz w:val="18"/>
          <w:szCs w:val="18"/>
        </w:rPr>
        <w:t>Dampers</w:t>
      </w:r>
      <w:r w:rsidR="00166008" w:rsidRPr="007C6199">
        <w:rPr>
          <w:rFonts w:ascii="Calibri" w:hAnsi="Calibri" w:cs="Arial"/>
          <w:sz w:val="18"/>
          <w:szCs w:val="18"/>
        </w:rPr>
        <w:t xml:space="preserve">: The prescriptive requirements preclude the use of bypass ducts in association with zonally controlled systems. A HERS Rater will verify that zonally controlled systems have no bypass ducts. </w:t>
      </w:r>
    </w:p>
    <w:p w14:paraId="308DB4D1" w14:textId="03FA5204" w:rsidR="00166008" w:rsidRPr="007C6199" w:rsidRDefault="0016600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Refrigerant Charge</w:t>
      </w:r>
      <w:r w:rsidR="009525A0" w:rsidRPr="007C6199">
        <w:rPr>
          <w:rFonts w:ascii="Calibri" w:hAnsi="Calibri" w:cs="Arial"/>
          <w:sz w:val="18"/>
          <w:szCs w:val="18"/>
        </w:rPr>
        <w:t xml:space="preserve"> Verification</w:t>
      </w:r>
      <w:r w:rsidRPr="007C6199">
        <w:rPr>
          <w:rFonts w:ascii="Calibri" w:hAnsi="Calibri" w:cs="Arial"/>
          <w:sz w:val="18"/>
          <w:szCs w:val="18"/>
        </w:rPr>
        <w:t xml:space="preserve">: Some type of refrigerant charge verification or </w:t>
      </w:r>
      <w:r w:rsidR="00AF1CFB" w:rsidRPr="007C6199">
        <w:rPr>
          <w:rFonts w:ascii="Calibri" w:hAnsi="Calibri" w:cs="Arial"/>
          <w:sz w:val="18"/>
          <w:szCs w:val="18"/>
        </w:rPr>
        <w:t xml:space="preserve">Fault </w:t>
      </w:r>
      <w:r w:rsidRPr="007C6199">
        <w:rPr>
          <w:rFonts w:ascii="Calibri" w:hAnsi="Calibri" w:cs="Arial"/>
          <w:sz w:val="18"/>
          <w:szCs w:val="18"/>
        </w:rPr>
        <w:t>Indicator Display is required in climate zones 2 and 8-15 for most common systems such as ducted split and packaged systems, and mini-split systems. See Section 150</w:t>
      </w:r>
      <w:r w:rsidR="008423A4" w:rsidRPr="007C6199">
        <w:rPr>
          <w:rFonts w:ascii="Calibri" w:hAnsi="Calibri" w:cs="Arial"/>
          <w:sz w:val="18"/>
          <w:szCs w:val="18"/>
        </w:rPr>
        <w:t>.1</w:t>
      </w:r>
      <w:r w:rsidRPr="007C6199">
        <w:rPr>
          <w:rFonts w:ascii="Calibri" w:hAnsi="Calibri" w:cs="Arial"/>
          <w:sz w:val="18"/>
          <w:szCs w:val="18"/>
        </w:rPr>
        <w:t>(c)7A. or Reference Residential Appendix RA3.2. If a building is built in climate zones 1, 3-17 or 16, or has no cooling system, no refrigerant charge verification is required.</w:t>
      </w:r>
    </w:p>
    <w:p w14:paraId="6989CFB1" w14:textId="3E5F1946" w:rsidR="006E7AD9" w:rsidRPr="007C6199" w:rsidRDefault="0016600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Central System Air Handlers</w:t>
      </w:r>
      <w:r w:rsidR="009525A0" w:rsidRPr="007C6199">
        <w:rPr>
          <w:rFonts w:ascii="Calibri" w:hAnsi="Calibri" w:cs="Arial"/>
          <w:sz w:val="18"/>
          <w:szCs w:val="18"/>
        </w:rPr>
        <w:t xml:space="preserve"> - Airflow Rate and Fan Efficacy</w:t>
      </w:r>
      <w:r w:rsidR="00BA5686" w:rsidRPr="007C6199">
        <w:rPr>
          <w:rFonts w:ascii="Calibri" w:hAnsi="Calibri" w:cs="Arial"/>
          <w:sz w:val="18"/>
          <w:szCs w:val="18"/>
        </w:rPr>
        <w:t xml:space="preserve"> Verification</w:t>
      </w:r>
      <w:r w:rsidRPr="007C6199">
        <w:rPr>
          <w:rFonts w:ascii="Calibri" w:hAnsi="Calibri" w:cs="Arial"/>
          <w:sz w:val="18"/>
          <w:szCs w:val="18"/>
        </w:rPr>
        <w:t xml:space="preserve">: Unless a building has no cooling system or has a non-ducted cooling system, the system must meet mandatory and prescriptive requirements for airflow </w:t>
      </w:r>
      <w:r w:rsidR="00476F9E" w:rsidRPr="007C6199">
        <w:rPr>
          <w:rFonts w:ascii="Calibri" w:hAnsi="Calibri" w:cs="Arial"/>
          <w:sz w:val="18"/>
          <w:szCs w:val="18"/>
        </w:rPr>
        <w:t xml:space="preserve">and fan efficacy. </w:t>
      </w:r>
    </w:p>
    <w:p w14:paraId="569A2D0D" w14:textId="3EC962AB" w:rsidR="006E7AD9" w:rsidRPr="007C6199" w:rsidRDefault="00476F9E" w:rsidP="00BF43E0">
      <w:pPr>
        <w:pStyle w:val="ListParagraph"/>
        <w:numPr>
          <w:ilvl w:val="1"/>
          <w:numId w:val="11"/>
        </w:numPr>
        <w:contextualSpacing/>
        <w:rPr>
          <w:rFonts w:ascii="Calibri" w:hAnsi="Calibri" w:cs="Arial"/>
          <w:sz w:val="18"/>
          <w:szCs w:val="18"/>
        </w:rPr>
      </w:pPr>
      <w:r w:rsidRPr="007C6199">
        <w:rPr>
          <w:rFonts w:ascii="Calibri" w:hAnsi="Calibri" w:cs="Arial"/>
          <w:sz w:val="18"/>
          <w:szCs w:val="18"/>
        </w:rPr>
        <w:t xml:space="preserve">A typical central forced air unit is required to have </w:t>
      </w:r>
      <w:r w:rsidR="00166008" w:rsidRPr="007C6199">
        <w:rPr>
          <w:rFonts w:ascii="Calibri" w:hAnsi="Calibri" w:cs="Arial"/>
          <w:sz w:val="18"/>
          <w:szCs w:val="18"/>
        </w:rPr>
        <w:t xml:space="preserve">350 CFM </w:t>
      </w:r>
      <w:r w:rsidR="006E7AD9" w:rsidRPr="007C6199">
        <w:rPr>
          <w:rFonts w:ascii="Calibri" w:hAnsi="Calibri" w:cs="Arial"/>
          <w:sz w:val="18"/>
          <w:szCs w:val="18"/>
        </w:rPr>
        <w:t xml:space="preserve">or greater </w:t>
      </w:r>
      <w:r w:rsidR="00166008" w:rsidRPr="007C6199">
        <w:rPr>
          <w:rFonts w:ascii="Calibri" w:hAnsi="Calibri" w:cs="Arial"/>
          <w:sz w:val="18"/>
          <w:szCs w:val="18"/>
        </w:rPr>
        <w:t>per ton of nominal cooling capacity, and a fan efficacy less than or equal to 0.</w:t>
      </w:r>
      <w:r w:rsidRPr="007C6199">
        <w:rPr>
          <w:rFonts w:ascii="Calibri" w:hAnsi="Calibri" w:cs="Arial"/>
          <w:sz w:val="18"/>
          <w:szCs w:val="18"/>
        </w:rPr>
        <w:t>45</w:t>
      </w:r>
      <w:r w:rsidR="00166008" w:rsidRPr="007C6199">
        <w:rPr>
          <w:rFonts w:ascii="Calibri" w:hAnsi="Calibri" w:cs="Arial"/>
          <w:sz w:val="18"/>
          <w:szCs w:val="18"/>
        </w:rPr>
        <w:t xml:space="preserve"> W/CFM</w:t>
      </w:r>
      <w:r w:rsidR="006E7AD9" w:rsidRPr="007C6199">
        <w:rPr>
          <w:rFonts w:ascii="Calibri" w:hAnsi="Calibri" w:cs="Arial"/>
          <w:sz w:val="18"/>
          <w:szCs w:val="18"/>
        </w:rPr>
        <w:t>; or</w:t>
      </w:r>
    </w:p>
    <w:p w14:paraId="1CCD5D12" w14:textId="5C2D9603" w:rsidR="006E7AD9" w:rsidRPr="007C6199" w:rsidRDefault="006E7AD9" w:rsidP="00BF43E0">
      <w:pPr>
        <w:pStyle w:val="ListParagraph"/>
        <w:numPr>
          <w:ilvl w:val="1"/>
          <w:numId w:val="11"/>
        </w:numPr>
        <w:contextualSpacing/>
        <w:rPr>
          <w:rFonts w:ascii="Calibri" w:hAnsi="Calibri" w:cs="Arial"/>
          <w:sz w:val="18"/>
          <w:szCs w:val="18"/>
        </w:rPr>
      </w:pPr>
      <w:r w:rsidRPr="007C6199">
        <w:rPr>
          <w:rFonts w:ascii="Calibri" w:hAnsi="Calibri" w:cs="Arial"/>
          <w:sz w:val="18"/>
          <w:szCs w:val="18"/>
        </w:rPr>
        <w:t>A central ducted heat pump is required to have 350 CFM or greater per ton of nominal cooling capacity and a fan efficacy of less than or equal to</w:t>
      </w:r>
      <w:r w:rsidR="00476F9E" w:rsidRPr="007C6199">
        <w:rPr>
          <w:rFonts w:ascii="Calibri" w:hAnsi="Calibri" w:cs="Arial"/>
          <w:sz w:val="18"/>
          <w:szCs w:val="18"/>
        </w:rPr>
        <w:t xml:space="preserve"> 0.58 W/CFM</w:t>
      </w:r>
      <w:r w:rsidRPr="007C6199">
        <w:rPr>
          <w:rFonts w:ascii="Calibri" w:hAnsi="Calibri" w:cs="Arial"/>
          <w:sz w:val="18"/>
          <w:szCs w:val="18"/>
        </w:rPr>
        <w:t>; or</w:t>
      </w:r>
    </w:p>
    <w:p w14:paraId="47321148" w14:textId="3FDD5512" w:rsidR="006E7AD9" w:rsidRPr="007C6199" w:rsidRDefault="00476F9E" w:rsidP="00BF43E0">
      <w:pPr>
        <w:pStyle w:val="ListParagraph"/>
        <w:numPr>
          <w:ilvl w:val="1"/>
          <w:numId w:val="11"/>
        </w:numPr>
        <w:contextualSpacing/>
        <w:rPr>
          <w:rFonts w:ascii="Calibri" w:hAnsi="Calibri" w:cs="Arial"/>
          <w:sz w:val="18"/>
          <w:szCs w:val="18"/>
        </w:rPr>
      </w:pPr>
      <w:r w:rsidRPr="007C6199">
        <w:rPr>
          <w:rFonts w:ascii="Calibri" w:hAnsi="Calibri" w:cs="Arial"/>
          <w:sz w:val="18"/>
          <w:szCs w:val="18"/>
        </w:rPr>
        <w:t xml:space="preserve"> </w:t>
      </w:r>
      <w:r w:rsidR="006E7AD9" w:rsidRPr="008511A8">
        <w:rPr>
          <w:rFonts w:ascii="Calibri" w:hAnsi="Calibri"/>
          <w:sz w:val="18"/>
          <w:szCs w:val="18"/>
        </w:rPr>
        <w:t>Small duct high velocity systems must meet an airflow requirement 2</w:t>
      </w:r>
      <w:r w:rsidR="006E7AD9" w:rsidRPr="00C2494A">
        <w:rPr>
          <w:rFonts w:ascii="Calibri" w:hAnsi="Calibri"/>
          <w:sz w:val="18"/>
          <w:szCs w:val="18"/>
        </w:rPr>
        <w:t xml:space="preserve">50 cfm/ton or greater and a fan efficacy of at least 0.62 W/cfm. </w:t>
      </w:r>
    </w:p>
    <w:p w14:paraId="308DB4D2" w14:textId="1D404F62" w:rsidR="00166008" w:rsidRPr="007C6199" w:rsidRDefault="00166008" w:rsidP="00BF43E0">
      <w:pPr>
        <w:ind w:left="720"/>
        <w:contextualSpacing/>
        <w:rPr>
          <w:rFonts w:ascii="Calibri" w:hAnsi="Calibri" w:cs="Arial"/>
          <w:sz w:val="18"/>
          <w:szCs w:val="18"/>
        </w:rPr>
      </w:pPr>
      <w:r w:rsidRPr="007C6199">
        <w:rPr>
          <w:rFonts w:ascii="Calibri" w:hAnsi="Calibri" w:cs="Arial"/>
          <w:sz w:val="18"/>
          <w:szCs w:val="18"/>
        </w:rPr>
        <w:t>See 150.0(m)13, 150.1(c)10, and Reference Residential Appendix RA3.</w:t>
      </w:r>
    </w:p>
    <w:p w14:paraId="308DB4D3" w14:textId="64662ADA" w:rsidR="00D901A8" w:rsidRPr="007C6199" w:rsidRDefault="00D901A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 xml:space="preserve">Indoor Air Quality Mechanical Ventilation: </w:t>
      </w:r>
      <w:r w:rsidR="008D7AB3" w:rsidRPr="007C6199">
        <w:rPr>
          <w:rFonts w:ascii="Calibri" w:hAnsi="Calibri" w:cs="Arial"/>
          <w:sz w:val="18"/>
          <w:szCs w:val="18"/>
        </w:rPr>
        <w:t>A</w:t>
      </w:r>
      <w:r w:rsidRPr="007C6199">
        <w:rPr>
          <w:rFonts w:ascii="Calibri" w:hAnsi="Calibri" w:cs="Arial"/>
          <w:sz w:val="18"/>
          <w:szCs w:val="18"/>
        </w:rPr>
        <w:t>ll new dwellings are required to meet the whole-building mechanical ventilation airflow rate according to ASHRAE 62.2 is required (RA3.7).</w:t>
      </w:r>
    </w:p>
    <w:p w14:paraId="308DB4D4" w14:textId="77777777" w:rsidR="00166008" w:rsidRPr="007C6199" w:rsidRDefault="00166008" w:rsidP="003F64CF">
      <w:pPr>
        <w:rPr>
          <w:rFonts w:ascii="Calibri" w:hAnsi="Calibri"/>
          <w:sz w:val="18"/>
          <w:szCs w:val="18"/>
        </w:rPr>
      </w:pPr>
    </w:p>
    <w:p w14:paraId="308DB4D5" w14:textId="568B138A" w:rsidR="00A10D7E" w:rsidRPr="007C6199" w:rsidRDefault="00495579" w:rsidP="004358FA">
      <w:pPr>
        <w:keepNext/>
        <w:rPr>
          <w:rFonts w:ascii="Calibri" w:hAnsi="Calibri" w:cs="Arial"/>
          <w:b/>
          <w:sz w:val="18"/>
          <w:szCs w:val="18"/>
        </w:rPr>
      </w:pPr>
      <w:r w:rsidRPr="007C6199">
        <w:rPr>
          <w:rFonts w:ascii="Calibri" w:hAnsi="Calibri" w:cs="Arial"/>
          <w:b/>
          <w:sz w:val="18"/>
          <w:szCs w:val="18"/>
        </w:rPr>
        <w:lastRenderedPageBreak/>
        <w:t>Documentation Declaration Statements</w:t>
      </w:r>
    </w:p>
    <w:p w14:paraId="308DB4D6" w14:textId="35290F10" w:rsidR="00A10D7E" w:rsidRPr="007C6199" w:rsidRDefault="00166008" w:rsidP="00BF43E0">
      <w:pPr>
        <w:keepNext/>
        <w:numPr>
          <w:ilvl w:val="0"/>
          <w:numId w:val="37"/>
        </w:numPr>
        <w:rPr>
          <w:rFonts w:ascii="Calibri" w:hAnsi="Calibri" w:cs="Arial"/>
          <w:sz w:val="18"/>
          <w:szCs w:val="18"/>
        </w:rPr>
      </w:pPr>
      <w:r w:rsidRPr="007C6199">
        <w:rPr>
          <w:rFonts w:ascii="Calibri" w:hAnsi="Calibri" w:cs="Arial"/>
          <w:sz w:val="18"/>
          <w:szCs w:val="18"/>
        </w:rPr>
        <w:t xml:space="preserve">The person who prepared the CF1R will sign and complete the fields for their name, company (if applicable), address, phone number, certification information (if applicable), date and signature (may be electronic). </w:t>
      </w:r>
    </w:p>
    <w:p w14:paraId="308DB4D7" w14:textId="77777777" w:rsidR="00A10D7E" w:rsidRPr="007C6199" w:rsidRDefault="00166008" w:rsidP="00BF43E0">
      <w:pPr>
        <w:keepNext/>
        <w:numPr>
          <w:ilvl w:val="0"/>
          <w:numId w:val="37"/>
        </w:numPr>
        <w:rPr>
          <w:rFonts w:ascii="Calibri" w:hAnsi="Calibri" w:cs="Arial"/>
          <w:sz w:val="18"/>
          <w:szCs w:val="18"/>
        </w:rPr>
      </w:pPr>
      <w:r w:rsidRPr="007C6199">
        <w:rPr>
          <w:rFonts w:ascii="Calibri" w:hAnsi="Calibri" w:cs="Arial"/>
          <w:sz w:val="18"/>
          <w:szCs w:val="18"/>
        </w:rPr>
        <w:t xml:space="preserve">The person who is assuming responsibility for the project being built to comply with Title 24, Part 6, will complete the fields for their name, company (if applicable), address, phone number, license number (if applicable), date and signature (may be electronic). </w:t>
      </w:r>
    </w:p>
    <w:p w14:paraId="41C7EED2" w14:textId="77777777" w:rsidR="00B45FBF" w:rsidRPr="007C6199" w:rsidRDefault="00B45FBF" w:rsidP="003F64CF">
      <w:pPr>
        <w:rPr>
          <w:rFonts w:ascii="Calibri" w:hAnsi="Calibri" w:cs="Arial"/>
          <w:b/>
          <w:sz w:val="18"/>
          <w:szCs w:val="18"/>
        </w:rPr>
      </w:pPr>
    </w:p>
    <w:p w14:paraId="308DB4E9" w14:textId="77777777" w:rsidR="003E435B" w:rsidRDefault="003E435B" w:rsidP="003E435B">
      <w:pPr>
        <w:ind w:left="1440"/>
        <w:rPr>
          <w:rFonts w:ascii="Calibri" w:hAnsi="Calibri" w:cs="Arial"/>
        </w:rPr>
      </w:pPr>
    </w:p>
    <w:p w14:paraId="308DB4EA" w14:textId="77777777" w:rsidR="00C23F22" w:rsidRDefault="00C23F22" w:rsidP="003E435B">
      <w:pPr>
        <w:ind w:left="1440"/>
        <w:rPr>
          <w:rFonts w:ascii="Calibri" w:hAnsi="Calibri" w:cs="Arial"/>
        </w:rPr>
        <w:sectPr w:rsidR="00C23F22" w:rsidSect="00155DD0">
          <w:headerReference w:type="even" r:id="rId19"/>
          <w:headerReference w:type="default" r:id="rId20"/>
          <w:footerReference w:type="default" r:id="rId21"/>
          <w:headerReference w:type="first" r:id="rId22"/>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1930"/>
        <w:gridCol w:w="4771"/>
        <w:gridCol w:w="449"/>
        <w:gridCol w:w="3617"/>
        <w:gridCol w:w="3223"/>
      </w:tblGrid>
      <w:tr w:rsidR="0031551A" w14:paraId="308DB4EC" w14:textId="77777777" w:rsidTr="003108F9">
        <w:tc>
          <w:tcPr>
            <w:tcW w:w="14390" w:type="dxa"/>
            <w:gridSpan w:val="6"/>
            <w:shd w:val="clear" w:color="auto" w:fill="auto"/>
          </w:tcPr>
          <w:p w14:paraId="308DB4EB" w14:textId="0633F5B2" w:rsidR="0031551A" w:rsidRPr="006E5B5B" w:rsidRDefault="0031551A" w:rsidP="00CA63EE">
            <w:pPr>
              <w:keepNext/>
              <w:rPr>
                <w:sz w:val="22"/>
                <w:szCs w:val="22"/>
              </w:rPr>
            </w:pPr>
            <w:r w:rsidRPr="004358FA">
              <w:rPr>
                <w:rFonts w:ascii="Calibri" w:eastAsia="Calibri" w:hAnsi="Calibri"/>
                <w:b/>
                <w:sz w:val="20"/>
                <w:szCs w:val="22"/>
              </w:rPr>
              <w:lastRenderedPageBreak/>
              <w:t xml:space="preserve">A. </w:t>
            </w:r>
            <w:r w:rsidR="00CA63EE" w:rsidRPr="004358FA">
              <w:rPr>
                <w:rFonts w:ascii="Calibri" w:eastAsia="Calibri" w:hAnsi="Calibri"/>
                <w:b/>
                <w:sz w:val="20"/>
                <w:szCs w:val="22"/>
              </w:rPr>
              <w:t>General Information</w:t>
            </w:r>
          </w:p>
        </w:tc>
      </w:tr>
      <w:tr w:rsidR="0031551A" w14:paraId="308DB4F3" w14:textId="77777777" w:rsidTr="003108F9">
        <w:trPr>
          <w:trHeight w:val="245"/>
        </w:trPr>
        <w:tc>
          <w:tcPr>
            <w:tcW w:w="400" w:type="dxa"/>
            <w:vAlign w:val="center"/>
          </w:tcPr>
          <w:p w14:paraId="308DB4ED" w14:textId="77777777" w:rsidR="0031551A" w:rsidRPr="004358FA" w:rsidRDefault="0031551A" w:rsidP="0027753D">
            <w:pPr>
              <w:jc w:val="center"/>
              <w:rPr>
                <w:rFonts w:ascii="Calibri" w:eastAsia="Calibri" w:hAnsi="Calibri"/>
                <w:sz w:val="18"/>
                <w:szCs w:val="18"/>
              </w:rPr>
            </w:pPr>
            <w:r w:rsidRPr="004358FA">
              <w:rPr>
                <w:rFonts w:ascii="Calibri" w:eastAsia="Calibri" w:hAnsi="Calibri"/>
                <w:sz w:val="18"/>
                <w:szCs w:val="18"/>
              </w:rPr>
              <w:t>01</w:t>
            </w:r>
          </w:p>
        </w:tc>
        <w:tc>
          <w:tcPr>
            <w:tcW w:w="1930" w:type="dxa"/>
            <w:shd w:val="clear" w:color="auto" w:fill="auto"/>
            <w:vAlign w:val="center"/>
          </w:tcPr>
          <w:p w14:paraId="308DB4EE" w14:textId="77777777" w:rsidR="0031551A" w:rsidRPr="004358FA" w:rsidRDefault="0031551A" w:rsidP="0027753D">
            <w:pPr>
              <w:rPr>
                <w:rFonts w:ascii="Calibri" w:hAnsi="Calibri"/>
                <w:sz w:val="18"/>
                <w:szCs w:val="18"/>
              </w:rPr>
            </w:pPr>
            <w:r w:rsidRPr="004358FA">
              <w:rPr>
                <w:rFonts w:ascii="Calibri" w:eastAsia="Calibri" w:hAnsi="Calibri"/>
                <w:sz w:val="18"/>
                <w:szCs w:val="18"/>
              </w:rPr>
              <w:t>Project Name:</w:t>
            </w:r>
          </w:p>
        </w:tc>
        <w:tc>
          <w:tcPr>
            <w:tcW w:w="4771" w:type="dxa"/>
            <w:shd w:val="clear" w:color="auto" w:fill="auto"/>
          </w:tcPr>
          <w:p w14:paraId="308DB4EF" w14:textId="77777777" w:rsidR="0031551A" w:rsidRPr="00CF4C56" w:rsidRDefault="0097716D" w:rsidP="00355068">
            <w:pPr>
              <w:rPr>
                <w:rFonts w:ascii="Calibri" w:hAnsi="Calibri"/>
                <w:sz w:val="18"/>
                <w:szCs w:val="18"/>
              </w:rPr>
            </w:pPr>
            <w:r>
              <w:rPr>
                <w:rFonts w:ascii="Calibri" w:hAnsi="Calibri"/>
                <w:sz w:val="18"/>
                <w:szCs w:val="18"/>
              </w:rPr>
              <w:t>&lt;&lt;User Input: T</w:t>
            </w:r>
            <w:r w:rsidR="00355068">
              <w:rPr>
                <w:rFonts w:ascii="Calibri" w:hAnsi="Calibri"/>
                <w:sz w:val="18"/>
                <w:szCs w:val="18"/>
              </w:rPr>
              <w:t>ext</w:t>
            </w:r>
            <w:r>
              <w:rPr>
                <w:rFonts w:ascii="Calibri" w:hAnsi="Calibri"/>
                <w:sz w:val="18"/>
                <w:szCs w:val="18"/>
              </w:rPr>
              <w:t>&gt;&gt;</w:t>
            </w:r>
          </w:p>
        </w:tc>
        <w:tc>
          <w:tcPr>
            <w:tcW w:w="449" w:type="dxa"/>
            <w:vAlign w:val="center"/>
          </w:tcPr>
          <w:p w14:paraId="308DB4F0" w14:textId="77777777" w:rsidR="0031551A" w:rsidRPr="004358FA" w:rsidRDefault="0031551A" w:rsidP="0027753D">
            <w:pPr>
              <w:jc w:val="center"/>
              <w:rPr>
                <w:rFonts w:ascii="Calibri" w:hAnsi="Calibri"/>
                <w:sz w:val="18"/>
                <w:szCs w:val="18"/>
              </w:rPr>
            </w:pPr>
            <w:r w:rsidRPr="004358FA">
              <w:rPr>
                <w:rFonts w:ascii="Calibri" w:hAnsi="Calibri"/>
                <w:sz w:val="18"/>
                <w:szCs w:val="18"/>
              </w:rPr>
              <w:t>02</w:t>
            </w:r>
          </w:p>
        </w:tc>
        <w:tc>
          <w:tcPr>
            <w:tcW w:w="3617" w:type="dxa"/>
            <w:shd w:val="clear" w:color="auto" w:fill="auto"/>
            <w:vAlign w:val="center"/>
          </w:tcPr>
          <w:p w14:paraId="308DB4F1" w14:textId="77777777" w:rsidR="0031551A" w:rsidRPr="004358FA" w:rsidRDefault="0031551A" w:rsidP="0027753D">
            <w:pPr>
              <w:rPr>
                <w:rFonts w:ascii="Calibri" w:hAnsi="Calibri"/>
                <w:sz w:val="18"/>
                <w:szCs w:val="18"/>
              </w:rPr>
            </w:pPr>
            <w:r w:rsidRPr="004358FA">
              <w:rPr>
                <w:rFonts w:ascii="Calibri" w:hAnsi="Calibri"/>
                <w:sz w:val="18"/>
                <w:szCs w:val="18"/>
              </w:rPr>
              <w:t>Date Prepared:</w:t>
            </w:r>
          </w:p>
        </w:tc>
        <w:tc>
          <w:tcPr>
            <w:tcW w:w="3223" w:type="dxa"/>
            <w:shd w:val="clear" w:color="auto" w:fill="auto"/>
          </w:tcPr>
          <w:p w14:paraId="308DB4F2" w14:textId="77777777" w:rsidR="0031551A" w:rsidRPr="00CF4C56" w:rsidRDefault="00355068" w:rsidP="0027753D">
            <w:pPr>
              <w:rPr>
                <w:rFonts w:ascii="Calibri" w:hAnsi="Calibri"/>
                <w:sz w:val="18"/>
                <w:szCs w:val="18"/>
              </w:rPr>
            </w:pPr>
            <w:r>
              <w:rPr>
                <w:rFonts w:ascii="Calibri" w:hAnsi="Calibri"/>
                <w:sz w:val="18"/>
                <w:szCs w:val="18"/>
              </w:rPr>
              <w:t>&lt;&lt;User Input: Date</w:t>
            </w:r>
            <w:r w:rsidR="0097716D">
              <w:rPr>
                <w:rFonts w:ascii="Calibri" w:hAnsi="Calibri"/>
                <w:sz w:val="18"/>
                <w:szCs w:val="18"/>
              </w:rPr>
              <w:t>&gt;&gt;</w:t>
            </w:r>
          </w:p>
        </w:tc>
      </w:tr>
      <w:tr w:rsidR="0031551A" w14:paraId="308DB4FA" w14:textId="77777777" w:rsidTr="003108F9">
        <w:trPr>
          <w:trHeight w:val="245"/>
        </w:trPr>
        <w:tc>
          <w:tcPr>
            <w:tcW w:w="400" w:type="dxa"/>
            <w:vAlign w:val="center"/>
          </w:tcPr>
          <w:p w14:paraId="308DB4F4" w14:textId="77777777" w:rsidR="0031551A" w:rsidRPr="004358FA" w:rsidRDefault="0031551A" w:rsidP="0027753D">
            <w:pPr>
              <w:jc w:val="center"/>
              <w:rPr>
                <w:rFonts w:ascii="Calibri" w:eastAsia="Calibri" w:hAnsi="Calibri"/>
                <w:sz w:val="18"/>
                <w:szCs w:val="18"/>
              </w:rPr>
            </w:pPr>
            <w:r w:rsidRPr="004358FA">
              <w:rPr>
                <w:rFonts w:ascii="Calibri" w:eastAsia="Calibri" w:hAnsi="Calibri"/>
                <w:sz w:val="18"/>
                <w:szCs w:val="18"/>
              </w:rPr>
              <w:t>03</w:t>
            </w:r>
          </w:p>
        </w:tc>
        <w:tc>
          <w:tcPr>
            <w:tcW w:w="1930" w:type="dxa"/>
            <w:shd w:val="clear" w:color="auto" w:fill="auto"/>
            <w:vAlign w:val="center"/>
          </w:tcPr>
          <w:p w14:paraId="308DB4F5" w14:textId="77777777" w:rsidR="0031551A" w:rsidRPr="004358FA" w:rsidRDefault="0031551A" w:rsidP="0027753D">
            <w:pPr>
              <w:rPr>
                <w:rFonts w:ascii="Calibri" w:hAnsi="Calibri"/>
                <w:sz w:val="18"/>
                <w:szCs w:val="18"/>
              </w:rPr>
            </w:pPr>
            <w:r w:rsidRPr="004358FA">
              <w:rPr>
                <w:rFonts w:ascii="Calibri" w:eastAsia="Calibri" w:hAnsi="Calibri"/>
                <w:sz w:val="18"/>
                <w:szCs w:val="18"/>
              </w:rPr>
              <w:t>Project Location:</w:t>
            </w:r>
          </w:p>
        </w:tc>
        <w:tc>
          <w:tcPr>
            <w:tcW w:w="4771" w:type="dxa"/>
            <w:shd w:val="clear" w:color="auto" w:fill="auto"/>
          </w:tcPr>
          <w:p w14:paraId="308DB4F6" w14:textId="77777777" w:rsidR="0031551A" w:rsidRPr="00CF4C56" w:rsidRDefault="0097716D" w:rsidP="0097716D">
            <w:pPr>
              <w:rPr>
                <w:rFonts w:ascii="Calibri" w:hAnsi="Calibri"/>
                <w:sz w:val="18"/>
                <w:szCs w:val="18"/>
              </w:rPr>
            </w:pPr>
            <w:r>
              <w:rPr>
                <w:rFonts w:ascii="Calibri" w:hAnsi="Calibri"/>
                <w:sz w:val="18"/>
                <w:szCs w:val="18"/>
              </w:rPr>
              <w:t>&lt;&lt;User Input: String&gt;&gt;</w:t>
            </w:r>
          </w:p>
        </w:tc>
        <w:tc>
          <w:tcPr>
            <w:tcW w:w="449" w:type="dxa"/>
            <w:vAlign w:val="center"/>
          </w:tcPr>
          <w:p w14:paraId="308DB4F7" w14:textId="77777777" w:rsidR="0031551A" w:rsidRPr="004358FA" w:rsidRDefault="0031551A" w:rsidP="0027753D">
            <w:pPr>
              <w:jc w:val="center"/>
              <w:rPr>
                <w:rFonts w:ascii="Calibri" w:hAnsi="Calibri"/>
                <w:sz w:val="18"/>
                <w:szCs w:val="18"/>
              </w:rPr>
            </w:pPr>
            <w:r w:rsidRPr="004358FA">
              <w:rPr>
                <w:rFonts w:ascii="Calibri" w:hAnsi="Calibri"/>
                <w:sz w:val="18"/>
                <w:szCs w:val="18"/>
              </w:rPr>
              <w:t>04</w:t>
            </w:r>
          </w:p>
        </w:tc>
        <w:tc>
          <w:tcPr>
            <w:tcW w:w="3617" w:type="dxa"/>
            <w:shd w:val="clear" w:color="auto" w:fill="auto"/>
            <w:vAlign w:val="center"/>
          </w:tcPr>
          <w:p w14:paraId="308DB4F8" w14:textId="77777777" w:rsidR="0031551A" w:rsidRPr="004358FA" w:rsidRDefault="0031551A" w:rsidP="0027753D">
            <w:pPr>
              <w:rPr>
                <w:rFonts w:ascii="Calibri" w:hAnsi="Calibri"/>
                <w:sz w:val="18"/>
                <w:szCs w:val="18"/>
              </w:rPr>
            </w:pPr>
            <w:r w:rsidRPr="004358FA">
              <w:rPr>
                <w:rFonts w:ascii="Calibri" w:hAnsi="Calibri"/>
                <w:sz w:val="18"/>
                <w:szCs w:val="18"/>
              </w:rPr>
              <w:t>Building Front Orientation (deg or cardinal):</w:t>
            </w:r>
          </w:p>
        </w:tc>
        <w:tc>
          <w:tcPr>
            <w:tcW w:w="3223" w:type="dxa"/>
            <w:shd w:val="clear" w:color="auto" w:fill="auto"/>
          </w:tcPr>
          <w:p w14:paraId="308DB4F9" w14:textId="77777777" w:rsidR="0031551A" w:rsidRPr="00CF4C56" w:rsidRDefault="0097716D" w:rsidP="00CE0BB5">
            <w:pPr>
              <w:rPr>
                <w:rFonts w:ascii="Calibri" w:hAnsi="Calibri"/>
                <w:sz w:val="18"/>
                <w:szCs w:val="18"/>
              </w:rPr>
            </w:pPr>
            <w:r>
              <w:rPr>
                <w:rFonts w:ascii="Calibri" w:hAnsi="Calibri"/>
                <w:sz w:val="18"/>
                <w:szCs w:val="18"/>
              </w:rPr>
              <w:t xml:space="preserve">&lt;&lt;User Input: </w:t>
            </w:r>
            <w:r w:rsidR="00CE0BB5">
              <w:rPr>
                <w:rFonts w:ascii="Calibri" w:hAnsi="Calibri"/>
                <w:sz w:val="18"/>
                <w:szCs w:val="18"/>
              </w:rPr>
              <w:t>Integer</w:t>
            </w:r>
            <w:r>
              <w:rPr>
                <w:rFonts w:ascii="Calibri" w:hAnsi="Calibri"/>
                <w:sz w:val="18"/>
                <w:szCs w:val="18"/>
              </w:rPr>
              <w:t>Nonnegative&gt;&gt;</w:t>
            </w:r>
          </w:p>
        </w:tc>
      </w:tr>
      <w:tr w:rsidR="0031551A" w14:paraId="308DB501" w14:textId="77777777" w:rsidTr="003108F9">
        <w:trPr>
          <w:trHeight w:val="245"/>
        </w:trPr>
        <w:tc>
          <w:tcPr>
            <w:tcW w:w="400" w:type="dxa"/>
            <w:vAlign w:val="center"/>
          </w:tcPr>
          <w:p w14:paraId="308DB4FB" w14:textId="77777777" w:rsidR="0031551A" w:rsidRPr="004358FA" w:rsidRDefault="0031551A" w:rsidP="0027753D">
            <w:pPr>
              <w:jc w:val="center"/>
              <w:rPr>
                <w:rFonts w:ascii="Calibri" w:hAnsi="Calibri"/>
                <w:sz w:val="18"/>
                <w:szCs w:val="18"/>
              </w:rPr>
            </w:pPr>
            <w:r w:rsidRPr="004358FA">
              <w:rPr>
                <w:rFonts w:ascii="Calibri" w:hAnsi="Calibri"/>
                <w:sz w:val="18"/>
                <w:szCs w:val="18"/>
              </w:rPr>
              <w:t>05</w:t>
            </w:r>
          </w:p>
        </w:tc>
        <w:tc>
          <w:tcPr>
            <w:tcW w:w="1930" w:type="dxa"/>
            <w:shd w:val="clear" w:color="auto" w:fill="auto"/>
            <w:vAlign w:val="center"/>
          </w:tcPr>
          <w:p w14:paraId="308DB4FC" w14:textId="77777777" w:rsidR="0031551A" w:rsidRPr="004358FA" w:rsidRDefault="0031551A" w:rsidP="0027753D">
            <w:pPr>
              <w:rPr>
                <w:rFonts w:ascii="Calibri" w:hAnsi="Calibri"/>
                <w:sz w:val="18"/>
                <w:szCs w:val="18"/>
              </w:rPr>
            </w:pPr>
            <w:r w:rsidRPr="004358FA">
              <w:rPr>
                <w:rFonts w:ascii="Calibri" w:hAnsi="Calibri"/>
                <w:sz w:val="18"/>
                <w:szCs w:val="18"/>
              </w:rPr>
              <w:t>CA City:</w:t>
            </w:r>
          </w:p>
        </w:tc>
        <w:tc>
          <w:tcPr>
            <w:tcW w:w="4771" w:type="dxa"/>
            <w:shd w:val="clear" w:color="auto" w:fill="auto"/>
          </w:tcPr>
          <w:p w14:paraId="308DB4FD" w14:textId="77777777" w:rsidR="0031551A" w:rsidRPr="00CF4C56" w:rsidRDefault="0097716D" w:rsidP="0027753D">
            <w:pPr>
              <w:tabs>
                <w:tab w:val="left" w:pos="1194"/>
              </w:tabs>
              <w:rPr>
                <w:rFonts w:ascii="Calibri" w:hAnsi="Calibri"/>
                <w:sz w:val="18"/>
                <w:szCs w:val="18"/>
              </w:rPr>
            </w:pPr>
            <w:r>
              <w:rPr>
                <w:rFonts w:ascii="Calibri" w:hAnsi="Calibri"/>
                <w:sz w:val="18"/>
                <w:szCs w:val="18"/>
              </w:rPr>
              <w:t>&lt;&lt;User Input: String&gt;&gt;</w:t>
            </w:r>
          </w:p>
        </w:tc>
        <w:tc>
          <w:tcPr>
            <w:tcW w:w="449" w:type="dxa"/>
            <w:vAlign w:val="center"/>
          </w:tcPr>
          <w:p w14:paraId="308DB4FE" w14:textId="77777777" w:rsidR="0031551A" w:rsidRPr="004358FA" w:rsidRDefault="0031551A" w:rsidP="0027753D">
            <w:pPr>
              <w:jc w:val="center"/>
              <w:rPr>
                <w:rFonts w:ascii="Calibri" w:hAnsi="Calibri"/>
                <w:sz w:val="18"/>
                <w:szCs w:val="18"/>
              </w:rPr>
            </w:pPr>
            <w:r w:rsidRPr="004358FA">
              <w:rPr>
                <w:rFonts w:ascii="Calibri" w:hAnsi="Calibri"/>
                <w:sz w:val="18"/>
                <w:szCs w:val="18"/>
              </w:rPr>
              <w:t>06</w:t>
            </w:r>
          </w:p>
        </w:tc>
        <w:tc>
          <w:tcPr>
            <w:tcW w:w="3617" w:type="dxa"/>
            <w:shd w:val="clear" w:color="auto" w:fill="auto"/>
            <w:vAlign w:val="center"/>
          </w:tcPr>
          <w:p w14:paraId="308DB4FF" w14:textId="77777777" w:rsidR="0031551A" w:rsidRPr="004358FA" w:rsidRDefault="0031551A" w:rsidP="0027753D">
            <w:pPr>
              <w:rPr>
                <w:rFonts w:ascii="Calibri" w:hAnsi="Calibri"/>
                <w:sz w:val="18"/>
                <w:szCs w:val="18"/>
              </w:rPr>
            </w:pPr>
            <w:r w:rsidRPr="004358FA">
              <w:rPr>
                <w:rFonts w:ascii="Calibri" w:hAnsi="Calibri"/>
                <w:sz w:val="18"/>
                <w:szCs w:val="18"/>
              </w:rPr>
              <w:t>Number of Dwelling Units:</w:t>
            </w:r>
          </w:p>
        </w:tc>
        <w:tc>
          <w:tcPr>
            <w:tcW w:w="3223" w:type="dxa"/>
            <w:shd w:val="clear" w:color="auto" w:fill="auto"/>
          </w:tcPr>
          <w:p w14:paraId="308DB500" w14:textId="04C22D18" w:rsidR="0031551A" w:rsidRPr="00CF4C56" w:rsidRDefault="00B968D2" w:rsidP="0097716D">
            <w:pPr>
              <w:rPr>
                <w:rFonts w:ascii="Calibri" w:hAnsi="Calibri"/>
                <w:sz w:val="18"/>
                <w:szCs w:val="18"/>
              </w:rPr>
            </w:pPr>
            <w:r>
              <w:rPr>
                <w:rFonts w:ascii="Calibri" w:hAnsi="Calibri"/>
                <w:sz w:val="18"/>
                <w:szCs w:val="18"/>
              </w:rPr>
              <w:t>&lt;&lt;</w:t>
            </w:r>
            <w:r w:rsidR="0097716D">
              <w:rPr>
                <w:rFonts w:ascii="Calibri" w:hAnsi="Calibri"/>
                <w:sz w:val="18"/>
                <w:szCs w:val="18"/>
              </w:rPr>
              <w:t>User Input: Integer</w:t>
            </w:r>
            <w:r w:rsidR="00355068">
              <w:rPr>
                <w:rFonts w:ascii="Calibri" w:hAnsi="Calibri"/>
                <w:sz w:val="18"/>
                <w:szCs w:val="18"/>
              </w:rPr>
              <w:t>Nonnegative</w:t>
            </w:r>
            <w:r>
              <w:rPr>
                <w:rFonts w:ascii="Calibri" w:hAnsi="Calibri"/>
                <w:sz w:val="18"/>
                <w:szCs w:val="18"/>
              </w:rPr>
              <w:t>; note if A11=Single Family, then the value=1; else if A11=Multifamily</w:t>
            </w:r>
            <w:r w:rsidR="0077354B">
              <w:rPr>
                <w:rFonts w:ascii="Calibri" w:hAnsi="Calibri"/>
                <w:sz w:val="18"/>
                <w:szCs w:val="18"/>
              </w:rPr>
              <w:t xml:space="preserve"> or Multifamily with central water heating</w:t>
            </w:r>
            <w:r>
              <w:rPr>
                <w:rFonts w:ascii="Calibri" w:hAnsi="Calibri"/>
                <w:sz w:val="18"/>
                <w:szCs w:val="18"/>
              </w:rPr>
              <w:t>, then the value ≥2&gt;&gt;</w:t>
            </w:r>
          </w:p>
        </w:tc>
      </w:tr>
      <w:tr w:rsidR="0031551A" w14:paraId="308DB508" w14:textId="77777777" w:rsidTr="003108F9">
        <w:trPr>
          <w:trHeight w:val="245"/>
        </w:trPr>
        <w:tc>
          <w:tcPr>
            <w:tcW w:w="400" w:type="dxa"/>
            <w:vAlign w:val="center"/>
          </w:tcPr>
          <w:p w14:paraId="308DB502" w14:textId="77777777" w:rsidR="0031551A" w:rsidRPr="004358FA" w:rsidRDefault="0031551A" w:rsidP="0027753D">
            <w:pPr>
              <w:jc w:val="center"/>
              <w:rPr>
                <w:rFonts w:ascii="Calibri" w:hAnsi="Calibri"/>
                <w:sz w:val="18"/>
                <w:szCs w:val="18"/>
              </w:rPr>
            </w:pPr>
            <w:r w:rsidRPr="004358FA">
              <w:rPr>
                <w:rFonts w:ascii="Calibri" w:hAnsi="Calibri"/>
                <w:sz w:val="18"/>
                <w:szCs w:val="18"/>
              </w:rPr>
              <w:t>07</w:t>
            </w:r>
          </w:p>
        </w:tc>
        <w:tc>
          <w:tcPr>
            <w:tcW w:w="1930" w:type="dxa"/>
            <w:shd w:val="clear" w:color="auto" w:fill="auto"/>
            <w:vAlign w:val="center"/>
          </w:tcPr>
          <w:p w14:paraId="308DB503" w14:textId="77777777" w:rsidR="0031551A" w:rsidRPr="004358FA" w:rsidRDefault="0031551A" w:rsidP="0027753D">
            <w:pPr>
              <w:rPr>
                <w:rFonts w:ascii="Calibri" w:hAnsi="Calibri"/>
                <w:sz w:val="18"/>
                <w:szCs w:val="18"/>
              </w:rPr>
            </w:pPr>
            <w:r w:rsidRPr="004358FA">
              <w:rPr>
                <w:rFonts w:ascii="Calibri" w:hAnsi="Calibri"/>
                <w:sz w:val="18"/>
                <w:szCs w:val="18"/>
              </w:rPr>
              <w:t>Zip Code:</w:t>
            </w:r>
          </w:p>
        </w:tc>
        <w:tc>
          <w:tcPr>
            <w:tcW w:w="4771" w:type="dxa"/>
            <w:shd w:val="clear" w:color="auto" w:fill="auto"/>
          </w:tcPr>
          <w:p w14:paraId="308DB504" w14:textId="77777777" w:rsidR="0031551A" w:rsidRPr="00CF4C56" w:rsidRDefault="0097716D" w:rsidP="0027753D">
            <w:pPr>
              <w:rPr>
                <w:rFonts w:ascii="Calibri" w:hAnsi="Calibri"/>
                <w:sz w:val="18"/>
                <w:szCs w:val="18"/>
              </w:rPr>
            </w:pPr>
            <w:r>
              <w:rPr>
                <w:rFonts w:ascii="Calibri" w:hAnsi="Calibri"/>
                <w:sz w:val="18"/>
                <w:szCs w:val="18"/>
              </w:rPr>
              <w:t>&lt;</w:t>
            </w:r>
            <w:r w:rsidR="00595EF6">
              <w:rPr>
                <w:rFonts w:ascii="Calibri" w:hAnsi="Calibri"/>
                <w:sz w:val="18"/>
                <w:szCs w:val="18"/>
              </w:rPr>
              <w:t>&lt;</w:t>
            </w:r>
            <w:r>
              <w:rPr>
                <w:rFonts w:ascii="Calibri" w:hAnsi="Calibri"/>
                <w:sz w:val="18"/>
                <w:szCs w:val="18"/>
              </w:rPr>
              <w:t>User Input: Zipcode&gt;&gt;</w:t>
            </w:r>
          </w:p>
        </w:tc>
        <w:tc>
          <w:tcPr>
            <w:tcW w:w="449" w:type="dxa"/>
            <w:vAlign w:val="center"/>
          </w:tcPr>
          <w:p w14:paraId="308DB505" w14:textId="77777777" w:rsidR="0031551A" w:rsidRPr="004358FA" w:rsidRDefault="0031551A" w:rsidP="0027753D">
            <w:pPr>
              <w:jc w:val="center"/>
              <w:rPr>
                <w:rFonts w:ascii="Calibri" w:hAnsi="Calibri"/>
                <w:sz w:val="18"/>
                <w:szCs w:val="18"/>
              </w:rPr>
            </w:pPr>
            <w:r w:rsidRPr="004358FA">
              <w:rPr>
                <w:rFonts w:ascii="Calibri" w:hAnsi="Calibri"/>
                <w:sz w:val="18"/>
                <w:szCs w:val="18"/>
              </w:rPr>
              <w:t>08</w:t>
            </w:r>
          </w:p>
        </w:tc>
        <w:tc>
          <w:tcPr>
            <w:tcW w:w="3617" w:type="dxa"/>
            <w:shd w:val="clear" w:color="auto" w:fill="auto"/>
            <w:vAlign w:val="center"/>
          </w:tcPr>
          <w:p w14:paraId="308DB506" w14:textId="77777777" w:rsidR="0031551A" w:rsidRPr="004358FA" w:rsidRDefault="0031551A" w:rsidP="0027753D">
            <w:pPr>
              <w:rPr>
                <w:rFonts w:ascii="Calibri" w:hAnsi="Calibri"/>
                <w:sz w:val="18"/>
                <w:szCs w:val="18"/>
              </w:rPr>
            </w:pPr>
            <w:r w:rsidRPr="004358FA">
              <w:rPr>
                <w:rFonts w:ascii="Calibri" w:hAnsi="Calibri"/>
                <w:sz w:val="18"/>
                <w:szCs w:val="18"/>
              </w:rPr>
              <w:t>Fuel Type:</w:t>
            </w:r>
          </w:p>
        </w:tc>
        <w:tc>
          <w:tcPr>
            <w:tcW w:w="3223" w:type="dxa"/>
            <w:shd w:val="clear" w:color="auto" w:fill="auto"/>
          </w:tcPr>
          <w:p w14:paraId="308DB507" w14:textId="7F90461B" w:rsidR="0031551A" w:rsidRPr="00CF4C56" w:rsidRDefault="0097716D" w:rsidP="003304E6">
            <w:pPr>
              <w:rPr>
                <w:rFonts w:ascii="Calibri" w:hAnsi="Calibri"/>
                <w:sz w:val="18"/>
                <w:szCs w:val="18"/>
              </w:rPr>
            </w:pPr>
            <w:r>
              <w:rPr>
                <w:rFonts w:ascii="Calibri" w:hAnsi="Calibri"/>
                <w:sz w:val="18"/>
                <w:szCs w:val="18"/>
              </w:rPr>
              <w:t xml:space="preserve">&lt;&lt;User selects from list: </w:t>
            </w:r>
            <w:r w:rsidR="00355068">
              <w:rPr>
                <w:rFonts w:ascii="Calibri" w:hAnsi="Calibri"/>
                <w:sz w:val="18"/>
                <w:szCs w:val="18"/>
              </w:rPr>
              <w:t>Natural Gas, Propane&gt;&gt;</w:t>
            </w:r>
          </w:p>
        </w:tc>
      </w:tr>
      <w:tr w:rsidR="0031551A" w14:paraId="308DB50F" w14:textId="77777777" w:rsidTr="003108F9">
        <w:trPr>
          <w:trHeight w:val="245"/>
        </w:trPr>
        <w:tc>
          <w:tcPr>
            <w:tcW w:w="400" w:type="dxa"/>
            <w:vAlign w:val="center"/>
          </w:tcPr>
          <w:p w14:paraId="308DB509" w14:textId="77777777" w:rsidR="0031551A" w:rsidRPr="004358FA" w:rsidRDefault="0031551A" w:rsidP="0027753D">
            <w:pPr>
              <w:jc w:val="center"/>
              <w:rPr>
                <w:rFonts w:ascii="Calibri" w:hAnsi="Calibri"/>
                <w:sz w:val="18"/>
                <w:szCs w:val="18"/>
              </w:rPr>
            </w:pPr>
            <w:r w:rsidRPr="004358FA">
              <w:rPr>
                <w:rFonts w:ascii="Calibri" w:hAnsi="Calibri"/>
                <w:sz w:val="18"/>
                <w:szCs w:val="18"/>
              </w:rPr>
              <w:t>09</w:t>
            </w:r>
          </w:p>
        </w:tc>
        <w:tc>
          <w:tcPr>
            <w:tcW w:w="1930" w:type="dxa"/>
            <w:shd w:val="clear" w:color="auto" w:fill="auto"/>
            <w:vAlign w:val="center"/>
          </w:tcPr>
          <w:p w14:paraId="308DB50A" w14:textId="77777777" w:rsidR="0031551A" w:rsidRPr="004358FA" w:rsidRDefault="0031551A" w:rsidP="0027753D">
            <w:pPr>
              <w:rPr>
                <w:rFonts w:ascii="Calibri" w:hAnsi="Calibri"/>
                <w:sz w:val="18"/>
                <w:szCs w:val="18"/>
              </w:rPr>
            </w:pPr>
            <w:r w:rsidRPr="004358FA">
              <w:rPr>
                <w:rFonts w:ascii="Calibri" w:hAnsi="Calibri"/>
                <w:sz w:val="18"/>
                <w:szCs w:val="18"/>
              </w:rPr>
              <w:t>Climate Zone:</w:t>
            </w:r>
          </w:p>
        </w:tc>
        <w:tc>
          <w:tcPr>
            <w:tcW w:w="4771" w:type="dxa"/>
            <w:shd w:val="clear" w:color="auto" w:fill="auto"/>
          </w:tcPr>
          <w:p w14:paraId="308DB50B" w14:textId="77777777" w:rsidR="0031551A" w:rsidRPr="00CF4C56" w:rsidRDefault="00355068" w:rsidP="0027753D">
            <w:pPr>
              <w:rPr>
                <w:rFonts w:ascii="Calibri" w:hAnsi="Calibri"/>
                <w:sz w:val="18"/>
                <w:szCs w:val="18"/>
              </w:rPr>
            </w:pPr>
            <w:r>
              <w:rPr>
                <w:rFonts w:ascii="Calibri" w:hAnsi="Calibri"/>
                <w:sz w:val="18"/>
                <w:szCs w:val="18"/>
              </w:rPr>
              <w:t>&lt;&lt;User selects from list: 1, 2, 3, 4, 5, 6, 7, 8, 9, 10, 11, 12, 13, 14, 15, 16&gt;&gt;</w:t>
            </w:r>
          </w:p>
        </w:tc>
        <w:tc>
          <w:tcPr>
            <w:tcW w:w="449" w:type="dxa"/>
            <w:vAlign w:val="center"/>
          </w:tcPr>
          <w:p w14:paraId="308DB50C" w14:textId="77777777" w:rsidR="0031551A" w:rsidRPr="004358FA" w:rsidRDefault="0031551A" w:rsidP="0027753D">
            <w:pPr>
              <w:jc w:val="center"/>
              <w:rPr>
                <w:rFonts w:ascii="Calibri" w:hAnsi="Calibri"/>
                <w:sz w:val="18"/>
                <w:szCs w:val="18"/>
              </w:rPr>
            </w:pPr>
            <w:r w:rsidRPr="004358FA">
              <w:rPr>
                <w:rFonts w:ascii="Calibri" w:hAnsi="Calibri"/>
                <w:sz w:val="18"/>
                <w:szCs w:val="18"/>
              </w:rPr>
              <w:t>10</w:t>
            </w:r>
          </w:p>
        </w:tc>
        <w:tc>
          <w:tcPr>
            <w:tcW w:w="3617" w:type="dxa"/>
            <w:shd w:val="clear" w:color="auto" w:fill="auto"/>
            <w:vAlign w:val="center"/>
          </w:tcPr>
          <w:p w14:paraId="308DB50D" w14:textId="77777777" w:rsidR="0031551A" w:rsidRPr="004358FA" w:rsidRDefault="0031551A" w:rsidP="002554A7">
            <w:pPr>
              <w:rPr>
                <w:rFonts w:ascii="Calibri" w:hAnsi="Calibri"/>
                <w:sz w:val="18"/>
                <w:szCs w:val="18"/>
              </w:rPr>
            </w:pPr>
            <w:r w:rsidRPr="004358FA">
              <w:rPr>
                <w:rFonts w:ascii="Calibri" w:hAnsi="Calibri"/>
                <w:sz w:val="18"/>
                <w:szCs w:val="18"/>
              </w:rPr>
              <w:t>Total Conditioned Floor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223" w:type="dxa"/>
            <w:shd w:val="clear" w:color="auto" w:fill="auto"/>
          </w:tcPr>
          <w:p w14:paraId="308DB50E" w14:textId="77777777" w:rsidR="0031551A" w:rsidRPr="00CF4C56" w:rsidRDefault="00B902CB" w:rsidP="00355068">
            <w:pPr>
              <w:rPr>
                <w:rFonts w:ascii="Calibri" w:hAnsi="Calibri"/>
                <w:sz w:val="18"/>
                <w:szCs w:val="18"/>
              </w:rPr>
            </w:pPr>
            <w:r>
              <w:rPr>
                <w:rFonts w:ascii="Calibri" w:hAnsi="Calibri"/>
                <w:sz w:val="18"/>
                <w:szCs w:val="18"/>
              </w:rPr>
              <w:t>&lt;&lt;</w:t>
            </w:r>
            <w:r w:rsidR="00355068">
              <w:rPr>
                <w:rFonts w:ascii="Calibri" w:hAnsi="Calibri"/>
                <w:sz w:val="18"/>
                <w:szCs w:val="18"/>
              </w:rPr>
              <w:t>User Input: IntergerNonnegative</w:t>
            </w:r>
            <w:r>
              <w:rPr>
                <w:rFonts w:ascii="Calibri" w:hAnsi="Calibri"/>
                <w:sz w:val="18"/>
                <w:szCs w:val="18"/>
              </w:rPr>
              <w:t xml:space="preserve">&gt;&gt; </w:t>
            </w:r>
          </w:p>
        </w:tc>
      </w:tr>
      <w:tr w:rsidR="0031551A" w14:paraId="308DB518" w14:textId="77777777" w:rsidTr="003108F9">
        <w:trPr>
          <w:trHeight w:val="245"/>
        </w:trPr>
        <w:tc>
          <w:tcPr>
            <w:tcW w:w="400" w:type="dxa"/>
            <w:vAlign w:val="center"/>
          </w:tcPr>
          <w:p w14:paraId="308DB510" w14:textId="77777777" w:rsidR="0031551A" w:rsidRPr="004358FA" w:rsidRDefault="0031551A" w:rsidP="0027753D">
            <w:pPr>
              <w:jc w:val="center"/>
              <w:rPr>
                <w:rFonts w:ascii="Calibri" w:hAnsi="Calibri"/>
                <w:sz w:val="18"/>
                <w:szCs w:val="18"/>
              </w:rPr>
            </w:pPr>
            <w:r w:rsidRPr="004358FA">
              <w:rPr>
                <w:rFonts w:ascii="Calibri" w:hAnsi="Calibri"/>
                <w:sz w:val="18"/>
                <w:szCs w:val="18"/>
              </w:rPr>
              <w:t>11</w:t>
            </w:r>
          </w:p>
        </w:tc>
        <w:tc>
          <w:tcPr>
            <w:tcW w:w="1930" w:type="dxa"/>
            <w:shd w:val="clear" w:color="auto" w:fill="auto"/>
            <w:vAlign w:val="center"/>
          </w:tcPr>
          <w:p w14:paraId="308DB511" w14:textId="77777777" w:rsidR="0031551A" w:rsidRPr="004358FA" w:rsidRDefault="0031551A" w:rsidP="0027753D">
            <w:pPr>
              <w:rPr>
                <w:rFonts w:ascii="Calibri" w:hAnsi="Calibri"/>
                <w:sz w:val="18"/>
                <w:szCs w:val="18"/>
              </w:rPr>
            </w:pPr>
            <w:r w:rsidRPr="004358FA">
              <w:rPr>
                <w:rFonts w:ascii="Calibri" w:hAnsi="Calibri"/>
                <w:sz w:val="18"/>
                <w:szCs w:val="18"/>
              </w:rPr>
              <w:t>Building Type:</w:t>
            </w:r>
          </w:p>
        </w:tc>
        <w:tc>
          <w:tcPr>
            <w:tcW w:w="4771" w:type="dxa"/>
            <w:shd w:val="clear" w:color="auto" w:fill="auto"/>
          </w:tcPr>
          <w:p w14:paraId="308DB512" w14:textId="77777777" w:rsidR="0031551A" w:rsidRDefault="0031551A" w:rsidP="0027753D">
            <w:pPr>
              <w:rPr>
                <w:rFonts w:ascii="Calibri" w:hAnsi="Calibri"/>
                <w:sz w:val="18"/>
                <w:szCs w:val="18"/>
              </w:rPr>
            </w:pPr>
            <w:r>
              <w:rPr>
                <w:rFonts w:ascii="Calibri" w:hAnsi="Calibri"/>
                <w:sz w:val="18"/>
                <w:szCs w:val="18"/>
              </w:rPr>
              <w:t xml:space="preserve">&lt;&lt;user select one from list:  </w:t>
            </w:r>
          </w:p>
          <w:p w14:paraId="308DB513" w14:textId="77777777" w:rsidR="0031551A" w:rsidRDefault="0031551A" w:rsidP="0027753D">
            <w:pPr>
              <w:rPr>
                <w:rFonts w:ascii="Calibri" w:hAnsi="Calibri"/>
                <w:sz w:val="18"/>
                <w:szCs w:val="18"/>
              </w:rPr>
            </w:pPr>
            <w:r>
              <w:rPr>
                <w:rFonts w:ascii="Calibri" w:hAnsi="Calibri"/>
                <w:sz w:val="18"/>
                <w:szCs w:val="18"/>
              </w:rPr>
              <w:t>*</w:t>
            </w:r>
            <w:r w:rsidRPr="00C24189">
              <w:rPr>
                <w:rFonts w:ascii="Calibri" w:hAnsi="Calibri"/>
                <w:sz w:val="18"/>
                <w:szCs w:val="18"/>
              </w:rPr>
              <w:t xml:space="preserve">Single Family   </w:t>
            </w:r>
          </w:p>
          <w:p w14:paraId="29ADA17D" w14:textId="63EFBDC0" w:rsidR="00B9305D" w:rsidRDefault="0031551A" w:rsidP="004E6B12">
            <w:pPr>
              <w:rPr>
                <w:rFonts w:ascii="Calibri" w:hAnsi="Calibri"/>
                <w:sz w:val="18"/>
                <w:szCs w:val="18"/>
              </w:rPr>
            </w:pPr>
            <w:r>
              <w:rPr>
                <w:rFonts w:ascii="Calibri" w:hAnsi="Calibri"/>
                <w:sz w:val="18"/>
                <w:szCs w:val="18"/>
              </w:rPr>
              <w:t>*</w:t>
            </w:r>
            <w:r w:rsidRPr="00C24189">
              <w:rPr>
                <w:rFonts w:ascii="Calibri" w:hAnsi="Calibri"/>
                <w:sz w:val="18"/>
                <w:szCs w:val="18"/>
              </w:rPr>
              <w:t>Multi</w:t>
            </w:r>
            <w:r w:rsidR="004E6B12">
              <w:rPr>
                <w:rFonts w:ascii="Calibri" w:hAnsi="Calibri"/>
                <w:sz w:val="18"/>
                <w:szCs w:val="18"/>
              </w:rPr>
              <w:t>f</w:t>
            </w:r>
            <w:r w:rsidRPr="00C24189">
              <w:rPr>
                <w:rFonts w:ascii="Calibri" w:hAnsi="Calibri"/>
                <w:sz w:val="18"/>
                <w:szCs w:val="18"/>
              </w:rPr>
              <w:t>amily</w:t>
            </w:r>
          </w:p>
          <w:p w14:paraId="308DB514" w14:textId="7365D2AB" w:rsidR="0031551A" w:rsidRPr="00CF4C56" w:rsidRDefault="00B9305D" w:rsidP="00B9305D">
            <w:pPr>
              <w:rPr>
                <w:rFonts w:ascii="Calibri" w:hAnsi="Calibri"/>
                <w:b/>
                <w:sz w:val="18"/>
                <w:szCs w:val="18"/>
              </w:rPr>
            </w:pPr>
            <w:r>
              <w:rPr>
                <w:rFonts w:ascii="Calibri" w:hAnsi="Calibri"/>
                <w:sz w:val="18"/>
                <w:szCs w:val="18"/>
              </w:rPr>
              <w:t>*</w:t>
            </w:r>
            <w:r w:rsidRPr="00C24189">
              <w:rPr>
                <w:rFonts w:ascii="Calibri" w:hAnsi="Calibri"/>
                <w:sz w:val="18"/>
                <w:szCs w:val="18"/>
              </w:rPr>
              <w:t>Multi</w:t>
            </w:r>
            <w:r>
              <w:rPr>
                <w:rFonts w:ascii="Calibri" w:hAnsi="Calibri"/>
                <w:sz w:val="18"/>
                <w:szCs w:val="18"/>
              </w:rPr>
              <w:t>f</w:t>
            </w:r>
            <w:r w:rsidRPr="00C24189">
              <w:rPr>
                <w:rFonts w:ascii="Calibri" w:hAnsi="Calibri"/>
                <w:sz w:val="18"/>
                <w:szCs w:val="18"/>
              </w:rPr>
              <w:t>amily</w:t>
            </w:r>
            <w:r>
              <w:rPr>
                <w:rFonts w:ascii="Calibri" w:hAnsi="Calibri"/>
                <w:sz w:val="18"/>
                <w:szCs w:val="18"/>
              </w:rPr>
              <w:t xml:space="preserve"> with central water heating</w:t>
            </w:r>
            <w:r w:rsidR="0031551A">
              <w:rPr>
                <w:rFonts w:ascii="Calibri" w:hAnsi="Calibri"/>
                <w:sz w:val="18"/>
                <w:szCs w:val="18"/>
              </w:rPr>
              <w:t>&gt;&gt;</w:t>
            </w:r>
          </w:p>
        </w:tc>
        <w:tc>
          <w:tcPr>
            <w:tcW w:w="449" w:type="dxa"/>
            <w:vAlign w:val="center"/>
          </w:tcPr>
          <w:p w14:paraId="308DB515" w14:textId="77777777" w:rsidR="0031551A" w:rsidRPr="004358FA" w:rsidRDefault="0031551A" w:rsidP="0027753D">
            <w:pPr>
              <w:jc w:val="center"/>
              <w:rPr>
                <w:rFonts w:ascii="Calibri" w:hAnsi="Calibri"/>
                <w:sz w:val="18"/>
                <w:szCs w:val="18"/>
              </w:rPr>
            </w:pPr>
            <w:r w:rsidRPr="004358FA">
              <w:rPr>
                <w:rFonts w:ascii="Calibri" w:hAnsi="Calibri"/>
                <w:sz w:val="18"/>
                <w:szCs w:val="18"/>
              </w:rPr>
              <w:t>12</w:t>
            </w:r>
          </w:p>
        </w:tc>
        <w:tc>
          <w:tcPr>
            <w:tcW w:w="3617" w:type="dxa"/>
            <w:shd w:val="clear" w:color="auto" w:fill="auto"/>
            <w:vAlign w:val="center"/>
          </w:tcPr>
          <w:p w14:paraId="308DB516" w14:textId="3DE69874" w:rsidR="0031551A" w:rsidRPr="004358FA" w:rsidRDefault="0031551A" w:rsidP="006B7C09">
            <w:pPr>
              <w:rPr>
                <w:rFonts w:ascii="Calibri" w:hAnsi="Calibri"/>
                <w:sz w:val="18"/>
                <w:szCs w:val="18"/>
              </w:rPr>
            </w:pPr>
            <w:r w:rsidRPr="004358FA">
              <w:rPr>
                <w:rFonts w:ascii="Calibri" w:hAnsi="Calibri"/>
                <w:sz w:val="18"/>
                <w:szCs w:val="18"/>
              </w:rPr>
              <w:t>Slab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223" w:type="dxa"/>
            <w:shd w:val="clear" w:color="auto" w:fill="auto"/>
          </w:tcPr>
          <w:p w14:paraId="308DB517" w14:textId="3D0C35F6" w:rsidR="0031551A" w:rsidRPr="00CF4C56" w:rsidRDefault="00355068" w:rsidP="009D2407">
            <w:pPr>
              <w:rPr>
                <w:rFonts w:ascii="Calibri" w:hAnsi="Calibri"/>
                <w:sz w:val="18"/>
                <w:szCs w:val="18"/>
              </w:rPr>
            </w:pPr>
            <w:r>
              <w:rPr>
                <w:rFonts w:ascii="Calibri" w:hAnsi="Calibri"/>
                <w:sz w:val="18"/>
                <w:szCs w:val="18"/>
              </w:rPr>
              <w:t>&lt;&lt;User Input: IntegerNonnegative&gt;&gt;</w:t>
            </w:r>
          </w:p>
        </w:tc>
      </w:tr>
      <w:tr w:rsidR="0031551A" w14:paraId="308DB521" w14:textId="77777777" w:rsidTr="003108F9">
        <w:trPr>
          <w:trHeight w:val="245"/>
        </w:trPr>
        <w:tc>
          <w:tcPr>
            <w:tcW w:w="400" w:type="dxa"/>
            <w:vAlign w:val="center"/>
          </w:tcPr>
          <w:p w14:paraId="308DB519" w14:textId="77777777" w:rsidR="0031551A" w:rsidRPr="004358FA" w:rsidRDefault="0031551A" w:rsidP="0027753D">
            <w:pPr>
              <w:jc w:val="center"/>
              <w:rPr>
                <w:rFonts w:ascii="Calibri" w:hAnsi="Calibri" w:cs="Tahoma"/>
                <w:sz w:val="18"/>
                <w:szCs w:val="18"/>
              </w:rPr>
            </w:pPr>
            <w:r w:rsidRPr="004358FA">
              <w:rPr>
                <w:rFonts w:ascii="Calibri" w:hAnsi="Calibri"/>
                <w:sz w:val="18"/>
                <w:szCs w:val="18"/>
              </w:rPr>
              <w:t>13</w:t>
            </w:r>
          </w:p>
        </w:tc>
        <w:tc>
          <w:tcPr>
            <w:tcW w:w="1930" w:type="dxa"/>
            <w:shd w:val="clear" w:color="auto" w:fill="auto"/>
            <w:vAlign w:val="center"/>
          </w:tcPr>
          <w:p w14:paraId="308DB51A" w14:textId="77777777" w:rsidR="0031551A" w:rsidRPr="004358FA" w:rsidRDefault="0031551A" w:rsidP="0027753D">
            <w:pPr>
              <w:rPr>
                <w:rFonts w:ascii="Calibri" w:hAnsi="Calibri"/>
                <w:sz w:val="18"/>
                <w:szCs w:val="18"/>
              </w:rPr>
            </w:pPr>
            <w:r w:rsidRPr="004358FA">
              <w:rPr>
                <w:rFonts w:ascii="Calibri" w:hAnsi="Calibri"/>
                <w:sz w:val="18"/>
                <w:szCs w:val="18"/>
              </w:rPr>
              <w:t xml:space="preserve">Project Scope:  </w:t>
            </w:r>
          </w:p>
        </w:tc>
        <w:tc>
          <w:tcPr>
            <w:tcW w:w="4771" w:type="dxa"/>
            <w:shd w:val="clear" w:color="auto" w:fill="auto"/>
            <w:vAlign w:val="center"/>
          </w:tcPr>
          <w:p w14:paraId="308DB51B" w14:textId="77777777" w:rsidR="0031551A" w:rsidRPr="00F26608" w:rsidRDefault="0031551A" w:rsidP="0027753D">
            <w:pPr>
              <w:rPr>
                <w:rFonts w:ascii="Calibri" w:hAnsi="Calibri"/>
                <w:sz w:val="18"/>
                <w:szCs w:val="18"/>
              </w:rPr>
            </w:pPr>
            <w:r w:rsidRPr="00F26608">
              <w:rPr>
                <w:rFonts w:ascii="Calibri" w:hAnsi="Calibri"/>
                <w:sz w:val="18"/>
                <w:szCs w:val="18"/>
              </w:rPr>
              <w:t>&lt;&lt;</w:t>
            </w:r>
            <w:r w:rsidRPr="00F26608">
              <w:rPr>
                <w:rFonts w:asciiTheme="minorHAnsi" w:hAnsiTheme="minorHAnsi"/>
                <w:sz w:val="18"/>
                <w:szCs w:val="18"/>
              </w:rPr>
              <w:t xml:space="preserve"> user select as many as are applicable from list</w:t>
            </w:r>
            <w:r w:rsidRPr="00F26608">
              <w:rPr>
                <w:rFonts w:ascii="Calibri" w:hAnsi="Calibri"/>
                <w:sz w:val="18"/>
                <w:szCs w:val="18"/>
              </w:rPr>
              <w:t>:</w:t>
            </w:r>
          </w:p>
          <w:p w14:paraId="308DB51C" w14:textId="7F4F59AB" w:rsidR="0031551A" w:rsidRDefault="0031551A" w:rsidP="0027753D">
            <w:pPr>
              <w:rPr>
                <w:rFonts w:ascii="Calibri" w:hAnsi="Calibri"/>
                <w:sz w:val="18"/>
                <w:szCs w:val="18"/>
              </w:rPr>
            </w:pPr>
            <w:r w:rsidRPr="00F26608">
              <w:rPr>
                <w:rFonts w:ascii="Calibri" w:hAnsi="Calibri"/>
                <w:sz w:val="18"/>
                <w:szCs w:val="18"/>
              </w:rPr>
              <w:t>*Newly Constructed</w:t>
            </w:r>
          </w:p>
          <w:p w14:paraId="6F959FBA" w14:textId="2B415EE2" w:rsidR="00D10753" w:rsidRPr="00F26608" w:rsidRDefault="00D10753" w:rsidP="0027753D">
            <w:pPr>
              <w:rPr>
                <w:rFonts w:ascii="Calibri" w:hAnsi="Calibri"/>
                <w:sz w:val="18"/>
                <w:szCs w:val="18"/>
              </w:rPr>
            </w:pPr>
            <w:r>
              <w:rPr>
                <w:rFonts w:ascii="Calibri" w:hAnsi="Calibri"/>
                <w:sz w:val="18"/>
                <w:szCs w:val="18"/>
              </w:rPr>
              <w:t>*Newly Constructed without Kitchen</w:t>
            </w:r>
          </w:p>
          <w:p w14:paraId="160842F5" w14:textId="260B55A8" w:rsidR="00D10753" w:rsidRDefault="0031551A" w:rsidP="007A4F99">
            <w:pPr>
              <w:rPr>
                <w:rFonts w:ascii="Calibri" w:hAnsi="Calibri"/>
                <w:sz w:val="18"/>
                <w:szCs w:val="18"/>
                <w:vertAlign w:val="superscript"/>
              </w:rPr>
            </w:pPr>
            <w:r w:rsidRPr="00F26608">
              <w:rPr>
                <w:rFonts w:ascii="Calibri" w:hAnsi="Calibri"/>
                <w:sz w:val="18"/>
                <w:szCs w:val="18"/>
              </w:rPr>
              <w:t>*</w:t>
            </w:r>
            <w:r w:rsidR="007A4F99" w:rsidRPr="00F26608">
              <w:rPr>
                <w:rFonts w:ascii="Calibri" w:hAnsi="Calibri"/>
                <w:sz w:val="18"/>
                <w:szCs w:val="18"/>
              </w:rPr>
              <w:t xml:space="preserve"> Newly Constructed</w:t>
            </w:r>
            <w:r w:rsidR="007A4F99">
              <w:rPr>
                <w:rFonts w:ascii="Calibri" w:hAnsi="Calibri"/>
                <w:sz w:val="18"/>
                <w:szCs w:val="18"/>
              </w:rPr>
              <w:t xml:space="preserve"> (addition alone)</w:t>
            </w:r>
            <w:r w:rsidR="007A4F99" w:rsidRPr="00F26608" w:rsidDel="007A4F99">
              <w:rPr>
                <w:rFonts w:ascii="Calibri" w:hAnsi="Calibri"/>
                <w:sz w:val="18"/>
                <w:szCs w:val="18"/>
              </w:rPr>
              <w:t xml:space="preserve"> </w:t>
            </w:r>
          </w:p>
          <w:p w14:paraId="308DB51D" w14:textId="1FFC114A" w:rsidR="0031551A" w:rsidRPr="00CF4C56" w:rsidRDefault="00D10753" w:rsidP="007A4F99">
            <w:pPr>
              <w:rPr>
                <w:rFonts w:ascii="Calibri" w:hAnsi="Calibri"/>
                <w:sz w:val="18"/>
                <w:szCs w:val="18"/>
              </w:rPr>
            </w:pPr>
            <w:r w:rsidRPr="007C6199">
              <w:rPr>
                <w:rFonts w:ascii="Calibri" w:hAnsi="Calibri"/>
                <w:sz w:val="18"/>
                <w:szCs w:val="18"/>
              </w:rPr>
              <w:t>*Newly Constructed</w:t>
            </w:r>
            <w:r>
              <w:rPr>
                <w:rFonts w:ascii="Calibri" w:hAnsi="Calibri"/>
                <w:sz w:val="18"/>
                <w:szCs w:val="18"/>
              </w:rPr>
              <w:t xml:space="preserve"> without Kitchen (addition alone)</w:t>
            </w:r>
            <w:r>
              <w:rPr>
                <w:rFonts w:ascii="Calibri" w:hAnsi="Calibri"/>
                <w:sz w:val="18"/>
                <w:szCs w:val="18"/>
                <w:vertAlign w:val="superscript"/>
              </w:rPr>
              <w:t xml:space="preserve"> </w:t>
            </w:r>
            <w:r w:rsidR="00B968D2" w:rsidRPr="00F26608">
              <w:rPr>
                <w:rFonts w:ascii="Calibri" w:hAnsi="Calibri"/>
                <w:sz w:val="18"/>
                <w:szCs w:val="18"/>
              </w:rPr>
              <w:t>&gt;&gt;</w:t>
            </w:r>
            <w:r w:rsidR="0031551A" w:rsidRPr="00F26608">
              <w:rPr>
                <w:rFonts w:ascii="Calibri" w:hAnsi="Calibri"/>
                <w:sz w:val="18"/>
                <w:szCs w:val="18"/>
                <w:vertAlign w:val="superscript"/>
              </w:rPr>
              <w:t xml:space="preserve"> </w:t>
            </w:r>
          </w:p>
        </w:tc>
        <w:tc>
          <w:tcPr>
            <w:tcW w:w="449" w:type="dxa"/>
            <w:vAlign w:val="center"/>
          </w:tcPr>
          <w:p w14:paraId="308DB51E" w14:textId="1F10A24A" w:rsidR="0031551A" w:rsidRPr="004358FA" w:rsidRDefault="00CA63EE" w:rsidP="0027753D">
            <w:pPr>
              <w:jc w:val="center"/>
              <w:rPr>
                <w:rFonts w:ascii="Calibri" w:hAnsi="Calibri" w:cs="Tahoma"/>
                <w:sz w:val="18"/>
                <w:szCs w:val="18"/>
              </w:rPr>
            </w:pPr>
            <w:r w:rsidRPr="004358FA">
              <w:rPr>
                <w:rFonts w:ascii="Calibri" w:hAnsi="Calibri" w:cs="Tahoma"/>
                <w:sz w:val="18"/>
                <w:szCs w:val="18"/>
              </w:rPr>
              <w:t>14</w:t>
            </w:r>
          </w:p>
        </w:tc>
        <w:tc>
          <w:tcPr>
            <w:tcW w:w="3617" w:type="dxa"/>
            <w:shd w:val="clear" w:color="auto" w:fill="auto"/>
            <w:vAlign w:val="center"/>
          </w:tcPr>
          <w:p w14:paraId="308DB51F" w14:textId="737BFFEE" w:rsidR="00CA63EE" w:rsidRPr="004358FA" w:rsidRDefault="00B37669" w:rsidP="0027753D">
            <w:pPr>
              <w:rPr>
                <w:rFonts w:ascii="Calibri" w:hAnsi="Calibri"/>
                <w:sz w:val="18"/>
                <w:szCs w:val="18"/>
              </w:rPr>
            </w:pPr>
            <w:r>
              <w:rPr>
                <w:rFonts w:ascii="Calibri" w:hAnsi="Calibri"/>
                <w:sz w:val="18"/>
                <w:szCs w:val="18"/>
              </w:rPr>
              <w:t>Fenestration Exceptions:</w:t>
            </w:r>
          </w:p>
        </w:tc>
        <w:tc>
          <w:tcPr>
            <w:tcW w:w="3223" w:type="dxa"/>
            <w:shd w:val="clear" w:color="auto" w:fill="auto"/>
            <w:vAlign w:val="bottom"/>
          </w:tcPr>
          <w:p w14:paraId="0D6B3C5A" w14:textId="77777777" w:rsidR="0031551A" w:rsidRDefault="00CA63EE" w:rsidP="0027753D">
            <w:pPr>
              <w:rPr>
                <w:rFonts w:ascii="Calibri" w:hAnsi="Calibri"/>
                <w:sz w:val="18"/>
                <w:szCs w:val="18"/>
              </w:rPr>
            </w:pPr>
            <w:r>
              <w:rPr>
                <w:rFonts w:ascii="Calibri" w:hAnsi="Calibri"/>
                <w:sz w:val="18"/>
                <w:szCs w:val="18"/>
              </w:rPr>
              <w:t>&lt;&lt;User selects from list:</w:t>
            </w:r>
          </w:p>
          <w:p w14:paraId="008152C1" w14:textId="68B625A8" w:rsidR="00ED268D" w:rsidRDefault="00ED268D" w:rsidP="0027753D">
            <w:pPr>
              <w:rPr>
                <w:rFonts w:ascii="Calibri" w:hAnsi="Calibri"/>
                <w:sz w:val="18"/>
                <w:szCs w:val="18"/>
              </w:rPr>
            </w:pPr>
            <w:r>
              <w:rPr>
                <w:rFonts w:ascii="Calibri" w:hAnsi="Calibri"/>
                <w:sz w:val="18"/>
                <w:szCs w:val="18"/>
              </w:rPr>
              <w:t>*NA (do not allow other entries)</w:t>
            </w:r>
          </w:p>
          <w:p w14:paraId="2DA23B5E" w14:textId="77777777" w:rsidR="00CA63EE" w:rsidRDefault="00CA63EE" w:rsidP="0027753D">
            <w:pPr>
              <w:rPr>
                <w:rFonts w:ascii="Calibri" w:hAnsi="Calibri"/>
                <w:sz w:val="18"/>
                <w:szCs w:val="18"/>
              </w:rPr>
            </w:pPr>
            <w:r>
              <w:rPr>
                <w:rFonts w:ascii="Calibri" w:hAnsi="Calibri"/>
                <w:sz w:val="18"/>
                <w:szCs w:val="18"/>
              </w:rPr>
              <w:t>*Installing ≤ 3ft</w:t>
            </w:r>
            <w:r w:rsidRPr="00CA63EE">
              <w:rPr>
                <w:rFonts w:ascii="Calibri" w:hAnsi="Calibri"/>
                <w:sz w:val="18"/>
                <w:szCs w:val="18"/>
                <w:vertAlign w:val="superscript"/>
              </w:rPr>
              <w:t>2</w:t>
            </w:r>
            <w:r>
              <w:rPr>
                <w:rFonts w:ascii="Calibri" w:hAnsi="Calibri"/>
                <w:sz w:val="18"/>
                <w:szCs w:val="18"/>
              </w:rPr>
              <w:t xml:space="preserve"> Glass in Door</w:t>
            </w:r>
          </w:p>
          <w:p w14:paraId="113CCEE8" w14:textId="1FCEFF3F" w:rsidR="00CA63EE" w:rsidRDefault="00CA63EE" w:rsidP="00CA63EE">
            <w:pPr>
              <w:rPr>
                <w:rFonts w:ascii="Calibri" w:hAnsi="Calibri"/>
                <w:sz w:val="18"/>
                <w:szCs w:val="18"/>
              </w:rPr>
            </w:pPr>
            <w:r>
              <w:rPr>
                <w:rFonts w:ascii="Calibri" w:hAnsi="Calibri"/>
                <w:sz w:val="18"/>
                <w:szCs w:val="18"/>
              </w:rPr>
              <w:t>*Installing ≤ 3ft</w:t>
            </w:r>
            <w:r w:rsidRPr="00CA63EE">
              <w:rPr>
                <w:rFonts w:ascii="Calibri" w:hAnsi="Calibri"/>
                <w:sz w:val="18"/>
                <w:szCs w:val="18"/>
                <w:vertAlign w:val="superscript"/>
              </w:rPr>
              <w:t>2</w:t>
            </w:r>
            <w:r>
              <w:rPr>
                <w:rFonts w:ascii="Calibri" w:hAnsi="Calibri"/>
                <w:sz w:val="18"/>
                <w:szCs w:val="18"/>
              </w:rPr>
              <w:t xml:space="preserve"> Tubular Skylight</w:t>
            </w:r>
          </w:p>
          <w:p w14:paraId="2C7572C2" w14:textId="77777777" w:rsidR="009F2749" w:rsidRDefault="00CA63EE" w:rsidP="0027753D">
            <w:pPr>
              <w:rPr>
                <w:rFonts w:ascii="Calibri" w:hAnsi="Calibri"/>
                <w:sz w:val="18"/>
                <w:szCs w:val="18"/>
              </w:rPr>
            </w:pPr>
            <w:r>
              <w:rPr>
                <w:rFonts w:ascii="Calibri" w:hAnsi="Calibri"/>
                <w:sz w:val="18"/>
                <w:szCs w:val="18"/>
              </w:rPr>
              <w:t>*Installing ≤ 16ft</w:t>
            </w:r>
            <w:r>
              <w:rPr>
                <w:rFonts w:ascii="Calibri" w:hAnsi="Calibri"/>
                <w:sz w:val="18"/>
                <w:szCs w:val="18"/>
                <w:vertAlign w:val="superscript"/>
              </w:rPr>
              <w:t>2</w:t>
            </w:r>
            <w:r>
              <w:rPr>
                <w:rFonts w:ascii="Calibri" w:hAnsi="Calibri"/>
                <w:sz w:val="18"/>
                <w:szCs w:val="18"/>
              </w:rPr>
              <w:t xml:space="preserve"> Skylight</w:t>
            </w:r>
          </w:p>
          <w:p w14:paraId="308DB520" w14:textId="520D8BA6" w:rsidR="00B37669" w:rsidRPr="00CA63EE" w:rsidRDefault="00B37669" w:rsidP="0027753D">
            <w:pPr>
              <w:rPr>
                <w:rFonts w:ascii="Calibri" w:hAnsi="Calibri"/>
                <w:sz w:val="18"/>
                <w:szCs w:val="18"/>
              </w:rPr>
            </w:pPr>
            <w:r>
              <w:rPr>
                <w:rFonts w:ascii="Calibri" w:hAnsi="Calibri"/>
                <w:sz w:val="18"/>
                <w:szCs w:val="18"/>
              </w:rPr>
              <w:t xml:space="preserve">*Installing </w:t>
            </w:r>
            <w:r w:rsidR="00300F1B">
              <w:rPr>
                <w:rFonts w:ascii="Calibri" w:hAnsi="Calibri"/>
                <w:sz w:val="18"/>
                <w:szCs w:val="18"/>
              </w:rPr>
              <w:t>storage water heater ≤ 55 gal</w:t>
            </w:r>
          </w:p>
        </w:tc>
      </w:tr>
    </w:tbl>
    <w:p w14:paraId="308DB522" w14:textId="65F6EFBB" w:rsidR="0031551A" w:rsidRPr="004358FA" w:rsidRDefault="0031551A" w:rsidP="0031551A">
      <w:pPr>
        <w:rPr>
          <w:sz w:val="20"/>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5"/>
        <w:gridCol w:w="1520"/>
        <w:gridCol w:w="1104"/>
        <w:gridCol w:w="1008"/>
        <w:gridCol w:w="976"/>
        <w:gridCol w:w="1064"/>
        <w:gridCol w:w="14"/>
        <w:gridCol w:w="1079"/>
        <w:gridCol w:w="1034"/>
        <w:gridCol w:w="799"/>
        <w:gridCol w:w="770"/>
        <w:gridCol w:w="2412"/>
        <w:gridCol w:w="1705"/>
      </w:tblGrid>
      <w:tr w:rsidR="0031551A" w:rsidRPr="004358FA" w14:paraId="308DB524" w14:textId="77777777" w:rsidTr="000C4330">
        <w:trPr>
          <w:cantSplit/>
          <w:trHeight w:val="312"/>
        </w:trPr>
        <w:tc>
          <w:tcPr>
            <w:tcW w:w="14390" w:type="dxa"/>
            <w:gridSpan w:val="13"/>
            <w:tcBorders>
              <w:top w:val="single" w:sz="4" w:space="0" w:color="auto"/>
              <w:left w:val="single" w:sz="4" w:space="0" w:color="auto"/>
              <w:bottom w:val="single" w:sz="6" w:space="0" w:color="auto"/>
              <w:right w:val="single" w:sz="4" w:space="0" w:color="auto"/>
            </w:tcBorders>
            <w:shd w:val="clear" w:color="auto" w:fill="auto"/>
            <w:vAlign w:val="center"/>
          </w:tcPr>
          <w:p w14:paraId="308DB523" w14:textId="558DFC0C" w:rsidR="0031551A" w:rsidRPr="004358FA" w:rsidRDefault="0031551A" w:rsidP="00CA63EE">
            <w:pPr>
              <w:keepNext/>
              <w:rPr>
                <w:rFonts w:ascii="Calibri" w:eastAsia="Calibri" w:hAnsi="Calibri"/>
                <w:b/>
                <w:sz w:val="20"/>
                <w:szCs w:val="22"/>
              </w:rPr>
            </w:pPr>
            <w:r w:rsidRPr="004358FA">
              <w:rPr>
                <w:rFonts w:ascii="Calibri" w:eastAsia="Calibri" w:hAnsi="Calibri"/>
                <w:b/>
                <w:sz w:val="20"/>
                <w:szCs w:val="22"/>
              </w:rPr>
              <w:lastRenderedPageBreak/>
              <w:t xml:space="preserve">B. </w:t>
            </w:r>
            <w:r w:rsidR="00CA63EE" w:rsidRPr="004358FA">
              <w:rPr>
                <w:rFonts w:ascii="Calibri" w:eastAsia="Calibri" w:hAnsi="Calibri"/>
                <w:b/>
                <w:sz w:val="20"/>
                <w:szCs w:val="22"/>
              </w:rPr>
              <w:t>Opaque Surface Details</w:t>
            </w:r>
            <w:r w:rsidRPr="004358FA">
              <w:rPr>
                <w:rFonts w:ascii="Calibri" w:eastAsia="Calibri" w:hAnsi="Calibri"/>
                <w:b/>
                <w:sz w:val="20"/>
                <w:szCs w:val="22"/>
              </w:rPr>
              <w:t xml:space="preserve"> – Framed</w:t>
            </w:r>
            <w:r w:rsidR="006319FF">
              <w:rPr>
                <w:rFonts w:ascii="Calibri" w:eastAsia="Calibri" w:hAnsi="Calibri"/>
                <w:b/>
                <w:sz w:val="20"/>
                <w:szCs w:val="22"/>
              </w:rPr>
              <w:t xml:space="preserve"> Walls/</w:t>
            </w:r>
            <w:r w:rsidR="006B7C09">
              <w:rPr>
                <w:rFonts w:ascii="Calibri" w:eastAsia="Calibri" w:hAnsi="Calibri"/>
                <w:b/>
                <w:sz w:val="20"/>
                <w:szCs w:val="22"/>
              </w:rPr>
              <w:t xml:space="preserve"> Framed </w:t>
            </w:r>
            <w:r w:rsidR="006319FF">
              <w:rPr>
                <w:rFonts w:ascii="Calibri" w:eastAsia="Calibri" w:hAnsi="Calibri"/>
                <w:b/>
                <w:sz w:val="20"/>
                <w:szCs w:val="22"/>
              </w:rPr>
              <w:t>Floors</w:t>
            </w:r>
            <w:r w:rsidR="006B7C09">
              <w:rPr>
                <w:rFonts w:ascii="Calibri" w:eastAsia="Calibri" w:hAnsi="Calibri"/>
                <w:b/>
                <w:sz w:val="20"/>
                <w:szCs w:val="22"/>
              </w:rPr>
              <w:t>/Concrete Raised Floors</w:t>
            </w:r>
            <w:r w:rsidRPr="004358FA">
              <w:rPr>
                <w:rFonts w:ascii="Calibri" w:eastAsia="Calibri" w:hAnsi="Calibri"/>
                <w:b/>
                <w:sz w:val="20"/>
                <w:szCs w:val="22"/>
              </w:rPr>
              <w:t xml:space="preserve"> </w:t>
            </w:r>
            <w:r w:rsidRPr="004358FA">
              <w:rPr>
                <w:rFonts w:ascii="Calibri" w:eastAsia="Calibri" w:hAnsi="Calibri"/>
                <w:sz w:val="20"/>
                <w:szCs w:val="22"/>
              </w:rPr>
              <w:t>(Section 150.1(c)1)</w:t>
            </w:r>
          </w:p>
        </w:tc>
      </w:tr>
      <w:tr w:rsidR="0083511B" w:rsidRPr="00CF4C56" w14:paraId="308DB530" w14:textId="77777777" w:rsidTr="00EE7739">
        <w:trPr>
          <w:cantSplit/>
          <w:trHeight w:val="45"/>
        </w:trPr>
        <w:tc>
          <w:tcPr>
            <w:tcW w:w="905" w:type="dxa"/>
            <w:tcBorders>
              <w:top w:val="single" w:sz="6" w:space="0" w:color="auto"/>
              <w:left w:val="single" w:sz="4" w:space="0" w:color="auto"/>
              <w:bottom w:val="single" w:sz="4" w:space="0" w:color="auto"/>
              <w:right w:val="single" w:sz="4" w:space="0" w:color="auto"/>
            </w:tcBorders>
            <w:vAlign w:val="center"/>
          </w:tcPr>
          <w:p w14:paraId="308DB525"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520" w:type="dxa"/>
            <w:tcBorders>
              <w:top w:val="single" w:sz="6" w:space="0" w:color="auto"/>
              <w:left w:val="single" w:sz="4" w:space="0" w:color="auto"/>
              <w:bottom w:val="single" w:sz="4" w:space="0" w:color="auto"/>
              <w:right w:val="single" w:sz="4" w:space="0" w:color="auto"/>
            </w:tcBorders>
            <w:vAlign w:val="center"/>
          </w:tcPr>
          <w:p w14:paraId="308DB526"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104" w:type="dxa"/>
            <w:tcBorders>
              <w:top w:val="single" w:sz="6" w:space="0" w:color="auto"/>
              <w:left w:val="single" w:sz="4" w:space="0" w:color="auto"/>
              <w:bottom w:val="single" w:sz="4" w:space="0" w:color="auto"/>
              <w:right w:val="single" w:sz="6" w:space="0" w:color="auto"/>
            </w:tcBorders>
            <w:vAlign w:val="center"/>
          </w:tcPr>
          <w:p w14:paraId="308DB527"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08" w:type="dxa"/>
            <w:tcBorders>
              <w:top w:val="single" w:sz="6" w:space="0" w:color="auto"/>
              <w:left w:val="single" w:sz="6" w:space="0" w:color="auto"/>
              <w:bottom w:val="single" w:sz="4" w:space="0" w:color="auto"/>
              <w:right w:val="single" w:sz="6" w:space="0" w:color="auto"/>
            </w:tcBorders>
            <w:vAlign w:val="center"/>
          </w:tcPr>
          <w:p w14:paraId="308DB528"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976" w:type="dxa"/>
            <w:tcBorders>
              <w:top w:val="single" w:sz="6" w:space="0" w:color="auto"/>
              <w:left w:val="single" w:sz="6" w:space="0" w:color="auto"/>
              <w:bottom w:val="single" w:sz="4" w:space="0" w:color="auto"/>
              <w:right w:val="single" w:sz="6" w:space="0" w:color="auto"/>
            </w:tcBorders>
            <w:vAlign w:val="center"/>
          </w:tcPr>
          <w:p w14:paraId="308DB529"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5</w:t>
            </w:r>
          </w:p>
        </w:tc>
        <w:tc>
          <w:tcPr>
            <w:tcW w:w="1078" w:type="dxa"/>
            <w:gridSpan w:val="2"/>
            <w:tcBorders>
              <w:top w:val="single" w:sz="6" w:space="0" w:color="auto"/>
              <w:left w:val="single" w:sz="6" w:space="0" w:color="auto"/>
              <w:bottom w:val="single" w:sz="4" w:space="0" w:color="auto"/>
              <w:right w:val="single" w:sz="6" w:space="0" w:color="auto"/>
            </w:tcBorders>
            <w:vAlign w:val="center"/>
          </w:tcPr>
          <w:p w14:paraId="76BBDA7E" w14:textId="77777777" w:rsidR="0083511B" w:rsidRPr="009B3A0C" w:rsidDel="00773279"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06</w:t>
            </w:r>
          </w:p>
        </w:tc>
        <w:tc>
          <w:tcPr>
            <w:tcW w:w="1079" w:type="dxa"/>
            <w:tcBorders>
              <w:top w:val="single" w:sz="6" w:space="0" w:color="auto"/>
              <w:left w:val="single" w:sz="6" w:space="0" w:color="auto"/>
              <w:bottom w:val="single" w:sz="4" w:space="0" w:color="auto"/>
              <w:right w:val="single" w:sz="6" w:space="0" w:color="auto"/>
            </w:tcBorders>
            <w:vAlign w:val="center"/>
          </w:tcPr>
          <w:p w14:paraId="308DB52A" w14:textId="71639D64" w:rsidR="0083511B" w:rsidRPr="009B3A0C" w:rsidDel="00773279"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07</w:t>
            </w:r>
          </w:p>
        </w:tc>
        <w:tc>
          <w:tcPr>
            <w:tcW w:w="1034" w:type="dxa"/>
            <w:tcBorders>
              <w:top w:val="single" w:sz="6" w:space="0" w:color="auto"/>
              <w:left w:val="single" w:sz="6" w:space="0" w:color="auto"/>
              <w:bottom w:val="single" w:sz="4" w:space="0" w:color="auto"/>
              <w:right w:val="single" w:sz="6" w:space="0" w:color="auto"/>
            </w:tcBorders>
            <w:vAlign w:val="center"/>
          </w:tcPr>
          <w:p w14:paraId="308DB52B" w14:textId="05626D68"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08</w:t>
            </w:r>
          </w:p>
        </w:tc>
        <w:tc>
          <w:tcPr>
            <w:tcW w:w="799" w:type="dxa"/>
            <w:tcBorders>
              <w:top w:val="single" w:sz="6" w:space="0" w:color="auto"/>
              <w:left w:val="single" w:sz="6" w:space="0" w:color="auto"/>
              <w:bottom w:val="single" w:sz="4" w:space="0" w:color="auto"/>
              <w:right w:val="single" w:sz="4" w:space="0" w:color="auto"/>
            </w:tcBorders>
            <w:vAlign w:val="center"/>
          </w:tcPr>
          <w:p w14:paraId="308DB52C" w14:textId="12CD701A"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09</w:t>
            </w:r>
          </w:p>
        </w:tc>
        <w:tc>
          <w:tcPr>
            <w:tcW w:w="770" w:type="dxa"/>
            <w:tcBorders>
              <w:top w:val="single" w:sz="6" w:space="0" w:color="auto"/>
              <w:left w:val="single" w:sz="6" w:space="0" w:color="auto"/>
              <w:bottom w:val="single" w:sz="4" w:space="0" w:color="auto"/>
              <w:right w:val="single" w:sz="4" w:space="0" w:color="auto"/>
            </w:tcBorders>
            <w:vAlign w:val="center"/>
          </w:tcPr>
          <w:p w14:paraId="308DB52D" w14:textId="4A3CE1DC"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10</w:t>
            </w:r>
          </w:p>
        </w:tc>
        <w:tc>
          <w:tcPr>
            <w:tcW w:w="2412" w:type="dxa"/>
            <w:tcBorders>
              <w:top w:val="single" w:sz="6" w:space="0" w:color="auto"/>
              <w:bottom w:val="single" w:sz="4" w:space="0" w:color="auto"/>
              <w:right w:val="single" w:sz="6" w:space="0" w:color="auto"/>
            </w:tcBorders>
            <w:vAlign w:val="center"/>
          </w:tcPr>
          <w:p w14:paraId="308DB52E" w14:textId="6C0D79BA" w:rsidR="0083511B"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11</w:t>
            </w:r>
          </w:p>
        </w:tc>
        <w:tc>
          <w:tcPr>
            <w:tcW w:w="1705" w:type="dxa"/>
            <w:tcBorders>
              <w:top w:val="single" w:sz="6" w:space="0" w:color="auto"/>
              <w:left w:val="single" w:sz="6" w:space="0" w:color="auto"/>
              <w:bottom w:val="single" w:sz="4" w:space="0" w:color="auto"/>
              <w:right w:val="single" w:sz="4" w:space="0" w:color="auto"/>
            </w:tcBorders>
            <w:vAlign w:val="center"/>
          </w:tcPr>
          <w:p w14:paraId="308DB52F" w14:textId="211937EF" w:rsidR="0083511B"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12</w:t>
            </w:r>
          </w:p>
        </w:tc>
      </w:tr>
      <w:tr w:rsidR="0031551A" w:rsidRPr="009B3A0C" w14:paraId="308DB53B" w14:textId="77777777" w:rsidTr="007C6199">
        <w:trPr>
          <w:cantSplit/>
          <w:trHeight w:val="266"/>
        </w:trPr>
        <w:tc>
          <w:tcPr>
            <w:tcW w:w="905" w:type="dxa"/>
            <w:vMerge w:val="restart"/>
            <w:tcBorders>
              <w:top w:val="single" w:sz="4" w:space="0" w:color="auto"/>
              <w:left w:val="single" w:sz="4" w:space="0" w:color="auto"/>
              <w:right w:val="single" w:sz="4" w:space="0" w:color="auto"/>
            </w:tcBorders>
            <w:vAlign w:val="bottom"/>
          </w:tcPr>
          <w:p w14:paraId="308DB531"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Tag/ID</w:t>
            </w:r>
          </w:p>
        </w:tc>
        <w:tc>
          <w:tcPr>
            <w:tcW w:w="1520" w:type="dxa"/>
            <w:vMerge w:val="restart"/>
            <w:tcBorders>
              <w:top w:val="single" w:sz="4" w:space="0" w:color="auto"/>
              <w:left w:val="single" w:sz="4" w:space="0" w:color="auto"/>
              <w:right w:val="single" w:sz="4" w:space="0" w:color="auto"/>
            </w:tcBorders>
            <w:vAlign w:val="bottom"/>
          </w:tcPr>
          <w:p w14:paraId="308DB532"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Assembly Type</w:t>
            </w:r>
          </w:p>
        </w:tc>
        <w:tc>
          <w:tcPr>
            <w:tcW w:w="1104" w:type="dxa"/>
            <w:vMerge w:val="restart"/>
            <w:tcBorders>
              <w:top w:val="single" w:sz="4" w:space="0" w:color="auto"/>
              <w:left w:val="single" w:sz="4" w:space="0" w:color="auto"/>
              <w:right w:val="single" w:sz="6" w:space="0" w:color="auto"/>
            </w:tcBorders>
            <w:vAlign w:val="bottom"/>
          </w:tcPr>
          <w:p w14:paraId="308DB533"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Type</w:t>
            </w:r>
          </w:p>
        </w:tc>
        <w:tc>
          <w:tcPr>
            <w:tcW w:w="1008" w:type="dxa"/>
            <w:vMerge w:val="restart"/>
            <w:tcBorders>
              <w:top w:val="single" w:sz="4" w:space="0" w:color="auto"/>
              <w:left w:val="single" w:sz="6" w:space="0" w:color="auto"/>
              <w:right w:val="single" w:sz="6" w:space="0" w:color="auto"/>
            </w:tcBorders>
            <w:vAlign w:val="bottom"/>
          </w:tcPr>
          <w:p w14:paraId="308DB534"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Depth</w:t>
            </w:r>
          </w:p>
          <w:p w14:paraId="308DB535"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(inches)</w:t>
            </w:r>
          </w:p>
        </w:tc>
        <w:tc>
          <w:tcPr>
            <w:tcW w:w="976" w:type="dxa"/>
            <w:vMerge w:val="restart"/>
            <w:tcBorders>
              <w:top w:val="single" w:sz="4" w:space="0" w:color="auto"/>
              <w:left w:val="single" w:sz="6" w:space="0" w:color="auto"/>
              <w:right w:val="single" w:sz="6" w:space="0" w:color="auto"/>
            </w:tcBorders>
            <w:vAlign w:val="bottom"/>
          </w:tcPr>
          <w:p w14:paraId="308DB536"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Spacing</w:t>
            </w:r>
          </w:p>
          <w:p w14:paraId="308DB537"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(inches)</w:t>
            </w:r>
          </w:p>
        </w:tc>
        <w:tc>
          <w:tcPr>
            <w:tcW w:w="4760" w:type="dxa"/>
            <w:gridSpan w:val="6"/>
            <w:tcBorders>
              <w:top w:val="single" w:sz="4" w:space="0" w:color="auto"/>
              <w:left w:val="single" w:sz="6" w:space="0" w:color="auto"/>
              <w:bottom w:val="single" w:sz="4" w:space="0" w:color="auto"/>
              <w:right w:val="single" w:sz="4" w:space="0" w:color="auto"/>
            </w:tcBorders>
            <w:vAlign w:val="bottom"/>
          </w:tcPr>
          <w:p w14:paraId="308DB538" w14:textId="77777777" w:rsidR="0031551A" w:rsidRPr="00B52E13" w:rsidRDefault="0031551A" w:rsidP="001E7D8E">
            <w:pPr>
              <w:keepNext/>
              <w:tabs>
                <w:tab w:val="left" w:pos="540"/>
                <w:tab w:val="left" w:pos="900"/>
                <w:tab w:val="left" w:pos="3420"/>
              </w:tabs>
              <w:jc w:val="center"/>
              <w:rPr>
                <w:rFonts w:ascii="Calibri" w:hAnsi="Calibri"/>
                <w:b/>
                <w:sz w:val="18"/>
                <w:szCs w:val="18"/>
              </w:rPr>
            </w:pPr>
            <w:r w:rsidRPr="00B52E13">
              <w:rPr>
                <w:rFonts w:ascii="Calibri" w:hAnsi="Calibri"/>
                <w:b/>
                <w:sz w:val="18"/>
                <w:szCs w:val="18"/>
              </w:rPr>
              <w:t>Proposed</w:t>
            </w:r>
          </w:p>
        </w:tc>
        <w:tc>
          <w:tcPr>
            <w:tcW w:w="2412" w:type="dxa"/>
            <w:tcBorders>
              <w:top w:val="single" w:sz="4" w:space="0" w:color="auto"/>
              <w:right w:val="single" w:sz="6" w:space="0" w:color="auto"/>
            </w:tcBorders>
            <w:vAlign w:val="bottom"/>
          </w:tcPr>
          <w:p w14:paraId="308DB539" w14:textId="77777777" w:rsidR="0031551A" w:rsidRPr="00B52E13" w:rsidRDefault="0031551A" w:rsidP="001E7D8E">
            <w:pPr>
              <w:keepNext/>
              <w:tabs>
                <w:tab w:val="left" w:pos="540"/>
                <w:tab w:val="left" w:pos="900"/>
                <w:tab w:val="left" w:pos="3420"/>
              </w:tabs>
              <w:jc w:val="center"/>
              <w:rPr>
                <w:rFonts w:ascii="Calibri" w:hAnsi="Calibri"/>
                <w:b/>
                <w:sz w:val="18"/>
                <w:szCs w:val="18"/>
              </w:rPr>
            </w:pPr>
            <w:r w:rsidRPr="00B52E13">
              <w:rPr>
                <w:rFonts w:ascii="Calibri" w:hAnsi="Calibri"/>
                <w:b/>
                <w:sz w:val="18"/>
                <w:szCs w:val="18"/>
              </w:rPr>
              <w:t xml:space="preserve">Required </w:t>
            </w:r>
          </w:p>
        </w:tc>
        <w:tc>
          <w:tcPr>
            <w:tcW w:w="1705" w:type="dxa"/>
            <w:vMerge w:val="restart"/>
            <w:tcBorders>
              <w:top w:val="single" w:sz="4" w:space="0" w:color="auto"/>
              <w:left w:val="single" w:sz="6" w:space="0" w:color="auto"/>
              <w:right w:val="single" w:sz="4" w:space="0" w:color="auto"/>
            </w:tcBorders>
            <w:vAlign w:val="bottom"/>
          </w:tcPr>
          <w:p w14:paraId="308DB53A"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Comments</w:t>
            </w:r>
          </w:p>
        </w:tc>
      </w:tr>
      <w:tr w:rsidR="0031551A" w:rsidRPr="009B3A0C" w14:paraId="308DB548" w14:textId="77777777" w:rsidTr="007C6199">
        <w:trPr>
          <w:cantSplit/>
          <w:trHeight w:val="288"/>
        </w:trPr>
        <w:tc>
          <w:tcPr>
            <w:tcW w:w="905" w:type="dxa"/>
            <w:vMerge/>
            <w:tcBorders>
              <w:left w:val="single" w:sz="4" w:space="0" w:color="auto"/>
              <w:right w:val="single" w:sz="4" w:space="0" w:color="auto"/>
            </w:tcBorders>
            <w:vAlign w:val="bottom"/>
          </w:tcPr>
          <w:p w14:paraId="308DB53C"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520" w:type="dxa"/>
            <w:vMerge/>
            <w:tcBorders>
              <w:left w:val="single" w:sz="4" w:space="0" w:color="auto"/>
              <w:right w:val="single" w:sz="4" w:space="0" w:color="auto"/>
            </w:tcBorders>
            <w:vAlign w:val="bottom"/>
          </w:tcPr>
          <w:p w14:paraId="308DB53D"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104" w:type="dxa"/>
            <w:vMerge/>
            <w:tcBorders>
              <w:left w:val="single" w:sz="4" w:space="0" w:color="auto"/>
              <w:right w:val="single" w:sz="6" w:space="0" w:color="auto"/>
            </w:tcBorders>
            <w:vAlign w:val="bottom"/>
          </w:tcPr>
          <w:p w14:paraId="308DB53E"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08" w:type="dxa"/>
            <w:vMerge/>
            <w:tcBorders>
              <w:left w:val="single" w:sz="6" w:space="0" w:color="auto"/>
              <w:right w:val="single" w:sz="6" w:space="0" w:color="auto"/>
            </w:tcBorders>
            <w:vAlign w:val="bottom"/>
          </w:tcPr>
          <w:p w14:paraId="308DB53F"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976" w:type="dxa"/>
            <w:vMerge/>
            <w:tcBorders>
              <w:left w:val="single" w:sz="6" w:space="0" w:color="auto"/>
              <w:right w:val="single" w:sz="6" w:space="0" w:color="auto"/>
            </w:tcBorders>
            <w:vAlign w:val="bottom"/>
          </w:tcPr>
          <w:p w14:paraId="308DB540"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64" w:type="dxa"/>
            <w:vMerge w:val="restart"/>
            <w:tcBorders>
              <w:top w:val="single" w:sz="4" w:space="0" w:color="auto"/>
              <w:left w:val="single" w:sz="6" w:space="0" w:color="auto"/>
              <w:right w:val="single" w:sz="6" w:space="0" w:color="auto"/>
            </w:tcBorders>
            <w:vAlign w:val="bottom"/>
          </w:tcPr>
          <w:p w14:paraId="308DB541"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Cavity </w:t>
            </w:r>
            <w:r w:rsidRPr="00B52E13">
              <w:rPr>
                <w:rFonts w:ascii="Calibri" w:hAnsi="Calibri"/>
                <w:sz w:val="18"/>
                <w:szCs w:val="18"/>
              </w:rPr>
              <w:br/>
              <w:t>R-value</w:t>
            </w:r>
          </w:p>
        </w:tc>
        <w:tc>
          <w:tcPr>
            <w:tcW w:w="1093" w:type="dxa"/>
            <w:gridSpan w:val="2"/>
            <w:vMerge w:val="restart"/>
            <w:tcBorders>
              <w:left w:val="single" w:sz="6" w:space="0" w:color="auto"/>
              <w:right w:val="single" w:sz="6" w:space="0" w:color="auto"/>
            </w:tcBorders>
            <w:vAlign w:val="bottom"/>
          </w:tcPr>
          <w:p w14:paraId="308DB542"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 xml:space="preserve">Continuous Insulation </w:t>
            </w:r>
          </w:p>
          <w:p w14:paraId="308DB543"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R-value</w:t>
            </w:r>
          </w:p>
        </w:tc>
        <w:tc>
          <w:tcPr>
            <w:tcW w:w="1034" w:type="dxa"/>
            <w:vMerge w:val="restart"/>
            <w:tcBorders>
              <w:left w:val="single" w:sz="6" w:space="0" w:color="auto"/>
              <w:right w:val="single" w:sz="6" w:space="0" w:color="auto"/>
            </w:tcBorders>
            <w:vAlign w:val="bottom"/>
          </w:tcPr>
          <w:p w14:paraId="308DB544"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U-Factor</w:t>
            </w:r>
          </w:p>
        </w:tc>
        <w:tc>
          <w:tcPr>
            <w:tcW w:w="1569" w:type="dxa"/>
            <w:gridSpan w:val="2"/>
            <w:tcBorders>
              <w:left w:val="single" w:sz="6" w:space="0" w:color="auto"/>
              <w:bottom w:val="single" w:sz="4" w:space="0" w:color="auto"/>
              <w:right w:val="single" w:sz="4" w:space="0" w:color="auto"/>
            </w:tcBorders>
            <w:vAlign w:val="bottom"/>
          </w:tcPr>
          <w:p w14:paraId="308DB545"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Appendix JA4 Reference</w:t>
            </w:r>
          </w:p>
        </w:tc>
        <w:tc>
          <w:tcPr>
            <w:tcW w:w="2412" w:type="dxa"/>
            <w:vMerge w:val="restart"/>
            <w:tcBorders>
              <w:right w:val="single" w:sz="6" w:space="0" w:color="auto"/>
            </w:tcBorders>
            <w:vAlign w:val="bottom"/>
          </w:tcPr>
          <w:p w14:paraId="308DB546" w14:textId="1BE1CC86" w:rsidR="00A10D7E" w:rsidRPr="00B52E13" w:rsidRDefault="0031551A" w:rsidP="006319FF">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 xml:space="preserve">U-Factor from </w:t>
            </w:r>
            <w:r w:rsidR="006319FF" w:rsidRPr="00B52E13">
              <w:rPr>
                <w:rFonts w:ascii="Calibri" w:hAnsi="Calibri"/>
                <w:sz w:val="18"/>
                <w:szCs w:val="18"/>
              </w:rPr>
              <w:t>Table 150.1-A or B</w:t>
            </w:r>
          </w:p>
        </w:tc>
        <w:tc>
          <w:tcPr>
            <w:tcW w:w="1705" w:type="dxa"/>
            <w:vMerge/>
            <w:tcBorders>
              <w:left w:val="single" w:sz="6" w:space="0" w:color="auto"/>
              <w:right w:val="single" w:sz="4" w:space="0" w:color="auto"/>
            </w:tcBorders>
            <w:vAlign w:val="bottom"/>
          </w:tcPr>
          <w:p w14:paraId="308DB547"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r>
      <w:tr w:rsidR="0031551A" w:rsidRPr="009B3A0C" w14:paraId="308DB555" w14:textId="77777777" w:rsidTr="007C6199">
        <w:trPr>
          <w:cantSplit/>
          <w:trHeight w:val="288"/>
        </w:trPr>
        <w:tc>
          <w:tcPr>
            <w:tcW w:w="905" w:type="dxa"/>
            <w:vMerge/>
            <w:tcBorders>
              <w:left w:val="single" w:sz="4" w:space="0" w:color="auto"/>
              <w:bottom w:val="single" w:sz="4" w:space="0" w:color="auto"/>
              <w:right w:val="single" w:sz="4" w:space="0" w:color="auto"/>
            </w:tcBorders>
            <w:vAlign w:val="bottom"/>
          </w:tcPr>
          <w:p w14:paraId="308DB549"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520" w:type="dxa"/>
            <w:vMerge/>
            <w:tcBorders>
              <w:left w:val="single" w:sz="4" w:space="0" w:color="auto"/>
              <w:bottom w:val="single" w:sz="4" w:space="0" w:color="auto"/>
              <w:right w:val="single" w:sz="4" w:space="0" w:color="auto"/>
            </w:tcBorders>
            <w:vAlign w:val="bottom"/>
          </w:tcPr>
          <w:p w14:paraId="308DB54A"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104" w:type="dxa"/>
            <w:vMerge/>
            <w:tcBorders>
              <w:left w:val="single" w:sz="4" w:space="0" w:color="auto"/>
              <w:bottom w:val="single" w:sz="4" w:space="0" w:color="auto"/>
              <w:right w:val="single" w:sz="6" w:space="0" w:color="auto"/>
            </w:tcBorders>
            <w:vAlign w:val="bottom"/>
          </w:tcPr>
          <w:p w14:paraId="308DB54B"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08" w:type="dxa"/>
            <w:vMerge/>
            <w:tcBorders>
              <w:left w:val="single" w:sz="6" w:space="0" w:color="auto"/>
              <w:bottom w:val="single" w:sz="4" w:space="0" w:color="auto"/>
              <w:right w:val="single" w:sz="6" w:space="0" w:color="auto"/>
            </w:tcBorders>
            <w:vAlign w:val="bottom"/>
          </w:tcPr>
          <w:p w14:paraId="308DB54C"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976" w:type="dxa"/>
            <w:vMerge/>
            <w:tcBorders>
              <w:left w:val="single" w:sz="6" w:space="0" w:color="auto"/>
              <w:bottom w:val="single" w:sz="4" w:space="0" w:color="auto"/>
              <w:right w:val="single" w:sz="6" w:space="0" w:color="auto"/>
            </w:tcBorders>
            <w:vAlign w:val="bottom"/>
          </w:tcPr>
          <w:p w14:paraId="308DB54D"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4E"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93" w:type="dxa"/>
            <w:gridSpan w:val="2"/>
            <w:vMerge/>
            <w:tcBorders>
              <w:left w:val="single" w:sz="6" w:space="0" w:color="auto"/>
              <w:bottom w:val="single" w:sz="4" w:space="0" w:color="auto"/>
              <w:right w:val="single" w:sz="6" w:space="0" w:color="auto"/>
            </w:tcBorders>
            <w:vAlign w:val="bottom"/>
          </w:tcPr>
          <w:p w14:paraId="308DB54F"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34" w:type="dxa"/>
            <w:vMerge/>
            <w:tcBorders>
              <w:left w:val="single" w:sz="6" w:space="0" w:color="auto"/>
              <w:bottom w:val="single" w:sz="4" w:space="0" w:color="auto"/>
              <w:right w:val="single" w:sz="6" w:space="0" w:color="auto"/>
            </w:tcBorders>
            <w:vAlign w:val="bottom"/>
          </w:tcPr>
          <w:p w14:paraId="308DB550"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799" w:type="dxa"/>
            <w:tcBorders>
              <w:left w:val="single" w:sz="6" w:space="0" w:color="auto"/>
              <w:bottom w:val="single" w:sz="4" w:space="0" w:color="auto"/>
              <w:right w:val="single" w:sz="4" w:space="0" w:color="auto"/>
            </w:tcBorders>
            <w:vAlign w:val="bottom"/>
          </w:tcPr>
          <w:p w14:paraId="308DB551"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Table</w:t>
            </w:r>
          </w:p>
        </w:tc>
        <w:tc>
          <w:tcPr>
            <w:tcW w:w="770" w:type="dxa"/>
            <w:tcBorders>
              <w:left w:val="single" w:sz="6" w:space="0" w:color="auto"/>
              <w:bottom w:val="single" w:sz="4" w:space="0" w:color="auto"/>
              <w:right w:val="single" w:sz="4" w:space="0" w:color="auto"/>
            </w:tcBorders>
            <w:vAlign w:val="bottom"/>
          </w:tcPr>
          <w:p w14:paraId="308DB552"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Cell</w:t>
            </w:r>
          </w:p>
        </w:tc>
        <w:tc>
          <w:tcPr>
            <w:tcW w:w="2412" w:type="dxa"/>
            <w:vMerge/>
            <w:tcBorders>
              <w:bottom w:val="single" w:sz="4" w:space="0" w:color="auto"/>
              <w:right w:val="single" w:sz="6" w:space="0" w:color="auto"/>
            </w:tcBorders>
            <w:vAlign w:val="bottom"/>
          </w:tcPr>
          <w:p w14:paraId="308DB553"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705" w:type="dxa"/>
            <w:vMerge/>
            <w:tcBorders>
              <w:left w:val="single" w:sz="6" w:space="0" w:color="auto"/>
              <w:bottom w:val="single" w:sz="4" w:space="0" w:color="auto"/>
              <w:right w:val="single" w:sz="4" w:space="0" w:color="auto"/>
            </w:tcBorders>
            <w:vAlign w:val="bottom"/>
          </w:tcPr>
          <w:p w14:paraId="308DB554"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r>
      <w:tr w:rsidR="001E7D8E" w:rsidRPr="009B3A0C" w14:paraId="308DB562" w14:textId="77777777" w:rsidTr="007C6199">
        <w:trPr>
          <w:cantSplit/>
          <w:trHeight w:val="45"/>
        </w:trPr>
        <w:tc>
          <w:tcPr>
            <w:tcW w:w="905" w:type="dxa"/>
            <w:tcBorders>
              <w:top w:val="single" w:sz="4" w:space="0" w:color="auto"/>
              <w:left w:val="single" w:sz="4" w:space="0" w:color="auto"/>
              <w:bottom w:val="single" w:sz="4" w:space="0" w:color="auto"/>
              <w:right w:val="single" w:sz="4" w:space="0" w:color="auto"/>
            </w:tcBorders>
            <w:vAlign w:val="bottom"/>
          </w:tcPr>
          <w:p w14:paraId="308DB556" w14:textId="77777777" w:rsidR="001E7D8E" w:rsidRPr="00B52E13" w:rsidRDefault="00355068"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ObjectNamePermissive&gt;&gt;</w:t>
            </w:r>
          </w:p>
        </w:tc>
        <w:tc>
          <w:tcPr>
            <w:tcW w:w="1520" w:type="dxa"/>
            <w:tcBorders>
              <w:top w:val="single" w:sz="4" w:space="0" w:color="auto"/>
              <w:left w:val="single" w:sz="4" w:space="0" w:color="auto"/>
              <w:bottom w:val="single" w:sz="4" w:space="0" w:color="auto"/>
              <w:right w:val="single" w:sz="4" w:space="0" w:color="auto"/>
            </w:tcBorders>
            <w:vAlign w:val="bottom"/>
          </w:tcPr>
          <w:p w14:paraId="308DB557" w14:textId="3BBBA0F2" w:rsidR="001E7D8E" w:rsidRPr="00B52E13" w:rsidRDefault="00355068" w:rsidP="002642E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selects from list: Floor</w:t>
            </w:r>
            <w:r w:rsidR="00595EF6" w:rsidRPr="00B52E13">
              <w:rPr>
                <w:rFonts w:ascii="Calibri" w:hAnsi="Calibri"/>
                <w:sz w:val="18"/>
                <w:szCs w:val="18"/>
              </w:rPr>
              <w:t>,</w:t>
            </w:r>
            <w:r w:rsidRPr="00B52E13">
              <w:rPr>
                <w:rFonts w:ascii="Calibri" w:hAnsi="Calibri"/>
                <w:sz w:val="18"/>
                <w:szCs w:val="18"/>
              </w:rPr>
              <w:t xml:space="preserve"> Wall</w:t>
            </w:r>
            <w:r w:rsidR="006B7C09" w:rsidRPr="00B52E13">
              <w:rPr>
                <w:rFonts w:ascii="Calibri" w:hAnsi="Calibri"/>
                <w:sz w:val="18"/>
                <w:szCs w:val="18"/>
              </w:rPr>
              <w:t>, or Raised Concrete</w:t>
            </w:r>
            <w:r w:rsidRPr="00B52E13">
              <w:rPr>
                <w:rFonts w:ascii="Calibri" w:hAnsi="Calibri"/>
                <w:sz w:val="18"/>
                <w:szCs w:val="18"/>
              </w:rPr>
              <w:t>&gt;&gt;</w:t>
            </w:r>
          </w:p>
        </w:tc>
        <w:tc>
          <w:tcPr>
            <w:tcW w:w="1104" w:type="dxa"/>
            <w:tcBorders>
              <w:top w:val="single" w:sz="4" w:space="0" w:color="auto"/>
              <w:left w:val="single" w:sz="4" w:space="0" w:color="auto"/>
              <w:bottom w:val="single" w:sz="4" w:space="0" w:color="auto"/>
              <w:right w:val="single" w:sz="6" w:space="0" w:color="auto"/>
            </w:tcBorders>
            <w:vAlign w:val="bottom"/>
          </w:tcPr>
          <w:p w14:paraId="308DB558" w14:textId="281A4313"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w:t>
            </w:r>
            <w:r w:rsidR="00355068" w:rsidRPr="00B52E13">
              <w:rPr>
                <w:rFonts w:ascii="Calibri" w:hAnsi="Calibri"/>
                <w:sz w:val="18"/>
                <w:szCs w:val="18"/>
              </w:rPr>
              <w:t xml:space="preserve"> list:</w:t>
            </w:r>
            <w:r w:rsidR="001E7D8E" w:rsidRPr="00B52E13">
              <w:rPr>
                <w:rFonts w:ascii="Calibri" w:hAnsi="Calibri"/>
                <w:sz w:val="18"/>
                <w:szCs w:val="18"/>
              </w:rPr>
              <w:t xml:space="preserve"> Wood</w:t>
            </w:r>
            <w:r w:rsidR="006B7C09" w:rsidRPr="00B52E13">
              <w:rPr>
                <w:rFonts w:ascii="Calibri" w:hAnsi="Calibri"/>
                <w:sz w:val="18"/>
                <w:szCs w:val="18"/>
              </w:rPr>
              <w:t>,</w:t>
            </w:r>
            <w:r w:rsidR="001E7D8E" w:rsidRPr="00B52E13">
              <w:rPr>
                <w:rFonts w:ascii="Calibri" w:hAnsi="Calibri"/>
                <w:sz w:val="18"/>
                <w:szCs w:val="18"/>
              </w:rPr>
              <w:t xml:space="preserve"> Metal</w:t>
            </w:r>
            <w:r w:rsidR="006B7C09" w:rsidRPr="00B52E13">
              <w:rPr>
                <w:rFonts w:ascii="Calibri" w:hAnsi="Calibri"/>
                <w:sz w:val="18"/>
                <w:szCs w:val="18"/>
              </w:rPr>
              <w:t xml:space="preserve"> or NA (NA valid only if B02=Raised Concrete)</w:t>
            </w:r>
            <w:r w:rsidRPr="00B52E13">
              <w:rPr>
                <w:rFonts w:ascii="Calibri" w:hAnsi="Calibri"/>
                <w:sz w:val="18"/>
                <w:szCs w:val="18"/>
              </w:rPr>
              <w:t>&gt;&gt;</w:t>
            </w:r>
          </w:p>
        </w:tc>
        <w:tc>
          <w:tcPr>
            <w:tcW w:w="1008" w:type="dxa"/>
            <w:tcBorders>
              <w:top w:val="single" w:sz="4" w:space="0" w:color="auto"/>
              <w:left w:val="single" w:sz="6" w:space="0" w:color="auto"/>
              <w:bottom w:val="single" w:sz="4" w:space="0" w:color="auto"/>
              <w:right w:val="single" w:sz="6" w:space="0" w:color="auto"/>
            </w:tcBorders>
            <w:vAlign w:val="bottom"/>
          </w:tcPr>
          <w:p w14:paraId="308DB559" w14:textId="128BFD9B"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w:t>
            </w:r>
            <w:r w:rsidR="00355068" w:rsidRPr="00B52E13">
              <w:rPr>
                <w:rFonts w:ascii="Calibri" w:hAnsi="Calibri"/>
                <w:sz w:val="18"/>
                <w:szCs w:val="18"/>
              </w:rPr>
              <w:t xml:space="preserve"> list:</w:t>
            </w:r>
            <w:r w:rsidR="001E7D8E" w:rsidRPr="00B52E13">
              <w:rPr>
                <w:rFonts w:ascii="Calibri" w:hAnsi="Calibri"/>
                <w:sz w:val="18"/>
                <w:szCs w:val="18"/>
              </w:rPr>
              <w:t xml:space="preserve"> 2x4, 2x6, 2x8, 2x10, 2x12</w:t>
            </w:r>
            <w:r w:rsidR="006B7C09" w:rsidRPr="00B52E13">
              <w:rPr>
                <w:rFonts w:ascii="Calibri" w:hAnsi="Calibri"/>
                <w:sz w:val="18"/>
                <w:szCs w:val="18"/>
              </w:rPr>
              <w:t>,</w:t>
            </w:r>
            <w:r w:rsidR="001E7D8E" w:rsidRPr="00B52E13">
              <w:rPr>
                <w:rFonts w:ascii="Calibri" w:hAnsi="Calibri"/>
                <w:sz w:val="18"/>
                <w:szCs w:val="18"/>
              </w:rPr>
              <w:t xml:space="preserve"> 2x14</w:t>
            </w:r>
            <w:r w:rsidR="006B7C09" w:rsidRPr="00B52E13">
              <w:rPr>
                <w:rFonts w:ascii="Calibri" w:hAnsi="Calibri"/>
                <w:sz w:val="18"/>
                <w:szCs w:val="18"/>
              </w:rPr>
              <w:t xml:space="preserve"> or NA (NA valid only if B02=Raised Concrete)</w:t>
            </w:r>
            <w:r w:rsidRPr="00B52E13">
              <w:rPr>
                <w:rFonts w:ascii="Calibri" w:hAnsi="Calibri"/>
                <w:sz w:val="18"/>
                <w:szCs w:val="18"/>
              </w:rPr>
              <w:t>&gt;&gt;</w:t>
            </w:r>
          </w:p>
        </w:tc>
        <w:tc>
          <w:tcPr>
            <w:tcW w:w="976" w:type="dxa"/>
            <w:tcBorders>
              <w:top w:val="single" w:sz="4" w:space="0" w:color="auto"/>
              <w:left w:val="single" w:sz="6" w:space="0" w:color="auto"/>
              <w:bottom w:val="single" w:sz="4" w:space="0" w:color="auto"/>
              <w:right w:val="single" w:sz="6" w:space="0" w:color="auto"/>
            </w:tcBorders>
            <w:vAlign w:val="bottom"/>
          </w:tcPr>
          <w:p w14:paraId="308DB55A" w14:textId="47A0A141"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 list: 16 inches on center</w:t>
            </w:r>
            <w:r w:rsidR="009774B4" w:rsidRPr="00B52E13">
              <w:rPr>
                <w:rFonts w:ascii="Calibri" w:hAnsi="Calibri"/>
                <w:sz w:val="18"/>
                <w:szCs w:val="18"/>
              </w:rPr>
              <w:t>,</w:t>
            </w:r>
            <w:r w:rsidR="001E7D8E" w:rsidRPr="00B52E13">
              <w:rPr>
                <w:rFonts w:ascii="Calibri" w:hAnsi="Calibri"/>
                <w:sz w:val="18"/>
                <w:szCs w:val="18"/>
              </w:rPr>
              <w:t>24 inches o</w:t>
            </w:r>
            <w:r w:rsidR="00C72C51" w:rsidRPr="00B52E13">
              <w:rPr>
                <w:rFonts w:ascii="Calibri" w:hAnsi="Calibri"/>
                <w:sz w:val="18"/>
                <w:szCs w:val="18"/>
              </w:rPr>
              <w:t>n</w:t>
            </w:r>
            <w:r w:rsidR="001E7D8E" w:rsidRPr="00B52E13">
              <w:rPr>
                <w:rFonts w:ascii="Calibri" w:hAnsi="Calibri"/>
                <w:sz w:val="18"/>
                <w:szCs w:val="18"/>
              </w:rPr>
              <w:t xml:space="preserve"> center</w:t>
            </w:r>
            <w:r w:rsidR="009774B4" w:rsidRPr="00B52E13">
              <w:rPr>
                <w:rFonts w:ascii="Calibri" w:hAnsi="Calibri"/>
                <w:sz w:val="18"/>
                <w:szCs w:val="18"/>
              </w:rPr>
              <w:t>, 48 inches on center</w:t>
            </w:r>
            <w:r w:rsidR="006B7C09" w:rsidRPr="00B52E13">
              <w:rPr>
                <w:rFonts w:ascii="Calibri" w:hAnsi="Calibri"/>
                <w:sz w:val="18"/>
                <w:szCs w:val="18"/>
              </w:rPr>
              <w:t xml:space="preserve"> or NA (NA valid only if B02=Raised Concrete </w:t>
            </w:r>
            <w:r w:rsidRPr="00B52E13">
              <w:rPr>
                <w:rFonts w:ascii="Calibri" w:hAnsi="Calibri"/>
                <w:sz w:val="18"/>
                <w:szCs w:val="18"/>
              </w:rPr>
              <w:t>&gt;&gt;</w:t>
            </w:r>
          </w:p>
        </w:tc>
        <w:tc>
          <w:tcPr>
            <w:tcW w:w="1064" w:type="dxa"/>
            <w:tcBorders>
              <w:top w:val="single" w:sz="4" w:space="0" w:color="auto"/>
              <w:left w:val="single" w:sz="6" w:space="0" w:color="auto"/>
              <w:bottom w:val="single" w:sz="4" w:space="0" w:color="auto"/>
              <w:right w:val="single" w:sz="6" w:space="0" w:color="auto"/>
            </w:tcBorders>
            <w:vAlign w:val="bottom"/>
          </w:tcPr>
          <w:p w14:paraId="308DB55B"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DecimalNonnegative&gt;&gt;</w:t>
            </w:r>
          </w:p>
        </w:tc>
        <w:tc>
          <w:tcPr>
            <w:tcW w:w="1093" w:type="dxa"/>
            <w:gridSpan w:val="2"/>
            <w:tcBorders>
              <w:top w:val="single" w:sz="4" w:space="0" w:color="auto"/>
              <w:left w:val="single" w:sz="6" w:space="0" w:color="auto"/>
              <w:bottom w:val="single" w:sz="4" w:space="0" w:color="auto"/>
              <w:right w:val="single" w:sz="6" w:space="0" w:color="auto"/>
            </w:tcBorders>
            <w:vAlign w:val="bottom"/>
          </w:tcPr>
          <w:p w14:paraId="308DB55C"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DecimalNonnegative&gt;&gt;</w:t>
            </w:r>
          </w:p>
        </w:tc>
        <w:tc>
          <w:tcPr>
            <w:tcW w:w="1034" w:type="dxa"/>
            <w:tcBorders>
              <w:top w:val="single" w:sz="4" w:space="0" w:color="auto"/>
              <w:left w:val="single" w:sz="6" w:space="0" w:color="auto"/>
              <w:bottom w:val="single" w:sz="4" w:space="0" w:color="auto"/>
              <w:right w:val="single" w:sz="6" w:space="0" w:color="auto"/>
            </w:tcBorders>
            <w:vAlign w:val="bottom"/>
          </w:tcPr>
          <w:p w14:paraId="308DB55D"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DecimalNonnegative&gt;&gt;</w:t>
            </w:r>
          </w:p>
        </w:tc>
        <w:tc>
          <w:tcPr>
            <w:tcW w:w="799" w:type="dxa"/>
            <w:tcBorders>
              <w:top w:val="single" w:sz="4" w:space="0" w:color="auto"/>
              <w:left w:val="single" w:sz="6" w:space="0" w:color="auto"/>
              <w:bottom w:val="single" w:sz="4" w:space="0" w:color="auto"/>
              <w:right w:val="single" w:sz="4" w:space="0" w:color="auto"/>
            </w:tcBorders>
            <w:vAlign w:val="bottom"/>
          </w:tcPr>
          <w:p w14:paraId="308DB55E"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JA_TableID&gt;&gt;</w:t>
            </w:r>
          </w:p>
        </w:tc>
        <w:tc>
          <w:tcPr>
            <w:tcW w:w="770" w:type="dxa"/>
            <w:tcBorders>
              <w:top w:val="single" w:sz="4" w:space="0" w:color="auto"/>
              <w:left w:val="single" w:sz="6" w:space="0" w:color="auto"/>
              <w:bottom w:val="single" w:sz="4" w:space="0" w:color="auto"/>
              <w:right w:val="single" w:sz="4" w:space="0" w:color="auto"/>
            </w:tcBorders>
            <w:vAlign w:val="bottom"/>
          </w:tcPr>
          <w:p w14:paraId="308DB55F"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JA_TableCell&gt;&gt;</w:t>
            </w:r>
          </w:p>
        </w:tc>
        <w:tc>
          <w:tcPr>
            <w:tcW w:w="2412" w:type="dxa"/>
            <w:tcBorders>
              <w:top w:val="single" w:sz="4" w:space="0" w:color="auto"/>
              <w:bottom w:val="single" w:sz="4" w:space="0" w:color="auto"/>
              <w:right w:val="single" w:sz="6" w:space="0" w:color="auto"/>
            </w:tcBorders>
            <w:vAlign w:val="bottom"/>
          </w:tcPr>
          <w:p w14:paraId="3D7232AE" w14:textId="1F8CE4A6" w:rsidR="008C4D47" w:rsidRDefault="00647CDB" w:rsidP="008C4D47">
            <w:pPr>
              <w:rPr>
                <w:rFonts w:asciiTheme="minorHAnsi" w:hAnsiTheme="minorHAnsi"/>
                <w:sz w:val="18"/>
                <w:szCs w:val="18"/>
              </w:rPr>
            </w:pPr>
            <w:r w:rsidRPr="009629A9">
              <w:rPr>
                <w:rFonts w:asciiTheme="minorHAnsi" w:hAnsiTheme="minorHAnsi"/>
                <w:sz w:val="18"/>
                <w:szCs w:val="18"/>
              </w:rPr>
              <w:t>&lt;&lt;</w:t>
            </w:r>
            <w:r w:rsidR="008C4D47" w:rsidRPr="009629A9">
              <w:rPr>
                <w:rFonts w:asciiTheme="minorHAnsi" w:hAnsiTheme="minorHAnsi"/>
                <w:sz w:val="18"/>
                <w:szCs w:val="18"/>
              </w:rPr>
              <w:t xml:space="preserve"> if B02 = </w:t>
            </w:r>
            <w:r w:rsidR="008C4D47">
              <w:rPr>
                <w:rFonts w:asciiTheme="minorHAnsi" w:hAnsiTheme="minorHAnsi"/>
                <w:sz w:val="18"/>
                <w:szCs w:val="18"/>
              </w:rPr>
              <w:t>F</w:t>
            </w:r>
            <w:r w:rsidR="008C4D47" w:rsidRPr="009629A9">
              <w:rPr>
                <w:rFonts w:asciiTheme="minorHAnsi" w:hAnsiTheme="minorHAnsi"/>
                <w:sz w:val="18"/>
                <w:szCs w:val="18"/>
              </w:rPr>
              <w:t>loor, then value = 0.037</w:t>
            </w:r>
            <w:r w:rsidR="008C4D47">
              <w:rPr>
                <w:rFonts w:asciiTheme="minorHAnsi" w:hAnsiTheme="minorHAnsi"/>
                <w:sz w:val="18"/>
                <w:szCs w:val="18"/>
              </w:rPr>
              <w:t>;</w:t>
            </w:r>
          </w:p>
          <w:p w14:paraId="2BBD47E1" w14:textId="77777777" w:rsidR="00C07523" w:rsidRDefault="00C07523" w:rsidP="008C4D47">
            <w:pPr>
              <w:rPr>
                <w:rFonts w:asciiTheme="minorHAnsi" w:hAnsiTheme="minorHAnsi"/>
                <w:sz w:val="18"/>
                <w:szCs w:val="18"/>
              </w:rPr>
            </w:pPr>
          </w:p>
          <w:p w14:paraId="05DCB7EF" w14:textId="47E7C84A" w:rsidR="008C4D47" w:rsidRDefault="008C4D47" w:rsidP="008C4D47">
            <w:pPr>
              <w:rPr>
                <w:rFonts w:asciiTheme="minorHAnsi" w:hAnsiTheme="minorHAnsi"/>
                <w:sz w:val="18"/>
                <w:szCs w:val="18"/>
              </w:rPr>
            </w:pPr>
            <w:r>
              <w:rPr>
                <w:rFonts w:asciiTheme="minorHAnsi" w:hAnsiTheme="minorHAnsi"/>
                <w:sz w:val="18"/>
                <w:szCs w:val="18"/>
              </w:rPr>
              <w:t xml:space="preserve">If B02 = Raised concrete and A09 = </w:t>
            </w:r>
            <w:r w:rsidRPr="00A646D9">
              <w:rPr>
                <w:rFonts w:asciiTheme="minorHAnsi" w:hAnsiTheme="minorHAnsi"/>
                <w:sz w:val="18"/>
                <w:szCs w:val="18"/>
              </w:rPr>
              <w:t>1-2,</w:t>
            </w:r>
            <w:r>
              <w:rPr>
                <w:rFonts w:asciiTheme="minorHAnsi" w:hAnsiTheme="minorHAnsi"/>
                <w:sz w:val="18"/>
                <w:szCs w:val="18"/>
              </w:rPr>
              <w:t xml:space="preserve"> </w:t>
            </w:r>
            <w:r w:rsidRPr="00A646D9">
              <w:rPr>
                <w:rFonts w:asciiTheme="minorHAnsi" w:hAnsiTheme="minorHAnsi"/>
                <w:sz w:val="18"/>
                <w:szCs w:val="18"/>
              </w:rPr>
              <w:t>11, 13-14, or 16</w:t>
            </w:r>
            <w:r>
              <w:rPr>
                <w:rFonts w:asciiTheme="minorHAnsi" w:hAnsiTheme="minorHAnsi"/>
                <w:sz w:val="18"/>
                <w:szCs w:val="18"/>
              </w:rPr>
              <w:t>, then value = 0.092;</w:t>
            </w:r>
          </w:p>
          <w:p w14:paraId="21FB8791" w14:textId="67860FEB" w:rsidR="008C4D47" w:rsidRDefault="008C4D47" w:rsidP="008C4D47">
            <w:pPr>
              <w:rPr>
                <w:rFonts w:asciiTheme="minorHAnsi" w:hAnsiTheme="minorHAnsi"/>
                <w:sz w:val="18"/>
                <w:szCs w:val="18"/>
              </w:rPr>
            </w:pPr>
            <w:r>
              <w:rPr>
                <w:rFonts w:asciiTheme="minorHAnsi" w:hAnsiTheme="minorHAnsi"/>
                <w:sz w:val="18"/>
                <w:szCs w:val="18"/>
              </w:rPr>
              <w:t xml:space="preserve">Elseif </w:t>
            </w:r>
            <w:r w:rsidRPr="00A646D9">
              <w:rPr>
                <w:rFonts w:asciiTheme="minorHAnsi" w:hAnsiTheme="minorHAnsi"/>
                <w:sz w:val="18"/>
                <w:szCs w:val="18"/>
              </w:rPr>
              <w:t>A09 = 3-10</w:t>
            </w:r>
            <w:r>
              <w:rPr>
                <w:rFonts w:asciiTheme="minorHAnsi" w:hAnsiTheme="minorHAnsi"/>
                <w:sz w:val="18"/>
                <w:szCs w:val="18"/>
              </w:rPr>
              <w:t>, then value = 0.269</w:t>
            </w:r>
            <w:r w:rsidR="00C07523">
              <w:rPr>
                <w:rFonts w:asciiTheme="minorHAnsi" w:hAnsiTheme="minorHAnsi"/>
                <w:sz w:val="18"/>
                <w:szCs w:val="18"/>
              </w:rPr>
              <w:t>;</w:t>
            </w:r>
          </w:p>
          <w:p w14:paraId="3612E492" w14:textId="33BC1117" w:rsidR="00C07523" w:rsidRDefault="00C07523" w:rsidP="008C4D47">
            <w:pPr>
              <w:rPr>
                <w:rFonts w:asciiTheme="minorHAnsi" w:hAnsiTheme="minorHAnsi"/>
                <w:sz w:val="18"/>
                <w:szCs w:val="18"/>
              </w:rPr>
            </w:pPr>
            <w:r>
              <w:rPr>
                <w:rFonts w:asciiTheme="minorHAnsi" w:hAnsiTheme="minorHAnsi"/>
                <w:sz w:val="18"/>
                <w:szCs w:val="18"/>
              </w:rPr>
              <w:t>E</w:t>
            </w:r>
            <w:r w:rsidRPr="00A646D9">
              <w:rPr>
                <w:rFonts w:asciiTheme="minorHAnsi" w:hAnsiTheme="minorHAnsi"/>
                <w:sz w:val="18"/>
                <w:szCs w:val="18"/>
              </w:rPr>
              <w:t>lseif A09 = 12 or 15</w:t>
            </w:r>
            <w:r>
              <w:rPr>
                <w:rFonts w:asciiTheme="minorHAnsi" w:hAnsiTheme="minorHAnsi"/>
                <w:sz w:val="18"/>
                <w:szCs w:val="18"/>
              </w:rPr>
              <w:t>, then value = 0.138;</w:t>
            </w:r>
          </w:p>
          <w:p w14:paraId="50E86F74" w14:textId="0EB53660" w:rsidR="00C07523" w:rsidRDefault="00C07523" w:rsidP="008C4D47">
            <w:pPr>
              <w:rPr>
                <w:rFonts w:asciiTheme="minorHAnsi" w:hAnsiTheme="minorHAnsi"/>
                <w:sz w:val="18"/>
                <w:szCs w:val="18"/>
              </w:rPr>
            </w:pPr>
          </w:p>
          <w:p w14:paraId="58F3CCA0" w14:textId="02774B11" w:rsidR="00C07523" w:rsidRDefault="00C07523" w:rsidP="008C4D47">
            <w:pPr>
              <w:rPr>
                <w:rFonts w:asciiTheme="minorHAnsi" w:hAnsiTheme="minorHAnsi"/>
                <w:sz w:val="18"/>
                <w:szCs w:val="18"/>
              </w:rPr>
            </w:pPr>
            <w:r>
              <w:rPr>
                <w:rFonts w:asciiTheme="minorHAnsi" w:hAnsiTheme="minorHAnsi"/>
                <w:sz w:val="18"/>
                <w:szCs w:val="18"/>
              </w:rPr>
              <w:t>If B02 = Wall, then</w:t>
            </w:r>
          </w:p>
          <w:p w14:paraId="0FE37EBB" w14:textId="0A18BBA9" w:rsidR="008C4D47" w:rsidRDefault="00647CDB" w:rsidP="000B5D58">
            <w:pPr>
              <w:rPr>
                <w:rFonts w:asciiTheme="minorHAnsi" w:hAnsiTheme="minorHAnsi"/>
                <w:sz w:val="18"/>
                <w:szCs w:val="18"/>
              </w:rPr>
            </w:pPr>
            <w:r w:rsidRPr="009629A9">
              <w:rPr>
                <w:rFonts w:asciiTheme="minorHAnsi" w:hAnsiTheme="minorHAnsi"/>
                <w:sz w:val="18"/>
                <w:szCs w:val="18"/>
              </w:rPr>
              <w:t>if A11 = S</w:t>
            </w:r>
            <w:r w:rsidR="004E6B12" w:rsidRPr="009629A9">
              <w:rPr>
                <w:rFonts w:asciiTheme="minorHAnsi" w:hAnsiTheme="minorHAnsi"/>
                <w:sz w:val="18"/>
                <w:szCs w:val="18"/>
              </w:rPr>
              <w:t xml:space="preserve">ingle </w:t>
            </w:r>
            <w:r w:rsidRPr="009629A9">
              <w:rPr>
                <w:rFonts w:asciiTheme="minorHAnsi" w:hAnsiTheme="minorHAnsi"/>
                <w:sz w:val="18"/>
                <w:szCs w:val="18"/>
              </w:rPr>
              <w:t>F</w:t>
            </w:r>
            <w:r w:rsidR="004E6B12" w:rsidRPr="009629A9">
              <w:rPr>
                <w:rFonts w:asciiTheme="minorHAnsi" w:hAnsiTheme="minorHAnsi"/>
                <w:sz w:val="18"/>
                <w:szCs w:val="18"/>
              </w:rPr>
              <w:t>amily</w:t>
            </w:r>
            <w:r w:rsidR="009D41ED" w:rsidRPr="009629A9">
              <w:rPr>
                <w:rFonts w:asciiTheme="minorHAnsi" w:hAnsiTheme="minorHAnsi"/>
                <w:sz w:val="18"/>
                <w:szCs w:val="18"/>
              </w:rPr>
              <w:t xml:space="preserve"> and</w:t>
            </w:r>
            <w:r w:rsidRPr="009629A9">
              <w:rPr>
                <w:rFonts w:asciiTheme="minorHAnsi" w:hAnsiTheme="minorHAnsi"/>
                <w:sz w:val="18"/>
                <w:szCs w:val="18"/>
              </w:rPr>
              <w:t xml:space="preserve"> A09 = 1-5 or 8-16, then value = 0.048</w:t>
            </w:r>
            <w:r w:rsidR="008C4D47">
              <w:rPr>
                <w:rFonts w:asciiTheme="minorHAnsi" w:hAnsiTheme="minorHAnsi"/>
                <w:sz w:val="18"/>
                <w:szCs w:val="18"/>
              </w:rPr>
              <w:t>;</w:t>
            </w:r>
            <w:r w:rsidR="003F3EE7" w:rsidRPr="009629A9">
              <w:rPr>
                <w:rFonts w:asciiTheme="minorHAnsi" w:hAnsiTheme="minorHAnsi"/>
                <w:sz w:val="18"/>
                <w:szCs w:val="18"/>
              </w:rPr>
              <w:t xml:space="preserve"> </w:t>
            </w:r>
          </w:p>
          <w:p w14:paraId="2A03BF34" w14:textId="6D464694" w:rsidR="00EE4B45" w:rsidRDefault="00C07523" w:rsidP="000B5D58">
            <w:pPr>
              <w:rPr>
                <w:rFonts w:asciiTheme="minorHAnsi" w:hAnsiTheme="minorHAnsi"/>
                <w:sz w:val="18"/>
                <w:szCs w:val="18"/>
              </w:rPr>
            </w:pPr>
            <w:r>
              <w:rPr>
                <w:rFonts w:asciiTheme="minorHAnsi" w:hAnsiTheme="minorHAnsi"/>
                <w:sz w:val="18"/>
                <w:szCs w:val="18"/>
              </w:rPr>
              <w:t>e</w:t>
            </w:r>
            <w:r w:rsidR="003F3EE7" w:rsidRPr="009629A9">
              <w:rPr>
                <w:rFonts w:asciiTheme="minorHAnsi" w:hAnsiTheme="minorHAnsi"/>
                <w:sz w:val="18"/>
                <w:szCs w:val="18"/>
              </w:rPr>
              <w:t>lse</w:t>
            </w:r>
            <w:r w:rsidR="008C4D47">
              <w:rPr>
                <w:rFonts w:asciiTheme="minorHAnsi" w:hAnsiTheme="minorHAnsi"/>
                <w:sz w:val="18"/>
                <w:szCs w:val="18"/>
              </w:rPr>
              <w:t xml:space="preserve"> if A09 = 6 or 7, then value =</w:t>
            </w:r>
            <w:r w:rsidR="003F3EE7" w:rsidRPr="009629A9">
              <w:rPr>
                <w:rFonts w:asciiTheme="minorHAnsi" w:hAnsiTheme="minorHAnsi"/>
                <w:sz w:val="18"/>
                <w:szCs w:val="18"/>
              </w:rPr>
              <w:t xml:space="preserve"> 0.065</w:t>
            </w:r>
            <w:r w:rsidR="00647CDB" w:rsidRPr="009629A9">
              <w:rPr>
                <w:rFonts w:asciiTheme="minorHAnsi" w:hAnsiTheme="minorHAnsi"/>
                <w:sz w:val="18"/>
                <w:szCs w:val="18"/>
              </w:rPr>
              <w:t xml:space="preserve">; </w:t>
            </w:r>
          </w:p>
          <w:p w14:paraId="4D650B57" w14:textId="348E766E" w:rsidR="00C07523" w:rsidRDefault="00647CDB" w:rsidP="000B5D58">
            <w:pPr>
              <w:rPr>
                <w:rFonts w:asciiTheme="minorHAnsi" w:hAnsiTheme="minorHAnsi"/>
                <w:sz w:val="18"/>
                <w:szCs w:val="18"/>
              </w:rPr>
            </w:pPr>
            <w:r w:rsidRPr="009629A9">
              <w:rPr>
                <w:rFonts w:asciiTheme="minorHAnsi" w:hAnsiTheme="minorHAnsi"/>
                <w:sz w:val="18"/>
                <w:szCs w:val="18"/>
              </w:rPr>
              <w:t xml:space="preserve">if A11 = </w:t>
            </w:r>
            <w:r w:rsidR="004E6B12" w:rsidRPr="009629A9">
              <w:rPr>
                <w:rFonts w:asciiTheme="minorHAnsi" w:hAnsiTheme="minorHAnsi"/>
                <w:sz w:val="18"/>
                <w:szCs w:val="18"/>
              </w:rPr>
              <w:t>Multifamily</w:t>
            </w:r>
            <w:r w:rsidR="0077354B">
              <w:rPr>
                <w:rFonts w:asciiTheme="minorHAnsi" w:hAnsiTheme="minorHAnsi"/>
                <w:sz w:val="18"/>
                <w:szCs w:val="18"/>
              </w:rPr>
              <w:t xml:space="preserve"> or Multifamily with central water heating</w:t>
            </w:r>
            <w:r w:rsidR="00C07523">
              <w:rPr>
                <w:rFonts w:asciiTheme="minorHAnsi" w:hAnsiTheme="minorHAnsi"/>
                <w:sz w:val="18"/>
                <w:szCs w:val="18"/>
              </w:rPr>
              <w:t xml:space="preserve"> and</w:t>
            </w:r>
            <w:r w:rsidRPr="009629A9">
              <w:rPr>
                <w:rFonts w:asciiTheme="minorHAnsi" w:hAnsiTheme="minorHAnsi"/>
                <w:sz w:val="18"/>
                <w:szCs w:val="18"/>
              </w:rPr>
              <w:t xml:space="preserve"> A09 = 1-5 or 8-16</w:t>
            </w:r>
            <w:r w:rsidR="00C07523">
              <w:rPr>
                <w:rFonts w:asciiTheme="minorHAnsi" w:hAnsiTheme="minorHAnsi"/>
                <w:sz w:val="18"/>
                <w:szCs w:val="18"/>
              </w:rPr>
              <w:t>,</w:t>
            </w:r>
            <w:r w:rsidR="003C680B">
              <w:rPr>
                <w:rFonts w:asciiTheme="minorHAnsi" w:hAnsiTheme="minorHAnsi"/>
                <w:sz w:val="18"/>
                <w:szCs w:val="18"/>
              </w:rPr>
              <w:t xml:space="preserve"> </w:t>
            </w:r>
            <w:r w:rsidR="009D41ED" w:rsidRPr="009629A9">
              <w:rPr>
                <w:rFonts w:asciiTheme="minorHAnsi" w:hAnsiTheme="minorHAnsi"/>
                <w:sz w:val="18"/>
                <w:szCs w:val="18"/>
              </w:rPr>
              <w:t xml:space="preserve">then value = </w:t>
            </w:r>
            <w:r w:rsidRPr="009629A9">
              <w:rPr>
                <w:rFonts w:asciiTheme="minorHAnsi" w:hAnsiTheme="minorHAnsi"/>
                <w:sz w:val="18"/>
                <w:szCs w:val="18"/>
              </w:rPr>
              <w:t>0.051</w:t>
            </w:r>
            <w:r w:rsidR="00EE4B45">
              <w:rPr>
                <w:rFonts w:asciiTheme="minorHAnsi" w:hAnsiTheme="minorHAnsi"/>
                <w:sz w:val="18"/>
                <w:szCs w:val="18"/>
              </w:rPr>
              <w:t>,</w:t>
            </w:r>
          </w:p>
          <w:p w14:paraId="308DB560" w14:textId="4BD03B81" w:rsidR="001E7D8E" w:rsidRPr="00B52E13" w:rsidRDefault="003F3EE7" w:rsidP="00D57864">
            <w:pPr>
              <w:rPr>
                <w:rFonts w:ascii="Calibri" w:hAnsi="Calibri"/>
                <w:sz w:val="18"/>
                <w:szCs w:val="18"/>
              </w:rPr>
            </w:pPr>
            <w:r w:rsidRPr="009629A9">
              <w:rPr>
                <w:rFonts w:asciiTheme="minorHAnsi" w:hAnsiTheme="minorHAnsi"/>
                <w:sz w:val="18"/>
                <w:szCs w:val="18"/>
              </w:rPr>
              <w:t xml:space="preserve">else </w:t>
            </w:r>
            <w:r w:rsidR="00C07523">
              <w:rPr>
                <w:rFonts w:asciiTheme="minorHAnsi" w:hAnsiTheme="minorHAnsi"/>
                <w:sz w:val="18"/>
                <w:szCs w:val="18"/>
              </w:rPr>
              <w:t xml:space="preserve">if A09 = 6 or 7, then value = </w:t>
            </w:r>
            <w:r w:rsidRPr="009629A9">
              <w:rPr>
                <w:rFonts w:asciiTheme="minorHAnsi" w:hAnsiTheme="minorHAnsi"/>
                <w:sz w:val="18"/>
                <w:szCs w:val="18"/>
              </w:rPr>
              <w:t>0.065</w:t>
            </w:r>
            <w:r w:rsidR="00647CDB" w:rsidRPr="009629A9">
              <w:rPr>
                <w:rFonts w:asciiTheme="minorHAnsi" w:hAnsiTheme="minorHAnsi"/>
                <w:sz w:val="18"/>
                <w:szCs w:val="18"/>
              </w:rPr>
              <w:t>&gt;&gt;</w:t>
            </w:r>
          </w:p>
        </w:tc>
        <w:tc>
          <w:tcPr>
            <w:tcW w:w="1705" w:type="dxa"/>
            <w:tcBorders>
              <w:top w:val="single" w:sz="4" w:space="0" w:color="auto"/>
              <w:left w:val="single" w:sz="6" w:space="0" w:color="auto"/>
              <w:bottom w:val="single" w:sz="4" w:space="0" w:color="auto"/>
              <w:right w:val="single" w:sz="4" w:space="0" w:color="auto"/>
            </w:tcBorders>
            <w:vAlign w:val="bottom"/>
          </w:tcPr>
          <w:p w14:paraId="308DB561" w14:textId="77777777" w:rsidR="001E7D8E" w:rsidRPr="009629A9"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Text&gt;&gt;</w:t>
            </w:r>
          </w:p>
        </w:tc>
      </w:tr>
      <w:tr w:rsidR="001E7D8E" w:rsidRPr="009B3A0C" w14:paraId="308DB56F" w14:textId="77777777" w:rsidTr="007C6199">
        <w:trPr>
          <w:cantSplit/>
          <w:trHeight w:val="45"/>
        </w:trPr>
        <w:tc>
          <w:tcPr>
            <w:tcW w:w="905" w:type="dxa"/>
            <w:tcBorders>
              <w:top w:val="single" w:sz="4" w:space="0" w:color="auto"/>
              <w:left w:val="single" w:sz="4" w:space="0" w:color="auto"/>
              <w:bottom w:val="single" w:sz="4" w:space="0" w:color="auto"/>
              <w:right w:val="single" w:sz="4" w:space="0" w:color="auto"/>
            </w:tcBorders>
            <w:vAlign w:val="bottom"/>
          </w:tcPr>
          <w:p w14:paraId="308DB563"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520" w:type="dxa"/>
            <w:tcBorders>
              <w:top w:val="single" w:sz="4" w:space="0" w:color="auto"/>
              <w:left w:val="single" w:sz="4" w:space="0" w:color="auto"/>
              <w:bottom w:val="single" w:sz="4" w:space="0" w:color="auto"/>
              <w:right w:val="single" w:sz="4" w:space="0" w:color="auto"/>
            </w:tcBorders>
            <w:vAlign w:val="bottom"/>
          </w:tcPr>
          <w:p w14:paraId="308DB564"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104" w:type="dxa"/>
            <w:tcBorders>
              <w:top w:val="single" w:sz="4" w:space="0" w:color="auto"/>
              <w:left w:val="single" w:sz="4" w:space="0" w:color="auto"/>
              <w:bottom w:val="single" w:sz="4" w:space="0" w:color="auto"/>
              <w:right w:val="single" w:sz="6" w:space="0" w:color="auto"/>
            </w:tcBorders>
            <w:vAlign w:val="bottom"/>
          </w:tcPr>
          <w:p w14:paraId="308DB565"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08" w:type="dxa"/>
            <w:tcBorders>
              <w:top w:val="single" w:sz="4" w:space="0" w:color="auto"/>
              <w:left w:val="single" w:sz="6" w:space="0" w:color="auto"/>
              <w:bottom w:val="single" w:sz="4" w:space="0" w:color="auto"/>
              <w:right w:val="single" w:sz="6" w:space="0" w:color="auto"/>
            </w:tcBorders>
            <w:vAlign w:val="bottom"/>
          </w:tcPr>
          <w:p w14:paraId="308DB566"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976" w:type="dxa"/>
            <w:tcBorders>
              <w:top w:val="single" w:sz="4" w:space="0" w:color="auto"/>
              <w:left w:val="single" w:sz="6" w:space="0" w:color="auto"/>
              <w:bottom w:val="single" w:sz="4" w:space="0" w:color="auto"/>
              <w:right w:val="single" w:sz="6" w:space="0" w:color="auto"/>
            </w:tcBorders>
            <w:vAlign w:val="bottom"/>
          </w:tcPr>
          <w:p w14:paraId="308DB567"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tcPr>
          <w:p w14:paraId="308DB568"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93" w:type="dxa"/>
            <w:gridSpan w:val="2"/>
            <w:tcBorders>
              <w:top w:val="single" w:sz="4" w:space="0" w:color="auto"/>
              <w:left w:val="single" w:sz="6" w:space="0" w:color="auto"/>
              <w:bottom w:val="single" w:sz="4" w:space="0" w:color="auto"/>
              <w:right w:val="single" w:sz="6" w:space="0" w:color="auto"/>
            </w:tcBorders>
            <w:vAlign w:val="bottom"/>
          </w:tcPr>
          <w:p w14:paraId="308DB569"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34" w:type="dxa"/>
            <w:tcBorders>
              <w:top w:val="single" w:sz="4" w:space="0" w:color="auto"/>
              <w:left w:val="single" w:sz="6" w:space="0" w:color="auto"/>
              <w:bottom w:val="single" w:sz="4" w:space="0" w:color="auto"/>
              <w:right w:val="single" w:sz="6" w:space="0" w:color="auto"/>
            </w:tcBorders>
            <w:vAlign w:val="bottom"/>
          </w:tcPr>
          <w:p w14:paraId="308DB56A"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799" w:type="dxa"/>
            <w:tcBorders>
              <w:top w:val="single" w:sz="4" w:space="0" w:color="auto"/>
              <w:left w:val="single" w:sz="6" w:space="0" w:color="auto"/>
              <w:bottom w:val="single" w:sz="4" w:space="0" w:color="auto"/>
              <w:right w:val="single" w:sz="4" w:space="0" w:color="auto"/>
            </w:tcBorders>
            <w:vAlign w:val="bottom"/>
          </w:tcPr>
          <w:p w14:paraId="308DB56B"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770" w:type="dxa"/>
            <w:tcBorders>
              <w:top w:val="single" w:sz="4" w:space="0" w:color="auto"/>
              <w:left w:val="single" w:sz="6" w:space="0" w:color="auto"/>
              <w:bottom w:val="single" w:sz="4" w:space="0" w:color="auto"/>
              <w:right w:val="single" w:sz="4" w:space="0" w:color="auto"/>
            </w:tcBorders>
            <w:vAlign w:val="bottom"/>
          </w:tcPr>
          <w:p w14:paraId="308DB56C"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2412" w:type="dxa"/>
            <w:tcBorders>
              <w:top w:val="single" w:sz="4" w:space="0" w:color="auto"/>
              <w:bottom w:val="single" w:sz="4" w:space="0" w:color="auto"/>
              <w:right w:val="single" w:sz="6" w:space="0" w:color="auto"/>
            </w:tcBorders>
            <w:vAlign w:val="bottom"/>
          </w:tcPr>
          <w:p w14:paraId="308DB56D"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705" w:type="dxa"/>
            <w:tcBorders>
              <w:top w:val="single" w:sz="4" w:space="0" w:color="auto"/>
              <w:left w:val="single" w:sz="6" w:space="0" w:color="auto"/>
              <w:bottom w:val="single" w:sz="4" w:space="0" w:color="auto"/>
              <w:right w:val="single" w:sz="4" w:space="0" w:color="auto"/>
            </w:tcBorders>
            <w:vAlign w:val="bottom"/>
          </w:tcPr>
          <w:p w14:paraId="308DB56E"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r>
    </w:tbl>
    <w:p w14:paraId="308DB570" w14:textId="77777777" w:rsidR="0031551A" w:rsidRPr="009B3A0C" w:rsidRDefault="0031551A" w:rsidP="0031551A">
      <w:pPr>
        <w:tabs>
          <w:tab w:val="left" w:pos="1368"/>
          <w:tab w:val="left" w:pos="2988"/>
          <w:tab w:val="left" w:pos="3978"/>
          <w:tab w:val="left" w:pos="5508"/>
          <w:tab w:val="left" w:pos="6948"/>
          <w:tab w:val="left" w:pos="7938"/>
          <w:tab w:val="left" w:pos="9108"/>
          <w:tab w:val="left" w:pos="10098"/>
          <w:tab w:val="left" w:pos="11178"/>
        </w:tabs>
        <w:rPr>
          <w:rFonts w:ascii="Calibri" w:hAnsi="Calibri"/>
          <w:sz w:val="18"/>
          <w:szCs w:val="18"/>
        </w:rPr>
      </w:pPr>
    </w:p>
    <w:tbl>
      <w:tblPr>
        <w:tblW w:w="4783"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47"/>
        <w:gridCol w:w="2036"/>
        <w:gridCol w:w="976"/>
        <w:gridCol w:w="1064"/>
        <w:gridCol w:w="1064"/>
        <w:gridCol w:w="975"/>
        <w:gridCol w:w="829"/>
        <w:gridCol w:w="829"/>
        <w:gridCol w:w="2805"/>
        <w:gridCol w:w="2340"/>
      </w:tblGrid>
      <w:tr w:rsidR="00204AF5" w:rsidRPr="009B3A0C" w14:paraId="35616889" w14:textId="77777777" w:rsidTr="00204AF5">
        <w:trPr>
          <w:cantSplit/>
          <w:trHeight w:val="45"/>
        </w:trPr>
        <w:tc>
          <w:tcPr>
            <w:tcW w:w="13765" w:type="dxa"/>
            <w:gridSpan w:val="10"/>
            <w:tcBorders>
              <w:top w:val="single" w:sz="4" w:space="0" w:color="auto"/>
              <w:left w:val="single" w:sz="4" w:space="0" w:color="auto"/>
              <w:bottom w:val="single" w:sz="4" w:space="0" w:color="auto"/>
              <w:right w:val="single" w:sz="4" w:space="0" w:color="auto"/>
            </w:tcBorders>
            <w:vAlign w:val="center"/>
          </w:tcPr>
          <w:p w14:paraId="528E3A5A" w14:textId="075C1E43" w:rsidR="00204AF5" w:rsidRDefault="00204AF5" w:rsidP="004A2993">
            <w:pPr>
              <w:keepNext/>
              <w:tabs>
                <w:tab w:val="left" w:pos="540"/>
                <w:tab w:val="left" w:pos="900"/>
                <w:tab w:val="left" w:pos="3420"/>
              </w:tabs>
              <w:rPr>
                <w:rFonts w:ascii="Calibri" w:hAnsi="Calibri"/>
                <w:sz w:val="18"/>
                <w:szCs w:val="18"/>
              </w:rPr>
            </w:pPr>
            <w:r w:rsidRPr="004358FA">
              <w:rPr>
                <w:rFonts w:ascii="Calibri" w:eastAsia="Calibri" w:hAnsi="Calibri"/>
                <w:b/>
                <w:sz w:val="20"/>
                <w:szCs w:val="22"/>
              </w:rPr>
              <w:lastRenderedPageBreak/>
              <w:t xml:space="preserve">C. Opaque Surface Details – </w:t>
            </w:r>
            <w:r w:rsidR="003A1424">
              <w:rPr>
                <w:rFonts w:ascii="Calibri" w:eastAsia="Calibri" w:hAnsi="Calibri"/>
                <w:b/>
                <w:sz w:val="20"/>
                <w:szCs w:val="22"/>
              </w:rPr>
              <w:t xml:space="preserve">Nonframed </w:t>
            </w:r>
            <w:r w:rsidRPr="004358FA">
              <w:rPr>
                <w:rFonts w:ascii="Calibri" w:eastAsia="Calibri" w:hAnsi="Calibri"/>
                <w:sz w:val="20"/>
                <w:szCs w:val="22"/>
              </w:rPr>
              <w:t>(Section 150.1(c)1)</w:t>
            </w:r>
          </w:p>
        </w:tc>
      </w:tr>
      <w:tr w:rsidR="00204AF5" w:rsidRPr="009B3A0C" w14:paraId="308DB57E"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center"/>
          </w:tcPr>
          <w:p w14:paraId="308DB573"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2036" w:type="dxa"/>
            <w:tcBorders>
              <w:top w:val="single" w:sz="4" w:space="0" w:color="auto"/>
              <w:left w:val="single" w:sz="4" w:space="0" w:color="auto"/>
              <w:right w:val="single" w:sz="4" w:space="0" w:color="auto"/>
            </w:tcBorders>
            <w:vAlign w:val="center"/>
          </w:tcPr>
          <w:p w14:paraId="308DB575" w14:textId="1059C0D1"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2</w:t>
            </w:r>
          </w:p>
        </w:tc>
        <w:tc>
          <w:tcPr>
            <w:tcW w:w="976" w:type="dxa"/>
            <w:tcBorders>
              <w:top w:val="single" w:sz="4" w:space="0" w:color="auto"/>
              <w:left w:val="single" w:sz="4" w:space="0" w:color="auto"/>
              <w:bottom w:val="single" w:sz="4" w:space="0" w:color="auto"/>
              <w:right w:val="single" w:sz="6" w:space="0" w:color="auto"/>
            </w:tcBorders>
            <w:vAlign w:val="center"/>
          </w:tcPr>
          <w:p w14:paraId="308DB576" w14:textId="28C68336"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3</w:t>
            </w:r>
          </w:p>
        </w:tc>
        <w:tc>
          <w:tcPr>
            <w:tcW w:w="1064" w:type="dxa"/>
            <w:tcBorders>
              <w:top w:val="single" w:sz="4" w:space="0" w:color="auto"/>
              <w:left w:val="single" w:sz="6" w:space="0" w:color="auto"/>
              <w:bottom w:val="single" w:sz="4" w:space="0" w:color="auto"/>
              <w:right w:val="single" w:sz="6" w:space="0" w:color="auto"/>
            </w:tcBorders>
            <w:vAlign w:val="center"/>
          </w:tcPr>
          <w:p w14:paraId="308DB577" w14:textId="24F8AB29" w:rsidR="00204AF5" w:rsidRPr="009B3A0C" w:rsidDel="00773279"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4</w:t>
            </w:r>
          </w:p>
        </w:tc>
        <w:tc>
          <w:tcPr>
            <w:tcW w:w="1064" w:type="dxa"/>
            <w:tcBorders>
              <w:top w:val="single" w:sz="4" w:space="0" w:color="auto"/>
              <w:left w:val="single" w:sz="6" w:space="0" w:color="auto"/>
              <w:bottom w:val="single" w:sz="4" w:space="0" w:color="auto"/>
              <w:right w:val="single" w:sz="6" w:space="0" w:color="auto"/>
            </w:tcBorders>
            <w:vAlign w:val="center"/>
          </w:tcPr>
          <w:p w14:paraId="308DB578" w14:textId="5043A2C1"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5</w:t>
            </w:r>
          </w:p>
        </w:tc>
        <w:tc>
          <w:tcPr>
            <w:tcW w:w="975" w:type="dxa"/>
            <w:tcBorders>
              <w:top w:val="single" w:sz="4" w:space="0" w:color="auto"/>
              <w:left w:val="single" w:sz="6" w:space="0" w:color="auto"/>
              <w:bottom w:val="single" w:sz="4" w:space="0" w:color="auto"/>
              <w:right w:val="single" w:sz="4" w:space="0" w:color="auto"/>
            </w:tcBorders>
            <w:vAlign w:val="center"/>
          </w:tcPr>
          <w:p w14:paraId="308DB579" w14:textId="0CDDD0D8"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6</w:t>
            </w:r>
          </w:p>
        </w:tc>
        <w:tc>
          <w:tcPr>
            <w:tcW w:w="829" w:type="dxa"/>
            <w:tcBorders>
              <w:top w:val="single" w:sz="4" w:space="0" w:color="auto"/>
              <w:bottom w:val="single" w:sz="4" w:space="0" w:color="auto"/>
              <w:right w:val="single" w:sz="6" w:space="0" w:color="auto"/>
            </w:tcBorders>
            <w:vAlign w:val="center"/>
          </w:tcPr>
          <w:p w14:paraId="308DB57A" w14:textId="1CF9FF70" w:rsidR="00204AF5" w:rsidRPr="009B3A0C" w:rsidRDefault="00204AF5" w:rsidP="006C225C">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6C225C">
              <w:rPr>
                <w:rFonts w:ascii="Calibri" w:hAnsi="Calibri"/>
                <w:sz w:val="18"/>
                <w:szCs w:val="18"/>
              </w:rPr>
              <w:t>7</w:t>
            </w:r>
          </w:p>
        </w:tc>
        <w:tc>
          <w:tcPr>
            <w:tcW w:w="829" w:type="dxa"/>
            <w:tcBorders>
              <w:top w:val="single" w:sz="4" w:space="0" w:color="auto"/>
              <w:bottom w:val="single" w:sz="4" w:space="0" w:color="auto"/>
              <w:right w:val="single" w:sz="6" w:space="0" w:color="auto"/>
            </w:tcBorders>
            <w:vAlign w:val="center"/>
          </w:tcPr>
          <w:p w14:paraId="308DB57B" w14:textId="6B36726F" w:rsidR="00204AF5" w:rsidRPr="009B3A0C" w:rsidRDefault="00204AF5" w:rsidP="006C225C">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6C225C">
              <w:rPr>
                <w:rFonts w:ascii="Calibri" w:hAnsi="Calibri"/>
                <w:sz w:val="18"/>
                <w:szCs w:val="18"/>
              </w:rPr>
              <w:t>8</w:t>
            </w:r>
          </w:p>
        </w:tc>
        <w:tc>
          <w:tcPr>
            <w:tcW w:w="2805" w:type="dxa"/>
            <w:tcBorders>
              <w:top w:val="single" w:sz="4" w:space="0" w:color="auto"/>
              <w:left w:val="single" w:sz="6" w:space="0" w:color="auto"/>
              <w:bottom w:val="single" w:sz="4" w:space="0" w:color="auto"/>
            </w:tcBorders>
            <w:vAlign w:val="center"/>
          </w:tcPr>
          <w:p w14:paraId="308DB57C" w14:textId="2C04E8E1" w:rsidR="00204AF5" w:rsidRPr="009B3A0C" w:rsidRDefault="006C225C" w:rsidP="006C225C">
            <w:pPr>
              <w:keepNext/>
              <w:tabs>
                <w:tab w:val="left" w:pos="540"/>
                <w:tab w:val="left" w:pos="900"/>
                <w:tab w:val="left" w:pos="3420"/>
              </w:tabs>
              <w:jc w:val="center"/>
              <w:rPr>
                <w:rFonts w:ascii="Calibri" w:hAnsi="Calibri"/>
                <w:sz w:val="18"/>
                <w:szCs w:val="18"/>
              </w:rPr>
            </w:pPr>
            <w:r>
              <w:rPr>
                <w:rFonts w:ascii="Calibri" w:hAnsi="Calibri"/>
                <w:sz w:val="18"/>
                <w:szCs w:val="18"/>
              </w:rPr>
              <w:t>09</w:t>
            </w:r>
          </w:p>
        </w:tc>
        <w:tc>
          <w:tcPr>
            <w:tcW w:w="2340" w:type="dxa"/>
            <w:tcBorders>
              <w:top w:val="single" w:sz="4" w:space="0" w:color="auto"/>
              <w:left w:val="single" w:sz="6" w:space="0" w:color="auto"/>
              <w:bottom w:val="single" w:sz="4" w:space="0" w:color="auto"/>
              <w:right w:val="single" w:sz="4" w:space="0" w:color="auto"/>
            </w:tcBorders>
            <w:vAlign w:val="center"/>
          </w:tcPr>
          <w:p w14:paraId="308DB57D" w14:textId="6DBB0DBA"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1</w:t>
            </w:r>
            <w:r w:rsidR="006C225C">
              <w:rPr>
                <w:rFonts w:ascii="Calibri" w:hAnsi="Calibri"/>
                <w:sz w:val="18"/>
                <w:szCs w:val="18"/>
              </w:rPr>
              <w:t>0</w:t>
            </w:r>
          </w:p>
        </w:tc>
      </w:tr>
      <w:tr w:rsidR="00204AF5" w:rsidRPr="009B3A0C" w14:paraId="308DB587" w14:textId="77777777" w:rsidTr="000C4330">
        <w:trPr>
          <w:cantSplit/>
          <w:trHeight w:val="249"/>
        </w:trPr>
        <w:tc>
          <w:tcPr>
            <w:tcW w:w="847" w:type="dxa"/>
            <w:vMerge w:val="restart"/>
            <w:tcBorders>
              <w:top w:val="single" w:sz="4" w:space="0" w:color="auto"/>
              <w:left w:val="single" w:sz="4" w:space="0" w:color="auto"/>
              <w:right w:val="single" w:sz="4" w:space="0" w:color="auto"/>
            </w:tcBorders>
            <w:vAlign w:val="bottom"/>
          </w:tcPr>
          <w:p w14:paraId="308DB57F"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2036" w:type="dxa"/>
            <w:vMerge w:val="restart"/>
            <w:tcBorders>
              <w:left w:val="single" w:sz="4" w:space="0" w:color="auto"/>
              <w:right w:val="single" w:sz="4" w:space="0" w:color="auto"/>
            </w:tcBorders>
            <w:vAlign w:val="bottom"/>
          </w:tcPr>
          <w:p w14:paraId="308DB581"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Assembly Materials</w:t>
            </w:r>
          </w:p>
        </w:tc>
        <w:tc>
          <w:tcPr>
            <w:tcW w:w="976" w:type="dxa"/>
            <w:vMerge w:val="restart"/>
            <w:tcBorders>
              <w:top w:val="single" w:sz="4" w:space="0" w:color="auto"/>
              <w:left w:val="single" w:sz="4" w:space="0" w:color="auto"/>
              <w:right w:val="single" w:sz="6" w:space="0" w:color="auto"/>
            </w:tcBorders>
            <w:vAlign w:val="bottom"/>
          </w:tcPr>
          <w:p w14:paraId="308DB582" w14:textId="77777777" w:rsidR="00204AF5"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308DB583"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761" w:type="dxa"/>
            <w:gridSpan w:val="5"/>
            <w:tcBorders>
              <w:top w:val="single" w:sz="4" w:space="0" w:color="auto"/>
              <w:left w:val="single" w:sz="6" w:space="0" w:color="auto"/>
              <w:bottom w:val="single" w:sz="4" w:space="0" w:color="auto"/>
              <w:right w:val="single" w:sz="6" w:space="0" w:color="auto"/>
            </w:tcBorders>
            <w:vAlign w:val="bottom"/>
          </w:tcPr>
          <w:p w14:paraId="308DB584" w14:textId="77777777" w:rsidR="00204AF5" w:rsidRPr="00E77A45" w:rsidRDefault="00204AF5" w:rsidP="00D75220">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2805" w:type="dxa"/>
            <w:tcBorders>
              <w:top w:val="single" w:sz="4" w:space="0" w:color="auto"/>
              <w:left w:val="single" w:sz="6" w:space="0" w:color="auto"/>
            </w:tcBorders>
            <w:vAlign w:val="bottom"/>
          </w:tcPr>
          <w:p w14:paraId="308DB585" w14:textId="1E90E84E" w:rsidR="00204AF5" w:rsidRPr="00E77A45" w:rsidRDefault="00204AF5" w:rsidP="00204AF5">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Required</w:t>
            </w:r>
          </w:p>
        </w:tc>
        <w:tc>
          <w:tcPr>
            <w:tcW w:w="2340" w:type="dxa"/>
            <w:vMerge w:val="restart"/>
            <w:tcBorders>
              <w:top w:val="single" w:sz="4" w:space="0" w:color="auto"/>
              <w:left w:val="single" w:sz="6" w:space="0" w:color="auto"/>
              <w:right w:val="single" w:sz="4" w:space="0" w:color="auto"/>
            </w:tcBorders>
            <w:vAlign w:val="bottom"/>
          </w:tcPr>
          <w:p w14:paraId="308DB586"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204AF5" w:rsidRPr="009B3A0C" w14:paraId="308DB592" w14:textId="77777777" w:rsidTr="000C4330">
        <w:trPr>
          <w:cantSplit/>
          <w:trHeight w:val="386"/>
        </w:trPr>
        <w:tc>
          <w:tcPr>
            <w:tcW w:w="847" w:type="dxa"/>
            <w:vMerge/>
            <w:tcBorders>
              <w:left w:val="single" w:sz="4" w:space="0" w:color="auto"/>
              <w:right w:val="single" w:sz="4" w:space="0" w:color="auto"/>
            </w:tcBorders>
            <w:vAlign w:val="bottom"/>
          </w:tcPr>
          <w:p w14:paraId="308DB588"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036" w:type="dxa"/>
            <w:vMerge/>
            <w:tcBorders>
              <w:left w:val="single" w:sz="4" w:space="0" w:color="auto"/>
              <w:right w:val="single" w:sz="4" w:space="0" w:color="auto"/>
            </w:tcBorders>
            <w:vAlign w:val="bottom"/>
          </w:tcPr>
          <w:p w14:paraId="308DB58A"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6" w:type="dxa"/>
            <w:vMerge/>
            <w:tcBorders>
              <w:left w:val="single" w:sz="4" w:space="0" w:color="auto"/>
              <w:right w:val="single" w:sz="6" w:space="0" w:color="auto"/>
            </w:tcBorders>
            <w:vAlign w:val="bottom"/>
          </w:tcPr>
          <w:p w14:paraId="308DB58B"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val="restart"/>
            <w:tcBorders>
              <w:top w:val="single" w:sz="4" w:space="0" w:color="auto"/>
              <w:left w:val="single" w:sz="6" w:space="0" w:color="auto"/>
              <w:right w:val="single" w:sz="6" w:space="0" w:color="auto"/>
            </w:tcBorders>
            <w:vAlign w:val="bottom"/>
          </w:tcPr>
          <w:p w14:paraId="308DB58C"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064" w:type="dxa"/>
            <w:vMerge w:val="restart"/>
            <w:tcBorders>
              <w:left w:val="single" w:sz="6" w:space="0" w:color="auto"/>
              <w:right w:val="single" w:sz="6" w:space="0" w:color="auto"/>
            </w:tcBorders>
            <w:vAlign w:val="bottom"/>
          </w:tcPr>
          <w:p w14:paraId="308DB58D"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975" w:type="dxa"/>
            <w:vMerge w:val="restart"/>
            <w:tcBorders>
              <w:left w:val="single" w:sz="6" w:space="0" w:color="auto"/>
              <w:right w:val="single" w:sz="4" w:space="0" w:color="auto"/>
            </w:tcBorders>
            <w:vAlign w:val="bottom"/>
          </w:tcPr>
          <w:p w14:paraId="308DB58E" w14:textId="77777777" w:rsidR="00204AF5"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658" w:type="dxa"/>
            <w:gridSpan w:val="2"/>
            <w:tcBorders>
              <w:bottom w:val="single" w:sz="4" w:space="0" w:color="auto"/>
              <w:right w:val="single" w:sz="6" w:space="0" w:color="auto"/>
            </w:tcBorders>
            <w:vAlign w:val="bottom"/>
          </w:tcPr>
          <w:p w14:paraId="308DB58F"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Appendix JA4 Reference</w:t>
            </w:r>
            <w:r w:rsidRPr="009B3A0C" w:rsidDel="00155B44">
              <w:rPr>
                <w:rFonts w:ascii="Calibri" w:hAnsi="Calibri"/>
                <w:sz w:val="18"/>
                <w:szCs w:val="18"/>
              </w:rPr>
              <w:t xml:space="preserve"> </w:t>
            </w:r>
          </w:p>
        </w:tc>
        <w:tc>
          <w:tcPr>
            <w:tcW w:w="2805" w:type="dxa"/>
            <w:vMerge w:val="restart"/>
            <w:tcBorders>
              <w:left w:val="single" w:sz="6" w:space="0" w:color="auto"/>
            </w:tcBorders>
            <w:vAlign w:val="bottom"/>
          </w:tcPr>
          <w:p w14:paraId="308DB590" w14:textId="01EB08E3" w:rsidR="00204AF5" w:rsidRPr="009B3A0C" w:rsidRDefault="00204AF5" w:rsidP="00F34B79">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Pr>
                <w:rFonts w:ascii="Calibri" w:hAnsi="Calibri"/>
                <w:sz w:val="18"/>
                <w:szCs w:val="18"/>
              </w:rPr>
              <w:t>Table 150.1-</w:t>
            </w:r>
            <w:r w:rsidRPr="009B3A0C">
              <w:rPr>
                <w:rFonts w:ascii="Calibri" w:hAnsi="Calibri"/>
                <w:sz w:val="18"/>
                <w:szCs w:val="18"/>
              </w:rPr>
              <w:t>A</w:t>
            </w:r>
            <w:r>
              <w:rPr>
                <w:rFonts w:ascii="Calibri" w:hAnsi="Calibri"/>
                <w:sz w:val="18"/>
                <w:szCs w:val="18"/>
              </w:rPr>
              <w:t xml:space="preserve"> or B</w:t>
            </w:r>
          </w:p>
        </w:tc>
        <w:tc>
          <w:tcPr>
            <w:tcW w:w="2340" w:type="dxa"/>
            <w:vMerge/>
            <w:tcBorders>
              <w:left w:val="single" w:sz="6" w:space="0" w:color="auto"/>
              <w:right w:val="single" w:sz="4" w:space="0" w:color="auto"/>
            </w:tcBorders>
            <w:vAlign w:val="bottom"/>
          </w:tcPr>
          <w:p w14:paraId="308DB591"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p>
        </w:tc>
      </w:tr>
      <w:tr w:rsidR="00204AF5" w:rsidRPr="009B3A0C" w14:paraId="308DB59E" w14:textId="77777777" w:rsidTr="000C4330">
        <w:trPr>
          <w:cantSplit/>
          <w:trHeight w:val="386"/>
        </w:trPr>
        <w:tc>
          <w:tcPr>
            <w:tcW w:w="847" w:type="dxa"/>
            <w:vMerge/>
            <w:tcBorders>
              <w:left w:val="single" w:sz="4" w:space="0" w:color="auto"/>
              <w:bottom w:val="single" w:sz="4" w:space="0" w:color="auto"/>
              <w:right w:val="single" w:sz="4" w:space="0" w:color="auto"/>
            </w:tcBorders>
            <w:vAlign w:val="bottom"/>
          </w:tcPr>
          <w:p w14:paraId="308DB593"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036" w:type="dxa"/>
            <w:vMerge/>
            <w:tcBorders>
              <w:left w:val="single" w:sz="4" w:space="0" w:color="auto"/>
              <w:right w:val="single" w:sz="4" w:space="0" w:color="auto"/>
            </w:tcBorders>
            <w:vAlign w:val="bottom"/>
          </w:tcPr>
          <w:p w14:paraId="308DB595"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6" w:type="dxa"/>
            <w:vMerge/>
            <w:tcBorders>
              <w:left w:val="single" w:sz="4" w:space="0" w:color="auto"/>
              <w:bottom w:val="single" w:sz="4" w:space="0" w:color="auto"/>
              <w:right w:val="single" w:sz="6" w:space="0" w:color="auto"/>
            </w:tcBorders>
            <w:vAlign w:val="bottom"/>
          </w:tcPr>
          <w:p w14:paraId="308DB596"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97"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98"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5" w:type="dxa"/>
            <w:vMerge/>
            <w:tcBorders>
              <w:left w:val="single" w:sz="6" w:space="0" w:color="auto"/>
              <w:bottom w:val="single" w:sz="4" w:space="0" w:color="auto"/>
              <w:right w:val="single" w:sz="4" w:space="0" w:color="auto"/>
            </w:tcBorders>
            <w:vAlign w:val="bottom"/>
          </w:tcPr>
          <w:p w14:paraId="308DB599"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829" w:type="dxa"/>
            <w:tcBorders>
              <w:bottom w:val="single" w:sz="4" w:space="0" w:color="auto"/>
              <w:right w:val="single" w:sz="6" w:space="0" w:color="auto"/>
            </w:tcBorders>
            <w:vAlign w:val="bottom"/>
          </w:tcPr>
          <w:p w14:paraId="308DB59A" w14:textId="77777777" w:rsidR="00204AF5"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9" w:type="dxa"/>
            <w:tcBorders>
              <w:bottom w:val="single" w:sz="4" w:space="0" w:color="auto"/>
              <w:right w:val="single" w:sz="6" w:space="0" w:color="auto"/>
            </w:tcBorders>
            <w:vAlign w:val="bottom"/>
          </w:tcPr>
          <w:p w14:paraId="308DB59B" w14:textId="77777777" w:rsidR="00204AF5"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Cell</w:t>
            </w:r>
          </w:p>
        </w:tc>
        <w:tc>
          <w:tcPr>
            <w:tcW w:w="2805" w:type="dxa"/>
            <w:vMerge/>
            <w:tcBorders>
              <w:left w:val="single" w:sz="6" w:space="0" w:color="auto"/>
              <w:bottom w:val="single" w:sz="4" w:space="0" w:color="auto"/>
            </w:tcBorders>
            <w:vAlign w:val="bottom"/>
          </w:tcPr>
          <w:p w14:paraId="308DB59C"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340" w:type="dxa"/>
            <w:vMerge/>
            <w:tcBorders>
              <w:left w:val="single" w:sz="6" w:space="0" w:color="auto"/>
              <w:bottom w:val="single" w:sz="4" w:space="0" w:color="auto"/>
              <w:right w:val="single" w:sz="4" w:space="0" w:color="auto"/>
            </w:tcBorders>
            <w:vAlign w:val="bottom"/>
          </w:tcPr>
          <w:p w14:paraId="308DB59D"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p>
        </w:tc>
      </w:tr>
      <w:tr w:rsidR="00204AF5" w:rsidRPr="009B3A0C" w14:paraId="308DB5AA"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bottom"/>
          </w:tcPr>
          <w:p w14:paraId="308DB59F"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ObjectNamePermissive&gt;&gt;</w:t>
            </w:r>
          </w:p>
        </w:tc>
        <w:tc>
          <w:tcPr>
            <w:tcW w:w="2036" w:type="dxa"/>
            <w:tcBorders>
              <w:left w:val="single" w:sz="4" w:space="0" w:color="auto"/>
              <w:right w:val="single" w:sz="4" w:space="0" w:color="auto"/>
            </w:tcBorders>
            <w:vAlign w:val="bottom"/>
          </w:tcPr>
          <w:p w14:paraId="308DB5A1" w14:textId="06351A66"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selects from list: </w:t>
            </w:r>
            <w:r w:rsidR="0083331D">
              <w:rPr>
                <w:rFonts w:ascii="Calibri" w:hAnsi="Calibri"/>
                <w:sz w:val="18"/>
                <w:szCs w:val="18"/>
              </w:rPr>
              <w:t>*</w:t>
            </w:r>
            <w:r>
              <w:rPr>
                <w:rFonts w:ascii="Calibri" w:hAnsi="Calibri"/>
                <w:sz w:val="18"/>
                <w:szCs w:val="18"/>
              </w:rPr>
              <w:t xml:space="preserve">SIP OSB, </w:t>
            </w:r>
            <w:r w:rsidR="0083331D">
              <w:rPr>
                <w:rFonts w:ascii="Calibri" w:hAnsi="Calibri"/>
                <w:sz w:val="18"/>
                <w:szCs w:val="18"/>
              </w:rPr>
              <w:t>*</w:t>
            </w:r>
            <w:r>
              <w:rPr>
                <w:rFonts w:ascii="Calibri" w:hAnsi="Calibri"/>
                <w:sz w:val="18"/>
                <w:szCs w:val="18"/>
              </w:rPr>
              <w:t xml:space="preserve">SIP 2x, </w:t>
            </w:r>
            <w:r w:rsidR="0083331D">
              <w:rPr>
                <w:rFonts w:ascii="Calibri" w:hAnsi="Calibri"/>
                <w:sz w:val="18"/>
                <w:szCs w:val="18"/>
              </w:rPr>
              <w:t>*</w:t>
            </w:r>
            <w:r>
              <w:rPr>
                <w:rFonts w:ascii="Calibri" w:hAnsi="Calibri"/>
                <w:sz w:val="18"/>
                <w:szCs w:val="18"/>
              </w:rPr>
              <w:t xml:space="preserve">SIP 4x, </w:t>
            </w:r>
            <w:r w:rsidR="0083331D">
              <w:rPr>
                <w:rFonts w:ascii="Calibri" w:hAnsi="Calibri"/>
                <w:sz w:val="18"/>
                <w:szCs w:val="18"/>
              </w:rPr>
              <w:t>*</w:t>
            </w:r>
            <w:r>
              <w:rPr>
                <w:rFonts w:ascii="Calibri" w:hAnsi="Calibri"/>
                <w:sz w:val="18"/>
                <w:szCs w:val="18"/>
              </w:rPr>
              <w:t>SIP I-Joist</w:t>
            </w:r>
            <w:r w:rsidR="0083331D">
              <w:rPr>
                <w:rFonts w:ascii="Calibri" w:hAnsi="Calibri"/>
                <w:sz w:val="18"/>
                <w:szCs w:val="18"/>
              </w:rPr>
              <w:t>, *Metal Panel Walls, *Log Home Walls, *Straw Bale Walls, *Insulating Concrete Form</w:t>
            </w:r>
            <w:r>
              <w:rPr>
                <w:rFonts w:ascii="Calibri" w:hAnsi="Calibri"/>
                <w:sz w:val="18"/>
                <w:szCs w:val="18"/>
              </w:rPr>
              <w:t>&gt;&gt;</w:t>
            </w:r>
          </w:p>
        </w:tc>
        <w:tc>
          <w:tcPr>
            <w:tcW w:w="976" w:type="dxa"/>
            <w:tcBorders>
              <w:top w:val="single" w:sz="4" w:space="0" w:color="auto"/>
              <w:left w:val="single" w:sz="4" w:space="0" w:color="auto"/>
              <w:bottom w:val="single" w:sz="4" w:space="0" w:color="auto"/>
              <w:right w:val="single" w:sz="6" w:space="0" w:color="auto"/>
            </w:tcBorders>
            <w:vAlign w:val="bottom"/>
          </w:tcPr>
          <w:p w14:paraId="308DB5A2"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064" w:type="dxa"/>
            <w:tcBorders>
              <w:top w:val="single" w:sz="4" w:space="0" w:color="auto"/>
              <w:left w:val="single" w:sz="6" w:space="0" w:color="auto"/>
              <w:bottom w:val="single" w:sz="4" w:space="0" w:color="auto"/>
              <w:right w:val="single" w:sz="6" w:space="0" w:color="auto"/>
            </w:tcBorders>
            <w:vAlign w:val="bottom"/>
          </w:tcPr>
          <w:p w14:paraId="308DB5A3"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064" w:type="dxa"/>
            <w:tcBorders>
              <w:top w:val="single" w:sz="4" w:space="0" w:color="auto"/>
              <w:left w:val="single" w:sz="6" w:space="0" w:color="auto"/>
              <w:bottom w:val="single" w:sz="4" w:space="0" w:color="auto"/>
              <w:right w:val="single" w:sz="6" w:space="0" w:color="auto"/>
            </w:tcBorders>
            <w:vAlign w:val="bottom"/>
          </w:tcPr>
          <w:p w14:paraId="308DB5A4"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975" w:type="dxa"/>
            <w:tcBorders>
              <w:top w:val="single" w:sz="4" w:space="0" w:color="auto"/>
              <w:left w:val="single" w:sz="6" w:space="0" w:color="auto"/>
              <w:bottom w:val="single" w:sz="4" w:space="0" w:color="auto"/>
              <w:right w:val="single" w:sz="4" w:space="0" w:color="auto"/>
            </w:tcBorders>
            <w:vAlign w:val="bottom"/>
          </w:tcPr>
          <w:p w14:paraId="308DB5A5"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829" w:type="dxa"/>
            <w:tcBorders>
              <w:top w:val="single" w:sz="4" w:space="0" w:color="auto"/>
              <w:bottom w:val="single" w:sz="4" w:space="0" w:color="auto"/>
              <w:right w:val="single" w:sz="6" w:space="0" w:color="auto"/>
            </w:tcBorders>
            <w:vAlign w:val="bottom"/>
          </w:tcPr>
          <w:p w14:paraId="308DB5A6"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JA_TableID&gt;&gt;</w:t>
            </w:r>
          </w:p>
        </w:tc>
        <w:tc>
          <w:tcPr>
            <w:tcW w:w="829" w:type="dxa"/>
            <w:tcBorders>
              <w:top w:val="single" w:sz="4" w:space="0" w:color="auto"/>
              <w:bottom w:val="single" w:sz="4" w:space="0" w:color="auto"/>
              <w:right w:val="single" w:sz="6" w:space="0" w:color="auto"/>
            </w:tcBorders>
            <w:vAlign w:val="bottom"/>
          </w:tcPr>
          <w:p w14:paraId="308DB5A7"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JA_TableCell&gt;&gt;</w:t>
            </w:r>
          </w:p>
        </w:tc>
        <w:tc>
          <w:tcPr>
            <w:tcW w:w="2805" w:type="dxa"/>
            <w:tcBorders>
              <w:top w:val="single" w:sz="4" w:space="0" w:color="auto"/>
              <w:left w:val="single" w:sz="6" w:space="0" w:color="auto"/>
              <w:bottom w:val="single" w:sz="4" w:space="0" w:color="auto"/>
            </w:tcBorders>
            <w:vAlign w:val="bottom"/>
          </w:tcPr>
          <w:p w14:paraId="308DB5A8" w14:textId="30C0AACE" w:rsidR="00204AF5" w:rsidRPr="00B52E13" w:rsidRDefault="00204AF5" w:rsidP="004E6B12">
            <w:pPr>
              <w:keepNext/>
              <w:tabs>
                <w:tab w:val="left" w:pos="540"/>
                <w:tab w:val="left" w:pos="900"/>
                <w:tab w:val="left" w:pos="3420"/>
              </w:tabs>
              <w:jc w:val="center"/>
              <w:rPr>
                <w:rFonts w:ascii="Calibri" w:hAnsi="Calibri"/>
                <w:sz w:val="18"/>
                <w:szCs w:val="18"/>
              </w:rPr>
            </w:pPr>
            <w:r w:rsidRPr="009629A9">
              <w:rPr>
                <w:rFonts w:asciiTheme="minorHAnsi" w:hAnsiTheme="minorHAnsi"/>
                <w:sz w:val="18"/>
                <w:szCs w:val="18"/>
              </w:rPr>
              <w:t xml:space="preserve">&lt;&lt; if A11 = </w:t>
            </w:r>
            <w:r w:rsidR="004E6B12" w:rsidRPr="009629A9">
              <w:rPr>
                <w:rFonts w:asciiTheme="minorHAnsi" w:hAnsiTheme="minorHAnsi"/>
                <w:sz w:val="18"/>
                <w:szCs w:val="18"/>
              </w:rPr>
              <w:t>Single Family</w:t>
            </w:r>
            <w:r w:rsidRPr="009629A9">
              <w:rPr>
                <w:rFonts w:asciiTheme="minorHAnsi" w:hAnsiTheme="minorHAnsi"/>
                <w:sz w:val="18"/>
                <w:szCs w:val="18"/>
              </w:rPr>
              <w:t xml:space="preserve"> and A09 = 1-5 or 8-16, then value = 0.048</w:t>
            </w:r>
            <w:r w:rsidR="003C680B">
              <w:rPr>
                <w:rFonts w:asciiTheme="minorHAnsi" w:hAnsiTheme="minorHAnsi"/>
                <w:sz w:val="18"/>
                <w:szCs w:val="18"/>
              </w:rPr>
              <w:t>,</w:t>
            </w:r>
            <w:r w:rsidR="001105EE" w:rsidRPr="009629A9">
              <w:rPr>
                <w:rFonts w:asciiTheme="minorHAnsi" w:hAnsiTheme="minorHAnsi"/>
                <w:sz w:val="18"/>
                <w:szCs w:val="18"/>
              </w:rPr>
              <w:t xml:space="preserve"> else 0.051</w:t>
            </w:r>
            <w:r w:rsidRPr="009629A9">
              <w:rPr>
                <w:rFonts w:asciiTheme="minorHAnsi" w:hAnsiTheme="minorHAnsi"/>
                <w:sz w:val="18"/>
                <w:szCs w:val="18"/>
              </w:rPr>
              <w:t xml:space="preserve">; </w:t>
            </w:r>
            <w:r w:rsidR="003C680B">
              <w:rPr>
                <w:rFonts w:asciiTheme="minorHAnsi" w:hAnsiTheme="minorHAnsi"/>
                <w:sz w:val="18"/>
                <w:szCs w:val="18"/>
              </w:rPr>
              <w:t>else</w:t>
            </w:r>
            <w:r w:rsidRPr="009629A9">
              <w:rPr>
                <w:rFonts w:asciiTheme="minorHAnsi" w:hAnsiTheme="minorHAnsi"/>
                <w:sz w:val="18"/>
                <w:szCs w:val="18"/>
              </w:rPr>
              <w:t xml:space="preserve">if A11 = </w:t>
            </w:r>
            <w:r w:rsidR="004E6B12" w:rsidRPr="009629A9">
              <w:rPr>
                <w:rFonts w:asciiTheme="minorHAnsi" w:hAnsiTheme="minorHAnsi"/>
                <w:sz w:val="18"/>
                <w:szCs w:val="18"/>
              </w:rPr>
              <w:t>Multifamily</w:t>
            </w:r>
            <w:r w:rsidR="0077354B">
              <w:rPr>
                <w:rFonts w:asciiTheme="minorHAnsi" w:hAnsiTheme="minorHAnsi"/>
                <w:sz w:val="18"/>
                <w:szCs w:val="18"/>
              </w:rPr>
              <w:t xml:space="preserve"> or Multifamily with central water heating</w:t>
            </w:r>
            <w:r w:rsidRPr="009629A9">
              <w:rPr>
                <w:rFonts w:asciiTheme="minorHAnsi" w:hAnsiTheme="minorHAnsi"/>
                <w:sz w:val="18"/>
                <w:szCs w:val="18"/>
              </w:rPr>
              <w:t>, A09 = 1-5 or 8-16, then value = 0.051</w:t>
            </w:r>
            <w:r w:rsidR="003C680B">
              <w:rPr>
                <w:rFonts w:asciiTheme="minorHAnsi" w:hAnsiTheme="minorHAnsi"/>
                <w:sz w:val="18"/>
                <w:szCs w:val="18"/>
              </w:rPr>
              <w:t>,</w:t>
            </w:r>
            <w:r w:rsidR="001105EE" w:rsidRPr="009629A9">
              <w:rPr>
                <w:rFonts w:asciiTheme="minorHAnsi" w:hAnsiTheme="minorHAnsi"/>
                <w:sz w:val="18"/>
                <w:szCs w:val="18"/>
              </w:rPr>
              <w:t xml:space="preserve"> else 0</w:t>
            </w:r>
            <w:r w:rsidR="003C680B">
              <w:rPr>
                <w:rFonts w:asciiTheme="minorHAnsi" w:hAnsiTheme="minorHAnsi"/>
                <w:sz w:val="18"/>
                <w:szCs w:val="18"/>
              </w:rPr>
              <w:t>.</w:t>
            </w:r>
            <w:r w:rsidR="001105EE" w:rsidRPr="009629A9">
              <w:rPr>
                <w:rFonts w:asciiTheme="minorHAnsi" w:hAnsiTheme="minorHAnsi"/>
                <w:sz w:val="18"/>
                <w:szCs w:val="18"/>
              </w:rPr>
              <w:t>065</w:t>
            </w:r>
            <w:r w:rsidRPr="009629A9">
              <w:rPr>
                <w:rFonts w:asciiTheme="minorHAnsi" w:hAnsiTheme="minorHAnsi"/>
                <w:sz w:val="18"/>
                <w:szCs w:val="18"/>
              </w:rPr>
              <w:t>&gt;&gt;</w:t>
            </w:r>
          </w:p>
        </w:tc>
        <w:tc>
          <w:tcPr>
            <w:tcW w:w="2340" w:type="dxa"/>
            <w:tcBorders>
              <w:top w:val="single" w:sz="4" w:space="0" w:color="auto"/>
              <w:left w:val="single" w:sz="6" w:space="0" w:color="auto"/>
              <w:bottom w:val="single" w:sz="4" w:space="0" w:color="auto"/>
              <w:right w:val="single" w:sz="4" w:space="0" w:color="auto"/>
            </w:tcBorders>
            <w:vAlign w:val="bottom"/>
          </w:tcPr>
          <w:p w14:paraId="308DB5A9"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Text&gt;&gt;</w:t>
            </w:r>
          </w:p>
        </w:tc>
      </w:tr>
      <w:tr w:rsidR="00204AF5" w:rsidRPr="009B3A0C" w14:paraId="308DB5B6"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bottom"/>
          </w:tcPr>
          <w:p w14:paraId="308DB5AB"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036" w:type="dxa"/>
            <w:tcBorders>
              <w:left w:val="single" w:sz="4" w:space="0" w:color="auto"/>
              <w:bottom w:val="single" w:sz="4" w:space="0" w:color="auto"/>
              <w:right w:val="single" w:sz="4" w:space="0" w:color="auto"/>
            </w:tcBorders>
            <w:vAlign w:val="bottom"/>
          </w:tcPr>
          <w:p w14:paraId="308DB5AD"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976" w:type="dxa"/>
            <w:tcBorders>
              <w:top w:val="single" w:sz="4" w:space="0" w:color="auto"/>
              <w:left w:val="single" w:sz="4" w:space="0" w:color="auto"/>
              <w:bottom w:val="single" w:sz="4" w:space="0" w:color="auto"/>
              <w:right w:val="single" w:sz="6" w:space="0" w:color="auto"/>
            </w:tcBorders>
            <w:vAlign w:val="bottom"/>
          </w:tcPr>
          <w:p w14:paraId="308DB5AE"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tcPr>
          <w:p w14:paraId="308DB5AF"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vAlign w:val="bottom"/>
          </w:tcPr>
          <w:p w14:paraId="308DB5B0"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975" w:type="dxa"/>
            <w:tcBorders>
              <w:top w:val="single" w:sz="4" w:space="0" w:color="auto"/>
              <w:left w:val="single" w:sz="6" w:space="0" w:color="auto"/>
              <w:bottom w:val="single" w:sz="4" w:space="0" w:color="auto"/>
              <w:right w:val="single" w:sz="4" w:space="0" w:color="auto"/>
            </w:tcBorders>
            <w:vAlign w:val="bottom"/>
          </w:tcPr>
          <w:p w14:paraId="308DB5B1"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829" w:type="dxa"/>
            <w:tcBorders>
              <w:top w:val="single" w:sz="4" w:space="0" w:color="auto"/>
              <w:bottom w:val="single" w:sz="4" w:space="0" w:color="auto"/>
              <w:right w:val="single" w:sz="6" w:space="0" w:color="auto"/>
            </w:tcBorders>
            <w:vAlign w:val="bottom"/>
          </w:tcPr>
          <w:p w14:paraId="308DB5B2"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829" w:type="dxa"/>
            <w:tcBorders>
              <w:top w:val="single" w:sz="4" w:space="0" w:color="auto"/>
              <w:bottom w:val="single" w:sz="4" w:space="0" w:color="auto"/>
              <w:right w:val="single" w:sz="6" w:space="0" w:color="auto"/>
            </w:tcBorders>
            <w:vAlign w:val="bottom"/>
          </w:tcPr>
          <w:p w14:paraId="308DB5B3"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805" w:type="dxa"/>
            <w:tcBorders>
              <w:top w:val="single" w:sz="4" w:space="0" w:color="auto"/>
              <w:left w:val="single" w:sz="6" w:space="0" w:color="auto"/>
              <w:bottom w:val="single" w:sz="4" w:space="0" w:color="auto"/>
            </w:tcBorders>
            <w:vAlign w:val="bottom"/>
          </w:tcPr>
          <w:p w14:paraId="308DB5B4"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340" w:type="dxa"/>
            <w:tcBorders>
              <w:top w:val="single" w:sz="4" w:space="0" w:color="auto"/>
              <w:left w:val="single" w:sz="6" w:space="0" w:color="auto"/>
              <w:bottom w:val="single" w:sz="4" w:space="0" w:color="auto"/>
              <w:right w:val="single" w:sz="4" w:space="0" w:color="auto"/>
            </w:tcBorders>
          </w:tcPr>
          <w:p w14:paraId="308DB5B5"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r>
    </w:tbl>
    <w:p w14:paraId="308DB5B7" w14:textId="77777777" w:rsidR="0031551A" w:rsidRPr="004358FA" w:rsidRDefault="0031551A" w:rsidP="0031551A">
      <w:pPr>
        <w:rPr>
          <w:rFonts w:ascii="Calibri" w:hAnsi="Calibri"/>
          <w:sz w:val="20"/>
        </w:rPr>
      </w:pPr>
    </w:p>
    <w:tbl>
      <w:tblPr>
        <w:tblStyle w:val="TableGrid"/>
        <w:tblW w:w="0" w:type="auto"/>
        <w:tblLayout w:type="fixed"/>
        <w:tblLook w:val="04A0" w:firstRow="1" w:lastRow="0" w:firstColumn="1" w:lastColumn="0" w:noHBand="0" w:noVBand="1"/>
      </w:tblPr>
      <w:tblGrid>
        <w:gridCol w:w="1057"/>
        <w:gridCol w:w="789"/>
        <w:gridCol w:w="899"/>
        <w:gridCol w:w="990"/>
        <w:gridCol w:w="701"/>
        <w:gridCol w:w="677"/>
        <w:gridCol w:w="869"/>
        <w:gridCol w:w="967"/>
        <w:gridCol w:w="869"/>
        <w:gridCol w:w="958"/>
        <w:gridCol w:w="684"/>
        <w:gridCol w:w="774"/>
        <w:gridCol w:w="6"/>
        <w:gridCol w:w="864"/>
        <w:gridCol w:w="967"/>
        <w:gridCol w:w="869"/>
        <w:gridCol w:w="1365"/>
      </w:tblGrid>
      <w:tr w:rsidR="003A1424" w:rsidRPr="00332AB6" w14:paraId="6ECCB957" w14:textId="77777777" w:rsidTr="007C6199">
        <w:trPr>
          <w:trHeight w:val="248"/>
        </w:trPr>
        <w:tc>
          <w:tcPr>
            <w:tcW w:w="14305" w:type="dxa"/>
            <w:gridSpan w:val="17"/>
          </w:tcPr>
          <w:p w14:paraId="05D245CF" w14:textId="77777777" w:rsidR="003A1424" w:rsidRPr="003A1424" w:rsidRDefault="003A1424" w:rsidP="007F7049">
            <w:pPr>
              <w:rPr>
                <w:rFonts w:asciiTheme="minorHAnsi" w:hAnsiTheme="minorHAnsi"/>
                <w:sz w:val="18"/>
                <w:szCs w:val="18"/>
              </w:rPr>
            </w:pPr>
            <w:r w:rsidRPr="007C6199">
              <w:rPr>
                <w:rFonts w:asciiTheme="minorHAnsi" w:hAnsiTheme="minorHAnsi"/>
                <w:b/>
                <w:sz w:val="20"/>
                <w:szCs w:val="18"/>
              </w:rPr>
              <w:t xml:space="preserve">D. Opaque Surface Details – Mass Walls </w:t>
            </w:r>
            <w:r w:rsidRPr="007C6199">
              <w:rPr>
                <w:rFonts w:asciiTheme="minorHAnsi" w:hAnsiTheme="minorHAnsi"/>
                <w:sz w:val="20"/>
                <w:szCs w:val="18"/>
              </w:rPr>
              <w:t>(150.1(c)1Bii)</w:t>
            </w:r>
          </w:p>
        </w:tc>
      </w:tr>
      <w:tr w:rsidR="003A1424" w:rsidRPr="00332AB6" w14:paraId="2F7BA715" w14:textId="77777777" w:rsidTr="007C6199">
        <w:trPr>
          <w:trHeight w:val="218"/>
        </w:trPr>
        <w:tc>
          <w:tcPr>
            <w:tcW w:w="1057" w:type="dxa"/>
            <w:vAlign w:val="bottom"/>
          </w:tcPr>
          <w:p w14:paraId="3EEF1FB7"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01</w:t>
            </w:r>
          </w:p>
        </w:tc>
        <w:tc>
          <w:tcPr>
            <w:tcW w:w="789" w:type="dxa"/>
            <w:vAlign w:val="bottom"/>
          </w:tcPr>
          <w:p w14:paraId="76A0728A"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02</w:t>
            </w:r>
          </w:p>
        </w:tc>
        <w:tc>
          <w:tcPr>
            <w:tcW w:w="899" w:type="dxa"/>
            <w:vAlign w:val="bottom"/>
          </w:tcPr>
          <w:p w14:paraId="045707C8"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03</w:t>
            </w:r>
          </w:p>
        </w:tc>
        <w:tc>
          <w:tcPr>
            <w:tcW w:w="990" w:type="dxa"/>
            <w:vAlign w:val="bottom"/>
          </w:tcPr>
          <w:p w14:paraId="19D229A6"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04</w:t>
            </w:r>
          </w:p>
        </w:tc>
        <w:tc>
          <w:tcPr>
            <w:tcW w:w="701" w:type="dxa"/>
            <w:vAlign w:val="bottom"/>
          </w:tcPr>
          <w:p w14:paraId="2E947C4E"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05</w:t>
            </w:r>
          </w:p>
        </w:tc>
        <w:tc>
          <w:tcPr>
            <w:tcW w:w="677" w:type="dxa"/>
            <w:vAlign w:val="bottom"/>
          </w:tcPr>
          <w:p w14:paraId="11717C41"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06</w:t>
            </w:r>
          </w:p>
        </w:tc>
        <w:tc>
          <w:tcPr>
            <w:tcW w:w="869" w:type="dxa"/>
            <w:vAlign w:val="bottom"/>
          </w:tcPr>
          <w:p w14:paraId="49B87AC4"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07</w:t>
            </w:r>
          </w:p>
        </w:tc>
        <w:tc>
          <w:tcPr>
            <w:tcW w:w="967" w:type="dxa"/>
            <w:vAlign w:val="bottom"/>
          </w:tcPr>
          <w:p w14:paraId="454A9109"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08</w:t>
            </w:r>
          </w:p>
        </w:tc>
        <w:tc>
          <w:tcPr>
            <w:tcW w:w="869" w:type="dxa"/>
            <w:vAlign w:val="bottom"/>
          </w:tcPr>
          <w:p w14:paraId="58AAEC52"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09</w:t>
            </w:r>
          </w:p>
        </w:tc>
        <w:tc>
          <w:tcPr>
            <w:tcW w:w="958" w:type="dxa"/>
            <w:vAlign w:val="bottom"/>
          </w:tcPr>
          <w:p w14:paraId="3038EEC4"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10</w:t>
            </w:r>
          </w:p>
        </w:tc>
        <w:tc>
          <w:tcPr>
            <w:tcW w:w="684" w:type="dxa"/>
          </w:tcPr>
          <w:p w14:paraId="132C9B0A"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11</w:t>
            </w:r>
          </w:p>
        </w:tc>
        <w:tc>
          <w:tcPr>
            <w:tcW w:w="774" w:type="dxa"/>
          </w:tcPr>
          <w:p w14:paraId="31448D33"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12</w:t>
            </w:r>
          </w:p>
        </w:tc>
        <w:tc>
          <w:tcPr>
            <w:tcW w:w="870" w:type="dxa"/>
            <w:gridSpan w:val="2"/>
            <w:vAlign w:val="bottom"/>
          </w:tcPr>
          <w:p w14:paraId="2DE9AAB4"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13</w:t>
            </w:r>
          </w:p>
        </w:tc>
        <w:tc>
          <w:tcPr>
            <w:tcW w:w="967" w:type="dxa"/>
            <w:vAlign w:val="bottom"/>
          </w:tcPr>
          <w:p w14:paraId="784698AC"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14</w:t>
            </w:r>
          </w:p>
        </w:tc>
        <w:tc>
          <w:tcPr>
            <w:tcW w:w="869" w:type="dxa"/>
            <w:vAlign w:val="bottom"/>
          </w:tcPr>
          <w:p w14:paraId="475C0428"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15</w:t>
            </w:r>
          </w:p>
        </w:tc>
        <w:tc>
          <w:tcPr>
            <w:tcW w:w="1365" w:type="dxa"/>
            <w:vAlign w:val="bottom"/>
          </w:tcPr>
          <w:p w14:paraId="30184E2B"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16</w:t>
            </w:r>
          </w:p>
        </w:tc>
      </w:tr>
      <w:tr w:rsidR="003A1424" w:rsidRPr="00AD2F3D" w14:paraId="078F912E" w14:textId="77777777" w:rsidTr="007C6199">
        <w:trPr>
          <w:trHeight w:val="234"/>
        </w:trPr>
        <w:tc>
          <w:tcPr>
            <w:tcW w:w="1057" w:type="dxa"/>
            <w:vMerge w:val="restart"/>
            <w:vAlign w:val="bottom"/>
          </w:tcPr>
          <w:p w14:paraId="35C593D7"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Tag/ID</w:t>
            </w:r>
          </w:p>
        </w:tc>
        <w:tc>
          <w:tcPr>
            <w:tcW w:w="789" w:type="dxa"/>
            <w:vMerge w:val="restart"/>
            <w:vAlign w:val="bottom"/>
          </w:tcPr>
          <w:p w14:paraId="77C57652" w14:textId="11137C29" w:rsidR="003A1424" w:rsidRPr="007C6199" w:rsidRDefault="00CD300E" w:rsidP="007F7049">
            <w:pPr>
              <w:jc w:val="center"/>
              <w:rPr>
                <w:rFonts w:asciiTheme="minorHAnsi" w:hAnsiTheme="minorHAnsi"/>
                <w:sz w:val="18"/>
                <w:szCs w:val="18"/>
              </w:rPr>
            </w:pPr>
            <w:r>
              <w:rPr>
                <w:rFonts w:asciiTheme="minorHAnsi" w:hAnsiTheme="minorHAnsi"/>
                <w:sz w:val="18"/>
                <w:szCs w:val="18"/>
              </w:rPr>
              <w:t>Above or Below Grade?</w:t>
            </w:r>
          </w:p>
        </w:tc>
        <w:tc>
          <w:tcPr>
            <w:tcW w:w="8394" w:type="dxa"/>
            <w:gridSpan w:val="11"/>
            <w:vAlign w:val="bottom"/>
          </w:tcPr>
          <w:p w14:paraId="6D59121C" w14:textId="77777777" w:rsidR="003A1424" w:rsidRPr="007C6199" w:rsidRDefault="003A1424" w:rsidP="007F7049">
            <w:pPr>
              <w:jc w:val="center"/>
              <w:rPr>
                <w:rFonts w:asciiTheme="minorHAnsi" w:hAnsiTheme="minorHAnsi"/>
                <w:b/>
                <w:sz w:val="18"/>
                <w:szCs w:val="18"/>
              </w:rPr>
            </w:pPr>
            <w:r w:rsidRPr="007C6199">
              <w:rPr>
                <w:rFonts w:asciiTheme="minorHAnsi" w:hAnsiTheme="minorHAnsi"/>
                <w:b/>
                <w:sz w:val="18"/>
                <w:szCs w:val="18"/>
              </w:rPr>
              <w:t>Proposed</w:t>
            </w:r>
          </w:p>
        </w:tc>
        <w:tc>
          <w:tcPr>
            <w:tcW w:w="4065" w:type="dxa"/>
            <w:gridSpan w:val="4"/>
            <w:vAlign w:val="bottom"/>
          </w:tcPr>
          <w:p w14:paraId="0D18B2C9" w14:textId="77777777" w:rsidR="003A1424" w:rsidRPr="007C6199" w:rsidRDefault="003A1424" w:rsidP="007F7049">
            <w:pPr>
              <w:jc w:val="center"/>
              <w:rPr>
                <w:rFonts w:asciiTheme="minorHAnsi" w:hAnsiTheme="minorHAnsi"/>
                <w:b/>
                <w:sz w:val="18"/>
                <w:szCs w:val="18"/>
              </w:rPr>
            </w:pPr>
            <w:r w:rsidRPr="007C6199">
              <w:rPr>
                <w:rFonts w:asciiTheme="minorHAnsi" w:hAnsiTheme="minorHAnsi"/>
                <w:b/>
                <w:sz w:val="18"/>
                <w:szCs w:val="18"/>
              </w:rPr>
              <w:t>Required</w:t>
            </w:r>
          </w:p>
        </w:tc>
      </w:tr>
      <w:tr w:rsidR="003A1424" w:rsidRPr="00332AB6" w14:paraId="0EDBFA47" w14:textId="77777777" w:rsidTr="007C6199">
        <w:trPr>
          <w:trHeight w:val="343"/>
        </w:trPr>
        <w:tc>
          <w:tcPr>
            <w:tcW w:w="1057" w:type="dxa"/>
            <w:vMerge/>
            <w:vAlign w:val="bottom"/>
          </w:tcPr>
          <w:p w14:paraId="29C1421E" w14:textId="77777777" w:rsidR="003A1424" w:rsidRPr="003A1424" w:rsidRDefault="003A1424" w:rsidP="007F7049">
            <w:pPr>
              <w:jc w:val="center"/>
              <w:rPr>
                <w:rFonts w:asciiTheme="minorHAnsi" w:hAnsiTheme="minorHAnsi"/>
                <w:sz w:val="18"/>
                <w:szCs w:val="18"/>
              </w:rPr>
            </w:pPr>
          </w:p>
        </w:tc>
        <w:tc>
          <w:tcPr>
            <w:tcW w:w="789" w:type="dxa"/>
            <w:vMerge/>
            <w:vAlign w:val="bottom"/>
          </w:tcPr>
          <w:p w14:paraId="76123969" w14:textId="77777777" w:rsidR="003A1424" w:rsidRPr="003A1424" w:rsidRDefault="003A1424" w:rsidP="007F7049">
            <w:pPr>
              <w:jc w:val="center"/>
              <w:rPr>
                <w:rFonts w:asciiTheme="minorHAnsi" w:hAnsiTheme="minorHAnsi"/>
                <w:sz w:val="18"/>
                <w:szCs w:val="18"/>
              </w:rPr>
            </w:pPr>
          </w:p>
        </w:tc>
        <w:tc>
          <w:tcPr>
            <w:tcW w:w="899" w:type="dxa"/>
            <w:vMerge w:val="restart"/>
            <w:vAlign w:val="bottom"/>
          </w:tcPr>
          <w:p w14:paraId="34315A0C"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Mass Type</w:t>
            </w:r>
          </w:p>
        </w:tc>
        <w:tc>
          <w:tcPr>
            <w:tcW w:w="990" w:type="dxa"/>
            <w:vMerge w:val="restart"/>
            <w:vAlign w:val="bottom"/>
          </w:tcPr>
          <w:p w14:paraId="64583D39"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Mass Thickness (inches)</w:t>
            </w:r>
          </w:p>
        </w:tc>
        <w:tc>
          <w:tcPr>
            <w:tcW w:w="1378" w:type="dxa"/>
            <w:gridSpan w:val="2"/>
            <w:vAlign w:val="bottom"/>
          </w:tcPr>
          <w:p w14:paraId="28319CC2"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Appendix JA4 Reference</w:t>
            </w:r>
          </w:p>
        </w:tc>
        <w:tc>
          <w:tcPr>
            <w:tcW w:w="1836" w:type="dxa"/>
            <w:gridSpan w:val="2"/>
            <w:vAlign w:val="bottom"/>
          </w:tcPr>
          <w:p w14:paraId="12578B48"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Exterior Insulation</w:t>
            </w:r>
          </w:p>
        </w:tc>
        <w:tc>
          <w:tcPr>
            <w:tcW w:w="1827" w:type="dxa"/>
            <w:gridSpan w:val="2"/>
            <w:vAlign w:val="bottom"/>
          </w:tcPr>
          <w:p w14:paraId="4387039A"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Interior Insulation</w:t>
            </w:r>
          </w:p>
        </w:tc>
        <w:tc>
          <w:tcPr>
            <w:tcW w:w="1458" w:type="dxa"/>
            <w:gridSpan w:val="2"/>
          </w:tcPr>
          <w:p w14:paraId="2DA1F87F"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Appendix JA4 Reference</w:t>
            </w:r>
          </w:p>
        </w:tc>
        <w:tc>
          <w:tcPr>
            <w:tcW w:w="1837" w:type="dxa"/>
            <w:gridSpan w:val="3"/>
            <w:vAlign w:val="bottom"/>
          </w:tcPr>
          <w:p w14:paraId="39C6F9E7"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Exterior Insulation</w:t>
            </w:r>
          </w:p>
        </w:tc>
        <w:tc>
          <w:tcPr>
            <w:tcW w:w="2234" w:type="dxa"/>
            <w:gridSpan w:val="2"/>
            <w:vAlign w:val="bottom"/>
          </w:tcPr>
          <w:p w14:paraId="216DDDA0"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Interior Insulation</w:t>
            </w:r>
          </w:p>
        </w:tc>
      </w:tr>
      <w:tr w:rsidR="003A1424" w14:paraId="3A08C0AE" w14:textId="77777777" w:rsidTr="007C6199">
        <w:trPr>
          <w:trHeight w:val="343"/>
        </w:trPr>
        <w:tc>
          <w:tcPr>
            <w:tcW w:w="1057" w:type="dxa"/>
            <w:vMerge/>
            <w:vAlign w:val="bottom"/>
          </w:tcPr>
          <w:p w14:paraId="281D1D48" w14:textId="77777777" w:rsidR="003A1424" w:rsidRPr="007C6199" w:rsidRDefault="003A1424" w:rsidP="007F7049">
            <w:pPr>
              <w:jc w:val="center"/>
              <w:rPr>
                <w:rFonts w:asciiTheme="minorHAnsi" w:hAnsiTheme="minorHAnsi"/>
                <w:sz w:val="18"/>
                <w:szCs w:val="18"/>
              </w:rPr>
            </w:pPr>
          </w:p>
        </w:tc>
        <w:tc>
          <w:tcPr>
            <w:tcW w:w="789" w:type="dxa"/>
            <w:vMerge/>
            <w:vAlign w:val="bottom"/>
          </w:tcPr>
          <w:p w14:paraId="7FF9226D" w14:textId="77777777" w:rsidR="003A1424" w:rsidRPr="007C6199" w:rsidRDefault="003A1424" w:rsidP="007F7049">
            <w:pPr>
              <w:jc w:val="center"/>
              <w:rPr>
                <w:rFonts w:asciiTheme="minorHAnsi" w:hAnsiTheme="minorHAnsi"/>
                <w:sz w:val="18"/>
                <w:szCs w:val="18"/>
              </w:rPr>
            </w:pPr>
          </w:p>
        </w:tc>
        <w:tc>
          <w:tcPr>
            <w:tcW w:w="899" w:type="dxa"/>
            <w:vMerge/>
            <w:vAlign w:val="bottom"/>
          </w:tcPr>
          <w:p w14:paraId="13AAB68C" w14:textId="77777777" w:rsidR="003A1424" w:rsidRPr="007C6199" w:rsidRDefault="003A1424" w:rsidP="007F7049">
            <w:pPr>
              <w:jc w:val="center"/>
              <w:rPr>
                <w:rFonts w:asciiTheme="minorHAnsi" w:hAnsiTheme="minorHAnsi"/>
                <w:sz w:val="18"/>
                <w:szCs w:val="18"/>
              </w:rPr>
            </w:pPr>
          </w:p>
        </w:tc>
        <w:tc>
          <w:tcPr>
            <w:tcW w:w="990" w:type="dxa"/>
            <w:vMerge/>
            <w:vAlign w:val="bottom"/>
          </w:tcPr>
          <w:p w14:paraId="1729D195" w14:textId="77777777" w:rsidR="003A1424" w:rsidRPr="007C6199" w:rsidRDefault="003A1424" w:rsidP="007F7049">
            <w:pPr>
              <w:jc w:val="center"/>
              <w:rPr>
                <w:rFonts w:asciiTheme="minorHAnsi" w:hAnsiTheme="minorHAnsi"/>
                <w:sz w:val="18"/>
                <w:szCs w:val="18"/>
              </w:rPr>
            </w:pPr>
          </w:p>
        </w:tc>
        <w:tc>
          <w:tcPr>
            <w:tcW w:w="701" w:type="dxa"/>
            <w:vAlign w:val="bottom"/>
          </w:tcPr>
          <w:p w14:paraId="3A5A07DD"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Table</w:t>
            </w:r>
          </w:p>
        </w:tc>
        <w:tc>
          <w:tcPr>
            <w:tcW w:w="677" w:type="dxa"/>
            <w:vAlign w:val="bottom"/>
          </w:tcPr>
          <w:p w14:paraId="2AEC6EBF"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Cell</w:t>
            </w:r>
          </w:p>
        </w:tc>
        <w:tc>
          <w:tcPr>
            <w:tcW w:w="869" w:type="dxa"/>
            <w:vAlign w:val="bottom"/>
          </w:tcPr>
          <w:p w14:paraId="4B615779"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967" w:type="dxa"/>
            <w:vAlign w:val="bottom"/>
          </w:tcPr>
          <w:p w14:paraId="70659EBC"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c>
          <w:tcPr>
            <w:tcW w:w="869" w:type="dxa"/>
            <w:vAlign w:val="bottom"/>
          </w:tcPr>
          <w:p w14:paraId="05879414"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958" w:type="dxa"/>
            <w:vAlign w:val="bottom"/>
          </w:tcPr>
          <w:p w14:paraId="3D486775"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c>
          <w:tcPr>
            <w:tcW w:w="684" w:type="dxa"/>
            <w:vAlign w:val="bottom"/>
          </w:tcPr>
          <w:p w14:paraId="1DB5C315"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Table</w:t>
            </w:r>
          </w:p>
        </w:tc>
        <w:tc>
          <w:tcPr>
            <w:tcW w:w="774" w:type="dxa"/>
            <w:vAlign w:val="bottom"/>
          </w:tcPr>
          <w:p w14:paraId="6109AC5B"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Cell</w:t>
            </w:r>
          </w:p>
        </w:tc>
        <w:tc>
          <w:tcPr>
            <w:tcW w:w="870" w:type="dxa"/>
            <w:gridSpan w:val="2"/>
            <w:vAlign w:val="bottom"/>
          </w:tcPr>
          <w:p w14:paraId="4B2613F2"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967" w:type="dxa"/>
            <w:vAlign w:val="bottom"/>
          </w:tcPr>
          <w:p w14:paraId="0ED8128B"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c>
          <w:tcPr>
            <w:tcW w:w="869" w:type="dxa"/>
            <w:vAlign w:val="bottom"/>
          </w:tcPr>
          <w:p w14:paraId="124C19FE"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1365" w:type="dxa"/>
            <w:vAlign w:val="bottom"/>
          </w:tcPr>
          <w:p w14:paraId="0C8DE14B"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r>
      <w:tr w:rsidR="003A1424" w:rsidRPr="00F93E5B" w14:paraId="62761444" w14:textId="77777777" w:rsidTr="007C6199">
        <w:trPr>
          <w:trHeight w:val="5478"/>
        </w:trPr>
        <w:tc>
          <w:tcPr>
            <w:tcW w:w="1057" w:type="dxa"/>
          </w:tcPr>
          <w:p w14:paraId="7CD4A328"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lastRenderedPageBreak/>
              <w:t>&lt;&lt;User input: ObjectNamePermissive&gt;&gt;</w:t>
            </w:r>
          </w:p>
        </w:tc>
        <w:tc>
          <w:tcPr>
            <w:tcW w:w="789" w:type="dxa"/>
          </w:tcPr>
          <w:p w14:paraId="7D380E71" w14:textId="77777777" w:rsidR="00FC4BE1" w:rsidRDefault="003A1424">
            <w:pPr>
              <w:rPr>
                <w:rFonts w:asciiTheme="minorHAnsi" w:hAnsiTheme="minorHAnsi"/>
                <w:sz w:val="18"/>
                <w:szCs w:val="18"/>
              </w:rPr>
            </w:pPr>
            <w:r w:rsidRPr="007C6199">
              <w:rPr>
                <w:rFonts w:asciiTheme="minorHAnsi" w:hAnsiTheme="minorHAnsi"/>
                <w:sz w:val="18"/>
                <w:szCs w:val="18"/>
              </w:rPr>
              <w:t xml:space="preserve">&lt;&lt;User select from list: </w:t>
            </w:r>
          </w:p>
          <w:p w14:paraId="2F745985" w14:textId="77777777" w:rsidR="00FC4BE1" w:rsidRDefault="00FC4BE1">
            <w:pPr>
              <w:rPr>
                <w:rFonts w:asciiTheme="minorHAnsi" w:hAnsiTheme="minorHAnsi"/>
                <w:sz w:val="18"/>
                <w:szCs w:val="18"/>
              </w:rPr>
            </w:pPr>
            <w:r>
              <w:rPr>
                <w:rFonts w:asciiTheme="minorHAnsi" w:hAnsiTheme="minorHAnsi"/>
                <w:sz w:val="18"/>
                <w:szCs w:val="18"/>
              </w:rPr>
              <w:t xml:space="preserve">*Above Grade, or </w:t>
            </w:r>
          </w:p>
          <w:p w14:paraId="04842E78" w14:textId="0FB97BE7" w:rsidR="003A1424" w:rsidRPr="007C6199" w:rsidRDefault="00FC4BE1">
            <w:pPr>
              <w:rPr>
                <w:rFonts w:asciiTheme="minorHAnsi" w:hAnsiTheme="minorHAnsi"/>
                <w:sz w:val="18"/>
                <w:szCs w:val="18"/>
              </w:rPr>
            </w:pPr>
            <w:r>
              <w:rPr>
                <w:rFonts w:asciiTheme="minorHAnsi" w:hAnsiTheme="minorHAnsi"/>
                <w:sz w:val="18"/>
                <w:szCs w:val="18"/>
              </w:rPr>
              <w:t>*Below Grade</w:t>
            </w:r>
            <w:r w:rsidR="003A1424" w:rsidRPr="007C6199">
              <w:rPr>
                <w:rFonts w:asciiTheme="minorHAnsi" w:hAnsiTheme="minorHAnsi"/>
                <w:sz w:val="18"/>
                <w:szCs w:val="18"/>
              </w:rPr>
              <w:t>&gt;&gt;</w:t>
            </w:r>
          </w:p>
        </w:tc>
        <w:tc>
          <w:tcPr>
            <w:tcW w:w="899" w:type="dxa"/>
          </w:tcPr>
          <w:p w14:paraId="5DF76BA9"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selects from list:</w:t>
            </w:r>
          </w:p>
          <w:p w14:paraId="77EA29D4" w14:textId="1A703A29" w:rsidR="003A1424" w:rsidRPr="007C6199" w:rsidRDefault="003A1424" w:rsidP="00E243CF">
            <w:pPr>
              <w:rPr>
                <w:rFonts w:asciiTheme="minorHAnsi" w:hAnsiTheme="minorHAnsi"/>
                <w:sz w:val="18"/>
                <w:szCs w:val="18"/>
              </w:rPr>
            </w:pPr>
            <w:r w:rsidRPr="007C6199">
              <w:rPr>
                <w:rFonts w:asciiTheme="minorHAnsi" w:hAnsiTheme="minorHAnsi"/>
                <w:sz w:val="18"/>
                <w:szCs w:val="18"/>
              </w:rPr>
              <w:t>*Clay Brick, *Clay Hollow Unit, *CMU Light Weight, *CMU Medium Weight</w:t>
            </w:r>
            <w:r w:rsidR="00E243CF" w:rsidRPr="00E243CF">
              <w:rPr>
                <w:rFonts w:asciiTheme="minorHAnsi" w:hAnsiTheme="minorHAnsi"/>
                <w:sz w:val="18"/>
                <w:szCs w:val="18"/>
              </w:rPr>
              <w:t>, *CMU Normal Weight, *Concrete</w:t>
            </w:r>
          </w:p>
        </w:tc>
        <w:tc>
          <w:tcPr>
            <w:tcW w:w="990" w:type="dxa"/>
          </w:tcPr>
          <w:p w14:paraId="6D539862"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DecimalNonnegative&gt;&gt;</w:t>
            </w:r>
          </w:p>
        </w:tc>
        <w:tc>
          <w:tcPr>
            <w:tcW w:w="701" w:type="dxa"/>
          </w:tcPr>
          <w:p w14:paraId="3B09D6DF"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JA_TableID&gt;&gt;</w:t>
            </w:r>
          </w:p>
        </w:tc>
        <w:tc>
          <w:tcPr>
            <w:tcW w:w="677" w:type="dxa"/>
          </w:tcPr>
          <w:p w14:paraId="0384F8D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JA_TableCell&gt;&gt;</w:t>
            </w:r>
          </w:p>
        </w:tc>
        <w:tc>
          <w:tcPr>
            <w:tcW w:w="869" w:type="dxa"/>
          </w:tcPr>
          <w:p w14:paraId="1F4A0833"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967" w:type="dxa"/>
          </w:tcPr>
          <w:p w14:paraId="76294EB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869" w:type="dxa"/>
          </w:tcPr>
          <w:p w14:paraId="29BC9EB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958" w:type="dxa"/>
          </w:tcPr>
          <w:p w14:paraId="44209D61"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684" w:type="dxa"/>
          </w:tcPr>
          <w:p w14:paraId="32426B1B"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JA_TableID&gt;&gt;</w:t>
            </w:r>
          </w:p>
        </w:tc>
        <w:tc>
          <w:tcPr>
            <w:tcW w:w="774" w:type="dxa"/>
          </w:tcPr>
          <w:p w14:paraId="3913AE9F"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JA_TableCell&gt;&gt;</w:t>
            </w:r>
          </w:p>
        </w:tc>
        <w:tc>
          <w:tcPr>
            <w:tcW w:w="870" w:type="dxa"/>
            <w:gridSpan w:val="2"/>
          </w:tcPr>
          <w:p w14:paraId="431ECC0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967" w:type="dxa"/>
          </w:tcPr>
          <w:p w14:paraId="0F84E55C"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869" w:type="dxa"/>
          </w:tcPr>
          <w:p w14:paraId="785FA73A"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1365" w:type="dxa"/>
          </w:tcPr>
          <w:p w14:paraId="089F4DBE"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r>
      <w:tr w:rsidR="003A1424" w:rsidRPr="00F93E5B" w14:paraId="0F37E452" w14:textId="77777777" w:rsidTr="007C6199">
        <w:trPr>
          <w:trHeight w:val="218"/>
        </w:trPr>
        <w:tc>
          <w:tcPr>
            <w:tcW w:w="1057" w:type="dxa"/>
          </w:tcPr>
          <w:p w14:paraId="66F44EEA" w14:textId="77777777" w:rsidR="003A1424" w:rsidRPr="007C6199" w:rsidRDefault="003A1424" w:rsidP="007F7049">
            <w:pPr>
              <w:rPr>
                <w:rFonts w:asciiTheme="minorHAnsi" w:hAnsiTheme="minorHAnsi"/>
                <w:sz w:val="18"/>
                <w:szCs w:val="18"/>
              </w:rPr>
            </w:pPr>
          </w:p>
        </w:tc>
        <w:tc>
          <w:tcPr>
            <w:tcW w:w="789" w:type="dxa"/>
          </w:tcPr>
          <w:p w14:paraId="45845B85" w14:textId="77777777" w:rsidR="003A1424" w:rsidRPr="007C6199" w:rsidRDefault="003A1424" w:rsidP="007F7049">
            <w:pPr>
              <w:rPr>
                <w:rFonts w:asciiTheme="minorHAnsi" w:hAnsiTheme="minorHAnsi"/>
                <w:sz w:val="18"/>
                <w:szCs w:val="18"/>
              </w:rPr>
            </w:pPr>
          </w:p>
        </w:tc>
        <w:tc>
          <w:tcPr>
            <w:tcW w:w="899" w:type="dxa"/>
          </w:tcPr>
          <w:p w14:paraId="01B7E878" w14:textId="77777777" w:rsidR="003A1424" w:rsidRPr="007C6199" w:rsidRDefault="003A1424" w:rsidP="007F7049">
            <w:pPr>
              <w:rPr>
                <w:rFonts w:asciiTheme="minorHAnsi" w:hAnsiTheme="minorHAnsi"/>
                <w:sz w:val="18"/>
                <w:szCs w:val="18"/>
              </w:rPr>
            </w:pPr>
          </w:p>
        </w:tc>
        <w:tc>
          <w:tcPr>
            <w:tcW w:w="990" w:type="dxa"/>
          </w:tcPr>
          <w:p w14:paraId="075DED55" w14:textId="77777777" w:rsidR="003A1424" w:rsidRPr="007C6199" w:rsidRDefault="003A1424" w:rsidP="007F7049">
            <w:pPr>
              <w:rPr>
                <w:rFonts w:asciiTheme="minorHAnsi" w:hAnsiTheme="minorHAnsi"/>
                <w:sz w:val="18"/>
                <w:szCs w:val="18"/>
              </w:rPr>
            </w:pPr>
          </w:p>
        </w:tc>
        <w:tc>
          <w:tcPr>
            <w:tcW w:w="701" w:type="dxa"/>
          </w:tcPr>
          <w:p w14:paraId="39669007" w14:textId="77777777" w:rsidR="003A1424" w:rsidRPr="007C6199" w:rsidRDefault="003A1424" w:rsidP="007F7049">
            <w:pPr>
              <w:rPr>
                <w:rFonts w:asciiTheme="minorHAnsi" w:hAnsiTheme="minorHAnsi"/>
                <w:sz w:val="18"/>
                <w:szCs w:val="18"/>
              </w:rPr>
            </w:pPr>
          </w:p>
        </w:tc>
        <w:tc>
          <w:tcPr>
            <w:tcW w:w="677" w:type="dxa"/>
          </w:tcPr>
          <w:p w14:paraId="2EB02537" w14:textId="77777777" w:rsidR="003A1424" w:rsidRPr="007C6199" w:rsidRDefault="003A1424" w:rsidP="007F7049">
            <w:pPr>
              <w:rPr>
                <w:rFonts w:asciiTheme="minorHAnsi" w:hAnsiTheme="minorHAnsi"/>
                <w:sz w:val="18"/>
                <w:szCs w:val="18"/>
              </w:rPr>
            </w:pPr>
          </w:p>
        </w:tc>
        <w:tc>
          <w:tcPr>
            <w:tcW w:w="869" w:type="dxa"/>
          </w:tcPr>
          <w:p w14:paraId="369080E1" w14:textId="77777777" w:rsidR="003A1424" w:rsidRPr="007C6199" w:rsidRDefault="003A1424" w:rsidP="007F7049">
            <w:pPr>
              <w:rPr>
                <w:rFonts w:asciiTheme="minorHAnsi" w:hAnsiTheme="minorHAnsi"/>
                <w:sz w:val="18"/>
                <w:szCs w:val="18"/>
              </w:rPr>
            </w:pPr>
          </w:p>
        </w:tc>
        <w:tc>
          <w:tcPr>
            <w:tcW w:w="967" w:type="dxa"/>
          </w:tcPr>
          <w:p w14:paraId="60ACFFAB" w14:textId="77777777" w:rsidR="003A1424" w:rsidRPr="007C6199" w:rsidRDefault="003A1424" w:rsidP="007F7049">
            <w:pPr>
              <w:rPr>
                <w:rFonts w:asciiTheme="minorHAnsi" w:hAnsiTheme="minorHAnsi"/>
                <w:sz w:val="18"/>
                <w:szCs w:val="18"/>
              </w:rPr>
            </w:pPr>
          </w:p>
        </w:tc>
        <w:tc>
          <w:tcPr>
            <w:tcW w:w="869" w:type="dxa"/>
          </w:tcPr>
          <w:p w14:paraId="67D92B58" w14:textId="77777777" w:rsidR="003A1424" w:rsidRPr="007C6199" w:rsidRDefault="003A1424" w:rsidP="007F7049">
            <w:pPr>
              <w:rPr>
                <w:rFonts w:asciiTheme="minorHAnsi" w:hAnsiTheme="minorHAnsi"/>
                <w:sz w:val="18"/>
                <w:szCs w:val="18"/>
              </w:rPr>
            </w:pPr>
          </w:p>
        </w:tc>
        <w:tc>
          <w:tcPr>
            <w:tcW w:w="958" w:type="dxa"/>
          </w:tcPr>
          <w:p w14:paraId="1160C236" w14:textId="77777777" w:rsidR="003A1424" w:rsidRPr="007C6199" w:rsidRDefault="003A1424" w:rsidP="007F7049">
            <w:pPr>
              <w:rPr>
                <w:rFonts w:asciiTheme="minorHAnsi" w:hAnsiTheme="minorHAnsi"/>
                <w:sz w:val="18"/>
                <w:szCs w:val="18"/>
              </w:rPr>
            </w:pPr>
          </w:p>
        </w:tc>
        <w:tc>
          <w:tcPr>
            <w:tcW w:w="684" w:type="dxa"/>
          </w:tcPr>
          <w:p w14:paraId="48075308" w14:textId="77777777" w:rsidR="003A1424" w:rsidRPr="007C6199" w:rsidRDefault="003A1424" w:rsidP="007F7049">
            <w:pPr>
              <w:rPr>
                <w:rFonts w:asciiTheme="minorHAnsi" w:hAnsiTheme="minorHAnsi"/>
                <w:sz w:val="18"/>
                <w:szCs w:val="18"/>
              </w:rPr>
            </w:pPr>
          </w:p>
        </w:tc>
        <w:tc>
          <w:tcPr>
            <w:tcW w:w="774" w:type="dxa"/>
          </w:tcPr>
          <w:p w14:paraId="5C092356" w14:textId="77777777" w:rsidR="003A1424" w:rsidRPr="007C6199" w:rsidRDefault="003A1424" w:rsidP="007F7049">
            <w:pPr>
              <w:rPr>
                <w:rFonts w:asciiTheme="minorHAnsi" w:hAnsiTheme="minorHAnsi"/>
                <w:sz w:val="18"/>
                <w:szCs w:val="18"/>
              </w:rPr>
            </w:pPr>
          </w:p>
        </w:tc>
        <w:tc>
          <w:tcPr>
            <w:tcW w:w="870" w:type="dxa"/>
            <w:gridSpan w:val="2"/>
          </w:tcPr>
          <w:p w14:paraId="659D7461" w14:textId="77777777" w:rsidR="003A1424" w:rsidRPr="007C6199" w:rsidRDefault="003A1424" w:rsidP="007F7049">
            <w:pPr>
              <w:rPr>
                <w:rFonts w:asciiTheme="minorHAnsi" w:hAnsiTheme="minorHAnsi"/>
                <w:sz w:val="18"/>
                <w:szCs w:val="18"/>
              </w:rPr>
            </w:pPr>
          </w:p>
        </w:tc>
        <w:tc>
          <w:tcPr>
            <w:tcW w:w="967" w:type="dxa"/>
          </w:tcPr>
          <w:p w14:paraId="64869AC8" w14:textId="77777777" w:rsidR="003A1424" w:rsidRPr="007C6199" w:rsidRDefault="003A1424" w:rsidP="007F7049">
            <w:pPr>
              <w:rPr>
                <w:rFonts w:asciiTheme="minorHAnsi" w:hAnsiTheme="minorHAnsi"/>
                <w:sz w:val="18"/>
                <w:szCs w:val="18"/>
              </w:rPr>
            </w:pPr>
          </w:p>
        </w:tc>
        <w:tc>
          <w:tcPr>
            <w:tcW w:w="869" w:type="dxa"/>
          </w:tcPr>
          <w:p w14:paraId="1AECD9ED" w14:textId="77777777" w:rsidR="003A1424" w:rsidRPr="007C6199" w:rsidRDefault="003A1424" w:rsidP="007F7049">
            <w:pPr>
              <w:rPr>
                <w:rFonts w:asciiTheme="minorHAnsi" w:hAnsiTheme="minorHAnsi"/>
                <w:sz w:val="18"/>
                <w:szCs w:val="18"/>
              </w:rPr>
            </w:pPr>
          </w:p>
        </w:tc>
        <w:tc>
          <w:tcPr>
            <w:tcW w:w="1365" w:type="dxa"/>
          </w:tcPr>
          <w:p w14:paraId="0B7128D3" w14:textId="77777777" w:rsidR="003A1424" w:rsidRPr="007C6199" w:rsidRDefault="003A1424" w:rsidP="007F7049">
            <w:pPr>
              <w:rPr>
                <w:rFonts w:asciiTheme="minorHAnsi" w:hAnsiTheme="minorHAnsi"/>
                <w:sz w:val="18"/>
                <w:szCs w:val="18"/>
              </w:rPr>
            </w:pPr>
          </w:p>
        </w:tc>
      </w:tr>
      <w:tr w:rsidR="004A2993" w:rsidRPr="00F93E5B" w14:paraId="6ECE54B1" w14:textId="77777777" w:rsidTr="007C6199">
        <w:trPr>
          <w:trHeight w:val="218"/>
        </w:trPr>
        <w:tc>
          <w:tcPr>
            <w:tcW w:w="14305" w:type="dxa"/>
            <w:gridSpan w:val="17"/>
          </w:tcPr>
          <w:p w14:paraId="38CEC0FC" w14:textId="690F2337" w:rsidR="004A2993" w:rsidRPr="003A1424" w:rsidRDefault="004A2993" w:rsidP="007F7049">
            <w:pPr>
              <w:rPr>
                <w:rFonts w:asciiTheme="minorHAnsi" w:hAnsiTheme="minorHAnsi"/>
                <w:sz w:val="18"/>
                <w:szCs w:val="18"/>
              </w:rPr>
            </w:pPr>
            <w:r w:rsidRPr="002A570F">
              <w:rPr>
                <w:rFonts w:ascii="Calibri" w:hAnsi="Calibri"/>
                <w:b/>
                <w:sz w:val="18"/>
                <w:szCs w:val="18"/>
              </w:rPr>
              <w:t>Note</w:t>
            </w:r>
            <w:r w:rsidRPr="00AF2775">
              <w:rPr>
                <w:rFonts w:ascii="Calibri" w:hAnsi="Calibri"/>
                <w:sz w:val="18"/>
                <w:szCs w:val="18"/>
              </w:rPr>
              <w:t xml:space="preserve">: </w:t>
            </w:r>
            <w:r w:rsidRPr="005B358B">
              <w:rPr>
                <w:rFonts w:ascii="Calibri" w:hAnsi="Calibri"/>
                <w:sz w:val="18"/>
                <w:szCs w:val="18"/>
              </w:rPr>
              <w:t>When insulation is added to the outside of a mass wall and/or when the inside is furred and insulated, the performance data may be adjusted using Equation 4-4 in the Joint Appendices.</w:t>
            </w:r>
          </w:p>
        </w:tc>
      </w:tr>
    </w:tbl>
    <w:p w14:paraId="308DB608" w14:textId="77777777" w:rsidR="00B25B99" w:rsidRDefault="00B25B99"/>
    <w:tbl>
      <w:tblPr>
        <w:tblW w:w="143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37"/>
        <w:gridCol w:w="1440"/>
        <w:gridCol w:w="1440"/>
        <w:gridCol w:w="1440"/>
        <w:gridCol w:w="1440"/>
        <w:gridCol w:w="6098"/>
      </w:tblGrid>
      <w:tr w:rsidR="0031551A" w:rsidRPr="009B3A0C" w14:paraId="308DB60A" w14:textId="77777777" w:rsidTr="00770388">
        <w:trPr>
          <w:cantSplit/>
          <w:trHeight w:val="317"/>
        </w:trPr>
        <w:tc>
          <w:tcPr>
            <w:tcW w:w="14395"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308DB609" w14:textId="11102001" w:rsidR="0031551A" w:rsidRPr="00FB44DF" w:rsidRDefault="0031551A" w:rsidP="00CA63EE">
            <w:pPr>
              <w:keepNext/>
              <w:rPr>
                <w:rFonts w:ascii="Calibri" w:hAnsi="Calibri"/>
                <w:b/>
                <w:sz w:val="22"/>
                <w:szCs w:val="22"/>
              </w:rPr>
            </w:pPr>
            <w:r w:rsidRPr="004358FA">
              <w:rPr>
                <w:rFonts w:ascii="Calibri" w:eastAsia="Calibri" w:hAnsi="Calibri"/>
                <w:b/>
                <w:sz w:val="20"/>
                <w:szCs w:val="22"/>
              </w:rPr>
              <w:lastRenderedPageBreak/>
              <w:t xml:space="preserve">E. </w:t>
            </w:r>
            <w:r w:rsidR="00CA63EE" w:rsidRPr="004358FA">
              <w:rPr>
                <w:rFonts w:ascii="Calibri" w:eastAsia="Calibri" w:hAnsi="Calibri"/>
                <w:b/>
                <w:sz w:val="20"/>
                <w:szCs w:val="22"/>
              </w:rPr>
              <w:t>Slab Insulation</w:t>
            </w:r>
            <w:r w:rsidRPr="004358FA">
              <w:rPr>
                <w:rFonts w:ascii="Calibri" w:eastAsia="Calibri" w:hAnsi="Calibri"/>
                <w:b/>
                <w:sz w:val="20"/>
                <w:szCs w:val="22"/>
              </w:rPr>
              <w:t xml:space="preserve"> </w:t>
            </w:r>
            <w:r w:rsidRPr="004358FA">
              <w:rPr>
                <w:rFonts w:ascii="Calibri" w:eastAsia="Calibri" w:hAnsi="Calibri"/>
                <w:sz w:val="20"/>
                <w:szCs w:val="22"/>
              </w:rPr>
              <w:t>(Table 150.1-A)</w:t>
            </w:r>
          </w:p>
        </w:tc>
      </w:tr>
      <w:tr w:rsidR="006C225C" w:rsidRPr="009B3A0C" w14:paraId="308DB60F" w14:textId="77777777" w:rsidTr="00EE7739">
        <w:trPr>
          <w:cantSplit/>
          <w:trHeight w:val="320"/>
        </w:trPr>
        <w:tc>
          <w:tcPr>
            <w:tcW w:w="2537" w:type="dxa"/>
            <w:tcBorders>
              <w:top w:val="single" w:sz="6" w:space="0" w:color="auto"/>
              <w:left w:val="single" w:sz="4" w:space="0" w:color="auto"/>
              <w:bottom w:val="single" w:sz="6" w:space="0" w:color="auto"/>
            </w:tcBorders>
            <w:vAlign w:val="center"/>
          </w:tcPr>
          <w:p w14:paraId="308DB60B" w14:textId="77777777" w:rsidR="006C225C" w:rsidRPr="00224B1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w:t>
            </w:r>
            <w:r w:rsidRPr="00224B1C">
              <w:rPr>
                <w:rFonts w:ascii="Calibri" w:hAnsi="Calibri"/>
                <w:sz w:val="20"/>
                <w:szCs w:val="20"/>
              </w:rPr>
              <w:t>1</w:t>
            </w:r>
          </w:p>
        </w:tc>
        <w:tc>
          <w:tcPr>
            <w:tcW w:w="1440" w:type="dxa"/>
            <w:tcBorders>
              <w:top w:val="single" w:sz="6" w:space="0" w:color="auto"/>
              <w:bottom w:val="single" w:sz="6" w:space="0" w:color="auto"/>
            </w:tcBorders>
            <w:vAlign w:val="center"/>
          </w:tcPr>
          <w:p w14:paraId="5771A139" w14:textId="77777777"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w:t>
            </w:r>
            <w:r w:rsidRPr="00224B1C">
              <w:rPr>
                <w:rFonts w:ascii="Calibri" w:hAnsi="Calibri"/>
                <w:sz w:val="20"/>
                <w:szCs w:val="20"/>
              </w:rPr>
              <w:t>2</w:t>
            </w:r>
          </w:p>
        </w:tc>
        <w:tc>
          <w:tcPr>
            <w:tcW w:w="1440" w:type="dxa"/>
            <w:tcBorders>
              <w:top w:val="single" w:sz="6" w:space="0" w:color="auto"/>
              <w:bottom w:val="single" w:sz="6" w:space="0" w:color="auto"/>
            </w:tcBorders>
            <w:vAlign w:val="center"/>
          </w:tcPr>
          <w:p w14:paraId="308DB60C" w14:textId="68185282"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03</w:t>
            </w:r>
          </w:p>
        </w:tc>
        <w:tc>
          <w:tcPr>
            <w:tcW w:w="1440" w:type="dxa"/>
            <w:tcBorders>
              <w:top w:val="single" w:sz="6" w:space="0" w:color="auto"/>
              <w:bottom w:val="single" w:sz="6" w:space="0" w:color="auto"/>
            </w:tcBorders>
            <w:vAlign w:val="center"/>
          </w:tcPr>
          <w:p w14:paraId="3C240FC4" w14:textId="1A1F98A9" w:rsidR="006C225C"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04</w:t>
            </w:r>
          </w:p>
        </w:tc>
        <w:tc>
          <w:tcPr>
            <w:tcW w:w="1440" w:type="dxa"/>
            <w:tcBorders>
              <w:top w:val="single" w:sz="6" w:space="0" w:color="auto"/>
              <w:bottom w:val="single" w:sz="6" w:space="0" w:color="auto"/>
            </w:tcBorders>
            <w:vAlign w:val="center"/>
          </w:tcPr>
          <w:p w14:paraId="308DB60D" w14:textId="4C75815F"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05</w:t>
            </w:r>
          </w:p>
        </w:tc>
        <w:tc>
          <w:tcPr>
            <w:tcW w:w="6098" w:type="dxa"/>
            <w:tcBorders>
              <w:top w:val="single" w:sz="6" w:space="0" w:color="auto"/>
              <w:bottom w:val="single" w:sz="6" w:space="0" w:color="auto"/>
              <w:right w:val="single" w:sz="4" w:space="0" w:color="auto"/>
            </w:tcBorders>
            <w:vAlign w:val="center"/>
          </w:tcPr>
          <w:p w14:paraId="308DB60E" w14:textId="085C5334" w:rsidR="006C225C" w:rsidRDefault="004631D6"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06</w:t>
            </w:r>
          </w:p>
        </w:tc>
      </w:tr>
      <w:tr w:rsidR="0031551A" w:rsidRPr="009B3A0C" w14:paraId="308DB614" w14:textId="77777777" w:rsidTr="00770388">
        <w:trPr>
          <w:cantSplit/>
          <w:trHeight w:val="288"/>
        </w:trPr>
        <w:tc>
          <w:tcPr>
            <w:tcW w:w="2537" w:type="dxa"/>
            <w:vMerge w:val="restart"/>
            <w:tcBorders>
              <w:top w:val="single" w:sz="6" w:space="0" w:color="auto"/>
              <w:left w:val="single" w:sz="4" w:space="0" w:color="auto"/>
              <w:bottom w:val="single" w:sz="6" w:space="0" w:color="auto"/>
            </w:tcBorders>
            <w:vAlign w:val="bottom"/>
          </w:tcPr>
          <w:p w14:paraId="308DB610" w14:textId="77777777" w:rsidR="0031551A" w:rsidRPr="009B3A0C"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80" w:type="dxa"/>
            <w:gridSpan w:val="2"/>
            <w:tcBorders>
              <w:top w:val="single" w:sz="6" w:space="0" w:color="auto"/>
              <w:bottom w:val="single" w:sz="6" w:space="0" w:color="auto"/>
            </w:tcBorders>
            <w:vAlign w:val="bottom"/>
          </w:tcPr>
          <w:p w14:paraId="308DB611" w14:textId="77777777" w:rsidR="0031551A" w:rsidRPr="00E77A45" w:rsidRDefault="0031551A" w:rsidP="00B25B99">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Proposed </w:t>
            </w:r>
          </w:p>
        </w:tc>
        <w:tc>
          <w:tcPr>
            <w:tcW w:w="2880" w:type="dxa"/>
            <w:gridSpan w:val="2"/>
            <w:tcBorders>
              <w:top w:val="single" w:sz="6" w:space="0" w:color="auto"/>
              <w:bottom w:val="single" w:sz="6" w:space="0" w:color="auto"/>
            </w:tcBorders>
            <w:vAlign w:val="bottom"/>
          </w:tcPr>
          <w:p w14:paraId="308DB612" w14:textId="77777777" w:rsidR="0031551A" w:rsidRPr="00B1563A" w:rsidRDefault="0031551A" w:rsidP="00B25B99">
            <w:pPr>
              <w:keepNext/>
              <w:tabs>
                <w:tab w:val="left" w:pos="540"/>
                <w:tab w:val="left" w:pos="900"/>
                <w:tab w:val="left" w:pos="2844"/>
              </w:tabs>
              <w:jc w:val="center"/>
              <w:rPr>
                <w:rFonts w:ascii="Calibri" w:hAnsi="Calibri"/>
                <w:b/>
                <w:sz w:val="18"/>
                <w:szCs w:val="18"/>
              </w:rPr>
            </w:pPr>
            <w:r w:rsidRPr="00B1563A">
              <w:rPr>
                <w:rFonts w:ascii="Calibri" w:hAnsi="Calibri"/>
                <w:b/>
                <w:sz w:val="18"/>
                <w:szCs w:val="18"/>
              </w:rPr>
              <w:t>Required</w:t>
            </w:r>
          </w:p>
        </w:tc>
        <w:tc>
          <w:tcPr>
            <w:tcW w:w="6098" w:type="dxa"/>
            <w:vMerge w:val="restart"/>
            <w:tcBorders>
              <w:top w:val="single" w:sz="6" w:space="0" w:color="auto"/>
              <w:bottom w:val="single" w:sz="6" w:space="0" w:color="auto"/>
              <w:right w:val="single" w:sz="4" w:space="0" w:color="auto"/>
            </w:tcBorders>
            <w:vAlign w:val="bottom"/>
          </w:tcPr>
          <w:p w14:paraId="308DB613" w14:textId="77777777" w:rsidR="0031551A" w:rsidRPr="0093463E" w:rsidRDefault="0031551A" w:rsidP="00B25B99">
            <w:pPr>
              <w:keepNext/>
              <w:tabs>
                <w:tab w:val="left" w:pos="540"/>
                <w:tab w:val="left" w:pos="900"/>
                <w:tab w:val="left" w:pos="3420"/>
              </w:tabs>
              <w:jc w:val="center"/>
              <w:rPr>
                <w:rFonts w:ascii="Calibri" w:hAnsi="Calibri"/>
                <w:sz w:val="18"/>
                <w:szCs w:val="18"/>
              </w:rPr>
            </w:pPr>
            <w:r w:rsidRPr="0093463E">
              <w:rPr>
                <w:rFonts w:ascii="Calibri" w:hAnsi="Calibri"/>
                <w:sz w:val="18"/>
                <w:szCs w:val="18"/>
              </w:rPr>
              <w:t>Comments</w:t>
            </w:r>
          </w:p>
        </w:tc>
      </w:tr>
      <w:tr w:rsidR="0031551A" w:rsidRPr="009B3A0C" w14:paraId="308DB61B" w14:textId="77777777" w:rsidTr="00770388">
        <w:trPr>
          <w:cantSplit/>
          <w:trHeight w:val="288"/>
        </w:trPr>
        <w:tc>
          <w:tcPr>
            <w:tcW w:w="2537" w:type="dxa"/>
            <w:vMerge/>
            <w:tcBorders>
              <w:top w:val="single" w:sz="6" w:space="0" w:color="auto"/>
              <w:left w:val="single" w:sz="4" w:space="0" w:color="auto"/>
              <w:bottom w:val="single" w:sz="6" w:space="0" w:color="auto"/>
            </w:tcBorders>
            <w:vAlign w:val="bottom"/>
          </w:tcPr>
          <w:p w14:paraId="308DB615" w14:textId="77777777" w:rsidR="0031551A" w:rsidRPr="009B3A0C" w:rsidRDefault="0031551A" w:rsidP="00B25B99">
            <w:pPr>
              <w:keepNext/>
              <w:tabs>
                <w:tab w:val="left" w:pos="540"/>
                <w:tab w:val="left" w:pos="900"/>
                <w:tab w:val="left" w:pos="3420"/>
              </w:tabs>
              <w:jc w:val="center"/>
              <w:rPr>
                <w:rFonts w:ascii="Calibri" w:hAnsi="Calibri"/>
                <w:sz w:val="18"/>
                <w:szCs w:val="18"/>
              </w:rPr>
            </w:pPr>
          </w:p>
        </w:tc>
        <w:tc>
          <w:tcPr>
            <w:tcW w:w="1440" w:type="dxa"/>
            <w:tcBorders>
              <w:top w:val="single" w:sz="6" w:space="0" w:color="auto"/>
              <w:bottom w:val="single" w:sz="6" w:space="0" w:color="auto"/>
            </w:tcBorders>
            <w:vAlign w:val="bottom"/>
          </w:tcPr>
          <w:p w14:paraId="27F73E6D" w14:textId="77777777" w:rsidR="00C05C27" w:rsidRDefault="00C05C27" w:rsidP="00B25B99">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616" w14:textId="77777777" w:rsidR="0031551A" w:rsidRPr="009B3A0C"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1440" w:type="dxa"/>
            <w:tcBorders>
              <w:top w:val="single" w:sz="6" w:space="0" w:color="auto"/>
              <w:bottom w:val="single" w:sz="6" w:space="0" w:color="auto"/>
            </w:tcBorders>
            <w:vAlign w:val="bottom"/>
          </w:tcPr>
          <w:p w14:paraId="72921E25" w14:textId="77777777" w:rsidR="00C05C27" w:rsidRDefault="00C05C27" w:rsidP="00B25B99">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617" w14:textId="77777777" w:rsidR="0031551A" w:rsidRDefault="0031551A" w:rsidP="00B25B99">
            <w:pPr>
              <w:keepNext/>
              <w:tabs>
                <w:tab w:val="left" w:pos="540"/>
                <w:tab w:val="left" w:pos="900"/>
                <w:tab w:val="left" w:pos="3420"/>
              </w:tabs>
              <w:jc w:val="center"/>
              <w:rPr>
                <w:rFonts w:ascii="Calibri" w:hAnsi="Calibri"/>
                <w:sz w:val="18"/>
                <w:szCs w:val="18"/>
              </w:rPr>
            </w:pPr>
            <w:r>
              <w:rPr>
                <w:rFonts w:ascii="Calibri" w:hAnsi="Calibri"/>
                <w:sz w:val="18"/>
                <w:szCs w:val="18"/>
              </w:rPr>
              <w:t>U-factor</w:t>
            </w:r>
          </w:p>
        </w:tc>
        <w:tc>
          <w:tcPr>
            <w:tcW w:w="1440" w:type="dxa"/>
            <w:tcBorders>
              <w:top w:val="single" w:sz="6" w:space="0" w:color="auto"/>
              <w:bottom w:val="single" w:sz="6" w:space="0" w:color="auto"/>
            </w:tcBorders>
            <w:vAlign w:val="bottom"/>
          </w:tcPr>
          <w:p w14:paraId="308DB618" w14:textId="77777777" w:rsidR="0031551A" w:rsidRDefault="0031551A" w:rsidP="00B25B99">
            <w:pPr>
              <w:keepNext/>
              <w:tabs>
                <w:tab w:val="left" w:pos="540"/>
                <w:tab w:val="left" w:pos="900"/>
                <w:tab w:val="left" w:pos="2844"/>
              </w:tabs>
              <w:jc w:val="center"/>
              <w:rPr>
                <w:rFonts w:ascii="Calibri" w:hAnsi="Calibri"/>
                <w:sz w:val="18"/>
                <w:szCs w:val="18"/>
              </w:rPr>
            </w:pPr>
            <w:r>
              <w:rPr>
                <w:rFonts w:ascii="Calibri" w:hAnsi="Calibri"/>
                <w:sz w:val="18"/>
                <w:szCs w:val="18"/>
              </w:rPr>
              <w:t xml:space="preserve">Insulation </w:t>
            </w:r>
            <w:r>
              <w:rPr>
                <w:rFonts w:ascii="Calibri" w:hAnsi="Calibri"/>
                <w:sz w:val="18"/>
                <w:szCs w:val="18"/>
              </w:rPr>
              <w:br/>
              <w:t>R-value</w:t>
            </w:r>
          </w:p>
        </w:tc>
        <w:tc>
          <w:tcPr>
            <w:tcW w:w="1440" w:type="dxa"/>
            <w:tcBorders>
              <w:top w:val="single" w:sz="6" w:space="0" w:color="auto"/>
              <w:bottom w:val="single" w:sz="6" w:space="0" w:color="auto"/>
            </w:tcBorders>
            <w:vAlign w:val="bottom"/>
          </w:tcPr>
          <w:p w14:paraId="308DB619" w14:textId="77777777" w:rsidR="0031551A"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U-factor</w:t>
            </w:r>
          </w:p>
        </w:tc>
        <w:tc>
          <w:tcPr>
            <w:tcW w:w="6098" w:type="dxa"/>
            <w:vMerge/>
            <w:tcBorders>
              <w:top w:val="single" w:sz="6" w:space="0" w:color="auto"/>
              <w:bottom w:val="single" w:sz="6" w:space="0" w:color="auto"/>
              <w:right w:val="single" w:sz="4" w:space="0" w:color="auto"/>
            </w:tcBorders>
            <w:vAlign w:val="bottom"/>
          </w:tcPr>
          <w:p w14:paraId="308DB61A" w14:textId="77777777" w:rsidR="0031551A" w:rsidRPr="0093463E" w:rsidRDefault="0031551A" w:rsidP="00B25B99">
            <w:pPr>
              <w:keepNext/>
              <w:tabs>
                <w:tab w:val="left" w:pos="540"/>
                <w:tab w:val="left" w:pos="900"/>
                <w:tab w:val="left" w:pos="3420"/>
              </w:tabs>
              <w:jc w:val="center"/>
              <w:rPr>
                <w:rFonts w:ascii="Calibri" w:hAnsi="Calibri"/>
                <w:sz w:val="18"/>
                <w:szCs w:val="18"/>
              </w:rPr>
            </w:pPr>
          </w:p>
        </w:tc>
      </w:tr>
      <w:tr w:rsidR="0031551A" w:rsidRPr="00EE4B45" w14:paraId="308DB622" w14:textId="77777777" w:rsidTr="00770388">
        <w:trPr>
          <w:cantSplit/>
          <w:trHeight w:val="320"/>
        </w:trPr>
        <w:tc>
          <w:tcPr>
            <w:tcW w:w="2537" w:type="dxa"/>
            <w:tcBorders>
              <w:top w:val="single" w:sz="6" w:space="0" w:color="auto"/>
              <w:left w:val="single" w:sz="4" w:space="0" w:color="auto"/>
              <w:bottom w:val="single" w:sz="6" w:space="0" w:color="auto"/>
            </w:tcBorders>
            <w:vAlign w:val="bottom"/>
          </w:tcPr>
          <w:p w14:paraId="308DB61C" w14:textId="6A657F78" w:rsidR="0031551A" w:rsidRPr="006A69BB" w:rsidRDefault="00D45D6A" w:rsidP="000B5D58">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lastRenderedPageBreak/>
              <w:t>&lt;&lt;</w:t>
            </w:r>
            <w:r w:rsidR="001E7D8E">
              <w:rPr>
                <w:rFonts w:ascii="Calibri" w:hAnsi="Calibri"/>
                <w:sz w:val="18"/>
                <w:szCs w:val="18"/>
              </w:rPr>
              <w:t xml:space="preserve">User selects from list: </w:t>
            </w:r>
            <w:r w:rsidR="001E7D8E" w:rsidRPr="00C068EC">
              <w:rPr>
                <w:rFonts w:ascii="Calibri" w:hAnsi="Calibri"/>
                <w:sz w:val="18"/>
                <w:szCs w:val="18"/>
              </w:rPr>
              <w:t>Slab</w:t>
            </w:r>
            <w:r w:rsidR="001E7D8E">
              <w:rPr>
                <w:rFonts w:ascii="Calibri" w:hAnsi="Calibri"/>
                <w:sz w:val="18"/>
                <w:szCs w:val="18"/>
              </w:rPr>
              <w:t xml:space="preserve"> o</w:t>
            </w:r>
            <w:r w:rsidR="001E7D8E" w:rsidRPr="00C068EC">
              <w:rPr>
                <w:rFonts w:ascii="Calibri" w:hAnsi="Calibri"/>
                <w:sz w:val="18"/>
                <w:szCs w:val="18"/>
              </w:rPr>
              <w:t>n</w:t>
            </w:r>
            <w:r w:rsidR="001E7D8E">
              <w:rPr>
                <w:rFonts w:ascii="Calibri" w:hAnsi="Calibri"/>
                <w:sz w:val="18"/>
                <w:szCs w:val="18"/>
              </w:rPr>
              <w:t xml:space="preserve"> g</w:t>
            </w:r>
            <w:r w:rsidR="001E7D8E" w:rsidRPr="00C068EC">
              <w:rPr>
                <w:rFonts w:ascii="Calibri" w:hAnsi="Calibri"/>
                <w:sz w:val="18"/>
                <w:szCs w:val="18"/>
              </w:rPr>
              <w:t>rade</w:t>
            </w:r>
            <w:r w:rsidR="001E7D8E">
              <w:rPr>
                <w:rFonts w:ascii="Calibri" w:hAnsi="Calibri"/>
                <w:sz w:val="18"/>
                <w:szCs w:val="18"/>
              </w:rPr>
              <w:t xml:space="preserve">, </w:t>
            </w:r>
            <w:r w:rsidR="000B5D58">
              <w:rPr>
                <w:rFonts w:ascii="Calibri" w:hAnsi="Calibri"/>
                <w:sz w:val="18"/>
                <w:szCs w:val="18"/>
              </w:rPr>
              <w:t>Concrete</w:t>
            </w:r>
            <w:r w:rsidR="001E7D8E">
              <w:rPr>
                <w:rFonts w:ascii="Calibri" w:hAnsi="Calibri"/>
                <w:sz w:val="18"/>
                <w:szCs w:val="18"/>
              </w:rPr>
              <w:t xml:space="preserve"> r</w:t>
            </w:r>
            <w:r w:rsidR="001E7D8E" w:rsidRPr="00C068EC">
              <w:rPr>
                <w:rFonts w:ascii="Calibri" w:hAnsi="Calibri"/>
                <w:sz w:val="18"/>
                <w:szCs w:val="18"/>
              </w:rPr>
              <w:t>aised</w:t>
            </w:r>
            <w:r w:rsidR="000A43E8">
              <w:rPr>
                <w:rFonts w:ascii="Calibri" w:hAnsi="Calibri"/>
                <w:sz w:val="18"/>
                <w:szCs w:val="18"/>
              </w:rPr>
              <w:t>, Heated slab</w:t>
            </w:r>
            <w:r>
              <w:rPr>
                <w:rFonts w:ascii="Calibri" w:hAnsi="Calibri"/>
                <w:sz w:val="18"/>
                <w:szCs w:val="18"/>
              </w:rPr>
              <w:t>&gt;&gt;</w:t>
            </w:r>
          </w:p>
        </w:tc>
        <w:tc>
          <w:tcPr>
            <w:tcW w:w="1440" w:type="dxa"/>
            <w:tcBorders>
              <w:top w:val="single" w:sz="6" w:space="0" w:color="auto"/>
              <w:bottom w:val="single" w:sz="6" w:space="0" w:color="auto"/>
            </w:tcBorders>
            <w:vAlign w:val="bottom"/>
          </w:tcPr>
          <w:p w14:paraId="204B3036" w14:textId="77164365" w:rsidR="00027B68"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&lt;&lt;</w:t>
            </w:r>
            <w:r w:rsidR="00027B68">
              <w:rPr>
                <w:rFonts w:ascii="Calibri" w:hAnsi="Calibri"/>
                <w:sz w:val="18"/>
                <w:szCs w:val="18"/>
              </w:rPr>
              <w:t>User select from list:</w:t>
            </w:r>
          </w:p>
          <w:p w14:paraId="1C4B085C"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*R-0;</w:t>
            </w:r>
          </w:p>
          <w:p w14:paraId="38B69BB8"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*R-4;</w:t>
            </w:r>
          </w:p>
          <w:p w14:paraId="48E0A793"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*R-5</w:t>
            </w:r>
          </w:p>
          <w:p w14:paraId="1A83FA19"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*R-7;</w:t>
            </w:r>
          </w:p>
          <w:p w14:paraId="06D1A193"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*R-8;</w:t>
            </w:r>
          </w:p>
          <w:p w14:paraId="14271657"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*R-10 vertical;</w:t>
            </w:r>
          </w:p>
          <w:p w14:paraId="76273E02"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*R-10 vertical and R-7 horizontal; or</w:t>
            </w:r>
          </w:p>
          <w:p w14:paraId="01DD2405" w14:textId="3C9D3944" w:rsidR="00926250"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*NA</w:t>
            </w:r>
            <w:r w:rsidR="00926250">
              <w:rPr>
                <w:rFonts w:ascii="Calibri" w:hAnsi="Calibri"/>
                <w:sz w:val="18"/>
                <w:szCs w:val="18"/>
              </w:rPr>
              <w:t>;</w:t>
            </w:r>
          </w:p>
          <w:p w14:paraId="76AAC60F" w14:textId="7B6D7044"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If E01 = ‘Heated slab’ or A09 = 16, then ‘NA’ not allowed</w:t>
            </w:r>
          </w:p>
          <w:p w14:paraId="3078DB83"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p w14:paraId="308DB61D" w14:textId="45D9E756" w:rsidR="0031551A" w:rsidRPr="006A69BB" w:rsidRDefault="00926250"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Note: Either R-value or U-factor is required, not both</w:t>
            </w:r>
            <w:r w:rsidR="00CF3A66">
              <w:rPr>
                <w:rFonts w:ascii="Calibri" w:hAnsi="Calibri"/>
                <w:sz w:val="18"/>
                <w:szCs w:val="18"/>
              </w:rPr>
              <w:t>&gt;&gt;</w:t>
            </w:r>
          </w:p>
        </w:tc>
        <w:tc>
          <w:tcPr>
            <w:tcW w:w="1440" w:type="dxa"/>
            <w:tcBorders>
              <w:top w:val="single" w:sz="6" w:space="0" w:color="auto"/>
              <w:bottom w:val="single" w:sz="6" w:space="0" w:color="auto"/>
            </w:tcBorders>
            <w:vAlign w:val="bottom"/>
          </w:tcPr>
          <w:p w14:paraId="311C7707" w14:textId="21996416" w:rsidR="00926250"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&lt;&lt;</w:t>
            </w:r>
            <w:r w:rsidR="00027B68">
              <w:rPr>
                <w:rFonts w:ascii="Calibri" w:hAnsi="Calibri"/>
                <w:sz w:val="18"/>
                <w:szCs w:val="18"/>
              </w:rPr>
              <w:t xml:space="preserve">If E01 = ‘Heated slab’ or A09 = 16, then require </w:t>
            </w:r>
            <w:r>
              <w:rPr>
                <w:rFonts w:ascii="Calibri" w:hAnsi="Calibri"/>
                <w:sz w:val="18"/>
                <w:szCs w:val="18"/>
              </w:rPr>
              <w:t>User Input: DecimalNonnegative</w:t>
            </w:r>
            <w:r w:rsidR="00926250">
              <w:rPr>
                <w:rFonts w:ascii="Calibri" w:hAnsi="Calibri"/>
                <w:sz w:val="18"/>
                <w:szCs w:val="18"/>
              </w:rPr>
              <w:t>;</w:t>
            </w:r>
            <w:r w:rsidR="00027B68">
              <w:rPr>
                <w:rFonts w:ascii="Calibri" w:hAnsi="Calibri"/>
                <w:sz w:val="18"/>
                <w:szCs w:val="18"/>
              </w:rPr>
              <w:t xml:space="preserve"> else allow NA</w:t>
            </w:r>
          </w:p>
          <w:p w14:paraId="14A1647B"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p w14:paraId="308DB61E" w14:textId="5BE2CA6A" w:rsidR="0031551A" w:rsidRPr="006A69BB" w:rsidRDefault="00926250"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Note: Either R-value or U-factor is required, not both</w:t>
            </w:r>
            <w:r w:rsidR="00CF3A66">
              <w:rPr>
                <w:rFonts w:ascii="Calibri" w:hAnsi="Calibri"/>
                <w:sz w:val="18"/>
                <w:szCs w:val="18"/>
              </w:rPr>
              <w:t>&gt;&gt;</w:t>
            </w:r>
          </w:p>
        </w:tc>
        <w:tc>
          <w:tcPr>
            <w:tcW w:w="1440" w:type="dxa"/>
            <w:tcBorders>
              <w:top w:val="single" w:sz="6" w:space="0" w:color="auto"/>
              <w:bottom w:val="single" w:sz="6" w:space="0" w:color="auto"/>
            </w:tcBorders>
            <w:vAlign w:val="bottom"/>
          </w:tcPr>
          <w:p w14:paraId="246C6EEB" w14:textId="4B1D3AD9" w:rsidR="005F036F" w:rsidRDefault="00FA2997">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EE4B45">
              <w:rPr>
                <w:rFonts w:ascii="Calibri" w:hAnsi="Calibri"/>
                <w:sz w:val="18"/>
                <w:szCs w:val="18"/>
              </w:rPr>
              <w:t>&lt;&lt;</w:t>
            </w:r>
            <w:r w:rsidR="00027B68">
              <w:rPr>
                <w:rFonts w:ascii="Calibri" w:hAnsi="Calibri"/>
                <w:sz w:val="18"/>
                <w:szCs w:val="18"/>
              </w:rPr>
              <w:t>If E02 = NA, then value = NA; else</w:t>
            </w:r>
            <w:r w:rsidR="000B5D58" w:rsidRPr="00EE4B45">
              <w:rPr>
                <w:rFonts w:ascii="Calibri" w:hAnsi="Calibri"/>
                <w:sz w:val="18"/>
                <w:szCs w:val="18"/>
              </w:rPr>
              <w:t xml:space="preserve">If A09 = 16 and E01 = </w:t>
            </w:r>
            <w:r w:rsidR="005F036F">
              <w:rPr>
                <w:rFonts w:ascii="Calibri" w:hAnsi="Calibri"/>
                <w:sz w:val="18"/>
                <w:szCs w:val="18"/>
              </w:rPr>
              <w:t>“S</w:t>
            </w:r>
            <w:r w:rsidR="000B5D58" w:rsidRPr="00EE4B45">
              <w:rPr>
                <w:rFonts w:ascii="Calibri" w:hAnsi="Calibri"/>
                <w:sz w:val="18"/>
                <w:szCs w:val="18"/>
              </w:rPr>
              <w:t>lab on grade</w:t>
            </w:r>
            <w:r w:rsidR="005F036F">
              <w:rPr>
                <w:rFonts w:ascii="Calibri" w:hAnsi="Calibri"/>
                <w:sz w:val="18"/>
                <w:szCs w:val="18"/>
              </w:rPr>
              <w:t>”</w:t>
            </w:r>
            <w:r w:rsidR="00A20183">
              <w:rPr>
                <w:rFonts w:ascii="Calibri" w:hAnsi="Calibri"/>
                <w:sz w:val="18"/>
                <w:szCs w:val="18"/>
              </w:rPr>
              <w:t>,</w:t>
            </w:r>
            <w:r w:rsidR="000B5D58" w:rsidRPr="00EE4B45">
              <w:rPr>
                <w:rFonts w:ascii="Calibri" w:hAnsi="Calibri"/>
                <w:sz w:val="18"/>
                <w:szCs w:val="18"/>
              </w:rPr>
              <w:t xml:space="preserve"> then value = R-7</w:t>
            </w:r>
            <w:r w:rsidR="000B5D58" w:rsidRPr="006579AD">
              <w:rPr>
                <w:rFonts w:ascii="Calibri" w:hAnsi="Calibri"/>
                <w:sz w:val="18"/>
                <w:szCs w:val="18"/>
              </w:rPr>
              <w:t xml:space="preserve">; </w:t>
            </w:r>
          </w:p>
          <w:p w14:paraId="3C2DE7D7" w14:textId="65E362D0" w:rsidR="0063361A" w:rsidRDefault="0063361A">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Calibri" w:hAnsi="Calibri"/>
                <w:sz w:val="18"/>
                <w:szCs w:val="18"/>
              </w:rPr>
              <w:t>Else if A09 = 1-15, then value = NA;</w:t>
            </w:r>
          </w:p>
          <w:p w14:paraId="0D5E987D" w14:textId="35371E40" w:rsidR="005F036F" w:rsidRDefault="005F036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Calibri" w:hAnsi="Calibri"/>
                <w:sz w:val="18"/>
                <w:szCs w:val="18"/>
              </w:rPr>
              <w:t>else</w:t>
            </w:r>
            <w:r w:rsidR="000B5D58" w:rsidRPr="005F036F">
              <w:rPr>
                <w:rFonts w:asciiTheme="minorHAnsi" w:hAnsiTheme="minorHAnsi"/>
                <w:sz w:val="18"/>
                <w:szCs w:val="18"/>
              </w:rPr>
              <w:t xml:space="preserve">if A09 = 1-2, 11, 13-14, or 16 and E01 = </w:t>
            </w:r>
            <w:r>
              <w:rPr>
                <w:rFonts w:asciiTheme="minorHAnsi" w:hAnsiTheme="minorHAnsi"/>
                <w:sz w:val="18"/>
                <w:szCs w:val="18"/>
              </w:rPr>
              <w:t>“</w:t>
            </w:r>
            <w:r w:rsidR="000B5D58" w:rsidRPr="005F036F">
              <w:rPr>
                <w:rFonts w:asciiTheme="minorHAnsi" w:hAnsiTheme="minorHAnsi"/>
                <w:sz w:val="18"/>
                <w:szCs w:val="18"/>
              </w:rPr>
              <w:t>Concrete</w:t>
            </w:r>
            <w:r w:rsidR="0076284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xml:space="preserve">, then value = R-8; </w:t>
            </w:r>
          </w:p>
          <w:p w14:paraId="749B0857" w14:textId="48338901" w:rsidR="0076284F" w:rsidRDefault="005F036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000B5D58" w:rsidRPr="005F036F">
              <w:rPr>
                <w:rFonts w:asciiTheme="minorHAnsi" w:hAnsiTheme="minorHAnsi"/>
                <w:sz w:val="18"/>
                <w:szCs w:val="18"/>
              </w:rPr>
              <w:t xml:space="preserve">if A09 = 3-10 and E01 = </w:t>
            </w:r>
            <w:r w:rsidR="009C0A61">
              <w:rPr>
                <w:rFonts w:asciiTheme="minorHAnsi" w:hAnsiTheme="minorHAnsi"/>
                <w:sz w:val="18"/>
                <w:szCs w:val="18"/>
              </w:rPr>
              <w:t>“</w:t>
            </w:r>
            <w:r w:rsidR="000B5D58" w:rsidRPr="005F036F">
              <w:rPr>
                <w:rFonts w:asciiTheme="minorHAnsi" w:hAnsiTheme="minorHAnsi"/>
                <w:sz w:val="18"/>
                <w:szCs w:val="18"/>
              </w:rPr>
              <w:t>Concrete</w:t>
            </w:r>
            <w:r w:rsidR="0076284F">
              <w:rPr>
                <w:rFonts w:asciiTheme="minorHAnsi" w:hAnsiTheme="minorHAnsi"/>
                <w:sz w:val="18"/>
                <w:szCs w:val="18"/>
              </w:rPr>
              <w:t xml:space="preserve"> raised</w:t>
            </w:r>
            <w:r w:rsidR="009C0A61">
              <w:rPr>
                <w:rFonts w:asciiTheme="minorHAnsi" w:hAnsiTheme="minorHAnsi"/>
                <w:sz w:val="18"/>
                <w:szCs w:val="18"/>
              </w:rPr>
              <w:t>”</w:t>
            </w:r>
            <w:r w:rsidR="000B5D58" w:rsidRPr="005F036F">
              <w:rPr>
                <w:rFonts w:asciiTheme="minorHAnsi" w:hAnsiTheme="minorHAnsi"/>
                <w:sz w:val="18"/>
                <w:szCs w:val="18"/>
              </w:rPr>
              <w:t>, then value = R-0</w:t>
            </w:r>
            <w:r w:rsidR="0076284F">
              <w:rPr>
                <w:rFonts w:asciiTheme="minorHAnsi" w:hAnsiTheme="minorHAnsi"/>
                <w:sz w:val="18"/>
                <w:szCs w:val="18"/>
              </w:rPr>
              <w:t>;</w:t>
            </w:r>
          </w:p>
          <w:p w14:paraId="709E026C" w14:textId="0E3E6571" w:rsidR="009C0A61" w:rsidRDefault="0076284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000B5D58" w:rsidRPr="005F036F">
              <w:rPr>
                <w:rFonts w:asciiTheme="minorHAnsi" w:hAnsiTheme="minorHAnsi"/>
                <w:sz w:val="18"/>
                <w:szCs w:val="18"/>
              </w:rPr>
              <w:t>if A09 = 12 o</w:t>
            </w:r>
            <w:r w:rsidR="009C0A61">
              <w:rPr>
                <w:rFonts w:asciiTheme="minorHAnsi" w:hAnsiTheme="minorHAnsi"/>
                <w:sz w:val="18"/>
                <w:szCs w:val="18"/>
              </w:rPr>
              <w:t>r</w:t>
            </w:r>
            <w:r w:rsidR="000B5D58" w:rsidRPr="005F036F">
              <w:rPr>
                <w:rFonts w:asciiTheme="minorHAnsi" w:hAnsiTheme="minorHAnsi"/>
                <w:sz w:val="18"/>
                <w:szCs w:val="18"/>
              </w:rPr>
              <w:t xml:space="preserve"> 15 and E01 = </w:t>
            </w:r>
            <w:r w:rsidR="009C0A61">
              <w:rPr>
                <w:rFonts w:asciiTheme="minorHAnsi" w:hAnsiTheme="minorHAnsi"/>
                <w:sz w:val="18"/>
                <w:szCs w:val="18"/>
              </w:rPr>
              <w:t>“</w:t>
            </w:r>
            <w:r w:rsidR="000B5D58" w:rsidRPr="005F036F">
              <w:rPr>
                <w:rFonts w:asciiTheme="minorHAnsi" w:hAnsiTheme="minorHAnsi"/>
                <w:sz w:val="18"/>
                <w:szCs w:val="18"/>
              </w:rPr>
              <w:t>Concrete</w:t>
            </w:r>
            <w:r>
              <w:rPr>
                <w:rFonts w:asciiTheme="minorHAnsi" w:hAnsiTheme="minorHAnsi"/>
                <w:sz w:val="18"/>
                <w:szCs w:val="18"/>
              </w:rPr>
              <w:t xml:space="preserve"> raised</w:t>
            </w:r>
            <w:r w:rsidR="009C0A61">
              <w:rPr>
                <w:rFonts w:asciiTheme="minorHAnsi" w:hAnsiTheme="minorHAnsi"/>
                <w:sz w:val="18"/>
                <w:szCs w:val="18"/>
              </w:rPr>
              <w:t>”</w:t>
            </w:r>
            <w:r w:rsidR="000B5D58" w:rsidRPr="005F036F">
              <w:rPr>
                <w:rFonts w:asciiTheme="minorHAnsi" w:hAnsiTheme="minorHAnsi"/>
                <w:sz w:val="18"/>
                <w:szCs w:val="18"/>
              </w:rPr>
              <w:t>, then value = R-4</w:t>
            </w:r>
            <w:r w:rsidR="006C25F1" w:rsidRPr="005F036F">
              <w:rPr>
                <w:rFonts w:asciiTheme="minorHAnsi" w:hAnsiTheme="minorHAnsi"/>
                <w:sz w:val="18"/>
                <w:szCs w:val="18"/>
              </w:rPr>
              <w:t xml:space="preserve">; </w:t>
            </w:r>
          </w:p>
          <w:p w14:paraId="5A6ED346" w14:textId="77777777" w:rsidR="00D57864" w:rsidRDefault="009C0A61">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Theme="minorHAnsi" w:hAnsiTheme="minorHAnsi"/>
                <w:sz w:val="18"/>
                <w:szCs w:val="18"/>
              </w:rPr>
              <w:t>else</w:t>
            </w:r>
            <w:r w:rsidR="006C25F1" w:rsidRPr="005F036F">
              <w:rPr>
                <w:rFonts w:asciiTheme="minorHAnsi" w:hAnsiTheme="minorHAnsi"/>
                <w:sz w:val="18"/>
                <w:szCs w:val="18"/>
              </w:rPr>
              <w:t xml:space="preserve">if A09 = 1-15 and E01 = </w:t>
            </w:r>
            <w:r w:rsidR="00A20183">
              <w:rPr>
                <w:rFonts w:asciiTheme="minorHAnsi" w:hAnsiTheme="minorHAnsi"/>
                <w:sz w:val="18"/>
                <w:szCs w:val="18"/>
              </w:rPr>
              <w:t>“</w:t>
            </w:r>
            <w:r w:rsidR="006C25F1" w:rsidRPr="005F036F">
              <w:rPr>
                <w:rFonts w:asciiTheme="minorHAnsi" w:hAnsiTheme="minorHAnsi"/>
                <w:sz w:val="18"/>
                <w:szCs w:val="18"/>
              </w:rPr>
              <w:t>Heated slab</w:t>
            </w:r>
            <w:r w:rsidR="00A20183">
              <w:rPr>
                <w:rFonts w:asciiTheme="minorHAnsi" w:hAnsiTheme="minorHAnsi"/>
                <w:sz w:val="18"/>
                <w:szCs w:val="18"/>
              </w:rPr>
              <w:t>”,</w:t>
            </w:r>
            <w:r w:rsidR="006C25F1" w:rsidRPr="005F036F">
              <w:rPr>
                <w:rFonts w:asciiTheme="minorHAnsi" w:hAnsiTheme="minorHAnsi"/>
                <w:sz w:val="18"/>
                <w:szCs w:val="18"/>
              </w:rPr>
              <w:t xml:space="preserve"> then value </w:t>
            </w:r>
            <w:r w:rsidR="00D57864">
              <w:rPr>
                <w:rFonts w:asciiTheme="minorHAnsi" w:hAnsiTheme="minorHAnsi"/>
                <w:sz w:val="18"/>
                <w:szCs w:val="18"/>
              </w:rPr>
              <w:t xml:space="preserve">= </w:t>
            </w:r>
            <w:r w:rsidR="006C25F1" w:rsidRPr="00EE4B45">
              <w:rPr>
                <w:rFonts w:ascii="Calibri" w:hAnsi="Calibri"/>
                <w:sz w:val="18"/>
                <w:szCs w:val="18"/>
              </w:rPr>
              <w:t xml:space="preserve">R-5; </w:t>
            </w:r>
          </w:p>
          <w:p w14:paraId="4D7E8826" w14:textId="77777777" w:rsidR="00D57864" w:rsidRDefault="0076284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Calibri" w:hAnsi="Calibri"/>
                <w:sz w:val="18"/>
                <w:szCs w:val="18"/>
              </w:rPr>
              <w:t>else</w:t>
            </w:r>
            <w:r w:rsidR="006C25F1" w:rsidRPr="00EE4B45">
              <w:rPr>
                <w:rFonts w:ascii="Calibri" w:hAnsi="Calibri"/>
                <w:sz w:val="18"/>
                <w:szCs w:val="18"/>
              </w:rPr>
              <w:t xml:space="preserve">if </w:t>
            </w:r>
            <w:r w:rsidR="006C25F1" w:rsidRPr="005F036F">
              <w:rPr>
                <w:rFonts w:asciiTheme="minorHAnsi" w:hAnsiTheme="minorHAnsi"/>
                <w:sz w:val="18"/>
                <w:szCs w:val="18"/>
              </w:rPr>
              <w:t xml:space="preserve">A09 = 16 and E01 = </w:t>
            </w:r>
            <w:r w:rsidR="00A20183">
              <w:rPr>
                <w:rFonts w:asciiTheme="minorHAnsi" w:hAnsiTheme="minorHAnsi"/>
                <w:sz w:val="18"/>
                <w:szCs w:val="18"/>
              </w:rPr>
              <w:t>“</w:t>
            </w:r>
            <w:r w:rsidR="006C25F1" w:rsidRPr="005F036F">
              <w:rPr>
                <w:rFonts w:asciiTheme="minorHAnsi" w:hAnsiTheme="minorHAnsi"/>
                <w:sz w:val="18"/>
                <w:szCs w:val="18"/>
              </w:rPr>
              <w:t>Heated slab</w:t>
            </w:r>
            <w:r w:rsidR="00A20183">
              <w:rPr>
                <w:rFonts w:asciiTheme="minorHAnsi" w:hAnsiTheme="minorHAnsi"/>
                <w:sz w:val="18"/>
                <w:szCs w:val="18"/>
              </w:rPr>
              <w:t>”,</w:t>
            </w:r>
            <w:r w:rsidR="006C25F1" w:rsidRPr="005F036F">
              <w:rPr>
                <w:rFonts w:asciiTheme="minorHAnsi" w:hAnsiTheme="minorHAnsi"/>
                <w:sz w:val="18"/>
                <w:szCs w:val="18"/>
              </w:rPr>
              <w:t xml:space="preserve"> </w:t>
            </w:r>
            <w:r w:rsidR="00D57864">
              <w:rPr>
                <w:rFonts w:asciiTheme="minorHAnsi" w:hAnsiTheme="minorHAnsi"/>
                <w:sz w:val="18"/>
                <w:szCs w:val="18"/>
              </w:rPr>
              <w:t xml:space="preserve">user selects from </w:t>
            </w:r>
          </w:p>
          <w:p w14:paraId="308DB61F" w14:textId="7B0126DA" w:rsidR="0031551A" w:rsidRPr="005F036F" w:rsidRDefault="00D57864">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Theme="minorHAnsi" w:hAnsiTheme="minorHAnsi"/>
                <w:sz w:val="18"/>
                <w:szCs w:val="18"/>
              </w:rPr>
              <w:t>*R-10 vertical or *R-10 vertical and R-7 horizontal</w:t>
            </w:r>
            <w:r w:rsidR="00FA2997" w:rsidRPr="005F036F">
              <w:rPr>
                <w:rFonts w:ascii="Calibri" w:hAnsi="Calibri"/>
                <w:sz w:val="18"/>
                <w:szCs w:val="18"/>
              </w:rPr>
              <w:t>&gt;&gt;</w:t>
            </w:r>
          </w:p>
        </w:tc>
        <w:tc>
          <w:tcPr>
            <w:tcW w:w="1440" w:type="dxa"/>
            <w:tcBorders>
              <w:top w:val="single" w:sz="6" w:space="0" w:color="auto"/>
              <w:bottom w:val="single" w:sz="6" w:space="0" w:color="auto"/>
            </w:tcBorders>
            <w:vAlign w:val="bottom"/>
          </w:tcPr>
          <w:p w14:paraId="19A56704" w14:textId="0F900A7E" w:rsidR="00A20183" w:rsidRDefault="00FA2997">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sidRPr="005F036F">
              <w:rPr>
                <w:rFonts w:ascii="Calibri" w:hAnsi="Calibri"/>
                <w:sz w:val="18"/>
                <w:szCs w:val="18"/>
              </w:rPr>
              <w:t>&lt;&lt;</w:t>
            </w:r>
            <w:r w:rsidR="00027B68">
              <w:rPr>
                <w:rFonts w:ascii="Calibri" w:hAnsi="Calibri"/>
                <w:sz w:val="18"/>
                <w:szCs w:val="18"/>
              </w:rPr>
              <w:t>If E03 = NA, then value = NA; else</w:t>
            </w:r>
            <w:r w:rsidR="000B5D58" w:rsidRPr="005F036F">
              <w:rPr>
                <w:rFonts w:ascii="Calibri" w:hAnsi="Calibri"/>
                <w:sz w:val="18"/>
                <w:szCs w:val="18"/>
              </w:rPr>
              <w:t xml:space="preserve">If A09 = 16 and E01 </w:t>
            </w:r>
            <w:r w:rsidR="000B5D58" w:rsidRPr="009C0A61">
              <w:rPr>
                <w:rFonts w:ascii="Calibri" w:hAnsi="Calibri"/>
                <w:sz w:val="18"/>
                <w:szCs w:val="18"/>
              </w:rPr>
              <w:t xml:space="preserve">= </w:t>
            </w:r>
            <w:r w:rsidR="00A20183">
              <w:rPr>
                <w:rFonts w:ascii="Calibri" w:hAnsi="Calibri"/>
                <w:sz w:val="18"/>
                <w:szCs w:val="18"/>
              </w:rPr>
              <w:t>”S</w:t>
            </w:r>
            <w:r w:rsidR="000B5D58" w:rsidRPr="009C0A61">
              <w:rPr>
                <w:rFonts w:ascii="Calibri" w:hAnsi="Calibri"/>
                <w:sz w:val="18"/>
                <w:szCs w:val="18"/>
              </w:rPr>
              <w:t>lab on grade</w:t>
            </w:r>
            <w:r w:rsidR="00A20183">
              <w:rPr>
                <w:rFonts w:ascii="Calibri" w:hAnsi="Calibri"/>
                <w:sz w:val="18"/>
                <w:szCs w:val="18"/>
              </w:rPr>
              <w:t>”,</w:t>
            </w:r>
            <w:r w:rsidR="000B5D58" w:rsidRPr="009C0A61">
              <w:rPr>
                <w:rFonts w:ascii="Calibri" w:hAnsi="Calibri"/>
                <w:sz w:val="18"/>
                <w:szCs w:val="18"/>
              </w:rPr>
              <w:t xml:space="preserve"> then value = 0.58</w:t>
            </w:r>
            <w:r w:rsidR="000B5D58" w:rsidRPr="005F036F">
              <w:rPr>
                <w:rFonts w:asciiTheme="minorHAnsi" w:hAnsiTheme="minorHAnsi"/>
                <w:sz w:val="18"/>
                <w:szCs w:val="18"/>
              </w:rPr>
              <w:t xml:space="preserve">; </w:t>
            </w:r>
          </w:p>
          <w:p w14:paraId="1348854F" w14:textId="77777777" w:rsidR="0063361A" w:rsidRDefault="0063361A" w:rsidP="0063361A">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Calibri" w:hAnsi="Calibri"/>
                <w:sz w:val="18"/>
                <w:szCs w:val="18"/>
              </w:rPr>
              <w:t>Else if A09 = 1-15, then value = NA;</w:t>
            </w:r>
          </w:p>
          <w:p w14:paraId="63086B87" w14:textId="071E85D8" w:rsidR="00A20183" w:rsidRDefault="00A20183">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000B5D58" w:rsidRPr="005F036F">
              <w:rPr>
                <w:rFonts w:asciiTheme="minorHAnsi" w:hAnsiTheme="minorHAnsi"/>
                <w:sz w:val="18"/>
                <w:szCs w:val="18"/>
              </w:rPr>
              <w:t xml:space="preserve">if A09 = 1-2, 11, 13-14, or 16 and B02 = </w:t>
            </w:r>
            <w:r>
              <w:rPr>
                <w:rFonts w:asciiTheme="minorHAnsi" w:hAnsiTheme="minorHAnsi"/>
                <w:sz w:val="18"/>
                <w:szCs w:val="18"/>
              </w:rPr>
              <w:t>“</w:t>
            </w:r>
            <w:r w:rsidR="000B5D58" w:rsidRPr="005F036F">
              <w:rPr>
                <w:rFonts w:asciiTheme="minorHAnsi" w:hAnsiTheme="minorHAnsi"/>
                <w:sz w:val="18"/>
                <w:szCs w:val="18"/>
              </w:rPr>
              <w:t>Concrete</w:t>
            </w:r>
            <w:r w:rsidRPr="005F036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xml:space="preserve">, then value = 0.092; </w:t>
            </w:r>
          </w:p>
          <w:p w14:paraId="3A1BA428" w14:textId="074E97CB" w:rsidR="00A20183" w:rsidRDefault="00A20183">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000B5D58" w:rsidRPr="005F036F">
              <w:rPr>
                <w:rFonts w:asciiTheme="minorHAnsi" w:hAnsiTheme="minorHAnsi"/>
                <w:sz w:val="18"/>
                <w:szCs w:val="18"/>
              </w:rPr>
              <w:t xml:space="preserve">if A09 = 3-10 and B02 = </w:t>
            </w:r>
            <w:r>
              <w:rPr>
                <w:rFonts w:asciiTheme="minorHAnsi" w:hAnsiTheme="minorHAnsi"/>
                <w:sz w:val="18"/>
                <w:szCs w:val="18"/>
              </w:rPr>
              <w:t>“</w:t>
            </w:r>
            <w:r w:rsidR="000B5D58" w:rsidRPr="005F036F">
              <w:rPr>
                <w:rFonts w:asciiTheme="minorHAnsi" w:hAnsiTheme="minorHAnsi"/>
                <w:sz w:val="18"/>
                <w:szCs w:val="18"/>
              </w:rPr>
              <w:t>Concrete</w:t>
            </w:r>
            <w:r w:rsidRPr="005F036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then value = 0.269 if A09 = 12 or</w:t>
            </w:r>
            <w:r>
              <w:rPr>
                <w:rFonts w:asciiTheme="minorHAnsi" w:hAnsiTheme="minorHAnsi"/>
                <w:sz w:val="18"/>
                <w:szCs w:val="18"/>
              </w:rPr>
              <w:t xml:space="preserve"> </w:t>
            </w:r>
            <w:r w:rsidR="000B5D58" w:rsidRPr="005F036F">
              <w:rPr>
                <w:rFonts w:asciiTheme="minorHAnsi" w:hAnsiTheme="minorHAnsi"/>
                <w:sz w:val="18"/>
                <w:szCs w:val="18"/>
              </w:rPr>
              <w:t xml:space="preserve">15 and B02 = </w:t>
            </w:r>
            <w:r>
              <w:rPr>
                <w:rFonts w:asciiTheme="minorHAnsi" w:hAnsiTheme="minorHAnsi"/>
                <w:sz w:val="18"/>
                <w:szCs w:val="18"/>
              </w:rPr>
              <w:t>“</w:t>
            </w:r>
            <w:r w:rsidR="000B5D58" w:rsidRPr="005F036F">
              <w:rPr>
                <w:rFonts w:asciiTheme="minorHAnsi" w:hAnsiTheme="minorHAnsi"/>
                <w:sz w:val="18"/>
                <w:szCs w:val="18"/>
              </w:rPr>
              <w:t>Concrete</w:t>
            </w:r>
            <w:r w:rsidRPr="005F036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then value = 0.138</w:t>
            </w:r>
            <w:r w:rsidR="006C25F1" w:rsidRPr="005F036F">
              <w:rPr>
                <w:rFonts w:asciiTheme="minorHAnsi" w:hAnsiTheme="minorHAnsi"/>
                <w:sz w:val="18"/>
                <w:szCs w:val="18"/>
              </w:rPr>
              <w:t xml:space="preserve">; </w:t>
            </w:r>
          </w:p>
          <w:p w14:paraId="308DB620" w14:textId="5ECF0501" w:rsidR="0031551A" w:rsidRPr="00A20183" w:rsidRDefault="00A20183">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Theme="minorHAnsi" w:hAnsiTheme="minorHAnsi"/>
                <w:sz w:val="18"/>
                <w:szCs w:val="18"/>
              </w:rPr>
              <w:t>else</w:t>
            </w:r>
            <w:r w:rsidR="006C25F1" w:rsidRPr="005F036F">
              <w:rPr>
                <w:rFonts w:asciiTheme="minorHAnsi" w:hAnsiTheme="minorHAnsi"/>
                <w:sz w:val="18"/>
                <w:szCs w:val="18"/>
              </w:rPr>
              <w:t xml:space="preserve">if E01 = </w:t>
            </w:r>
            <w:r>
              <w:rPr>
                <w:rFonts w:asciiTheme="minorHAnsi" w:hAnsiTheme="minorHAnsi"/>
                <w:sz w:val="18"/>
                <w:szCs w:val="18"/>
              </w:rPr>
              <w:t>“</w:t>
            </w:r>
            <w:r w:rsidR="006C25F1" w:rsidRPr="005F036F">
              <w:rPr>
                <w:rFonts w:asciiTheme="minorHAnsi" w:hAnsiTheme="minorHAnsi"/>
                <w:sz w:val="18"/>
                <w:szCs w:val="18"/>
              </w:rPr>
              <w:t>Heated slab</w:t>
            </w:r>
            <w:r>
              <w:rPr>
                <w:rFonts w:asciiTheme="minorHAnsi" w:hAnsiTheme="minorHAnsi"/>
                <w:sz w:val="18"/>
                <w:szCs w:val="18"/>
              </w:rPr>
              <w:t>”</w:t>
            </w:r>
            <w:r w:rsidR="006C25F1" w:rsidRPr="005F036F">
              <w:rPr>
                <w:rFonts w:asciiTheme="minorHAnsi" w:hAnsiTheme="minorHAnsi"/>
                <w:sz w:val="18"/>
                <w:szCs w:val="18"/>
              </w:rPr>
              <w:t xml:space="preserve">, then value =  </w:t>
            </w:r>
            <w:r w:rsidR="0063361A">
              <w:rPr>
                <w:rFonts w:asciiTheme="minorHAnsi" w:hAnsiTheme="minorHAnsi"/>
                <w:sz w:val="18"/>
                <w:szCs w:val="18"/>
              </w:rPr>
              <w:t>NA</w:t>
            </w:r>
            <w:r w:rsidR="000B5D58" w:rsidRPr="00EE4B45">
              <w:rPr>
                <w:rFonts w:ascii="Calibri" w:hAnsi="Calibri"/>
                <w:sz w:val="18"/>
                <w:szCs w:val="18"/>
              </w:rPr>
              <w:t xml:space="preserve"> </w:t>
            </w:r>
            <w:r w:rsidR="00C30951">
              <w:rPr>
                <w:rFonts w:ascii="Calibri" w:hAnsi="Calibri"/>
                <w:sz w:val="18"/>
                <w:szCs w:val="18"/>
              </w:rPr>
              <w:t>Note: Range check, value in E03 must be less than or equal to E05 in order to comply</w:t>
            </w:r>
            <w:r w:rsidR="00FA2997" w:rsidRPr="00A20183">
              <w:rPr>
                <w:rFonts w:ascii="Calibri" w:hAnsi="Calibri"/>
                <w:sz w:val="18"/>
                <w:szCs w:val="18"/>
              </w:rPr>
              <w:t>&gt;&gt;</w:t>
            </w:r>
          </w:p>
        </w:tc>
        <w:tc>
          <w:tcPr>
            <w:tcW w:w="6098" w:type="dxa"/>
            <w:tcBorders>
              <w:top w:val="single" w:sz="6" w:space="0" w:color="auto"/>
              <w:bottom w:val="single" w:sz="6" w:space="0" w:color="auto"/>
              <w:right w:val="single" w:sz="4" w:space="0" w:color="auto"/>
            </w:tcBorders>
            <w:vAlign w:val="bottom"/>
          </w:tcPr>
          <w:p w14:paraId="308DB621" w14:textId="77777777" w:rsidR="0031551A" w:rsidRPr="005F036F"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sidRPr="00A20183">
              <w:rPr>
                <w:rFonts w:ascii="Calibri" w:hAnsi="Calibri"/>
                <w:sz w:val="18"/>
                <w:szCs w:val="18"/>
              </w:rPr>
              <w:t>&lt;&lt;User Input: Text&gt;&gt;</w:t>
            </w:r>
          </w:p>
        </w:tc>
      </w:tr>
      <w:tr w:rsidR="007D0F0E" w:rsidRPr="00EE4B45" w14:paraId="14E6BE4E" w14:textId="77777777" w:rsidTr="00770388">
        <w:trPr>
          <w:cantSplit/>
          <w:trHeight w:val="320"/>
        </w:trPr>
        <w:tc>
          <w:tcPr>
            <w:tcW w:w="2537" w:type="dxa"/>
            <w:tcBorders>
              <w:top w:val="single" w:sz="6" w:space="0" w:color="auto"/>
              <w:left w:val="single" w:sz="4" w:space="0" w:color="auto"/>
              <w:bottom w:val="single" w:sz="6" w:space="0" w:color="auto"/>
            </w:tcBorders>
            <w:vAlign w:val="bottom"/>
          </w:tcPr>
          <w:p w14:paraId="51E9BDB7" w14:textId="77777777" w:rsidR="007D0F0E" w:rsidRDefault="007D0F0E" w:rsidP="000B5D58">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0F1FFE3C" w14:textId="77777777" w:rsidR="007D0F0E" w:rsidRDefault="007D0F0E"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5968F4B9" w14:textId="77777777" w:rsidR="007D0F0E" w:rsidRDefault="007D0F0E"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2A814E80" w14:textId="77777777" w:rsidR="007D0F0E" w:rsidRPr="00EE4B45" w:rsidRDefault="007D0F0E" w:rsidP="005F036F">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3DAD508D" w14:textId="77777777" w:rsidR="007D0F0E" w:rsidRPr="005F036F" w:rsidRDefault="007D0F0E" w:rsidP="006C25F1">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6098" w:type="dxa"/>
            <w:tcBorders>
              <w:top w:val="single" w:sz="6" w:space="0" w:color="auto"/>
              <w:bottom w:val="single" w:sz="6" w:space="0" w:color="auto"/>
              <w:right w:val="single" w:sz="4" w:space="0" w:color="auto"/>
            </w:tcBorders>
            <w:vAlign w:val="bottom"/>
          </w:tcPr>
          <w:p w14:paraId="3CF81913" w14:textId="77777777" w:rsidR="007D0F0E" w:rsidRPr="00A20183" w:rsidRDefault="007D0F0E"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r>
      <w:tr w:rsidR="0031551A" w:rsidRPr="009B3A0C" w14:paraId="308DB624" w14:textId="77777777" w:rsidTr="00770388">
        <w:trPr>
          <w:cantSplit/>
          <w:trHeight w:val="219"/>
        </w:trPr>
        <w:tc>
          <w:tcPr>
            <w:tcW w:w="14395" w:type="dxa"/>
            <w:gridSpan w:val="6"/>
            <w:tcBorders>
              <w:top w:val="single" w:sz="6" w:space="0" w:color="auto"/>
              <w:left w:val="single" w:sz="4" w:space="0" w:color="auto"/>
              <w:bottom w:val="single" w:sz="4" w:space="0" w:color="auto"/>
              <w:right w:val="single" w:sz="4" w:space="0" w:color="auto"/>
            </w:tcBorders>
            <w:vAlign w:val="center"/>
          </w:tcPr>
          <w:p w14:paraId="308DB623" w14:textId="77777777" w:rsidR="0031551A" w:rsidRPr="00FB44DF" w:rsidRDefault="0031551A" w:rsidP="001F3969">
            <w:pPr>
              <w:keepNext/>
              <w:numPr>
                <w:ilvl w:val="0"/>
                <w:numId w:val="1"/>
              </w:numPr>
              <w:tabs>
                <w:tab w:val="left" w:pos="342"/>
                <w:tab w:val="left" w:pos="2700"/>
                <w:tab w:val="left" w:pos="3420"/>
                <w:tab w:val="left" w:pos="3780"/>
                <w:tab w:val="left" w:pos="5760"/>
                <w:tab w:val="left" w:pos="7212"/>
              </w:tabs>
              <w:spacing w:line="276" w:lineRule="auto"/>
              <w:ind w:left="252" w:hanging="225"/>
              <w:rPr>
                <w:rFonts w:ascii="Calibri" w:hAnsi="Calibri"/>
                <w:b/>
                <w:noProof/>
                <w:sz w:val="18"/>
                <w:szCs w:val="18"/>
              </w:rPr>
            </w:pPr>
            <w:r w:rsidRPr="00FB44DF">
              <w:rPr>
                <w:rFonts w:ascii="Calibri" w:hAnsi="Calibri"/>
                <w:b/>
                <w:noProof/>
                <w:sz w:val="18"/>
                <w:szCs w:val="18"/>
              </w:rPr>
              <w:t xml:space="preserve">Heated slab floors require mandatory slab insulation (see Table 110.8-A). </w:t>
            </w:r>
          </w:p>
        </w:tc>
      </w:tr>
    </w:tbl>
    <w:p w14:paraId="308DB625" w14:textId="77777777" w:rsidR="00B25B99" w:rsidRDefault="00B25B99" w:rsidP="00B25B99">
      <w:pPr>
        <w:rPr>
          <w:sz w:val="20"/>
        </w:rPr>
      </w:pPr>
    </w:p>
    <w:tbl>
      <w:tblPr>
        <w:tblStyle w:val="TableGrid"/>
        <w:tblW w:w="14377" w:type="dxa"/>
        <w:tblInd w:w="18" w:type="dxa"/>
        <w:tblLayout w:type="fixed"/>
        <w:tblLook w:val="04A0" w:firstRow="1" w:lastRow="0" w:firstColumn="1" w:lastColumn="0" w:noHBand="0" w:noVBand="1"/>
      </w:tblPr>
      <w:tblGrid>
        <w:gridCol w:w="1417"/>
        <w:gridCol w:w="1620"/>
        <w:gridCol w:w="1980"/>
        <w:gridCol w:w="1980"/>
        <w:gridCol w:w="2100"/>
        <w:gridCol w:w="1820"/>
        <w:gridCol w:w="1930"/>
        <w:gridCol w:w="1530"/>
      </w:tblGrid>
      <w:tr w:rsidR="00B65204" w:rsidRPr="00A55113" w14:paraId="0B808FA0" w14:textId="77777777" w:rsidTr="00B65204">
        <w:trPr>
          <w:trHeight w:val="233"/>
        </w:trPr>
        <w:tc>
          <w:tcPr>
            <w:tcW w:w="14377" w:type="dxa"/>
            <w:gridSpan w:val="8"/>
            <w:vAlign w:val="center"/>
          </w:tcPr>
          <w:p w14:paraId="236C442F" w14:textId="17FE312F" w:rsidR="00B65204" w:rsidRDefault="00B65204" w:rsidP="00B65204">
            <w:pPr>
              <w:rPr>
                <w:rFonts w:asciiTheme="minorHAnsi" w:hAnsiTheme="minorHAnsi"/>
                <w:sz w:val="18"/>
              </w:rPr>
            </w:pPr>
            <w:r w:rsidRPr="00B65204">
              <w:rPr>
                <w:rFonts w:asciiTheme="minorHAnsi" w:hAnsiTheme="minorHAnsi"/>
                <w:b/>
                <w:sz w:val="18"/>
              </w:rPr>
              <w:t>F. Ceiling/Roof Insulation</w:t>
            </w:r>
            <w:r w:rsidRPr="00B65204">
              <w:rPr>
                <w:rFonts w:asciiTheme="minorHAnsi" w:hAnsiTheme="minorHAnsi"/>
                <w:sz w:val="18"/>
              </w:rPr>
              <w:t xml:space="preserve"> (Section 150.1(c)1A)</w:t>
            </w:r>
          </w:p>
        </w:tc>
      </w:tr>
      <w:tr w:rsidR="00770388" w:rsidRPr="00A55113" w14:paraId="04761C16" w14:textId="77777777" w:rsidTr="00704276">
        <w:tc>
          <w:tcPr>
            <w:tcW w:w="1417" w:type="dxa"/>
            <w:vAlign w:val="center"/>
          </w:tcPr>
          <w:p w14:paraId="0E7CE4D1" w14:textId="77777777" w:rsidR="00770388" w:rsidRPr="00A55113" w:rsidRDefault="00770388" w:rsidP="007B5F6E">
            <w:pPr>
              <w:jc w:val="center"/>
              <w:rPr>
                <w:rFonts w:asciiTheme="minorHAnsi" w:hAnsiTheme="minorHAnsi"/>
                <w:sz w:val="18"/>
              </w:rPr>
            </w:pPr>
            <w:r w:rsidRPr="00A55113">
              <w:rPr>
                <w:rFonts w:asciiTheme="minorHAnsi" w:hAnsiTheme="minorHAnsi"/>
                <w:sz w:val="18"/>
              </w:rPr>
              <w:t>01</w:t>
            </w:r>
          </w:p>
        </w:tc>
        <w:tc>
          <w:tcPr>
            <w:tcW w:w="1620" w:type="dxa"/>
            <w:vAlign w:val="center"/>
          </w:tcPr>
          <w:p w14:paraId="6E598D8A" w14:textId="445C929E" w:rsidR="00770388" w:rsidRPr="00A55113" w:rsidRDefault="00770388" w:rsidP="007B5F6E">
            <w:pPr>
              <w:jc w:val="center"/>
              <w:rPr>
                <w:rFonts w:asciiTheme="minorHAnsi" w:hAnsiTheme="minorHAnsi"/>
                <w:sz w:val="18"/>
              </w:rPr>
            </w:pPr>
            <w:r>
              <w:rPr>
                <w:rFonts w:asciiTheme="minorHAnsi" w:hAnsiTheme="minorHAnsi"/>
                <w:sz w:val="18"/>
              </w:rPr>
              <w:t>02</w:t>
            </w:r>
          </w:p>
        </w:tc>
        <w:tc>
          <w:tcPr>
            <w:tcW w:w="1980" w:type="dxa"/>
            <w:vAlign w:val="center"/>
          </w:tcPr>
          <w:p w14:paraId="5E1AB69A" w14:textId="22DA431C" w:rsidR="00770388" w:rsidRPr="00A55113" w:rsidRDefault="00770388" w:rsidP="00770388">
            <w:pPr>
              <w:jc w:val="center"/>
              <w:rPr>
                <w:rFonts w:asciiTheme="minorHAnsi" w:hAnsiTheme="minorHAnsi"/>
                <w:sz w:val="18"/>
              </w:rPr>
            </w:pPr>
            <w:r>
              <w:rPr>
                <w:rFonts w:asciiTheme="minorHAnsi" w:hAnsiTheme="minorHAnsi"/>
                <w:sz w:val="18"/>
              </w:rPr>
              <w:t>03</w:t>
            </w:r>
          </w:p>
        </w:tc>
        <w:tc>
          <w:tcPr>
            <w:tcW w:w="1980" w:type="dxa"/>
            <w:vAlign w:val="center"/>
          </w:tcPr>
          <w:p w14:paraId="1DEA57D1" w14:textId="3CF537B5" w:rsidR="00770388" w:rsidRPr="00A55113" w:rsidRDefault="00770388" w:rsidP="007B5F6E">
            <w:pPr>
              <w:jc w:val="center"/>
              <w:rPr>
                <w:rFonts w:asciiTheme="minorHAnsi" w:hAnsiTheme="minorHAnsi"/>
                <w:sz w:val="18"/>
              </w:rPr>
            </w:pPr>
            <w:r>
              <w:rPr>
                <w:rFonts w:asciiTheme="minorHAnsi" w:hAnsiTheme="minorHAnsi"/>
                <w:sz w:val="18"/>
              </w:rPr>
              <w:t>04</w:t>
            </w:r>
          </w:p>
        </w:tc>
        <w:tc>
          <w:tcPr>
            <w:tcW w:w="2100" w:type="dxa"/>
            <w:vAlign w:val="center"/>
          </w:tcPr>
          <w:p w14:paraId="44738597" w14:textId="117E25A9" w:rsidR="00770388" w:rsidRPr="00A55113" w:rsidRDefault="00770388" w:rsidP="007B5F6E">
            <w:pPr>
              <w:jc w:val="center"/>
              <w:rPr>
                <w:rFonts w:asciiTheme="minorHAnsi" w:hAnsiTheme="minorHAnsi"/>
                <w:sz w:val="18"/>
              </w:rPr>
            </w:pPr>
            <w:r w:rsidRPr="00A55113">
              <w:rPr>
                <w:rFonts w:asciiTheme="minorHAnsi" w:hAnsiTheme="minorHAnsi"/>
                <w:sz w:val="18"/>
              </w:rPr>
              <w:t>05</w:t>
            </w:r>
          </w:p>
        </w:tc>
        <w:tc>
          <w:tcPr>
            <w:tcW w:w="1820" w:type="dxa"/>
            <w:vAlign w:val="center"/>
          </w:tcPr>
          <w:p w14:paraId="42379CE1" w14:textId="7B8EBCCC" w:rsidR="00770388" w:rsidRPr="00A55113" w:rsidRDefault="00770388" w:rsidP="007B5F6E">
            <w:pPr>
              <w:jc w:val="center"/>
              <w:rPr>
                <w:rFonts w:asciiTheme="minorHAnsi" w:hAnsiTheme="minorHAnsi"/>
                <w:sz w:val="18"/>
              </w:rPr>
            </w:pPr>
            <w:r>
              <w:rPr>
                <w:rFonts w:asciiTheme="minorHAnsi" w:hAnsiTheme="minorHAnsi"/>
                <w:sz w:val="18"/>
              </w:rPr>
              <w:t>06</w:t>
            </w:r>
          </w:p>
        </w:tc>
        <w:tc>
          <w:tcPr>
            <w:tcW w:w="1930" w:type="dxa"/>
            <w:vAlign w:val="center"/>
          </w:tcPr>
          <w:p w14:paraId="49D3A7B2" w14:textId="4AFC40B0" w:rsidR="00770388" w:rsidRPr="00A55113" w:rsidRDefault="00770388" w:rsidP="007B5F6E">
            <w:pPr>
              <w:jc w:val="center"/>
              <w:rPr>
                <w:rFonts w:asciiTheme="minorHAnsi" w:hAnsiTheme="minorHAnsi"/>
                <w:sz w:val="18"/>
              </w:rPr>
            </w:pPr>
            <w:r>
              <w:rPr>
                <w:rFonts w:asciiTheme="minorHAnsi" w:hAnsiTheme="minorHAnsi"/>
                <w:sz w:val="18"/>
              </w:rPr>
              <w:t>07</w:t>
            </w:r>
          </w:p>
        </w:tc>
        <w:tc>
          <w:tcPr>
            <w:tcW w:w="1530" w:type="dxa"/>
            <w:vAlign w:val="center"/>
          </w:tcPr>
          <w:p w14:paraId="6A8A472A" w14:textId="69367EE0" w:rsidR="00770388" w:rsidRPr="00A55113" w:rsidRDefault="00770388" w:rsidP="007B5F6E">
            <w:pPr>
              <w:jc w:val="center"/>
              <w:rPr>
                <w:rFonts w:asciiTheme="minorHAnsi" w:hAnsiTheme="minorHAnsi"/>
                <w:sz w:val="18"/>
              </w:rPr>
            </w:pPr>
            <w:r>
              <w:rPr>
                <w:rFonts w:asciiTheme="minorHAnsi" w:hAnsiTheme="minorHAnsi"/>
                <w:sz w:val="18"/>
              </w:rPr>
              <w:t>08</w:t>
            </w:r>
          </w:p>
        </w:tc>
      </w:tr>
      <w:tr w:rsidR="00E00656" w:rsidRPr="00A55113" w14:paraId="30018068" w14:textId="77777777" w:rsidTr="00704276">
        <w:tc>
          <w:tcPr>
            <w:tcW w:w="1417" w:type="dxa"/>
            <w:vAlign w:val="bottom"/>
          </w:tcPr>
          <w:p w14:paraId="19E1BA2F" w14:textId="77777777" w:rsidR="00E00656" w:rsidRPr="006579AD" w:rsidRDefault="00E00656" w:rsidP="00E00656">
            <w:pPr>
              <w:jc w:val="center"/>
              <w:rPr>
                <w:rFonts w:asciiTheme="minorHAnsi" w:hAnsiTheme="minorHAnsi"/>
                <w:sz w:val="18"/>
                <w:szCs w:val="18"/>
              </w:rPr>
            </w:pPr>
            <w:r w:rsidRPr="006579AD">
              <w:rPr>
                <w:rFonts w:asciiTheme="minorHAnsi" w:hAnsiTheme="minorHAnsi"/>
                <w:sz w:val="18"/>
                <w:szCs w:val="18"/>
              </w:rPr>
              <w:t>Option</w:t>
            </w:r>
          </w:p>
        </w:tc>
        <w:tc>
          <w:tcPr>
            <w:tcW w:w="1620" w:type="dxa"/>
            <w:vAlign w:val="bottom"/>
          </w:tcPr>
          <w:p w14:paraId="42202972" w14:textId="5A4C7903" w:rsidR="00E00656" w:rsidRPr="00610BBE" w:rsidRDefault="00E00656" w:rsidP="00E00656">
            <w:pPr>
              <w:jc w:val="center"/>
              <w:rPr>
                <w:rFonts w:asciiTheme="minorHAnsi" w:hAnsiTheme="minorHAnsi"/>
                <w:sz w:val="18"/>
                <w:szCs w:val="18"/>
              </w:rPr>
            </w:pPr>
            <w:r w:rsidRPr="00A20183">
              <w:rPr>
                <w:rFonts w:asciiTheme="minorHAnsi" w:hAnsiTheme="minorHAnsi"/>
                <w:sz w:val="18"/>
                <w:szCs w:val="18"/>
              </w:rPr>
              <w:t>Air Space Required</w:t>
            </w:r>
            <w:r w:rsidRPr="00610BBE">
              <w:rPr>
                <w:rFonts w:asciiTheme="minorHAnsi" w:hAnsiTheme="minorHAnsi"/>
                <w:sz w:val="18"/>
                <w:szCs w:val="18"/>
              </w:rPr>
              <w:t xml:space="preserve">? </w:t>
            </w:r>
          </w:p>
        </w:tc>
        <w:tc>
          <w:tcPr>
            <w:tcW w:w="1980" w:type="dxa"/>
            <w:vAlign w:val="bottom"/>
          </w:tcPr>
          <w:p w14:paraId="61FC2A38" w14:textId="5B3273E3" w:rsidR="00E00656" w:rsidRPr="00E07076" w:rsidRDefault="00E00656" w:rsidP="00E00656">
            <w:pPr>
              <w:jc w:val="center"/>
              <w:rPr>
                <w:rFonts w:asciiTheme="minorHAnsi" w:hAnsiTheme="minorHAnsi"/>
                <w:sz w:val="18"/>
                <w:szCs w:val="18"/>
              </w:rPr>
            </w:pPr>
            <w:r w:rsidRPr="00E07076">
              <w:rPr>
                <w:rFonts w:asciiTheme="minorHAnsi" w:hAnsiTheme="minorHAnsi"/>
                <w:sz w:val="18"/>
                <w:szCs w:val="18"/>
              </w:rPr>
              <w:t>Proposed Below Roof Deck R-value</w:t>
            </w:r>
          </w:p>
        </w:tc>
        <w:tc>
          <w:tcPr>
            <w:tcW w:w="1980" w:type="dxa"/>
            <w:vAlign w:val="bottom"/>
          </w:tcPr>
          <w:p w14:paraId="15D744A1" w14:textId="78BD4FDC" w:rsidR="00E00656" w:rsidRPr="00A834A6" w:rsidRDefault="00E00656" w:rsidP="00E00656">
            <w:pPr>
              <w:jc w:val="center"/>
              <w:rPr>
                <w:rFonts w:asciiTheme="minorHAnsi" w:hAnsiTheme="minorHAnsi"/>
                <w:sz w:val="18"/>
                <w:szCs w:val="18"/>
              </w:rPr>
            </w:pPr>
            <w:r w:rsidRPr="00A834A6">
              <w:rPr>
                <w:rFonts w:asciiTheme="minorHAnsi" w:hAnsiTheme="minorHAnsi"/>
                <w:sz w:val="18"/>
                <w:szCs w:val="18"/>
              </w:rPr>
              <w:t>Proposed Ceiling Insulation. R-value</w:t>
            </w:r>
          </w:p>
        </w:tc>
        <w:tc>
          <w:tcPr>
            <w:tcW w:w="2100" w:type="dxa"/>
            <w:vAlign w:val="bottom"/>
          </w:tcPr>
          <w:p w14:paraId="66B5F57D" w14:textId="44083A24" w:rsidR="00E00656" w:rsidRPr="00A16B5E" w:rsidRDefault="00E00656" w:rsidP="00E00656">
            <w:pPr>
              <w:jc w:val="center"/>
              <w:rPr>
                <w:rFonts w:asciiTheme="minorHAnsi" w:hAnsiTheme="minorHAnsi"/>
                <w:sz w:val="18"/>
                <w:szCs w:val="18"/>
              </w:rPr>
            </w:pPr>
            <w:r w:rsidRPr="00A16B5E">
              <w:rPr>
                <w:rFonts w:asciiTheme="minorHAnsi" w:hAnsiTheme="minorHAnsi"/>
                <w:sz w:val="18"/>
                <w:szCs w:val="18"/>
              </w:rPr>
              <w:t>Required Below Roof Deck R-value</w:t>
            </w:r>
          </w:p>
        </w:tc>
        <w:tc>
          <w:tcPr>
            <w:tcW w:w="1820" w:type="dxa"/>
            <w:vAlign w:val="bottom"/>
          </w:tcPr>
          <w:p w14:paraId="7E7082CA" w14:textId="31909BAD" w:rsidR="00E00656" w:rsidRPr="00B348C3" w:rsidRDefault="00E00656" w:rsidP="00E00656">
            <w:pPr>
              <w:jc w:val="center"/>
              <w:rPr>
                <w:rFonts w:asciiTheme="minorHAnsi" w:hAnsiTheme="minorHAnsi"/>
                <w:sz w:val="18"/>
                <w:szCs w:val="18"/>
              </w:rPr>
            </w:pPr>
            <w:r w:rsidRPr="00DF6A36">
              <w:rPr>
                <w:rFonts w:asciiTheme="minorHAnsi" w:hAnsiTheme="minorHAnsi"/>
                <w:sz w:val="18"/>
                <w:szCs w:val="18"/>
              </w:rPr>
              <w:t>Required Ceiling Insulation. R-value</w:t>
            </w:r>
          </w:p>
        </w:tc>
        <w:tc>
          <w:tcPr>
            <w:tcW w:w="1930" w:type="dxa"/>
            <w:vAlign w:val="bottom"/>
          </w:tcPr>
          <w:p w14:paraId="027CE5DF" w14:textId="3B0CE804" w:rsidR="00E00656" w:rsidRPr="003905FD" w:rsidRDefault="00E00656" w:rsidP="00E00656">
            <w:pPr>
              <w:jc w:val="center"/>
              <w:rPr>
                <w:rFonts w:asciiTheme="minorHAnsi" w:hAnsiTheme="minorHAnsi"/>
                <w:sz w:val="18"/>
                <w:szCs w:val="18"/>
              </w:rPr>
            </w:pPr>
            <w:r w:rsidRPr="003905FD">
              <w:rPr>
                <w:rFonts w:asciiTheme="minorHAnsi" w:hAnsiTheme="minorHAnsi"/>
                <w:sz w:val="18"/>
                <w:szCs w:val="18"/>
              </w:rPr>
              <w:t>Radiant Barrier Required?</w:t>
            </w:r>
          </w:p>
        </w:tc>
        <w:tc>
          <w:tcPr>
            <w:tcW w:w="1530" w:type="dxa"/>
            <w:vAlign w:val="bottom"/>
          </w:tcPr>
          <w:p w14:paraId="3BDF1E6D" w14:textId="5D3F37F0" w:rsidR="00E00656" w:rsidRPr="003E58E6" w:rsidRDefault="00E00656" w:rsidP="00E00656">
            <w:pPr>
              <w:jc w:val="center"/>
              <w:rPr>
                <w:rFonts w:asciiTheme="minorHAnsi" w:hAnsiTheme="minorHAnsi"/>
                <w:sz w:val="18"/>
                <w:szCs w:val="18"/>
              </w:rPr>
            </w:pPr>
            <w:r w:rsidRPr="003E58E6">
              <w:rPr>
                <w:rFonts w:asciiTheme="minorHAnsi" w:hAnsiTheme="minorHAnsi"/>
                <w:sz w:val="18"/>
                <w:szCs w:val="18"/>
              </w:rPr>
              <w:t>Comments</w:t>
            </w:r>
          </w:p>
        </w:tc>
      </w:tr>
      <w:tr w:rsidR="00E00656" w:rsidRPr="00A55113" w14:paraId="56614B6F" w14:textId="77777777" w:rsidTr="00D43FCF">
        <w:tc>
          <w:tcPr>
            <w:tcW w:w="1417" w:type="dxa"/>
            <w:vAlign w:val="bottom"/>
          </w:tcPr>
          <w:p w14:paraId="7483970B" w14:textId="008D40F6" w:rsidR="00E00656" w:rsidRPr="00805901" w:rsidRDefault="00E00656" w:rsidP="00482AFE">
            <w:pPr>
              <w:jc w:val="center"/>
              <w:rPr>
                <w:rFonts w:asciiTheme="minorHAnsi" w:hAnsiTheme="minorHAnsi"/>
                <w:sz w:val="18"/>
                <w:szCs w:val="18"/>
              </w:rPr>
            </w:pPr>
            <w:r w:rsidRPr="00805901">
              <w:rPr>
                <w:rFonts w:asciiTheme="minorHAnsi" w:hAnsiTheme="minorHAnsi"/>
                <w:sz w:val="18"/>
                <w:szCs w:val="18"/>
              </w:rPr>
              <w:t>&lt;&lt;user selects from list:</w:t>
            </w:r>
          </w:p>
          <w:p w14:paraId="00C5614C" w14:textId="2A4D596C" w:rsidR="00E00656" w:rsidRPr="00805901" w:rsidRDefault="00E00656" w:rsidP="00482AFE">
            <w:pPr>
              <w:jc w:val="center"/>
              <w:rPr>
                <w:rFonts w:asciiTheme="minorHAnsi" w:hAnsiTheme="minorHAnsi"/>
                <w:sz w:val="18"/>
                <w:szCs w:val="18"/>
              </w:rPr>
            </w:pPr>
          </w:p>
          <w:p w14:paraId="55AD4F77" w14:textId="77777777" w:rsidR="00E00656" w:rsidRPr="00805901" w:rsidRDefault="00E00656" w:rsidP="00482AFE">
            <w:pPr>
              <w:jc w:val="center"/>
              <w:rPr>
                <w:rFonts w:asciiTheme="minorHAnsi" w:hAnsiTheme="minorHAnsi"/>
                <w:sz w:val="18"/>
                <w:szCs w:val="18"/>
              </w:rPr>
            </w:pPr>
            <w:r w:rsidRPr="00805901">
              <w:rPr>
                <w:rFonts w:asciiTheme="minorHAnsi" w:hAnsiTheme="minorHAnsi"/>
                <w:sz w:val="18"/>
                <w:szCs w:val="18"/>
              </w:rPr>
              <w:t>*Option B; or</w:t>
            </w:r>
          </w:p>
          <w:p w14:paraId="665CDBB4" w14:textId="74CE5F98" w:rsidR="00E00656" w:rsidRPr="00805901" w:rsidDel="00A4322D" w:rsidRDefault="00E00656" w:rsidP="00482AFE">
            <w:pPr>
              <w:jc w:val="center"/>
              <w:rPr>
                <w:rFonts w:asciiTheme="minorHAnsi" w:hAnsiTheme="minorHAnsi"/>
                <w:sz w:val="18"/>
                <w:szCs w:val="18"/>
              </w:rPr>
            </w:pPr>
            <w:r w:rsidRPr="00805901">
              <w:rPr>
                <w:rFonts w:asciiTheme="minorHAnsi" w:hAnsiTheme="minorHAnsi"/>
                <w:sz w:val="18"/>
                <w:szCs w:val="18"/>
              </w:rPr>
              <w:t>*Option C&gt;&gt;</w:t>
            </w:r>
          </w:p>
        </w:tc>
        <w:tc>
          <w:tcPr>
            <w:tcW w:w="1620" w:type="dxa"/>
            <w:vAlign w:val="bottom"/>
          </w:tcPr>
          <w:p w14:paraId="27AB2C1D" w14:textId="746C4C50" w:rsidR="00E07076" w:rsidRDefault="00E00656" w:rsidP="00247AA5">
            <w:pPr>
              <w:jc w:val="center"/>
              <w:rPr>
                <w:rFonts w:asciiTheme="minorHAnsi" w:hAnsiTheme="minorHAnsi"/>
                <w:sz w:val="18"/>
                <w:szCs w:val="18"/>
              </w:rPr>
            </w:pPr>
            <w:r w:rsidRPr="00805901">
              <w:rPr>
                <w:rFonts w:asciiTheme="minorHAnsi" w:hAnsiTheme="minorHAnsi"/>
                <w:sz w:val="18"/>
                <w:szCs w:val="18"/>
              </w:rPr>
              <w:t xml:space="preserve">&lt;&lt; if F01 </w:t>
            </w:r>
            <w:r w:rsidR="009D41ED" w:rsidRPr="00805901">
              <w:rPr>
                <w:rFonts w:asciiTheme="minorHAnsi" w:hAnsiTheme="minorHAnsi"/>
                <w:sz w:val="18"/>
                <w:szCs w:val="18"/>
              </w:rPr>
              <w:t>=</w:t>
            </w:r>
            <w:r w:rsidRPr="00805901">
              <w:rPr>
                <w:rFonts w:asciiTheme="minorHAnsi" w:hAnsiTheme="minorHAnsi"/>
                <w:sz w:val="18"/>
                <w:szCs w:val="18"/>
              </w:rPr>
              <w:t xml:space="preserve"> Option B</w:t>
            </w:r>
            <w:r w:rsidR="002F7719">
              <w:rPr>
                <w:rFonts w:asciiTheme="minorHAnsi" w:hAnsiTheme="minorHAnsi"/>
                <w:sz w:val="18"/>
                <w:szCs w:val="18"/>
              </w:rPr>
              <w:t xml:space="preserve"> and</w:t>
            </w:r>
            <w:r w:rsidRPr="00805901">
              <w:rPr>
                <w:rFonts w:asciiTheme="minorHAnsi" w:hAnsiTheme="minorHAnsi"/>
                <w:sz w:val="18"/>
                <w:szCs w:val="18"/>
              </w:rPr>
              <w:t xml:space="preserve"> A09 = 4</w:t>
            </w:r>
            <w:r w:rsidR="009D41ED" w:rsidRPr="00805901">
              <w:rPr>
                <w:rFonts w:asciiTheme="minorHAnsi" w:hAnsiTheme="minorHAnsi"/>
                <w:sz w:val="18"/>
                <w:szCs w:val="18"/>
              </w:rPr>
              <w:t xml:space="preserve"> or </w:t>
            </w:r>
            <w:r w:rsidRPr="00805901">
              <w:rPr>
                <w:rFonts w:asciiTheme="minorHAnsi" w:hAnsiTheme="minorHAnsi"/>
                <w:sz w:val="18"/>
                <w:szCs w:val="18"/>
              </w:rPr>
              <w:t xml:space="preserve">8-16,  then value equals </w:t>
            </w:r>
            <w:r w:rsidR="007D3D1F" w:rsidRPr="00805901">
              <w:rPr>
                <w:rFonts w:asciiTheme="minorHAnsi" w:hAnsiTheme="minorHAnsi"/>
                <w:sz w:val="18"/>
                <w:szCs w:val="18"/>
              </w:rPr>
              <w:t>‘</w:t>
            </w:r>
            <w:r w:rsidR="009D41ED" w:rsidRPr="00805901">
              <w:rPr>
                <w:rFonts w:asciiTheme="minorHAnsi" w:hAnsiTheme="minorHAnsi"/>
                <w:sz w:val="18"/>
                <w:szCs w:val="18"/>
              </w:rPr>
              <w:t>Yes</w:t>
            </w:r>
            <w:r w:rsidR="007D3D1F" w:rsidRPr="00805901">
              <w:rPr>
                <w:rFonts w:asciiTheme="minorHAnsi" w:hAnsiTheme="minorHAnsi"/>
                <w:sz w:val="18"/>
                <w:szCs w:val="18"/>
              </w:rPr>
              <w:t>’</w:t>
            </w:r>
            <w:r w:rsidR="009D41ED" w:rsidRPr="00805901">
              <w:rPr>
                <w:rFonts w:asciiTheme="minorHAnsi" w:hAnsiTheme="minorHAnsi"/>
                <w:sz w:val="18"/>
                <w:szCs w:val="18"/>
              </w:rPr>
              <w:t xml:space="preserve">; </w:t>
            </w:r>
          </w:p>
          <w:p w14:paraId="44A7EBF3" w14:textId="016F58B8" w:rsidR="00E00656" w:rsidRPr="00805901" w:rsidRDefault="009D41ED" w:rsidP="00247AA5">
            <w:pPr>
              <w:jc w:val="center"/>
              <w:rPr>
                <w:rFonts w:asciiTheme="minorHAnsi" w:hAnsiTheme="minorHAnsi"/>
                <w:sz w:val="18"/>
                <w:szCs w:val="18"/>
              </w:rPr>
            </w:pPr>
            <w:r w:rsidRPr="00805901">
              <w:rPr>
                <w:rFonts w:asciiTheme="minorHAnsi" w:hAnsiTheme="minorHAnsi"/>
                <w:sz w:val="18"/>
                <w:szCs w:val="18"/>
              </w:rPr>
              <w:t xml:space="preserve">Else value equals </w:t>
            </w:r>
            <w:r w:rsidR="007D3D1F" w:rsidRPr="00805901">
              <w:rPr>
                <w:rFonts w:asciiTheme="minorHAnsi" w:hAnsiTheme="minorHAnsi"/>
                <w:sz w:val="18"/>
                <w:szCs w:val="18"/>
              </w:rPr>
              <w:t>‘</w:t>
            </w:r>
            <w:r w:rsidRPr="00805901">
              <w:rPr>
                <w:rFonts w:asciiTheme="minorHAnsi" w:hAnsiTheme="minorHAnsi"/>
                <w:sz w:val="18"/>
                <w:szCs w:val="18"/>
              </w:rPr>
              <w:t>No</w:t>
            </w:r>
            <w:r w:rsidR="007D3D1F" w:rsidRPr="00805901">
              <w:rPr>
                <w:rFonts w:asciiTheme="minorHAnsi" w:hAnsiTheme="minorHAnsi"/>
                <w:sz w:val="18"/>
                <w:szCs w:val="18"/>
              </w:rPr>
              <w:t>’</w:t>
            </w:r>
            <w:r w:rsidR="00E00656" w:rsidRPr="00805901">
              <w:rPr>
                <w:rFonts w:asciiTheme="minorHAnsi" w:hAnsiTheme="minorHAnsi"/>
                <w:sz w:val="18"/>
                <w:szCs w:val="18"/>
              </w:rPr>
              <w:t>&gt;&gt;</w:t>
            </w:r>
          </w:p>
        </w:tc>
        <w:tc>
          <w:tcPr>
            <w:tcW w:w="1980" w:type="dxa"/>
            <w:vAlign w:val="bottom"/>
          </w:tcPr>
          <w:p w14:paraId="37128F14" w14:textId="568DCF2D" w:rsidR="00E00656" w:rsidRPr="00805901" w:rsidRDefault="00805901" w:rsidP="00482AFE">
            <w:pPr>
              <w:jc w:val="center"/>
              <w:rPr>
                <w:rFonts w:asciiTheme="minorHAnsi" w:hAnsiTheme="minorHAnsi"/>
                <w:sz w:val="18"/>
                <w:szCs w:val="18"/>
              </w:rPr>
            </w:pPr>
            <w:r>
              <w:rPr>
                <w:rFonts w:ascii="Calibri" w:hAnsi="Calibri"/>
                <w:sz w:val="18"/>
                <w:szCs w:val="18"/>
              </w:rPr>
              <w:t>&lt;&lt;User Input: DecimalNonnegative&gt;&gt;</w:t>
            </w:r>
            <w:r w:rsidRPr="00805901">
              <w:rPr>
                <w:rFonts w:asciiTheme="minorHAnsi" w:hAnsiTheme="minorHAnsi"/>
                <w:sz w:val="18"/>
                <w:szCs w:val="18"/>
              </w:rPr>
              <w:t xml:space="preserve"> </w:t>
            </w:r>
          </w:p>
        </w:tc>
        <w:tc>
          <w:tcPr>
            <w:tcW w:w="1980" w:type="dxa"/>
            <w:vAlign w:val="bottom"/>
          </w:tcPr>
          <w:p w14:paraId="527CDDF2" w14:textId="27B3C65D" w:rsidR="00E00656" w:rsidRPr="00805901" w:rsidRDefault="00247AA5" w:rsidP="00D43FCF">
            <w:pPr>
              <w:jc w:val="center"/>
              <w:rPr>
                <w:rFonts w:asciiTheme="minorHAnsi" w:hAnsiTheme="minorHAnsi"/>
                <w:sz w:val="18"/>
                <w:szCs w:val="18"/>
              </w:rPr>
            </w:pPr>
            <w:r w:rsidRPr="006579AD">
              <w:rPr>
                <w:rFonts w:asciiTheme="minorHAnsi" w:hAnsiTheme="minorHAnsi" w:cs="Courier New"/>
                <w:sz w:val="18"/>
                <w:szCs w:val="18"/>
              </w:rPr>
              <w:t xml:space="preserve"> </w:t>
            </w:r>
            <w:r w:rsidR="00805901">
              <w:rPr>
                <w:rFonts w:ascii="Calibri" w:hAnsi="Calibri"/>
                <w:sz w:val="18"/>
                <w:szCs w:val="18"/>
              </w:rPr>
              <w:t>&lt;&lt;User Input: DecimalNonnegative&gt;&gt;</w:t>
            </w:r>
          </w:p>
        </w:tc>
        <w:tc>
          <w:tcPr>
            <w:tcW w:w="2100" w:type="dxa"/>
            <w:vAlign w:val="bottom"/>
          </w:tcPr>
          <w:p w14:paraId="623DA66F" w14:textId="7C4CFEBD" w:rsidR="0088010F" w:rsidRDefault="00E00656" w:rsidP="002F7719">
            <w:pPr>
              <w:rPr>
                <w:rFonts w:asciiTheme="minorHAnsi" w:hAnsiTheme="minorHAnsi"/>
                <w:sz w:val="18"/>
                <w:szCs w:val="18"/>
              </w:rPr>
            </w:pPr>
            <w:r w:rsidRPr="00805901">
              <w:rPr>
                <w:rFonts w:asciiTheme="minorHAnsi" w:hAnsiTheme="minorHAnsi"/>
                <w:sz w:val="18"/>
                <w:szCs w:val="18"/>
              </w:rPr>
              <w:t xml:space="preserve">&lt;&lt; </w:t>
            </w:r>
            <w:r w:rsidR="0088010F">
              <w:rPr>
                <w:rFonts w:asciiTheme="minorHAnsi" w:hAnsiTheme="minorHAnsi"/>
                <w:sz w:val="18"/>
                <w:szCs w:val="18"/>
              </w:rPr>
              <w:t xml:space="preserve">if F01 = Option B, then if A11 = Single Family and A09 </w:t>
            </w:r>
            <w:r w:rsidR="0088010F" w:rsidRPr="00805901">
              <w:rPr>
                <w:rFonts w:asciiTheme="minorHAnsi" w:hAnsiTheme="minorHAnsi"/>
                <w:sz w:val="18"/>
                <w:szCs w:val="18"/>
              </w:rPr>
              <w:t xml:space="preserve">= 4 or 8 </w:t>
            </w:r>
            <w:r w:rsidR="0088010F">
              <w:rPr>
                <w:rFonts w:asciiTheme="minorHAnsi" w:hAnsiTheme="minorHAnsi"/>
                <w:sz w:val="18"/>
                <w:szCs w:val="18"/>
              </w:rPr>
              <w:t>-</w:t>
            </w:r>
            <w:r w:rsidR="0088010F" w:rsidRPr="00805901">
              <w:rPr>
                <w:rFonts w:asciiTheme="minorHAnsi" w:hAnsiTheme="minorHAnsi"/>
                <w:sz w:val="18"/>
                <w:szCs w:val="18"/>
              </w:rPr>
              <w:t>16</w:t>
            </w:r>
            <w:r w:rsidR="0088010F">
              <w:rPr>
                <w:rFonts w:asciiTheme="minorHAnsi" w:hAnsiTheme="minorHAnsi"/>
                <w:sz w:val="18"/>
                <w:szCs w:val="18"/>
              </w:rPr>
              <w:t>, then value = R-19,</w:t>
            </w:r>
          </w:p>
          <w:p w14:paraId="30D5817C" w14:textId="3A95313B" w:rsidR="0088010F" w:rsidRDefault="0088010F" w:rsidP="002F7719">
            <w:pPr>
              <w:rPr>
                <w:rFonts w:asciiTheme="minorHAnsi" w:hAnsiTheme="minorHAnsi"/>
                <w:sz w:val="18"/>
                <w:szCs w:val="18"/>
              </w:rPr>
            </w:pPr>
            <w:r>
              <w:rPr>
                <w:rFonts w:asciiTheme="minorHAnsi" w:hAnsiTheme="minorHAnsi"/>
                <w:sz w:val="18"/>
                <w:szCs w:val="18"/>
              </w:rPr>
              <w:t>elseif A09 = 1-3, 5-7, then value = NA;</w:t>
            </w:r>
          </w:p>
          <w:p w14:paraId="088E756F" w14:textId="77777777" w:rsidR="0088010F" w:rsidRDefault="0088010F" w:rsidP="002F7719">
            <w:pPr>
              <w:rPr>
                <w:rFonts w:asciiTheme="minorHAnsi" w:hAnsiTheme="minorHAnsi"/>
                <w:sz w:val="18"/>
                <w:szCs w:val="18"/>
              </w:rPr>
            </w:pPr>
          </w:p>
          <w:p w14:paraId="1E1D609C" w14:textId="0B6C596C" w:rsidR="00785829" w:rsidRDefault="00D66634" w:rsidP="002F7719">
            <w:pPr>
              <w:rPr>
                <w:rFonts w:asciiTheme="minorHAnsi" w:hAnsiTheme="minorHAnsi"/>
                <w:sz w:val="18"/>
                <w:szCs w:val="18"/>
              </w:rPr>
            </w:pPr>
            <w:r>
              <w:rPr>
                <w:rFonts w:asciiTheme="minorHAnsi" w:hAnsiTheme="minorHAnsi"/>
                <w:sz w:val="18"/>
                <w:szCs w:val="18"/>
              </w:rPr>
              <w:t>elsei</w:t>
            </w:r>
            <w:r w:rsidR="006B0178" w:rsidRPr="00805901">
              <w:rPr>
                <w:rFonts w:asciiTheme="minorHAnsi" w:hAnsiTheme="minorHAnsi"/>
                <w:sz w:val="18"/>
                <w:szCs w:val="18"/>
              </w:rPr>
              <w:t xml:space="preserve">f </w:t>
            </w:r>
            <w:r w:rsidR="0088010F" w:rsidRPr="00805901">
              <w:rPr>
                <w:rFonts w:asciiTheme="minorHAnsi" w:hAnsiTheme="minorHAnsi"/>
                <w:sz w:val="18"/>
                <w:szCs w:val="18"/>
              </w:rPr>
              <w:t>A11 = Multifamily</w:t>
            </w:r>
            <w:r w:rsidR="0088010F">
              <w:rPr>
                <w:rFonts w:asciiTheme="minorHAnsi" w:hAnsiTheme="minorHAnsi"/>
                <w:sz w:val="18"/>
                <w:szCs w:val="18"/>
              </w:rPr>
              <w:t xml:space="preserve"> or Multifamily with central water heating</w:t>
            </w:r>
            <w:r w:rsidR="0088010F" w:rsidRPr="00805901">
              <w:rPr>
                <w:rFonts w:asciiTheme="minorHAnsi" w:hAnsiTheme="minorHAnsi"/>
                <w:sz w:val="18"/>
                <w:szCs w:val="18"/>
              </w:rPr>
              <w:t xml:space="preserve"> </w:t>
            </w:r>
            <w:r w:rsidR="0088010F">
              <w:rPr>
                <w:rFonts w:asciiTheme="minorHAnsi" w:hAnsiTheme="minorHAnsi"/>
                <w:sz w:val="18"/>
                <w:szCs w:val="18"/>
              </w:rPr>
              <w:t xml:space="preserve">and </w:t>
            </w:r>
            <w:r w:rsidR="006B0178" w:rsidRPr="00805901">
              <w:rPr>
                <w:rFonts w:asciiTheme="minorHAnsi" w:hAnsiTheme="minorHAnsi"/>
                <w:sz w:val="18"/>
                <w:szCs w:val="18"/>
              </w:rPr>
              <w:t>A09 = 4, 8-9, 11-15, then value = R19</w:t>
            </w:r>
            <w:r w:rsidR="00785829">
              <w:rPr>
                <w:rFonts w:asciiTheme="minorHAnsi" w:hAnsiTheme="minorHAnsi"/>
                <w:sz w:val="18"/>
                <w:szCs w:val="18"/>
              </w:rPr>
              <w:t>;</w:t>
            </w:r>
            <w:r w:rsidR="006B0178" w:rsidRPr="00805901">
              <w:rPr>
                <w:rFonts w:asciiTheme="minorHAnsi" w:hAnsiTheme="minorHAnsi"/>
                <w:sz w:val="18"/>
                <w:szCs w:val="18"/>
              </w:rPr>
              <w:t xml:space="preserve"> </w:t>
            </w:r>
          </w:p>
          <w:p w14:paraId="5854DAFF" w14:textId="1D99B487" w:rsidR="0088010F" w:rsidRDefault="00785829" w:rsidP="002F7719">
            <w:pPr>
              <w:rPr>
                <w:rFonts w:asciiTheme="minorHAnsi" w:hAnsiTheme="minorHAnsi"/>
                <w:sz w:val="18"/>
                <w:szCs w:val="18"/>
              </w:rPr>
            </w:pPr>
            <w:r>
              <w:rPr>
                <w:rFonts w:asciiTheme="minorHAnsi" w:hAnsiTheme="minorHAnsi"/>
                <w:sz w:val="18"/>
                <w:szCs w:val="18"/>
              </w:rPr>
              <w:t>elsei</w:t>
            </w:r>
            <w:r w:rsidR="006B0178" w:rsidRPr="00805901">
              <w:rPr>
                <w:rFonts w:asciiTheme="minorHAnsi" w:hAnsiTheme="minorHAnsi"/>
                <w:sz w:val="18"/>
                <w:szCs w:val="18"/>
              </w:rPr>
              <w:t>f A09 = 10 or 16, then value = R13</w:t>
            </w:r>
            <w:r w:rsidR="0088010F">
              <w:rPr>
                <w:rFonts w:asciiTheme="minorHAnsi" w:hAnsiTheme="minorHAnsi"/>
                <w:sz w:val="18"/>
                <w:szCs w:val="18"/>
              </w:rPr>
              <w:t>;</w:t>
            </w:r>
            <w:r w:rsidR="006B0178" w:rsidRPr="00805901">
              <w:rPr>
                <w:rFonts w:asciiTheme="minorHAnsi" w:hAnsiTheme="minorHAnsi"/>
                <w:sz w:val="18"/>
                <w:szCs w:val="18"/>
              </w:rPr>
              <w:t xml:space="preserve"> </w:t>
            </w:r>
          </w:p>
          <w:p w14:paraId="52773D92" w14:textId="5A0AE40F" w:rsidR="00785829" w:rsidRDefault="006B0178" w:rsidP="002F7719">
            <w:pPr>
              <w:rPr>
                <w:rFonts w:asciiTheme="minorHAnsi" w:hAnsiTheme="minorHAnsi"/>
                <w:sz w:val="18"/>
                <w:szCs w:val="18"/>
              </w:rPr>
            </w:pPr>
            <w:r w:rsidRPr="00805901">
              <w:rPr>
                <w:rFonts w:asciiTheme="minorHAnsi" w:hAnsiTheme="minorHAnsi"/>
                <w:sz w:val="18"/>
                <w:szCs w:val="18"/>
              </w:rPr>
              <w:t>else</w:t>
            </w:r>
            <w:r w:rsidR="0088010F">
              <w:rPr>
                <w:rFonts w:asciiTheme="minorHAnsi" w:hAnsiTheme="minorHAnsi"/>
                <w:sz w:val="18"/>
                <w:szCs w:val="18"/>
              </w:rPr>
              <w:t>if</w:t>
            </w:r>
            <w:r w:rsidRPr="00805901">
              <w:rPr>
                <w:rFonts w:asciiTheme="minorHAnsi" w:hAnsiTheme="minorHAnsi"/>
                <w:sz w:val="18"/>
                <w:szCs w:val="18"/>
              </w:rPr>
              <w:t xml:space="preserve"> </w:t>
            </w:r>
            <w:r w:rsidR="0088010F">
              <w:rPr>
                <w:rFonts w:asciiTheme="minorHAnsi" w:hAnsiTheme="minorHAnsi"/>
                <w:sz w:val="18"/>
                <w:szCs w:val="18"/>
              </w:rPr>
              <w:t xml:space="preserve">A09 = 1-3, 5-7, </w:t>
            </w:r>
            <w:r w:rsidRPr="00805901">
              <w:rPr>
                <w:rFonts w:asciiTheme="minorHAnsi" w:hAnsiTheme="minorHAnsi"/>
                <w:sz w:val="18"/>
                <w:szCs w:val="18"/>
              </w:rPr>
              <w:t>value = NA</w:t>
            </w:r>
            <w:r w:rsidR="00A06E0F" w:rsidRPr="00805901">
              <w:rPr>
                <w:rFonts w:asciiTheme="minorHAnsi" w:hAnsiTheme="minorHAnsi"/>
                <w:sz w:val="18"/>
                <w:szCs w:val="18"/>
              </w:rPr>
              <w:t xml:space="preserve">; </w:t>
            </w:r>
          </w:p>
          <w:p w14:paraId="33D9EE9D" w14:textId="77777777" w:rsidR="0088010F" w:rsidRDefault="0088010F" w:rsidP="002F7719">
            <w:pPr>
              <w:rPr>
                <w:rFonts w:asciiTheme="minorHAnsi" w:hAnsiTheme="minorHAnsi"/>
                <w:sz w:val="18"/>
                <w:szCs w:val="18"/>
              </w:rPr>
            </w:pPr>
          </w:p>
          <w:p w14:paraId="6D636AA9" w14:textId="2CAF7330" w:rsidR="00E00656" w:rsidRPr="00805901" w:rsidRDefault="00785829" w:rsidP="00D43FCF">
            <w:pPr>
              <w:rPr>
                <w:rFonts w:asciiTheme="minorHAnsi" w:hAnsiTheme="minorHAnsi"/>
                <w:sz w:val="18"/>
                <w:szCs w:val="18"/>
              </w:rPr>
            </w:pPr>
            <w:r>
              <w:rPr>
                <w:rFonts w:asciiTheme="minorHAnsi" w:hAnsiTheme="minorHAnsi"/>
                <w:sz w:val="18"/>
                <w:szCs w:val="18"/>
              </w:rPr>
              <w:t>elsei</w:t>
            </w:r>
            <w:r w:rsidR="00A06E0F" w:rsidRPr="00805901">
              <w:rPr>
                <w:rFonts w:asciiTheme="minorHAnsi" w:hAnsiTheme="minorHAnsi"/>
                <w:sz w:val="18"/>
                <w:szCs w:val="18"/>
              </w:rPr>
              <w:t>f F01 = Option C then value is NA&gt;&gt;</w:t>
            </w:r>
          </w:p>
        </w:tc>
        <w:tc>
          <w:tcPr>
            <w:tcW w:w="1820" w:type="dxa"/>
            <w:vAlign w:val="bottom"/>
          </w:tcPr>
          <w:p w14:paraId="637A3B02" w14:textId="61E2D19A" w:rsidR="00E00656" w:rsidRDefault="00E00656" w:rsidP="005209FB">
            <w:pPr>
              <w:rPr>
                <w:rFonts w:asciiTheme="minorHAnsi" w:hAnsiTheme="minorHAnsi"/>
                <w:sz w:val="18"/>
                <w:szCs w:val="18"/>
              </w:rPr>
            </w:pPr>
            <w:r w:rsidRPr="00805901">
              <w:rPr>
                <w:rFonts w:asciiTheme="minorHAnsi" w:hAnsiTheme="minorHAnsi"/>
                <w:sz w:val="18"/>
                <w:szCs w:val="18"/>
              </w:rPr>
              <w:t xml:space="preserve">&lt;&lt;if F01 </w:t>
            </w:r>
            <w:r w:rsidR="0088010F">
              <w:rPr>
                <w:rFonts w:asciiTheme="minorHAnsi" w:hAnsiTheme="minorHAnsi"/>
                <w:sz w:val="18"/>
                <w:szCs w:val="18"/>
              </w:rPr>
              <w:t xml:space="preserve">= </w:t>
            </w:r>
            <w:r w:rsidRPr="00805901">
              <w:rPr>
                <w:rFonts w:asciiTheme="minorHAnsi" w:hAnsiTheme="minorHAnsi"/>
                <w:sz w:val="18"/>
                <w:szCs w:val="18"/>
              </w:rPr>
              <w:t>Option B, and A09 = 3,</w:t>
            </w:r>
            <w:r w:rsidR="0088010F">
              <w:rPr>
                <w:rFonts w:asciiTheme="minorHAnsi" w:hAnsiTheme="minorHAnsi"/>
                <w:sz w:val="18"/>
                <w:szCs w:val="18"/>
              </w:rPr>
              <w:t xml:space="preserve"> </w:t>
            </w:r>
            <w:r w:rsidRPr="00805901">
              <w:rPr>
                <w:rFonts w:asciiTheme="minorHAnsi" w:hAnsiTheme="minorHAnsi"/>
                <w:sz w:val="18"/>
                <w:szCs w:val="18"/>
              </w:rPr>
              <w:t xml:space="preserve">5-7, then value </w:t>
            </w:r>
            <w:r w:rsidR="005209FB">
              <w:rPr>
                <w:rFonts w:asciiTheme="minorHAnsi" w:hAnsiTheme="minorHAnsi"/>
                <w:sz w:val="18"/>
                <w:szCs w:val="18"/>
              </w:rPr>
              <w:t>=</w:t>
            </w:r>
            <w:r w:rsidRPr="00805901">
              <w:rPr>
                <w:rFonts w:asciiTheme="minorHAnsi" w:hAnsiTheme="minorHAnsi"/>
                <w:sz w:val="18"/>
                <w:szCs w:val="18"/>
              </w:rPr>
              <w:t>R-30;</w:t>
            </w:r>
          </w:p>
          <w:p w14:paraId="1EB797D7" w14:textId="77777777" w:rsidR="00617E1E" w:rsidRPr="00805901" w:rsidRDefault="00617E1E" w:rsidP="005209FB">
            <w:pPr>
              <w:rPr>
                <w:rFonts w:asciiTheme="minorHAnsi" w:hAnsiTheme="minorHAnsi"/>
                <w:sz w:val="18"/>
                <w:szCs w:val="18"/>
              </w:rPr>
            </w:pPr>
          </w:p>
          <w:p w14:paraId="43DA81E5" w14:textId="0BA9589C" w:rsidR="00E00656" w:rsidRDefault="00785829" w:rsidP="005209FB">
            <w:pPr>
              <w:rPr>
                <w:rFonts w:asciiTheme="minorHAnsi" w:hAnsiTheme="minorHAnsi"/>
                <w:sz w:val="18"/>
                <w:szCs w:val="18"/>
              </w:rPr>
            </w:pPr>
            <w:r>
              <w:rPr>
                <w:rFonts w:asciiTheme="minorHAnsi" w:hAnsiTheme="minorHAnsi"/>
                <w:sz w:val="18"/>
                <w:szCs w:val="18"/>
              </w:rPr>
              <w:t>elsei</w:t>
            </w:r>
            <w:r w:rsidR="00E00656" w:rsidRPr="00805901">
              <w:rPr>
                <w:rFonts w:asciiTheme="minorHAnsi" w:hAnsiTheme="minorHAnsi"/>
                <w:sz w:val="18"/>
                <w:szCs w:val="18"/>
              </w:rPr>
              <w:t xml:space="preserve">f F01 </w:t>
            </w:r>
            <w:r w:rsidR="00617E1E">
              <w:rPr>
                <w:rFonts w:asciiTheme="minorHAnsi" w:hAnsiTheme="minorHAnsi"/>
                <w:sz w:val="18"/>
                <w:szCs w:val="18"/>
              </w:rPr>
              <w:t xml:space="preserve">= </w:t>
            </w:r>
            <w:r w:rsidR="00E00656" w:rsidRPr="00805901">
              <w:rPr>
                <w:rFonts w:asciiTheme="minorHAnsi" w:hAnsiTheme="minorHAnsi"/>
                <w:sz w:val="18"/>
                <w:szCs w:val="18"/>
              </w:rPr>
              <w:t xml:space="preserve">Option C and A09 = 2-10, then value </w:t>
            </w:r>
            <w:r w:rsidR="005209FB">
              <w:rPr>
                <w:rFonts w:asciiTheme="minorHAnsi" w:hAnsiTheme="minorHAnsi"/>
                <w:sz w:val="18"/>
                <w:szCs w:val="18"/>
              </w:rPr>
              <w:t>=</w:t>
            </w:r>
            <w:r w:rsidR="00E00656" w:rsidRPr="00805901">
              <w:rPr>
                <w:rFonts w:asciiTheme="minorHAnsi" w:hAnsiTheme="minorHAnsi"/>
                <w:sz w:val="18"/>
                <w:szCs w:val="18"/>
              </w:rPr>
              <w:t>R-30;</w:t>
            </w:r>
          </w:p>
          <w:p w14:paraId="08CC2075" w14:textId="77777777" w:rsidR="00617E1E" w:rsidRPr="00805901" w:rsidRDefault="00617E1E" w:rsidP="005209FB">
            <w:pPr>
              <w:rPr>
                <w:rFonts w:asciiTheme="minorHAnsi" w:hAnsiTheme="minorHAnsi"/>
                <w:sz w:val="18"/>
                <w:szCs w:val="18"/>
              </w:rPr>
            </w:pPr>
          </w:p>
          <w:p w14:paraId="256EAF6E" w14:textId="7AB8FD29" w:rsidR="00E00656" w:rsidRPr="00805901" w:rsidRDefault="00785829" w:rsidP="005209FB">
            <w:pPr>
              <w:rPr>
                <w:rFonts w:asciiTheme="minorHAnsi" w:hAnsiTheme="minorHAnsi"/>
                <w:sz w:val="18"/>
                <w:szCs w:val="18"/>
              </w:rPr>
            </w:pPr>
            <w:r>
              <w:rPr>
                <w:rFonts w:asciiTheme="minorHAnsi" w:hAnsiTheme="minorHAnsi"/>
                <w:sz w:val="18"/>
                <w:szCs w:val="18"/>
              </w:rPr>
              <w:t>e</w:t>
            </w:r>
            <w:r w:rsidR="00E00656" w:rsidRPr="00805901">
              <w:rPr>
                <w:rFonts w:asciiTheme="minorHAnsi" w:hAnsiTheme="minorHAnsi"/>
                <w:sz w:val="18"/>
                <w:szCs w:val="18"/>
              </w:rPr>
              <w:t xml:space="preserve">lse value </w:t>
            </w:r>
            <w:r w:rsidR="005209FB">
              <w:rPr>
                <w:rFonts w:asciiTheme="minorHAnsi" w:hAnsiTheme="minorHAnsi"/>
                <w:sz w:val="18"/>
                <w:szCs w:val="18"/>
              </w:rPr>
              <w:t>=</w:t>
            </w:r>
            <w:r w:rsidR="00E00656" w:rsidRPr="00805901">
              <w:rPr>
                <w:rFonts w:asciiTheme="minorHAnsi" w:hAnsiTheme="minorHAnsi"/>
                <w:sz w:val="18"/>
                <w:szCs w:val="18"/>
              </w:rPr>
              <w:t xml:space="preserve"> R-38&gt;&gt;</w:t>
            </w:r>
          </w:p>
        </w:tc>
        <w:tc>
          <w:tcPr>
            <w:tcW w:w="1930" w:type="dxa"/>
            <w:vAlign w:val="bottom"/>
          </w:tcPr>
          <w:p w14:paraId="7F83CDE6" w14:textId="766E6AB9" w:rsidR="00E00656" w:rsidRDefault="00E00656" w:rsidP="005209FB">
            <w:pPr>
              <w:rPr>
                <w:rFonts w:asciiTheme="minorHAnsi" w:hAnsiTheme="minorHAnsi"/>
                <w:sz w:val="18"/>
                <w:szCs w:val="18"/>
              </w:rPr>
            </w:pPr>
            <w:r w:rsidRPr="00805901">
              <w:rPr>
                <w:rFonts w:asciiTheme="minorHAnsi" w:hAnsiTheme="minorHAnsi"/>
                <w:sz w:val="18"/>
                <w:szCs w:val="18"/>
              </w:rPr>
              <w:t xml:space="preserve">&lt;&lt;if F01 contains Option C, and A09 = 2-15, then value </w:t>
            </w:r>
            <w:r w:rsidR="005209FB">
              <w:rPr>
                <w:rFonts w:asciiTheme="minorHAnsi" w:hAnsiTheme="minorHAnsi"/>
                <w:sz w:val="18"/>
                <w:szCs w:val="18"/>
              </w:rPr>
              <w:t xml:space="preserve">= </w:t>
            </w:r>
            <w:r w:rsidRPr="00805901">
              <w:rPr>
                <w:rFonts w:asciiTheme="minorHAnsi" w:hAnsiTheme="minorHAnsi"/>
                <w:sz w:val="18"/>
                <w:szCs w:val="18"/>
              </w:rPr>
              <w:t>‘</w:t>
            </w:r>
            <w:r w:rsidR="007D3D1F" w:rsidRPr="00805901">
              <w:rPr>
                <w:rFonts w:asciiTheme="minorHAnsi" w:hAnsiTheme="minorHAnsi"/>
                <w:sz w:val="18"/>
                <w:szCs w:val="18"/>
              </w:rPr>
              <w:t>Yes</w:t>
            </w:r>
            <w:r w:rsidRPr="00805901">
              <w:rPr>
                <w:rFonts w:asciiTheme="minorHAnsi" w:hAnsiTheme="minorHAnsi"/>
                <w:sz w:val="18"/>
                <w:szCs w:val="18"/>
              </w:rPr>
              <w:t>’;</w:t>
            </w:r>
          </w:p>
          <w:p w14:paraId="79026EDC" w14:textId="77777777" w:rsidR="00617E1E" w:rsidRPr="00805901" w:rsidRDefault="00617E1E" w:rsidP="005209FB">
            <w:pPr>
              <w:rPr>
                <w:rFonts w:asciiTheme="minorHAnsi" w:hAnsiTheme="minorHAnsi"/>
                <w:sz w:val="18"/>
                <w:szCs w:val="18"/>
              </w:rPr>
            </w:pPr>
          </w:p>
          <w:p w14:paraId="091D312E" w14:textId="1BEF15DB" w:rsidR="00E00656" w:rsidRDefault="005209FB" w:rsidP="005209FB">
            <w:pPr>
              <w:rPr>
                <w:rFonts w:asciiTheme="minorHAnsi" w:hAnsiTheme="minorHAnsi"/>
                <w:sz w:val="18"/>
                <w:szCs w:val="18"/>
              </w:rPr>
            </w:pPr>
            <w:r>
              <w:rPr>
                <w:rFonts w:asciiTheme="minorHAnsi" w:hAnsiTheme="minorHAnsi"/>
                <w:sz w:val="18"/>
                <w:szCs w:val="18"/>
              </w:rPr>
              <w:t>elsei</w:t>
            </w:r>
            <w:r w:rsidR="00E00656" w:rsidRPr="00805901">
              <w:rPr>
                <w:rFonts w:asciiTheme="minorHAnsi" w:hAnsiTheme="minorHAnsi"/>
                <w:sz w:val="18"/>
                <w:szCs w:val="18"/>
              </w:rPr>
              <w:t xml:space="preserve">f F01 contains Option B and A09 = 2,3,5-7, then value </w:t>
            </w:r>
            <w:r>
              <w:rPr>
                <w:rFonts w:asciiTheme="minorHAnsi" w:hAnsiTheme="minorHAnsi"/>
                <w:sz w:val="18"/>
                <w:szCs w:val="18"/>
              </w:rPr>
              <w:t xml:space="preserve">= </w:t>
            </w:r>
            <w:r w:rsidR="00E00656" w:rsidRPr="00805901">
              <w:rPr>
                <w:rFonts w:asciiTheme="minorHAnsi" w:hAnsiTheme="minorHAnsi"/>
                <w:sz w:val="18"/>
                <w:szCs w:val="18"/>
              </w:rPr>
              <w:t>‘</w:t>
            </w:r>
            <w:r w:rsidR="007D3D1F" w:rsidRPr="00805901">
              <w:rPr>
                <w:rFonts w:asciiTheme="minorHAnsi" w:hAnsiTheme="minorHAnsi"/>
                <w:sz w:val="18"/>
                <w:szCs w:val="18"/>
              </w:rPr>
              <w:t>Yes</w:t>
            </w:r>
            <w:r w:rsidR="00E00656" w:rsidRPr="00805901">
              <w:rPr>
                <w:rFonts w:asciiTheme="minorHAnsi" w:hAnsiTheme="minorHAnsi"/>
                <w:sz w:val="18"/>
                <w:szCs w:val="18"/>
              </w:rPr>
              <w:t>’;</w:t>
            </w:r>
          </w:p>
          <w:p w14:paraId="3601B7A1" w14:textId="77777777" w:rsidR="00617E1E" w:rsidRPr="00805901" w:rsidRDefault="00617E1E" w:rsidP="005209FB">
            <w:pPr>
              <w:rPr>
                <w:rFonts w:asciiTheme="minorHAnsi" w:hAnsiTheme="minorHAnsi"/>
                <w:sz w:val="18"/>
                <w:szCs w:val="18"/>
              </w:rPr>
            </w:pPr>
          </w:p>
          <w:p w14:paraId="3DD6CBF8" w14:textId="3E26370B" w:rsidR="00E00656" w:rsidRPr="00805901" w:rsidRDefault="00E00656" w:rsidP="005209FB">
            <w:pPr>
              <w:rPr>
                <w:rFonts w:asciiTheme="minorHAnsi" w:hAnsiTheme="minorHAnsi"/>
                <w:sz w:val="18"/>
                <w:szCs w:val="18"/>
              </w:rPr>
            </w:pPr>
            <w:r w:rsidRPr="00805901">
              <w:rPr>
                <w:rFonts w:asciiTheme="minorHAnsi" w:hAnsiTheme="minorHAnsi"/>
                <w:sz w:val="18"/>
                <w:szCs w:val="18"/>
              </w:rPr>
              <w:t>Else</w:t>
            </w:r>
            <w:r w:rsidR="005209FB">
              <w:rPr>
                <w:rFonts w:asciiTheme="minorHAnsi" w:hAnsiTheme="minorHAnsi"/>
                <w:sz w:val="18"/>
                <w:szCs w:val="18"/>
              </w:rPr>
              <w:t xml:space="preserve"> value =</w:t>
            </w:r>
            <w:r w:rsidRPr="00805901">
              <w:rPr>
                <w:rFonts w:asciiTheme="minorHAnsi" w:hAnsiTheme="minorHAnsi"/>
                <w:sz w:val="18"/>
                <w:szCs w:val="18"/>
              </w:rPr>
              <w:t xml:space="preserve"> </w:t>
            </w:r>
            <w:r w:rsidR="007D3D1F" w:rsidRPr="00805901">
              <w:rPr>
                <w:rFonts w:asciiTheme="minorHAnsi" w:hAnsiTheme="minorHAnsi"/>
                <w:sz w:val="18"/>
                <w:szCs w:val="18"/>
              </w:rPr>
              <w:t>‘No’</w:t>
            </w:r>
            <w:r w:rsidRPr="00805901">
              <w:rPr>
                <w:rFonts w:asciiTheme="minorHAnsi" w:hAnsiTheme="minorHAnsi"/>
                <w:sz w:val="18"/>
                <w:szCs w:val="18"/>
              </w:rPr>
              <w:t>&gt;&gt;</w:t>
            </w:r>
          </w:p>
        </w:tc>
        <w:tc>
          <w:tcPr>
            <w:tcW w:w="1530" w:type="dxa"/>
            <w:vAlign w:val="bottom"/>
          </w:tcPr>
          <w:p w14:paraId="5A817134" w14:textId="6C9C28D1" w:rsidR="00E00656" w:rsidRPr="00805901" w:rsidRDefault="00E00656" w:rsidP="00482AFE">
            <w:pPr>
              <w:jc w:val="center"/>
              <w:rPr>
                <w:rFonts w:asciiTheme="minorHAnsi" w:hAnsiTheme="minorHAnsi"/>
                <w:sz w:val="18"/>
                <w:szCs w:val="18"/>
              </w:rPr>
            </w:pPr>
          </w:p>
          <w:p w14:paraId="224CCC4B" w14:textId="4090253F" w:rsidR="00E00656" w:rsidRPr="00805901" w:rsidRDefault="00E00656" w:rsidP="00482AFE">
            <w:pPr>
              <w:jc w:val="center"/>
              <w:rPr>
                <w:rFonts w:asciiTheme="minorHAnsi" w:hAnsiTheme="minorHAnsi"/>
                <w:sz w:val="18"/>
                <w:szCs w:val="18"/>
              </w:rPr>
            </w:pPr>
            <w:r w:rsidRPr="006579AD">
              <w:rPr>
                <w:rFonts w:ascii="Calibri" w:hAnsi="Calibri"/>
                <w:sz w:val="18"/>
                <w:szCs w:val="18"/>
              </w:rPr>
              <w:t>&lt;&lt;User Input: Text&gt;&gt;</w:t>
            </w:r>
          </w:p>
        </w:tc>
      </w:tr>
      <w:tr w:rsidR="00E00656" w:rsidRPr="00A55113" w14:paraId="112893FE" w14:textId="77777777" w:rsidTr="00704276">
        <w:tc>
          <w:tcPr>
            <w:tcW w:w="1417" w:type="dxa"/>
          </w:tcPr>
          <w:p w14:paraId="286893E9" w14:textId="77777777" w:rsidR="00E00656" w:rsidRPr="00A55113" w:rsidRDefault="00E00656" w:rsidP="00E00656">
            <w:pPr>
              <w:rPr>
                <w:rFonts w:asciiTheme="minorHAnsi" w:hAnsiTheme="minorHAnsi"/>
                <w:i/>
                <w:sz w:val="20"/>
              </w:rPr>
            </w:pPr>
          </w:p>
        </w:tc>
        <w:tc>
          <w:tcPr>
            <w:tcW w:w="1620" w:type="dxa"/>
          </w:tcPr>
          <w:p w14:paraId="6D97BA69" w14:textId="5557E7E8" w:rsidR="00E00656" w:rsidRPr="00A55113" w:rsidRDefault="00E00656" w:rsidP="00E00656">
            <w:pPr>
              <w:rPr>
                <w:rFonts w:asciiTheme="minorHAnsi" w:hAnsiTheme="minorHAnsi"/>
                <w:i/>
                <w:sz w:val="20"/>
              </w:rPr>
            </w:pPr>
          </w:p>
        </w:tc>
        <w:tc>
          <w:tcPr>
            <w:tcW w:w="1980" w:type="dxa"/>
          </w:tcPr>
          <w:p w14:paraId="6D651D52" w14:textId="77777777" w:rsidR="00E00656" w:rsidRPr="00A55113" w:rsidRDefault="00E00656" w:rsidP="00E00656">
            <w:pPr>
              <w:rPr>
                <w:rFonts w:asciiTheme="minorHAnsi" w:hAnsiTheme="minorHAnsi"/>
                <w:i/>
                <w:sz w:val="20"/>
              </w:rPr>
            </w:pPr>
          </w:p>
        </w:tc>
        <w:tc>
          <w:tcPr>
            <w:tcW w:w="1980" w:type="dxa"/>
          </w:tcPr>
          <w:p w14:paraId="1EFF9178" w14:textId="066F0D7D" w:rsidR="00E00656" w:rsidRPr="00A55113" w:rsidRDefault="00E00656" w:rsidP="00E00656">
            <w:pPr>
              <w:rPr>
                <w:rFonts w:asciiTheme="minorHAnsi" w:hAnsiTheme="minorHAnsi"/>
                <w:i/>
                <w:sz w:val="20"/>
              </w:rPr>
            </w:pPr>
          </w:p>
        </w:tc>
        <w:tc>
          <w:tcPr>
            <w:tcW w:w="2100" w:type="dxa"/>
          </w:tcPr>
          <w:p w14:paraId="63F4E6EB" w14:textId="77777777" w:rsidR="00E00656" w:rsidRPr="00A55113" w:rsidRDefault="00E00656" w:rsidP="00E00656">
            <w:pPr>
              <w:rPr>
                <w:rFonts w:asciiTheme="minorHAnsi" w:hAnsiTheme="minorHAnsi"/>
                <w:i/>
                <w:sz w:val="20"/>
              </w:rPr>
            </w:pPr>
          </w:p>
        </w:tc>
        <w:tc>
          <w:tcPr>
            <w:tcW w:w="1820" w:type="dxa"/>
          </w:tcPr>
          <w:p w14:paraId="4D7C782B" w14:textId="1EF97B1E" w:rsidR="00E00656" w:rsidRPr="00A55113" w:rsidRDefault="00E00656" w:rsidP="00E00656">
            <w:pPr>
              <w:rPr>
                <w:rFonts w:asciiTheme="minorHAnsi" w:hAnsiTheme="minorHAnsi"/>
                <w:i/>
                <w:sz w:val="20"/>
              </w:rPr>
            </w:pPr>
          </w:p>
        </w:tc>
        <w:tc>
          <w:tcPr>
            <w:tcW w:w="3460" w:type="dxa"/>
            <w:gridSpan w:val="2"/>
          </w:tcPr>
          <w:p w14:paraId="3B1ADFB7" w14:textId="77777777" w:rsidR="00E00656" w:rsidRPr="00A55113" w:rsidRDefault="00E00656" w:rsidP="00E00656">
            <w:pPr>
              <w:rPr>
                <w:rFonts w:asciiTheme="minorHAnsi" w:hAnsiTheme="minorHAnsi"/>
                <w:i/>
                <w:sz w:val="20"/>
              </w:rPr>
            </w:pPr>
          </w:p>
        </w:tc>
      </w:tr>
      <w:tr w:rsidR="00E00656" w:rsidRPr="00A55113" w14:paraId="40861FED" w14:textId="77777777" w:rsidTr="00770388">
        <w:tc>
          <w:tcPr>
            <w:tcW w:w="14377" w:type="dxa"/>
            <w:gridSpan w:val="8"/>
          </w:tcPr>
          <w:p w14:paraId="5CC232C4" w14:textId="77777777" w:rsidR="00E00656" w:rsidRDefault="00E00656" w:rsidP="00E00656">
            <w:pPr>
              <w:keepNext/>
              <w:tabs>
                <w:tab w:val="left" w:pos="540"/>
                <w:tab w:val="left" w:pos="900"/>
                <w:tab w:val="left" w:pos="3420"/>
              </w:tabs>
              <w:rPr>
                <w:rFonts w:ascii="Calibri" w:hAnsi="Calibri"/>
                <w:b/>
                <w:sz w:val="18"/>
                <w:szCs w:val="18"/>
              </w:rPr>
            </w:pPr>
            <w:r w:rsidRPr="00A55113">
              <w:rPr>
                <w:rFonts w:ascii="Calibri" w:hAnsi="Calibri"/>
                <w:b/>
                <w:sz w:val="18"/>
                <w:szCs w:val="18"/>
              </w:rPr>
              <w:t>Note:</w:t>
            </w:r>
          </w:p>
          <w:p w14:paraId="4C57E25F" w14:textId="77777777" w:rsidR="007B13B6" w:rsidRDefault="007B13B6" w:rsidP="007B13B6">
            <w:pPr>
              <w:pStyle w:val="ListParagraph"/>
              <w:keepNext/>
              <w:numPr>
                <w:ilvl w:val="0"/>
                <w:numId w:val="27"/>
              </w:numPr>
              <w:tabs>
                <w:tab w:val="left" w:pos="540"/>
                <w:tab w:val="left" w:pos="900"/>
                <w:tab w:val="left" w:pos="3420"/>
              </w:tabs>
              <w:ind w:left="585"/>
              <w:rPr>
                <w:rFonts w:ascii="Calibri" w:hAnsi="Calibri"/>
                <w:sz w:val="18"/>
                <w:szCs w:val="18"/>
              </w:rPr>
            </w:pPr>
            <w:r>
              <w:rPr>
                <w:rFonts w:ascii="Calibri" w:hAnsi="Calibri"/>
                <w:sz w:val="18"/>
                <w:szCs w:val="18"/>
              </w:rPr>
              <w:t>Cathedral ceilings cannot comply with prescriptive requirements. Performance compliance is required.</w:t>
            </w:r>
          </w:p>
          <w:p w14:paraId="0C6042EB" w14:textId="77777777" w:rsidR="007B13B6" w:rsidRDefault="007B13B6" w:rsidP="007B13B6">
            <w:pPr>
              <w:pStyle w:val="ListParagraph"/>
              <w:keepNext/>
              <w:numPr>
                <w:ilvl w:val="0"/>
                <w:numId w:val="27"/>
              </w:numPr>
              <w:tabs>
                <w:tab w:val="left" w:pos="540"/>
                <w:tab w:val="left" w:pos="900"/>
                <w:tab w:val="left" w:pos="3420"/>
              </w:tabs>
              <w:ind w:left="585"/>
              <w:rPr>
                <w:rFonts w:ascii="Calibri" w:hAnsi="Calibri"/>
                <w:sz w:val="18"/>
                <w:szCs w:val="18"/>
              </w:rPr>
            </w:pPr>
            <w:r>
              <w:rPr>
                <w:rFonts w:ascii="Calibri" w:hAnsi="Calibri"/>
                <w:sz w:val="18"/>
                <w:szCs w:val="18"/>
              </w:rPr>
              <w:t>Option B requires below deck insulation in climate zones 4 and 8-16. An air space is required if below deck insulation is required.</w:t>
            </w:r>
          </w:p>
          <w:p w14:paraId="21226B96" w14:textId="5B1A7B95" w:rsidR="00E00656" w:rsidRPr="00482AFE" w:rsidRDefault="007B13B6" w:rsidP="00482AFE">
            <w:pPr>
              <w:pStyle w:val="ListParagraph"/>
              <w:keepNext/>
              <w:numPr>
                <w:ilvl w:val="0"/>
                <w:numId w:val="27"/>
              </w:numPr>
              <w:tabs>
                <w:tab w:val="left" w:pos="540"/>
                <w:tab w:val="left" w:pos="900"/>
                <w:tab w:val="left" w:pos="3420"/>
              </w:tabs>
              <w:spacing w:after="40"/>
              <w:ind w:left="585"/>
              <w:rPr>
                <w:rFonts w:ascii="Calibri" w:hAnsi="Calibri"/>
                <w:sz w:val="18"/>
                <w:szCs w:val="18"/>
              </w:rPr>
            </w:pPr>
            <w:r>
              <w:rPr>
                <w:rFonts w:ascii="Calibri" w:hAnsi="Calibri"/>
                <w:sz w:val="18"/>
                <w:szCs w:val="18"/>
              </w:rPr>
              <w:t>Option C requires heating and cooling ducts be located inside the conditioned space.</w:t>
            </w:r>
          </w:p>
        </w:tc>
      </w:tr>
    </w:tbl>
    <w:p w14:paraId="1892442C" w14:textId="77777777" w:rsidR="003D52E8" w:rsidRPr="004358FA" w:rsidRDefault="003D52E8" w:rsidP="00B25B99">
      <w:pPr>
        <w:rPr>
          <w:sz w:val="20"/>
        </w:rPr>
      </w:pPr>
    </w:p>
    <w:p w14:paraId="308DB636" w14:textId="77777777" w:rsidR="0031551A" w:rsidRDefault="0031551A" w:rsidP="0031551A">
      <w:pPr>
        <w:rPr>
          <w:rFonts w:ascii="Calibri" w:hAnsi="Calibri"/>
        </w:rPr>
      </w:pPr>
    </w:p>
    <w:tbl>
      <w:tblPr>
        <w:tblpPr w:leftFromText="180" w:rightFromText="180" w:vertAnchor="text" w:tblpY="1"/>
        <w:tblOverlap w:val="never"/>
        <w:tblW w:w="497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8"/>
        <w:gridCol w:w="1066"/>
        <w:gridCol w:w="721"/>
        <w:gridCol w:w="1050"/>
        <w:gridCol w:w="973"/>
        <w:gridCol w:w="1242"/>
        <w:gridCol w:w="1328"/>
        <w:gridCol w:w="1240"/>
        <w:gridCol w:w="1240"/>
        <w:gridCol w:w="1152"/>
        <w:gridCol w:w="1416"/>
        <w:gridCol w:w="1152"/>
        <w:gridCol w:w="88"/>
        <w:gridCol w:w="887"/>
        <w:gridCol w:w="21"/>
      </w:tblGrid>
      <w:tr w:rsidR="008A34AB" w:rsidRPr="009B3A0C" w14:paraId="308DB638" w14:textId="77777777" w:rsidTr="00704276">
        <w:trPr>
          <w:trHeight w:val="233"/>
        </w:trPr>
        <w:tc>
          <w:tcPr>
            <w:tcW w:w="14304" w:type="dxa"/>
            <w:gridSpan w:val="15"/>
            <w:tcBorders>
              <w:top w:val="single" w:sz="4" w:space="0" w:color="auto"/>
              <w:left w:val="single" w:sz="4" w:space="0" w:color="auto"/>
              <w:bottom w:val="single" w:sz="6" w:space="0" w:color="auto"/>
              <w:right w:val="single" w:sz="4" w:space="0" w:color="auto"/>
            </w:tcBorders>
            <w:shd w:val="clear" w:color="auto" w:fill="auto"/>
            <w:vAlign w:val="bottom"/>
          </w:tcPr>
          <w:p w14:paraId="308DB637" w14:textId="7920CF02" w:rsidR="008A34AB" w:rsidRPr="008A34AB" w:rsidRDefault="008A34AB" w:rsidP="0054226B">
            <w:pPr>
              <w:pStyle w:val="Heading7"/>
              <w:tabs>
                <w:tab w:val="left" w:pos="180"/>
                <w:tab w:val="left" w:pos="5310"/>
                <w:tab w:val="left" w:pos="8100"/>
              </w:tabs>
              <w:rPr>
                <w:rFonts w:ascii="Calibri" w:eastAsia="Calibri" w:hAnsi="Calibri"/>
                <w:sz w:val="22"/>
                <w:szCs w:val="22"/>
              </w:rPr>
            </w:pPr>
            <w:r w:rsidRPr="004358FA">
              <w:rPr>
                <w:rFonts w:ascii="Calibri" w:eastAsia="Calibri" w:hAnsi="Calibri"/>
                <w:sz w:val="20"/>
                <w:szCs w:val="22"/>
              </w:rPr>
              <w:t xml:space="preserve">G. </w:t>
            </w:r>
            <w:r w:rsidR="00CA63EE" w:rsidRPr="004358FA">
              <w:rPr>
                <w:rFonts w:ascii="Calibri" w:eastAsia="Calibri" w:hAnsi="Calibri"/>
                <w:sz w:val="20"/>
                <w:szCs w:val="22"/>
              </w:rPr>
              <w:t>Roofing Products</w:t>
            </w:r>
            <w:r w:rsidRPr="004358FA">
              <w:rPr>
                <w:rFonts w:ascii="Calibri" w:eastAsia="Calibri" w:hAnsi="Calibri"/>
                <w:sz w:val="20"/>
                <w:szCs w:val="22"/>
              </w:rPr>
              <w:t xml:space="preserve"> (</w:t>
            </w:r>
            <w:r w:rsidR="00CA63EE" w:rsidRPr="004358FA">
              <w:rPr>
                <w:rFonts w:ascii="Calibri" w:eastAsia="Calibri" w:hAnsi="Calibri"/>
                <w:sz w:val="20"/>
                <w:szCs w:val="22"/>
              </w:rPr>
              <w:t>Cool Roof</w:t>
            </w:r>
            <w:r w:rsidRPr="004358FA">
              <w:rPr>
                <w:rFonts w:ascii="Calibri" w:eastAsia="Calibri" w:hAnsi="Calibri"/>
                <w:sz w:val="20"/>
                <w:szCs w:val="22"/>
              </w:rPr>
              <w:t xml:space="preserve">) </w:t>
            </w:r>
            <w:r w:rsidRPr="004358FA">
              <w:rPr>
                <w:rFonts w:ascii="Calibri" w:eastAsia="Calibri" w:hAnsi="Calibri"/>
                <w:b w:val="0"/>
                <w:sz w:val="20"/>
                <w:szCs w:val="22"/>
              </w:rPr>
              <w:t>(Section 150.1(c)11)</w:t>
            </w:r>
          </w:p>
        </w:tc>
      </w:tr>
      <w:tr w:rsidR="008A34AB" w14:paraId="308DB646" w14:textId="77777777" w:rsidTr="00704276">
        <w:trPr>
          <w:gridAfter w:val="1"/>
          <w:wAfter w:w="21" w:type="dxa"/>
          <w:trHeight w:val="240"/>
        </w:trPr>
        <w:tc>
          <w:tcPr>
            <w:tcW w:w="728" w:type="dxa"/>
            <w:tcBorders>
              <w:top w:val="single" w:sz="6" w:space="0" w:color="auto"/>
              <w:left w:val="single" w:sz="4" w:space="0" w:color="auto"/>
              <w:bottom w:val="single" w:sz="6" w:space="0" w:color="auto"/>
            </w:tcBorders>
          </w:tcPr>
          <w:p w14:paraId="308DB639"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01</w:t>
            </w:r>
          </w:p>
        </w:tc>
        <w:tc>
          <w:tcPr>
            <w:tcW w:w="1066" w:type="dxa"/>
            <w:tcBorders>
              <w:top w:val="single" w:sz="6" w:space="0" w:color="auto"/>
              <w:bottom w:val="single" w:sz="6" w:space="0" w:color="auto"/>
            </w:tcBorders>
            <w:shd w:val="clear" w:color="auto" w:fill="auto"/>
            <w:vAlign w:val="bottom"/>
          </w:tcPr>
          <w:p w14:paraId="308DB63A"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02</w:t>
            </w:r>
          </w:p>
        </w:tc>
        <w:tc>
          <w:tcPr>
            <w:tcW w:w="721" w:type="dxa"/>
            <w:tcBorders>
              <w:top w:val="single" w:sz="6" w:space="0" w:color="auto"/>
              <w:bottom w:val="single" w:sz="6" w:space="0" w:color="auto"/>
            </w:tcBorders>
            <w:shd w:val="clear" w:color="auto" w:fill="auto"/>
            <w:vAlign w:val="bottom"/>
          </w:tcPr>
          <w:p w14:paraId="308DB63B"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03</w:t>
            </w:r>
          </w:p>
        </w:tc>
        <w:tc>
          <w:tcPr>
            <w:tcW w:w="1050" w:type="dxa"/>
            <w:tcBorders>
              <w:top w:val="single" w:sz="6" w:space="0" w:color="auto"/>
              <w:bottom w:val="single" w:sz="6" w:space="0" w:color="auto"/>
            </w:tcBorders>
            <w:shd w:val="clear" w:color="auto" w:fill="auto"/>
            <w:vAlign w:val="bottom"/>
          </w:tcPr>
          <w:p w14:paraId="308DB63C"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04</w:t>
            </w:r>
          </w:p>
        </w:tc>
        <w:tc>
          <w:tcPr>
            <w:tcW w:w="973" w:type="dxa"/>
            <w:tcBorders>
              <w:top w:val="single" w:sz="6" w:space="0" w:color="auto"/>
              <w:bottom w:val="single" w:sz="6" w:space="0" w:color="auto"/>
            </w:tcBorders>
            <w:shd w:val="clear" w:color="auto" w:fill="auto"/>
            <w:vAlign w:val="bottom"/>
          </w:tcPr>
          <w:p w14:paraId="308DB63D"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05</w:t>
            </w:r>
          </w:p>
        </w:tc>
        <w:tc>
          <w:tcPr>
            <w:tcW w:w="1242" w:type="dxa"/>
            <w:tcBorders>
              <w:top w:val="single" w:sz="6" w:space="0" w:color="auto"/>
              <w:bottom w:val="single" w:sz="6" w:space="0" w:color="auto"/>
            </w:tcBorders>
            <w:shd w:val="clear" w:color="auto" w:fill="auto"/>
            <w:vAlign w:val="bottom"/>
          </w:tcPr>
          <w:p w14:paraId="308DB63E"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06</w:t>
            </w:r>
          </w:p>
        </w:tc>
        <w:tc>
          <w:tcPr>
            <w:tcW w:w="1328" w:type="dxa"/>
            <w:tcBorders>
              <w:top w:val="single" w:sz="6" w:space="0" w:color="auto"/>
              <w:bottom w:val="single" w:sz="6" w:space="0" w:color="auto"/>
            </w:tcBorders>
            <w:shd w:val="clear" w:color="auto" w:fill="auto"/>
            <w:vAlign w:val="bottom"/>
          </w:tcPr>
          <w:p w14:paraId="308DB63F"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07</w:t>
            </w:r>
          </w:p>
        </w:tc>
        <w:tc>
          <w:tcPr>
            <w:tcW w:w="1240" w:type="dxa"/>
            <w:tcBorders>
              <w:top w:val="single" w:sz="6" w:space="0" w:color="auto"/>
              <w:bottom w:val="single" w:sz="6" w:space="0" w:color="auto"/>
            </w:tcBorders>
            <w:shd w:val="clear" w:color="auto" w:fill="auto"/>
            <w:vAlign w:val="bottom"/>
          </w:tcPr>
          <w:p w14:paraId="308DB640" w14:textId="77777777" w:rsidR="008A34AB" w:rsidRDefault="008A34AB" w:rsidP="0054226B">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08</w:t>
            </w:r>
          </w:p>
        </w:tc>
        <w:tc>
          <w:tcPr>
            <w:tcW w:w="1240" w:type="dxa"/>
            <w:tcBorders>
              <w:top w:val="single" w:sz="6" w:space="0" w:color="auto"/>
              <w:bottom w:val="single" w:sz="6" w:space="0" w:color="auto"/>
            </w:tcBorders>
            <w:shd w:val="clear" w:color="auto" w:fill="auto"/>
            <w:vAlign w:val="bottom"/>
          </w:tcPr>
          <w:p w14:paraId="308DB641" w14:textId="77777777" w:rsidR="008A34AB" w:rsidRDefault="008A34AB" w:rsidP="0054226B">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09</w:t>
            </w:r>
          </w:p>
        </w:tc>
        <w:tc>
          <w:tcPr>
            <w:tcW w:w="1152" w:type="dxa"/>
            <w:tcBorders>
              <w:top w:val="single" w:sz="6" w:space="0" w:color="auto"/>
              <w:bottom w:val="single" w:sz="6" w:space="0" w:color="auto"/>
            </w:tcBorders>
            <w:shd w:val="clear" w:color="auto" w:fill="auto"/>
            <w:vAlign w:val="bottom"/>
          </w:tcPr>
          <w:p w14:paraId="308DB642"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10</w:t>
            </w:r>
          </w:p>
        </w:tc>
        <w:tc>
          <w:tcPr>
            <w:tcW w:w="1416" w:type="dxa"/>
            <w:tcBorders>
              <w:top w:val="single" w:sz="6" w:space="0" w:color="auto"/>
              <w:bottom w:val="single" w:sz="6" w:space="0" w:color="auto"/>
            </w:tcBorders>
            <w:shd w:val="clear" w:color="auto" w:fill="auto"/>
            <w:vAlign w:val="bottom"/>
          </w:tcPr>
          <w:p w14:paraId="308DB643"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11</w:t>
            </w:r>
          </w:p>
        </w:tc>
        <w:tc>
          <w:tcPr>
            <w:tcW w:w="1240" w:type="dxa"/>
            <w:gridSpan w:val="2"/>
            <w:tcBorders>
              <w:top w:val="single" w:sz="6" w:space="0" w:color="auto"/>
              <w:bottom w:val="single" w:sz="6" w:space="0" w:color="auto"/>
            </w:tcBorders>
            <w:shd w:val="clear" w:color="auto" w:fill="auto"/>
            <w:vAlign w:val="bottom"/>
          </w:tcPr>
          <w:p w14:paraId="308DB644"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12</w:t>
            </w:r>
          </w:p>
        </w:tc>
        <w:tc>
          <w:tcPr>
            <w:tcW w:w="887" w:type="dxa"/>
            <w:tcBorders>
              <w:top w:val="single" w:sz="6" w:space="0" w:color="auto"/>
              <w:bottom w:val="single" w:sz="6" w:space="0" w:color="auto"/>
              <w:right w:val="single" w:sz="4" w:space="0" w:color="auto"/>
            </w:tcBorders>
            <w:shd w:val="clear" w:color="auto" w:fill="auto"/>
            <w:vAlign w:val="bottom"/>
          </w:tcPr>
          <w:p w14:paraId="308DB645"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13</w:t>
            </w:r>
          </w:p>
        </w:tc>
      </w:tr>
      <w:tr w:rsidR="008A34AB" w:rsidRPr="009B3A0C" w14:paraId="308DB64F" w14:textId="77777777" w:rsidTr="002C1D8C">
        <w:trPr>
          <w:gridAfter w:val="1"/>
          <w:wAfter w:w="21" w:type="dxa"/>
          <w:trHeight w:val="149"/>
        </w:trPr>
        <w:tc>
          <w:tcPr>
            <w:tcW w:w="728" w:type="dxa"/>
            <w:vMerge w:val="restart"/>
            <w:tcBorders>
              <w:top w:val="single" w:sz="6" w:space="0" w:color="auto"/>
              <w:left w:val="single" w:sz="4" w:space="0" w:color="auto"/>
              <w:bottom w:val="single" w:sz="6" w:space="0" w:color="auto"/>
            </w:tcBorders>
            <w:vAlign w:val="bottom"/>
          </w:tcPr>
          <w:p w14:paraId="308DB647"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r w:rsidRPr="004358FA">
              <w:rPr>
                <w:rFonts w:asciiTheme="minorHAnsi" w:hAnsiTheme="minorHAnsi"/>
                <w:noProof/>
                <w:sz w:val="18"/>
                <w:szCs w:val="18"/>
              </w:rPr>
              <w:t>Tag/ID</w:t>
            </w:r>
          </w:p>
        </w:tc>
        <w:tc>
          <w:tcPr>
            <w:tcW w:w="1066" w:type="dxa"/>
            <w:vMerge w:val="restart"/>
            <w:tcBorders>
              <w:top w:val="single" w:sz="6" w:space="0" w:color="auto"/>
              <w:bottom w:val="single" w:sz="6" w:space="0" w:color="auto"/>
            </w:tcBorders>
            <w:shd w:val="clear" w:color="auto" w:fill="auto"/>
            <w:vAlign w:val="bottom"/>
          </w:tcPr>
          <w:p w14:paraId="308DB648" w14:textId="3505F3CF" w:rsidR="008A34AB" w:rsidRPr="004358FA" w:rsidRDefault="00AB4E26" w:rsidP="0054226B">
            <w:pPr>
              <w:keepNext/>
              <w:tabs>
                <w:tab w:val="left" w:pos="7200"/>
                <w:tab w:val="left" w:pos="9990"/>
                <w:tab w:val="left" w:pos="10980"/>
                <w:tab w:val="right" w:pos="11430"/>
              </w:tabs>
              <w:jc w:val="center"/>
              <w:rPr>
                <w:rFonts w:asciiTheme="minorHAnsi" w:hAnsiTheme="minorHAnsi"/>
                <w:noProof/>
                <w:sz w:val="18"/>
                <w:szCs w:val="18"/>
              </w:rPr>
            </w:pPr>
            <w:r>
              <w:rPr>
                <w:rFonts w:asciiTheme="minorHAnsi" w:hAnsiTheme="minorHAnsi"/>
                <w:noProof/>
                <w:sz w:val="18"/>
                <w:szCs w:val="18"/>
              </w:rPr>
              <w:t>Exception</w:t>
            </w:r>
          </w:p>
        </w:tc>
        <w:tc>
          <w:tcPr>
            <w:tcW w:w="721" w:type="dxa"/>
            <w:vMerge w:val="restart"/>
            <w:tcBorders>
              <w:top w:val="single" w:sz="6" w:space="0" w:color="auto"/>
              <w:bottom w:val="single" w:sz="6" w:space="0" w:color="auto"/>
            </w:tcBorders>
            <w:shd w:val="clear" w:color="auto" w:fill="auto"/>
            <w:vAlign w:val="bottom"/>
          </w:tcPr>
          <w:p w14:paraId="308DB649" w14:textId="2BFE06BB" w:rsidR="008A34AB" w:rsidRPr="004358FA" w:rsidRDefault="008A34AB" w:rsidP="0054226B">
            <w:pPr>
              <w:keepNext/>
              <w:tabs>
                <w:tab w:val="left" w:pos="7200"/>
                <w:tab w:val="left" w:pos="9990"/>
                <w:tab w:val="left" w:pos="10980"/>
                <w:tab w:val="right" w:pos="11430"/>
              </w:tabs>
              <w:jc w:val="center"/>
              <w:rPr>
                <w:rFonts w:asciiTheme="minorHAnsi" w:hAnsiTheme="minorHAnsi"/>
                <w:b/>
                <w:sz w:val="18"/>
              </w:rPr>
            </w:pPr>
            <w:r w:rsidRPr="004358FA">
              <w:rPr>
                <w:rFonts w:asciiTheme="minorHAnsi" w:hAnsiTheme="minorHAnsi"/>
                <w:noProof/>
                <w:sz w:val="18"/>
                <w:szCs w:val="18"/>
              </w:rPr>
              <w:t>Roof Pitch</w:t>
            </w:r>
          </w:p>
        </w:tc>
        <w:tc>
          <w:tcPr>
            <w:tcW w:w="1050" w:type="dxa"/>
            <w:vMerge w:val="restart"/>
            <w:tcBorders>
              <w:top w:val="single" w:sz="6" w:space="0" w:color="auto"/>
              <w:bottom w:val="single" w:sz="6" w:space="0" w:color="auto"/>
            </w:tcBorders>
            <w:shd w:val="clear" w:color="auto" w:fill="auto"/>
            <w:vAlign w:val="bottom"/>
          </w:tcPr>
          <w:p w14:paraId="308DB64A"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22"/>
              </w:rPr>
            </w:pPr>
            <w:r w:rsidRPr="004358FA">
              <w:rPr>
                <w:rFonts w:asciiTheme="minorHAnsi" w:hAnsiTheme="minorHAnsi"/>
                <w:b w:val="0"/>
                <w:color w:val="auto"/>
                <w:sz w:val="18"/>
                <w:szCs w:val="18"/>
              </w:rPr>
              <w:t>Method of compliance</w:t>
            </w:r>
          </w:p>
        </w:tc>
        <w:tc>
          <w:tcPr>
            <w:tcW w:w="973" w:type="dxa"/>
            <w:vMerge w:val="restart"/>
            <w:tcBorders>
              <w:top w:val="single" w:sz="6" w:space="0" w:color="auto"/>
              <w:bottom w:val="single" w:sz="6" w:space="0" w:color="auto"/>
            </w:tcBorders>
            <w:shd w:val="clear" w:color="auto" w:fill="auto"/>
            <w:vAlign w:val="bottom"/>
          </w:tcPr>
          <w:p w14:paraId="308DB64B"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Product Type</w:t>
            </w:r>
          </w:p>
        </w:tc>
        <w:tc>
          <w:tcPr>
            <w:tcW w:w="1242" w:type="dxa"/>
            <w:vMerge w:val="restart"/>
            <w:tcBorders>
              <w:top w:val="single" w:sz="6" w:space="0" w:color="auto"/>
              <w:bottom w:val="single" w:sz="6" w:space="0" w:color="auto"/>
            </w:tcBorders>
            <w:shd w:val="clear" w:color="auto" w:fill="auto"/>
            <w:vAlign w:val="bottom"/>
          </w:tcPr>
          <w:p w14:paraId="308DB64C"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20"/>
                <w:szCs w:val="20"/>
              </w:rPr>
            </w:pPr>
            <w:r w:rsidRPr="004358FA">
              <w:rPr>
                <w:rFonts w:asciiTheme="minorHAnsi" w:hAnsiTheme="minorHAnsi"/>
                <w:b w:val="0"/>
                <w:color w:val="auto"/>
                <w:sz w:val="18"/>
              </w:rPr>
              <w:t>CRRC Product ID Number</w:t>
            </w:r>
          </w:p>
        </w:tc>
        <w:tc>
          <w:tcPr>
            <w:tcW w:w="4960" w:type="dxa"/>
            <w:gridSpan w:val="4"/>
            <w:tcBorders>
              <w:top w:val="single" w:sz="6" w:space="0" w:color="auto"/>
              <w:bottom w:val="single" w:sz="6" w:space="0" w:color="auto"/>
            </w:tcBorders>
            <w:shd w:val="clear" w:color="auto" w:fill="auto"/>
            <w:vAlign w:val="bottom"/>
          </w:tcPr>
          <w:p w14:paraId="308DB64D"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color w:val="auto"/>
                <w:sz w:val="18"/>
              </w:rPr>
            </w:pPr>
            <w:r w:rsidRPr="004358FA">
              <w:rPr>
                <w:rFonts w:asciiTheme="minorHAnsi" w:hAnsiTheme="minorHAnsi"/>
                <w:color w:val="auto"/>
                <w:sz w:val="18"/>
              </w:rPr>
              <w:t>Proposed</w:t>
            </w:r>
          </w:p>
        </w:tc>
        <w:tc>
          <w:tcPr>
            <w:tcW w:w="3543" w:type="dxa"/>
            <w:gridSpan w:val="4"/>
            <w:tcBorders>
              <w:top w:val="single" w:sz="6" w:space="0" w:color="auto"/>
              <w:bottom w:val="single" w:sz="6" w:space="0" w:color="auto"/>
              <w:right w:val="single" w:sz="4" w:space="0" w:color="auto"/>
            </w:tcBorders>
            <w:shd w:val="clear" w:color="auto" w:fill="auto"/>
            <w:vAlign w:val="bottom"/>
          </w:tcPr>
          <w:p w14:paraId="308DB64E"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color w:val="auto"/>
                <w:sz w:val="18"/>
              </w:rPr>
              <w:t>Minimum Required</w:t>
            </w:r>
          </w:p>
        </w:tc>
      </w:tr>
      <w:tr w:rsidR="008A34AB" w14:paraId="308DB65E" w14:textId="77777777" w:rsidTr="002C1D8C">
        <w:trPr>
          <w:gridAfter w:val="1"/>
          <w:wAfter w:w="21" w:type="dxa"/>
          <w:trHeight w:val="482"/>
        </w:trPr>
        <w:tc>
          <w:tcPr>
            <w:tcW w:w="728" w:type="dxa"/>
            <w:vMerge/>
            <w:tcBorders>
              <w:top w:val="single" w:sz="6" w:space="0" w:color="auto"/>
              <w:left w:val="single" w:sz="4" w:space="0" w:color="auto"/>
              <w:bottom w:val="single" w:sz="6" w:space="0" w:color="auto"/>
            </w:tcBorders>
          </w:tcPr>
          <w:p w14:paraId="308DB650"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p>
        </w:tc>
        <w:tc>
          <w:tcPr>
            <w:tcW w:w="1066" w:type="dxa"/>
            <w:vMerge/>
            <w:tcBorders>
              <w:top w:val="single" w:sz="6" w:space="0" w:color="auto"/>
              <w:bottom w:val="single" w:sz="6" w:space="0" w:color="auto"/>
            </w:tcBorders>
            <w:shd w:val="clear" w:color="auto" w:fill="auto"/>
            <w:vAlign w:val="bottom"/>
          </w:tcPr>
          <w:p w14:paraId="308DB651"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p>
        </w:tc>
        <w:tc>
          <w:tcPr>
            <w:tcW w:w="721" w:type="dxa"/>
            <w:vMerge/>
            <w:tcBorders>
              <w:top w:val="single" w:sz="6" w:space="0" w:color="auto"/>
              <w:bottom w:val="single" w:sz="6" w:space="0" w:color="auto"/>
            </w:tcBorders>
            <w:shd w:val="clear" w:color="auto" w:fill="auto"/>
            <w:vAlign w:val="bottom"/>
          </w:tcPr>
          <w:p w14:paraId="308DB652"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p>
        </w:tc>
        <w:tc>
          <w:tcPr>
            <w:tcW w:w="1050" w:type="dxa"/>
            <w:vMerge/>
            <w:tcBorders>
              <w:top w:val="single" w:sz="6" w:space="0" w:color="auto"/>
              <w:bottom w:val="single" w:sz="6" w:space="0" w:color="auto"/>
            </w:tcBorders>
            <w:shd w:val="clear" w:color="auto" w:fill="auto"/>
            <w:vAlign w:val="bottom"/>
          </w:tcPr>
          <w:p w14:paraId="308DB653"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973" w:type="dxa"/>
            <w:vMerge/>
            <w:tcBorders>
              <w:top w:val="single" w:sz="6" w:space="0" w:color="auto"/>
              <w:bottom w:val="single" w:sz="6" w:space="0" w:color="auto"/>
            </w:tcBorders>
            <w:shd w:val="clear" w:color="auto" w:fill="auto"/>
            <w:vAlign w:val="bottom"/>
          </w:tcPr>
          <w:p w14:paraId="308DB654"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242" w:type="dxa"/>
            <w:vMerge/>
            <w:tcBorders>
              <w:top w:val="single" w:sz="6" w:space="0" w:color="auto"/>
              <w:bottom w:val="single" w:sz="6" w:space="0" w:color="auto"/>
            </w:tcBorders>
            <w:shd w:val="clear" w:color="auto" w:fill="auto"/>
            <w:vAlign w:val="bottom"/>
          </w:tcPr>
          <w:p w14:paraId="308DB655"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328" w:type="dxa"/>
            <w:tcBorders>
              <w:top w:val="single" w:sz="6" w:space="0" w:color="auto"/>
              <w:bottom w:val="single" w:sz="6" w:space="0" w:color="auto"/>
            </w:tcBorders>
            <w:shd w:val="clear" w:color="auto" w:fill="auto"/>
            <w:vAlign w:val="bottom"/>
          </w:tcPr>
          <w:p w14:paraId="308DB656"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Initial Solar Reflectance</w:t>
            </w:r>
          </w:p>
        </w:tc>
        <w:tc>
          <w:tcPr>
            <w:tcW w:w="1240" w:type="dxa"/>
            <w:tcBorders>
              <w:top w:val="single" w:sz="6" w:space="0" w:color="auto"/>
              <w:bottom w:val="single" w:sz="6" w:space="0" w:color="auto"/>
            </w:tcBorders>
            <w:shd w:val="clear" w:color="auto" w:fill="auto"/>
            <w:vAlign w:val="bottom"/>
          </w:tcPr>
          <w:p w14:paraId="308DB657"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40" w:type="dxa"/>
            <w:tcBorders>
              <w:top w:val="single" w:sz="6" w:space="0" w:color="auto"/>
              <w:bottom w:val="single" w:sz="6" w:space="0" w:color="auto"/>
            </w:tcBorders>
            <w:shd w:val="clear" w:color="auto" w:fill="auto"/>
            <w:vAlign w:val="bottom"/>
          </w:tcPr>
          <w:p w14:paraId="308DB658" w14:textId="77777777" w:rsidR="008A34AB" w:rsidRPr="004358FA" w:rsidRDefault="008A34AB" w:rsidP="0054226B">
            <w:pPr>
              <w:jc w:val="center"/>
              <w:rPr>
                <w:rFonts w:asciiTheme="minorHAnsi" w:hAnsiTheme="minorHAnsi"/>
                <w:b/>
                <w:sz w:val="18"/>
                <w:szCs w:val="18"/>
              </w:rPr>
            </w:pPr>
            <w:r w:rsidRPr="004358FA">
              <w:rPr>
                <w:rFonts w:asciiTheme="minorHAnsi" w:hAnsiTheme="minorHAnsi"/>
                <w:sz w:val="18"/>
              </w:rPr>
              <w:t>Thermal Emittance</w:t>
            </w:r>
            <w:r w:rsidRPr="004358FA" w:rsidDel="00484660">
              <w:rPr>
                <w:rFonts w:asciiTheme="minorHAnsi" w:hAnsiTheme="minorHAnsi"/>
                <w:sz w:val="18"/>
              </w:rPr>
              <w:t xml:space="preserve"> </w:t>
            </w:r>
          </w:p>
        </w:tc>
        <w:tc>
          <w:tcPr>
            <w:tcW w:w="1152" w:type="dxa"/>
            <w:tcBorders>
              <w:top w:val="single" w:sz="6" w:space="0" w:color="auto"/>
              <w:bottom w:val="single" w:sz="6" w:space="0" w:color="auto"/>
            </w:tcBorders>
            <w:shd w:val="clear" w:color="auto" w:fill="auto"/>
            <w:vAlign w:val="bottom"/>
          </w:tcPr>
          <w:p w14:paraId="308DB659"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w:t>
            </w:r>
          </w:p>
          <w:p w14:paraId="308DB65A"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sz w:val="18"/>
                <w:szCs w:val="18"/>
              </w:rPr>
              <w:t>(Optional)</w:t>
            </w:r>
          </w:p>
        </w:tc>
        <w:tc>
          <w:tcPr>
            <w:tcW w:w="1416" w:type="dxa"/>
            <w:tcBorders>
              <w:top w:val="single" w:sz="6" w:space="0" w:color="auto"/>
              <w:bottom w:val="single" w:sz="6" w:space="0" w:color="auto"/>
            </w:tcBorders>
            <w:shd w:val="clear" w:color="auto" w:fill="auto"/>
            <w:vAlign w:val="bottom"/>
          </w:tcPr>
          <w:p w14:paraId="308DB65B"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152" w:type="dxa"/>
            <w:tcBorders>
              <w:top w:val="single" w:sz="6" w:space="0" w:color="auto"/>
              <w:bottom w:val="single" w:sz="6" w:space="0" w:color="auto"/>
            </w:tcBorders>
            <w:shd w:val="clear" w:color="auto" w:fill="auto"/>
            <w:vAlign w:val="bottom"/>
          </w:tcPr>
          <w:p w14:paraId="308DB65C"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Thermal Emittance</w:t>
            </w:r>
            <w:r w:rsidDel="00484660">
              <w:rPr>
                <w:rFonts w:ascii="Calibri" w:hAnsi="Calibri"/>
                <w:b w:val="0"/>
                <w:color w:val="auto"/>
                <w:sz w:val="18"/>
              </w:rPr>
              <w:t xml:space="preserve"> </w:t>
            </w:r>
          </w:p>
        </w:tc>
        <w:tc>
          <w:tcPr>
            <w:tcW w:w="975" w:type="dxa"/>
            <w:gridSpan w:val="2"/>
            <w:tcBorders>
              <w:top w:val="single" w:sz="6" w:space="0" w:color="auto"/>
              <w:bottom w:val="single" w:sz="6" w:space="0" w:color="auto"/>
              <w:right w:val="single" w:sz="4" w:space="0" w:color="auto"/>
            </w:tcBorders>
            <w:shd w:val="clear" w:color="auto" w:fill="auto"/>
            <w:vAlign w:val="bottom"/>
          </w:tcPr>
          <w:p w14:paraId="308DB65D"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 (Optional)</w:t>
            </w:r>
          </w:p>
        </w:tc>
      </w:tr>
      <w:tr w:rsidR="008A34AB" w:rsidRPr="009B3A0C" w14:paraId="308DB67A" w14:textId="77777777" w:rsidTr="00704276">
        <w:trPr>
          <w:gridAfter w:val="1"/>
          <w:wAfter w:w="21" w:type="dxa"/>
          <w:trHeight w:val="282"/>
        </w:trPr>
        <w:tc>
          <w:tcPr>
            <w:tcW w:w="728" w:type="dxa"/>
            <w:tcBorders>
              <w:top w:val="single" w:sz="6" w:space="0" w:color="auto"/>
              <w:left w:val="single" w:sz="4" w:space="0" w:color="auto"/>
              <w:bottom w:val="single" w:sz="6" w:space="0" w:color="auto"/>
            </w:tcBorders>
            <w:vAlign w:val="bottom"/>
          </w:tcPr>
          <w:p w14:paraId="308DB65F" w14:textId="77777777" w:rsidR="008A34AB" w:rsidRPr="009B3A0C" w:rsidRDefault="00720E19" w:rsidP="0054226B">
            <w:pPr>
              <w:keepNext/>
              <w:tabs>
                <w:tab w:val="left" w:pos="7200"/>
                <w:tab w:val="left" w:pos="9990"/>
                <w:tab w:val="left" w:pos="10980"/>
                <w:tab w:val="right" w:pos="11430"/>
              </w:tabs>
              <w:spacing w:line="200" w:lineRule="exact"/>
              <w:rPr>
                <w:rFonts w:ascii="Calibri" w:hAnsi="Calibri"/>
                <w:sz w:val="18"/>
                <w:szCs w:val="18"/>
              </w:rPr>
            </w:pPr>
            <w:r>
              <w:rPr>
                <w:rFonts w:ascii="Calibri" w:hAnsi="Calibri"/>
                <w:sz w:val="18"/>
                <w:szCs w:val="18"/>
              </w:rPr>
              <w:t>&lt;&lt;User Input: Object</w:t>
            </w:r>
            <w:r>
              <w:rPr>
                <w:rFonts w:ascii="Calibri" w:hAnsi="Calibri"/>
                <w:sz w:val="18"/>
                <w:szCs w:val="18"/>
              </w:rPr>
              <w:lastRenderedPageBreak/>
              <w:t>NamePermissive&gt;&gt;</w:t>
            </w:r>
          </w:p>
        </w:tc>
        <w:tc>
          <w:tcPr>
            <w:tcW w:w="1066" w:type="dxa"/>
            <w:tcBorders>
              <w:top w:val="single" w:sz="6" w:space="0" w:color="auto"/>
              <w:bottom w:val="single" w:sz="6" w:space="0" w:color="auto"/>
            </w:tcBorders>
            <w:shd w:val="clear" w:color="auto" w:fill="auto"/>
            <w:vAlign w:val="bottom"/>
          </w:tcPr>
          <w:p w14:paraId="5CA33C45" w14:textId="57435BEC" w:rsidR="00D43FCF"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lastRenderedPageBreak/>
              <w:t>&lt;&lt;</w:t>
            </w:r>
            <w:r w:rsidR="009722F4">
              <w:rPr>
                <w:rFonts w:ascii="Calibri" w:hAnsi="Calibri"/>
                <w:sz w:val="18"/>
                <w:szCs w:val="18"/>
              </w:rPr>
              <w:t xml:space="preserve">User selects from list: </w:t>
            </w:r>
            <w:r w:rsidR="00AB4E26">
              <w:rPr>
                <w:rFonts w:ascii="Calibri" w:hAnsi="Calibri"/>
                <w:sz w:val="18"/>
                <w:szCs w:val="18"/>
              </w:rPr>
              <w:t>1, 2, or None;</w:t>
            </w:r>
            <w:r w:rsidR="009722F4">
              <w:rPr>
                <w:rFonts w:ascii="Calibri" w:hAnsi="Calibri"/>
                <w:sz w:val="18"/>
                <w:szCs w:val="18"/>
              </w:rPr>
              <w:t xml:space="preserve"> </w:t>
            </w:r>
            <w:r w:rsidR="009722F4">
              <w:rPr>
                <w:rFonts w:ascii="Calibri" w:hAnsi="Calibri"/>
                <w:sz w:val="18"/>
                <w:szCs w:val="18"/>
              </w:rPr>
              <w:lastRenderedPageBreak/>
              <w:t>I</w:t>
            </w:r>
            <w:r>
              <w:rPr>
                <w:rFonts w:ascii="Calibri" w:hAnsi="Calibri"/>
                <w:sz w:val="18"/>
                <w:szCs w:val="18"/>
              </w:rPr>
              <w:t xml:space="preserve">f </w:t>
            </w:r>
            <w:r w:rsidR="00AB4E26">
              <w:rPr>
                <w:rFonts w:ascii="Calibri" w:hAnsi="Calibri"/>
                <w:sz w:val="18"/>
                <w:szCs w:val="18"/>
              </w:rPr>
              <w:t>1 or 2</w:t>
            </w:r>
            <w:r>
              <w:rPr>
                <w:rFonts w:ascii="Calibri" w:hAnsi="Calibri"/>
                <w:sz w:val="18"/>
                <w:szCs w:val="18"/>
              </w:rPr>
              <w:t>,</w:t>
            </w:r>
            <w:r w:rsidR="00A834A6">
              <w:rPr>
                <w:rFonts w:ascii="Calibri" w:hAnsi="Calibri"/>
                <w:sz w:val="18"/>
                <w:szCs w:val="18"/>
              </w:rPr>
              <w:t xml:space="preserve"> value =</w:t>
            </w:r>
            <w:r>
              <w:rPr>
                <w:rFonts w:ascii="Calibri" w:hAnsi="Calibri"/>
                <w:sz w:val="18"/>
                <w:szCs w:val="18"/>
              </w:rPr>
              <w:t xml:space="preserve"> </w:t>
            </w:r>
            <w:r w:rsidR="00A834A6">
              <w:rPr>
                <w:rFonts w:ascii="Calibri" w:hAnsi="Calibri"/>
                <w:sz w:val="18"/>
                <w:szCs w:val="18"/>
              </w:rPr>
              <w:t>“M</w:t>
            </w:r>
            <w:r>
              <w:rPr>
                <w:rFonts w:ascii="Calibri" w:hAnsi="Calibri"/>
                <w:sz w:val="18"/>
                <w:szCs w:val="18"/>
              </w:rPr>
              <w:t xml:space="preserve">eets cool roof </w:t>
            </w:r>
            <w:r w:rsidR="00A834A6">
              <w:rPr>
                <w:rFonts w:ascii="Calibri" w:hAnsi="Calibri"/>
                <w:sz w:val="18"/>
                <w:szCs w:val="18"/>
              </w:rPr>
              <w:t>requirements”;</w:t>
            </w:r>
            <w:r>
              <w:rPr>
                <w:rFonts w:ascii="Calibri" w:hAnsi="Calibri"/>
                <w:sz w:val="18"/>
                <w:szCs w:val="18"/>
              </w:rPr>
              <w:t xml:space="preserve"> </w:t>
            </w:r>
          </w:p>
          <w:p w14:paraId="308DB660" w14:textId="0D85AF50"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t>Else</w:t>
            </w:r>
            <w:r w:rsidR="00A834A6">
              <w:rPr>
                <w:rFonts w:ascii="Calibri" w:hAnsi="Calibri"/>
                <w:sz w:val="18"/>
                <w:szCs w:val="18"/>
              </w:rPr>
              <w:t>if</w:t>
            </w:r>
            <w:r>
              <w:rPr>
                <w:rFonts w:ascii="Calibri" w:hAnsi="Calibri"/>
                <w:sz w:val="18"/>
                <w:szCs w:val="18"/>
              </w:rPr>
              <w:t xml:space="preserve"> No</w:t>
            </w:r>
            <w:r w:rsidR="003428CF">
              <w:rPr>
                <w:rFonts w:ascii="Calibri" w:hAnsi="Calibri"/>
                <w:sz w:val="18"/>
                <w:szCs w:val="18"/>
              </w:rPr>
              <w:t>ne</w:t>
            </w:r>
            <w:r w:rsidR="00A834A6">
              <w:rPr>
                <w:rFonts w:ascii="Calibri" w:hAnsi="Calibri"/>
                <w:sz w:val="18"/>
                <w:szCs w:val="18"/>
              </w:rPr>
              <w:t>,</w:t>
            </w:r>
            <w:r>
              <w:rPr>
                <w:rFonts w:ascii="Calibri" w:hAnsi="Calibri"/>
                <w:sz w:val="18"/>
                <w:szCs w:val="18"/>
              </w:rPr>
              <w:t xml:space="preserve"> go to </w:t>
            </w:r>
            <w:r w:rsidR="003428CF">
              <w:rPr>
                <w:rFonts w:ascii="Calibri" w:hAnsi="Calibri"/>
                <w:sz w:val="18"/>
                <w:szCs w:val="18"/>
              </w:rPr>
              <w:t>G</w:t>
            </w:r>
            <w:r>
              <w:rPr>
                <w:rFonts w:ascii="Calibri" w:hAnsi="Calibri"/>
                <w:sz w:val="18"/>
                <w:szCs w:val="18"/>
              </w:rPr>
              <w:t>0</w:t>
            </w:r>
            <w:r w:rsidR="009722F4">
              <w:rPr>
                <w:rFonts w:ascii="Calibri" w:hAnsi="Calibri"/>
                <w:sz w:val="18"/>
                <w:szCs w:val="18"/>
              </w:rPr>
              <w:t>3</w:t>
            </w:r>
            <w:r>
              <w:rPr>
                <w:rFonts w:ascii="Calibri" w:hAnsi="Calibri"/>
                <w:sz w:val="18"/>
                <w:szCs w:val="18"/>
              </w:rPr>
              <w:t>&gt;&gt;</w:t>
            </w:r>
          </w:p>
        </w:tc>
        <w:tc>
          <w:tcPr>
            <w:tcW w:w="721" w:type="dxa"/>
            <w:tcBorders>
              <w:top w:val="single" w:sz="6" w:space="0" w:color="auto"/>
              <w:bottom w:val="single" w:sz="6" w:space="0" w:color="auto"/>
            </w:tcBorders>
            <w:shd w:val="clear" w:color="auto" w:fill="auto"/>
            <w:vAlign w:val="bottom"/>
          </w:tcPr>
          <w:p w14:paraId="308DB661" w14:textId="10B4A00C" w:rsidR="008A34AB" w:rsidRPr="009B3A0C" w:rsidRDefault="008A34AB" w:rsidP="0054226B">
            <w:pPr>
              <w:keepNext/>
              <w:jc w:val="center"/>
              <w:rPr>
                <w:rFonts w:ascii="Calibri" w:hAnsi="Calibri"/>
                <w:noProof/>
                <w:sz w:val="18"/>
                <w:szCs w:val="18"/>
              </w:rPr>
            </w:pPr>
            <w:r>
              <w:rPr>
                <w:rFonts w:ascii="Calibri" w:hAnsi="Calibri"/>
                <w:noProof/>
                <w:sz w:val="18"/>
                <w:szCs w:val="18"/>
              </w:rPr>
              <w:lastRenderedPageBreak/>
              <w:t xml:space="preserve"> &lt;&lt;</w:t>
            </w:r>
            <w:r w:rsidR="009722F4">
              <w:rPr>
                <w:rFonts w:ascii="Calibri" w:hAnsi="Calibri"/>
                <w:noProof/>
                <w:sz w:val="18"/>
                <w:szCs w:val="18"/>
              </w:rPr>
              <w:t xml:space="preserve">User selects </w:t>
            </w:r>
            <w:r w:rsidR="009722F4">
              <w:rPr>
                <w:rFonts w:ascii="Calibri" w:hAnsi="Calibri"/>
                <w:noProof/>
                <w:sz w:val="18"/>
                <w:szCs w:val="18"/>
              </w:rPr>
              <w:lastRenderedPageBreak/>
              <w:t xml:space="preserve">from list:Roof pitch is </w:t>
            </w:r>
            <w:r w:rsidR="00647D70">
              <w:rPr>
                <w:rFonts w:ascii="Calibri" w:hAnsi="Calibri" w:cs="Calibri"/>
                <w:noProof/>
                <w:sz w:val="18"/>
                <w:szCs w:val="18"/>
              </w:rPr>
              <w:t>≥</w:t>
            </w:r>
            <w:r w:rsidR="00647D70">
              <w:rPr>
                <w:rFonts w:ascii="Calibri" w:hAnsi="Calibri"/>
                <w:noProof/>
                <w:sz w:val="18"/>
                <w:szCs w:val="18"/>
              </w:rPr>
              <w:t xml:space="preserve"> </w:t>
            </w:r>
            <w:r w:rsidR="009722F4">
              <w:rPr>
                <w:rFonts w:ascii="Calibri" w:hAnsi="Calibri"/>
                <w:noProof/>
                <w:sz w:val="18"/>
                <w:szCs w:val="18"/>
              </w:rPr>
              <w:t>2:12</w:t>
            </w:r>
            <w:r w:rsidR="00E03520">
              <w:rPr>
                <w:rFonts w:ascii="Calibri" w:hAnsi="Calibri"/>
                <w:noProof/>
                <w:sz w:val="18"/>
                <w:szCs w:val="18"/>
              </w:rPr>
              <w:t xml:space="preserve"> or Roof pitch is </w:t>
            </w:r>
            <w:r w:rsidR="00647D70">
              <w:rPr>
                <w:rFonts w:ascii="Calibri" w:hAnsi="Calibri"/>
                <w:noProof/>
                <w:sz w:val="18"/>
                <w:szCs w:val="18"/>
              </w:rPr>
              <w:t>&lt;</w:t>
            </w:r>
            <w:r w:rsidR="00E03520">
              <w:rPr>
                <w:rFonts w:ascii="Calibri" w:hAnsi="Calibri"/>
                <w:noProof/>
                <w:sz w:val="18"/>
                <w:szCs w:val="18"/>
              </w:rPr>
              <w:t xml:space="preserve"> 2:12&gt;&gt;</w:t>
            </w:r>
          </w:p>
        </w:tc>
        <w:tc>
          <w:tcPr>
            <w:tcW w:w="1050" w:type="dxa"/>
            <w:tcBorders>
              <w:top w:val="single" w:sz="6" w:space="0" w:color="auto"/>
              <w:bottom w:val="single" w:sz="6" w:space="0" w:color="auto"/>
            </w:tcBorders>
            <w:shd w:val="clear" w:color="auto" w:fill="auto"/>
            <w:vAlign w:val="bottom"/>
          </w:tcPr>
          <w:p w14:paraId="308DB662" w14:textId="3FF808A8" w:rsidR="008A34AB" w:rsidRPr="008535C4"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lastRenderedPageBreak/>
              <w:t>&lt;&lt; User selects</w:t>
            </w:r>
            <w:r w:rsidR="00BE5432">
              <w:rPr>
                <w:rFonts w:ascii="Calibri" w:hAnsi="Calibri"/>
                <w:b w:val="0"/>
                <w:color w:val="auto"/>
                <w:sz w:val="18"/>
                <w:szCs w:val="18"/>
              </w:rPr>
              <w:t xml:space="preserve"> from list:</w:t>
            </w:r>
            <w:r>
              <w:rPr>
                <w:rFonts w:ascii="Calibri" w:hAnsi="Calibri"/>
                <w:b w:val="0"/>
                <w:color w:val="auto"/>
                <w:sz w:val="18"/>
                <w:szCs w:val="18"/>
              </w:rPr>
              <w:t xml:space="preserve"> </w:t>
            </w:r>
            <w:r w:rsidR="007E427B">
              <w:rPr>
                <w:rFonts w:ascii="Calibri" w:hAnsi="Calibri"/>
                <w:b w:val="0"/>
                <w:color w:val="auto"/>
                <w:sz w:val="18"/>
                <w:szCs w:val="18"/>
              </w:rPr>
              <w:t xml:space="preserve">Not in an </w:t>
            </w:r>
            <w:r w:rsidR="007E427B">
              <w:rPr>
                <w:rFonts w:ascii="Calibri" w:hAnsi="Calibri"/>
                <w:b w:val="0"/>
                <w:color w:val="auto"/>
                <w:sz w:val="18"/>
                <w:szCs w:val="18"/>
              </w:rPr>
              <w:lastRenderedPageBreak/>
              <w:t xml:space="preserve">applicable climate zone, </w:t>
            </w:r>
            <w:r>
              <w:rPr>
                <w:rFonts w:ascii="Calibri" w:hAnsi="Calibri"/>
                <w:b w:val="0"/>
                <w:color w:val="auto"/>
                <w:sz w:val="18"/>
                <w:szCs w:val="18"/>
              </w:rPr>
              <w:t>Aged Solar Reflectance and Thermal Emittance, or SRI&gt;&gt;</w:t>
            </w:r>
          </w:p>
        </w:tc>
        <w:tc>
          <w:tcPr>
            <w:tcW w:w="973" w:type="dxa"/>
            <w:tcBorders>
              <w:top w:val="single" w:sz="6" w:space="0" w:color="auto"/>
              <w:bottom w:val="single" w:sz="6" w:space="0" w:color="auto"/>
            </w:tcBorders>
            <w:shd w:val="clear" w:color="auto" w:fill="auto"/>
            <w:vAlign w:val="bottom"/>
          </w:tcPr>
          <w:p w14:paraId="308DB663"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lastRenderedPageBreak/>
              <w:t xml:space="preserve">&lt;&lt; User selects from CRRC </w:t>
            </w:r>
            <w:r>
              <w:rPr>
                <w:rFonts w:ascii="Calibri" w:hAnsi="Calibri"/>
                <w:noProof/>
                <w:sz w:val="18"/>
                <w:szCs w:val="18"/>
              </w:rPr>
              <w:lastRenderedPageBreak/>
              <w:t>product list: Asphalt Shingles</w:t>
            </w:r>
            <w:r w:rsidR="00E03A35">
              <w:rPr>
                <w:rFonts w:ascii="Calibri" w:hAnsi="Calibri"/>
                <w:noProof/>
                <w:sz w:val="18"/>
                <w:szCs w:val="18"/>
              </w:rPr>
              <w:t>,</w:t>
            </w:r>
          </w:p>
          <w:p w14:paraId="308DB664"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Built-up Roofing</w:t>
            </w:r>
            <w:r w:rsidR="00E03A35">
              <w:rPr>
                <w:rFonts w:ascii="Calibri" w:hAnsi="Calibri"/>
                <w:noProof/>
                <w:sz w:val="18"/>
                <w:szCs w:val="18"/>
              </w:rPr>
              <w:t>,</w:t>
            </w:r>
          </w:p>
          <w:p w14:paraId="308DB665"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Clay Roof Tiles</w:t>
            </w:r>
            <w:r w:rsidR="00E03A35">
              <w:rPr>
                <w:rFonts w:ascii="Calibri" w:hAnsi="Calibri"/>
                <w:noProof/>
                <w:sz w:val="18"/>
                <w:szCs w:val="18"/>
              </w:rPr>
              <w:t>,</w:t>
            </w:r>
          </w:p>
          <w:p w14:paraId="308DB666"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Factory Applied Coating</w:t>
            </w:r>
            <w:r w:rsidR="00E03A35">
              <w:rPr>
                <w:rFonts w:ascii="Calibri" w:hAnsi="Calibri"/>
                <w:noProof/>
                <w:sz w:val="18"/>
                <w:szCs w:val="18"/>
              </w:rPr>
              <w:t>,</w:t>
            </w:r>
          </w:p>
          <w:p w14:paraId="308DB667"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Field Applied Coating</w:t>
            </w:r>
            <w:r w:rsidR="00E03A35">
              <w:rPr>
                <w:rFonts w:ascii="Calibri" w:hAnsi="Calibri"/>
                <w:noProof/>
                <w:sz w:val="18"/>
                <w:szCs w:val="18"/>
              </w:rPr>
              <w:t>,</w:t>
            </w:r>
          </w:p>
          <w:p w14:paraId="308DB668"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Roof</w:t>
            </w:r>
            <w:r w:rsidR="00E03A35">
              <w:rPr>
                <w:rFonts w:ascii="Calibri" w:hAnsi="Calibri"/>
                <w:noProof/>
                <w:sz w:val="18"/>
                <w:szCs w:val="18"/>
              </w:rPr>
              <w:t>,</w:t>
            </w:r>
          </w:p>
          <w:p w14:paraId="308DB669"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Modified Bitumin Sheet</w:t>
            </w:r>
            <w:r w:rsidR="00E03A35">
              <w:rPr>
                <w:rFonts w:ascii="Calibri" w:hAnsi="Calibri"/>
                <w:noProof/>
                <w:sz w:val="18"/>
                <w:szCs w:val="18"/>
              </w:rPr>
              <w:t>,</w:t>
            </w:r>
          </w:p>
          <w:p w14:paraId="308DB66A"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Roof Pavers</w:t>
            </w:r>
            <w:r w:rsidR="00E03A35">
              <w:rPr>
                <w:rFonts w:ascii="Calibri" w:hAnsi="Calibri"/>
                <w:noProof/>
                <w:sz w:val="18"/>
                <w:szCs w:val="18"/>
              </w:rPr>
              <w:t>,</w:t>
            </w:r>
          </w:p>
          <w:p w14:paraId="308DB66B"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Thermoplastic</w:t>
            </w:r>
            <w:r w:rsidR="00E03A35">
              <w:rPr>
                <w:rFonts w:ascii="Calibri" w:hAnsi="Calibri"/>
                <w:noProof/>
                <w:sz w:val="18"/>
                <w:szCs w:val="18"/>
              </w:rPr>
              <w:t>,</w:t>
            </w:r>
          </w:p>
          <w:p w14:paraId="308DB66C"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Thermoset</w:t>
            </w:r>
            <w:r w:rsidR="00E03A35">
              <w:rPr>
                <w:rFonts w:ascii="Calibri" w:hAnsi="Calibri"/>
                <w:noProof/>
                <w:sz w:val="18"/>
                <w:szCs w:val="18"/>
              </w:rPr>
              <w:t>,</w:t>
            </w:r>
          </w:p>
          <w:p w14:paraId="308DB66D"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Shakes Shingles</w:t>
            </w:r>
          </w:p>
          <w:p w14:paraId="308DB66E"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Fluid Applied Membrane</w:t>
            </w:r>
            <w:r w:rsidR="00E03A35">
              <w:rPr>
                <w:rFonts w:ascii="Calibri" w:hAnsi="Calibri"/>
                <w:noProof/>
                <w:sz w:val="18"/>
                <w:szCs w:val="18"/>
              </w:rPr>
              <w:t>,</w:t>
            </w:r>
          </w:p>
          <w:p w14:paraId="308DB66F"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Polymer Composite Steep Slope</w:t>
            </w:r>
            <w:r w:rsidR="00E03A35">
              <w:rPr>
                <w:rFonts w:ascii="Calibri" w:hAnsi="Calibri"/>
                <w:noProof/>
                <w:sz w:val="18"/>
                <w:szCs w:val="18"/>
              </w:rPr>
              <w:t>,</w:t>
            </w:r>
            <w:r>
              <w:rPr>
                <w:rFonts w:ascii="Calibri" w:hAnsi="Calibri"/>
                <w:noProof/>
                <w:sz w:val="18"/>
                <w:szCs w:val="18"/>
              </w:rPr>
              <w:t xml:space="preserve"> </w:t>
            </w:r>
          </w:p>
          <w:p w14:paraId="308DB670"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Spray Polyurethane Foam</w:t>
            </w:r>
            <w:r w:rsidR="00E03A35">
              <w:rPr>
                <w:rFonts w:ascii="Calibri" w:hAnsi="Calibri"/>
                <w:noProof/>
                <w:sz w:val="18"/>
                <w:szCs w:val="18"/>
              </w:rPr>
              <w:t>,</w:t>
            </w:r>
          </w:p>
          <w:p w14:paraId="308DB671" w14:textId="77777777" w:rsidR="008A34AB" w:rsidRPr="008535C4" w:rsidDel="00B7174C"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Stone Aggregate Ballast&gt;&gt;</w:t>
            </w:r>
          </w:p>
        </w:tc>
        <w:tc>
          <w:tcPr>
            <w:tcW w:w="1242" w:type="dxa"/>
            <w:tcBorders>
              <w:top w:val="single" w:sz="6" w:space="0" w:color="auto"/>
              <w:bottom w:val="single" w:sz="6" w:space="0" w:color="auto"/>
            </w:tcBorders>
            <w:shd w:val="clear" w:color="auto" w:fill="auto"/>
            <w:vAlign w:val="bottom"/>
          </w:tcPr>
          <w:p w14:paraId="308DB672" w14:textId="7C6C9BEF"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sidRPr="00A1267A">
              <w:rPr>
                <w:rFonts w:ascii="Calibri" w:hAnsi="Calibri"/>
                <w:sz w:val="18"/>
                <w:szCs w:val="18"/>
              </w:rPr>
              <w:lastRenderedPageBreak/>
              <w:t>&lt;&lt;User input</w:t>
            </w:r>
            <w:r w:rsidR="003428CF">
              <w:rPr>
                <w:rFonts w:ascii="Calibri" w:hAnsi="Calibri"/>
                <w:sz w:val="18"/>
                <w:szCs w:val="18"/>
              </w:rPr>
              <w:t>:</w:t>
            </w:r>
            <w:r w:rsidRPr="00A1267A">
              <w:rPr>
                <w:rFonts w:ascii="Calibri" w:hAnsi="Calibri"/>
                <w:sz w:val="18"/>
                <w:szCs w:val="18"/>
              </w:rPr>
              <w:t xml:space="preserve"> From the CRRC Directory if </w:t>
            </w:r>
            <w:r w:rsidRPr="00A1267A">
              <w:rPr>
                <w:rFonts w:ascii="Calibri" w:hAnsi="Calibri"/>
                <w:sz w:val="18"/>
                <w:szCs w:val="18"/>
              </w:rPr>
              <w:lastRenderedPageBreak/>
              <w:t>user knows what they are going to install</w:t>
            </w:r>
            <w:r w:rsidR="003428CF">
              <w:rPr>
                <w:rFonts w:ascii="Calibri" w:hAnsi="Calibri"/>
                <w:noProof/>
                <w:sz w:val="18"/>
                <w:szCs w:val="18"/>
              </w:rPr>
              <w:t>;</w:t>
            </w:r>
            <w:r>
              <w:rPr>
                <w:rFonts w:ascii="Calibri" w:hAnsi="Calibri"/>
                <w:noProof/>
                <w:sz w:val="18"/>
                <w:szCs w:val="18"/>
              </w:rPr>
              <w:t xml:space="preserve"> Else</w:t>
            </w:r>
            <w:r w:rsidR="003428CF">
              <w:rPr>
                <w:rFonts w:ascii="Calibri" w:hAnsi="Calibri"/>
                <w:noProof/>
                <w:sz w:val="18"/>
                <w:szCs w:val="18"/>
              </w:rPr>
              <w:t xml:space="preserve"> allow user to e</w:t>
            </w:r>
            <w:r w:rsidR="00647D70">
              <w:rPr>
                <w:rFonts w:ascii="Calibri" w:hAnsi="Calibri"/>
                <w:noProof/>
                <w:sz w:val="18"/>
                <w:szCs w:val="18"/>
              </w:rPr>
              <w:t>n</w:t>
            </w:r>
            <w:r w:rsidR="003428CF">
              <w:rPr>
                <w:rFonts w:ascii="Calibri" w:hAnsi="Calibri"/>
                <w:noProof/>
                <w:sz w:val="18"/>
                <w:szCs w:val="18"/>
              </w:rPr>
              <w:t xml:space="preserve">ter </w:t>
            </w:r>
            <w:r>
              <w:rPr>
                <w:rFonts w:ascii="Calibri" w:hAnsi="Calibri"/>
                <w:noProof/>
                <w:sz w:val="18"/>
                <w:szCs w:val="18"/>
              </w:rPr>
              <w:t>NA&gt;&gt;</w:t>
            </w:r>
          </w:p>
        </w:tc>
        <w:tc>
          <w:tcPr>
            <w:tcW w:w="1328" w:type="dxa"/>
            <w:tcBorders>
              <w:top w:val="single" w:sz="6" w:space="0" w:color="auto"/>
              <w:bottom w:val="single" w:sz="6" w:space="0" w:color="auto"/>
            </w:tcBorders>
            <w:shd w:val="clear" w:color="auto" w:fill="auto"/>
            <w:vAlign w:val="bottom"/>
          </w:tcPr>
          <w:p w14:paraId="50C4F716" w14:textId="6DA72D23" w:rsidR="007E427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lastRenderedPageBreak/>
              <w:t>&lt;&lt;</w:t>
            </w:r>
            <w:r w:rsidR="007E427B">
              <w:rPr>
                <w:rFonts w:ascii="Calibri" w:hAnsi="Calibri"/>
                <w:b w:val="0"/>
                <w:color w:val="auto"/>
                <w:sz w:val="18"/>
                <w:szCs w:val="18"/>
              </w:rPr>
              <w:t xml:space="preserve">if </w:t>
            </w:r>
            <w:r w:rsidR="003428CF">
              <w:rPr>
                <w:rFonts w:ascii="Calibri" w:hAnsi="Calibri"/>
                <w:b w:val="0"/>
                <w:color w:val="auto"/>
                <w:sz w:val="18"/>
                <w:szCs w:val="18"/>
              </w:rPr>
              <w:t>G</w:t>
            </w:r>
            <w:r w:rsidR="007E427B">
              <w:rPr>
                <w:rFonts w:ascii="Calibri" w:hAnsi="Calibri"/>
                <w:b w:val="0"/>
                <w:color w:val="auto"/>
                <w:sz w:val="18"/>
                <w:szCs w:val="18"/>
              </w:rPr>
              <w:t xml:space="preserve">04 = ‘Not in an applicable climate zone’ </w:t>
            </w:r>
            <w:r w:rsidR="007E427B">
              <w:rPr>
                <w:rFonts w:ascii="Calibri" w:hAnsi="Calibri"/>
                <w:b w:val="0"/>
                <w:color w:val="auto"/>
                <w:sz w:val="18"/>
                <w:szCs w:val="18"/>
              </w:rPr>
              <w:lastRenderedPageBreak/>
              <w:t>then result = NA;</w:t>
            </w:r>
          </w:p>
          <w:p w14:paraId="425D5EF3" w14:textId="78B71B46" w:rsidR="003428CF" w:rsidRDefault="007E427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Else</w:t>
            </w:r>
            <w:r w:rsidR="003428CF">
              <w:rPr>
                <w:rFonts w:ascii="Calibri" w:hAnsi="Calibri"/>
                <w:b w:val="0"/>
                <w:color w:val="auto"/>
                <w:sz w:val="18"/>
                <w:szCs w:val="18"/>
              </w:rPr>
              <w:t>i</w:t>
            </w:r>
            <w:r w:rsidR="00E57399">
              <w:rPr>
                <w:rFonts w:ascii="Calibri" w:hAnsi="Calibri"/>
                <w:b w:val="0"/>
                <w:color w:val="auto"/>
                <w:sz w:val="18"/>
                <w:szCs w:val="18"/>
              </w:rPr>
              <w:t>f the user knows what they are installing, the user enters the DecimalNonnegative value from the CRRC Directory</w:t>
            </w:r>
            <w:r w:rsidR="006660E1">
              <w:rPr>
                <w:rFonts w:ascii="Calibri" w:hAnsi="Calibri"/>
                <w:b w:val="0"/>
                <w:color w:val="auto"/>
                <w:sz w:val="18"/>
                <w:szCs w:val="18"/>
              </w:rPr>
              <w:t xml:space="preserve"> </w:t>
            </w:r>
            <w:r w:rsidR="006660E1" w:rsidRPr="006660E1">
              <w:rPr>
                <w:rFonts w:asciiTheme="minorHAnsi" w:hAnsiTheme="minorHAnsi" w:cstheme="minorHAnsi"/>
                <w:b w:val="0"/>
                <w:sz w:val="18"/>
                <w:szCs w:val="18"/>
              </w:rPr>
              <w:t>(</w:t>
            </w:r>
            <w:r w:rsidR="008D29F9">
              <w:rPr>
                <w:rFonts w:asciiTheme="minorHAnsi" w:hAnsiTheme="minorHAnsi" w:cstheme="minorHAnsi"/>
                <w:b w:val="0"/>
                <w:sz w:val="18"/>
                <w:szCs w:val="18"/>
              </w:rPr>
              <w:t xml:space="preserve">x.xx, </w:t>
            </w:r>
            <w:r w:rsidR="006660E1" w:rsidRPr="006660E1">
              <w:rPr>
                <w:rFonts w:asciiTheme="minorHAnsi" w:hAnsiTheme="minorHAnsi" w:cstheme="minorHAnsi"/>
                <w:b w:val="0"/>
                <w:sz w:val="18"/>
                <w:szCs w:val="18"/>
              </w:rPr>
              <w:t>value must be &gt; 0 and &lt; 1)</w:t>
            </w:r>
            <w:r w:rsidR="003428CF" w:rsidRPr="006660E1">
              <w:rPr>
                <w:rFonts w:asciiTheme="minorHAnsi" w:hAnsiTheme="minorHAnsi" w:cstheme="minorHAnsi"/>
                <w:b w:val="0"/>
                <w:color w:val="auto"/>
                <w:sz w:val="18"/>
                <w:szCs w:val="18"/>
              </w:rPr>
              <w:t>;</w:t>
            </w:r>
            <w:r w:rsidR="00E57399">
              <w:rPr>
                <w:rFonts w:ascii="Calibri" w:hAnsi="Calibri"/>
                <w:b w:val="0"/>
                <w:color w:val="auto"/>
                <w:sz w:val="18"/>
                <w:szCs w:val="18"/>
              </w:rPr>
              <w:t xml:space="preserve"> </w:t>
            </w:r>
          </w:p>
          <w:p w14:paraId="308DB673" w14:textId="32F37F0A" w:rsidR="008A34AB" w:rsidRDefault="00E57399"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Else allow user to enter NA&gt;&gt;</w:t>
            </w:r>
          </w:p>
        </w:tc>
        <w:tc>
          <w:tcPr>
            <w:tcW w:w="1240" w:type="dxa"/>
            <w:tcBorders>
              <w:top w:val="single" w:sz="6" w:space="0" w:color="auto"/>
              <w:bottom w:val="single" w:sz="6" w:space="0" w:color="auto"/>
            </w:tcBorders>
            <w:shd w:val="clear" w:color="auto" w:fill="auto"/>
            <w:vAlign w:val="bottom"/>
          </w:tcPr>
          <w:p w14:paraId="707C3CF8" w14:textId="62F5DADF" w:rsidR="007E427B" w:rsidRDefault="00A1267A" w:rsidP="0054226B">
            <w:pPr>
              <w:pStyle w:val="Heading7"/>
              <w:tabs>
                <w:tab w:val="clear" w:pos="10980"/>
                <w:tab w:val="clear" w:pos="11430"/>
                <w:tab w:val="left" w:pos="180"/>
                <w:tab w:val="left" w:pos="5310"/>
                <w:tab w:val="left" w:pos="8100"/>
              </w:tabs>
              <w:jc w:val="center"/>
              <w:rPr>
                <w:rFonts w:ascii="Calibri" w:hAnsi="Calibri"/>
                <w:b w:val="0"/>
                <w:sz w:val="18"/>
                <w:szCs w:val="18"/>
              </w:rPr>
            </w:pPr>
            <w:r>
              <w:rPr>
                <w:rFonts w:ascii="Calibri" w:hAnsi="Calibri"/>
                <w:b w:val="0"/>
                <w:sz w:val="18"/>
                <w:szCs w:val="18"/>
              </w:rPr>
              <w:lastRenderedPageBreak/>
              <w:t>&lt;&lt;</w:t>
            </w:r>
            <w:r w:rsidR="007E427B">
              <w:rPr>
                <w:rFonts w:ascii="Calibri" w:hAnsi="Calibri"/>
                <w:b w:val="0"/>
                <w:sz w:val="18"/>
                <w:szCs w:val="18"/>
              </w:rPr>
              <w:t xml:space="preserve">if </w:t>
            </w:r>
            <w:r w:rsidR="003428CF">
              <w:rPr>
                <w:rFonts w:ascii="Calibri" w:hAnsi="Calibri"/>
                <w:b w:val="0"/>
                <w:sz w:val="18"/>
                <w:szCs w:val="18"/>
              </w:rPr>
              <w:t>G</w:t>
            </w:r>
            <w:r w:rsidR="007E427B">
              <w:rPr>
                <w:rFonts w:ascii="Calibri" w:hAnsi="Calibri"/>
                <w:b w:val="0"/>
                <w:sz w:val="18"/>
                <w:szCs w:val="18"/>
              </w:rPr>
              <w:t xml:space="preserve">04 = ‘Not in an applicable climate zone’ </w:t>
            </w:r>
            <w:r w:rsidR="007E427B">
              <w:rPr>
                <w:rFonts w:ascii="Calibri" w:hAnsi="Calibri"/>
                <w:b w:val="0"/>
                <w:sz w:val="18"/>
                <w:szCs w:val="18"/>
              </w:rPr>
              <w:lastRenderedPageBreak/>
              <w:t>then result = NA;</w:t>
            </w:r>
          </w:p>
          <w:p w14:paraId="308DB674" w14:textId="14826D36" w:rsidR="008A34AB" w:rsidRPr="00A1267A" w:rsidRDefault="007E427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sz w:val="18"/>
                <w:szCs w:val="18"/>
              </w:rPr>
              <w:t xml:space="preserve">Else </w:t>
            </w:r>
            <w:r w:rsidR="00A1267A">
              <w:rPr>
                <w:rFonts w:ascii="Calibri" w:hAnsi="Calibri"/>
                <w:b w:val="0"/>
                <w:sz w:val="18"/>
                <w:szCs w:val="18"/>
              </w:rPr>
              <w:t>User Input: DecimalNonnegative</w:t>
            </w:r>
            <w:r w:rsidR="006660E1">
              <w:rPr>
                <w:rFonts w:ascii="Calibri" w:hAnsi="Calibri"/>
                <w:b w:val="0"/>
                <w:sz w:val="18"/>
                <w:szCs w:val="18"/>
              </w:rPr>
              <w:t xml:space="preserve"> </w:t>
            </w:r>
            <w:r w:rsidR="006660E1" w:rsidRPr="006660E1">
              <w:rPr>
                <w:rFonts w:ascii="Calibri" w:hAnsi="Calibri"/>
                <w:b w:val="0"/>
                <w:sz w:val="18"/>
                <w:szCs w:val="18"/>
              </w:rPr>
              <w:t>(</w:t>
            </w:r>
            <w:r w:rsidR="008D29F9">
              <w:rPr>
                <w:rFonts w:ascii="Calibri" w:hAnsi="Calibri"/>
                <w:b w:val="0"/>
                <w:sz w:val="18"/>
                <w:szCs w:val="18"/>
              </w:rPr>
              <w:t xml:space="preserve">x.xx, </w:t>
            </w:r>
            <w:r w:rsidR="006660E1" w:rsidRPr="006660E1">
              <w:rPr>
                <w:rFonts w:ascii="Calibri" w:hAnsi="Calibri"/>
                <w:b w:val="0"/>
                <w:sz w:val="18"/>
                <w:szCs w:val="18"/>
              </w:rPr>
              <w:t>value must be &gt; 0 and &lt; 1)</w:t>
            </w:r>
            <w:r w:rsidR="00A1267A">
              <w:rPr>
                <w:rFonts w:ascii="Calibri" w:hAnsi="Calibri"/>
                <w:b w:val="0"/>
                <w:sz w:val="18"/>
                <w:szCs w:val="18"/>
              </w:rPr>
              <w:t>&gt;&gt;</w:t>
            </w:r>
          </w:p>
        </w:tc>
        <w:tc>
          <w:tcPr>
            <w:tcW w:w="1240" w:type="dxa"/>
            <w:tcBorders>
              <w:top w:val="single" w:sz="6" w:space="0" w:color="auto"/>
              <w:bottom w:val="single" w:sz="6" w:space="0" w:color="auto"/>
            </w:tcBorders>
            <w:shd w:val="clear" w:color="auto" w:fill="auto"/>
            <w:vAlign w:val="bottom"/>
          </w:tcPr>
          <w:p w14:paraId="50D2E9CC" w14:textId="0CDA8949" w:rsidR="007E427B" w:rsidRDefault="00A1267A" w:rsidP="0054226B">
            <w:pPr>
              <w:keepNext/>
              <w:jc w:val="center"/>
              <w:rPr>
                <w:rFonts w:ascii="Calibri" w:hAnsi="Calibri"/>
                <w:sz w:val="18"/>
                <w:szCs w:val="18"/>
              </w:rPr>
            </w:pPr>
            <w:r w:rsidRPr="000B53C5">
              <w:rPr>
                <w:rFonts w:ascii="Calibri" w:hAnsi="Calibri"/>
                <w:sz w:val="18"/>
                <w:szCs w:val="18"/>
              </w:rPr>
              <w:lastRenderedPageBreak/>
              <w:t>&lt;&lt;</w:t>
            </w:r>
            <w:r w:rsidR="007E427B">
              <w:rPr>
                <w:rFonts w:ascii="Calibri" w:hAnsi="Calibri"/>
                <w:sz w:val="18"/>
                <w:szCs w:val="18"/>
              </w:rPr>
              <w:t xml:space="preserve">if </w:t>
            </w:r>
            <w:r w:rsidR="003428CF">
              <w:rPr>
                <w:rFonts w:ascii="Calibri" w:hAnsi="Calibri"/>
                <w:sz w:val="18"/>
                <w:szCs w:val="18"/>
              </w:rPr>
              <w:t>G</w:t>
            </w:r>
            <w:r w:rsidR="007E427B">
              <w:rPr>
                <w:rFonts w:ascii="Calibri" w:hAnsi="Calibri"/>
                <w:sz w:val="18"/>
                <w:szCs w:val="18"/>
              </w:rPr>
              <w:t xml:space="preserve">04 = ‘Not in an applicable climate zone’ </w:t>
            </w:r>
            <w:r w:rsidR="007E427B">
              <w:rPr>
                <w:rFonts w:ascii="Calibri" w:hAnsi="Calibri"/>
                <w:sz w:val="18"/>
                <w:szCs w:val="18"/>
              </w:rPr>
              <w:lastRenderedPageBreak/>
              <w:t>then result = NA;</w:t>
            </w:r>
          </w:p>
          <w:p w14:paraId="308DB675" w14:textId="73FAF8AB" w:rsidR="008A34AB" w:rsidRPr="000B53C5" w:rsidRDefault="007E427B" w:rsidP="0054226B">
            <w:pPr>
              <w:keepNext/>
              <w:jc w:val="center"/>
              <w:rPr>
                <w:rFonts w:ascii="Calibri" w:hAnsi="Calibri"/>
                <w:noProof/>
                <w:sz w:val="18"/>
                <w:szCs w:val="18"/>
              </w:rPr>
            </w:pPr>
            <w:r>
              <w:rPr>
                <w:rFonts w:ascii="Calibri" w:hAnsi="Calibri"/>
                <w:sz w:val="18"/>
                <w:szCs w:val="18"/>
              </w:rPr>
              <w:t xml:space="preserve">Else </w:t>
            </w:r>
            <w:r w:rsidR="00A1267A" w:rsidRPr="000B53C5">
              <w:rPr>
                <w:rFonts w:ascii="Calibri" w:hAnsi="Calibri"/>
                <w:sz w:val="18"/>
                <w:szCs w:val="18"/>
              </w:rPr>
              <w:t>User Input: DecimalNonnegative</w:t>
            </w:r>
            <w:r w:rsidR="006660E1">
              <w:rPr>
                <w:rFonts w:ascii="Calibri" w:hAnsi="Calibri"/>
                <w:sz w:val="18"/>
                <w:szCs w:val="18"/>
              </w:rPr>
              <w:t xml:space="preserve"> </w:t>
            </w:r>
            <w:r w:rsidR="006660E1" w:rsidRPr="006660E1">
              <w:rPr>
                <w:rFonts w:ascii="Calibri" w:hAnsi="Calibri"/>
                <w:sz w:val="18"/>
                <w:szCs w:val="18"/>
              </w:rPr>
              <w:t>(</w:t>
            </w:r>
            <w:r w:rsidR="008D29F9">
              <w:rPr>
                <w:rFonts w:ascii="Calibri" w:hAnsi="Calibri"/>
                <w:sz w:val="18"/>
                <w:szCs w:val="18"/>
              </w:rPr>
              <w:t xml:space="preserve">x.xx, </w:t>
            </w:r>
            <w:r w:rsidR="006660E1" w:rsidRPr="006660E1">
              <w:rPr>
                <w:rFonts w:ascii="Calibri" w:hAnsi="Calibri"/>
                <w:sz w:val="18"/>
                <w:szCs w:val="18"/>
              </w:rPr>
              <w:t>value must be &gt; 0 and &lt; 1)</w:t>
            </w:r>
            <w:r w:rsidR="00A1267A" w:rsidRPr="000B53C5">
              <w:rPr>
                <w:rFonts w:ascii="Calibri" w:hAnsi="Calibri"/>
                <w:sz w:val="18"/>
                <w:szCs w:val="18"/>
              </w:rPr>
              <w:t xml:space="preserve">&gt;&gt; </w:t>
            </w:r>
          </w:p>
        </w:tc>
        <w:tc>
          <w:tcPr>
            <w:tcW w:w="1152" w:type="dxa"/>
            <w:tcBorders>
              <w:top w:val="single" w:sz="6" w:space="0" w:color="auto"/>
              <w:bottom w:val="single" w:sz="6" w:space="0" w:color="auto"/>
            </w:tcBorders>
            <w:shd w:val="clear" w:color="auto" w:fill="auto"/>
            <w:vAlign w:val="bottom"/>
          </w:tcPr>
          <w:p w14:paraId="1C53E466" w14:textId="23EF372D" w:rsidR="008A34AB" w:rsidRDefault="008A34AB" w:rsidP="0054226B">
            <w:pPr>
              <w:rPr>
                <w:rFonts w:asciiTheme="minorHAnsi" w:hAnsiTheme="minorHAnsi"/>
                <w:sz w:val="18"/>
                <w:szCs w:val="18"/>
              </w:rPr>
            </w:pPr>
            <w:r w:rsidRPr="00D45D6A">
              <w:rPr>
                <w:rFonts w:asciiTheme="minorHAnsi" w:hAnsiTheme="minorHAnsi"/>
                <w:sz w:val="18"/>
                <w:szCs w:val="18"/>
              </w:rPr>
              <w:lastRenderedPageBreak/>
              <w:t>&lt;&lt;</w:t>
            </w:r>
            <w:r w:rsidR="00E57399">
              <w:rPr>
                <w:rFonts w:asciiTheme="minorHAnsi" w:hAnsiTheme="minorHAnsi"/>
                <w:sz w:val="18"/>
                <w:szCs w:val="18"/>
              </w:rPr>
              <w:t xml:space="preserve">if </w:t>
            </w:r>
            <w:r w:rsidR="003428CF">
              <w:rPr>
                <w:rFonts w:asciiTheme="minorHAnsi" w:hAnsiTheme="minorHAnsi"/>
                <w:sz w:val="18"/>
                <w:szCs w:val="18"/>
              </w:rPr>
              <w:t>G0</w:t>
            </w:r>
            <w:r w:rsidR="006660E1">
              <w:rPr>
                <w:rFonts w:asciiTheme="minorHAnsi" w:hAnsiTheme="minorHAnsi"/>
                <w:sz w:val="18"/>
                <w:szCs w:val="18"/>
              </w:rPr>
              <w:t>4</w:t>
            </w:r>
            <w:r w:rsidR="003428CF">
              <w:rPr>
                <w:rFonts w:asciiTheme="minorHAnsi" w:hAnsiTheme="minorHAnsi"/>
                <w:sz w:val="18"/>
                <w:szCs w:val="18"/>
              </w:rPr>
              <w:t xml:space="preserve"> </w:t>
            </w:r>
            <w:r w:rsidR="00647D70">
              <w:rPr>
                <w:rFonts w:asciiTheme="minorHAnsi" w:hAnsiTheme="minorHAnsi" w:cstheme="minorHAnsi"/>
                <w:sz w:val="18"/>
                <w:szCs w:val="18"/>
              </w:rPr>
              <w:t>≠</w:t>
            </w:r>
            <w:r w:rsidR="00647D70">
              <w:rPr>
                <w:rFonts w:asciiTheme="minorHAnsi" w:hAnsiTheme="minorHAnsi"/>
                <w:sz w:val="18"/>
                <w:szCs w:val="18"/>
              </w:rPr>
              <w:t xml:space="preserve"> ‘</w:t>
            </w:r>
            <w:r w:rsidR="003428CF">
              <w:rPr>
                <w:rFonts w:asciiTheme="minorHAnsi" w:hAnsiTheme="minorHAnsi"/>
                <w:sz w:val="18"/>
                <w:szCs w:val="18"/>
              </w:rPr>
              <w:t>SRI</w:t>
            </w:r>
            <w:r w:rsidR="00647D70">
              <w:rPr>
                <w:rFonts w:asciiTheme="minorHAnsi" w:hAnsiTheme="minorHAnsi"/>
                <w:sz w:val="18"/>
                <w:szCs w:val="18"/>
              </w:rPr>
              <w:t>’</w:t>
            </w:r>
            <w:r w:rsidR="003428CF">
              <w:rPr>
                <w:rFonts w:asciiTheme="minorHAnsi" w:hAnsiTheme="minorHAnsi"/>
                <w:sz w:val="18"/>
                <w:szCs w:val="18"/>
              </w:rPr>
              <w:t xml:space="preserve">, </w:t>
            </w:r>
            <w:r w:rsidR="00E57399">
              <w:rPr>
                <w:rFonts w:asciiTheme="minorHAnsi" w:hAnsiTheme="minorHAnsi"/>
                <w:sz w:val="18"/>
                <w:szCs w:val="18"/>
              </w:rPr>
              <w:t xml:space="preserve">then result is NA; </w:t>
            </w:r>
          </w:p>
          <w:p w14:paraId="308DB676" w14:textId="6901D3BE" w:rsidR="00E57399" w:rsidRPr="008535C4" w:rsidRDefault="00E57399" w:rsidP="0054226B">
            <w:pPr>
              <w:rPr>
                <w:rFonts w:ascii="Calibri" w:hAnsi="Calibri"/>
                <w:noProof/>
                <w:sz w:val="18"/>
                <w:szCs w:val="18"/>
              </w:rPr>
            </w:pPr>
            <w:r>
              <w:rPr>
                <w:rFonts w:asciiTheme="minorHAnsi" w:hAnsiTheme="minorHAnsi"/>
                <w:sz w:val="18"/>
                <w:szCs w:val="18"/>
              </w:rPr>
              <w:lastRenderedPageBreak/>
              <w:t>Else user enters value from CRRC Directory or from a completed SRI Worksheet&gt;&gt;</w:t>
            </w:r>
          </w:p>
        </w:tc>
        <w:tc>
          <w:tcPr>
            <w:tcW w:w="1416" w:type="dxa"/>
            <w:tcBorders>
              <w:top w:val="single" w:sz="6" w:space="0" w:color="auto"/>
              <w:bottom w:val="single" w:sz="6" w:space="0" w:color="auto"/>
            </w:tcBorders>
            <w:shd w:val="clear" w:color="auto" w:fill="auto"/>
            <w:vAlign w:val="bottom"/>
          </w:tcPr>
          <w:p w14:paraId="751A6578" w14:textId="3CBE8A3A" w:rsidR="00730D17" w:rsidRDefault="008A34AB" w:rsidP="0054226B">
            <w:pPr>
              <w:rPr>
                <w:rFonts w:asciiTheme="minorHAnsi" w:hAnsiTheme="minorHAnsi"/>
                <w:sz w:val="18"/>
                <w:szCs w:val="18"/>
              </w:rPr>
            </w:pPr>
            <w:r w:rsidRPr="00D45D6A">
              <w:rPr>
                <w:rFonts w:asciiTheme="minorHAnsi" w:hAnsiTheme="minorHAnsi"/>
                <w:sz w:val="18"/>
                <w:szCs w:val="18"/>
              </w:rPr>
              <w:lastRenderedPageBreak/>
              <w:t>&lt;&lt;</w:t>
            </w:r>
            <w:r w:rsidR="00482AFE">
              <w:rPr>
                <w:rFonts w:asciiTheme="minorHAnsi" w:hAnsiTheme="minorHAnsi"/>
                <w:sz w:val="18"/>
                <w:szCs w:val="18"/>
              </w:rPr>
              <w:t xml:space="preserve"> If A09 = 13 or 15</w:t>
            </w:r>
            <w:r w:rsidR="00482AFE" w:rsidRPr="00D45D6A">
              <w:rPr>
                <w:rFonts w:asciiTheme="minorHAnsi" w:hAnsiTheme="minorHAnsi"/>
                <w:sz w:val="18"/>
                <w:szCs w:val="18"/>
              </w:rPr>
              <w:t xml:space="preserve"> and </w:t>
            </w:r>
            <w:r w:rsidR="00482AFE">
              <w:rPr>
                <w:rFonts w:asciiTheme="minorHAnsi" w:hAnsiTheme="minorHAnsi"/>
                <w:sz w:val="18"/>
                <w:szCs w:val="18"/>
              </w:rPr>
              <w:t xml:space="preserve">G03 = </w:t>
            </w:r>
          </w:p>
          <w:p w14:paraId="4EE0FF9C" w14:textId="74C99D3F" w:rsidR="003428CF" w:rsidRDefault="00647D70" w:rsidP="0054226B">
            <w:pPr>
              <w:rPr>
                <w:rFonts w:asciiTheme="minorHAnsi" w:hAnsiTheme="minorHAnsi"/>
                <w:sz w:val="18"/>
                <w:szCs w:val="18"/>
              </w:rPr>
            </w:pPr>
            <w:r>
              <w:rPr>
                <w:rFonts w:asciiTheme="minorHAnsi" w:hAnsiTheme="minorHAnsi"/>
                <w:sz w:val="18"/>
                <w:szCs w:val="18"/>
              </w:rPr>
              <w:t xml:space="preserve">&lt; </w:t>
            </w:r>
            <w:r w:rsidR="00482AFE" w:rsidRPr="00D45D6A">
              <w:rPr>
                <w:rFonts w:asciiTheme="minorHAnsi" w:hAnsiTheme="minorHAnsi"/>
                <w:sz w:val="18"/>
                <w:szCs w:val="18"/>
              </w:rPr>
              <w:t>2:12</w:t>
            </w:r>
            <w:r w:rsidR="003428CF">
              <w:rPr>
                <w:rFonts w:asciiTheme="minorHAnsi" w:hAnsiTheme="minorHAnsi"/>
                <w:sz w:val="18"/>
                <w:szCs w:val="18"/>
              </w:rPr>
              <w:t>, then</w:t>
            </w:r>
            <w:r w:rsidR="00482AFE" w:rsidRPr="00D45D6A">
              <w:rPr>
                <w:rFonts w:asciiTheme="minorHAnsi" w:hAnsiTheme="minorHAnsi"/>
                <w:sz w:val="18"/>
                <w:szCs w:val="18"/>
              </w:rPr>
              <w:t xml:space="preserve"> </w:t>
            </w:r>
            <w:r w:rsidR="00482AFE">
              <w:rPr>
                <w:rFonts w:asciiTheme="minorHAnsi" w:hAnsiTheme="minorHAnsi"/>
                <w:sz w:val="18"/>
                <w:szCs w:val="18"/>
              </w:rPr>
              <w:t xml:space="preserve">value = 0.63; </w:t>
            </w:r>
          </w:p>
          <w:p w14:paraId="14CFF901" w14:textId="75A27358" w:rsidR="003428CF" w:rsidRDefault="003428CF" w:rsidP="0054226B">
            <w:pPr>
              <w:rPr>
                <w:rFonts w:asciiTheme="minorHAnsi" w:hAnsiTheme="minorHAnsi"/>
                <w:sz w:val="18"/>
                <w:szCs w:val="18"/>
              </w:rPr>
            </w:pPr>
            <w:r>
              <w:rPr>
                <w:rFonts w:asciiTheme="minorHAnsi" w:hAnsiTheme="minorHAnsi"/>
                <w:sz w:val="18"/>
                <w:szCs w:val="18"/>
              </w:rPr>
              <w:lastRenderedPageBreak/>
              <w:t>else</w:t>
            </w:r>
            <w:r w:rsidR="00482AFE">
              <w:rPr>
                <w:rFonts w:asciiTheme="minorHAnsi" w:hAnsiTheme="minorHAnsi"/>
                <w:sz w:val="18"/>
                <w:szCs w:val="18"/>
              </w:rPr>
              <w:t xml:space="preserve">if A09 = 10-15 and G03 = </w:t>
            </w:r>
            <w:r w:rsidR="00647D70">
              <w:rPr>
                <w:rFonts w:ascii="Calibri" w:hAnsi="Calibri" w:cs="Calibri"/>
                <w:noProof/>
                <w:sz w:val="18"/>
                <w:szCs w:val="18"/>
              </w:rPr>
              <w:t>≥</w:t>
            </w:r>
            <w:r w:rsidR="00482AFE">
              <w:rPr>
                <w:rFonts w:asciiTheme="minorHAnsi" w:hAnsiTheme="minorHAnsi"/>
                <w:sz w:val="18"/>
                <w:szCs w:val="18"/>
              </w:rPr>
              <w:t xml:space="preserve"> 2:12 then value = 0.20; </w:t>
            </w:r>
          </w:p>
          <w:p w14:paraId="308DB677" w14:textId="7A7926BC" w:rsidR="008A34AB" w:rsidRPr="00D45D6A" w:rsidRDefault="00482AFE" w:rsidP="0054226B">
            <w:pPr>
              <w:rPr>
                <w:rFonts w:asciiTheme="minorHAnsi" w:hAnsiTheme="minorHAnsi"/>
                <w:noProof/>
                <w:sz w:val="18"/>
                <w:szCs w:val="18"/>
              </w:rPr>
            </w:pPr>
            <w:r>
              <w:rPr>
                <w:rFonts w:asciiTheme="minorHAnsi" w:hAnsiTheme="minorHAnsi"/>
                <w:sz w:val="18"/>
                <w:szCs w:val="18"/>
              </w:rPr>
              <w:t>else value = NA</w:t>
            </w:r>
            <w:r w:rsidRPr="00D45D6A">
              <w:rPr>
                <w:rFonts w:asciiTheme="minorHAnsi" w:hAnsiTheme="minorHAnsi"/>
                <w:sz w:val="18"/>
                <w:szCs w:val="18"/>
              </w:rPr>
              <w:t xml:space="preserve"> &gt;&gt;</w:t>
            </w:r>
          </w:p>
        </w:tc>
        <w:tc>
          <w:tcPr>
            <w:tcW w:w="1152" w:type="dxa"/>
            <w:tcBorders>
              <w:top w:val="single" w:sz="6" w:space="0" w:color="auto"/>
              <w:bottom w:val="single" w:sz="6" w:space="0" w:color="auto"/>
            </w:tcBorders>
            <w:shd w:val="clear" w:color="auto" w:fill="auto"/>
            <w:vAlign w:val="bottom"/>
          </w:tcPr>
          <w:p w14:paraId="6FCB6C74" w14:textId="1C831F4F" w:rsidR="00011DE3" w:rsidRDefault="008A34AB" w:rsidP="0054226B">
            <w:pPr>
              <w:rPr>
                <w:rFonts w:asciiTheme="minorHAnsi" w:hAnsiTheme="minorHAnsi"/>
                <w:sz w:val="18"/>
                <w:szCs w:val="18"/>
              </w:rPr>
            </w:pPr>
            <w:r w:rsidRPr="00D45D6A">
              <w:rPr>
                <w:rFonts w:asciiTheme="minorHAnsi" w:hAnsiTheme="minorHAnsi"/>
                <w:sz w:val="18"/>
                <w:szCs w:val="18"/>
              </w:rPr>
              <w:lastRenderedPageBreak/>
              <w:t>&lt;&lt;</w:t>
            </w:r>
            <w:r w:rsidR="004B17E9">
              <w:rPr>
                <w:rFonts w:asciiTheme="minorHAnsi" w:hAnsiTheme="minorHAnsi"/>
                <w:sz w:val="18"/>
                <w:szCs w:val="18"/>
              </w:rPr>
              <w:t xml:space="preserve">If A09 = 13 or 15 </w:t>
            </w:r>
            <w:r w:rsidR="00BF5EB1">
              <w:rPr>
                <w:rFonts w:asciiTheme="minorHAnsi" w:hAnsiTheme="minorHAnsi"/>
                <w:sz w:val="18"/>
                <w:szCs w:val="18"/>
              </w:rPr>
              <w:t xml:space="preserve">and </w:t>
            </w:r>
            <w:r w:rsidR="004B17E9">
              <w:rPr>
                <w:rFonts w:asciiTheme="minorHAnsi" w:hAnsiTheme="minorHAnsi"/>
                <w:sz w:val="18"/>
                <w:szCs w:val="18"/>
              </w:rPr>
              <w:t>G03</w:t>
            </w:r>
            <w:r w:rsidR="00BF5EB1">
              <w:rPr>
                <w:rFonts w:asciiTheme="minorHAnsi" w:hAnsiTheme="minorHAnsi"/>
                <w:sz w:val="18"/>
                <w:szCs w:val="18"/>
              </w:rPr>
              <w:t xml:space="preserve"> </w:t>
            </w:r>
            <w:r w:rsidR="004B17E9">
              <w:rPr>
                <w:rFonts w:asciiTheme="minorHAnsi" w:hAnsiTheme="minorHAnsi"/>
                <w:sz w:val="18"/>
                <w:szCs w:val="18"/>
              </w:rPr>
              <w:t xml:space="preserve">= </w:t>
            </w:r>
            <w:r w:rsidR="00647D70">
              <w:rPr>
                <w:rFonts w:asciiTheme="minorHAnsi" w:hAnsiTheme="minorHAnsi"/>
                <w:sz w:val="18"/>
                <w:szCs w:val="18"/>
              </w:rPr>
              <w:t>&lt;</w:t>
            </w:r>
            <w:r w:rsidR="00BF5EB1">
              <w:rPr>
                <w:rFonts w:asciiTheme="minorHAnsi" w:hAnsiTheme="minorHAnsi"/>
                <w:sz w:val="18"/>
                <w:szCs w:val="18"/>
              </w:rPr>
              <w:t xml:space="preserve"> 2:12 and G</w:t>
            </w:r>
            <w:r w:rsidRPr="00D45D6A">
              <w:rPr>
                <w:rFonts w:asciiTheme="minorHAnsi" w:hAnsiTheme="minorHAnsi"/>
                <w:sz w:val="18"/>
                <w:szCs w:val="18"/>
              </w:rPr>
              <w:t>0</w:t>
            </w:r>
            <w:r w:rsidR="00C51362">
              <w:rPr>
                <w:rFonts w:asciiTheme="minorHAnsi" w:hAnsiTheme="minorHAnsi"/>
                <w:sz w:val="18"/>
                <w:szCs w:val="18"/>
              </w:rPr>
              <w:t>4</w:t>
            </w:r>
            <w:r w:rsidRPr="00D45D6A">
              <w:rPr>
                <w:rFonts w:asciiTheme="minorHAnsi" w:hAnsiTheme="minorHAnsi"/>
                <w:sz w:val="18"/>
                <w:szCs w:val="18"/>
              </w:rPr>
              <w:t xml:space="preserve"> </w:t>
            </w:r>
            <w:r w:rsidR="004B17E9">
              <w:rPr>
                <w:rFonts w:asciiTheme="minorHAnsi" w:hAnsiTheme="minorHAnsi"/>
                <w:sz w:val="18"/>
                <w:szCs w:val="18"/>
              </w:rPr>
              <w:t xml:space="preserve">= </w:t>
            </w:r>
            <w:r w:rsidR="00647D70">
              <w:rPr>
                <w:rFonts w:asciiTheme="minorHAnsi" w:hAnsiTheme="minorHAnsi"/>
                <w:sz w:val="18"/>
                <w:szCs w:val="18"/>
              </w:rPr>
              <w:lastRenderedPageBreak/>
              <w:t>‘</w:t>
            </w:r>
            <w:r w:rsidR="004B17E9">
              <w:rPr>
                <w:rFonts w:asciiTheme="minorHAnsi" w:hAnsiTheme="minorHAnsi"/>
                <w:sz w:val="18"/>
                <w:szCs w:val="18"/>
              </w:rPr>
              <w:t>SRI</w:t>
            </w:r>
            <w:r w:rsidR="00647D70">
              <w:rPr>
                <w:rFonts w:asciiTheme="minorHAnsi" w:hAnsiTheme="minorHAnsi"/>
                <w:sz w:val="18"/>
                <w:szCs w:val="18"/>
              </w:rPr>
              <w:t>’</w:t>
            </w:r>
            <w:r w:rsidR="00665D18">
              <w:rPr>
                <w:rFonts w:asciiTheme="minorHAnsi" w:hAnsiTheme="minorHAnsi"/>
                <w:sz w:val="18"/>
                <w:szCs w:val="18"/>
              </w:rPr>
              <w:t>,</w:t>
            </w:r>
            <w:r w:rsidRPr="00D45D6A">
              <w:rPr>
                <w:rFonts w:asciiTheme="minorHAnsi" w:hAnsiTheme="minorHAnsi"/>
                <w:sz w:val="18"/>
                <w:szCs w:val="18"/>
              </w:rPr>
              <w:t xml:space="preserve"> th</w:t>
            </w:r>
            <w:r w:rsidR="004B17E9">
              <w:rPr>
                <w:rFonts w:asciiTheme="minorHAnsi" w:hAnsiTheme="minorHAnsi"/>
                <w:sz w:val="18"/>
                <w:szCs w:val="18"/>
              </w:rPr>
              <w:t>e</w:t>
            </w:r>
            <w:r w:rsidRPr="00D45D6A">
              <w:rPr>
                <w:rFonts w:asciiTheme="minorHAnsi" w:hAnsiTheme="minorHAnsi"/>
                <w:sz w:val="18"/>
                <w:szCs w:val="18"/>
              </w:rPr>
              <w:t xml:space="preserve">n </w:t>
            </w:r>
            <w:r w:rsidR="00B76A3B">
              <w:rPr>
                <w:rFonts w:asciiTheme="minorHAnsi" w:hAnsiTheme="minorHAnsi"/>
                <w:sz w:val="18"/>
                <w:szCs w:val="18"/>
              </w:rPr>
              <w:t>value =</w:t>
            </w:r>
            <w:r w:rsidRPr="00D45D6A">
              <w:rPr>
                <w:rFonts w:asciiTheme="minorHAnsi" w:hAnsiTheme="minorHAnsi"/>
                <w:sz w:val="18"/>
                <w:szCs w:val="18"/>
              </w:rPr>
              <w:t xml:space="preserve"> 0.85</w:t>
            </w:r>
            <w:r w:rsidR="004B17E9">
              <w:rPr>
                <w:rFonts w:asciiTheme="minorHAnsi" w:hAnsiTheme="minorHAnsi"/>
                <w:sz w:val="18"/>
                <w:szCs w:val="18"/>
              </w:rPr>
              <w:t xml:space="preserve">; </w:t>
            </w:r>
          </w:p>
          <w:p w14:paraId="5AB44390" w14:textId="3FC1924F" w:rsidR="00665D18" w:rsidRDefault="008A34AB" w:rsidP="0054226B">
            <w:pPr>
              <w:rPr>
                <w:rFonts w:asciiTheme="minorHAnsi" w:hAnsiTheme="minorHAnsi"/>
                <w:sz w:val="18"/>
                <w:szCs w:val="18"/>
              </w:rPr>
            </w:pPr>
            <w:r w:rsidRPr="00D45D6A">
              <w:rPr>
                <w:rFonts w:asciiTheme="minorHAnsi" w:hAnsiTheme="minorHAnsi"/>
                <w:sz w:val="18"/>
                <w:szCs w:val="18"/>
              </w:rPr>
              <w:t xml:space="preserve">if </w:t>
            </w:r>
            <w:r w:rsidR="004B17E9">
              <w:rPr>
                <w:rFonts w:asciiTheme="minorHAnsi" w:hAnsiTheme="minorHAnsi"/>
                <w:sz w:val="18"/>
                <w:szCs w:val="18"/>
              </w:rPr>
              <w:t>G</w:t>
            </w:r>
            <w:r w:rsidRPr="00D45D6A">
              <w:rPr>
                <w:rFonts w:asciiTheme="minorHAnsi" w:hAnsiTheme="minorHAnsi"/>
                <w:sz w:val="18"/>
                <w:szCs w:val="18"/>
              </w:rPr>
              <w:t>0</w:t>
            </w:r>
            <w:r w:rsidR="00CE0BB5">
              <w:rPr>
                <w:rFonts w:asciiTheme="minorHAnsi" w:hAnsiTheme="minorHAnsi"/>
                <w:sz w:val="18"/>
                <w:szCs w:val="18"/>
              </w:rPr>
              <w:t>4</w:t>
            </w:r>
            <w:r w:rsidRPr="00D45D6A">
              <w:rPr>
                <w:rFonts w:asciiTheme="minorHAnsi" w:hAnsiTheme="minorHAnsi"/>
                <w:sz w:val="18"/>
                <w:szCs w:val="18"/>
              </w:rPr>
              <w:t xml:space="preserve"> is </w:t>
            </w:r>
            <w:r w:rsidR="00647D70">
              <w:rPr>
                <w:rFonts w:asciiTheme="minorHAnsi" w:hAnsiTheme="minorHAnsi"/>
                <w:sz w:val="18"/>
                <w:szCs w:val="18"/>
              </w:rPr>
              <w:t>‘</w:t>
            </w:r>
            <w:r w:rsidRPr="00D45D6A">
              <w:rPr>
                <w:rFonts w:asciiTheme="minorHAnsi" w:hAnsiTheme="minorHAnsi"/>
                <w:sz w:val="18"/>
                <w:szCs w:val="18"/>
              </w:rPr>
              <w:t>Aged Solar Refle</w:t>
            </w:r>
            <w:r w:rsidR="004B17E9">
              <w:rPr>
                <w:rFonts w:asciiTheme="minorHAnsi" w:hAnsiTheme="minorHAnsi"/>
                <w:sz w:val="18"/>
                <w:szCs w:val="18"/>
              </w:rPr>
              <w:t>ctance and Thermal Emittance</w:t>
            </w:r>
            <w:r w:rsidR="00647D70">
              <w:rPr>
                <w:rFonts w:asciiTheme="minorHAnsi" w:hAnsiTheme="minorHAnsi"/>
                <w:sz w:val="18"/>
                <w:szCs w:val="18"/>
              </w:rPr>
              <w:t>’</w:t>
            </w:r>
            <w:r w:rsidR="004B17E9">
              <w:rPr>
                <w:rFonts w:asciiTheme="minorHAnsi" w:hAnsiTheme="minorHAnsi"/>
                <w:sz w:val="18"/>
                <w:szCs w:val="18"/>
              </w:rPr>
              <w:t xml:space="preserve"> the</w:t>
            </w:r>
            <w:r w:rsidRPr="00D45D6A">
              <w:rPr>
                <w:rFonts w:asciiTheme="minorHAnsi" w:hAnsiTheme="minorHAnsi"/>
                <w:sz w:val="18"/>
                <w:szCs w:val="18"/>
              </w:rPr>
              <w:t xml:space="preserve">n </w:t>
            </w:r>
            <w:r w:rsidR="004B17E9">
              <w:rPr>
                <w:rFonts w:asciiTheme="minorHAnsi" w:hAnsiTheme="minorHAnsi"/>
                <w:sz w:val="18"/>
                <w:szCs w:val="18"/>
              </w:rPr>
              <w:t xml:space="preserve">value </w:t>
            </w:r>
            <w:r w:rsidR="00665D18">
              <w:rPr>
                <w:rFonts w:asciiTheme="minorHAnsi" w:hAnsiTheme="minorHAnsi"/>
                <w:sz w:val="18"/>
                <w:szCs w:val="18"/>
              </w:rPr>
              <w:t>=</w:t>
            </w:r>
            <w:r w:rsidRPr="00D45D6A">
              <w:rPr>
                <w:rFonts w:asciiTheme="minorHAnsi" w:hAnsiTheme="minorHAnsi"/>
                <w:sz w:val="18"/>
                <w:szCs w:val="18"/>
              </w:rPr>
              <w:t xml:space="preserve"> 0.75</w:t>
            </w:r>
            <w:r w:rsidR="004B17E9">
              <w:rPr>
                <w:rFonts w:asciiTheme="minorHAnsi" w:hAnsiTheme="minorHAnsi"/>
                <w:sz w:val="18"/>
                <w:szCs w:val="18"/>
              </w:rPr>
              <w:t xml:space="preserve">; </w:t>
            </w:r>
          </w:p>
          <w:p w14:paraId="28F4FC49" w14:textId="765338FC" w:rsidR="00665D18" w:rsidRDefault="004B17E9" w:rsidP="0054226B">
            <w:pPr>
              <w:rPr>
                <w:rFonts w:asciiTheme="minorHAnsi" w:hAnsiTheme="minorHAnsi"/>
                <w:sz w:val="18"/>
                <w:szCs w:val="18"/>
              </w:rPr>
            </w:pPr>
            <w:r>
              <w:rPr>
                <w:rFonts w:asciiTheme="minorHAnsi" w:hAnsiTheme="minorHAnsi"/>
                <w:sz w:val="18"/>
                <w:szCs w:val="18"/>
              </w:rPr>
              <w:t xml:space="preserve">if A09 = </w:t>
            </w:r>
            <w:r w:rsidR="00BF5EB1">
              <w:rPr>
                <w:rFonts w:asciiTheme="minorHAnsi" w:hAnsiTheme="minorHAnsi"/>
                <w:sz w:val="18"/>
                <w:szCs w:val="18"/>
              </w:rPr>
              <w:t xml:space="preserve">10-15 </w:t>
            </w:r>
            <w:r>
              <w:rPr>
                <w:rFonts w:asciiTheme="minorHAnsi" w:hAnsiTheme="minorHAnsi"/>
                <w:sz w:val="18"/>
                <w:szCs w:val="18"/>
              </w:rPr>
              <w:t xml:space="preserve">and </w:t>
            </w:r>
            <w:r w:rsidR="00BF5EB1">
              <w:rPr>
                <w:rFonts w:asciiTheme="minorHAnsi" w:hAnsiTheme="minorHAnsi"/>
                <w:sz w:val="18"/>
                <w:szCs w:val="18"/>
              </w:rPr>
              <w:t xml:space="preserve">G03 </w:t>
            </w:r>
            <w:r>
              <w:rPr>
                <w:rFonts w:asciiTheme="minorHAnsi" w:hAnsiTheme="minorHAnsi"/>
                <w:sz w:val="18"/>
                <w:szCs w:val="18"/>
              </w:rPr>
              <w:t xml:space="preserve">= </w:t>
            </w:r>
            <w:r w:rsidR="00647D70">
              <w:rPr>
                <w:rFonts w:asciiTheme="minorHAnsi" w:hAnsiTheme="minorHAnsi" w:cstheme="minorHAnsi"/>
                <w:sz w:val="18"/>
                <w:szCs w:val="18"/>
              </w:rPr>
              <w:t>≥</w:t>
            </w:r>
            <w:r w:rsidR="00647D70">
              <w:rPr>
                <w:rFonts w:asciiTheme="minorHAnsi" w:hAnsiTheme="minorHAnsi"/>
                <w:sz w:val="18"/>
                <w:szCs w:val="18"/>
              </w:rPr>
              <w:t xml:space="preserve"> </w:t>
            </w:r>
            <w:r w:rsidR="00BF5EB1">
              <w:rPr>
                <w:rFonts w:asciiTheme="minorHAnsi" w:hAnsiTheme="minorHAnsi"/>
                <w:sz w:val="18"/>
                <w:szCs w:val="18"/>
              </w:rPr>
              <w:t>2:12</w:t>
            </w:r>
            <w:r w:rsidR="00A16B5E">
              <w:rPr>
                <w:rFonts w:asciiTheme="minorHAnsi" w:hAnsiTheme="minorHAnsi"/>
                <w:sz w:val="18"/>
                <w:szCs w:val="18"/>
              </w:rPr>
              <w:t>,</w:t>
            </w:r>
            <w:r w:rsidR="00BF5EB1">
              <w:rPr>
                <w:rFonts w:asciiTheme="minorHAnsi" w:hAnsiTheme="minorHAnsi"/>
                <w:sz w:val="18"/>
                <w:szCs w:val="18"/>
              </w:rPr>
              <w:t xml:space="preserve"> then </w:t>
            </w:r>
            <w:r>
              <w:rPr>
                <w:rFonts w:asciiTheme="minorHAnsi" w:hAnsiTheme="minorHAnsi"/>
                <w:sz w:val="18"/>
                <w:szCs w:val="18"/>
              </w:rPr>
              <w:t xml:space="preserve">value </w:t>
            </w:r>
            <w:r w:rsidR="00665D18">
              <w:rPr>
                <w:rFonts w:asciiTheme="minorHAnsi" w:hAnsiTheme="minorHAnsi"/>
                <w:sz w:val="18"/>
                <w:szCs w:val="18"/>
              </w:rPr>
              <w:t>=</w:t>
            </w:r>
            <w:r w:rsidR="00BF5EB1">
              <w:rPr>
                <w:rFonts w:asciiTheme="minorHAnsi" w:hAnsiTheme="minorHAnsi"/>
                <w:sz w:val="18"/>
                <w:szCs w:val="18"/>
              </w:rPr>
              <w:t xml:space="preserve"> 0.75</w:t>
            </w:r>
            <w:r w:rsidR="00665D18">
              <w:rPr>
                <w:rFonts w:asciiTheme="minorHAnsi" w:hAnsiTheme="minorHAnsi"/>
                <w:sz w:val="18"/>
                <w:szCs w:val="18"/>
              </w:rPr>
              <w:t>;</w:t>
            </w:r>
            <w:r w:rsidR="008A34AB" w:rsidRPr="00D45D6A">
              <w:rPr>
                <w:rFonts w:asciiTheme="minorHAnsi" w:hAnsiTheme="minorHAnsi"/>
                <w:sz w:val="18"/>
                <w:szCs w:val="18"/>
              </w:rPr>
              <w:t xml:space="preserve"> </w:t>
            </w:r>
          </w:p>
          <w:p w14:paraId="308DB678" w14:textId="1CD816F2" w:rsidR="008A34AB" w:rsidRPr="00D45D6A" w:rsidRDefault="00E57399" w:rsidP="0054226B">
            <w:pPr>
              <w:rPr>
                <w:rFonts w:asciiTheme="minorHAnsi" w:hAnsiTheme="minorHAnsi"/>
                <w:noProof/>
                <w:sz w:val="18"/>
                <w:szCs w:val="18"/>
              </w:rPr>
            </w:pPr>
            <w:r>
              <w:rPr>
                <w:rFonts w:asciiTheme="minorHAnsi" w:hAnsiTheme="minorHAnsi"/>
                <w:sz w:val="18"/>
                <w:szCs w:val="18"/>
              </w:rPr>
              <w:t>Else for all other combination</w:t>
            </w:r>
            <w:r w:rsidR="004B17E9">
              <w:rPr>
                <w:rFonts w:asciiTheme="minorHAnsi" w:hAnsiTheme="minorHAnsi"/>
                <w:sz w:val="18"/>
                <w:szCs w:val="18"/>
              </w:rPr>
              <w:t>s</w:t>
            </w:r>
            <w:r w:rsidR="00665D18">
              <w:rPr>
                <w:rFonts w:asciiTheme="minorHAnsi" w:hAnsiTheme="minorHAnsi"/>
                <w:sz w:val="18"/>
                <w:szCs w:val="18"/>
              </w:rPr>
              <w:t>,</w:t>
            </w:r>
            <w:r>
              <w:rPr>
                <w:rFonts w:asciiTheme="minorHAnsi" w:hAnsiTheme="minorHAnsi"/>
                <w:sz w:val="18"/>
                <w:szCs w:val="18"/>
              </w:rPr>
              <w:t xml:space="preserve"> </w:t>
            </w:r>
            <w:r w:rsidR="004B17E9">
              <w:rPr>
                <w:rFonts w:asciiTheme="minorHAnsi" w:hAnsiTheme="minorHAnsi"/>
                <w:sz w:val="18"/>
                <w:szCs w:val="18"/>
              </w:rPr>
              <w:t xml:space="preserve">value </w:t>
            </w:r>
            <w:r>
              <w:rPr>
                <w:rFonts w:asciiTheme="minorHAnsi" w:hAnsiTheme="minorHAnsi"/>
                <w:sz w:val="18"/>
                <w:szCs w:val="18"/>
              </w:rPr>
              <w:t>= NA</w:t>
            </w:r>
            <w:r w:rsidR="008A34AB" w:rsidRPr="00D45D6A">
              <w:rPr>
                <w:rFonts w:asciiTheme="minorHAnsi" w:hAnsiTheme="minorHAnsi"/>
                <w:sz w:val="18"/>
                <w:szCs w:val="18"/>
              </w:rPr>
              <w:t>&gt;&gt;</w:t>
            </w:r>
          </w:p>
        </w:tc>
        <w:tc>
          <w:tcPr>
            <w:tcW w:w="975" w:type="dxa"/>
            <w:gridSpan w:val="2"/>
            <w:tcBorders>
              <w:top w:val="single" w:sz="6" w:space="0" w:color="auto"/>
              <w:bottom w:val="single" w:sz="6" w:space="0" w:color="auto"/>
              <w:right w:val="single" w:sz="4" w:space="0" w:color="auto"/>
            </w:tcBorders>
            <w:shd w:val="clear" w:color="auto" w:fill="auto"/>
            <w:vAlign w:val="bottom"/>
          </w:tcPr>
          <w:p w14:paraId="583618E1" w14:textId="4495728B" w:rsidR="00A16B5E" w:rsidRDefault="008A34AB" w:rsidP="0054226B">
            <w:pPr>
              <w:rPr>
                <w:rFonts w:asciiTheme="minorHAnsi" w:hAnsiTheme="minorHAnsi"/>
                <w:sz w:val="18"/>
                <w:szCs w:val="18"/>
              </w:rPr>
            </w:pPr>
            <w:r w:rsidRPr="00D45D6A">
              <w:rPr>
                <w:rFonts w:asciiTheme="minorHAnsi" w:hAnsiTheme="minorHAnsi"/>
                <w:sz w:val="18"/>
                <w:szCs w:val="18"/>
              </w:rPr>
              <w:lastRenderedPageBreak/>
              <w:t xml:space="preserve">&lt;&lt; if </w:t>
            </w:r>
            <w:r w:rsidR="00665D18">
              <w:rPr>
                <w:rFonts w:asciiTheme="minorHAnsi" w:hAnsiTheme="minorHAnsi"/>
                <w:sz w:val="18"/>
                <w:szCs w:val="18"/>
              </w:rPr>
              <w:t>A09 = 13 or 15 and G</w:t>
            </w:r>
            <w:r w:rsidR="00665D18" w:rsidRPr="00D45D6A">
              <w:rPr>
                <w:rFonts w:asciiTheme="minorHAnsi" w:hAnsiTheme="minorHAnsi"/>
                <w:sz w:val="18"/>
                <w:szCs w:val="18"/>
              </w:rPr>
              <w:t>0</w:t>
            </w:r>
            <w:r w:rsidR="00665D18">
              <w:rPr>
                <w:rFonts w:asciiTheme="minorHAnsi" w:hAnsiTheme="minorHAnsi"/>
                <w:sz w:val="18"/>
                <w:szCs w:val="18"/>
              </w:rPr>
              <w:t>3</w:t>
            </w:r>
            <w:r w:rsidR="00665D18" w:rsidRPr="00D45D6A">
              <w:rPr>
                <w:rFonts w:asciiTheme="minorHAnsi" w:hAnsiTheme="minorHAnsi"/>
                <w:sz w:val="18"/>
                <w:szCs w:val="18"/>
              </w:rPr>
              <w:t xml:space="preserve"> </w:t>
            </w:r>
            <w:r w:rsidR="00665D18">
              <w:rPr>
                <w:rFonts w:asciiTheme="minorHAnsi" w:hAnsiTheme="minorHAnsi"/>
                <w:sz w:val="18"/>
                <w:szCs w:val="18"/>
              </w:rPr>
              <w:t>=</w:t>
            </w:r>
            <w:r w:rsidR="00665D18" w:rsidRPr="00D45D6A">
              <w:rPr>
                <w:rFonts w:asciiTheme="minorHAnsi" w:hAnsiTheme="minorHAnsi"/>
                <w:sz w:val="18"/>
                <w:szCs w:val="18"/>
              </w:rPr>
              <w:t xml:space="preserve"> </w:t>
            </w:r>
            <w:r w:rsidR="00730D17">
              <w:rPr>
                <w:rFonts w:asciiTheme="minorHAnsi" w:hAnsiTheme="minorHAnsi"/>
                <w:sz w:val="18"/>
                <w:szCs w:val="18"/>
              </w:rPr>
              <w:t>&lt;</w:t>
            </w:r>
            <w:r w:rsidR="00665D18" w:rsidRPr="00D45D6A">
              <w:rPr>
                <w:rFonts w:asciiTheme="minorHAnsi" w:hAnsiTheme="minorHAnsi"/>
                <w:sz w:val="18"/>
                <w:szCs w:val="18"/>
              </w:rPr>
              <w:t xml:space="preserve"> 2:12 </w:t>
            </w:r>
            <w:r w:rsidR="00665D18">
              <w:rPr>
                <w:rFonts w:asciiTheme="minorHAnsi" w:hAnsiTheme="minorHAnsi"/>
                <w:sz w:val="18"/>
                <w:szCs w:val="18"/>
              </w:rPr>
              <w:lastRenderedPageBreak/>
              <w:t>and G</w:t>
            </w:r>
            <w:r w:rsidRPr="00D45D6A">
              <w:rPr>
                <w:rFonts w:asciiTheme="minorHAnsi" w:hAnsiTheme="minorHAnsi"/>
                <w:sz w:val="18"/>
                <w:szCs w:val="18"/>
              </w:rPr>
              <w:t>0</w:t>
            </w:r>
            <w:r w:rsidR="000B53C5">
              <w:rPr>
                <w:rFonts w:asciiTheme="minorHAnsi" w:hAnsiTheme="minorHAnsi"/>
                <w:sz w:val="18"/>
                <w:szCs w:val="18"/>
              </w:rPr>
              <w:t>4</w:t>
            </w:r>
            <w:r w:rsidRPr="00D45D6A">
              <w:rPr>
                <w:rFonts w:asciiTheme="minorHAnsi" w:hAnsiTheme="minorHAnsi"/>
                <w:sz w:val="18"/>
                <w:szCs w:val="18"/>
              </w:rPr>
              <w:t xml:space="preserve"> </w:t>
            </w:r>
            <w:r w:rsidR="00665D18">
              <w:rPr>
                <w:rFonts w:asciiTheme="minorHAnsi" w:hAnsiTheme="minorHAnsi"/>
                <w:sz w:val="18"/>
                <w:szCs w:val="18"/>
              </w:rPr>
              <w:t xml:space="preserve">= </w:t>
            </w:r>
            <w:r w:rsidR="00730D17">
              <w:rPr>
                <w:rFonts w:asciiTheme="minorHAnsi" w:hAnsiTheme="minorHAnsi"/>
                <w:sz w:val="18"/>
                <w:szCs w:val="18"/>
              </w:rPr>
              <w:t>‘</w:t>
            </w:r>
            <w:r w:rsidRPr="00D45D6A">
              <w:rPr>
                <w:rFonts w:asciiTheme="minorHAnsi" w:hAnsiTheme="minorHAnsi"/>
                <w:sz w:val="18"/>
                <w:szCs w:val="18"/>
              </w:rPr>
              <w:t>SRI</w:t>
            </w:r>
            <w:r w:rsidR="00730D17">
              <w:rPr>
                <w:rFonts w:asciiTheme="minorHAnsi" w:hAnsiTheme="minorHAnsi"/>
                <w:sz w:val="18"/>
                <w:szCs w:val="18"/>
              </w:rPr>
              <w:t>’</w:t>
            </w:r>
            <w:r w:rsidR="00665D18">
              <w:rPr>
                <w:rFonts w:asciiTheme="minorHAnsi" w:hAnsiTheme="minorHAnsi"/>
                <w:sz w:val="18"/>
                <w:szCs w:val="18"/>
              </w:rPr>
              <w:t>,</w:t>
            </w:r>
            <w:r w:rsidRPr="00D45D6A">
              <w:rPr>
                <w:rFonts w:asciiTheme="minorHAnsi" w:hAnsiTheme="minorHAnsi"/>
                <w:sz w:val="18"/>
                <w:szCs w:val="18"/>
              </w:rPr>
              <w:t xml:space="preserve"> </w:t>
            </w:r>
            <w:r w:rsidR="00665D18">
              <w:rPr>
                <w:rFonts w:asciiTheme="minorHAnsi" w:hAnsiTheme="minorHAnsi"/>
                <w:sz w:val="18"/>
                <w:szCs w:val="18"/>
              </w:rPr>
              <w:t xml:space="preserve">then value = </w:t>
            </w:r>
            <w:r w:rsidRPr="00D45D6A">
              <w:rPr>
                <w:rFonts w:asciiTheme="minorHAnsi" w:hAnsiTheme="minorHAnsi"/>
                <w:sz w:val="18"/>
                <w:szCs w:val="18"/>
              </w:rPr>
              <w:t>75</w:t>
            </w:r>
            <w:r w:rsidR="00665D18">
              <w:rPr>
                <w:rFonts w:asciiTheme="minorHAnsi" w:hAnsiTheme="minorHAnsi"/>
                <w:sz w:val="18"/>
                <w:szCs w:val="18"/>
              </w:rPr>
              <w:t>;</w:t>
            </w:r>
            <w:r w:rsidRPr="00D45D6A">
              <w:rPr>
                <w:rFonts w:asciiTheme="minorHAnsi" w:hAnsiTheme="minorHAnsi"/>
                <w:sz w:val="18"/>
                <w:szCs w:val="18"/>
              </w:rPr>
              <w:t xml:space="preserve"> </w:t>
            </w:r>
          </w:p>
          <w:p w14:paraId="14898F42" w14:textId="14132D85" w:rsidR="00A16B5E" w:rsidRDefault="008A34AB" w:rsidP="0054226B">
            <w:pPr>
              <w:rPr>
                <w:rFonts w:asciiTheme="minorHAnsi" w:hAnsiTheme="minorHAnsi"/>
                <w:sz w:val="18"/>
                <w:szCs w:val="18"/>
              </w:rPr>
            </w:pPr>
            <w:r w:rsidRPr="00D45D6A">
              <w:rPr>
                <w:rFonts w:asciiTheme="minorHAnsi" w:hAnsiTheme="minorHAnsi"/>
                <w:sz w:val="18"/>
                <w:szCs w:val="18"/>
              </w:rPr>
              <w:t xml:space="preserve">if </w:t>
            </w:r>
            <w:r w:rsidR="00A16B5E">
              <w:rPr>
                <w:rFonts w:asciiTheme="minorHAnsi" w:hAnsiTheme="minorHAnsi"/>
                <w:sz w:val="18"/>
                <w:szCs w:val="18"/>
              </w:rPr>
              <w:t>A09 = 10 – 15 and G</w:t>
            </w:r>
            <w:r w:rsidRPr="00D45D6A">
              <w:rPr>
                <w:rFonts w:asciiTheme="minorHAnsi" w:hAnsiTheme="minorHAnsi"/>
                <w:sz w:val="18"/>
                <w:szCs w:val="18"/>
              </w:rPr>
              <w:t>0</w:t>
            </w:r>
            <w:r w:rsidR="000B53C5">
              <w:rPr>
                <w:rFonts w:asciiTheme="minorHAnsi" w:hAnsiTheme="minorHAnsi"/>
                <w:sz w:val="18"/>
                <w:szCs w:val="18"/>
              </w:rPr>
              <w:t>3</w:t>
            </w:r>
            <w:r w:rsidR="00A16B5E">
              <w:rPr>
                <w:rFonts w:asciiTheme="minorHAnsi" w:hAnsiTheme="minorHAnsi"/>
                <w:sz w:val="18"/>
                <w:szCs w:val="18"/>
              </w:rPr>
              <w:t xml:space="preserve"> =</w:t>
            </w:r>
            <w:r w:rsidRPr="00D45D6A">
              <w:rPr>
                <w:rFonts w:asciiTheme="minorHAnsi" w:hAnsiTheme="minorHAnsi"/>
                <w:sz w:val="18"/>
                <w:szCs w:val="18"/>
              </w:rPr>
              <w:t xml:space="preserve"> </w:t>
            </w:r>
            <w:r w:rsidR="00730D17">
              <w:rPr>
                <w:rFonts w:asciiTheme="minorHAnsi" w:hAnsiTheme="minorHAnsi" w:cstheme="minorHAnsi"/>
                <w:sz w:val="18"/>
                <w:szCs w:val="18"/>
              </w:rPr>
              <w:t xml:space="preserve">≥ </w:t>
            </w:r>
            <w:r w:rsidRPr="00D45D6A">
              <w:rPr>
                <w:rFonts w:asciiTheme="minorHAnsi" w:hAnsiTheme="minorHAnsi"/>
                <w:sz w:val="18"/>
                <w:szCs w:val="18"/>
              </w:rPr>
              <w:t xml:space="preserve">2:12, </w:t>
            </w:r>
            <w:r w:rsidR="00A16B5E">
              <w:rPr>
                <w:rFonts w:asciiTheme="minorHAnsi" w:hAnsiTheme="minorHAnsi"/>
                <w:sz w:val="18"/>
                <w:szCs w:val="18"/>
              </w:rPr>
              <w:t>then value =</w:t>
            </w:r>
            <w:r w:rsidRPr="00D45D6A">
              <w:rPr>
                <w:rFonts w:asciiTheme="minorHAnsi" w:hAnsiTheme="minorHAnsi"/>
                <w:sz w:val="18"/>
                <w:szCs w:val="18"/>
              </w:rPr>
              <w:t xml:space="preserve"> 16</w:t>
            </w:r>
            <w:r w:rsidR="00A16B5E">
              <w:rPr>
                <w:rFonts w:asciiTheme="minorHAnsi" w:hAnsiTheme="minorHAnsi"/>
                <w:sz w:val="18"/>
                <w:szCs w:val="18"/>
              </w:rPr>
              <w:t>;</w:t>
            </w:r>
            <w:r w:rsidRPr="00D45D6A">
              <w:rPr>
                <w:rFonts w:asciiTheme="minorHAnsi" w:hAnsiTheme="minorHAnsi"/>
                <w:sz w:val="18"/>
                <w:szCs w:val="18"/>
              </w:rPr>
              <w:t xml:space="preserve"> </w:t>
            </w:r>
          </w:p>
          <w:p w14:paraId="308DB679" w14:textId="7D4A7F22" w:rsidR="008A34AB" w:rsidRPr="00D45D6A" w:rsidRDefault="00A16B5E" w:rsidP="0054226B">
            <w:pPr>
              <w:rPr>
                <w:rFonts w:asciiTheme="minorHAnsi" w:hAnsiTheme="minorHAnsi"/>
                <w:b/>
                <w:sz w:val="18"/>
                <w:szCs w:val="18"/>
              </w:rPr>
            </w:pPr>
            <w:r w:rsidRPr="00A16B5E">
              <w:rPr>
                <w:rFonts w:asciiTheme="minorHAnsi" w:hAnsiTheme="minorHAnsi"/>
                <w:sz w:val="18"/>
                <w:szCs w:val="18"/>
              </w:rPr>
              <w:t xml:space="preserve">Else for all other combinations, value = </w:t>
            </w:r>
            <w:r w:rsidR="008A34AB" w:rsidRPr="00D45D6A">
              <w:rPr>
                <w:rFonts w:asciiTheme="minorHAnsi" w:hAnsiTheme="minorHAnsi"/>
                <w:sz w:val="18"/>
                <w:szCs w:val="18"/>
              </w:rPr>
              <w:t xml:space="preserve"> NA&gt;&gt;</w:t>
            </w:r>
          </w:p>
        </w:tc>
      </w:tr>
      <w:tr w:rsidR="008A34AB" w:rsidRPr="009B3A0C" w14:paraId="308DB688" w14:textId="77777777" w:rsidTr="00704276">
        <w:trPr>
          <w:gridAfter w:val="1"/>
          <w:wAfter w:w="21" w:type="dxa"/>
          <w:trHeight w:val="263"/>
        </w:trPr>
        <w:tc>
          <w:tcPr>
            <w:tcW w:w="728" w:type="dxa"/>
            <w:tcBorders>
              <w:top w:val="single" w:sz="6" w:space="0" w:color="auto"/>
              <w:left w:val="single" w:sz="4" w:space="0" w:color="auto"/>
              <w:bottom w:val="single" w:sz="6" w:space="0" w:color="auto"/>
            </w:tcBorders>
          </w:tcPr>
          <w:p w14:paraId="308DB67B" w14:textId="596DEBF4"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p>
        </w:tc>
        <w:tc>
          <w:tcPr>
            <w:tcW w:w="1066" w:type="dxa"/>
            <w:tcBorders>
              <w:top w:val="single" w:sz="6" w:space="0" w:color="auto"/>
              <w:bottom w:val="single" w:sz="6" w:space="0" w:color="auto"/>
            </w:tcBorders>
            <w:shd w:val="clear" w:color="auto" w:fill="auto"/>
            <w:vAlign w:val="bottom"/>
          </w:tcPr>
          <w:p w14:paraId="308DB67C" w14:textId="77777777"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p>
        </w:tc>
        <w:tc>
          <w:tcPr>
            <w:tcW w:w="721" w:type="dxa"/>
            <w:tcBorders>
              <w:top w:val="single" w:sz="6" w:space="0" w:color="auto"/>
              <w:bottom w:val="single" w:sz="6" w:space="0" w:color="auto"/>
            </w:tcBorders>
            <w:shd w:val="clear" w:color="auto" w:fill="auto"/>
            <w:vAlign w:val="bottom"/>
          </w:tcPr>
          <w:p w14:paraId="308DB67D" w14:textId="77777777" w:rsidR="008A34AB" w:rsidRPr="009B3A0C" w:rsidRDefault="008A34AB" w:rsidP="0054226B">
            <w:pPr>
              <w:keepNext/>
              <w:jc w:val="center"/>
              <w:rPr>
                <w:rFonts w:ascii="Calibri" w:hAnsi="Calibri"/>
                <w:noProof/>
                <w:sz w:val="18"/>
                <w:szCs w:val="18"/>
              </w:rPr>
            </w:pPr>
          </w:p>
        </w:tc>
        <w:tc>
          <w:tcPr>
            <w:tcW w:w="1050" w:type="dxa"/>
            <w:tcBorders>
              <w:top w:val="single" w:sz="6" w:space="0" w:color="auto"/>
              <w:bottom w:val="single" w:sz="6" w:space="0" w:color="auto"/>
            </w:tcBorders>
            <w:shd w:val="clear" w:color="auto" w:fill="auto"/>
            <w:vAlign w:val="bottom"/>
          </w:tcPr>
          <w:p w14:paraId="308DB67E"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3" w:type="dxa"/>
            <w:tcBorders>
              <w:top w:val="single" w:sz="6" w:space="0" w:color="auto"/>
              <w:bottom w:val="single" w:sz="6" w:space="0" w:color="auto"/>
            </w:tcBorders>
            <w:shd w:val="clear" w:color="auto" w:fill="auto"/>
            <w:vAlign w:val="bottom"/>
          </w:tcPr>
          <w:p w14:paraId="308DB67F"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42" w:type="dxa"/>
            <w:tcBorders>
              <w:top w:val="single" w:sz="6" w:space="0" w:color="auto"/>
              <w:bottom w:val="single" w:sz="6" w:space="0" w:color="auto"/>
            </w:tcBorders>
            <w:shd w:val="clear" w:color="auto" w:fill="auto"/>
            <w:vAlign w:val="bottom"/>
          </w:tcPr>
          <w:p w14:paraId="308DB680" w14:textId="77777777" w:rsidR="008A34AB" w:rsidRDefault="008A34AB" w:rsidP="0054226B">
            <w:pPr>
              <w:pStyle w:val="Heading7"/>
              <w:jc w:val="center"/>
              <w:rPr>
                <w:rFonts w:ascii="Calibri" w:hAnsi="Calibri"/>
                <w:noProof/>
                <w:sz w:val="18"/>
                <w:szCs w:val="18"/>
              </w:rPr>
            </w:pPr>
          </w:p>
        </w:tc>
        <w:tc>
          <w:tcPr>
            <w:tcW w:w="1328" w:type="dxa"/>
            <w:tcBorders>
              <w:top w:val="single" w:sz="6" w:space="0" w:color="auto"/>
              <w:bottom w:val="single" w:sz="6" w:space="0" w:color="auto"/>
            </w:tcBorders>
            <w:shd w:val="clear" w:color="auto" w:fill="auto"/>
            <w:vAlign w:val="bottom"/>
          </w:tcPr>
          <w:p w14:paraId="308DB681" w14:textId="77777777"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40" w:type="dxa"/>
            <w:tcBorders>
              <w:top w:val="single" w:sz="6" w:space="0" w:color="auto"/>
              <w:bottom w:val="single" w:sz="6" w:space="0" w:color="auto"/>
            </w:tcBorders>
            <w:shd w:val="clear" w:color="auto" w:fill="auto"/>
            <w:vAlign w:val="bottom"/>
          </w:tcPr>
          <w:p w14:paraId="308DB682" w14:textId="77777777" w:rsidR="008A34AB" w:rsidRPr="009B3A0C" w:rsidRDefault="008A34AB" w:rsidP="0054226B">
            <w:pPr>
              <w:keepNext/>
              <w:jc w:val="center"/>
              <w:rPr>
                <w:rFonts w:ascii="Calibri" w:hAnsi="Calibri"/>
                <w:noProof/>
                <w:sz w:val="18"/>
                <w:szCs w:val="18"/>
              </w:rPr>
            </w:pPr>
          </w:p>
        </w:tc>
        <w:tc>
          <w:tcPr>
            <w:tcW w:w="1240" w:type="dxa"/>
            <w:tcBorders>
              <w:top w:val="single" w:sz="6" w:space="0" w:color="auto"/>
              <w:bottom w:val="single" w:sz="6" w:space="0" w:color="auto"/>
            </w:tcBorders>
            <w:shd w:val="clear" w:color="auto" w:fill="auto"/>
            <w:vAlign w:val="bottom"/>
          </w:tcPr>
          <w:p w14:paraId="308DB683" w14:textId="77777777" w:rsidR="008A34AB" w:rsidRPr="009B3A0C" w:rsidRDefault="008A34AB" w:rsidP="0054226B">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308DB684" w14:textId="77777777" w:rsidR="008A34AB" w:rsidRPr="009B3A0C" w:rsidRDefault="008A34AB" w:rsidP="0054226B">
            <w:pPr>
              <w:keepNext/>
              <w:jc w:val="center"/>
              <w:rPr>
                <w:rFonts w:ascii="Calibri" w:hAnsi="Calibri"/>
                <w:noProof/>
                <w:sz w:val="18"/>
                <w:szCs w:val="18"/>
              </w:rPr>
            </w:pPr>
          </w:p>
        </w:tc>
        <w:tc>
          <w:tcPr>
            <w:tcW w:w="1416" w:type="dxa"/>
            <w:tcBorders>
              <w:top w:val="single" w:sz="6" w:space="0" w:color="auto"/>
              <w:bottom w:val="single" w:sz="6" w:space="0" w:color="auto"/>
            </w:tcBorders>
            <w:shd w:val="clear" w:color="auto" w:fill="auto"/>
            <w:vAlign w:val="bottom"/>
          </w:tcPr>
          <w:p w14:paraId="308DB685" w14:textId="77777777" w:rsidR="008A34AB" w:rsidRPr="009B3A0C" w:rsidRDefault="008A34AB" w:rsidP="0054226B">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308DB686"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5" w:type="dxa"/>
            <w:gridSpan w:val="2"/>
            <w:tcBorders>
              <w:top w:val="single" w:sz="6" w:space="0" w:color="auto"/>
              <w:bottom w:val="single" w:sz="6" w:space="0" w:color="auto"/>
              <w:right w:val="single" w:sz="4" w:space="0" w:color="auto"/>
            </w:tcBorders>
            <w:shd w:val="clear" w:color="auto" w:fill="auto"/>
            <w:vAlign w:val="bottom"/>
          </w:tcPr>
          <w:p w14:paraId="308DB687"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9B3A0C" w14:paraId="308DB68C" w14:textId="77777777" w:rsidTr="00704276">
        <w:trPr>
          <w:gridAfter w:val="1"/>
          <w:wAfter w:w="21" w:type="dxa"/>
          <w:trHeight w:val="660"/>
        </w:trPr>
        <w:tc>
          <w:tcPr>
            <w:tcW w:w="14283" w:type="dxa"/>
            <w:gridSpan w:val="14"/>
            <w:tcBorders>
              <w:top w:val="single" w:sz="6" w:space="0" w:color="auto"/>
              <w:left w:val="single" w:sz="4" w:space="0" w:color="auto"/>
              <w:bottom w:val="single" w:sz="4" w:space="0" w:color="auto"/>
              <w:right w:val="single" w:sz="4" w:space="0" w:color="auto"/>
            </w:tcBorders>
          </w:tcPr>
          <w:p w14:paraId="308DB689" w14:textId="7A598372" w:rsidR="008A34AB" w:rsidRPr="007C6199" w:rsidRDefault="00A67C27" w:rsidP="0054226B">
            <w:pPr>
              <w:pStyle w:val="Heading7"/>
              <w:tabs>
                <w:tab w:val="clear" w:pos="10980"/>
                <w:tab w:val="clear" w:pos="11430"/>
                <w:tab w:val="left" w:pos="180"/>
                <w:tab w:val="left" w:pos="5310"/>
                <w:tab w:val="left" w:pos="8100"/>
              </w:tabs>
              <w:rPr>
                <w:rFonts w:ascii="Calibri" w:hAnsi="Calibri"/>
                <w:color w:val="auto"/>
                <w:sz w:val="18"/>
                <w:szCs w:val="18"/>
              </w:rPr>
            </w:pPr>
            <w:r w:rsidRPr="007C6199">
              <w:rPr>
                <w:rFonts w:ascii="Calibri" w:hAnsi="Calibri"/>
                <w:color w:val="auto"/>
                <w:sz w:val="18"/>
                <w:szCs w:val="18"/>
              </w:rPr>
              <w:lastRenderedPageBreak/>
              <w:t>Notes</w:t>
            </w:r>
            <w:r w:rsidR="008A34AB" w:rsidRPr="007C6199">
              <w:rPr>
                <w:rFonts w:ascii="Calibri" w:hAnsi="Calibri"/>
                <w:color w:val="auto"/>
                <w:sz w:val="18"/>
                <w:szCs w:val="18"/>
              </w:rPr>
              <w:t>:</w:t>
            </w:r>
          </w:p>
          <w:p w14:paraId="308DB68A" w14:textId="500F7C76" w:rsidR="008A34AB" w:rsidRPr="007C6199" w:rsidRDefault="00A834A6" w:rsidP="0054226B">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7C6199">
              <w:rPr>
                <w:rFonts w:ascii="Calibri" w:hAnsi="Calibri"/>
                <w:noProof/>
                <w:sz w:val="18"/>
                <w:szCs w:val="18"/>
              </w:rPr>
              <w:t xml:space="preserve">Exception 1: </w:t>
            </w:r>
            <w:r w:rsidR="008A34AB" w:rsidRPr="007C6199">
              <w:rPr>
                <w:rFonts w:ascii="Calibri" w:hAnsi="Calibri"/>
                <w:noProof/>
                <w:sz w:val="18"/>
                <w:szCs w:val="18"/>
              </w:rPr>
              <w:t xml:space="preserve">Any roof area covered by building integrated photovoltaic panels and solar thermal panels is exempt from the above Cool Roof requirements. </w:t>
            </w:r>
          </w:p>
          <w:p w14:paraId="3A31DCD6" w14:textId="24071B2B" w:rsidR="00A834A6" w:rsidRPr="007C6199" w:rsidRDefault="00A834A6" w:rsidP="0054226B">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7C6199">
              <w:rPr>
                <w:rFonts w:ascii="Calibri" w:hAnsi="Calibri"/>
                <w:noProof/>
                <w:sz w:val="18"/>
                <w:szCs w:val="18"/>
              </w:rPr>
              <w:t>Exception 2: Roof constructions with a weight of 25 lb/ft</w:t>
            </w:r>
            <w:r w:rsidRPr="007C6199">
              <w:rPr>
                <w:rFonts w:ascii="Calibri" w:hAnsi="Calibri"/>
                <w:noProof/>
                <w:sz w:val="18"/>
                <w:szCs w:val="18"/>
                <w:vertAlign w:val="superscript"/>
              </w:rPr>
              <w:t>2</w:t>
            </w:r>
            <w:r w:rsidRPr="007C6199">
              <w:rPr>
                <w:rFonts w:ascii="Calibri" w:hAnsi="Calibri"/>
                <w:noProof/>
                <w:sz w:val="18"/>
                <w:szCs w:val="18"/>
              </w:rPr>
              <w:t xml:space="preserve"> are also exempt </w:t>
            </w:r>
          </w:p>
          <w:p w14:paraId="308DB68B" w14:textId="77777777" w:rsidR="008A34AB" w:rsidRPr="00F4234A" w:rsidRDefault="008A34AB" w:rsidP="0054226B">
            <w:pPr>
              <w:keepNext/>
              <w:numPr>
                <w:ilvl w:val="0"/>
                <w:numId w:val="1"/>
              </w:numPr>
              <w:tabs>
                <w:tab w:val="left" w:pos="342"/>
                <w:tab w:val="left" w:pos="2160"/>
                <w:tab w:val="left" w:pos="2700"/>
                <w:tab w:val="left" w:pos="3420"/>
                <w:tab w:val="left" w:pos="3780"/>
                <w:tab w:val="left" w:pos="5760"/>
                <w:tab w:val="left" w:pos="7212"/>
              </w:tabs>
              <w:spacing w:line="276" w:lineRule="auto"/>
              <w:ind w:left="540" w:hanging="225"/>
              <w:rPr>
                <w:rFonts w:ascii="Calibri" w:hAnsi="Calibri"/>
                <w:noProof/>
                <w:sz w:val="18"/>
                <w:szCs w:val="18"/>
              </w:rPr>
            </w:pPr>
            <w:r w:rsidRPr="007C6199">
              <w:rPr>
                <w:rFonts w:ascii="Calibri" w:hAnsi="Calibri"/>
                <w:noProof/>
                <w:sz w:val="18"/>
                <w:szCs w:val="18"/>
              </w:rPr>
              <w:t>Liquid field applied coatings must comply with installation criteria from section 110.8(i)4.</w:t>
            </w:r>
          </w:p>
        </w:tc>
      </w:tr>
    </w:tbl>
    <w:p w14:paraId="308DB68D" w14:textId="1840FEED" w:rsidR="008A34AB" w:rsidRDefault="008A34AB">
      <w:pPr>
        <w:rPr>
          <w:sz w:val="20"/>
        </w:rPr>
      </w:pPr>
    </w:p>
    <w:tbl>
      <w:tblPr>
        <w:tblW w:w="5000" w:type="pct"/>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14390"/>
      </w:tblGrid>
      <w:tr w:rsidR="00770388" w:rsidRPr="0083494D" w14:paraId="6A228DFD" w14:textId="77777777" w:rsidTr="007C6199">
        <w:trPr>
          <w:trHeight w:val="317"/>
        </w:trPr>
        <w:tc>
          <w:tcPr>
            <w:tcW w:w="14390" w:type="dxa"/>
          </w:tcPr>
          <w:p w14:paraId="4A604421" w14:textId="41ECD818" w:rsidR="00770388" w:rsidRPr="00F1537A" w:rsidRDefault="00D37533" w:rsidP="00D37533">
            <w:pPr>
              <w:keepNext/>
              <w:rPr>
                <w:rFonts w:ascii="Calibri" w:eastAsia="Calibri" w:hAnsi="Calibri"/>
                <w:b/>
                <w:sz w:val="20"/>
                <w:szCs w:val="22"/>
              </w:rPr>
            </w:pPr>
            <w:r>
              <w:rPr>
                <w:rFonts w:ascii="Calibri" w:eastAsia="Calibri" w:hAnsi="Calibri"/>
                <w:b/>
                <w:sz w:val="20"/>
                <w:szCs w:val="22"/>
              </w:rPr>
              <w:t>H</w:t>
            </w:r>
            <w:r w:rsidR="00770388" w:rsidRPr="00F1537A">
              <w:rPr>
                <w:rFonts w:ascii="Calibri" w:eastAsia="Calibri" w:hAnsi="Calibri"/>
                <w:b/>
                <w:sz w:val="20"/>
                <w:szCs w:val="22"/>
              </w:rPr>
              <w:t xml:space="preserve">. Opaque </w:t>
            </w:r>
            <w:r>
              <w:rPr>
                <w:rFonts w:ascii="Calibri" w:eastAsia="Calibri" w:hAnsi="Calibri"/>
                <w:b/>
                <w:sz w:val="20"/>
                <w:szCs w:val="22"/>
              </w:rPr>
              <w:t xml:space="preserve">Swinging Doors to </w:t>
            </w:r>
            <w:r w:rsidR="00770388" w:rsidRPr="00F1537A">
              <w:rPr>
                <w:rFonts w:ascii="Calibri" w:eastAsia="Calibri" w:hAnsi="Calibri"/>
                <w:b/>
                <w:sz w:val="20"/>
                <w:szCs w:val="22"/>
              </w:rPr>
              <w:t>Exterior</w:t>
            </w:r>
            <w:r w:rsidR="00C5786F">
              <w:rPr>
                <w:rFonts w:ascii="Calibri" w:eastAsia="Calibri" w:hAnsi="Calibri"/>
                <w:b/>
                <w:sz w:val="20"/>
                <w:szCs w:val="22"/>
              </w:rPr>
              <w:t xml:space="preserve"> </w:t>
            </w:r>
            <w:r w:rsidR="00C5786F" w:rsidRPr="007C6199">
              <w:rPr>
                <w:rFonts w:ascii="Calibri" w:eastAsia="Calibri" w:hAnsi="Calibri"/>
                <w:sz w:val="20"/>
                <w:szCs w:val="22"/>
              </w:rPr>
              <w:t>(Section 150.1(c)5)</w:t>
            </w:r>
          </w:p>
        </w:tc>
      </w:tr>
    </w:tbl>
    <w:tbl>
      <w:tblPr>
        <w:tblStyle w:val="TableGrid"/>
        <w:tblW w:w="0" w:type="auto"/>
        <w:tblLook w:val="04A0" w:firstRow="1" w:lastRow="0" w:firstColumn="1" w:lastColumn="0" w:noHBand="0" w:noVBand="1"/>
      </w:tblPr>
      <w:tblGrid>
        <w:gridCol w:w="2683"/>
        <w:gridCol w:w="1918"/>
        <w:gridCol w:w="2215"/>
        <w:gridCol w:w="2120"/>
        <w:gridCol w:w="1817"/>
        <w:gridCol w:w="1814"/>
        <w:gridCol w:w="1823"/>
      </w:tblGrid>
      <w:tr w:rsidR="00D37533" w:rsidRPr="004C068E" w14:paraId="512BF784" w14:textId="2995A6E2" w:rsidTr="00207197">
        <w:tc>
          <w:tcPr>
            <w:tcW w:w="2683" w:type="dxa"/>
          </w:tcPr>
          <w:p w14:paraId="4AAE013F" w14:textId="77777777" w:rsidR="00D37533" w:rsidRPr="004C068E" w:rsidRDefault="00D37533" w:rsidP="00FA39D6">
            <w:pPr>
              <w:jc w:val="center"/>
              <w:rPr>
                <w:rFonts w:ascii="Calibri" w:hAnsi="Calibri"/>
                <w:sz w:val="18"/>
                <w:szCs w:val="20"/>
              </w:rPr>
            </w:pPr>
            <w:r>
              <w:rPr>
                <w:rFonts w:ascii="Calibri" w:hAnsi="Calibri"/>
                <w:sz w:val="18"/>
                <w:szCs w:val="20"/>
              </w:rPr>
              <w:t>01</w:t>
            </w:r>
          </w:p>
        </w:tc>
        <w:tc>
          <w:tcPr>
            <w:tcW w:w="1918" w:type="dxa"/>
          </w:tcPr>
          <w:p w14:paraId="5FAEB0B4" w14:textId="3693F3AA" w:rsidR="00D37533" w:rsidRDefault="00D37533" w:rsidP="00FA39D6">
            <w:pPr>
              <w:jc w:val="center"/>
              <w:rPr>
                <w:rFonts w:ascii="Calibri" w:hAnsi="Calibri"/>
                <w:sz w:val="18"/>
                <w:szCs w:val="20"/>
              </w:rPr>
            </w:pPr>
            <w:r>
              <w:rPr>
                <w:rFonts w:ascii="Calibri" w:hAnsi="Calibri"/>
                <w:sz w:val="18"/>
                <w:szCs w:val="20"/>
              </w:rPr>
              <w:t>02</w:t>
            </w:r>
          </w:p>
        </w:tc>
        <w:tc>
          <w:tcPr>
            <w:tcW w:w="2215" w:type="dxa"/>
          </w:tcPr>
          <w:p w14:paraId="10729BAA" w14:textId="362AD9B3" w:rsidR="00D37533" w:rsidRPr="004C068E" w:rsidRDefault="00D37533" w:rsidP="00D37533">
            <w:pPr>
              <w:jc w:val="center"/>
              <w:rPr>
                <w:rFonts w:ascii="Calibri" w:hAnsi="Calibri"/>
                <w:sz w:val="18"/>
                <w:szCs w:val="20"/>
              </w:rPr>
            </w:pPr>
            <w:r>
              <w:rPr>
                <w:rFonts w:ascii="Calibri" w:hAnsi="Calibri"/>
                <w:sz w:val="18"/>
                <w:szCs w:val="20"/>
              </w:rPr>
              <w:t>03</w:t>
            </w:r>
          </w:p>
        </w:tc>
        <w:tc>
          <w:tcPr>
            <w:tcW w:w="2120" w:type="dxa"/>
          </w:tcPr>
          <w:p w14:paraId="17CA9111" w14:textId="24EE7EB9" w:rsidR="00D37533" w:rsidRPr="004C068E" w:rsidRDefault="00D37533" w:rsidP="00D37533">
            <w:pPr>
              <w:jc w:val="center"/>
              <w:rPr>
                <w:rFonts w:ascii="Calibri" w:hAnsi="Calibri"/>
                <w:sz w:val="18"/>
                <w:szCs w:val="20"/>
              </w:rPr>
            </w:pPr>
            <w:r>
              <w:rPr>
                <w:rFonts w:ascii="Calibri" w:hAnsi="Calibri"/>
                <w:sz w:val="18"/>
                <w:szCs w:val="20"/>
              </w:rPr>
              <w:t>04</w:t>
            </w:r>
          </w:p>
        </w:tc>
        <w:tc>
          <w:tcPr>
            <w:tcW w:w="1817" w:type="dxa"/>
          </w:tcPr>
          <w:p w14:paraId="4F5C438C" w14:textId="58AFEBD2" w:rsidR="00D37533" w:rsidRDefault="00D37533" w:rsidP="00FA39D6">
            <w:pPr>
              <w:jc w:val="center"/>
              <w:rPr>
                <w:rFonts w:ascii="Calibri" w:hAnsi="Calibri"/>
                <w:sz w:val="18"/>
                <w:szCs w:val="20"/>
              </w:rPr>
            </w:pPr>
            <w:r>
              <w:rPr>
                <w:rFonts w:ascii="Calibri" w:hAnsi="Calibri"/>
                <w:sz w:val="18"/>
                <w:szCs w:val="20"/>
              </w:rPr>
              <w:t>05</w:t>
            </w:r>
          </w:p>
        </w:tc>
        <w:tc>
          <w:tcPr>
            <w:tcW w:w="1814" w:type="dxa"/>
          </w:tcPr>
          <w:p w14:paraId="21981E70" w14:textId="020E8532" w:rsidR="00D37533" w:rsidRDefault="00D37533" w:rsidP="00FA39D6">
            <w:pPr>
              <w:jc w:val="center"/>
              <w:rPr>
                <w:rFonts w:ascii="Calibri" w:hAnsi="Calibri"/>
                <w:sz w:val="18"/>
                <w:szCs w:val="20"/>
              </w:rPr>
            </w:pPr>
            <w:r>
              <w:rPr>
                <w:rFonts w:ascii="Calibri" w:hAnsi="Calibri"/>
                <w:sz w:val="18"/>
                <w:szCs w:val="20"/>
              </w:rPr>
              <w:t>06</w:t>
            </w:r>
          </w:p>
        </w:tc>
        <w:tc>
          <w:tcPr>
            <w:tcW w:w="1823" w:type="dxa"/>
          </w:tcPr>
          <w:p w14:paraId="6D2FEF29" w14:textId="6FA0659B" w:rsidR="00D37533" w:rsidRDefault="00D37533" w:rsidP="00FA39D6">
            <w:pPr>
              <w:jc w:val="center"/>
              <w:rPr>
                <w:rFonts w:ascii="Calibri" w:hAnsi="Calibri"/>
                <w:sz w:val="18"/>
                <w:szCs w:val="20"/>
              </w:rPr>
            </w:pPr>
            <w:r>
              <w:rPr>
                <w:rFonts w:ascii="Calibri" w:hAnsi="Calibri"/>
                <w:sz w:val="18"/>
                <w:szCs w:val="20"/>
              </w:rPr>
              <w:t>07</w:t>
            </w:r>
          </w:p>
        </w:tc>
      </w:tr>
      <w:tr w:rsidR="00D37533" w:rsidRPr="004C068E" w14:paraId="62E1B08A" w14:textId="62F6F30A" w:rsidTr="00207197">
        <w:tc>
          <w:tcPr>
            <w:tcW w:w="2683" w:type="dxa"/>
          </w:tcPr>
          <w:p w14:paraId="1EC36197" w14:textId="77777777" w:rsidR="00D37533" w:rsidRPr="004C068E" w:rsidRDefault="00D37533" w:rsidP="00FA39D6">
            <w:pPr>
              <w:jc w:val="center"/>
              <w:rPr>
                <w:rFonts w:ascii="Calibri" w:hAnsi="Calibri"/>
                <w:sz w:val="18"/>
                <w:szCs w:val="20"/>
              </w:rPr>
            </w:pPr>
            <w:r>
              <w:rPr>
                <w:rFonts w:ascii="Calibri" w:hAnsi="Calibri"/>
                <w:sz w:val="18"/>
                <w:szCs w:val="20"/>
              </w:rPr>
              <w:t>Tag/ID</w:t>
            </w:r>
          </w:p>
        </w:tc>
        <w:tc>
          <w:tcPr>
            <w:tcW w:w="1918" w:type="dxa"/>
          </w:tcPr>
          <w:p w14:paraId="4A9878DD" w14:textId="03B92570" w:rsidR="00D37533" w:rsidRDefault="00D37533" w:rsidP="00FA39D6">
            <w:pPr>
              <w:jc w:val="center"/>
              <w:rPr>
                <w:rFonts w:ascii="Calibri" w:hAnsi="Calibri"/>
                <w:sz w:val="18"/>
                <w:szCs w:val="20"/>
              </w:rPr>
            </w:pPr>
            <w:r>
              <w:rPr>
                <w:rFonts w:ascii="Calibri" w:hAnsi="Calibri"/>
                <w:sz w:val="18"/>
                <w:szCs w:val="20"/>
              </w:rPr>
              <w:t>Area</w:t>
            </w:r>
          </w:p>
        </w:tc>
        <w:tc>
          <w:tcPr>
            <w:tcW w:w="2215" w:type="dxa"/>
          </w:tcPr>
          <w:p w14:paraId="4883A124" w14:textId="58BC0274" w:rsidR="00D37533" w:rsidRPr="004C068E" w:rsidRDefault="00D37533" w:rsidP="00FA39D6">
            <w:pPr>
              <w:jc w:val="center"/>
              <w:rPr>
                <w:rFonts w:ascii="Calibri" w:hAnsi="Calibri"/>
                <w:sz w:val="18"/>
                <w:szCs w:val="20"/>
              </w:rPr>
            </w:pPr>
            <w:r>
              <w:rPr>
                <w:rFonts w:ascii="Calibri" w:hAnsi="Calibri"/>
                <w:sz w:val="18"/>
                <w:szCs w:val="20"/>
              </w:rPr>
              <w:t>Proposed U-factor</w:t>
            </w:r>
          </w:p>
        </w:tc>
        <w:tc>
          <w:tcPr>
            <w:tcW w:w="2120" w:type="dxa"/>
          </w:tcPr>
          <w:p w14:paraId="7CC9C042" w14:textId="34D7D944" w:rsidR="00D37533" w:rsidRPr="004C068E" w:rsidRDefault="00F524FA" w:rsidP="00FA39D6">
            <w:pPr>
              <w:jc w:val="center"/>
              <w:rPr>
                <w:rFonts w:ascii="Calibri" w:hAnsi="Calibri"/>
                <w:sz w:val="18"/>
                <w:szCs w:val="20"/>
              </w:rPr>
            </w:pPr>
            <w:r>
              <w:rPr>
                <w:rFonts w:ascii="Calibri" w:hAnsi="Calibri"/>
                <w:sz w:val="18"/>
                <w:szCs w:val="20"/>
              </w:rPr>
              <w:t xml:space="preserve">Proposed U-factor </w:t>
            </w:r>
            <w:r w:rsidR="00D37533">
              <w:rPr>
                <w:rFonts w:ascii="Calibri" w:hAnsi="Calibri"/>
                <w:sz w:val="18"/>
                <w:szCs w:val="20"/>
              </w:rPr>
              <w:t>Source</w:t>
            </w:r>
          </w:p>
        </w:tc>
        <w:tc>
          <w:tcPr>
            <w:tcW w:w="1817" w:type="dxa"/>
          </w:tcPr>
          <w:p w14:paraId="60D2C369" w14:textId="685DE4FD" w:rsidR="00D37533" w:rsidRDefault="00D37533" w:rsidP="00FA39D6">
            <w:pPr>
              <w:jc w:val="center"/>
              <w:rPr>
                <w:rFonts w:ascii="Calibri" w:hAnsi="Calibri"/>
                <w:sz w:val="18"/>
                <w:szCs w:val="20"/>
              </w:rPr>
            </w:pPr>
            <w:r>
              <w:rPr>
                <w:rFonts w:ascii="Calibri" w:hAnsi="Calibri"/>
                <w:sz w:val="18"/>
                <w:szCs w:val="20"/>
              </w:rPr>
              <w:t>Required Maximum U-factor</w:t>
            </w:r>
          </w:p>
        </w:tc>
        <w:tc>
          <w:tcPr>
            <w:tcW w:w="1814" w:type="dxa"/>
          </w:tcPr>
          <w:p w14:paraId="109F6BB7" w14:textId="5FD58726" w:rsidR="00D37533" w:rsidRDefault="00D37533" w:rsidP="00FA39D6">
            <w:pPr>
              <w:jc w:val="center"/>
              <w:rPr>
                <w:rFonts w:ascii="Calibri" w:hAnsi="Calibri"/>
                <w:sz w:val="18"/>
                <w:szCs w:val="20"/>
              </w:rPr>
            </w:pPr>
            <w:r>
              <w:rPr>
                <w:rFonts w:ascii="Calibri" w:hAnsi="Calibri"/>
                <w:sz w:val="18"/>
                <w:szCs w:val="20"/>
              </w:rPr>
              <w:t>Weighted Average (Yes/No)</w:t>
            </w:r>
          </w:p>
        </w:tc>
        <w:tc>
          <w:tcPr>
            <w:tcW w:w="1823" w:type="dxa"/>
          </w:tcPr>
          <w:p w14:paraId="36D6A186" w14:textId="5A29BE52" w:rsidR="00D37533" w:rsidRDefault="00D37533" w:rsidP="00FA39D6">
            <w:pPr>
              <w:jc w:val="center"/>
              <w:rPr>
                <w:rFonts w:ascii="Calibri" w:hAnsi="Calibri"/>
                <w:sz w:val="18"/>
                <w:szCs w:val="20"/>
              </w:rPr>
            </w:pPr>
            <w:r>
              <w:rPr>
                <w:rFonts w:ascii="Calibri" w:hAnsi="Calibri"/>
                <w:sz w:val="18"/>
                <w:szCs w:val="20"/>
              </w:rPr>
              <w:t>Comments</w:t>
            </w:r>
          </w:p>
        </w:tc>
      </w:tr>
      <w:tr w:rsidR="00D37533" w:rsidRPr="004C068E" w14:paraId="5604AA23" w14:textId="62FF51D1" w:rsidTr="00482AFE">
        <w:tc>
          <w:tcPr>
            <w:tcW w:w="2683" w:type="dxa"/>
            <w:vAlign w:val="bottom"/>
          </w:tcPr>
          <w:p w14:paraId="073E950C" w14:textId="77777777" w:rsidR="00D37533" w:rsidRPr="004C068E" w:rsidRDefault="00D37533" w:rsidP="00482AFE">
            <w:pPr>
              <w:jc w:val="center"/>
              <w:rPr>
                <w:rFonts w:ascii="Calibri" w:hAnsi="Calibri"/>
                <w:sz w:val="18"/>
                <w:szCs w:val="20"/>
              </w:rPr>
            </w:pPr>
            <w:r>
              <w:rPr>
                <w:rFonts w:ascii="Calibri" w:hAnsi="Calibri"/>
                <w:sz w:val="18"/>
                <w:szCs w:val="20"/>
              </w:rPr>
              <w:t>&lt;&lt;user input: String (max 50 characters)</w:t>
            </w:r>
          </w:p>
        </w:tc>
        <w:tc>
          <w:tcPr>
            <w:tcW w:w="1918" w:type="dxa"/>
            <w:vAlign w:val="bottom"/>
          </w:tcPr>
          <w:p w14:paraId="77BAAF1B" w14:textId="29ADC8D0" w:rsidR="00D37533" w:rsidRDefault="00D37533" w:rsidP="00482AFE">
            <w:pPr>
              <w:jc w:val="center"/>
              <w:rPr>
                <w:rFonts w:ascii="Calibri" w:hAnsi="Calibri"/>
                <w:sz w:val="18"/>
                <w:szCs w:val="20"/>
              </w:rPr>
            </w:pPr>
            <w:r>
              <w:rPr>
                <w:rFonts w:ascii="Calibri" w:hAnsi="Calibri"/>
                <w:sz w:val="18"/>
                <w:szCs w:val="20"/>
              </w:rPr>
              <w:t>&lt;&lt;User input: DecimalNonnegative&gt;&gt;</w:t>
            </w:r>
          </w:p>
        </w:tc>
        <w:tc>
          <w:tcPr>
            <w:tcW w:w="2215" w:type="dxa"/>
            <w:vAlign w:val="bottom"/>
          </w:tcPr>
          <w:p w14:paraId="06E8AAF4" w14:textId="56618F13" w:rsidR="00D37533" w:rsidRPr="004C068E" w:rsidRDefault="00D37533" w:rsidP="00482AFE">
            <w:pPr>
              <w:jc w:val="center"/>
              <w:rPr>
                <w:rFonts w:ascii="Calibri" w:hAnsi="Calibri"/>
                <w:sz w:val="18"/>
                <w:szCs w:val="20"/>
              </w:rPr>
            </w:pPr>
            <w:r>
              <w:rPr>
                <w:rFonts w:ascii="Calibri" w:hAnsi="Calibri"/>
                <w:sz w:val="18"/>
                <w:szCs w:val="20"/>
              </w:rPr>
              <w:t>&lt;&lt;User input: DecimalNonnegative&gt;&gt;</w:t>
            </w:r>
          </w:p>
        </w:tc>
        <w:tc>
          <w:tcPr>
            <w:tcW w:w="2120" w:type="dxa"/>
            <w:vAlign w:val="bottom"/>
          </w:tcPr>
          <w:p w14:paraId="26F311F5" w14:textId="77777777" w:rsidR="00D37533" w:rsidRPr="004C068E" w:rsidRDefault="00D37533" w:rsidP="001F2244">
            <w:pPr>
              <w:jc w:val="center"/>
              <w:rPr>
                <w:rFonts w:ascii="Calibri" w:hAnsi="Calibri"/>
                <w:sz w:val="18"/>
                <w:szCs w:val="20"/>
              </w:rPr>
            </w:pPr>
            <w:r>
              <w:rPr>
                <w:rFonts w:ascii="Calibri" w:hAnsi="Calibri"/>
                <w:sz w:val="18"/>
                <w:szCs w:val="20"/>
              </w:rPr>
              <w:t>&lt;&lt;User select from list: NFRC or Area-weighted Average Worksheet (ENV-02)&gt;&gt;</w:t>
            </w:r>
          </w:p>
        </w:tc>
        <w:tc>
          <w:tcPr>
            <w:tcW w:w="1817" w:type="dxa"/>
            <w:vAlign w:val="bottom"/>
          </w:tcPr>
          <w:p w14:paraId="542FDC50" w14:textId="06A56DE1" w:rsidR="00D37533" w:rsidRDefault="00D37533">
            <w:pPr>
              <w:jc w:val="center"/>
              <w:rPr>
                <w:rFonts w:ascii="Calibri" w:hAnsi="Calibri"/>
                <w:sz w:val="18"/>
                <w:szCs w:val="20"/>
              </w:rPr>
            </w:pPr>
            <w:r>
              <w:rPr>
                <w:rFonts w:ascii="Calibri" w:hAnsi="Calibri"/>
                <w:sz w:val="18"/>
                <w:szCs w:val="20"/>
              </w:rPr>
              <w:t>&lt;&lt;</w:t>
            </w:r>
            <w:r w:rsidR="00F4234A">
              <w:rPr>
                <w:rFonts w:ascii="Calibri" w:hAnsi="Calibri"/>
                <w:sz w:val="18"/>
                <w:szCs w:val="20"/>
              </w:rPr>
              <w:t xml:space="preserve">default value = </w:t>
            </w:r>
            <w:r>
              <w:rPr>
                <w:rFonts w:ascii="Calibri" w:hAnsi="Calibri"/>
                <w:sz w:val="18"/>
                <w:szCs w:val="20"/>
              </w:rPr>
              <w:t>0.20&gt;&gt;</w:t>
            </w:r>
          </w:p>
        </w:tc>
        <w:tc>
          <w:tcPr>
            <w:tcW w:w="1814" w:type="dxa"/>
            <w:vAlign w:val="bottom"/>
          </w:tcPr>
          <w:p w14:paraId="652068F9" w14:textId="21AC3151" w:rsidR="00F4234A" w:rsidRDefault="00D37533" w:rsidP="00F524FA">
            <w:pPr>
              <w:jc w:val="center"/>
              <w:rPr>
                <w:rFonts w:ascii="Calibri" w:hAnsi="Calibri"/>
                <w:sz w:val="18"/>
                <w:szCs w:val="20"/>
              </w:rPr>
            </w:pPr>
            <w:r>
              <w:rPr>
                <w:rFonts w:ascii="Calibri" w:hAnsi="Calibri"/>
                <w:sz w:val="18"/>
                <w:szCs w:val="20"/>
              </w:rPr>
              <w:t xml:space="preserve">&lt;&lt;If H03 &gt; 0.20, </w:t>
            </w:r>
            <w:r w:rsidR="00F524FA">
              <w:rPr>
                <w:rFonts w:ascii="Calibri" w:hAnsi="Calibri"/>
                <w:sz w:val="18"/>
                <w:szCs w:val="20"/>
              </w:rPr>
              <w:t xml:space="preserve">then value = </w:t>
            </w:r>
            <w:r>
              <w:rPr>
                <w:rFonts w:ascii="Calibri" w:hAnsi="Calibri"/>
                <w:sz w:val="18"/>
                <w:szCs w:val="20"/>
              </w:rPr>
              <w:t xml:space="preserve">Yes; </w:t>
            </w:r>
          </w:p>
          <w:p w14:paraId="4B23CF6A" w14:textId="42DCE0A4" w:rsidR="00D37533" w:rsidRDefault="00D37533" w:rsidP="00F524FA">
            <w:pPr>
              <w:jc w:val="center"/>
              <w:rPr>
                <w:rFonts w:ascii="Calibri" w:hAnsi="Calibri"/>
                <w:sz w:val="18"/>
                <w:szCs w:val="20"/>
              </w:rPr>
            </w:pPr>
            <w:r>
              <w:rPr>
                <w:rFonts w:ascii="Calibri" w:hAnsi="Calibri"/>
                <w:sz w:val="18"/>
                <w:szCs w:val="20"/>
              </w:rPr>
              <w:t xml:space="preserve">else </w:t>
            </w:r>
            <w:r w:rsidR="00F524FA">
              <w:rPr>
                <w:rFonts w:ascii="Calibri" w:hAnsi="Calibri"/>
                <w:sz w:val="18"/>
                <w:szCs w:val="20"/>
              </w:rPr>
              <w:t xml:space="preserve">value = </w:t>
            </w:r>
            <w:r>
              <w:rPr>
                <w:rFonts w:ascii="Calibri" w:hAnsi="Calibri"/>
                <w:sz w:val="18"/>
                <w:szCs w:val="20"/>
              </w:rPr>
              <w:t>No</w:t>
            </w:r>
            <w:r w:rsidR="00EB679B">
              <w:rPr>
                <w:rFonts w:ascii="Calibri" w:hAnsi="Calibri"/>
                <w:sz w:val="18"/>
                <w:szCs w:val="20"/>
              </w:rPr>
              <w:t>&gt;&gt;</w:t>
            </w:r>
          </w:p>
        </w:tc>
        <w:tc>
          <w:tcPr>
            <w:tcW w:w="1823" w:type="dxa"/>
            <w:vAlign w:val="bottom"/>
          </w:tcPr>
          <w:p w14:paraId="77F2AB58" w14:textId="517884C8" w:rsidR="00D37533" w:rsidRDefault="00D37533">
            <w:pPr>
              <w:jc w:val="center"/>
              <w:rPr>
                <w:rFonts w:ascii="Calibri" w:hAnsi="Calibri"/>
                <w:sz w:val="18"/>
                <w:szCs w:val="20"/>
              </w:rPr>
            </w:pPr>
            <w:r>
              <w:rPr>
                <w:rFonts w:ascii="Calibri" w:hAnsi="Calibri"/>
                <w:sz w:val="18"/>
                <w:szCs w:val="18"/>
              </w:rPr>
              <w:t>&lt;&lt;User Input: Text&gt;&gt;</w:t>
            </w:r>
          </w:p>
        </w:tc>
      </w:tr>
      <w:tr w:rsidR="00207197" w:rsidRPr="004C068E" w14:paraId="6C6D4E19" w14:textId="77777777" w:rsidTr="00207197">
        <w:tc>
          <w:tcPr>
            <w:tcW w:w="14390" w:type="dxa"/>
            <w:gridSpan w:val="7"/>
            <w:vAlign w:val="center"/>
          </w:tcPr>
          <w:p w14:paraId="3923C282" w14:textId="77777777" w:rsidR="00207197" w:rsidRPr="007C6199" w:rsidRDefault="00207197" w:rsidP="00207197">
            <w:pPr>
              <w:rPr>
                <w:rFonts w:ascii="Calibri" w:hAnsi="Calibri"/>
                <w:sz w:val="18"/>
                <w:szCs w:val="18"/>
              </w:rPr>
            </w:pPr>
            <w:r w:rsidRPr="007C6199">
              <w:rPr>
                <w:rFonts w:ascii="Calibri" w:hAnsi="Calibri"/>
                <w:sz w:val="18"/>
                <w:szCs w:val="18"/>
              </w:rPr>
              <w:t>Notes:</w:t>
            </w:r>
          </w:p>
          <w:p w14:paraId="2BE9BF08" w14:textId="7DE8B71A" w:rsidR="00207197" w:rsidRPr="007C6199" w:rsidRDefault="00207197" w:rsidP="00207197">
            <w:pPr>
              <w:pStyle w:val="ListParagraph"/>
              <w:numPr>
                <w:ilvl w:val="0"/>
                <w:numId w:val="29"/>
              </w:numPr>
              <w:rPr>
                <w:rFonts w:ascii="Calibri" w:hAnsi="Calibri"/>
                <w:sz w:val="18"/>
                <w:szCs w:val="18"/>
              </w:rPr>
            </w:pPr>
            <w:r w:rsidRPr="007C6199">
              <w:rPr>
                <w:rFonts w:ascii="Calibri" w:hAnsi="Calibri"/>
                <w:sz w:val="18"/>
                <w:szCs w:val="18"/>
              </w:rPr>
              <w:t>Any door with 25% or more glass is counted as a fenestration product in Table</w:t>
            </w:r>
            <w:r w:rsidR="00F524FA" w:rsidRPr="007C6199">
              <w:rPr>
                <w:rFonts w:ascii="Calibri" w:hAnsi="Calibri"/>
                <w:sz w:val="18"/>
                <w:szCs w:val="18"/>
              </w:rPr>
              <w:t>s</w:t>
            </w:r>
            <w:r w:rsidRPr="007C6199">
              <w:rPr>
                <w:rFonts w:ascii="Calibri" w:hAnsi="Calibri"/>
                <w:sz w:val="18"/>
                <w:szCs w:val="18"/>
              </w:rPr>
              <w:t xml:space="preserve"> I</w:t>
            </w:r>
            <w:r w:rsidR="00F524FA" w:rsidRPr="007C6199">
              <w:rPr>
                <w:rFonts w:ascii="Calibri" w:hAnsi="Calibri"/>
                <w:sz w:val="18"/>
                <w:szCs w:val="18"/>
              </w:rPr>
              <w:t xml:space="preserve"> and J</w:t>
            </w:r>
            <w:r w:rsidRPr="007C6199">
              <w:rPr>
                <w:rFonts w:ascii="Calibri" w:hAnsi="Calibri"/>
                <w:sz w:val="18"/>
                <w:szCs w:val="18"/>
              </w:rPr>
              <w:t>.</w:t>
            </w:r>
          </w:p>
          <w:p w14:paraId="41526C86" w14:textId="77777777" w:rsidR="00207197" w:rsidRPr="007C6199" w:rsidRDefault="00207197" w:rsidP="00207197">
            <w:pPr>
              <w:pStyle w:val="ListParagraph"/>
              <w:numPr>
                <w:ilvl w:val="0"/>
                <w:numId w:val="29"/>
              </w:numPr>
              <w:rPr>
                <w:rFonts w:ascii="Calibri" w:hAnsi="Calibri"/>
                <w:sz w:val="18"/>
                <w:szCs w:val="18"/>
              </w:rPr>
            </w:pPr>
            <w:r w:rsidRPr="007C6199">
              <w:rPr>
                <w:rFonts w:ascii="Calibri" w:hAnsi="Calibri"/>
                <w:sz w:val="18"/>
                <w:szCs w:val="18"/>
              </w:rPr>
              <w:t>Do not include fire-rated doors between garage or unconditioned space and conditioned space.</w:t>
            </w:r>
          </w:p>
          <w:p w14:paraId="105D7565" w14:textId="121A299F" w:rsidR="00207197" w:rsidRPr="00207197" w:rsidRDefault="00207197" w:rsidP="00207197">
            <w:pPr>
              <w:pStyle w:val="ListParagraph"/>
              <w:numPr>
                <w:ilvl w:val="0"/>
                <w:numId w:val="29"/>
              </w:numPr>
              <w:rPr>
                <w:rFonts w:ascii="Calibri" w:hAnsi="Calibri"/>
                <w:sz w:val="18"/>
                <w:szCs w:val="20"/>
              </w:rPr>
            </w:pPr>
            <w:r w:rsidRPr="007C6199">
              <w:rPr>
                <w:rFonts w:ascii="Calibri" w:hAnsi="Calibri"/>
                <w:sz w:val="18"/>
                <w:szCs w:val="18"/>
              </w:rPr>
              <w:t>If using weighted average to achieve required maximum U-factor, attach CF1R-ENV-02-E.</w:t>
            </w:r>
          </w:p>
        </w:tc>
      </w:tr>
    </w:tbl>
    <w:p w14:paraId="10808465" w14:textId="3E1E3AC8" w:rsidR="00770388" w:rsidRDefault="00770388">
      <w:pPr>
        <w:rPr>
          <w:sz w:val="20"/>
        </w:rPr>
      </w:pPr>
    </w:p>
    <w:tbl>
      <w:tblPr>
        <w:tblW w:w="1449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7"/>
        <w:gridCol w:w="1913"/>
        <w:gridCol w:w="1530"/>
        <w:gridCol w:w="1530"/>
        <w:gridCol w:w="1710"/>
        <w:gridCol w:w="1440"/>
        <w:gridCol w:w="4599"/>
      </w:tblGrid>
      <w:tr w:rsidR="00CA63EE" w:rsidRPr="00B558A0" w14:paraId="308DB68F" w14:textId="77777777" w:rsidTr="004358FA">
        <w:trPr>
          <w:cantSplit/>
          <w:trHeight w:val="342"/>
        </w:trPr>
        <w:tc>
          <w:tcPr>
            <w:tcW w:w="14499" w:type="dxa"/>
            <w:gridSpan w:val="7"/>
            <w:vAlign w:val="center"/>
          </w:tcPr>
          <w:p w14:paraId="308DB68E" w14:textId="2EA2CF38" w:rsidR="00CA63EE" w:rsidRDefault="002D5D80" w:rsidP="009F2749">
            <w:pPr>
              <w:keepNext/>
              <w:ind w:right="-288"/>
              <w:rPr>
                <w:rFonts w:ascii="Calibri" w:eastAsia="Calibri" w:hAnsi="Calibri"/>
                <w:b/>
                <w:sz w:val="22"/>
                <w:szCs w:val="22"/>
              </w:rPr>
            </w:pPr>
            <w:r>
              <w:rPr>
                <w:rFonts w:ascii="Calibri" w:eastAsia="Calibri" w:hAnsi="Calibri"/>
                <w:b/>
                <w:sz w:val="20"/>
                <w:szCs w:val="22"/>
              </w:rPr>
              <w:t>I</w:t>
            </w:r>
            <w:r w:rsidR="00CA63EE" w:rsidRPr="004358FA">
              <w:rPr>
                <w:rFonts w:ascii="Calibri" w:eastAsia="Calibri" w:hAnsi="Calibri"/>
                <w:b/>
                <w:sz w:val="20"/>
                <w:szCs w:val="22"/>
              </w:rPr>
              <w:t xml:space="preserve">. </w:t>
            </w:r>
            <w:r w:rsidR="006C6CD9" w:rsidRPr="004358FA">
              <w:rPr>
                <w:rFonts w:ascii="Calibri" w:eastAsia="Calibri" w:hAnsi="Calibri"/>
                <w:b/>
                <w:sz w:val="20"/>
                <w:szCs w:val="22"/>
              </w:rPr>
              <w:t>Fenestration/Glazing Allowed</w:t>
            </w:r>
            <w:r w:rsidR="009F2749" w:rsidRPr="004358FA">
              <w:rPr>
                <w:rFonts w:ascii="Calibri" w:eastAsia="Calibri" w:hAnsi="Calibri"/>
                <w:b/>
                <w:sz w:val="20"/>
                <w:szCs w:val="22"/>
              </w:rPr>
              <w:t xml:space="preserve"> Areas and Efficiencies</w:t>
            </w:r>
          </w:p>
        </w:tc>
      </w:tr>
      <w:tr w:rsidR="00CA63EE" w:rsidRPr="00B558A0" w14:paraId="308DB695" w14:textId="77777777" w:rsidTr="006C225C">
        <w:trPr>
          <w:cantSplit/>
          <w:trHeight w:val="311"/>
        </w:trPr>
        <w:tc>
          <w:tcPr>
            <w:tcW w:w="1777" w:type="dxa"/>
            <w:vAlign w:val="center"/>
          </w:tcPr>
          <w:p w14:paraId="308DB690" w14:textId="77777777" w:rsidR="00CA63EE" w:rsidRPr="00CF4C56" w:rsidRDefault="00CA63EE" w:rsidP="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01</w:t>
            </w:r>
          </w:p>
        </w:tc>
        <w:tc>
          <w:tcPr>
            <w:tcW w:w="1913" w:type="dxa"/>
            <w:vAlign w:val="center"/>
          </w:tcPr>
          <w:p w14:paraId="308DB691" w14:textId="77777777" w:rsidR="00CA63EE" w:rsidDel="009B1DAF" w:rsidRDefault="00CA63EE" w:rsidP="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1530" w:type="dxa"/>
            <w:vAlign w:val="center"/>
          </w:tcPr>
          <w:p w14:paraId="308DB692" w14:textId="77777777" w:rsidR="00CA63EE" w:rsidRDefault="00CA63EE" w:rsidP="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03</w:t>
            </w:r>
          </w:p>
        </w:tc>
        <w:tc>
          <w:tcPr>
            <w:tcW w:w="1530" w:type="dxa"/>
            <w:vAlign w:val="center"/>
          </w:tcPr>
          <w:p w14:paraId="40EEBC72" w14:textId="223334D1" w:rsidR="00CA63EE" w:rsidRDefault="006C6CD9" w:rsidP="003C633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710" w:type="dxa"/>
            <w:vAlign w:val="center"/>
          </w:tcPr>
          <w:p w14:paraId="308DB693" w14:textId="4DFAF81F" w:rsidR="00CA63EE" w:rsidRDefault="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05</w:t>
            </w:r>
          </w:p>
        </w:tc>
        <w:tc>
          <w:tcPr>
            <w:tcW w:w="1440" w:type="dxa"/>
            <w:vAlign w:val="center"/>
          </w:tcPr>
          <w:p w14:paraId="09FB43FC" w14:textId="17140F8C" w:rsidR="00CA63EE"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4599" w:type="dxa"/>
            <w:vAlign w:val="center"/>
          </w:tcPr>
          <w:p w14:paraId="308DB694" w14:textId="300D9454" w:rsidR="00CA63EE" w:rsidRDefault="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07</w:t>
            </w:r>
          </w:p>
        </w:tc>
      </w:tr>
      <w:tr w:rsidR="00CA63EE" w:rsidRPr="00B558A0" w14:paraId="308DB69C" w14:textId="77777777" w:rsidTr="006C225C">
        <w:trPr>
          <w:cantSplit/>
          <w:trHeight w:val="311"/>
        </w:trPr>
        <w:tc>
          <w:tcPr>
            <w:tcW w:w="1777" w:type="dxa"/>
            <w:vAlign w:val="center"/>
          </w:tcPr>
          <w:p w14:paraId="308DB697" w14:textId="73280402" w:rsidR="00CA63EE" w:rsidRPr="00595EF6" w:rsidRDefault="00CA63EE" w:rsidP="006C225C">
            <w:pPr>
              <w:keepNext/>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Maximum Allowed</w:t>
            </w:r>
            <w:r w:rsidR="006C225C">
              <w:rPr>
                <w:rFonts w:ascii="Calibri" w:hAnsi="Calibri"/>
                <w:sz w:val="18"/>
                <w:szCs w:val="18"/>
              </w:rPr>
              <w:t xml:space="preserve"> </w:t>
            </w:r>
            <w:r>
              <w:rPr>
                <w:rFonts w:ascii="Calibri" w:hAnsi="Calibri"/>
                <w:sz w:val="18"/>
                <w:szCs w:val="18"/>
              </w:rPr>
              <w:t xml:space="preserve">Fenestration Area </w:t>
            </w:r>
            <w:r w:rsidR="006C6CD9">
              <w:rPr>
                <w:rFonts w:ascii="Calibri" w:hAnsi="Calibri"/>
                <w:sz w:val="18"/>
                <w:szCs w:val="18"/>
              </w:rPr>
              <w:t>f</w:t>
            </w:r>
            <w:r>
              <w:rPr>
                <w:rFonts w:ascii="Calibri" w:hAnsi="Calibri"/>
                <w:sz w:val="18"/>
                <w:szCs w:val="18"/>
              </w:rPr>
              <w:t xml:space="preserve">or All Orientations </w:t>
            </w:r>
            <w:r w:rsidR="006C225C">
              <w:rPr>
                <w:rFonts w:ascii="Calibri" w:hAnsi="Calibri"/>
                <w:sz w:val="18"/>
                <w:szCs w:val="18"/>
              </w:rPr>
              <w:t xml:space="preserve"> </w:t>
            </w:r>
            <w:r>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913" w:type="dxa"/>
            <w:vAlign w:val="center"/>
          </w:tcPr>
          <w:p w14:paraId="308DB698" w14:textId="77777777" w:rsidR="00CA63EE" w:rsidRPr="00595EF6" w:rsidRDefault="00CA63EE" w:rsidP="00084F80">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West-Facing Fenestration Area Only (ft</w:t>
            </w:r>
            <w:r w:rsidRPr="00A10D7E">
              <w:rPr>
                <w:rFonts w:ascii="Calibri" w:hAnsi="Calibri"/>
                <w:sz w:val="18"/>
                <w:szCs w:val="18"/>
                <w:vertAlign w:val="superscript"/>
              </w:rPr>
              <w:t>2</w:t>
            </w:r>
            <w:r>
              <w:rPr>
                <w:rFonts w:ascii="Calibri" w:hAnsi="Calibri"/>
                <w:sz w:val="18"/>
                <w:szCs w:val="18"/>
              </w:rPr>
              <w:t>)</w:t>
            </w:r>
          </w:p>
        </w:tc>
        <w:tc>
          <w:tcPr>
            <w:tcW w:w="1530" w:type="dxa"/>
            <w:vAlign w:val="center"/>
          </w:tcPr>
          <w:p w14:paraId="308DB699" w14:textId="77CB9CF6" w:rsidR="006C6CD9" w:rsidRPr="00CF4C56" w:rsidRDefault="006C225C"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Maximum Allowed </w:t>
            </w:r>
            <w:r w:rsidR="00CA63EE" w:rsidRPr="00CF4C56">
              <w:rPr>
                <w:rFonts w:ascii="Calibri" w:hAnsi="Calibri"/>
                <w:sz w:val="18"/>
                <w:szCs w:val="18"/>
              </w:rPr>
              <w:t>U-factor</w:t>
            </w:r>
            <w:r>
              <w:rPr>
                <w:rFonts w:ascii="Calibri" w:hAnsi="Calibri"/>
                <w:sz w:val="18"/>
                <w:szCs w:val="18"/>
              </w:rPr>
              <w:t xml:space="preserve"> </w:t>
            </w:r>
            <w:r w:rsidR="006C6CD9">
              <w:rPr>
                <w:rFonts w:ascii="Calibri" w:hAnsi="Calibri"/>
                <w:sz w:val="18"/>
                <w:szCs w:val="18"/>
              </w:rPr>
              <w:t>(Windows)</w:t>
            </w:r>
          </w:p>
        </w:tc>
        <w:tc>
          <w:tcPr>
            <w:tcW w:w="1530" w:type="dxa"/>
          </w:tcPr>
          <w:p w14:paraId="641E9BC5" w14:textId="4062E460" w:rsidR="00CA63EE" w:rsidRPr="00CD19E1" w:rsidRDefault="006C6CD9"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U-factor (Skylights)</w:t>
            </w:r>
          </w:p>
        </w:tc>
        <w:tc>
          <w:tcPr>
            <w:tcW w:w="1710" w:type="dxa"/>
            <w:vAlign w:val="center"/>
          </w:tcPr>
          <w:p w14:paraId="308DB69A" w14:textId="0B1E1095" w:rsidR="006C6CD9" w:rsidRPr="00CF4C56" w:rsidRDefault="00CA63EE" w:rsidP="006C225C">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 xml:space="preserve">Maximum Allowed </w:t>
            </w:r>
            <w:r w:rsidRPr="00CF4C56">
              <w:rPr>
                <w:rFonts w:ascii="Calibri" w:hAnsi="Calibri"/>
                <w:sz w:val="18"/>
                <w:szCs w:val="18"/>
              </w:rPr>
              <w:t>SHGC</w:t>
            </w:r>
            <w:r w:rsidR="006C225C">
              <w:rPr>
                <w:rFonts w:ascii="Calibri" w:hAnsi="Calibri"/>
                <w:sz w:val="18"/>
                <w:szCs w:val="18"/>
              </w:rPr>
              <w:t xml:space="preserve"> </w:t>
            </w:r>
            <w:r w:rsidR="006C6CD9">
              <w:rPr>
                <w:rFonts w:ascii="Calibri" w:hAnsi="Calibri"/>
                <w:sz w:val="18"/>
                <w:szCs w:val="18"/>
              </w:rPr>
              <w:t>(Windows)</w:t>
            </w:r>
          </w:p>
        </w:tc>
        <w:tc>
          <w:tcPr>
            <w:tcW w:w="1440" w:type="dxa"/>
          </w:tcPr>
          <w:p w14:paraId="5032B22D" w14:textId="7B4735B7" w:rsidR="006C6CD9" w:rsidRPr="00CF4C56" w:rsidRDefault="006C6CD9"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SHGC</w:t>
            </w:r>
            <w:r w:rsidR="006C225C">
              <w:rPr>
                <w:rFonts w:ascii="Calibri" w:hAnsi="Calibri"/>
                <w:sz w:val="18"/>
                <w:szCs w:val="18"/>
              </w:rPr>
              <w:t xml:space="preserve"> </w:t>
            </w:r>
            <w:r>
              <w:rPr>
                <w:rFonts w:ascii="Calibri" w:hAnsi="Calibri"/>
                <w:sz w:val="18"/>
                <w:szCs w:val="18"/>
              </w:rPr>
              <w:t>(Skylights)</w:t>
            </w:r>
          </w:p>
        </w:tc>
        <w:tc>
          <w:tcPr>
            <w:tcW w:w="4599" w:type="dxa"/>
            <w:vAlign w:val="center"/>
          </w:tcPr>
          <w:p w14:paraId="308DB69B" w14:textId="076BDE10" w:rsidR="00CA63EE" w:rsidRPr="00CF4C56" w:rsidRDefault="00CA63EE" w:rsidP="00084F80">
            <w:pPr>
              <w:keepNext/>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Comments</w:t>
            </w:r>
          </w:p>
        </w:tc>
      </w:tr>
      <w:tr w:rsidR="00CA63EE" w:rsidRPr="00B558A0" w14:paraId="308DB6A6" w14:textId="77777777" w:rsidTr="006C225C">
        <w:trPr>
          <w:cantSplit/>
          <w:trHeight w:val="311"/>
        </w:trPr>
        <w:tc>
          <w:tcPr>
            <w:tcW w:w="1777" w:type="dxa"/>
            <w:vAlign w:val="bottom"/>
          </w:tcPr>
          <w:p w14:paraId="308DB69D" w14:textId="36F45071" w:rsidR="00CA63EE" w:rsidRPr="00CF4C56" w:rsidRDefault="00CA63EE" w:rsidP="00954442">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&lt;&lt;Calculated</w:t>
            </w:r>
            <w:r w:rsidR="00954442">
              <w:rPr>
                <w:rFonts w:ascii="Calibri" w:hAnsi="Calibri"/>
                <w:sz w:val="18"/>
                <w:szCs w:val="18"/>
              </w:rPr>
              <w:t xml:space="preserve"> field:</w:t>
            </w:r>
            <w:r>
              <w:rPr>
                <w:rFonts w:ascii="Calibri" w:hAnsi="Calibri"/>
                <w:sz w:val="18"/>
                <w:szCs w:val="18"/>
              </w:rPr>
              <w:t xml:space="preserve"> (</w:t>
            </w:r>
            <w:r w:rsidR="00954442">
              <w:rPr>
                <w:rFonts w:ascii="Calibri" w:hAnsi="Calibri"/>
                <w:sz w:val="18"/>
                <w:szCs w:val="18"/>
              </w:rPr>
              <w:t xml:space="preserve">A10 </w:t>
            </w:r>
            <w:r>
              <w:rPr>
                <w:rFonts w:ascii="Calibri" w:hAnsi="Calibri"/>
                <w:sz w:val="18"/>
                <w:szCs w:val="18"/>
              </w:rPr>
              <w:t>x 0.2) for all orientation&gt;&gt;</w:t>
            </w:r>
          </w:p>
        </w:tc>
        <w:tc>
          <w:tcPr>
            <w:tcW w:w="1913" w:type="dxa"/>
            <w:vAlign w:val="bottom"/>
          </w:tcPr>
          <w:p w14:paraId="64C08E40" w14:textId="55BEC243"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9E1">
              <w:rPr>
                <w:rFonts w:ascii="Calibri" w:hAnsi="Calibri"/>
                <w:sz w:val="18"/>
                <w:szCs w:val="18"/>
              </w:rPr>
              <w:t xml:space="preserve"> If A09 </w:t>
            </w:r>
            <w:r w:rsidR="00954442">
              <w:rPr>
                <w:rFonts w:ascii="Calibri" w:hAnsi="Calibri"/>
                <w:sz w:val="18"/>
                <w:szCs w:val="18"/>
              </w:rPr>
              <w:t>=</w:t>
            </w:r>
          </w:p>
          <w:p w14:paraId="308DB69E" w14:textId="3DD840E9" w:rsidR="00CA63EE" w:rsidRPr="00CD19E1"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w:t>
            </w:r>
            <w:r w:rsidRPr="00CD19E1">
              <w:rPr>
                <w:rFonts w:ascii="Calibri" w:hAnsi="Calibri"/>
                <w:sz w:val="18"/>
                <w:szCs w:val="18"/>
              </w:rPr>
              <w:t>, 3</w:t>
            </w:r>
            <w:r w:rsidR="00A4322D">
              <w:rPr>
                <w:rFonts w:ascii="Calibri" w:hAnsi="Calibri"/>
                <w:sz w:val="18"/>
                <w:szCs w:val="18"/>
              </w:rPr>
              <w:t>, 5</w:t>
            </w:r>
            <w:r w:rsidRPr="00CD19E1">
              <w:rPr>
                <w:rFonts w:ascii="Calibri" w:hAnsi="Calibri"/>
                <w:sz w:val="18"/>
                <w:szCs w:val="18"/>
              </w:rPr>
              <w:t xml:space="preserve"> or </w:t>
            </w:r>
            <w:r w:rsidR="00A4322D">
              <w:rPr>
                <w:rFonts w:ascii="Calibri" w:hAnsi="Calibri"/>
                <w:sz w:val="18"/>
                <w:szCs w:val="18"/>
              </w:rPr>
              <w:t>16</w:t>
            </w:r>
            <w:r w:rsidRPr="00CD19E1">
              <w:rPr>
                <w:rFonts w:ascii="Calibri" w:hAnsi="Calibri"/>
                <w:sz w:val="18"/>
                <w:szCs w:val="18"/>
              </w:rPr>
              <w:t xml:space="preserve"> then report NA;</w:t>
            </w:r>
          </w:p>
          <w:p w14:paraId="7DFFC3A5" w14:textId="065C64D3"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Else Calculated</w:t>
            </w:r>
            <w:r w:rsidR="00954442">
              <w:rPr>
                <w:rFonts w:ascii="Calibri" w:hAnsi="Calibri"/>
                <w:sz w:val="18"/>
                <w:szCs w:val="18"/>
              </w:rPr>
              <w:t xml:space="preserve"> field</w:t>
            </w:r>
          </w:p>
          <w:p w14:paraId="4C7DE8F8" w14:textId="2C3EFAD2"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w:t>
            </w:r>
            <w:r w:rsidR="00954442">
              <w:rPr>
                <w:rFonts w:ascii="Calibri" w:hAnsi="Calibri"/>
                <w:sz w:val="18"/>
                <w:szCs w:val="18"/>
              </w:rPr>
              <w:t>A10</w:t>
            </w:r>
            <w:r w:rsidR="00954442" w:rsidRPr="00CD19E1">
              <w:rPr>
                <w:rFonts w:ascii="Calibri" w:hAnsi="Calibri"/>
                <w:sz w:val="18"/>
                <w:szCs w:val="18"/>
              </w:rPr>
              <w:t xml:space="preserve"> </w:t>
            </w:r>
            <w:r w:rsidRPr="00CD19E1">
              <w:rPr>
                <w:rFonts w:ascii="Calibri" w:hAnsi="Calibri"/>
                <w:sz w:val="18"/>
                <w:szCs w:val="18"/>
              </w:rPr>
              <w:t>X 0.05) for</w:t>
            </w:r>
          </w:p>
          <w:p w14:paraId="308DB6A0" w14:textId="155F41D2"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west-facing fenestration</w:t>
            </w:r>
            <w:r>
              <w:rPr>
                <w:rFonts w:ascii="Calibri" w:hAnsi="Calibri"/>
                <w:sz w:val="18"/>
                <w:szCs w:val="18"/>
              </w:rPr>
              <w:t>&gt;&gt;</w:t>
            </w:r>
          </w:p>
        </w:tc>
        <w:tc>
          <w:tcPr>
            <w:tcW w:w="1530" w:type="dxa"/>
            <w:vAlign w:val="bottom"/>
          </w:tcPr>
          <w:p w14:paraId="308DB6A1" w14:textId="2B24840E"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00300F1B">
              <w:rPr>
                <w:rFonts w:ascii="Calibri" w:hAnsi="Calibri"/>
                <w:sz w:val="18"/>
                <w:szCs w:val="18"/>
              </w:rPr>
              <w:t>if A14 = Installing storage water heater ≤ 55 gal, then value = 0.24; else</w:t>
            </w:r>
            <w:r w:rsidR="00954442">
              <w:rPr>
                <w:rFonts w:ascii="Calibri" w:hAnsi="Calibri"/>
                <w:sz w:val="18"/>
                <w:szCs w:val="18"/>
              </w:rPr>
              <w:t xml:space="preserve"> value = </w:t>
            </w:r>
            <w:r>
              <w:rPr>
                <w:rFonts w:ascii="Calibri" w:hAnsi="Calibri"/>
                <w:sz w:val="18"/>
                <w:szCs w:val="18"/>
              </w:rPr>
              <w:t>0.3</w:t>
            </w:r>
            <w:r w:rsidR="00A4322D">
              <w:rPr>
                <w:rFonts w:ascii="Calibri" w:hAnsi="Calibri"/>
                <w:sz w:val="18"/>
                <w:szCs w:val="18"/>
              </w:rPr>
              <w:t>0</w:t>
            </w:r>
            <w:r>
              <w:rPr>
                <w:rFonts w:ascii="Calibri" w:hAnsi="Calibri"/>
                <w:sz w:val="18"/>
                <w:szCs w:val="18"/>
              </w:rPr>
              <w:t>&gt;&gt;</w:t>
            </w:r>
          </w:p>
        </w:tc>
        <w:tc>
          <w:tcPr>
            <w:tcW w:w="1530" w:type="dxa"/>
            <w:vAlign w:val="bottom"/>
          </w:tcPr>
          <w:p w14:paraId="09FAB87A" w14:textId="47A8C7DD" w:rsidR="00CA63EE"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&lt;&lt;If A14 </w:t>
            </w:r>
            <w:r w:rsidR="00954442">
              <w:rPr>
                <w:rFonts w:ascii="Calibri" w:hAnsi="Calibri"/>
                <w:sz w:val="18"/>
                <w:szCs w:val="18"/>
              </w:rPr>
              <w:t xml:space="preserve">= </w:t>
            </w:r>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Tubular Skylight, or Installing ≤ 16ft</w:t>
            </w:r>
            <w:r>
              <w:rPr>
                <w:rFonts w:ascii="Calibri" w:hAnsi="Calibri"/>
                <w:sz w:val="18"/>
                <w:szCs w:val="18"/>
                <w:vertAlign w:val="superscript"/>
              </w:rPr>
              <w:t>2</w:t>
            </w:r>
            <w:r>
              <w:rPr>
                <w:rFonts w:ascii="Calibri" w:hAnsi="Calibri"/>
                <w:sz w:val="18"/>
                <w:szCs w:val="18"/>
              </w:rPr>
              <w:t xml:space="preserve"> Skylight, then </w:t>
            </w:r>
            <w:r w:rsidR="00954442">
              <w:rPr>
                <w:rFonts w:ascii="Calibri" w:hAnsi="Calibri"/>
                <w:sz w:val="18"/>
                <w:szCs w:val="18"/>
              </w:rPr>
              <w:t xml:space="preserve">value =  </w:t>
            </w:r>
            <w:r>
              <w:rPr>
                <w:rFonts w:ascii="Calibri" w:hAnsi="Calibri"/>
                <w:sz w:val="18"/>
                <w:szCs w:val="18"/>
              </w:rPr>
              <w:t>0.55;</w:t>
            </w:r>
          </w:p>
          <w:p w14:paraId="1FD4BDA4" w14:textId="27BE74DF" w:rsidR="006C6CD9" w:rsidRPr="006C6CD9" w:rsidRDefault="006C6CD9" w:rsidP="00954442">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Else </w:t>
            </w:r>
            <w:r w:rsidR="00954442">
              <w:rPr>
                <w:rFonts w:ascii="Calibri" w:hAnsi="Calibri"/>
                <w:sz w:val="18"/>
                <w:szCs w:val="18"/>
              </w:rPr>
              <w:t xml:space="preserve">value = </w:t>
            </w:r>
            <w:r>
              <w:rPr>
                <w:rFonts w:ascii="Calibri" w:hAnsi="Calibri"/>
                <w:sz w:val="18"/>
                <w:szCs w:val="18"/>
              </w:rPr>
              <w:t>0.3</w:t>
            </w:r>
            <w:r w:rsidR="00A4322D">
              <w:rPr>
                <w:rFonts w:ascii="Calibri" w:hAnsi="Calibri"/>
                <w:sz w:val="18"/>
                <w:szCs w:val="18"/>
              </w:rPr>
              <w:t>0</w:t>
            </w:r>
            <w:r>
              <w:rPr>
                <w:rFonts w:ascii="Calibri" w:hAnsi="Calibri"/>
                <w:sz w:val="18"/>
                <w:szCs w:val="18"/>
              </w:rPr>
              <w:t>&gt;&gt;</w:t>
            </w:r>
          </w:p>
        </w:tc>
        <w:tc>
          <w:tcPr>
            <w:tcW w:w="1710" w:type="dxa"/>
            <w:vAlign w:val="bottom"/>
          </w:tcPr>
          <w:p w14:paraId="308DB6A2" w14:textId="39C16A7D" w:rsidR="00CA63EE" w:rsidRPr="00CD19E1"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9E1">
              <w:rPr>
                <w:rFonts w:ascii="Calibri" w:hAnsi="Calibri"/>
                <w:sz w:val="18"/>
                <w:szCs w:val="18"/>
              </w:rPr>
              <w:t xml:space="preserve">If A09 </w:t>
            </w:r>
            <w:r w:rsidR="00954442">
              <w:rPr>
                <w:rFonts w:ascii="Calibri" w:hAnsi="Calibri"/>
                <w:sz w:val="18"/>
                <w:szCs w:val="18"/>
              </w:rPr>
              <w:t>=</w:t>
            </w:r>
            <w:r w:rsidR="00954442" w:rsidRPr="00CD19E1">
              <w:rPr>
                <w:rFonts w:ascii="Calibri" w:hAnsi="Calibri"/>
                <w:sz w:val="18"/>
                <w:szCs w:val="18"/>
              </w:rPr>
              <w:t xml:space="preserve"> </w:t>
            </w:r>
            <w:r>
              <w:rPr>
                <w:rFonts w:ascii="Calibri" w:hAnsi="Calibri"/>
                <w:sz w:val="18"/>
                <w:szCs w:val="18"/>
              </w:rPr>
              <w:t>1</w:t>
            </w:r>
            <w:r w:rsidRPr="00CD19E1">
              <w:rPr>
                <w:rFonts w:ascii="Calibri" w:hAnsi="Calibri"/>
                <w:sz w:val="18"/>
                <w:szCs w:val="18"/>
              </w:rPr>
              <w:t>, 3</w:t>
            </w:r>
            <w:r w:rsidR="00A4322D">
              <w:rPr>
                <w:rFonts w:ascii="Calibri" w:hAnsi="Calibri"/>
                <w:sz w:val="18"/>
                <w:szCs w:val="18"/>
              </w:rPr>
              <w:t>, 5</w:t>
            </w:r>
            <w:r w:rsidRPr="00CD19E1">
              <w:rPr>
                <w:rFonts w:ascii="Calibri" w:hAnsi="Calibri"/>
                <w:sz w:val="18"/>
                <w:szCs w:val="18"/>
              </w:rPr>
              <w:t xml:space="preserve"> or </w:t>
            </w:r>
            <w:r w:rsidR="00A4322D">
              <w:rPr>
                <w:rFonts w:ascii="Calibri" w:hAnsi="Calibri"/>
                <w:sz w:val="18"/>
                <w:szCs w:val="18"/>
              </w:rPr>
              <w:t>16</w:t>
            </w:r>
            <w:r w:rsidRPr="00CD19E1">
              <w:rPr>
                <w:rFonts w:ascii="Calibri" w:hAnsi="Calibri"/>
                <w:sz w:val="18"/>
                <w:szCs w:val="18"/>
              </w:rPr>
              <w:t xml:space="preserve"> then </w:t>
            </w:r>
            <w:r w:rsidR="00954442">
              <w:rPr>
                <w:rFonts w:ascii="Calibri" w:hAnsi="Calibri"/>
                <w:sz w:val="18"/>
                <w:szCs w:val="18"/>
              </w:rPr>
              <w:t>value =</w:t>
            </w:r>
            <w:r w:rsidR="00954442" w:rsidRPr="00CD19E1">
              <w:rPr>
                <w:rFonts w:ascii="Calibri" w:hAnsi="Calibri"/>
                <w:sz w:val="18"/>
                <w:szCs w:val="18"/>
              </w:rPr>
              <w:t xml:space="preserve"> </w:t>
            </w:r>
            <w:r w:rsidRPr="00CD19E1">
              <w:rPr>
                <w:rFonts w:ascii="Calibri" w:hAnsi="Calibri"/>
                <w:sz w:val="18"/>
                <w:szCs w:val="18"/>
              </w:rPr>
              <w:t>N/A;</w:t>
            </w:r>
          </w:p>
          <w:p w14:paraId="308DB6A4" w14:textId="607DFBE7" w:rsidR="00CA63EE" w:rsidRPr="00CF4C56" w:rsidRDefault="00CA63EE" w:rsidP="00726BD0">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 xml:space="preserve">Else </w:t>
            </w:r>
            <w:r w:rsidR="00726BD0">
              <w:rPr>
                <w:rFonts w:ascii="Calibri" w:hAnsi="Calibri"/>
                <w:sz w:val="18"/>
                <w:szCs w:val="18"/>
              </w:rPr>
              <w:t>value =</w:t>
            </w:r>
            <w:r w:rsidRPr="00CD19E1">
              <w:rPr>
                <w:rFonts w:ascii="Calibri" w:hAnsi="Calibri"/>
                <w:sz w:val="18"/>
                <w:szCs w:val="18"/>
              </w:rPr>
              <w:t>0.2</w:t>
            </w:r>
            <w:r w:rsidR="00A4322D">
              <w:rPr>
                <w:rFonts w:ascii="Calibri" w:hAnsi="Calibri"/>
                <w:sz w:val="18"/>
                <w:szCs w:val="18"/>
              </w:rPr>
              <w:t>3</w:t>
            </w:r>
            <w:r>
              <w:rPr>
                <w:rFonts w:ascii="Calibri" w:hAnsi="Calibri"/>
                <w:sz w:val="18"/>
                <w:szCs w:val="18"/>
              </w:rPr>
              <w:t>&gt;&gt;</w:t>
            </w:r>
          </w:p>
        </w:tc>
        <w:tc>
          <w:tcPr>
            <w:tcW w:w="1440" w:type="dxa"/>
            <w:vAlign w:val="bottom"/>
          </w:tcPr>
          <w:p w14:paraId="156B431A" w14:textId="132E1C6D" w:rsidR="00CA63EE"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&lt;&lt;If A14 </w:t>
            </w:r>
            <w:r w:rsidR="00954442">
              <w:rPr>
                <w:rFonts w:ascii="Calibri" w:hAnsi="Calibri"/>
                <w:sz w:val="18"/>
                <w:szCs w:val="18"/>
              </w:rPr>
              <w:t>=</w:t>
            </w:r>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Tubular Skylight, or Installing ≤ 16ft</w:t>
            </w:r>
            <w:r>
              <w:rPr>
                <w:rFonts w:ascii="Calibri" w:hAnsi="Calibri"/>
                <w:sz w:val="18"/>
                <w:szCs w:val="18"/>
                <w:vertAlign w:val="superscript"/>
              </w:rPr>
              <w:t>2</w:t>
            </w:r>
            <w:r>
              <w:rPr>
                <w:rFonts w:ascii="Calibri" w:hAnsi="Calibri"/>
                <w:sz w:val="18"/>
                <w:szCs w:val="18"/>
              </w:rPr>
              <w:t xml:space="preserve"> Skylight, then </w:t>
            </w:r>
            <w:r w:rsidR="00726BD0">
              <w:rPr>
                <w:rFonts w:ascii="Calibri" w:hAnsi="Calibri"/>
                <w:sz w:val="18"/>
                <w:szCs w:val="18"/>
              </w:rPr>
              <w:t xml:space="preserve">value = </w:t>
            </w:r>
            <w:r>
              <w:rPr>
                <w:rFonts w:ascii="Calibri" w:hAnsi="Calibri"/>
                <w:sz w:val="18"/>
                <w:szCs w:val="18"/>
              </w:rPr>
              <w:t>0.30;</w:t>
            </w:r>
          </w:p>
          <w:p w14:paraId="0CF9FD1D" w14:textId="417BAF74" w:rsidR="006C6CD9" w:rsidRPr="006C6CD9" w:rsidRDefault="006C6CD9" w:rsidP="00726BD0">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Else </w:t>
            </w:r>
            <w:r w:rsidR="00726BD0">
              <w:rPr>
                <w:rFonts w:ascii="Calibri" w:hAnsi="Calibri"/>
                <w:sz w:val="18"/>
                <w:szCs w:val="18"/>
              </w:rPr>
              <w:t xml:space="preserve">value = </w:t>
            </w:r>
            <w:r>
              <w:rPr>
                <w:rFonts w:ascii="Calibri" w:hAnsi="Calibri"/>
                <w:sz w:val="18"/>
                <w:szCs w:val="18"/>
              </w:rPr>
              <w:t>0.2</w:t>
            </w:r>
            <w:r w:rsidR="00A4322D">
              <w:rPr>
                <w:rFonts w:ascii="Calibri" w:hAnsi="Calibri"/>
                <w:sz w:val="18"/>
                <w:szCs w:val="18"/>
              </w:rPr>
              <w:t>3</w:t>
            </w:r>
            <w:r>
              <w:rPr>
                <w:rFonts w:ascii="Calibri" w:hAnsi="Calibri"/>
                <w:sz w:val="18"/>
                <w:szCs w:val="18"/>
              </w:rPr>
              <w:t>&gt;&gt;</w:t>
            </w:r>
          </w:p>
        </w:tc>
        <w:tc>
          <w:tcPr>
            <w:tcW w:w="4599" w:type="dxa"/>
            <w:vAlign w:val="bottom"/>
          </w:tcPr>
          <w:p w14:paraId="308DB6A5" w14:textId="43EA4230"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&lt;&lt;User Input: Text&gt;&gt;</w:t>
            </w:r>
          </w:p>
        </w:tc>
      </w:tr>
    </w:tbl>
    <w:p w14:paraId="308DB6A7" w14:textId="4EFA06B3" w:rsidR="0031551A" w:rsidRDefault="0031551A" w:rsidP="0031551A">
      <w:pPr>
        <w:rPr>
          <w:rFonts w:ascii="Calibri" w:hAnsi="Calibri"/>
        </w:rPr>
      </w:pPr>
    </w:p>
    <w:tbl>
      <w:tblPr>
        <w:tblW w:w="4955"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
        <w:gridCol w:w="729"/>
        <w:gridCol w:w="1691"/>
        <w:gridCol w:w="976"/>
        <w:gridCol w:w="7"/>
        <w:gridCol w:w="985"/>
        <w:gridCol w:w="985"/>
        <w:gridCol w:w="985"/>
        <w:gridCol w:w="985"/>
        <w:gridCol w:w="985"/>
        <w:gridCol w:w="985"/>
        <w:gridCol w:w="985"/>
        <w:gridCol w:w="985"/>
        <w:gridCol w:w="989"/>
        <w:gridCol w:w="984"/>
        <w:gridCol w:w="998"/>
      </w:tblGrid>
      <w:tr w:rsidR="006C6CD9" w:rsidRPr="009B3A0C" w14:paraId="308DB6A9" w14:textId="77777777" w:rsidTr="004358FA">
        <w:trPr>
          <w:cantSplit/>
          <w:trHeight w:val="316"/>
        </w:trPr>
        <w:tc>
          <w:tcPr>
            <w:tcW w:w="14484" w:type="dxa"/>
            <w:gridSpan w:val="16"/>
            <w:tcBorders>
              <w:top w:val="single" w:sz="4" w:space="0" w:color="auto"/>
              <w:left w:val="single" w:sz="4" w:space="0" w:color="auto"/>
              <w:bottom w:val="single" w:sz="6" w:space="0" w:color="auto"/>
              <w:right w:val="single" w:sz="4" w:space="0" w:color="auto"/>
            </w:tcBorders>
          </w:tcPr>
          <w:p w14:paraId="694D5B49" w14:textId="4106D712" w:rsidR="006C6CD9" w:rsidRPr="004358FA" w:rsidRDefault="00FE42A0" w:rsidP="003C6339">
            <w:pPr>
              <w:keepNext/>
              <w:rPr>
                <w:rFonts w:ascii="Calibri" w:eastAsia="Calibri" w:hAnsi="Calibri"/>
                <w:b/>
                <w:sz w:val="20"/>
                <w:szCs w:val="22"/>
              </w:rPr>
            </w:pPr>
            <w:r>
              <w:rPr>
                <w:rFonts w:ascii="Calibri" w:eastAsia="Calibri" w:hAnsi="Calibri"/>
                <w:b/>
                <w:sz w:val="20"/>
                <w:szCs w:val="22"/>
              </w:rPr>
              <w:lastRenderedPageBreak/>
              <w:t>J</w:t>
            </w:r>
            <w:r w:rsidR="003C6339" w:rsidRPr="004358FA">
              <w:rPr>
                <w:rFonts w:ascii="Calibri" w:eastAsia="Calibri" w:hAnsi="Calibri"/>
                <w:b/>
                <w:sz w:val="20"/>
                <w:szCs w:val="22"/>
              </w:rPr>
              <w:t xml:space="preserve">. </w:t>
            </w:r>
            <w:r w:rsidR="006C6CD9" w:rsidRPr="004358FA">
              <w:rPr>
                <w:rFonts w:ascii="Calibri" w:eastAsia="Calibri" w:hAnsi="Calibri"/>
                <w:b/>
                <w:sz w:val="20"/>
                <w:szCs w:val="22"/>
              </w:rPr>
              <w:t>Fenestration Proposed Areas and Efficiencies</w:t>
            </w:r>
          </w:p>
          <w:p w14:paraId="5A340DD8" w14:textId="44F60B24" w:rsidR="003C6339" w:rsidRPr="004358FA" w:rsidRDefault="003C6339" w:rsidP="003C6339">
            <w:pPr>
              <w:rPr>
                <w:rFonts w:asciiTheme="minorHAnsi" w:hAnsiTheme="minorHAnsi"/>
                <w:sz w:val="18"/>
                <w:szCs w:val="20"/>
              </w:rPr>
            </w:pPr>
            <w:r w:rsidRPr="004358FA">
              <w:rPr>
                <w:rFonts w:asciiTheme="minorHAnsi" w:hAnsiTheme="minorHAnsi"/>
                <w:sz w:val="18"/>
                <w:szCs w:val="20"/>
              </w:rPr>
              <w:t>Note: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glass in door, it is assumed to meet the minimum required U-factor (0.</w:t>
            </w:r>
            <w:r w:rsidR="00FE42A0">
              <w:rPr>
                <w:rFonts w:asciiTheme="minorHAnsi" w:hAnsiTheme="minorHAnsi"/>
                <w:sz w:val="18"/>
                <w:szCs w:val="20"/>
              </w:rPr>
              <w:t>30</w:t>
            </w:r>
            <w:r w:rsidRPr="004358FA">
              <w:rPr>
                <w:rFonts w:asciiTheme="minorHAnsi" w:hAnsiTheme="minorHAnsi"/>
                <w:sz w:val="18"/>
                <w:szCs w:val="20"/>
              </w:rPr>
              <w:t>) &amp; SHGC (0.</w:t>
            </w:r>
            <w:r w:rsidR="00FE42A0">
              <w:rPr>
                <w:rFonts w:asciiTheme="minorHAnsi" w:hAnsiTheme="minorHAnsi"/>
                <w:sz w:val="18"/>
                <w:szCs w:val="20"/>
              </w:rPr>
              <w:t>23</w:t>
            </w:r>
            <w:r w:rsidRPr="004358FA">
              <w:rPr>
                <w:rFonts w:asciiTheme="minorHAnsi" w:hAnsiTheme="minorHAnsi"/>
                <w:sz w:val="18"/>
                <w:szCs w:val="20"/>
              </w:rPr>
              <w:t>).</w:t>
            </w:r>
          </w:p>
          <w:p w14:paraId="47919236" w14:textId="77777777" w:rsidR="003C6339" w:rsidRDefault="003C6339" w:rsidP="004358FA">
            <w:pPr>
              <w:ind w:firstLine="450"/>
              <w:rPr>
                <w:rFonts w:asciiTheme="minorHAnsi" w:hAnsiTheme="minorHAnsi"/>
                <w:sz w:val="18"/>
                <w:szCs w:val="20"/>
              </w:rPr>
            </w:pPr>
            <w:r w:rsidRPr="004358FA">
              <w:rPr>
                <w:rFonts w:asciiTheme="minorHAnsi" w:hAnsiTheme="minorHAnsi"/>
                <w:sz w:val="18"/>
                <w:szCs w:val="20"/>
              </w:rPr>
              <w:t xml:space="preserv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tubular skylight, it is assumed to meet the minimum required U-factor (0.55) &amp; SHGC (0.30).</w:t>
            </w:r>
          </w:p>
          <w:p w14:paraId="308DB6A8" w14:textId="32EAC43C" w:rsidR="00797ABD" w:rsidRPr="004358FA" w:rsidRDefault="00797ABD" w:rsidP="004358FA">
            <w:pPr>
              <w:ind w:firstLine="450"/>
              <w:rPr>
                <w:rFonts w:asciiTheme="minorHAnsi" w:hAnsiTheme="minorHAnsi"/>
                <w:sz w:val="20"/>
                <w:szCs w:val="20"/>
              </w:rPr>
            </w:pPr>
            <w:r>
              <w:rPr>
                <w:rFonts w:asciiTheme="minorHAnsi" w:hAnsiTheme="minorHAnsi"/>
                <w:sz w:val="18"/>
                <w:szCs w:val="20"/>
              </w:rPr>
              <w:t xml:space="preserve"> Doors with greater than or equal to 25 percent glazing are considered glazed doors and are treated as </w:t>
            </w:r>
            <w:r w:rsidR="00FE42A0">
              <w:rPr>
                <w:rFonts w:asciiTheme="minorHAnsi" w:hAnsiTheme="minorHAnsi"/>
                <w:sz w:val="18"/>
                <w:szCs w:val="20"/>
              </w:rPr>
              <w:t xml:space="preserve">a </w:t>
            </w:r>
            <w:r>
              <w:rPr>
                <w:rFonts w:asciiTheme="minorHAnsi" w:hAnsiTheme="minorHAnsi"/>
                <w:sz w:val="18"/>
                <w:szCs w:val="20"/>
              </w:rPr>
              <w:t>fenestration product.</w:t>
            </w:r>
          </w:p>
        </w:tc>
      </w:tr>
      <w:tr w:rsidR="006C6CD9" w:rsidRPr="009B3A0C" w14:paraId="308DB6B7" w14:textId="77777777" w:rsidTr="004358FA">
        <w:trPr>
          <w:gridBefore w:val="1"/>
          <w:cantSplit/>
          <w:trHeight w:val="228"/>
        </w:trPr>
        <w:tc>
          <w:tcPr>
            <w:tcW w:w="738" w:type="dxa"/>
            <w:tcBorders>
              <w:top w:val="single" w:sz="6" w:space="0" w:color="auto"/>
              <w:left w:val="single" w:sz="4" w:space="0" w:color="auto"/>
              <w:bottom w:val="single" w:sz="6" w:space="0" w:color="auto"/>
            </w:tcBorders>
            <w:vAlign w:val="center"/>
          </w:tcPr>
          <w:p w14:paraId="308DB6AA"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20" w:type="dxa"/>
            <w:tcBorders>
              <w:top w:val="single" w:sz="6" w:space="0" w:color="auto"/>
              <w:bottom w:val="single" w:sz="6" w:space="0" w:color="auto"/>
            </w:tcBorders>
            <w:vAlign w:val="center"/>
          </w:tcPr>
          <w:p w14:paraId="308DB6AB"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99" w:type="dxa"/>
            <w:gridSpan w:val="2"/>
            <w:tcBorders>
              <w:top w:val="single" w:sz="6" w:space="0" w:color="auto"/>
              <w:bottom w:val="single" w:sz="6" w:space="0" w:color="auto"/>
            </w:tcBorders>
            <w:vAlign w:val="center"/>
          </w:tcPr>
          <w:p w14:paraId="308DB6AC"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1001" w:type="dxa"/>
            <w:tcBorders>
              <w:top w:val="single" w:sz="6" w:space="0" w:color="auto"/>
              <w:bottom w:val="single" w:sz="6" w:space="0" w:color="auto"/>
            </w:tcBorders>
            <w:vAlign w:val="center"/>
          </w:tcPr>
          <w:p w14:paraId="308DB6AD"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001" w:type="dxa"/>
            <w:tcBorders>
              <w:top w:val="single" w:sz="6" w:space="0" w:color="auto"/>
              <w:bottom w:val="single" w:sz="6" w:space="0" w:color="auto"/>
            </w:tcBorders>
            <w:vAlign w:val="center"/>
          </w:tcPr>
          <w:p w14:paraId="308DB6AE"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1001" w:type="dxa"/>
            <w:tcBorders>
              <w:top w:val="single" w:sz="6" w:space="0" w:color="auto"/>
              <w:bottom w:val="single" w:sz="6" w:space="0" w:color="auto"/>
            </w:tcBorders>
            <w:vAlign w:val="center"/>
          </w:tcPr>
          <w:p w14:paraId="308DB6AF"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1001" w:type="dxa"/>
            <w:tcBorders>
              <w:top w:val="single" w:sz="6" w:space="0" w:color="auto"/>
              <w:bottom w:val="single" w:sz="6" w:space="0" w:color="auto"/>
            </w:tcBorders>
            <w:vAlign w:val="center"/>
          </w:tcPr>
          <w:p w14:paraId="308DB6B0"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1001" w:type="dxa"/>
            <w:tcBorders>
              <w:top w:val="single" w:sz="6" w:space="0" w:color="auto"/>
              <w:bottom w:val="single" w:sz="6" w:space="0" w:color="auto"/>
            </w:tcBorders>
            <w:vAlign w:val="center"/>
          </w:tcPr>
          <w:p w14:paraId="308DB6B1"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1001" w:type="dxa"/>
            <w:tcBorders>
              <w:top w:val="single" w:sz="6" w:space="0" w:color="auto"/>
              <w:bottom w:val="single" w:sz="6" w:space="0" w:color="auto"/>
            </w:tcBorders>
            <w:vAlign w:val="center"/>
          </w:tcPr>
          <w:p w14:paraId="308DB6B2"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1001" w:type="dxa"/>
            <w:tcBorders>
              <w:top w:val="single" w:sz="6" w:space="0" w:color="auto"/>
              <w:bottom w:val="single" w:sz="6" w:space="0" w:color="auto"/>
            </w:tcBorders>
          </w:tcPr>
          <w:p w14:paraId="3EA55E07" w14:textId="42E7593A"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1001" w:type="dxa"/>
            <w:tcBorders>
              <w:top w:val="single" w:sz="6" w:space="0" w:color="auto"/>
              <w:bottom w:val="single" w:sz="6" w:space="0" w:color="auto"/>
            </w:tcBorders>
            <w:vAlign w:val="center"/>
          </w:tcPr>
          <w:p w14:paraId="308DB6B3" w14:textId="3E390046"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1005" w:type="dxa"/>
            <w:tcBorders>
              <w:top w:val="single" w:sz="6" w:space="0" w:color="auto"/>
              <w:bottom w:val="single" w:sz="6" w:space="0" w:color="auto"/>
            </w:tcBorders>
            <w:vAlign w:val="center"/>
          </w:tcPr>
          <w:p w14:paraId="308DB6B4" w14:textId="2BCC448A"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1000" w:type="dxa"/>
            <w:tcBorders>
              <w:top w:val="single" w:sz="6" w:space="0" w:color="auto"/>
              <w:bottom w:val="single" w:sz="6" w:space="0" w:color="auto"/>
            </w:tcBorders>
            <w:vAlign w:val="center"/>
          </w:tcPr>
          <w:p w14:paraId="308DB6B5" w14:textId="566E2412"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014" w:type="dxa"/>
            <w:tcBorders>
              <w:top w:val="single" w:sz="6" w:space="0" w:color="auto"/>
              <w:bottom w:val="single" w:sz="6" w:space="0" w:color="auto"/>
              <w:right w:val="single" w:sz="4" w:space="0" w:color="auto"/>
            </w:tcBorders>
            <w:vAlign w:val="center"/>
          </w:tcPr>
          <w:p w14:paraId="308DB6B6" w14:textId="5A6A9A62"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6C6CD9" w:rsidRPr="009B3A0C" w14:paraId="308DB6CA" w14:textId="77777777" w:rsidTr="004358FA">
        <w:trPr>
          <w:gridBefore w:val="1"/>
          <w:cantSplit/>
          <w:trHeight w:val="347"/>
        </w:trPr>
        <w:tc>
          <w:tcPr>
            <w:tcW w:w="738" w:type="dxa"/>
            <w:tcBorders>
              <w:top w:val="single" w:sz="6" w:space="0" w:color="auto"/>
              <w:left w:val="single" w:sz="4" w:space="0" w:color="auto"/>
              <w:bottom w:val="single" w:sz="6" w:space="0" w:color="auto"/>
            </w:tcBorders>
            <w:vAlign w:val="center"/>
          </w:tcPr>
          <w:p w14:paraId="308DB6B8"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Tag/ID</w:t>
            </w:r>
          </w:p>
        </w:tc>
        <w:tc>
          <w:tcPr>
            <w:tcW w:w="1720" w:type="dxa"/>
            <w:tcBorders>
              <w:top w:val="single" w:sz="6" w:space="0" w:color="auto"/>
              <w:bottom w:val="single" w:sz="6" w:space="0" w:color="auto"/>
            </w:tcBorders>
            <w:vAlign w:val="center"/>
          </w:tcPr>
          <w:p w14:paraId="308DB6B9"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99" w:type="dxa"/>
            <w:gridSpan w:val="2"/>
            <w:tcBorders>
              <w:top w:val="single" w:sz="6" w:space="0" w:color="auto"/>
              <w:bottom w:val="single" w:sz="6" w:space="0" w:color="auto"/>
            </w:tcBorders>
            <w:vAlign w:val="center"/>
          </w:tcPr>
          <w:p w14:paraId="308DB6BA" w14:textId="77777777" w:rsidR="006C6CD9" w:rsidRPr="00F3441B" w:rsidRDefault="006C6CD9" w:rsidP="00997A47">
            <w:pPr>
              <w:keepNext/>
              <w:jc w:val="center"/>
              <w:rPr>
                <w:rFonts w:ascii="Calibri" w:hAnsi="Calibri"/>
                <w:sz w:val="18"/>
                <w:szCs w:val="18"/>
              </w:rPr>
            </w:pPr>
            <w:r>
              <w:rPr>
                <w:rFonts w:asciiTheme="minorHAnsi" w:hAnsiTheme="minorHAnsi"/>
                <w:sz w:val="18"/>
                <w:szCs w:val="18"/>
              </w:rPr>
              <w:t>Frame Type</w:t>
            </w:r>
          </w:p>
        </w:tc>
        <w:tc>
          <w:tcPr>
            <w:tcW w:w="1001" w:type="dxa"/>
            <w:tcBorders>
              <w:top w:val="single" w:sz="6" w:space="0" w:color="auto"/>
              <w:bottom w:val="single" w:sz="6" w:space="0" w:color="auto"/>
            </w:tcBorders>
            <w:vAlign w:val="center"/>
          </w:tcPr>
          <w:p w14:paraId="308DB6BB" w14:textId="77777777" w:rsidR="006C6CD9" w:rsidRPr="00F3441B" w:rsidRDefault="006C6CD9" w:rsidP="00F3441B">
            <w:pPr>
              <w:keepNext/>
              <w:jc w:val="center"/>
              <w:rPr>
                <w:rFonts w:ascii="Calibri" w:hAnsi="Calibri"/>
                <w:sz w:val="18"/>
                <w:szCs w:val="18"/>
              </w:rPr>
            </w:pPr>
            <w:r w:rsidRPr="00F3441B">
              <w:rPr>
                <w:rFonts w:asciiTheme="minorHAnsi" w:hAnsiTheme="minorHAnsi"/>
                <w:sz w:val="18"/>
                <w:szCs w:val="18"/>
              </w:rPr>
              <w:t>Dynamic Glazing</w:t>
            </w:r>
          </w:p>
        </w:tc>
        <w:tc>
          <w:tcPr>
            <w:tcW w:w="1001" w:type="dxa"/>
            <w:tcBorders>
              <w:top w:val="single" w:sz="6" w:space="0" w:color="auto"/>
              <w:bottom w:val="single" w:sz="6" w:space="0" w:color="auto"/>
            </w:tcBorders>
            <w:tcMar>
              <w:left w:w="58" w:type="dxa"/>
              <w:right w:w="58" w:type="dxa"/>
            </w:tcMar>
            <w:vAlign w:val="center"/>
          </w:tcPr>
          <w:p w14:paraId="308DB6BC" w14:textId="77777777" w:rsidR="006C6CD9" w:rsidRPr="00F3441B" w:rsidRDefault="006C6CD9" w:rsidP="00997A47">
            <w:pPr>
              <w:keepNext/>
              <w:jc w:val="center"/>
              <w:rPr>
                <w:rFonts w:asciiTheme="minorHAnsi" w:hAnsiTheme="minorHAnsi"/>
                <w:sz w:val="18"/>
                <w:szCs w:val="18"/>
              </w:rPr>
            </w:pPr>
            <w:r w:rsidRPr="00F3441B">
              <w:rPr>
                <w:rFonts w:asciiTheme="minorHAnsi" w:hAnsiTheme="minorHAnsi"/>
                <w:sz w:val="18"/>
                <w:szCs w:val="18"/>
              </w:rPr>
              <w:t>Orientation</w:t>
            </w:r>
          </w:p>
          <w:p w14:paraId="308DB6BD"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 S, W, E</w:t>
            </w:r>
          </w:p>
          <w:p w14:paraId="308DB6BE"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01" w:type="dxa"/>
            <w:tcBorders>
              <w:top w:val="single" w:sz="6" w:space="0" w:color="auto"/>
              <w:bottom w:val="single" w:sz="6" w:space="0" w:color="auto"/>
            </w:tcBorders>
            <w:vAlign w:val="center"/>
          </w:tcPr>
          <w:p w14:paraId="308DB6BF"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308DB6C0"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1001" w:type="dxa"/>
            <w:tcBorders>
              <w:top w:val="single" w:sz="6" w:space="0" w:color="auto"/>
              <w:bottom w:val="single" w:sz="6" w:space="0" w:color="auto"/>
            </w:tcBorders>
            <w:tcMar>
              <w:left w:w="29" w:type="dxa"/>
              <w:right w:w="29" w:type="dxa"/>
            </w:tcMar>
            <w:vAlign w:val="center"/>
          </w:tcPr>
          <w:p w14:paraId="308DB6C1" w14:textId="77777777" w:rsidR="006C6CD9" w:rsidRPr="00595EF6"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Fenestration Area </w:t>
            </w:r>
            <w:r>
              <w:rPr>
                <w:rFonts w:ascii="Calibri" w:hAnsi="Calibri"/>
                <w:sz w:val="18"/>
                <w:szCs w:val="18"/>
              </w:rPr>
              <w:t>(</w:t>
            </w:r>
            <w:r w:rsidRPr="00F3441B">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001" w:type="dxa"/>
            <w:tcBorders>
              <w:top w:val="single" w:sz="6" w:space="0" w:color="auto"/>
              <w:bottom w:val="single" w:sz="6" w:space="0" w:color="auto"/>
            </w:tcBorders>
            <w:tcMar>
              <w:left w:w="29" w:type="dxa"/>
              <w:right w:w="29" w:type="dxa"/>
            </w:tcMar>
            <w:vAlign w:val="center"/>
          </w:tcPr>
          <w:p w14:paraId="308DB6C2" w14:textId="77777777" w:rsidR="006C6CD9" w:rsidRPr="00595EF6"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001" w:type="dxa"/>
            <w:tcBorders>
              <w:top w:val="single" w:sz="6" w:space="0" w:color="auto"/>
              <w:bottom w:val="single" w:sz="6" w:space="0" w:color="auto"/>
            </w:tcBorders>
            <w:vAlign w:val="center"/>
          </w:tcPr>
          <w:p w14:paraId="4CF3BDC4" w14:textId="3DC3DE25" w:rsidR="006C6CD9"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308DB6C3"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1001" w:type="dxa"/>
            <w:tcBorders>
              <w:top w:val="single" w:sz="6" w:space="0" w:color="auto"/>
              <w:bottom w:val="single" w:sz="6" w:space="0" w:color="auto"/>
            </w:tcBorders>
            <w:vAlign w:val="center"/>
          </w:tcPr>
          <w:p w14:paraId="69CAA347" w14:textId="1AC72B80" w:rsidR="006C6CD9" w:rsidRDefault="000D7874" w:rsidP="00D6230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D62303">
              <w:rPr>
                <w:rFonts w:ascii="Calibri" w:hAnsi="Calibri"/>
                <w:sz w:val="18"/>
                <w:szCs w:val="18"/>
              </w:rPr>
              <w:t>Source</w:t>
            </w:r>
          </w:p>
        </w:tc>
        <w:tc>
          <w:tcPr>
            <w:tcW w:w="1001" w:type="dxa"/>
            <w:tcBorders>
              <w:top w:val="single" w:sz="6" w:space="0" w:color="auto"/>
              <w:bottom w:val="single" w:sz="6" w:space="0" w:color="auto"/>
            </w:tcBorders>
            <w:vAlign w:val="center"/>
          </w:tcPr>
          <w:p w14:paraId="1E2E1865" w14:textId="69151B71" w:rsidR="006C6CD9"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308DB6C4"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1005" w:type="dxa"/>
            <w:tcBorders>
              <w:top w:val="single" w:sz="6" w:space="0" w:color="auto"/>
              <w:bottom w:val="single" w:sz="6" w:space="0" w:color="auto"/>
            </w:tcBorders>
            <w:vAlign w:val="center"/>
          </w:tcPr>
          <w:p w14:paraId="308DB6C5" w14:textId="20FABAA2" w:rsidR="006C6CD9" w:rsidRPr="00F3441B" w:rsidRDefault="000D7874"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SHGC </w:t>
            </w:r>
            <w:r w:rsidR="006C6CD9" w:rsidRPr="00F3441B">
              <w:rPr>
                <w:rFonts w:ascii="Calibri" w:hAnsi="Calibri"/>
                <w:sz w:val="18"/>
                <w:szCs w:val="18"/>
              </w:rPr>
              <w:t>Source</w:t>
            </w:r>
          </w:p>
        </w:tc>
        <w:tc>
          <w:tcPr>
            <w:tcW w:w="1000" w:type="dxa"/>
            <w:tcBorders>
              <w:top w:val="single" w:sz="6" w:space="0" w:color="auto"/>
              <w:bottom w:val="single" w:sz="6" w:space="0" w:color="auto"/>
            </w:tcBorders>
            <w:vAlign w:val="center"/>
          </w:tcPr>
          <w:p w14:paraId="308DB6C6"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308DB6C7"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308DB6C8"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014" w:type="dxa"/>
            <w:tcBorders>
              <w:top w:val="single" w:sz="6" w:space="0" w:color="auto"/>
              <w:bottom w:val="single" w:sz="6" w:space="0" w:color="auto"/>
              <w:right w:val="single" w:sz="4" w:space="0" w:color="auto"/>
            </w:tcBorders>
            <w:vAlign w:val="center"/>
          </w:tcPr>
          <w:p w14:paraId="308DB6C9"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6C6CD9" w:rsidRPr="009B3A0C" w14:paraId="308DB6DB" w14:textId="77777777" w:rsidTr="001F2244">
        <w:trPr>
          <w:gridBefore w:val="1"/>
          <w:cantSplit/>
          <w:trHeight w:val="287"/>
        </w:trPr>
        <w:tc>
          <w:tcPr>
            <w:tcW w:w="738" w:type="dxa"/>
            <w:tcBorders>
              <w:top w:val="single" w:sz="6" w:space="0" w:color="auto"/>
              <w:left w:val="single" w:sz="4" w:space="0" w:color="auto"/>
              <w:bottom w:val="single" w:sz="6" w:space="0" w:color="auto"/>
            </w:tcBorders>
            <w:tcMar>
              <w:left w:w="58" w:type="dxa"/>
              <w:right w:w="58" w:type="dxa"/>
            </w:tcMar>
            <w:vAlign w:val="bottom"/>
          </w:tcPr>
          <w:p w14:paraId="308DB6CB" w14:textId="77777777" w:rsidR="006C6CD9" w:rsidRPr="00F3441B" w:rsidRDefault="006C6CD9" w:rsidP="001F2244">
            <w:pPr>
              <w:keepNext/>
              <w:tabs>
                <w:tab w:val="left" w:pos="5760"/>
                <w:tab w:val="left" w:pos="7212"/>
              </w:tabs>
              <w:jc w:val="center"/>
              <w:rPr>
                <w:rFonts w:ascii="Calibri" w:hAnsi="Calibri"/>
                <w:sz w:val="18"/>
                <w:szCs w:val="18"/>
              </w:rPr>
            </w:pPr>
            <w:r>
              <w:rPr>
                <w:rFonts w:ascii="Calibri" w:hAnsi="Calibri"/>
                <w:sz w:val="18"/>
                <w:szCs w:val="18"/>
              </w:rPr>
              <w:t>&lt;&lt;User Input: String (max 50 characters)&gt;&gt;</w:t>
            </w:r>
          </w:p>
        </w:tc>
        <w:tc>
          <w:tcPr>
            <w:tcW w:w="1720" w:type="dxa"/>
            <w:tcBorders>
              <w:top w:val="single" w:sz="6" w:space="0" w:color="auto"/>
              <w:bottom w:val="single" w:sz="6" w:space="0" w:color="auto"/>
            </w:tcBorders>
            <w:vAlign w:val="bottom"/>
          </w:tcPr>
          <w:p w14:paraId="583C1065" w14:textId="46B18542" w:rsidR="006C6CD9" w:rsidRDefault="006C6CD9" w:rsidP="001F2244">
            <w:pPr>
              <w:keepNext/>
              <w:tabs>
                <w:tab w:val="left" w:pos="5760"/>
                <w:tab w:val="left" w:pos="7212"/>
              </w:tabs>
              <w:jc w:val="center"/>
              <w:rPr>
                <w:rFonts w:ascii="Calibri" w:hAnsi="Calibri"/>
                <w:sz w:val="18"/>
                <w:szCs w:val="18"/>
              </w:rPr>
            </w:pPr>
            <w:r>
              <w:rPr>
                <w:rFonts w:ascii="Calibri" w:hAnsi="Calibri"/>
                <w:sz w:val="18"/>
                <w:szCs w:val="18"/>
              </w:rPr>
              <w:t xml:space="preserve">&lt;&lt;User </w:t>
            </w:r>
            <w:r w:rsidR="00D62303">
              <w:rPr>
                <w:rFonts w:ascii="Calibri" w:hAnsi="Calibri"/>
                <w:sz w:val="18"/>
                <w:szCs w:val="18"/>
              </w:rPr>
              <w:t>selects from list:</w:t>
            </w:r>
          </w:p>
          <w:p w14:paraId="29AF5A76"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*fixed window</w:t>
            </w:r>
          </w:p>
          <w:p w14:paraId="5058E86A"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*operable window</w:t>
            </w:r>
          </w:p>
          <w:p w14:paraId="07DF2F26"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*skylight</w:t>
            </w:r>
          </w:p>
          <w:p w14:paraId="63709E30"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*tubular skylight (</w:t>
            </w:r>
            <w:r w:rsidRPr="00D62303">
              <w:rPr>
                <w:rFonts w:ascii="Calibri" w:hAnsi="Calibri"/>
                <w:i/>
                <w:sz w:val="18"/>
                <w:szCs w:val="18"/>
              </w:rPr>
              <w:t>only allow if A14 contains Installing ≤ 3ft</w:t>
            </w:r>
            <w:r w:rsidRPr="00D62303">
              <w:rPr>
                <w:rFonts w:ascii="Calibri" w:hAnsi="Calibri"/>
                <w:i/>
                <w:sz w:val="18"/>
                <w:szCs w:val="18"/>
                <w:vertAlign w:val="superscript"/>
              </w:rPr>
              <w:t>2</w:t>
            </w:r>
            <w:r w:rsidRPr="00D62303">
              <w:rPr>
                <w:rFonts w:ascii="Calibri" w:hAnsi="Calibri"/>
                <w:i/>
                <w:sz w:val="18"/>
                <w:szCs w:val="18"/>
              </w:rPr>
              <w:t xml:space="preserve"> tubular skylight</w:t>
            </w:r>
            <w:r>
              <w:rPr>
                <w:rFonts w:ascii="Calibri" w:hAnsi="Calibri"/>
                <w:sz w:val="18"/>
                <w:szCs w:val="18"/>
              </w:rPr>
              <w:t>)</w:t>
            </w:r>
          </w:p>
          <w:p w14:paraId="308DB6CC" w14:textId="2086E183" w:rsidR="00D62303" w:rsidRP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*glass in door (</w:t>
            </w:r>
            <w:r w:rsidRPr="004358FA">
              <w:rPr>
                <w:rFonts w:ascii="Calibri" w:hAnsi="Calibri"/>
                <w:i/>
                <w:sz w:val="18"/>
                <w:szCs w:val="18"/>
              </w:rPr>
              <w:t>only allow if A14 contains Installing ≤ 3ft</w:t>
            </w:r>
            <w:r w:rsidRPr="004358FA">
              <w:rPr>
                <w:rFonts w:ascii="Calibri" w:hAnsi="Calibri"/>
                <w:i/>
                <w:sz w:val="18"/>
                <w:szCs w:val="18"/>
                <w:vertAlign w:val="superscript"/>
              </w:rPr>
              <w:t>2</w:t>
            </w:r>
            <w:r w:rsidRPr="004358FA">
              <w:rPr>
                <w:rFonts w:ascii="Calibri" w:hAnsi="Calibri"/>
                <w:i/>
                <w:sz w:val="18"/>
                <w:szCs w:val="18"/>
              </w:rPr>
              <w:t xml:space="preserve"> glass in door</w:t>
            </w:r>
            <w:r>
              <w:rPr>
                <w:rFonts w:ascii="Calibri" w:hAnsi="Calibri"/>
                <w:sz w:val="18"/>
                <w:szCs w:val="18"/>
              </w:rPr>
              <w:t>)</w:t>
            </w:r>
          </w:p>
        </w:tc>
        <w:tc>
          <w:tcPr>
            <w:tcW w:w="999" w:type="dxa"/>
            <w:gridSpan w:val="2"/>
            <w:tcBorders>
              <w:top w:val="single" w:sz="6" w:space="0" w:color="auto"/>
              <w:bottom w:val="single" w:sz="6" w:space="0" w:color="auto"/>
            </w:tcBorders>
            <w:tcMar>
              <w:left w:w="29" w:type="dxa"/>
              <w:right w:w="29" w:type="dxa"/>
            </w:tcMar>
            <w:vAlign w:val="bottom"/>
          </w:tcPr>
          <w:p w14:paraId="308DB6CD" w14:textId="77777777" w:rsidR="006C6CD9" w:rsidRPr="00F3441B"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 Metal framing, Metal framing with thermal break, Nonmetal framing &gt;&gt;</w:t>
            </w:r>
          </w:p>
        </w:tc>
        <w:tc>
          <w:tcPr>
            <w:tcW w:w="1001" w:type="dxa"/>
            <w:tcBorders>
              <w:top w:val="single" w:sz="6" w:space="0" w:color="auto"/>
              <w:bottom w:val="single" w:sz="6" w:space="0" w:color="auto"/>
            </w:tcBorders>
            <w:tcMar>
              <w:left w:w="14" w:type="dxa"/>
              <w:right w:w="14" w:type="dxa"/>
            </w:tcMar>
            <w:vAlign w:val="bottom"/>
          </w:tcPr>
          <w:p w14:paraId="308DB6CE" w14:textId="77777777" w:rsidR="006C6CD9" w:rsidRPr="00F3441B"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w:t>
            </w:r>
            <w:r>
              <w:rPr>
                <w:rFonts w:ascii="Calibri" w:hAnsi="Calibri"/>
                <w:sz w:val="18"/>
                <w:szCs w:val="18"/>
              </w:rPr>
              <w:t>None, Chromogenic glazing, Integrated shading device&gt;&gt;</w:t>
            </w:r>
          </w:p>
        </w:tc>
        <w:tc>
          <w:tcPr>
            <w:tcW w:w="1001" w:type="dxa"/>
            <w:tcBorders>
              <w:top w:val="single" w:sz="6" w:space="0" w:color="auto"/>
              <w:bottom w:val="single" w:sz="6" w:space="0" w:color="auto"/>
            </w:tcBorders>
            <w:vAlign w:val="bottom"/>
          </w:tcPr>
          <w:p w14:paraId="308DB6CF" w14:textId="77777777"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North, East, South</w:t>
            </w:r>
            <w:r>
              <w:rPr>
                <w:rFonts w:ascii="Calibri" w:hAnsi="Calibri"/>
                <w:sz w:val="18"/>
                <w:szCs w:val="18"/>
              </w:rPr>
              <w:t xml:space="preserve">, </w:t>
            </w:r>
            <w:r w:rsidRPr="00F3441B">
              <w:rPr>
                <w:rFonts w:ascii="Calibri" w:hAnsi="Calibri"/>
                <w:sz w:val="18"/>
                <w:szCs w:val="18"/>
              </w:rPr>
              <w:t>West</w:t>
            </w:r>
            <w:r>
              <w:rPr>
                <w:rFonts w:ascii="Calibri" w:hAnsi="Calibri"/>
                <w:sz w:val="18"/>
                <w:szCs w:val="18"/>
              </w:rPr>
              <w:t>&gt;&gt;</w:t>
            </w:r>
          </w:p>
        </w:tc>
        <w:tc>
          <w:tcPr>
            <w:tcW w:w="1001" w:type="dxa"/>
            <w:tcBorders>
              <w:top w:val="single" w:sz="6" w:space="0" w:color="auto"/>
              <w:bottom w:val="single" w:sz="6" w:space="0" w:color="auto"/>
            </w:tcBorders>
            <w:vAlign w:val="bottom"/>
          </w:tcPr>
          <w:p w14:paraId="308DB6D0" w14:textId="77777777"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w:t>
            </w:r>
            <w:r>
              <w:rPr>
                <w:rFonts w:ascii="Calibri" w:hAnsi="Calibri"/>
                <w:sz w:val="18"/>
                <w:szCs w:val="18"/>
              </w:rPr>
              <w:t>Double pane, Single pane, Triple pane&gt;&gt;</w:t>
            </w:r>
          </w:p>
        </w:tc>
        <w:tc>
          <w:tcPr>
            <w:tcW w:w="1001" w:type="dxa"/>
            <w:tcBorders>
              <w:top w:val="single" w:sz="6" w:space="0" w:color="auto"/>
              <w:bottom w:val="single" w:sz="6" w:space="0" w:color="auto"/>
            </w:tcBorders>
            <w:vAlign w:val="bottom"/>
          </w:tcPr>
          <w:p w14:paraId="308DB6D1" w14:textId="24E52278"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If </w:t>
            </w:r>
            <w:r w:rsidR="007C126E">
              <w:rPr>
                <w:rFonts w:ascii="Calibri" w:hAnsi="Calibri"/>
                <w:sz w:val="18"/>
                <w:szCs w:val="18"/>
              </w:rPr>
              <w:t>J</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North, East or South, then </w:t>
            </w:r>
            <w:r w:rsidR="00586182">
              <w:rPr>
                <w:rFonts w:ascii="Calibri" w:hAnsi="Calibri"/>
                <w:sz w:val="18"/>
                <w:szCs w:val="20"/>
              </w:rPr>
              <w:t>user input: DecimalNonnegative</w:t>
            </w:r>
            <w:r w:rsidR="00586182" w:rsidRPr="00F3441B" w:rsidDel="00586182">
              <w:rPr>
                <w:rFonts w:ascii="Calibri" w:hAnsi="Calibri"/>
                <w:sz w:val="18"/>
                <w:szCs w:val="18"/>
              </w:rPr>
              <w:t xml:space="preserve"> </w:t>
            </w:r>
            <w:r>
              <w:rPr>
                <w:rFonts w:ascii="Calibri" w:hAnsi="Calibri"/>
                <w:sz w:val="18"/>
                <w:szCs w:val="18"/>
              </w:rPr>
              <w:t>&gt;&gt;</w:t>
            </w:r>
          </w:p>
        </w:tc>
        <w:tc>
          <w:tcPr>
            <w:tcW w:w="1001" w:type="dxa"/>
            <w:tcBorders>
              <w:top w:val="single" w:sz="6" w:space="0" w:color="auto"/>
              <w:bottom w:val="single" w:sz="6" w:space="0" w:color="auto"/>
            </w:tcBorders>
            <w:vAlign w:val="bottom"/>
          </w:tcPr>
          <w:p w14:paraId="308DB6D2" w14:textId="06D13F71"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If </w:t>
            </w:r>
            <w:r w:rsidR="007C126E">
              <w:rPr>
                <w:rFonts w:ascii="Calibri" w:hAnsi="Calibri"/>
                <w:sz w:val="18"/>
                <w:szCs w:val="18"/>
              </w:rPr>
              <w:t>J</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West, then </w:t>
            </w:r>
            <w:r w:rsidR="00586182">
              <w:rPr>
                <w:rFonts w:ascii="Calibri" w:hAnsi="Calibri"/>
                <w:sz w:val="18"/>
                <w:szCs w:val="20"/>
              </w:rPr>
              <w:t>User input: DecimalNonnegative</w:t>
            </w:r>
            <w:r w:rsidR="00586182" w:rsidRPr="00F3441B" w:rsidDel="00586182">
              <w:rPr>
                <w:rFonts w:ascii="Calibri" w:hAnsi="Calibri"/>
                <w:sz w:val="18"/>
                <w:szCs w:val="18"/>
              </w:rPr>
              <w:t xml:space="preserve"> </w:t>
            </w:r>
            <w:r>
              <w:rPr>
                <w:rFonts w:ascii="Calibri" w:hAnsi="Calibri"/>
                <w:sz w:val="18"/>
                <w:szCs w:val="18"/>
              </w:rPr>
              <w:t>&gt;&gt;</w:t>
            </w:r>
          </w:p>
        </w:tc>
        <w:tc>
          <w:tcPr>
            <w:tcW w:w="1001" w:type="dxa"/>
            <w:tcBorders>
              <w:top w:val="single" w:sz="6" w:space="0" w:color="auto"/>
              <w:bottom w:val="single" w:sz="6" w:space="0" w:color="auto"/>
            </w:tcBorders>
            <w:vAlign w:val="bottom"/>
          </w:tcPr>
          <w:p w14:paraId="308DB6D3" w14:textId="0AA11B3F" w:rsidR="006C6CD9" w:rsidRPr="00F3441B" w:rsidRDefault="006C6CD9" w:rsidP="001F2244">
            <w:pPr>
              <w:keepNext/>
              <w:jc w:val="center"/>
              <w:rPr>
                <w:rFonts w:ascii="Calibri" w:hAnsi="Calibri"/>
                <w:sz w:val="18"/>
                <w:szCs w:val="18"/>
              </w:rPr>
            </w:pPr>
            <w:r>
              <w:rPr>
                <w:rFonts w:ascii="Calibri" w:hAnsi="Calibri"/>
                <w:sz w:val="18"/>
                <w:szCs w:val="18"/>
              </w:rPr>
              <w:t>&lt;&lt;User Input: DecimalNonnegative</w:t>
            </w:r>
            <w:r w:rsidRPr="00F3441B" w:rsidDel="00DD5483">
              <w:rPr>
                <w:rFonts w:ascii="Calibri" w:hAnsi="Calibri"/>
                <w:sz w:val="18"/>
                <w:szCs w:val="18"/>
              </w:rPr>
              <w:t xml:space="preserve"> </w:t>
            </w:r>
            <w:r>
              <w:rPr>
                <w:rFonts w:ascii="Calibri" w:hAnsi="Calibri"/>
                <w:sz w:val="18"/>
                <w:szCs w:val="18"/>
              </w:rPr>
              <w:t>&gt;&gt;</w:t>
            </w:r>
          </w:p>
        </w:tc>
        <w:tc>
          <w:tcPr>
            <w:tcW w:w="1001" w:type="dxa"/>
            <w:tcBorders>
              <w:top w:val="single" w:sz="6" w:space="0" w:color="auto"/>
              <w:bottom w:val="single" w:sz="6" w:space="0" w:color="auto"/>
            </w:tcBorders>
            <w:vAlign w:val="bottom"/>
          </w:tcPr>
          <w:p w14:paraId="38F40245" w14:textId="5E06C704" w:rsidR="006C6CD9" w:rsidRDefault="00D62303" w:rsidP="004B17E9">
            <w:pPr>
              <w:keepNext/>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w:t>
            </w:r>
            <w:r w:rsidR="004B17E9">
              <w:rPr>
                <w:rFonts w:ascii="Calibri" w:hAnsi="Calibri"/>
                <w:sz w:val="18"/>
                <w:szCs w:val="18"/>
              </w:rPr>
              <w:t xml:space="preserve"> </w:t>
            </w:r>
            <w:r>
              <w:rPr>
                <w:rFonts w:ascii="Calibri" w:hAnsi="Calibri"/>
                <w:sz w:val="18"/>
                <w:szCs w:val="18"/>
              </w:rPr>
              <w:t>Table 110.6-A</w:t>
            </w:r>
            <w:r w:rsidR="004B17E9">
              <w:rPr>
                <w:rFonts w:ascii="Calibri" w:hAnsi="Calibri"/>
                <w:sz w:val="18"/>
                <w:szCs w:val="18"/>
              </w:rPr>
              <w:t xml:space="preserve">, </w:t>
            </w:r>
            <w:r w:rsidRPr="00F3441B">
              <w:rPr>
                <w:rFonts w:ascii="Calibri" w:hAnsi="Calibri"/>
                <w:sz w:val="18"/>
                <w:szCs w:val="18"/>
              </w:rPr>
              <w:t>Equation NA6-1</w:t>
            </w:r>
            <w:r w:rsidR="009F2749">
              <w:rPr>
                <w:rFonts w:ascii="Calibri" w:hAnsi="Calibri"/>
                <w:sz w:val="18"/>
                <w:szCs w:val="18"/>
              </w:rPr>
              <w:t>, or Area-weighted Average (ENV-02)</w:t>
            </w:r>
            <w:r>
              <w:rPr>
                <w:rFonts w:ascii="Calibri" w:hAnsi="Calibri"/>
                <w:sz w:val="18"/>
                <w:szCs w:val="18"/>
              </w:rPr>
              <w:t>&gt;&gt;</w:t>
            </w:r>
          </w:p>
        </w:tc>
        <w:tc>
          <w:tcPr>
            <w:tcW w:w="1001" w:type="dxa"/>
            <w:tcBorders>
              <w:top w:val="single" w:sz="6" w:space="0" w:color="auto"/>
              <w:bottom w:val="single" w:sz="6" w:space="0" w:color="auto"/>
            </w:tcBorders>
            <w:vAlign w:val="bottom"/>
          </w:tcPr>
          <w:p w14:paraId="308DB6D4" w14:textId="1DE6C3D8" w:rsidR="006C6CD9" w:rsidRPr="00F3441B" w:rsidRDefault="006C6CD9" w:rsidP="001F2244">
            <w:pPr>
              <w:keepNext/>
              <w:jc w:val="center"/>
              <w:rPr>
                <w:rFonts w:ascii="Calibri" w:hAnsi="Calibri"/>
                <w:sz w:val="18"/>
                <w:szCs w:val="18"/>
              </w:rPr>
            </w:pPr>
            <w:r>
              <w:rPr>
                <w:rFonts w:ascii="Calibri" w:hAnsi="Calibri"/>
                <w:sz w:val="18"/>
                <w:szCs w:val="18"/>
              </w:rPr>
              <w:t>&lt;&lt;User Input: DecimalNonnegative</w:t>
            </w:r>
            <w:r w:rsidRPr="00F3441B" w:rsidDel="00DD5483">
              <w:rPr>
                <w:rFonts w:ascii="Calibri" w:hAnsi="Calibri"/>
                <w:sz w:val="18"/>
                <w:szCs w:val="18"/>
              </w:rPr>
              <w:t xml:space="preserve"> </w:t>
            </w:r>
            <w:r>
              <w:rPr>
                <w:rFonts w:ascii="Calibri" w:hAnsi="Calibri"/>
                <w:sz w:val="18"/>
                <w:szCs w:val="18"/>
              </w:rPr>
              <w:t>&gt;&gt;</w:t>
            </w:r>
          </w:p>
        </w:tc>
        <w:tc>
          <w:tcPr>
            <w:tcW w:w="1005" w:type="dxa"/>
            <w:tcBorders>
              <w:top w:val="single" w:sz="6" w:space="0" w:color="auto"/>
              <w:bottom w:val="single" w:sz="6" w:space="0" w:color="auto"/>
            </w:tcBorders>
            <w:vAlign w:val="bottom"/>
          </w:tcPr>
          <w:p w14:paraId="308DB6D6" w14:textId="5F407B09" w:rsidR="006C6CD9" w:rsidRDefault="006C6CD9" w:rsidP="004B17E9">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w:t>
            </w:r>
            <w:r w:rsidR="004B17E9">
              <w:rPr>
                <w:rFonts w:ascii="Calibri" w:hAnsi="Calibri"/>
                <w:sz w:val="18"/>
                <w:szCs w:val="18"/>
              </w:rPr>
              <w:t xml:space="preserve"> </w:t>
            </w:r>
            <w:r>
              <w:rPr>
                <w:rFonts w:ascii="Calibri" w:hAnsi="Calibri"/>
                <w:sz w:val="18"/>
                <w:szCs w:val="18"/>
              </w:rPr>
              <w:t>Table 110.6-B</w:t>
            </w:r>
            <w:r w:rsidR="009F2749">
              <w:rPr>
                <w:rFonts w:ascii="Calibri" w:hAnsi="Calibri"/>
                <w:sz w:val="18"/>
                <w:szCs w:val="18"/>
              </w:rPr>
              <w:t>,</w:t>
            </w:r>
            <w:r w:rsidRPr="00F3441B">
              <w:rPr>
                <w:rFonts w:ascii="Calibri" w:hAnsi="Calibri"/>
                <w:sz w:val="18"/>
                <w:szCs w:val="18"/>
              </w:rPr>
              <w:t xml:space="preserve"> Equation</w:t>
            </w:r>
            <w:r>
              <w:rPr>
                <w:rFonts w:ascii="Calibri" w:hAnsi="Calibri"/>
                <w:sz w:val="18"/>
                <w:szCs w:val="18"/>
              </w:rPr>
              <w:t xml:space="preserve"> NA6-2</w:t>
            </w:r>
            <w:r w:rsidR="009F2749">
              <w:rPr>
                <w:rFonts w:ascii="Calibri" w:hAnsi="Calibri"/>
                <w:sz w:val="18"/>
                <w:szCs w:val="18"/>
              </w:rPr>
              <w:t>, or Area-weighted Average (ENV-02)</w:t>
            </w:r>
            <w:r>
              <w:rPr>
                <w:rFonts w:ascii="Calibri" w:hAnsi="Calibri"/>
                <w:sz w:val="18"/>
                <w:szCs w:val="18"/>
              </w:rPr>
              <w:t>&gt;&gt;</w:t>
            </w:r>
          </w:p>
        </w:tc>
        <w:tc>
          <w:tcPr>
            <w:tcW w:w="1000" w:type="dxa"/>
            <w:tcBorders>
              <w:top w:val="single" w:sz="6" w:space="0" w:color="auto"/>
              <w:bottom w:val="single" w:sz="6" w:space="0" w:color="auto"/>
            </w:tcBorders>
            <w:vAlign w:val="bottom"/>
          </w:tcPr>
          <w:p w14:paraId="308DB6D7" w14:textId="77777777" w:rsidR="006C6CD9" w:rsidRPr="00F3441B" w:rsidRDefault="006C6CD9" w:rsidP="001F2244">
            <w:pPr>
              <w:keepNext/>
              <w:jc w:val="center"/>
              <w:rPr>
                <w:rFonts w:ascii="Calibri" w:hAnsi="Calibri"/>
                <w:sz w:val="18"/>
                <w:szCs w:val="18"/>
              </w:rPr>
            </w:pPr>
            <w:r>
              <w:rPr>
                <w:rFonts w:ascii="Calibri" w:hAnsi="Calibri"/>
                <w:sz w:val="18"/>
                <w:szCs w:val="18"/>
              </w:rPr>
              <w:t>&lt;&lt;User selects from list: Drop Arm Awnings, Louvered Sun Screen, Low Sun Angle Louvered Sun Screen, None, Operable Awnings, Overhang, Retractable Awnings,  Roll Down Blinds Or Slats, Standard Bug Screen, Sun Screen, Vertical Roller Or Shades&gt;&gt;</w:t>
            </w:r>
          </w:p>
        </w:tc>
        <w:tc>
          <w:tcPr>
            <w:tcW w:w="1014" w:type="dxa"/>
            <w:tcBorders>
              <w:top w:val="single" w:sz="6" w:space="0" w:color="auto"/>
              <w:bottom w:val="single" w:sz="6" w:space="0" w:color="auto"/>
              <w:right w:val="single" w:sz="4" w:space="0" w:color="auto"/>
            </w:tcBorders>
            <w:vAlign w:val="bottom"/>
          </w:tcPr>
          <w:p w14:paraId="308DB6D8" w14:textId="060CA80C" w:rsidR="006C6CD9" w:rsidRPr="00F3441B" w:rsidRDefault="006C6CD9" w:rsidP="001F2244">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 xml:space="preserve">12 </w:t>
            </w:r>
            <w:r w:rsidR="00586182">
              <w:rPr>
                <w:rFonts w:ascii="Calibri" w:hAnsi="Calibri"/>
                <w:sz w:val="18"/>
                <w:szCs w:val="18"/>
              </w:rPr>
              <w:t>=</w:t>
            </w:r>
            <w:r>
              <w:rPr>
                <w:rFonts w:ascii="Calibri" w:hAnsi="Calibri"/>
                <w:sz w:val="18"/>
                <w:szCs w:val="18"/>
              </w:rPr>
              <w:t xml:space="preserve"> None</w:t>
            </w:r>
            <w:r w:rsidR="00D62303">
              <w:rPr>
                <w:rFonts w:ascii="Calibri" w:hAnsi="Calibri"/>
                <w:sz w:val="18"/>
                <w:szCs w:val="18"/>
              </w:rPr>
              <w:t xml:space="preserve">, or </w:t>
            </w:r>
            <w:r w:rsidR="007C126E">
              <w:rPr>
                <w:rFonts w:ascii="Calibri" w:hAnsi="Calibri"/>
                <w:sz w:val="18"/>
                <w:szCs w:val="18"/>
              </w:rPr>
              <w:t>J</w:t>
            </w:r>
            <w:r w:rsidR="00D62303">
              <w:rPr>
                <w:rFonts w:ascii="Calibri" w:hAnsi="Calibri"/>
                <w:sz w:val="18"/>
                <w:szCs w:val="18"/>
              </w:rPr>
              <w:t>04</w:t>
            </w:r>
            <w:r w:rsidR="00586182">
              <w:rPr>
                <w:rFonts w:ascii="Calibri" w:hAnsi="Calibri"/>
                <w:sz w:val="18"/>
                <w:szCs w:val="18"/>
              </w:rPr>
              <w:t xml:space="preserve"> =</w:t>
            </w:r>
            <w:r w:rsidR="00D62303">
              <w:rPr>
                <w:rFonts w:ascii="Calibri" w:hAnsi="Calibri"/>
                <w:sz w:val="18"/>
                <w:szCs w:val="18"/>
              </w:rPr>
              <w:t xml:space="preserve"> Chromogenic glazing,</w:t>
            </w:r>
            <w:r>
              <w:rPr>
                <w:rFonts w:ascii="Calibri" w:hAnsi="Calibri"/>
                <w:sz w:val="18"/>
                <w:szCs w:val="18"/>
              </w:rPr>
              <w:t xml:space="preserve"> then </w:t>
            </w:r>
            <w:r w:rsidR="00586182">
              <w:rPr>
                <w:rFonts w:ascii="Calibri" w:hAnsi="Calibri"/>
                <w:sz w:val="18"/>
                <w:szCs w:val="18"/>
              </w:rPr>
              <w:t xml:space="preserve">value = </w:t>
            </w:r>
            <w:r>
              <w:rPr>
                <w:rFonts w:ascii="Calibri" w:hAnsi="Calibri"/>
                <w:sz w:val="18"/>
                <w:szCs w:val="18"/>
              </w:rPr>
              <w:t>N/A;</w:t>
            </w:r>
          </w:p>
          <w:p w14:paraId="308DB6DA" w14:textId="77777777" w:rsidR="006C6CD9" w:rsidRPr="00F3441B" w:rsidRDefault="006C6CD9" w:rsidP="001F2244">
            <w:pPr>
              <w:keepNext/>
              <w:jc w:val="center"/>
              <w:rPr>
                <w:rFonts w:ascii="Calibri" w:hAnsi="Calibri"/>
                <w:sz w:val="18"/>
                <w:szCs w:val="18"/>
              </w:rPr>
            </w:pPr>
            <w:r>
              <w:rPr>
                <w:rFonts w:ascii="Calibri" w:hAnsi="Calibri"/>
                <w:sz w:val="18"/>
                <w:szCs w:val="18"/>
              </w:rPr>
              <w:t>Else report value from CF1R-ENV-03&gt;&gt;</w:t>
            </w:r>
          </w:p>
        </w:tc>
      </w:tr>
      <w:tr w:rsidR="00D62303" w:rsidRPr="009B3A0C" w14:paraId="308DB6DF"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DC" w14:textId="4A74755D"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732" w:type="dxa"/>
            <w:gridSpan w:val="12"/>
            <w:tcBorders>
              <w:top w:val="single" w:sz="6" w:space="0" w:color="auto"/>
              <w:bottom w:val="single" w:sz="6" w:space="0" w:color="auto"/>
            </w:tcBorders>
            <w:vAlign w:val="center"/>
          </w:tcPr>
          <w:p w14:paraId="308DB6DD" w14:textId="0407F1E1" w:rsidR="00D62303" w:rsidRDefault="00D62303" w:rsidP="00D62303">
            <w:pPr>
              <w:keepNext/>
              <w:rPr>
                <w:rFonts w:ascii="Calibri" w:hAnsi="Calibri"/>
                <w:sz w:val="18"/>
                <w:szCs w:val="18"/>
              </w:rPr>
            </w:pPr>
            <w:r w:rsidRPr="009B3A0C">
              <w:rPr>
                <w:rFonts w:ascii="Calibri" w:hAnsi="Calibri"/>
                <w:sz w:val="18"/>
                <w:szCs w:val="18"/>
              </w:rPr>
              <w:t>Total Proposed Fenestration Area</w:t>
            </w:r>
          </w:p>
        </w:tc>
        <w:tc>
          <w:tcPr>
            <w:tcW w:w="2014" w:type="dxa"/>
            <w:gridSpan w:val="2"/>
            <w:tcBorders>
              <w:top w:val="single" w:sz="6" w:space="0" w:color="auto"/>
              <w:bottom w:val="single" w:sz="6" w:space="0" w:color="auto"/>
              <w:right w:val="single" w:sz="4" w:space="0" w:color="auto"/>
            </w:tcBorders>
            <w:vAlign w:val="center"/>
          </w:tcPr>
          <w:p w14:paraId="308DB6DE" w14:textId="25B1B26F" w:rsidR="00D62303" w:rsidRPr="009B3A0C" w:rsidRDefault="00D62303" w:rsidP="00024CAE">
            <w:pPr>
              <w:keepNext/>
              <w:jc w:val="center"/>
              <w:rPr>
                <w:rFonts w:ascii="Calibri" w:hAnsi="Calibri"/>
                <w:sz w:val="18"/>
                <w:szCs w:val="18"/>
              </w:rPr>
            </w:pPr>
            <w:r>
              <w:rPr>
                <w:rFonts w:ascii="Calibri" w:hAnsi="Calibri"/>
                <w:sz w:val="18"/>
                <w:szCs w:val="18"/>
              </w:rPr>
              <w:t>&lt;&lt;calculate</w:t>
            </w:r>
            <w:r w:rsidR="007C126E">
              <w:rPr>
                <w:rFonts w:ascii="Calibri" w:hAnsi="Calibri"/>
                <w:sz w:val="18"/>
                <w:szCs w:val="18"/>
              </w:rPr>
              <w:t>d field:</w:t>
            </w:r>
            <w:r>
              <w:rPr>
                <w:rFonts w:ascii="Calibri" w:hAnsi="Calibri"/>
                <w:sz w:val="18"/>
                <w:szCs w:val="18"/>
              </w:rPr>
              <w:t xml:space="preserve"> sum of column </w:t>
            </w:r>
            <w:r w:rsidR="007C126E">
              <w:rPr>
                <w:rFonts w:ascii="Calibri" w:hAnsi="Calibri"/>
                <w:sz w:val="18"/>
                <w:szCs w:val="18"/>
              </w:rPr>
              <w:t>J</w:t>
            </w:r>
            <w:r>
              <w:rPr>
                <w:rFonts w:ascii="Calibri" w:hAnsi="Calibri"/>
                <w:sz w:val="18"/>
                <w:szCs w:val="18"/>
              </w:rPr>
              <w:t xml:space="preserve">07 and </w:t>
            </w:r>
            <w:r w:rsidR="007C126E">
              <w:rPr>
                <w:rFonts w:ascii="Calibri" w:hAnsi="Calibri"/>
                <w:sz w:val="18"/>
                <w:szCs w:val="18"/>
              </w:rPr>
              <w:t>J</w:t>
            </w:r>
            <w:r>
              <w:rPr>
                <w:rFonts w:ascii="Calibri" w:hAnsi="Calibri"/>
                <w:sz w:val="18"/>
                <w:szCs w:val="18"/>
              </w:rPr>
              <w:t>08&gt;&gt;</w:t>
            </w:r>
          </w:p>
        </w:tc>
      </w:tr>
      <w:tr w:rsidR="00D62303" w:rsidRPr="009B3A0C" w14:paraId="308DB6E3"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0" w14:textId="70C73A83"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lastRenderedPageBreak/>
              <w:t>16</w:t>
            </w:r>
          </w:p>
        </w:tc>
        <w:tc>
          <w:tcPr>
            <w:tcW w:w="11732" w:type="dxa"/>
            <w:gridSpan w:val="12"/>
            <w:tcBorders>
              <w:top w:val="single" w:sz="6" w:space="0" w:color="auto"/>
              <w:bottom w:val="single" w:sz="6" w:space="0" w:color="auto"/>
            </w:tcBorders>
            <w:vAlign w:val="center"/>
          </w:tcPr>
          <w:p w14:paraId="308DB6E1" w14:textId="3325BCDD" w:rsidR="00D62303" w:rsidRDefault="00D62303" w:rsidP="00D62303">
            <w:pPr>
              <w:keepNext/>
              <w:rPr>
                <w:rFonts w:ascii="Calibri" w:hAnsi="Calibri"/>
                <w:sz w:val="18"/>
                <w:szCs w:val="18"/>
              </w:rPr>
            </w:pPr>
            <w:r w:rsidRPr="009B3A0C">
              <w:rPr>
                <w:rFonts w:ascii="Calibri" w:hAnsi="Calibri"/>
                <w:sz w:val="18"/>
                <w:szCs w:val="18"/>
              </w:rPr>
              <w:t>Maximum Allowed Fenestration Area</w:t>
            </w:r>
          </w:p>
        </w:tc>
        <w:tc>
          <w:tcPr>
            <w:tcW w:w="2014" w:type="dxa"/>
            <w:gridSpan w:val="2"/>
            <w:tcBorders>
              <w:top w:val="single" w:sz="6" w:space="0" w:color="auto"/>
              <w:bottom w:val="single" w:sz="6" w:space="0" w:color="auto"/>
              <w:right w:val="single" w:sz="4" w:space="0" w:color="auto"/>
            </w:tcBorders>
            <w:vAlign w:val="center"/>
          </w:tcPr>
          <w:p w14:paraId="308DB6E2" w14:textId="6D379070" w:rsidR="00D62303" w:rsidRPr="009B3A0C" w:rsidRDefault="00D62303"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Auto filled</w:t>
            </w:r>
            <w:r>
              <w:rPr>
                <w:rFonts w:ascii="Calibri" w:hAnsi="Calibri"/>
                <w:sz w:val="18"/>
                <w:szCs w:val="18"/>
              </w:rPr>
              <w:t xml:space="preserve"> from </w:t>
            </w:r>
            <w:r w:rsidR="007C126E">
              <w:rPr>
                <w:rFonts w:ascii="Calibri" w:hAnsi="Calibri"/>
                <w:sz w:val="18"/>
                <w:szCs w:val="18"/>
              </w:rPr>
              <w:t>I</w:t>
            </w:r>
            <w:r>
              <w:rPr>
                <w:rFonts w:ascii="Calibri" w:hAnsi="Calibri"/>
                <w:sz w:val="18"/>
                <w:szCs w:val="18"/>
              </w:rPr>
              <w:t>01&gt;&gt;</w:t>
            </w:r>
          </w:p>
        </w:tc>
      </w:tr>
      <w:tr w:rsidR="00D62303" w:rsidRPr="009B3A0C" w14:paraId="308DB6E9"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4" w14:textId="261CA99B"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712" w:type="dxa"/>
            <w:gridSpan w:val="2"/>
            <w:tcBorders>
              <w:top w:val="single" w:sz="6" w:space="0" w:color="auto"/>
              <w:bottom w:val="single" w:sz="6" w:space="0" w:color="auto"/>
            </w:tcBorders>
            <w:vAlign w:val="center"/>
          </w:tcPr>
          <w:p w14:paraId="308DB6E5" w14:textId="77777777" w:rsidR="00D62303" w:rsidRDefault="00D6230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6E6" w14:textId="16A0B494" w:rsidR="00D62303" w:rsidRDefault="00D62303" w:rsidP="00D62303">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 xml:space="preserve">15 is equal to or less than </w:t>
            </w:r>
            <w:r w:rsidR="007C126E">
              <w:rPr>
                <w:rFonts w:ascii="Calibri" w:hAnsi="Calibri"/>
                <w:sz w:val="18"/>
                <w:szCs w:val="18"/>
              </w:rPr>
              <w:t>J</w:t>
            </w:r>
            <w:r>
              <w:rPr>
                <w:rFonts w:ascii="Calibri" w:hAnsi="Calibri"/>
                <w:sz w:val="18"/>
                <w:szCs w:val="18"/>
              </w:rPr>
              <w:t xml:space="preserve">16 then report: Design Complies with the </w:t>
            </w:r>
            <w:r w:rsidRPr="009B3A0C">
              <w:rPr>
                <w:rFonts w:ascii="Calibri" w:hAnsi="Calibri"/>
                <w:sz w:val="18"/>
                <w:szCs w:val="18"/>
              </w:rPr>
              <w:t xml:space="preserve">Total </w:t>
            </w:r>
            <w:r>
              <w:rPr>
                <w:rFonts w:ascii="Calibri" w:hAnsi="Calibri"/>
                <w:sz w:val="18"/>
                <w:szCs w:val="18"/>
              </w:rPr>
              <w:t xml:space="preserve">Allowed </w:t>
            </w:r>
            <w:r w:rsidRPr="009B3A0C">
              <w:rPr>
                <w:rFonts w:ascii="Calibri" w:hAnsi="Calibri"/>
                <w:sz w:val="18"/>
                <w:szCs w:val="18"/>
              </w:rPr>
              <w:t>Fenestration Area</w:t>
            </w:r>
          </w:p>
          <w:p w14:paraId="308DB6E8" w14:textId="77777777" w:rsidR="00D62303" w:rsidRDefault="00D62303"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Total Proposed 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b/>
                <w:sz w:val="18"/>
                <w:szCs w:val="18"/>
              </w:rPr>
              <w:t>&gt;&gt;</w:t>
            </w:r>
          </w:p>
        </w:tc>
      </w:tr>
      <w:tr w:rsidR="00D62303" w:rsidRPr="009B3A0C" w14:paraId="308DB6E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A" w14:textId="634024E1"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732" w:type="dxa"/>
            <w:gridSpan w:val="12"/>
            <w:tcBorders>
              <w:top w:val="single" w:sz="6" w:space="0" w:color="auto"/>
              <w:bottom w:val="single" w:sz="6" w:space="0" w:color="auto"/>
            </w:tcBorders>
            <w:vAlign w:val="center"/>
          </w:tcPr>
          <w:p w14:paraId="308DB6EB" w14:textId="5B6EA2F9" w:rsidR="00D62303" w:rsidRDefault="00D62303" w:rsidP="00D62303">
            <w:pPr>
              <w:keepNext/>
              <w:rPr>
                <w:rFonts w:ascii="Calibri" w:hAnsi="Calibri"/>
                <w:sz w:val="18"/>
                <w:szCs w:val="18"/>
              </w:rPr>
            </w:pPr>
            <w:r>
              <w:rPr>
                <w:rFonts w:ascii="Calibri" w:hAnsi="Calibri"/>
                <w:sz w:val="18"/>
                <w:szCs w:val="18"/>
              </w:rPr>
              <w:t>Total Propose</w:t>
            </w:r>
            <w:r w:rsidR="00361C88">
              <w:rPr>
                <w:rFonts w:ascii="Calibri" w:hAnsi="Calibri"/>
                <w:sz w:val="18"/>
                <w:szCs w:val="18"/>
              </w:rPr>
              <w:t>d</w:t>
            </w:r>
            <w:r>
              <w:rPr>
                <w:rFonts w:ascii="Calibri" w:hAnsi="Calibri"/>
                <w:sz w:val="18"/>
                <w:szCs w:val="18"/>
              </w:rPr>
              <w:t xml:space="preserve"> West-Facing Fenestration Area</w:t>
            </w:r>
          </w:p>
        </w:tc>
        <w:tc>
          <w:tcPr>
            <w:tcW w:w="2014" w:type="dxa"/>
            <w:gridSpan w:val="2"/>
            <w:tcBorders>
              <w:top w:val="single" w:sz="6" w:space="0" w:color="auto"/>
              <w:bottom w:val="single" w:sz="6" w:space="0" w:color="auto"/>
              <w:right w:val="single" w:sz="4" w:space="0" w:color="auto"/>
            </w:tcBorders>
            <w:vAlign w:val="bottom"/>
          </w:tcPr>
          <w:p w14:paraId="308DB6EC" w14:textId="7B75AD0A" w:rsidR="00D62303" w:rsidRPr="009B3A0C" w:rsidRDefault="00D62303" w:rsidP="007C126E">
            <w:pPr>
              <w:keepNext/>
              <w:jc w:val="center"/>
              <w:rPr>
                <w:rFonts w:ascii="Calibri" w:hAnsi="Calibri"/>
                <w:sz w:val="18"/>
                <w:szCs w:val="18"/>
              </w:rPr>
            </w:pPr>
            <w:r>
              <w:rPr>
                <w:rFonts w:ascii="Calibri" w:hAnsi="Calibri"/>
                <w:sz w:val="18"/>
                <w:szCs w:val="18"/>
              </w:rPr>
              <w:t>&lt;&lt;calculate</w:t>
            </w:r>
            <w:r w:rsidR="007C126E">
              <w:rPr>
                <w:rFonts w:ascii="Calibri" w:hAnsi="Calibri"/>
                <w:sz w:val="18"/>
                <w:szCs w:val="18"/>
              </w:rPr>
              <w:t>d field:</w:t>
            </w:r>
            <w:r>
              <w:rPr>
                <w:rFonts w:ascii="Calibri" w:hAnsi="Calibri"/>
                <w:sz w:val="18"/>
                <w:szCs w:val="18"/>
              </w:rPr>
              <w:t xml:space="preserve"> sum of column </w:t>
            </w:r>
            <w:r w:rsidR="007C126E">
              <w:rPr>
                <w:rFonts w:ascii="Calibri" w:hAnsi="Calibri"/>
                <w:sz w:val="18"/>
                <w:szCs w:val="18"/>
              </w:rPr>
              <w:t>J</w:t>
            </w:r>
            <w:r>
              <w:rPr>
                <w:rFonts w:ascii="Calibri" w:hAnsi="Calibri"/>
                <w:sz w:val="18"/>
                <w:szCs w:val="18"/>
              </w:rPr>
              <w:t>08&gt;&gt;</w:t>
            </w:r>
          </w:p>
        </w:tc>
      </w:tr>
      <w:tr w:rsidR="00D62303" w:rsidRPr="009B3A0C" w14:paraId="308DB6F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E" w14:textId="2ED3AA86"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732" w:type="dxa"/>
            <w:gridSpan w:val="12"/>
            <w:tcBorders>
              <w:top w:val="single" w:sz="6" w:space="0" w:color="auto"/>
              <w:bottom w:val="single" w:sz="6" w:space="0" w:color="auto"/>
            </w:tcBorders>
            <w:vAlign w:val="center"/>
          </w:tcPr>
          <w:p w14:paraId="308DB6EF" w14:textId="41A0BB87" w:rsidR="00D62303" w:rsidRDefault="00D62303" w:rsidP="00D62303">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2014" w:type="dxa"/>
            <w:gridSpan w:val="2"/>
            <w:tcBorders>
              <w:top w:val="single" w:sz="6" w:space="0" w:color="auto"/>
              <w:bottom w:val="single" w:sz="6" w:space="0" w:color="auto"/>
              <w:right w:val="single" w:sz="4" w:space="0" w:color="auto"/>
            </w:tcBorders>
            <w:vAlign w:val="bottom"/>
          </w:tcPr>
          <w:p w14:paraId="308DB6F0" w14:textId="76CDF97D" w:rsidR="00D62303" w:rsidRPr="009B3A0C" w:rsidRDefault="00D62303"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 xml:space="preserve">Auto filled </w:t>
            </w:r>
            <w:r>
              <w:rPr>
                <w:rFonts w:ascii="Calibri" w:hAnsi="Calibri"/>
                <w:sz w:val="18"/>
                <w:szCs w:val="18"/>
              </w:rPr>
              <w:t xml:space="preserve">from </w:t>
            </w:r>
            <w:r w:rsidR="007C126E">
              <w:rPr>
                <w:rFonts w:ascii="Calibri" w:hAnsi="Calibri"/>
                <w:sz w:val="18"/>
                <w:szCs w:val="18"/>
              </w:rPr>
              <w:t>I</w:t>
            </w:r>
            <w:r>
              <w:rPr>
                <w:rFonts w:ascii="Calibri" w:hAnsi="Calibri"/>
                <w:sz w:val="18"/>
                <w:szCs w:val="18"/>
              </w:rPr>
              <w:t>02&gt;&gt;</w:t>
            </w:r>
          </w:p>
        </w:tc>
      </w:tr>
      <w:tr w:rsidR="006C6CD9" w:rsidRPr="009B3A0C" w14:paraId="308DB6F7"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2" w14:textId="0941A7E8" w:rsidR="006C6CD9" w:rsidRPr="009B3A0C" w:rsidRDefault="006C6CD9" w:rsidP="00BD74C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712" w:type="dxa"/>
            <w:gridSpan w:val="2"/>
            <w:tcBorders>
              <w:top w:val="single" w:sz="6" w:space="0" w:color="auto"/>
              <w:bottom w:val="single" w:sz="6" w:space="0" w:color="auto"/>
            </w:tcBorders>
            <w:vAlign w:val="center"/>
          </w:tcPr>
          <w:p w14:paraId="308DB6F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6F4" w14:textId="3F295BC4" w:rsidR="006C6CD9" w:rsidRDefault="006C6CD9" w:rsidP="00D62303">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1</w:t>
            </w:r>
            <w:r w:rsidR="00D62303">
              <w:rPr>
                <w:rFonts w:ascii="Calibri" w:hAnsi="Calibri"/>
                <w:sz w:val="18"/>
                <w:szCs w:val="18"/>
              </w:rPr>
              <w:t>8</w:t>
            </w:r>
            <w:r>
              <w:rPr>
                <w:rFonts w:ascii="Calibri" w:hAnsi="Calibri"/>
                <w:sz w:val="18"/>
                <w:szCs w:val="18"/>
              </w:rPr>
              <w:t xml:space="preserve"> is equal to or less than </w:t>
            </w:r>
            <w:r w:rsidR="007C126E">
              <w:rPr>
                <w:rFonts w:ascii="Calibri" w:hAnsi="Calibri"/>
                <w:sz w:val="18"/>
                <w:szCs w:val="18"/>
              </w:rPr>
              <w:t>J</w:t>
            </w:r>
            <w:r>
              <w:rPr>
                <w:rFonts w:ascii="Calibri" w:hAnsi="Calibri"/>
                <w:sz w:val="18"/>
                <w:szCs w:val="18"/>
              </w:rPr>
              <w:t>1</w:t>
            </w:r>
            <w:r w:rsidR="00D62303">
              <w:rPr>
                <w:rFonts w:ascii="Calibri" w:hAnsi="Calibri"/>
                <w:sz w:val="18"/>
                <w:szCs w:val="18"/>
              </w:rPr>
              <w:t>9,</w:t>
            </w:r>
            <w:r>
              <w:rPr>
                <w:rFonts w:ascii="Calibri" w:hAnsi="Calibri"/>
                <w:sz w:val="18"/>
                <w:szCs w:val="18"/>
              </w:rPr>
              <w:t xml:space="preserve"> or </w:t>
            </w:r>
            <w:r w:rsidR="007C126E">
              <w:rPr>
                <w:rFonts w:ascii="Calibri" w:hAnsi="Calibri"/>
                <w:sz w:val="18"/>
                <w:szCs w:val="18"/>
              </w:rPr>
              <w:t>J</w:t>
            </w:r>
            <w:r>
              <w:rPr>
                <w:rFonts w:ascii="Calibri" w:hAnsi="Calibri"/>
                <w:sz w:val="18"/>
                <w:szCs w:val="18"/>
              </w:rPr>
              <w:t>1</w:t>
            </w:r>
            <w:r w:rsidR="00D62303">
              <w:rPr>
                <w:rFonts w:ascii="Calibri" w:hAnsi="Calibri"/>
                <w:sz w:val="18"/>
                <w:szCs w:val="18"/>
              </w:rPr>
              <w:t>9</w:t>
            </w:r>
            <w:r>
              <w:rPr>
                <w:rFonts w:ascii="Calibri" w:hAnsi="Calibri"/>
                <w:sz w:val="18"/>
                <w:szCs w:val="18"/>
              </w:rPr>
              <w:t xml:space="preserve"> equals N/A</w:t>
            </w:r>
            <w:r w:rsidR="00D62303">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West-facing </w:t>
            </w:r>
            <w:r w:rsidRPr="009B3A0C">
              <w:rPr>
                <w:rFonts w:ascii="Calibri" w:hAnsi="Calibri"/>
                <w:sz w:val="18"/>
                <w:szCs w:val="18"/>
              </w:rPr>
              <w:t>Fenestration Area</w:t>
            </w:r>
          </w:p>
          <w:p w14:paraId="308DB6F6" w14:textId="77777777" w:rsidR="006C6CD9" w:rsidRDefault="006C6CD9"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 xml:space="preserve">Total Proposed </w:t>
            </w:r>
            <w:r>
              <w:rPr>
                <w:rFonts w:ascii="Calibri" w:hAnsi="Calibri"/>
                <w:sz w:val="18"/>
                <w:szCs w:val="18"/>
              </w:rPr>
              <w:t xml:space="preserve">West-facing </w:t>
            </w:r>
            <w:r w:rsidRPr="009B3A0C">
              <w:rPr>
                <w:rFonts w:ascii="Calibri" w:hAnsi="Calibri"/>
                <w:sz w:val="18"/>
                <w:szCs w:val="18"/>
              </w:rPr>
              <w:t>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b/>
                <w:sz w:val="18"/>
                <w:szCs w:val="18"/>
              </w:rPr>
              <w:t>&gt;&gt;</w:t>
            </w:r>
          </w:p>
        </w:tc>
      </w:tr>
      <w:tr w:rsidR="006C6CD9" w:rsidRPr="009B3A0C" w14:paraId="308DB6F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8" w14:textId="6DDA2ED8"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732" w:type="dxa"/>
            <w:gridSpan w:val="12"/>
            <w:tcBorders>
              <w:top w:val="single" w:sz="6" w:space="0" w:color="auto"/>
              <w:bottom w:val="single" w:sz="6" w:space="0" w:color="auto"/>
            </w:tcBorders>
            <w:vAlign w:val="center"/>
          </w:tcPr>
          <w:p w14:paraId="308DB6F9" w14:textId="34901C9A" w:rsidR="006C6CD9" w:rsidRDefault="006C6CD9" w:rsidP="006C6CD9">
            <w:pPr>
              <w:keepNext/>
              <w:rPr>
                <w:rFonts w:ascii="Calibri" w:hAnsi="Calibri"/>
                <w:sz w:val="18"/>
                <w:szCs w:val="18"/>
              </w:rPr>
            </w:pPr>
            <w:r>
              <w:rPr>
                <w:rFonts w:ascii="Calibri" w:hAnsi="Calibri"/>
                <w:sz w:val="18"/>
                <w:szCs w:val="18"/>
              </w:rPr>
              <w:t xml:space="preserve">Proposed Fenestration U-factor </w:t>
            </w:r>
            <w:r w:rsidR="00D62303">
              <w:rPr>
                <w:rFonts w:ascii="Calibri" w:hAnsi="Calibri"/>
                <w:sz w:val="18"/>
                <w:szCs w:val="18"/>
              </w:rPr>
              <w:t>(Windows)</w:t>
            </w:r>
          </w:p>
        </w:tc>
        <w:tc>
          <w:tcPr>
            <w:tcW w:w="2014" w:type="dxa"/>
            <w:gridSpan w:val="2"/>
            <w:tcBorders>
              <w:top w:val="single" w:sz="6" w:space="0" w:color="auto"/>
              <w:bottom w:val="single" w:sz="6" w:space="0" w:color="auto"/>
              <w:right w:val="single" w:sz="4" w:space="0" w:color="auto"/>
            </w:tcBorders>
            <w:vAlign w:val="center"/>
          </w:tcPr>
          <w:p w14:paraId="308DB6FA" w14:textId="373A5294" w:rsidR="006C6CD9" w:rsidRDefault="006C6CD9">
            <w:pPr>
              <w:keepNext/>
              <w:jc w:val="center"/>
              <w:rPr>
                <w:rFonts w:ascii="Calibri" w:hAnsi="Calibri"/>
                <w:sz w:val="18"/>
                <w:szCs w:val="18"/>
              </w:rPr>
            </w:pPr>
            <w:r>
              <w:rPr>
                <w:rFonts w:ascii="Calibri" w:hAnsi="Calibri"/>
                <w:sz w:val="18"/>
                <w:szCs w:val="18"/>
              </w:rPr>
              <w:t>&lt;&lt;</w:t>
            </w:r>
            <w:r w:rsidR="00D62303">
              <w:rPr>
                <w:rFonts w:ascii="Calibri" w:hAnsi="Calibri"/>
                <w:sz w:val="18"/>
                <w:szCs w:val="18"/>
              </w:rPr>
              <w:t xml:space="preserve">If </w:t>
            </w:r>
            <w:r w:rsidR="007C126E">
              <w:rPr>
                <w:rFonts w:ascii="Calibri" w:hAnsi="Calibri"/>
                <w:sz w:val="18"/>
                <w:szCs w:val="18"/>
              </w:rPr>
              <w:t>J</w:t>
            </w:r>
            <w:r w:rsidR="00D62303">
              <w:rPr>
                <w:rFonts w:ascii="Calibri" w:hAnsi="Calibri"/>
                <w:sz w:val="18"/>
                <w:szCs w:val="18"/>
              </w:rPr>
              <w:t xml:space="preserve">02 </w:t>
            </w:r>
            <w:r w:rsidR="007C126E">
              <w:rPr>
                <w:rFonts w:ascii="Calibri" w:hAnsi="Calibri"/>
                <w:sz w:val="18"/>
                <w:szCs w:val="18"/>
              </w:rPr>
              <w:t xml:space="preserve">= </w:t>
            </w:r>
            <w:r w:rsidR="00D62303">
              <w:rPr>
                <w:rFonts w:ascii="Calibri" w:hAnsi="Calibri"/>
                <w:sz w:val="18"/>
                <w:szCs w:val="18"/>
              </w:rPr>
              <w:t xml:space="preserve">fixed or operable window, and if all associated values listed in column </w:t>
            </w:r>
            <w:r w:rsidR="007C126E">
              <w:rPr>
                <w:rFonts w:ascii="Calibri" w:hAnsi="Calibri"/>
                <w:sz w:val="18"/>
                <w:szCs w:val="18"/>
              </w:rPr>
              <w:t>J</w:t>
            </w:r>
            <w:r w:rsidR="00D62303">
              <w:rPr>
                <w:rFonts w:ascii="Calibri" w:hAnsi="Calibri"/>
                <w:sz w:val="18"/>
                <w:szCs w:val="18"/>
              </w:rPr>
              <w:t xml:space="preserve">09 are less than or equal to </w:t>
            </w:r>
            <w:r w:rsidR="00B677A4">
              <w:rPr>
                <w:rFonts w:ascii="Calibri" w:hAnsi="Calibri"/>
                <w:sz w:val="18"/>
                <w:szCs w:val="18"/>
              </w:rPr>
              <w:t>I03</w:t>
            </w:r>
            <w:r w:rsidR="00D62303">
              <w:rPr>
                <w:rFonts w:ascii="Calibri" w:hAnsi="Calibri"/>
                <w:sz w:val="18"/>
                <w:szCs w:val="18"/>
              </w:rPr>
              <w:t>, then enter the largest single value from list</w:t>
            </w:r>
            <w:r>
              <w:rPr>
                <w:rFonts w:ascii="Calibri" w:hAnsi="Calibri"/>
                <w:sz w:val="18"/>
                <w:szCs w:val="18"/>
              </w:rPr>
              <w:t>;</w:t>
            </w:r>
          </w:p>
          <w:p w14:paraId="308DB6FC" w14:textId="37E0640F" w:rsidR="006C6CD9" w:rsidRPr="009B3A0C" w:rsidRDefault="006C6CD9">
            <w:pPr>
              <w:keepNext/>
              <w:jc w:val="center"/>
              <w:rPr>
                <w:rFonts w:ascii="Calibri" w:hAnsi="Calibri"/>
                <w:sz w:val="18"/>
                <w:szCs w:val="18"/>
              </w:rPr>
            </w:pPr>
            <w:r>
              <w:rPr>
                <w:rFonts w:ascii="Calibri" w:hAnsi="Calibri"/>
                <w:sz w:val="18"/>
                <w:szCs w:val="18"/>
              </w:rPr>
              <w:t>Else enter the weighted average value from the CF1R-ENV-02&gt;&gt;</w:t>
            </w:r>
          </w:p>
        </w:tc>
      </w:tr>
      <w:tr w:rsidR="006C6CD9" w:rsidRPr="009B3A0C" w14:paraId="308DB70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E" w14:textId="5970038C"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732" w:type="dxa"/>
            <w:gridSpan w:val="12"/>
            <w:tcBorders>
              <w:top w:val="single" w:sz="6" w:space="0" w:color="auto"/>
              <w:bottom w:val="single" w:sz="6" w:space="0" w:color="auto"/>
            </w:tcBorders>
            <w:vAlign w:val="center"/>
          </w:tcPr>
          <w:p w14:paraId="308DB6FF" w14:textId="17A61657" w:rsidR="006C6CD9" w:rsidRDefault="006C6CD9" w:rsidP="006C6CD9">
            <w:pPr>
              <w:keepNext/>
              <w:rPr>
                <w:rFonts w:ascii="Calibri" w:hAnsi="Calibri"/>
                <w:sz w:val="18"/>
                <w:szCs w:val="18"/>
              </w:rPr>
            </w:pPr>
            <w:r>
              <w:rPr>
                <w:rFonts w:ascii="Calibri" w:hAnsi="Calibri"/>
                <w:sz w:val="18"/>
                <w:szCs w:val="18"/>
              </w:rPr>
              <w:t>Required Fenestration U-factor</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00" w14:textId="1DC69262" w:rsidR="006C6CD9" w:rsidRPr="009B3A0C" w:rsidRDefault="006C6CD9"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Auto filled</w:t>
            </w:r>
            <w:r>
              <w:rPr>
                <w:rFonts w:ascii="Calibri" w:hAnsi="Calibri"/>
                <w:sz w:val="18"/>
                <w:szCs w:val="18"/>
              </w:rPr>
              <w:t xml:space="preserve"> from </w:t>
            </w:r>
            <w:r w:rsidR="007C126E">
              <w:rPr>
                <w:rFonts w:ascii="Calibri" w:hAnsi="Calibri"/>
                <w:sz w:val="18"/>
                <w:szCs w:val="18"/>
              </w:rPr>
              <w:t>I</w:t>
            </w:r>
            <w:r>
              <w:rPr>
                <w:rFonts w:ascii="Calibri" w:hAnsi="Calibri"/>
                <w:sz w:val="18"/>
                <w:szCs w:val="18"/>
              </w:rPr>
              <w:t>03&gt;&gt;</w:t>
            </w:r>
          </w:p>
        </w:tc>
      </w:tr>
      <w:tr w:rsidR="006C6CD9" w:rsidRPr="009B3A0C" w14:paraId="308DB707" w14:textId="77777777" w:rsidTr="007C126E">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2" w14:textId="3944E508"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712" w:type="dxa"/>
            <w:gridSpan w:val="2"/>
            <w:tcBorders>
              <w:top w:val="single" w:sz="6" w:space="0" w:color="auto"/>
              <w:bottom w:val="single" w:sz="6" w:space="0" w:color="auto"/>
            </w:tcBorders>
            <w:vAlign w:val="center"/>
          </w:tcPr>
          <w:p w14:paraId="308DB70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vAlign w:val="center"/>
          </w:tcPr>
          <w:p w14:paraId="308DB704" w14:textId="36A94947" w:rsidR="006C6CD9" w:rsidRDefault="007C126E" w:rsidP="007C126E">
            <w:pPr>
              <w:keepNext/>
              <w:jc w:val="center"/>
              <w:rPr>
                <w:rFonts w:ascii="Calibri" w:hAnsi="Calibri"/>
                <w:sz w:val="18"/>
                <w:szCs w:val="18"/>
              </w:rPr>
            </w:pPr>
            <w:r>
              <w:rPr>
                <w:rFonts w:ascii="Calibri" w:hAnsi="Calibri"/>
                <w:sz w:val="18"/>
                <w:szCs w:val="18"/>
              </w:rPr>
              <w:t>&lt;&lt;</w:t>
            </w:r>
            <w:r w:rsidR="006C6CD9">
              <w:rPr>
                <w:rFonts w:ascii="Calibri" w:hAnsi="Calibri"/>
                <w:sz w:val="18"/>
                <w:szCs w:val="18"/>
              </w:rPr>
              <w:t xml:space="preserve">If </w:t>
            </w:r>
            <w:r>
              <w:rPr>
                <w:rFonts w:ascii="Calibri" w:hAnsi="Calibri"/>
                <w:sz w:val="18"/>
                <w:szCs w:val="18"/>
              </w:rPr>
              <w:t>J</w:t>
            </w:r>
            <w:r w:rsidR="006C6CD9">
              <w:rPr>
                <w:rFonts w:ascii="Calibri" w:hAnsi="Calibri"/>
                <w:sz w:val="18"/>
                <w:szCs w:val="18"/>
              </w:rPr>
              <w:t>2</w:t>
            </w:r>
            <w:r w:rsidR="00D62303">
              <w:rPr>
                <w:rFonts w:ascii="Calibri" w:hAnsi="Calibri"/>
                <w:sz w:val="18"/>
                <w:szCs w:val="18"/>
              </w:rPr>
              <w:t>1</w:t>
            </w:r>
            <w:r w:rsidR="006C6CD9">
              <w:rPr>
                <w:rFonts w:ascii="Calibri" w:hAnsi="Calibri"/>
                <w:sz w:val="18"/>
                <w:szCs w:val="18"/>
              </w:rPr>
              <w:t xml:space="preserve"> is equal to or less than </w:t>
            </w:r>
            <w:r>
              <w:rPr>
                <w:rFonts w:ascii="Calibri" w:hAnsi="Calibri"/>
                <w:sz w:val="18"/>
                <w:szCs w:val="18"/>
              </w:rPr>
              <w:t>J</w:t>
            </w:r>
            <w:r w:rsidR="006C6CD9">
              <w:rPr>
                <w:rFonts w:ascii="Calibri" w:hAnsi="Calibri"/>
                <w:sz w:val="18"/>
                <w:szCs w:val="18"/>
              </w:rPr>
              <w:t>2</w:t>
            </w:r>
            <w:r w:rsidR="00D62303">
              <w:rPr>
                <w:rFonts w:ascii="Calibri" w:hAnsi="Calibri"/>
                <w:sz w:val="18"/>
                <w:szCs w:val="18"/>
              </w:rPr>
              <w:t>2</w:t>
            </w:r>
            <w:r w:rsidR="006C6CD9">
              <w:rPr>
                <w:rFonts w:ascii="Calibri" w:hAnsi="Calibri"/>
                <w:sz w:val="18"/>
                <w:szCs w:val="18"/>
              </w:rPr>
              <w:t xml:space="preserve"> then report: Design Complies with the Maximum Allowed </w:t>
            </w:r>
            <w:r w:rsidR="006C6CD9" w:rsidRPr="009B3A0C">
              <w:rPr>
                <w:rFonts w:ascii="Calibri" w:hAnsi="Calibri"/>
                <w:sz w:val="18"/>
                <w:szCs w:val="18"/>
              </w:rPr>
              <w:t>Fenestration</w:t>
            </w:r>
            <w:r w:rsidR="006C6CD9">
              <w:rPr>
                <w:rFonts w:ascii="Calibri" w:hAnsi="Calibri"/>
                <w:sz w:val="18"/>
                <w:szCs w:val="18"/>
              </w:rPr>
              <w:t xml:space="preserve"> U-value</w:t>
            </w:r>
          </w:p>
          <w:p w14:paraId="308DB706" w14:textId="6807647B" w:rsidR="006C6CD9" w:rsidRDefault="006C6CD9" w:rsidP="007C126E">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FA4A46">
              <w:rPr>
                <w:rFonts w:ascii="Calibri" w:hAnsi="Calibri"/>
                <w:b/>
                <w:sz w:val="18"/>
                <w:szCs w:val="18"/>
              </w:rPr>
              <w:t>Do Not Proceed</w:t>
            </w:r>
            <w:r w:rsidR="007C126E">
              <w:rPr>
                <w:rFonts w:ascii="Calibri" w:hAnsi="Calibri"/>
                <w:b/>
                <w:sz w:val="18"/>
                <w:szCs w:val="18"/>
              </w:rPr>
              <w:t>&gt;&gt;</w:t>
            </w:r>
          </w:p>
        </w:tc>
      </w:tr>
      <w:tr w:rsidR="006C6CD9" w:rsidRPr="009B3A0C" w14:paraId="308DB70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8" w14:textId="4FAACC0D"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732" w:type="dxa"/>
            <w:gridSpan w:val="12"/>
            <w:tcBorders>
              <w:top w:val="single" w:sz="6" w:space="0" w:color="auto"/>
              <w:bottom w:val="single" w:sz="6" w:space="0" w:color="auto"/>
            </w:tcBorders>
            <w:vAlign w:val="center"/>
          </w:tcPr>
          <w:p w14:paraId="308DB709" w14:textId="59B3CBA4" w:rsidR="006C6CD9" w:rsidRDefault="006C6CD9" w:rsidP="006C6CD9">
            <w:pPr>
              <w:keepNext/>
              <w:rPr>
                <w:rFonts w:ascii="Calibri" w:hAnsi="Calibri"/>
                <w:sz w:val="18"/>
                <w:szCs w:val="18"/>
              </w:rPr>
            </w:pPr>
            <w:r>
              <w:rPr>
                <w:rFonts w:ascii="Calibri" w:hAnsi="Calibri"/>
                <w:sz w:val="18"/>
                <w:szCs w:val="18"/>
              </w:rPr>
              <w:t>Proposed Fenestration SHGC</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0A" w14:textId="2AC965E3" w:rsidR="006C6CD9" w:rsidRDefault="006C6CD9">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sidR="00D62303">
              <w:rPr>
                <w:rFonts w:ascii="Calibri" w:hAnsi="Calibri"/>
                <w:sz w:val="18"/>
                <w:szCs w:val="18"/>
              </w:rPr>
              <w:t xml:space="preserve">02 </w:t>
            </w:r>
            <w:r w:rsidR="007C126E">
              <w:rPr>
                <w:rFonts w:ascii="Calibri" w:hAnsi="Calibri"/>
                <w:sz w:val="18"/>
                <w:szCs w:val="18"/>
              </w:rPr>
              <w:t xml:space="preserve">= </w:t>
            </w:r>
            <w:r w:rsidR="00D62303">
              <w:rPr>
                <w:rFonts w:ascii="Calibri" w:hAnsi="Calibri"/>
                <w:sz w:val="18"/>
                <w:szCs w:val="18"/>
              </w:rPr>
              <w:t xml:space="preserve">fixed or operable window, and if all associated values listed in column </w:t>
            </w:r>
            <w:r w:rsidR="007C126E">
              <w:rPr>
                <w:rFonts w:ascii="Calibri" w:hAnsi="Calibri"/>
                <w:sz w:val="18"/>
                <w:szCs w:val="18"/>
              </w:rPr>
              <w:t>J</w:t>
            </w:r>
            <w:r w:rsidR="00D62303">
              <w:rPr>
                <w:rFonts w:ascii="Calibri" w:hAnsi="Calibri"/>
                <w:sz w:val="18"/>
                <w:szCs w:val="18"/>
              </w:rPr>
              <w:t xml:space="preserve">11 and </w:t>
            </w:r>
            <w:r w:rsidR="007C126E">
              <w:rPr>
                <w:rFonts w:ascii="Calibri" w:hAnsi="Calibri"/>
                <w:sz w:val="18"/>
                <w:szCs w:val="18"/>
              </w:rPr>
              <w:t>J</w:t>
            </w:r>
            <w:r w:rsidR="00D62303">
              <w:rPr>
                <w:rFonts w:ascii="Calibri" w:hAnsi="Calibri"/>
                <w:sz w:val="18"/>
                <w:szCs w:val="18"/>
              </w:rPr>
              <w:t>14 are less than or equal to 0.2</w:t>
            </w:r>
            <w:r w:rsidR="00A4322D">
              <w:rPr>
                <w:rFonts w:ascii="Calibri" w:hAnsi="Calibri"/>
                <w:sz w:val="18"/>
                <w:szCs w:val="18"/>
              </w:rPr>
              <w:t>3</w:t>
            </w:r>
            <w:r w:rsidR="00D62303">
              <w:rPr>
                <w:rFonts w:ascii="Calibri" w:hAnsi="Calibri"/>
                <w:sz w:val="18"/>
                <w:szCs w:val="18"/>
              </w:rPr>
              <w:t xml:space="preserve"> then enter the single largest value from the two lists</w:t>
            </w:r>
            <w:r>
              <w:rPr>
                <w:rFonts w:ascii="Calibri" w:hAnsi="Calibri"/>
                <w:sz w:val="18"/>
                <w:szCs w:val="18"/>
              </w:rPr>
              <w:t>;</w:t>
            </w:r>
          </w:p>
          <w:p w14:paraId="308DB70C" w14:textId="67BA9092" w:rsidR="006C6CD9" w:rsidRPr="009B3A0C" w:rsidRDefault="006C6CD9">
            <w:pPr>
              <w:keepNext/>
              <w:jc w:val="center"/>
              <w:rPr>
                <w:rFonts w:ascii="Calibri" w:hAnsi="Calibri"/>
                <w:sz w:val="18"/>
                <w:szCs w:val="18"/>
              </w:rPr>
            </w:pPr>
            <w:r>
              <w:rPr>
                <w:rFonts w:ascii="Calibri" w:hAnsi="Calibri"/>
                <w:sz w:val="18"/>
                <w:szCs w:val="18"/>
              </w:rPr>
              <w:t>Else enter the weighted average value from the CF1R-ENV-02&gt;&gt;</w:t>
            </w:r>
          </w:p>
        </w:tc>
      </w:tr>
      <w:tr w:rsidR="006C6CD9" w:rsidRPr="009B3A0C" w14:paraId="308DB71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E" w14:textId="10D7AEFC"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732" w:type="dxa"/>
            <w:gridSpan w:val="12"/>
            <w:tcBorders>
              <w:top w:val="single" w:sz="6" w:space="0" w:color="auto"/>
              <w:bottom w:val="single" w:sz="6" w:space="0" w:color="auto"/>
            </w:tcBorders>
            <w:vAlign w:val="center"/>
          </w:tcPr>
          <w:p w14:paraId="308DB70F" w14:textId="619829B8" w:rsidR="006C6CD9" w:rsidRDefault="006C6CD9" w:rsidP="006C6CD9">
            <w:pPr>
              <w:keepNext/>
              <w:rPr>
                <w:rFonts w:ascii="Calibri" w:hAnsi="Calibri"/>
                <w:sz w:val="18"/>
                <w:szCs w:val="18"/>
              </w:rPr>
            </w:pPr>
            <w:r>
              <w:rPr>
                <w:rFonts w:ascii="Calibri" w:hAnsi="Calibri"/>
                <w:sz w:val="18"/>
                <w:szCs w:val="18"/>
              </w:rPr>
              <w:t>Required Fenestration SHGC</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10" w14:textId="1157656F" w:rsidR="006C6CD9" w:rsidRPr="009B3A0C" w:rsidRDefault="006C6CD9"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Auto filled</w:t>
            </w:r>
            <w:r>
              <w:rPr>
                <w:rFonts w:ascii="Calibri" w:hAnsi="Calibri"/>
                <w:sz w:val="18"/>
                <w:szCs w:val="18"/>
              </w:rPr>
              <w:t xml:space="preserve"> from </w:t>
            </w:r>
            <w:r w:rsidR="007C126E">
              <w:rPr>
                <w:rFonts w:ascii="Calibri" w:hAnsi="Calibri"/>
                <w:sz w:val="18"/>
                <w:szCs w:val="18"/>
              </w:rPr>
              <w:t>I</w:t>
            </w:r>
            <w:r>
              <w:rPr>
                <w:rFonts w:ascii="Calibri" w:hAnsi="Calibri"/>
                <w:sz w:val="18"/>
                <w:szCs w:val="18"/>
              </w:rPr>
              <w:t>0</w:t>
            </w:r>
            <w:r w:rsidR="00D62303">
              <w:rPr>
                <w:rFonts w:ascii="Calibri" w:hAnsi="Calibri"/>
                <w:sz w:val="18"/>
                <w:szCs w:val="18"/>
              </w:rPr>
              <w:t>5</w:t>
            </w:r>
            <w:r>
              <w:rPr>
                <w:rFonts w:ascii="Calibri" w:hAnsi="Calibri"/>
                <w:sz w:val="18"/>
                <w:szCs w:val="18"/>
              </w:rPr>
              <w:t>&gt;&gt;</w:t>
            </w:r>
          </w:p>
        </w:tc>
      </w:tr>
      <w:tr w:rsidR="006C6CD9" w:rsidRPr="009B3A0C" w14:paraId="308DB717"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12" w14:textId="3F3123FE"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712" w:type="dxa"/>
            <w:gridSpan w:val="2"/>
            <w:tcBorders>
              <w:top w:val="single" w:sz="6" w:space="0" w:color="auto"/>
              <w:bottom w:val="single" w:sz="6" w:space="0" w:color="auto"/>
            </w:tcBorders>
            <w:vAlign w:val="center"/>
          </w:tcPr>
          <w:p w14:paraId="308DB71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714" w14:textId="4C9CD784" w:rsidR="006C6CD9" w:rsidRDefault="006C6CD9" w:rsidP="00D62303">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2</w:t>
            </w:r>
            <w:r w:rsidR="00D62303">
              <w:rPr>
                <w:rFonts w:ascii="Calibri" w:hAnsi="Calibri"/>
                <w:sz w:val="18"/>
                <w:szCs w:val="18"/>
              </w:rPr>
              <w:t>4</w:t>
            </w:r>
            <w:r>
              <w:rPr>
                <w:rFonts w:ascii="Calibri" w:hAnsi="Calibri"/>
                <w:sz w:val="18"/>
                <w:szCs w:val="18"/>
              </w:rPr>
              <w:t xml:space="preserve"> is equal to or less than </w:t>
            </w:r>
            <w:r w:rsidR="007C126E">
              <w:rPr>
                <w:rFonts w:ascii="Calibri" w:hAnsi="Calibri"/>
                <w:sz w:val="18"/>
                <w:szCs w:val="18"/>
              </w:rPr>
              <w:t>J</w:t>
            </w:r>
            <w:r>
              <w:rPr>
                <w:rFonts w:ascii="Calibri" w:hAnsi="Calibri"/>
                <w:sz w:val="18"/>
                <w:szCs w:val="18"/>
              </w:rPr>
              <w:t>2</w:t>
            </w:r>
            <w:r w:rsidR="00D62303">
              <w:rPr>
                <w:rFonts w:ascii="Calibri" w:hAnsi="Calibri"/>
                <w:sz w:val="18"/>
                <w:szCs w:val="18"/>
              </w:rPr>
              <w:t>5,</w:t>
            </w:r>
            <w:r>
              <w:rPr>
                <w:rFonts w:ascii="Calibri" w:hAnsi="Calibri"/>
                <w:sz w:val="18"/>
                <w:szCs w:val="18"/>
              </w:rPr>
              <w:t xml:space="preserve"> or </w:t>
            </w:r>
            <w:r w:rsidR="007C126E">
              <w:rPr>
                <w:rFonts w:ascii="Calibri" w:hAnsi="Calibri"/>
                <w:sz w:val="18"/>
                <w:szCs w:val="18"/>
              </w:rPr>
              <w:t>J</w:t>
            </w:r>
            <w:r>
              <w:rPr>
                <w:rFonts w:ascii="Calibri" w:hAnsi="Calibri"/>
                <w:sz w:val="18"/>
                <w:szCs w:val="18"/>
              </w:rPr>
              <w:t>2</w:t>
            </w:r>
            <w:r w:rsidR="00D62303">
              <w:rPr>
                <w:rFonts w:ascii="Calibri" w:hAnsi="Calibri"/>
                <w:sz w:val="18"/>
                <w:szCs w:val="18"/>
              </w:rPr>
              <w:t>5</w:t>
            </w:r>
            <w:r>
              <w:rPr>
                <w:rFonts w:ascii="Calibri" w:hAnsi="Calibri"/>
                <w:sz w:val="18"/>
                <w:szCs w:val="18"/>
              </w:rPr>
              <w:t xml:space="preserve"> equals N/A</w:t>
            </w:r>
            <w:r w:rsidR="00D62303">
              <w:rPr>
                <w:rFonts w:ascii="Calibri" w:hAnsi="Calibri"/>
                <w:sz w:val="18"/>
                <w:szCs w:val="18"/>
              </w:rPr>
              <w:t>,</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SHGC</w:t>
            </w:r>
          </w:p>
          <w:p w14:paraId="308DB716" w14:textId="77777777" w:rsidR="006C6CD9" w:rsidRDefault="006C6CD9"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FA4A46">
              <w:rPr>
                <w:rFonts w:ascii="Calibri" w:hAnsi="Calibri"/>
                <w:b/>
                <w:sz w:val="18"/>
                <w:szCs w:val="18"/>
              </w:rPr>
              <w:t>Do Not Proceed</w:t>
            </w:r>
            <w:r>
              <w:rPr>
                <w:rFonts w:ascii="Calibri" w:hAnsi="Calibri"/>
                <w:b/>
                <w:sz w:val="18"/>
                <w:szCs w:val="18"/>
              </w:rPr>
              <w:t>&gt;&gt;</w:t>
            </w:r>
          </w:p>
        </w:tc>
      </w:tr>
      <w:tr w:rsidR="00D62303" w:rsidRPr="009B3A0C" w14:paraId="4302454D"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2C8DDAF6" w14:textId="1917A342"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lastRenderedPageBreak/>
              <w:t>27</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915C8FC" w14:textId="25855B33" w:rsidR="00D62303" w:rsidRDefault="00D62303" w:rsidP="00FC4F83">
            <w:pPr>
              <w:keepNext/>
              <w:rPr>
                <w:rFonts w:ascii="Calibri" w:hAnsi="Calibri"/>
                <w:sz w:val="18"/>
                <w:szCs w:val="18"/>
              </w:rPr>
            </w:pPr>
            <w:r>
              <w:rPr>
                <w:rFonts w:ascii="Calibri" w:hAnsi="Calibri"/>
                <w:sz w:val="18"/>
                <w:szCs w:val="18"/>
              </w:rPr>
              <w:t>Proposed Fenestration U-factor (Skylights)</w:t>
            </w:r>
          </w:p>
        </w:tc>
        <w:tc>
          <w:tcPr>
            <w:tcW w:w="2014" w:type="dxa"/>
            <w:gridSpan w:val="2"/>
            <w:tcBorders>
              <w:top w:val="single" w:sz="6" w:space="0" w:color="auto"/>
              <w:left w:val="single" w:sz="6" w:space="0" w:color="auto"/>
              <w:bottom w:val="single" w:sz="6" w:space="0" w:color="auto"/>
              <w:right w:val="single" w:sz="4" w:space="0" w:color="auto"/>
            </w:tcBorders>
          </w:tcPr>
          <w:p w14:paraId="4EE6C241" w14:textId="667C3791" w:rsidR="003C6339" w:rsidRDefault="00D62303" w:rsidP="00D62303">
            <w:pPr>
              <w:keepNext/>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 xml:space="preserve">02 </w:t>
            </w:r>
            <w:r w:rsidR="004E35A3">
              <w:rPr>
                <w:rFonts w:ascii="Calibri" w:hAnsi="Calibri"/>
                <w:sz w:val="18"/>
                <w:szCs w:val="18"/>
              </w:rPr>
              <w:t xml:space="preserve">= </w:t>
            </w:r>
            <w:r>
              <w:rPr>
                <w:rFonts w:ascii="Calibri" w:hAnsi="Calibri"/>
                <w:sz w:val="18"/>
                <w:szCs w:val="18"/>
              </w:rPr>
              <w:t>Skylight</w:t>
            </w:r>
            <w:r w:rsidR="003C6339">
              <w:rPr>
                <w:rFonts w:ascii="Calibri" w:hAnsi="Calibri"/>
                <w:sz w:val="18"/>
                <w:szCs w:val="18"/>
              </w:rPr>
              <w:t xml:space="preserve"> then enter the single largest associated value from </w:t>
            </w:r>
            <w:r w:rsidR="004E35A3">
              <w:rPr>
                <w:rFonts w:ascii="Calibri" w:hAnsi="Calibri"/>
                <w:sz w:val="18"/>
                <w:szCs w:val="18"/>
              </w:rPr>
              <w:t>J</w:t>
            </w:r>
            <w:r w:rsidR="003C6339">
              <w:rPr>
                <w:rFonts w:ascii="Calibri" w:hAnsi="Calibri"/>
                <w:sz w:val="18"/>
                <w:szCs w:val="18"/>
              </w:rPr>
              <w:t>09;</w:t>
            </w:r>
          </w:p>
          <w:p w14:paraId="5A4C7A72" w14:textId="53482D62" w:rsidR="00D62303" w:rsidRPr="009B3A0C" w:rsidRDefault="004E35A3" w:rsidP="004E35A3">
            <w:pPr>
              <w:keepNext/>
              <w:rPr>
                <w:rFonts w:ascii="Calibri" w:hAnsi="Calibri"/>
                <w:sz w:val="18"/>
                <w:szCs w:val="18"/>
              </w:rPr>
            </w:pPr>
            <w:r>
              <w:rPr>
                <w:rFonts w:ascii="Calibri" w:hAnsi="Calibri"/>
                <w:sz w:val="18"/>
                <w:szCs w:val="18"/>
              </w:rPr>
              <w:t>Else value = NA&gt;&gt;</w:t>
            </w:r>
          </w:p>
        </w:tc>
      </w:tr>
      <w:tr w:rsidR="00D62303" w:rsidRPr="009B3A0C" w14:paraId="03FA29B2"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4929654D" w14:textId="4CB4A1ED"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4201C01" w14:textId="080887D3" w:rsidR="00D62303" w:rsidRDefault="00D62303" w:rsidP="00FC4F83">
            <w:pPr>
              <w:keepNext/>
              <w:rPr>
                <w:rFonts w:ascii="Calibri" w:hAnsi="Calibri"/>
                <w:sz w:val="18"/>
                <w:szCs w:val="18"/>
              </w:rPr>
            </w:pPr>
            <w:r>
              <w:rPr>
                <w:rFonts w:ascii="Calibri" w:hAnsi="Calibri"/>
                <w:sz w:val="18"/>
                <w:szCs w:val="18"/>
              </w:rPr>
              <w:t>Required Fenestration U-factor (Skylights)</w:t>
            </w:r>
          </w:p>
        </w:tc>
        <w:tc>
          <w:tcPr>
            <w:tcW w:w="2014" w:type="dxa"/>
            <w:gridSpan w:val="2"/>
            <w:tcBorders>
              <w:top w:val="single" w:sz="6" w:space="0" w:color="auto"/>
              <w:left w:val="single" w:sz="6" w:space="0" w:color="auto"/>
              <w:bottom w:val="single" w:sz="6" w:space="0" w:color="auto"/>
              <w:right w:val="single" w:sz="4" w:space="0" w:color="auto"/>
            </w:tcBorders>
          </w:tcPr>
          <w:p w14:paraId="6EDF34D1" w14:textId="4CFC5C55" w:rsidR="00D62303" w:rsidRPr="009B3A0C" w:rsidRDefault="00D62303" w:rsidP="004E35A3">
            <w:pPr>
              <w:keepNext/>
              <w:rPr>
                <w:rFonts w:ascii="Calibri" w:hAnsi="Calibri"/>
                <w:sz w:val="18"/>
                <w:szCs w:val="18"/>
              </w:rPr>
            </w:pPr>
            <w:r>
              <w:rPr>
                <w:rFonts w:ascii="Calibri" w:hAnsi="Calibri"/>
                <w:sz w:val="18"/>
                <w:szCs w:val="18"/>
              </w:rPr>
              <w:t>&lt;&lt;</w:t>
            </w:r>
            <w:r w:rsidR="004E35A3">
              <w:rPr>
                <w:rFonts w:ascii="Calibri" w:hAnsi="Calibri"/>
                <w:sz w:val="18"/>
                <w:szCs w:val="18"/>
              </w:rPr>
              <w:t>Auto filled</w:t>
            </w:r>
            <w:r w:rsidR="003C6339">
              <w:rPr>
                <w:rFonts w:ascii="Calibri" w:hAnsi="Calibri"/>
                <w:sz w:val="18"/>
                <w:szCs w:val="18"/>
              </w:rPr>
              <w:t xml:space="preserve"> from </w:t>
            </w:r>
            <w:r w:rsidR="004E35A3">
              <w:rPr>
                <w:rFonts w:ascii="Calibri" w:hAnsi="Calibri"/>
                <w:sz w:val="18"/>
                <w:szCs w:val="18"/>
              </w:rPr>
              <w:t>I</w:t>
            </w:r>
            <w:r w:rsidR="003C6339">
              <w:rPr>
                <w:rFonts w:ascii="Calibri" w:hAnsi="Calibri"/>
                <w:sz w:val="18"/>
                <w:szCs w:val="18"/>
              </w:rPr>
              <w:t>04</w:t>
            </w:r>
            <w:r>
              <w:rPr>
                <w:rFonts w:ascii="Calibri" w:hAnsi="Calibri"/>
                <w:sz w:val="18"/>
                <w:szCs w:val="18"/>
              </w:rPr>
              <w:t>&gt;&gt;</w:t>
            </w:r>
          </w:p>
        </w:tc>
      </w:tr>
      <w:tr w:rsidR="00D62303" w14:paraId="3F53CABC"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2F1E3734" w14:textId="197018EF"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712" w:type="dxa"/>
            <w:gridSpan w:val="2"/>
            <w:tcBorders>
              <w:top w:val="single" w:sz="6" w:space="0" w:color="auto"/>
              <w:left w:val="single" w:sz="6" w:space="0" w:color="auto"/>
              <w:bottom w:val="single" w:sz="6" w:space="0" w:color="auto"/>
              <w:right w:val="single" w:sz="6" w:space="0" w:color="auto"/>
            </w:tcBorders>
            <w:vAlign w:val="center"/>
          </w:tcPr>
          <w:p w14:paraId="35389FCE" w14:textId="77777777" w:rsidR="00D62303" w:rsidRDefault="00D62303" w:rsidP="00FC4F8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left w:val="single" w:sz="6" w:space="0" w:color="auto"/>
              <w:bottom w:val="single" w:sz="6" w:space="0" w:color="auto"/>
              <w:right w:val="single" w:sz="4" w:space="0" w:color="auto"/>
            </w:tcBorders>
          </w:tcPr>
          <w:p w14:paraId="63D9AE35" w14:textId="1B3F57AB" w:rsidR="003C6339" w:rsidRDefault="003C6339" w:rsidP="003C6339">
            <w:pPr>
              <w:keepNext/>
              <w:jc w:val="center"/>
              <w:rPr>
                <w:rFonts w:ascii="Calibri" w:hAnsi="Calibri"/>
                <w:sz w:val="18"/>
                <w:szCs w:val="18"/>
              </w:rPr>
            </w:pPr>
            <w:r>
              <w:rPr>
                <w:rFonts w:ascii="Calibri" w:hAnsi="Calibri"/>
                <w:sz w:val="18"/>
                <w:szCs w:val="18"/>
              </w:rPr>
              <w:t xml:space="preserve">&lt;&lt;If </w:t>
            </w:r>
            <w:r w:rsidR="004E35A3">
              <w:rPr>
                <w:rFonts w:ascii="Calibri" w:hAnsi="Calibri"/>
                <w:sz w:val="18"/>
                <w:szCs w:val="18"/>
              </w:rPr>
              <w:t>J</w:t>
            </w:r>
            <w:r>
              <w:rPr>
                <w:rFonts w:ascii="Calibri" w:hAnsi="Calibri"/>
                <w:sz w:val="18"/>
                <w:szCs w:val="18"/>
              </w:rPr>
              <w:t xml:space="preserve">27 </w:t>
            </w:r>
            <w:r w:rsidR="004E35A3">
              <w:rPr>
                <w:rFonts w:ascii="Calibri" w:hAnsi="Calibri"/>
                <w:sz w:val="18"/>
                <w:szCs w:val="18"/>
              </w:rPr>
              <w:t xml:space="preserve">= </w:t>
            </w:r>
            <w:r>
              <w:rPr>
                <w:rFonts w:ascii="Calibri" w:hAnsi="Calibri"/>
                <w:sz w:val="18"/>
                <w:szCs w:val="18"/>
              </w:rPr>
              <w:t>NA</w:t>
            </w:r>
            <w:r w:rsidR="004E35A3">
              <w:rPr>
                <w:rFonts w:ascii="Calibri" w:hAnsi="Calibri"/>
                <w:sz w:val="18"/>
                <w:szCs w:val="18"/>
              </w:rPr>
              <w:t>,</w:t>
            </w:r>
            <w:r>
              <w:rPr>
                <w:rFonts w:ascii="Calibri" w:hAnsi="Calibri"/>
                <w:sz w:val="18"/>
                <w:szCs w:val="18"/>
              </w:rPr>
              <w:t xml:space="preserve"> then value </w:t>
            </w:r>
            <w:r w:rsidR="004E35A3">
              <w:rPr>
                <w:rFonts w:ascii="Calibri" w:hAnsi="Calibri"/>
                <w:sz w:val="18"/>
                <w:szCs w:val="18"/>
              </w:rPr>
              <w:t xml:space="preserve">= </w:t>
            </w:r>
            <w:r>
              <w:rPr>
                <w:rFonts w:ascii="Calibri" w:hAnsi="Calibri"/>
                <w:sz w:val="18"/>
                <w:szCs w:val="18"/>
              </w:rPr>
              <w:t>NA;</w:t>
            </w:r>
          </w:p>
          <w:p w14:paraId="2F026F97" w14:textId="3BBF5994" w:rsidR="00D62303" w:rsidRDefault="00D62303" w:rsidP="003C6339">
            <w:pPr>
              <w:keepNext/>
              <w:jc w:val="center"/>
              <w:rPr>
                <w:rFonts w:ascii="Calibri" w:hAnsi="Calibri"/>
                <w:sz w:val="18"/>
                <w:szCs w:val="18"/>
              </w:rPr>
            </w:pPr>
            <w:r>
              <w:rPr>
                <w:rFonts w:ascii="Calibri" w:hAnsi="Calibri"/>
                <w:sz w:val="18"/>
                <w:szCs w:val="18"/>
              </w:rPr>
              <w:t xml:space="preserve">If </w:t>
            </w:r>
            <w:r w:rsidR="004E35A3">
              <w:rPr>
                <w:rFonts w:ascii="Calibri" w:hAnsi="Calibri"/>
                <w:sz w:val="18"/>
                <w:szCs w:val="18"/>
              </w:rPr>
              <w:t>J</w:t>
            </w:r>
            <w:r>
              <w:rPr>
                <w:rFonts w:ascii="Calibri" w:hAnsi="Calibri"/>
                <w:sz w:val="18"/>
                <w:szCs w:val="18"/>
              </w:rPr>
              <w:t>2</w:t>
            </w:r>
            <w:r w:rsidR="003C6339">
              <w:rPr>
                <w:rFonts w:ascii="Calibri" w:hAnsi="Calibri"/>
                <w:sz w:val="18"/>
                <w:szCs w:val="18"/>
              </w:rPr>
              <w:t>7</w:t>
            </w:r>
            <w:r>
              <w:rPr>
                <w:rFonts w:ascii="Calibri" w:hAnsi="Calibri"/>
                <w:sz w:val="18"/>
                <w:szCs w:val="18"/>
              </w:rPr>
              <w:t xml:space="preserve"> is equal to or less than 2</w:t>
            </w:r>
            <w:r w:rsidR="003C6339">
              <w:rPr>
                <w:rFonts w:ascii="Calibri" w:hAnsi="Calibri"/>
                <w:sz w:val="18"/>
                <w:szCs w:val="18"/>
              </w:rPr>
              <w:t>8</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U-value</w:t>
            </w:r>
          </w:p>
          <w:p w14:paraId="0B7FC275" w14:textId="77777777" w:rsidR="00D62303" w:rsidRDefault="00D62303" w:rsidP="003C6339">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D62303">
              <w:rPr>
                <w:rFonts w:ascii="Calibri" w:hAnsi="Calibri"/>
                <w:sz w:val="18"/>
                <w:szCs w:val="18"/>
              </w:rPr>
              <w:t>Do Not Proceed</w:t>
            </w:r>
          </w:p>
        </w:tc>
      </w:tr>
      <w:tr w:rsidR="00D62303" w:rsidRPr="009B3A0C" w14:paraId="1BB6A89F"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0C956C09" w14:textId="224A5EDB"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B5E51A9" w14:textId="4A4F6A64" w:rsidR="00D62303" w:rsidRDefault="00D62303" w:rsidP="00FC4F83">
            <w:pPr>
              <w:keepNext/>
              <w:rPr>
                <w:rFonts w:ascii="Calibri" w:hAnsi="Calibri"/>
                <w:sz w:val="18"/>
                <w:szCs w:val="18"/>
              </w:rPr>
            </w:pPr>
            <w:r>
              <w:rPr>
                <w:rFonts w:ascii="Calibri" w:hAnsi="Calibri"/>
                <w:sz w:val="18"/>
                <w:szCs w:val="18"/>
              </w:rPr>
              <w:t>Proposed Fenestration SHGC (Skylights)</w:t>
            </w:r>
          </w:p>
        </w:tc>
        <w:tc>
          <w:tcPr>
            <w:tcW w:w="2014" w:type="dxa"/>
            <w:gridSpan w:val="2"/>
            <w:tcBorders>
              <w:top w:val="single" w:sz="6" w:space="0" w:color="auto"/>
              <w:left w:val="single" w:sz="6" w:space="0" w:color="auto"/>
              <w:bottom w:val="single" w:sz="6" w:space="0" w:color="auto"/>
              <w:right w:val="single" w:sz="4" w:space="0" w:color="auto"/>
            </w:tcBorders>
          </w:tcPr>
          <w:p w14:paraId="4C6FA9AB" w14:textId="289522A1" w:rsidR="00D62303" w:rsidRDefault="00D62303" w:rsidP="00D62303">
            <w:pPr>
              <w:keepNext/>
              <w:rPr>
                <w:rFonts w:ascii="Calibri" w:hAnsi="Calibri"/>
                <w:sz w:val="18"/>
                <w:szCs w:val="18"/>
              </w:rPr>
            </w:pPr>
            <w:r>
              <w:rPr>
                <w:rFonts w:ascii="Calibri" w:hAnsi="Calibri"/>
                <w:sz w:val="18"/>
                <w:szCs w:val="18"/>
              </w:rPr>
              <w:t xml:space="preserve">&lt;&lt;If </w:t>
            </w:r>
            <w:r w:rsidR="004E35A3">
              <w:rPr>
                <w:rFonts w:ascii="Calibri" w:hAnsi="Calibri"/>
                <w:sz w:val="18"/>
                <w:szCs w:val="18"/>
              </w:rPr>
              <w:t>J</w:t>
            </w:r>
            <w:r w:rsidR="003C6339">
              <w:rPr>
                <w:rFonts w:ascii="Calibri" w:hAnsi="Calibri"/>
                <w:sz w:val="18"/>
                <w:szCs w:val="18"/>
              </w:rPr>
              <w:t xml:space="preserve">02 </w:t>
            </w:r>
            <w:r w:rsidR="004E35A3">
              <w:rPr>
                <w:rFonts w:ascii="Calibri" w:hAnsi="Calibri"/>
                <w:sz w:val="18"/>
                <w:szCs w:val="18"/>
              </w:rPr>
              <w:t xml:space="preserve">= </w:t>
            </w:r>
            <w:r w:rsidR="003C6339">
              <w:rPr>
                <w:rFonts w:ascii="Calibri" w:hAnsi="Calibri"/>
                <w:sz w:val="18"/>
                <w:szCs w:val="18"/>
              </w:rPr>
              <w:t xml:space="preserve">Skylight then enter the single largest associated value from columns </w:t>
            </w:r>
            <w:r w:rsidR="004E35A3">
              <w:rPr>
                <w:rFonts w:ascii="Calibri" w:hAnsi="Calibri"/>
                <w:sz w:val="18"/>
                <w:szCs w:val="18"/>
              </w:rPr>
              <w:t>J</w:t>
            </w:r>
            <w:r w:rsidR="003C6339">
              <w:rPr>
                <w:rFonts w:ascii="Calibri" w:hAnsi="Calibri"/>
                <w:sz w:val="18"/>
                <w:szCs w:val="18"/>
              </w:rPr>
              <w:t xml:space="preserve">11 or </w:t>
            </w:r>
            <w:r w:rsidR="004E35A3">
              <w:rPr>
                <w:rFonts w:ascii="Calibri" w:hAnsi="Calibri"/>
                <w:sz w:val="18"/>
                <w:szCs w:val="18"/>
              </w:rPr>
              <w:t>J</w:t>
            </w:r>
            <w:r w:rsidR="003C6339">
              <w:rPr>
                <w:rFonts w:ascii="Calibri" w:hAnsi="Calibri"/>
                <w:sz w:val="18"/>
                <w:szCs w:val="18"/>
              </w:rPr>
              <w:t>14</w:t>
            </w:r>
            <w:r>
              <w:rPr>
                <w:rFonts w:ascii="Calibri" w:hAnsi="Calibri"/>
                <w:sz w:val="18"/>
                <w:szCs w:val="18"/>
              </w:rPr>
              <w:t>;</w:t>
            </w:r>
          </w:p>
          <w:p w14:paraId="39C02776" w14:textId="7C5E463D" w:rsidR="00D62303" w:rsidRPr="009B3A0C" w:rsidRDefault="004E35A3" w:rsidP="00F01DDA">
            <w:pPr>
              <w:keepNext/>
              <w:rPr>
                <w:rFonts w:ascii="Calibri" w:hAnsi="Calibri"/>
                <w:sz w:val="18"/>
                <w:szCs w:val="18"/>
              </w:rPr>
            </w:pPr>
            <w:r>
              <w:rPr>
                <w:rFonts w:ascii="Calibri" w:hAnsi="Calibri"/>
                <w:sz w:val="18"/>
                <w:szCs w:val="18"/>
              </w:rPr>
              <w:t>Else value = NA</w:t>
            </w:r>
            <w:r w:rsidR="00D62303">
              <w:rPr>
                <w:rFonts w:ascii="Calibri" w:hAnsi="Calibri"/>
                <w:sz w:val="18"/>
                <w:szCs w:val="18"/>
              </w:rPr>
              <w:t>&gt;&gt;</w:t>
            </w:r>
          </w:p>
        </w:tc>
      </w:tr>
      <w:tr w:rsidR="00D62303" w:rsidRPr="009B3A0C" w14:paraId="36EE55DB"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496F8B91" w14:textId="117B17A5"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74A0F2B" w14:textId="63B155C5" w:rsidR="00D62303" w:rsidRDefault="00D62303" w:rsidP="00FC4F83">
            <w:pPr>
              <w:keepNext/>
              <w:rPr>
                <w:rFonts w:ascii="Calibri" w:hAnsi="Calibri"/>
                <w:sz w:val="18"/>
                <w:szCs w:val="18"/>
              </w:rPr>
            </w:pPr>
            <w:r>
              <w:rPr>
                <w:rFonts w:ascii="Calibri" w:hAnsi="Calibri"/>
                <w:sz w:val="18"/>
                <w:szCs w:val="18"/>
              </w:rPr>
              <w:t>Required Fenestration SHGC (Skylights)</w:t>
            </w:r>
          </w:p>
        </w:tc>
        <w:tc>
          <w:tcPr>
            <w:tcW w:w="2014" w:type="dxa"/>
            <w:gridSpan w:val="2"/>
            <w:tcBorders>
              <w:top w:val="single" w:sz="6" w:space="0" w:color="auto"/>
              <w:left w:val="single" w:sz="6" w:space="0" w:color="auto"/>
              <w:bottom w:val="single" w:sz="6" w:space="0" w:color="auto"/>
              <w:right w:val="single" w:sz="4" w:space="0" w:color="auto"/>
            </w:tcBorders>
          </w:tcPr>
          <w:p w14:paraId="4F34C820" w14:textId="331D0389" w:rsidR="00D62303" w:rsidRPr="009B3A0C" w:rsidRDefault="00D62303" w:rsidP="004E35A3">
            <w:pPr>
              <w:keepNext/>
              <w:rPr>
                <w:rFonts w:ascii="Calibri" w:hAnsi="Calibri"/>
                <w:sz w:val="18"/>
                <w:szCs w:val="18"/>
              </w:rPr>
            </w:pPr>
            <w:r>
              <w:rPr>
                <w:rFonts w:ascii="Calibri" w:hAnsi="Calibri"/>
                <w:sz w:val="18"/>
                <w:szCs w:val="18"/>
              </w:rPr>
              <w:t>&lt;&lt;</w:t>
            </w:r>
            <w:r w:rsidR="004E35A3">
              <w:rPr>
                <w:rFonts w:ascii="Calibri" w:hAnsi="Calibri"/>
                <w:sz w:val="18"/>
                <w:szCs w:val="18"/>
              </w:rPr>
              <w:t>Auto filled</w:t>
            </w:r>
            <w:r w:rsidR="003C6339">
              <w:rPr>
                <w:rFonts w:ascii="Calibri" w:hAnsi="Calibri"/>
                <w:sz w:val="18"/>
                <w:szCs w:val="18"/>
              </w:rPr>
              <w:t xml:space="preserve"> from </w:t>
            </w:r>
            <w:r w:rsidR="004E35A3">
              <w:rPr>
                <w:rFonts w:ascii="Calibri" w:hAnsi="Calibri"/>
                <w:sz w:val="18"/>
                <w:szCs w:val="18"/>
              </w:rPr>
              <w:t>I</w:t>
            </w:r>
            <w:r w:rsidR="003C6339">
              <w:rPr>
                <w:rFonts w:ascii="Calibri" w:hAnsi="Calibri"/>
                <w:sz w:val="18"/>
                <w:szCs w:val="18"/>
              </w:rPr>
              <w:t>06</w:t>
            </w:r>
            <w:r>
              <w:rPr>
                <w:rFonts w:ascii="Calibri" w:hAnsi="Calibri"/>
                <w:sz w:val="18"/>
                <w:szCs w:val="18"/>
              </w:rPr>
              <w:t>&gt;&gt;</w:t>
            </w:r>
          </w:p>
        </w:tc>
      </w:tr>
      <w:tr w:rsidR="00D62303" w14:paraId="173CAA5F" w14:textId="77777777" w:rsidTr="004358FA">
        <w:trPr>
          <w:gridBefore w:val="1"/>
          <w:cantSplit/>
          <w:trHeight w:val="287"/>
        </w:trPr>
        <w:tc>
          <w:tcPr>
            <w:tcW w:w="738" w:type="dxa"/>
            <w:tcBorders>
              <w:top w:val="single" w:sz="6" w:space="0" w:color="auto"/>
              <w:left w:val="single" w:sz="4" w:space="0" w:color="auto"/>
              <w:bottom w:val="single" w:sz="4" w:space="0" w:color="auto"/>
              <w:right w:val="single" w:sz="6" w:space="0" w:color="auto"/>
            </w:tcBorders>
            <w:vAlign w:val="center"/>
          </w:tcPr>
          <w:p w14:paraId="7060916A" w14:textId="5E5A5AED"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712" w:type="dxa"/>
            <w:gridSpan w:val="2"/>
            <w:tcBorders>
              <w:top w:val="single" w:sz="6" w:space="0" w:color="auto"/>
              <w:left w:val="single" w:sz="6" w:space="0" w:color="auto"/>
              <w:bottom w:val="single" w:sz="4" w:space="0" w:color="auto"/>
              <w:right w:val="single" w:sz="6" w:space="0" w:color="auto"/>
            </w:tcBorders>
            <w:vAlign w:val="center"/>
          </w:tcPr>
          <w:p w14:paraId="43B78E10" w14:textId="77777777" w:rsidR="00D62303" w:rsidRDefault="00D62303" w:rsidP="00FC4F8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left w:val="single" w:sz="6" w:space="0" w:color="auto"/>
              <w:bottom w:val="single" w:sz="4" w:space="0" w:color="auto"/>
              <w:right w:val="single" w:sz="4" w:space="0" w:color="auto"/>
            </w:tcBorders>
          </w:tcPr>
          <w:p w14:paraId="173E2C98" w14:textId="473534D7" w:rsidR="003C6339" w:rsidRDefault="00D62303" w:rsidP="004358FA">
            <w:pPr>
              <w:keepNext/>
              <w:jc w:val="center"/>
              <w:rPr>
                <w:rFonts w:ascii="Calibri" w:hAnsi="Calibri"/>
                <w:sz w:val="18"/>
                <w:szCs w:val="18"/>
              </w:rPr>
            </w:pPr>
            <w:r>
              <w:rPr>
                <w:rFonts w:ascii="Calibri" w:hAnsi="Calibri"/>
                <w:sz w:val="18"/>
                <w:szCs w:val="18"/>
              </w:rPr>
              <w:t>&lt;&lt;</w:t>
            </w:r>
            <w:r w:rsidR="003C6339">
              <w:rPr>
                <w:rFonts w:ascii="Calibri" w:hAnsi="Calibri"/>
                <w:sz w:val="18"/>
                <w:szCs w:val="18"/>
              </w:rPr>
              <w:t xml:space="preserve">If </w:t>
            </w:r>
            <w:r w:rsidR="004E35A3">
              <w:rPr>
                <w:rFonts w:ascii="Calibri" w:hAnsi="Calibri"/>
                <w:sz w:val="18"/>
                <w:szCs w:val="18"/>
              </w:rPr>
              <w:t>J</w:t>
            </w:r>
            <w:r w:rsidR="003C6339">
              <w:rPr>
                <w:rFonts w:ascii="Calibri" w:hAnsi="Calibri"/>
                <w:sz w:val="18"/>
                <w:szCs w:val="18"/>
              </w:rPr>
              <w:t xml:space="preserve">30 </w:t>
            </w:r>
            <w:r w:rsidR="004E35A3">
              <w:rPr>
                <w:rFonts w:ascii="Calibri" w:hAnsi="Calibri"/>
                <w:sz w:val="18"/>
                <w:szCs w:val="18"/>
              </w:rPr>
              <w:t xml:space="preserve">= </w:t>
            </w:r>
            <w:r w:rsidR="003C6339">
              <w:rPr>
                <w:rFonts w:ascii="Calibri" w:hAnsi="Calibri"/>
                <w:sz w:val="18"/>
                <w:szCs w:val="18"/>
              </w:rPr>
              <w:t>NA</w:t>
            </w:r>
            <w:r w:rsidR="004E35A3">
              <w:rPr>
                <w:rFonts w:ascii="Calibri" w:hAnsi="Calibri"/>
                <w:sz w:val="18"/>
                <w:szCs w:val="18"/>
              </w:rPr>
              <w:t>,</w:t>
            </w:r>
            <w:r w:rsidR="003C6339">
              <w:rPr>
                <w:rFonts w:ascii="Calibri" w:hAnsi="Calibri"/>
                <w:sz w:val="18"/>
                <w:szCs w:val="18"/>
              </w:rPr>
              <w:t xml:space="preserve"> then value </w:t>
            </w:r>
            <w:r w:rsidR="004E35A3">
              <w:rPr>
                <w:rFonts w:ascii="Calibri" w:hAnsi="Calibri"/>
                <w:sz w:val="18"/>
                <w:szCs w:val="18"/>
              </w:rPr>
              <w:t xml:space="preserve">= </w:t>
            </w:r>
            <w:r w:rsidR="003C6339">
              <w:rPr>
                <w:rFonts w:ascii="Calibri" w:hAnsi="Calibri"/>
                <w:sz w:val="18"/>
                <w:szCs w:val="18"/>
              </w:rPr>
              <w:t>NA;</w:t>
            </w:r>
          </w:p>
          <w:p w14:paraId="52CD870C" w14:textId="2742F675" w:rsidR="00D62303" w:rsidRDefault="003C6339" w:rsidP="004358FA">
            <w:pPr>
              <w:keepNext/>
              <w:jc w:val="center"/>
              <w:rPr>
                <w:rFonts w:ascii="Calibri" w:hAnsi="Calibri"/>
                <w:sz w:val="18"/>
                <w:szCs w:val="18"/>
              </w:rPr>
            </w:pPr>
            <w:r>
              <w:rPr>
                <w:rFonts w:ascii="Calibri" w:hAnsi="Calibri"/>
                <w:sz w:val="18"/>
                <w:szCs w:val="18"/>
              </w:rPr>
              <w:t xml:space="preserve">If </w:t>
            </w:r>
            <w:r w:rsidR="004E35A3">
              <w:rPr>
                <w:rFonts w:ascii="Calibri" w:hAnsi="Calibri"/>
                <w:sz w:val="18"/>
                <w:szCs w:val="18"/>
              </w:rPr>
              <w:t>J</w:t>
            </w:r>
            <w:r>
              <w:rPr>
                <w:rFonts w:ascii="Calibri" w:hAnsi="Calibri"/>
                <w:sz w:val="18"/>
                <w:szCs w:val="18"/>
              </w:rPr>
              <w:t xml:space="preserve">30 is equal to or less than </w:t>
            </w:r>
            <w:r w:rsidR="004E35A3">
              <w:rPr>
                <w:rFonts w:ascii="Calibri" w:hAnsi="Calibri"/>
                <w:sz w:val="18"/>
                <w:szCs w:val="18"/>
              </w:rPr>
              <w:t>J</w:t>
            </w:r>
            <w:r>
              <w:rPr>
                <w:rFonts w:ascii="Calibri" w:hAnsi="Calibri"/>
                <w:sz w:val="18"/>
                <w:szCs w:val="18"/>
              </w:rPr>
              <w:t>31</w:t>
            </w:r>
            <w:r w:rsidR="00D62303">
              <w:rPr>
                <w:rFonts w:ascii="Calibri" w:hAnsi="Calibri"/>
                <w:sz w:val="18"/>
                <w:szCs w:val="18"/>
              </w:rPr>
              <w:t xml:space="preserve"> then report: Design Complies with the Maximum Allowed </w:t>
            </w:r>
            <w:r w:rsidR="00D62303" w:rsidRPr="009B3A0C">
              <w:rPr>
                <w:rFonts w:ascii="Calibri" w:hAnsi="Calibri"/>
                <w:sz w:val="18"/>
                <w:szCs w:val="18"/>
              </w:rPr>
              <w:t>Fenestration</w:t>
            </w:r>
            <w:r w:rsidR="00D62303">
              <w:rPr>
                <w:rFonts w:ascii="Calibri" w:hAnsi="Calibri"/>
                <w:sz w:val="18"/>
                <w:szCs w:val="18"/>
              </w:rPr>
              <w:t xml:space="preserve"> SHGC</w:t>
            </w:r>
          </w:p>
          <w:p w14:paraId="31C2BF96" w14:textId="77777777" w:rsidR="00D62303" w:rsidRDefault="00D62303" w:rsidP="004358F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D62303">
              <w:rPr>
                <w:rFonts w:ascii="Calibri" w:hAnsi="Calibri"/>
                <w:sz w:val="18"/>
                <w:szCs w:val="18"/>
              </w:rPr>
              <w:t>Do Not Proceed&gt;&gt;</w:t>
            </w:r>
          </w:p>
        </w:tc>
      </w:tr>
    </w:tbl>
    <w:p w14:paraId="308DB718" w14:textId="2770809A" w:rsidR="00274609" w:rsidRDefault="00274609" w:rsidP="0031551A"/>
    <w:tbl>
      <w:tblPr>
        <w:tblpPr w:leftFromText="180" w:rightFromText="180" w:vertAnchor="text" w:tblpY="1"/>
        <w:tblOverlap w:val="neve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46"/>
        <w:gridCol w:w="1091"/>
        <w:gridCol w:w="1091"/>
        <w:gridCol w:w="1090"/>
        <w:gridCol w:w="1090"/>
        <w:gridCol w:w="1090"/>
        <w:gridCol w:w="1090"/>
        <w:gridCol w:w="1090"/>
        <w:gridCol w:w="1090"/>
        <w:gridCol w:w="1090"/>
        <w:gridCol w:w="1091"/>
        <w:gridCol w:w="2141"/>
      </w:tblGrid>
      <w:tr w:rsidR="00B25B99" w:rsidRPr="00BC3BC8" w14:paraId="308DB71B" w14:textId="77777777" w:rsidTr="00704276">
        <w:trPr>
          <w:trHeight w:val="317"/>
        </w:trPr>
        <w:tc>
          <w:tcPr>
            <w:tcW w:w="14390" w:type="dxa"/>
            <w:gridSpan w:val="12"/>
            <w:tcBorders>
              <w:top w:val="single" w:sz="4" w:space="0" w:color="auto"/>
              <w:left w:val="single" w:sz="4" w:space="0" w:color="auto"/>
              <w:bottom w:val="single" w:sz="6" w:space="0" w:color="auto"/>
              <w:right w:val="single" w:sz="4" w:space="0" w:color="auto"/>
            </w:tcBorders>
          </w:tcPr>
          <w:p w14:paraId="308DB719" w14:textId="4EF5BBC6" w:rsidR="00B25B99" w:rsidRPr="004358FA" w:rsidRDefault="000A43E8" w:rsidP="0054226B">
            <w:pPr>
              <w:keepNext/>
              <w:rPr>
                <w:rFonts w:ascii="Calibri" w:eastAsia="Calibri" w:hAnsi="Calibri"/>
                <w:b/>
                <w:sz w:val="20"/>
                <w:szCs w:val="22"/>
              </w:rPr>
            </w:pPr>
            <w:r>
              <w:rPr>
                <w:rFonts w:ascii="Calibri" w:eastAsia="Calibri" w:hAnsi="Calibri"/>
                <w:b/>
                <w:sz w:val="20"/>
                <w:szCs w:val="22"/>
              </w:rPr>
              <w:t>K</w:t>
            </w:r>
            <w:r w:rsidR="00B25B99" w:rsidRPr="004358FA">
              <w:rPr>
                <w:rFonts w:ascii="Calibri" w:eastAsia="Calibri" w:hAnsi="Calibri"/>
                <w:b/>
                <w:sz w:val="20"/>
                <w:szCs w:val="22"/>
              </w:rPr>
              <w:t xml:space="preserve">. </w:t>
            </w:r>
            <w:r w:rsidR="003C6339" w:rsidRPr="004358FA">
              <w:rPr>
                <w:rFonts w:ascii="Calibri" w:eastAsia="Calibri" w:hAnsi="Calibri"/>
                <w:b/>
                <w:sz w:val="20"/>
                <w:szCs w:val="22"/>
              </w:rPr>
              <w:t>Space Conditioning (SC) Systems – Heating/Cooling/Ducts</w:t>
            </w:r>
            <w:r w:rsidR="00B25B99" w:rsidRPr="004358FA">
              <w:rPr>
                <w:rFonts w:ascii="Calibri" w:eastAsia="Calibri" w:hAnsi="Calibri"/>
                <w:b/>
                <w:sz w:val="20"/>
                <w:szCs w:val="22"/>
              </w:rPr>
              <w:t xml:space="preserve"> </w:t>
            </w:r>
            <w:r w:rsidR="00B25B99" w:rsidRPr="004358FA">
              <w:rPr>
                <w:rFonts w:ascii="Calibri" w:eastAsia="Calibri" w:hAnsi="Calibri"/>
                <w:sz w:val="20"/>
                <w:szCs w:val="22"/>
              </w:rPr>
              <w:t>(Section 150.1(c)7)</w:t>
            </w:r>
          </w:p>
          <w:p w14:paraId="308DB71A" w14:textId="77777777" w:rsidR="00B25B99" w:rsidRPr="00614296" w:rsidRDefault="00B25B99" w:rsidP="0054226B">
            <w:pPr>
              <w:keepNext/>
              <w:rPr>
                <w:rFonts w:ascii="Calibri" w:eastAsia="Calibri" w:hAnsi="Calibri"/>
                <w:sz w:val="18"/>
                <w:szCs w:val="18"/>
              </w:rPr>
            </w:pPr>
            <w:r>
              <w:rPr>
                <w:rFonts w:ascii="Calibri" w:eastAsia="Calibri" w:hAnsi="Calibri"/>
                <w:sz w:val="18"/>
                <w:szCs w:val="18"/>
              </w:rPr>
              <w:t xml:space="preserve">&lt;&lt;for single family dwellings, the data registry shall require one CF2R-MCH-01c; else for Multifamily Dwellings, the Data Registry shall require one CF2R-MCH-01c for each dwelling unit in the building as identified in Section </w:t>
            </w:r>
            <w:r w:rsidR="00B902CB">
              <w:rPr>
                <w:rFonts w:ascii="Calibri" w:eastAsia="Calibri" w:hAnsi="Calibri"/>
                <w:sz w:val="18"/>
                <w:szCs w:val="18"/>
              </w:rPr>
              <w:t>M</w:t>
            </w:r>
            <w:r>
              <w:rPr>
                <w:rFonts w:ascii="Calibri" w:eastAsia="Calibri" w:hAnsi="Calibri"/>
                <w:sz w:val="18"/>
                <w:szCs w:val="18"/>
              </w:rPr>
              <w:t>&gt;&gt;</w:t>
            </w:r>
          </w:p>
        </w:tc>
      </w:tr>
      <w:tr w:rsidR="00B25B99" w:rsidRPr="00BC3BC8" w14:paraId="308DB728" w14:textId="77777777" w:rsidTr="00704276">
        <w:trPr>
          <w:trHeight w:val="223"/>
        </w:trPr>
        <w:tc>
          <w:tcPr>
            <w:tcW w:w="1346" w:type="dxa"/>
            <w:tcBorders>
              <w:top w:val="single" w:sz="6" w:space="0" w:color="auto"/>
              <w:left w:val="single" w:sz="4" w:space="0" w:color="auto"/>
              <w:bottom w:val="single" w:sz="6" w:space="0" w:color="auto"/>
            </w:tcBorders>
            <w:vAlign w:val="bottom"/>
          </w:tcPr>
          <w:p w14:paraId="308DB71C" w14:textId="77777777" w:rsidR="00B25B99" w:rsidRDefault="00B25B99" w:rsidP="0054226B">
            <w:pPr>
              <w:keepNext/>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091" w:type="dxa"/>
            <w:tcBorders>
              <w:top w:val="single" w:sz="6" w:space="0" w:color="auto"/>
              <w:bottom w:val="single" w:sz="6" w:space="0" w:color="auto"/>
            </w:tcBorders>
            <w:vAlign w:val="bottom"/>
          </w:tcPr>
          <w:p w14:paraId="308DB71D" w14:textId="77777777" w:rsidR="00B25B99" w:rsidRPr="009B3A0C" w:rsidRDefault="00B25B99" w:rsidP="0054226B">
            <w:pPr>
              <w:keepNext/>
              <w:jc w:val="center"/>
              <w:rPr>
                <w:rFonts w:ascii="Calibri" w:hAnsi="Calibri"/>
                <w:sz w:val="18"/>
                <w:szCs w:val="18"/>
              </w:rPr>
            </w:pPr>
            <w:r>
              <w:rPr>
                <w:rFonts w:ascii="Calibri" w:hAnsi="Calibri"/>
                <w:sz w:val="18"/>
                <w:szCs w:val="18"/>
              </w:rPr>
              <w:t>02</w:t>
            </w:r>
          </w:p>
        </w:tc>
        <w:tc>
          <w:tcPr>
            <w:tcW w:w="1091" w:type="dxa"/>
            <w:tcBorders>
              <w:top w:val="single" w:sz="6" w:space="0" w:color="auto"/>
              <w:bottom w:val="single" w:sz="6" w:space="0" w:color="auto"/>
            </w:tcBorders>
            <w:vAlign w:val="bottom"/>
          </w:tcPr>
          <w:p w14:paraId="308DB71E" w14:textId="77777777" w:rsidR="00B25B99" w:rsidRPr="009B3A0C" w:rsidRDefault="00B25B99" w:rsidP="0054226B">
            <w:pPr>
              <w:keepNext/>
              <w:jc w:val="center"/>
              <w:rPr>
                <w:rFonts w:ascii="Calibri" w:hAnsi="Calibri"/>
                <w:sz w:val="18"/>
                <w:szCs w:val="18"/>
              </w:rPr>
            </w:pPr>
            <w:r>
              <w:rPr>
                <w:rFonts w:ascii="Calibri" w:hAnsi="Calibri"/>
                <w:sz w:val="18"/>
                <w:szCs w:val="18"/>
              </w:rPr>
              <w:t>03</w:t>
            </w:r>
          </w:p>
        </w:tc>
        <w:tc>
          <w:tcPr>
            <w:tcW w:w="1090" w:type="dxa"/>
            <w:tcBorders>
              <w:top w:val="single" w:sz="6" w:space="0" w:color="auto"/>
              <w:bottom w:val="single" w:sz="6" w:space="0" w:color="auto"/>
            </w:tcBorders>
            <w:vAlign w:val="bottom"/>
          </w:tcPr>
          <w:p w14:paraId="308DB71F" w14:textId="77777777" w:rsidR="00B25B99" w:rsidRPr="009B3A0C" w:rsidRDefault="00B25B99" w:rsidP="0054226B">
            <w:pPr>
              <w:keepNext/>
              <w:jc w:val="center"/>
              <w:rPr>
                <w:rFonts w:ascii="Calibri" w:hAnsi="Calibri"/>
                <w:sz w:val="18"/>
                <w:szCs w:val="18"/>
              </w:rPr>
            </w:pPr>
            <w:r>
              <w:rPr>
                <w:rFonts w:ascii="Calibri" w:hAnsi="Calibri"/>
                <w:sz w:val="18"/>
                <w:szCs w:val="18"/>
              </w:rPr>
              <w:t>04</w:t>
            </w:r>
          </w:p>
        </w:tc>
        <w:tc>
          <w:tcPr>
            <w:tcW w:w="1090" w:type="dxa"/>
            <w:tcBorders>
              <w:top w:val="single" w:sz="6" w:space="0" w:color="auto"/>
              <w:bottom w:val="single" w:sz="6" w:space="0" w:color="auto"/>
            </w:tcBorders>
            <w:vAlign w:val="bottom"/>
          </w:tcPr>
          <w:p w14:paraId="308DB720" w14:textId="77777777" w:rsidR="00B25B99" w:rsidRPr="009B3A0C" w:rsidRDefault="00B25B99" w:rsidP="0054226B">
            <w:pPr>
              <w:keepNext/>
              <w:jc w:val="center"/>
              <w:rPr>
                <w:rFonts w:ascii="Calibri" w:hAnsi="Calibri"/>
                <w:sz w:val="18"/>
                <w:szCs w:val="18"/>
              </w:rPr>
            </w:pPr>
            <w:r>
              <w:rPr>
                <w:rFonts w:ascii="Calibri" w:hAnsi="Calibri"/>
                <w:sz w:val="20"/>
                <w:szCs w:val="20"/>
              </w:rPr>
              <w:t>05</w:t>
            </w:r>
          </w:p>
        </w:tc>
        <w:tc>
          <w:tcPr>
            <w:tcW w:w="1090" w:type="dxa"/>
            <w:tcBorders>
              <w:top w:val="single" w:sz="6" w:space="0" w:color="auto"/>
              <w:bottom w:val="single" w:sz="6" w:space="0" w:color="auto"/>
            </w:tcBorders>
            <w:vAlign w:val="bottom"/>
          </w:tcPr>
          <w:p w14:paraId="308DB721" w14:textId="77777777" w:rsidR="00B25B99" w:rsidRPr="009B3A0C" w:rsidRDefault="00B25B99" w:rsidP="0054226B">
            <w:pPr>
              <w:keepNext/>
              <w:jc w:val="center"/>
              <w:rPr>
                <w:rFonts w:ascii="Calibri" w:hAnsi="Calibri"/>
                <w:sz w:val="18"/>
                <w:szCs w:val="18"/>
              </w:rPr>
            </w:pPr>
            <w:r>
              <w:rPr>
                <w:rFonts w:ascii="Calibri" w:hAnsi="Calibri"/>
                <w:sz w:val="20"/>
                <w:szCs w:val="20"/>
              </w:rPr>
              <w:t>06</w:t>
            </w:r>
          </w:p>
        </w:tc>
        <w:tc>
          <w:tcPr>
            <w:tcW w:w="1090" w:type="dxa"/>
            <w:tcBorders>
              <w:top w:val="single" w:sz="6" w:space="0" w:color="auto"/>
              <w:bottom w:val="single" w:sz="6" w:space="0" w:color="auto"/>
            </w:tcBorders>
            <w:vAlign w:val="bottom"/>
          </w:tcPr>
          <w:p w14:paraId="308DB722" w14:textId="77777777" w:rsidR="00B25B99" w:rsidRDefault="00B25B99" w:rsidP="0054226B">
            <w:pPr>
              <w:keepNext/>
              <w:jc w:val="center"/>
              <w:rPr>
                <w:rFonts w:ascii="Calibri" w:hAnsi="Calibri"/>
                <w:sz w:val="20"/>
                <w:szCs w:val="20"/>
              </w:rPr>
            </w:pPr>
            <w:r>
              <w:rPr>
                <w:rFonts w:ascii="Calibri" w:hAnsi="Calibri"/>
                <w:sz w:val="18"/>
                <w:szCs w:val="18"/>
              </w:rPr>
              <w:t>07</w:t>
            </w:r>
          </w:p>
        </w:tc>
        <w:tc>
          <w:tcPr>
            <w:tcW w:w="1090" w:type="dxa"/>
            <w:tcBorders>
              <w:top w:val="single" w:sz="6" w:space="0" w:color="auto"/>
              <w:bottom w:val="single" w:sz="6" w:space="0" w:color="auto"/>
            </w:tcBorders>
            <w:vAlign w:val="bottom"/>
          </w:tcPr>
          <w:p w14:paraId="308DB723" w14:textId="77777777" w:rsidR="00B25B99" w:rsidRPr="009B3A0C" w:rsidRDefault="00B25B99" w:rsidP="0054226B">
            <w:pPr>
              <w:keepNext/>
              <w:jc w:val="center"/>
              <w:rPr>
                <w:rFonts w:ascii="Calibri" w:hAnsi="Calibri"/>
                <w:sz w:val="20"/>
                <w:szCs w:val="20"/>
              </w:rPr>
            </w:pPr>
            <w:r>
              <w:rPr>
                <w:rFonts w:ascii="Calibri" w:hAnsi="Calibri"/>
                <w:sz w:val="18"/>
                <w:szCs w:val="18"/>
              </w:rPr>
              <w:t>08</w:t>
            </w:r>
          </w:p>
        </w:tc>
        <w:tc>
          <w:tcPr>
            <w:tcW w:w="1090" w:type="dxa"/>
            <w:tcBorders>
              <w:top w:val="single" w:sz="6" w:space="0" w:color="auto"/>
              <w:bottom w:val="single" w:sz="6" w:space="0" w:color="auto"/>
            </w:tcBorders>
            <w:vAlign w:val="bottom"/>
          </w:tcPr>
          <w:p w14:paraId="308DB724" w14:textId="77777777" w:rsidR="00B25B99" w:rsidRPr="009B3A0C" w:rsidRDefault="00B25B99" w:rsidP="0054226B">
            <w:pPr>
              <w:keepNext/>
              <w:jc w:val="center"/>
              <w:rPr>
                <w:rFonts w:ascii="Calibri" w:hAnsi="Calibri"/>
                <w:sz w:val="20"/>
                <w:szCs w:val="20"/>
              </w:rPr>
            </w:pPr>
            <w:r>
              <w:rPr>
                <w:rFonts w:ascii="Calibri" w:hAnsi="Calibri"/>
                <w:sz w:val="18"/>
                <w:szCs w:val="18"/>
              </w:rPr>
              <w:t>09</w:t>
            </w:r>
          </w:p>
        </w:tc>
        <w:tc>
          <w:tcPr>
            <w:tcW w:w="1090" w:type="dxa"/>
            <w:tcBorders>
              <w:top w:val="single" w:sz="6" w:space="0" w:color="auto"/>
              <w:bottom w:val="single" w:sz="6" w:space="0" w:color="auto"/>
            </w:tcBorders>
            <w:vAlign w:val="bottom"/>
          </w:tcPr>
          <w:p w14:paraId="308DB725" w14:textId="77777777" w:rsidR="00B25B99" w:rsidRPr="009B3A0C" w:rsidRDefault="00B25B99" w:rsidP="0054226B">
            <w:pPr>
              <w:keepNext/>
              <w:jc w:val="center"/>
              <w:rPr>
                <w:rFonts w:ascii="Calibri" w:hAnsi="Calibri"/>
                <w:sz w:val="18"/>
                <w:szCs w:val="18"/>
              </w:rPr>
            </w:pPr>
            <w:r>
              <w:rPr>
                <w:rFonts w:ascii="Calibri" w:hAnsi="Calibri"/>
                <w:sz w:val="18"/>
                <w:szCs w:val="18"/>
              </w:rPr>
              <w:t>10</w:t>
            </w:r>
          </w:p>
        </w:tc>
        <w:tc>
          <w:tcPr>
            <w:tcW w:w="1091" w:type="dxa"/>
            <w:tcBorders>
              <w:top w:val="single" w:sz="6" w:space="0" w:color="auto"/>
              <w:bottom w:val="single" w:sz="6" w:space="0" w:color="auto"/>
            </w:tcBorders>
            <w:vAlign w:val="bottom"/>
          </w:tcPr>
          <w:p w14:paraId="308DB726" w14:textId="77777777" w:rsidR="00B25B99" w:rsidRPr="009B3A0C" w:rsidRDefault="00B25B99" w:rsidP="0054226B">
            <w:pPr>
              <w:keepNext/>
              <w:jc w:val="center"/>
              <w:rPr>
                <w:rFonts w:ascii="Calibri" w:hAnsi="Calibri"/>
                <w:sz w:val="18"/>
                <w:szCs w:val="18"/>
              </w:rPr>
            </w:pPr>
            <w:r>
              <w:rPr>
                <w:rFonts w:ascii="Calibri" w:hAnsi="Calibri"/>
                <w:sz w:val="18"/>
                <w:szCs w:val="18"/>
              </w:rPr>
              <w:t>11</w:t>
            </w:r>
          </w:p>
        </w:tc>
        <w:tc>
          <w:tcPr>
            <w:tcW w:w="2141" w:type="dxa"/>
            <w:tcBorders>
              <w:top w:val="single" w:sz="6" w:space="0" w:color="auto"/>
              <w:bottom w:val="single" w:sz="6" w:space="0" w:color="auto"/>
              <w:right w:val="single" w:sz="4" w:space="0" w:color="auto"/>
            </w:tcBorders>
            <w:vAlign w:val="bottom"/>
          </w:tcPr>
          <w:p w14:paraId="308DB727" w14:textId="77777777" w:rsidR="00B25B99" w:rsidRPr="009B3A0C" w:rsidRDefault="00B25B99" w:rsidP="0054226B">
            <w:pPr>
              <w:keepNext/>
              <w:jc w:val="center"/>
              <w:rPr>
                <w:rFonts w:ascii="Calibri" w:hAnsi="Calibri"/>
                <w:sz w:val="18"/>
                <w:szCs w:val="18"/>
              </w:rPr>
            </w:pPr>
            <w:r>
              <w:rPr>
                <w:rFonts w:ascii="Calibri" w:hAnsi="Calibri"/>
                <w:sz w:val="18"/>
                <w:szCs w:val="18"/>
              </w:rPr>
              <w:t>12</w:t>
            </w:r>
          </w:p>
        </w:tc>
      </w:tr>
      <w:tr w:rsidR="00B25B99" w:rsidRPr="00BC3BC8" w14:paraId="308DB73A" w14:textId="77777777" w:rsidTr="00704276">
        <w:trPr>
          <w:trHeight w:val="627"/>
        </w:trPr>
        <w:tc>
          <w:tcPr>
            <w:tcW w:w="1346" w:type="dxa"/>
            <w:tcBorders>
              <w:top w:val="single" w:sz="6" w:space="0" w:color="auto"/>
              <w:left w:val="single" w:sz="4" w:space="0" w:color="auto"/>
              <w:bottom w:val="single" w:sz="6" w:space="0" w:color="auto"/>
            </w:tcBorders>
            <w:vAlign w:val="bottom"/>
          </w:tcPr>
          <w:p w14:paraId="308DB729" w14:textId="57149EE7" w:rsidR="00B25B99" w:rsidRPr="009B3A0C" w:rsidRDefault="00372810" w:rsidP="0054226B">
            <w:pPr>
              <w:keepNext/>
              <w:jc w:val="center"/>
              <w:rPr>
                <w:rFonts w:ascii="Calibri" w:hAnsi="Calibri"/>
                <w:sz w:val="18"/>
                <w:szCs w:val="18"/>
              </w:rPr>
            </w:pPr>
            <w:r>
              <w:rPr>
                <w:rFonts w:ascii="Calibri" w:hAnsi="Calibri"/>
                <w:sz w:val="18"/>
                <w:szCs w:val="18"/>
              </w:rPr>
              <w:t>SC</w:t>
            </w:r>
            <w:r w:rsidR="00B25B99" w:rsidRPr="00295655">
              <w:rPr>
                <w:rFonts w:ascii="Calibri" w:hAnsi="Calibri"/>
                <w:sz w:val="18"/>
                <w:szCs w:val="18"/>
              </w:rPr>
              <w:t xml:space="preserve"> System Identification or Name</w:t>
            </w:r>
          </w:p>
        </w:tc>
        <w:tc>
          <w:tcPr>
            <w:tcW w:w="1091" w:type="dxa"/>
            <w:tcBorders>
              <w:top w:val="single" w:sz="6" w:space="0" w:color="auto"/>
              <w:bottom w:val="single" w:sz="6" w:space="0" w:color="auto"/>
            </w:tcBorders>
            <w:vAlign w:val="bottom"/>
          </w:tcPr>
          <w:p w14:paraId="308DB72A" w14:textId="77777777" w:rsidR="00B25B99" w:rsidRPr="009B3A0C" w:rsidRDefault="00B25B99" w:rsidP="0054226B">
            <w:pPr>
              <w:keepNext/>
              <w:jc w:val="center"/>
              <w:rPr>
                <w:rFonts w:ascii="Calibri" w:hAnsi="Calibri"/>
                <w:sz w:val="18"/>
                <w:szCs w:val="18"/>
                <w:vertAlign w:val="superscript"/>
              </w:rPr>
            </w:pPr>
            <w:r w:rsidRPr="009B3A0C">
              <w:rPr>
                <w:rFonts w:ascii="Calibri" w:hAnsi="Calibri"/>
                <w:sz w:val="18"/>
                <w:szCs w:val="18"/>
              </w:rPr>
              <w:t xml:space="preserve">Heating </w:t>
            </w:r>
            <w:r w:rsidR="00E36297">
              <w:rPr>
                <w:rFonts w:ascii="Calibri" w:hAnsi="Calibri"/>
                <w:sz w:val="18"/>
                <w:szCs w:val="18"/>
              </w:rPr>
              <w:t xml:space="preserve">System </w:t>
            </w:r>
            <w:r>
              <w:rPr>
                <w:rFonts w:ascii="Calibri" w:hAnsi="Calibri"/>
                <w:sz w:val="18"/>
                <w:szCs w:val="18"/>
              </w:rPr>
              <w:br/>
            </w:r>
            <w:r w:rsidRPr="009B3A0C">
              <w:rPr>
                <w:rFonts w:ascii="Calibri" w:hAnsi="Calibri"/>
                <w:sz w:val="18"/>
                <w:szCs w:val="18"/>
              </w:rPr>
              <w:t>Type</w:t>
            </w:r>
          </w:p>
        </w:tc>
        <w:tc>
          <w:tcPr>
            <w:tcW w:w="1091" w:type="dxa"/>
            <w:tcBorders>
              <w:top w:val="single" w:sz="6" w:space="0" w:color="auto"/>
              <w:bottom w:val="single" w:sz="6" w:space="0" w:color="auto"/>
            </w:tcBorders>
            <w:vAlign w:val="bottom"/>
          </w:tcPr>
          <w:p w14:paraId="308DB72B" w14:textId="77777777" w:rsidR="00B25B99" w:rsidRPr="00295655" w:rsidRDefault="00B25B99" w:rsidP="0054226B">
            <w:pPr>
              <w:keepNext/>
              <w:jc w:val="center"/>
              <w:rPr>
                <w:rFonts w:ascii="Calibri" w:hAnsi="Calibri"/>
                <w:sz w:val="18"/>
                <w:szCs w:val="18"/>
              </w:rPr>
            </w:pPr>
            <w:r w:rsidRPr="00295655">
              <w:rPr>
                <w:rFonts w:ascii="Calibri" w:hAnsi="Calibri"/>
                <w:sz w:val="18"/>
                <w:szCs w:val="18"/>
              </w:rPr>
              <w:t>Heating</w:t>
            </w:r>
          </w:p>
          <w:p w14:paraId="308DB72C" w14:textId="77777777" w:rsidR="00B25B99" w:rsidRPr="00295655" w:rsidRDefault="00B25B99" w:rsidP="0054226B">
            <w:pPr>
              <w:keepNext/>
              <w:jc w:val="center"/>
              <w:rPr>
                <w:rFonts w:ascii="Calibri" w:hAnsi="Calibri"/>
                <w:sz w:val="18"/>
                <w:szCs w:val="18"/>
              </w:rPr>
            </w:pPr>
            <w:r w:rsidRPr="00295655">
              <w:rPr>
                <w:rFonts w:ascii="Calibri" w:hAnsi="Calibri"/>
                <w:sz w:val="18"/>
                <w:szCs w:val="18"/>
              </w:rPr>
              <w:t>Efficiency</w:t>
            </w:r>
          </w:p>
          <w:p w14:paraId="308DB72D" w14:textId="77777777" w:rsidR="00B25B99" w:rsidRDefault="00B25B99" w:rsidP="0054226B">
            <w:pPr>
              <w:keepNext/>
              <w:jc w:val="center"/>
              <w:rPr>
                <w:rFonts w:ascii="Calibri" w:hAnsi="Calibri"/>
                <w:sz w:val="18"/>
                <w:szCs w:val="18"/>
              </w:rPr>
            </w:pPr>
            <w:r w:rsidRPr="00295655">
              <w:rPr>
                <w:rFonts w:ascii="Calibri" w:hAnsi="Calibri"/>
                <w:sz w:val="18"/>
                <w:szCs w:val="18"/>
              </w:rPr>
              <w:t>Type</w:t>
            </w:r>
          </w:p>
        </w:tc>
        <w:tc>
          <w:tcPr>
            <w:tcW w:w="1090" w:type="dxa"/>
            <w:tcBorders>
              <w:top w:val="single" w:sz="6" w:space="0" w:color="auto"/>
              <w:bottom w:val="single" w:sz="6" w:space="0" w:color="auto"/>
            </w:tcBorders>
            <w:vAlign w:val="bottom"/>
          </w:tcPr>
          <w:p w14:paraId="308DB72F" w14:textId="36AA4EA3" w:rsidR="00B25B99" w:rsidRPr="003F64CF" w:rsidRDefault="006333AD" w:rsidP="0054226B">
            <w:pPr>
              <w:keepNext/>
              <w:jc w:val="center"/>
              <w:rPr>
                <w:rFonts w:ascii="Calibri" w:hAnsi="Calibri"/>
                <w:sz w:val="18"/>
                <w:szCs w:val="18"/>
              </w:rPr>
            </w:pPr>
            <w:r>
              <w:rPr>
                <w:rFonts w:ascii="Calibri" w:hAnsi="Calibri"/>
                <w:sz w:val="18"/>
                <w:szCs w:val="18"/>
              </w:rPr>
              <w:t xml:space="preserve">Proposed </w:t>
            </w:r>
            <w:r w:rsidR="00B25B99">
              <w:rPr>
                <w:rFonts w:ascii="Calibri" w:hAnsi="Calibri"/>
                <w:sz w:val="18"/>
                <w:szCs w:val="18"/>
              </w:rPr>
              <w:t xml:space="preserve">Heating </w:t>
            </w:r>
            <w:r w:rsidR="00B25B99" w:rsidRPr="003F64CF">
              <w:rPr>
                <w:rFonts w:ascii="Calibri" w:hAnsi="Calibri"/>
                <w:sz w:val="18"/>
                <w:szCs w:val="18"/>
              </w:rPr>
              <w:t>Efficiency</w:t>
            </w:r>
          </w:p>
        </w:tc>
        <w:tc>
          <w:tcPr>
            <w:tcW w:w="1090" w:type="dxa"/>
            <w:tcBorders>
              <w:top w:val="single" w:sz="6" w:space="0" w:color="auto"/>
              <w:bottom w:val="single" w:sz="6" w:space="0" w:color="auto"/>
            </w:tcBorders>
            <w:vAlign w:val="bottom"/>
          </w:tcPr>
          <w:p w14:paraId="308DB730" w14:textId="77777777" w:rsidR="003E21D4" w:rsidRDefault="00B25B99" w:rsidP="0054226B">
            <w:pPr>
              <w:keepNext/>
              <w:jc w:val="center"/>
              <w:rPr>
                <w:rFonts w:ascii="Calibri" w:hAnsi="Calibri"/>
                <w:sz w:val="18"/>
                <w:szCs w:val="18"/>
              </w:rPr>
            </w:pPr>
            <w:r>
              <w:rPr>
                <w:rFonts w:ascii="Calibri" w:hAnsi="Calibri"/>
                <w:sz w:val="18"/>
                <w:szCs w:val="18"/>
              </w:rPr>
              <w:t xml:space="preserve">Cooling </w:t>
            </w:r>
            <w:r w:rsidR="00E36297">
              <w:rPr>
                <w:rFonts w:ascii="Calibri" w:hAnsi="Calibri"/>
                <w:sz w:val="18"/>
                <w:szCs w:val="18"/>
              </w:rPr>
              <w:t xml:space="preserve">System </w:t>
            </w:r>
            <w:r>
              <w:rPr>
                <w:rFonts w:ascii="Calibri" w:hAnsi="Calibri"/>
                <w:sz w:val="18"/>
                <w:szCs w:val="18"/>
              </w:rPr>
              <w:t>Type</w:t>
            </w:r>
          </w:p>
        </w:tc>
        <w:tc>
          <w:tcPr>
            <w:tcW w:w="1090" w:type="dxa"/>
            <w:tcBorders>
              <w:top w:val="single" w:sz="6" w:space="0" w:color="auto"/>
              <w:bottom w:val="single" w:sz="6" w:space="0" w:color="auto"/>
            </w:tcBorders>
            <w:vAlign w:val="bottom"/>
          </w:tcPr>
          <w:p w14:paraId="308DB731" w14:textId="77777777" w:rsidR="003E21D4" w:rsidRDefault="00B25B99" w:rsidP="0054226B">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308DB732" w14:textId="3E97A0F3" w:rsidR="003E21D4" w:rsidRDefault="006333AD" w:rsidP="0054226B">
            <w:pPr>
              <w:keepNext/>
              <w:jc w:val="center"/>
              <w:rPr>
                <w:rFonts w:ascii="Calibri" w:hAnsi="Calibri"/>
                <w:sz w:val="18"/>
                <w:szCs w:val="18"/>
              </w:rPr>
            </w:pPr>
            <w:r>
              <w:rPr>
                <w:rFonts w:ascii="Calibri" w:hAnsi="Calibri"/>
                <w:sz w:val="18"/>
                <w:szCs w:val="18"/>
              </w:rPr>
              <w:t>Type</w:t>
            </w:r>
          </w:p>
        </w:tc>
        <w:tc>
          <w:tcPr>
            <w:tcW w:w="1090" w:type="dxa"/>
            <w:tcBorders>
              <w:top w:val="single" w:sz="6" w:space="0" w:color="auto"/>
              <w:bottom w:val="single" w:sz="6" w:space="0" w:color="auto"/>
            </w:tcBorders>
            <w:vAlign w:val="bottom"/>
          </w:tcPr>
          <w:p w14:paraId="308DB734" w14:textId="4391B52E" w:rsidR="003E21D4" w:rsidRDefault="006333AD" w:rsidP="0054226B">
            <w:pPr>
              <w:keepNext/>
              <w:jc w:val="center"/>
              <w:rPr>
                <w:rFonts w:ascii="Calibri" w:hAnsi="Calibri"/>
                <w:sz w:val="18"/>
                <w:szCs w:val="18"/>
              </w:rPr>
            </w:pPr>
            <w:r>
              <w:rPr>
                <w:rFonts w:ascii="Calibri" w:hAnsi="Calibri"/>
                <w:sz w:val="18"/>
                <w:szCs w:val="18"/>
              </w:rPr>
              <w:t xml:space="preserve">Proposed </w:t>
            </w:r>
            <w:r w:rsidR="00B25B99">
              <w:rPr>
                <w:rFonts w:ascii="Calibri" w:hAnsi="Calibri"/>
                <w:sz w:val="18"/>
                <w:szCs w:val="18"/>
              </w:rPr>
              <w:t xml:space="preserve">Cooling </w:t>
            </w:r>
            <w:r w:rsidR="00B25B99" w:rsidRPr="003F64CF">
              <w:rPr>
                <w:rFonts w:ascii="Calibri" w:hAnsi="Calibri"/>
                <w:sz w:val="18"/>
                <w:szCs w:val="18"/>
              </w:rPr>
              <w:t>Efficiency</w:t>
            </w:r>
          </w:p>
        </w:tc>
        <w:tc>
          <w:tcPr>
            <w:tcW w:w="1090" w:type="dxa"/>
            <w:tcBorders>
              <w:top w:val="single" w:sz="6" w:space="0" w:color="auto"/>
              <w:bottom w:val="single" w:sz="6" w:space="0" w:color="auto"/>
            </w:tcBorders>
            <w:vAlign w:val="bottom"/>
          </w:tcPr>
          <w:p w14:paraId="308DB735" w14:textId="77777777" w:rsidR="003E21D4" w:rsidRDefault="00B25B99" w:rsidP="0054226B">
            <w:pPr>
              <w:keepNext/>
              <w:jc w:val="center"/>
              <w:rPr>
                <w:rFonts w:ascii="Calibri" w:hAnsi="Calibri"/>
                <w:sz w:val="18"/>
                <w:szCs w:val="18"/>
              </w:rPr>
            </w:pPr>
            <w:r w:rsidRPr="00BC3BC8">
              <w:rPr>
                <w:rFonts w:ascii="Calibri" w:hAnsi="Calibri"/>
                <w:sz w:val="18"/>
                <w:szCs w:val="18"/>
              </w:rPr>
              <w:t>Distribution</w:t>
            </w:r>
            <w:r>
              <w:rPr>
                <w:rFonts w:ascii="Calibri" w:hAnsi="Calibri"/>
                <w:sz w:val="18"/>
                <w:szCs w:val="18"/>
              </w:rPr>
              <w:t xml:space="preserve"> System </w:t>
            </w:r>
            <w:r w:rsidRPr="00BC3BC8">
              <w:rPr>
                <w:rFonts w:ascii="Calibri" w:hAnsi="Calibri"/>
                <w:sz w:val="18"/>
                <w:szCs w:val="18"/>
              </w:rPr>
              <w:t>Type</w:t>
            </w:r>
          </w:p>
        </w:tc>
        <w:tc>
          <w:tcPr>
            <w:tcW w:w="1090" w:type="dxa"/>
            <w:tcBorders>
              <w:top w:val="single" w:sz="6" w:space="0" w:color="auto"/>
              <w:bottom w:val="single" w:sz="6" w:space="0" w:color="auto"/>
            </w:tcBorders>
            <w:vAlign w:val="bottom"/>
          </w:tcPr>
          <w:p w14:paraId="308DB736" w14:textId="77777777" w:rsidR="003E21D4" w:rsidRDefault="00B25B99" w:rsidP="0054226B">
            <w:pPr>
              <w:keepNext/>
              <w:jc w:val="center"/>
              <w:rPr>
                <w:rFonts w:ascii="Calibri" w:hAnsi="Calibri"/>
                <w:sz w:val="18"/>
                <w:szCs w:val="18"/>
              </w:rPr>
            </w:pPr>
            <w:r>
              <w:rPr>
                <w:rFonts w:ascii="Calibri" w:hAnsi="Calibri"/>
                <w:sz w:val="18"/>
                <w:szCs w:val="18"/>
              </w:rPr>
              <w:t>Duct Location</w:t>
            </w:r>
          </w:p>
        </w:tc>
        <w:tc>
          <w:tcPr>
            <w:tcW w:w="1090" w:type="dxa"/>
            <w:tcBorders>
              <w:top w:val="single" w:sz="6" w:space="0" w:color="auto"/>
              <w:bottom w:val="single" w:sz="6" w:space="0" w:color="auto"/>
            </w:tcBorders>
            <w:vAlign w:val="bottom"/>
          </w:tcPr>
          <w:p w14:paraId="308DB737" w14:textId="77777777" w:rsidR="003E21D4" w:rsidRDefault="00B25B99" w:rsidP="0054226B">
            <w:pPr>
              <w:keepNext/>
              <w:jc w:val="center"/>
              <w:rPr>
                <w:rFonts w:ascii="Calibri" w:hAnsi="Calibri"/>
                <w:sz w:val="18"/>
                <w:szCs w:val="18"/>
              </w:rPr>
            </w:pPr>
            <w:r>
              <w:rPr>
                <w:rFonts w:ascii="Calibri" w:hAnsi="Calibri"/>
                <w:sz w:val="18"/>
                <w:szCs w:val="18"/>
              </w:rPr>
              <w:t xml:space="preserve">Duct </w:t>
            </w:r>
            <w:r>
              <w:rPr>
                <w:rFonts w:ascii="Calibri" w:hAnsi="Calibri"/>
                <w:sz w:val="18"/>
                <w:szCs w:val="18"/>
              </w:rPr>
              <w:br/>
              <w:t>R-value</w:t>
            </w:r>
          </w:p>
        </w:tc>
        <w:tc>
          <w:tcPr>
            <w:tcW w:w="1091" w:type="dxa"/>
            <w:tcBorders>
              <w:top w:val="single" w:sz="6" w:space="0" w:color="auto"/>
              <w:bottom w:val="single" w:sz="6" w:space="0" w:color="auto"/>
            </w:tcBorders>
            <w:vAlign w:val="bottom"/>
          </w:tcPr>
          <w:p w14:paraId="308DB738" w14:textId="77777777" w:rsidR="003E21D4" w:rsidRDefault="00B25B99" w:rsidP="0054226B">
            <w:pPr>
              <w:keepNext/>
              <w:jc w:val="center"/>
              <w:rPr>
                <w:rFonts w:ascii="Calibri" w:hAnsi="Calibri"/>
                <w:sz w:val="18"/>
                <w:szCs w:val="18"/>
              </w:rPr>
            </w:pPr>
            <w:r>
              <w:rPr>
                <w:rFonts w:ascii="Calibri" w:hAnsi="Calibri"/>
                <w:sz w:val="18"/>
                <w:szCs w:val="18"/>
              </w:rPr>
              <w:t>Thermostat Type</w:t>
            </w:r>
          </w:p>
        </w:tc>
        <w:tc>
          <w:tcPr>
            <w:tcW w:w="2141" w:type="dxa"/>
            <w:tcBorders>
              <w:top w:val="single" w:sz="6" w:space="0" w:color="auto"/>
              <w:bottom w:val="single" w:sz="6" w:space="0" w:color="auto"/>
              <w:right w:val="single" w:sz="4" w:space="0" w:color="auto"/>
            </w:tcBorders>
            <w:vAlign w:val="bottom"/>
          </w:tcPr>
          <w:p w14:paraId="308DB739" w14:textId="77777777" w:rsidR="003E21D4" w:rsidRDefault="00B25B99" w:rsidP="0054226B">
            <w:pPr>
              <w:keepNext/>
              <w:jc w:val="center"/>
              <w:rPr>
                <w:rFonts w:ascii="Calibri" w:hAnsi="Calibri"/>
                <w:sz w:val="18"/>
                <w:szCs w:val="18"/>
              </w:rPr>
            </w:pPr>
            <w:r>
              <w:rPr>
                <w:rFonts w:ascii="Calibri" w:hAnsi="Calibri"/>
                <w:sz w:val="18"/>
                <w:szCs w:val="18"/>
              </w:rPr>
              <w:t>Comments</w:t>
            </w:r>
          </w:p>
        </w:tc>
      </w:tr>
      <w:tr w:rsidR="00B25B99" w:rsidRPr="00BC3BC8" w14:paraId="308DB747" w14:textId="77777777" w:rsidTr="00704276">
        <w:trPr>
          <w:trHeight w:val="250"/>
        </w:trPr>
        <w:tc>
          <w:tcPr>
            <w:tcW w:w="1346" w:type="dxa"/>
            <w:tcBorders>
              <w:top w:val="single" w:sz="6" w:space="0" w:color="auto"/>
              <w:left w:val="single" w:sz="4" w:space="0" w:color="auto"/>
              <w:bottom w:val="single" w:sz="6" w:space="0" w:color="auto"/>
            </w:tcBorders>
            <w:vAlign w:val="bottom"/>
          </w:tcPr>
          <w:p w14:paraId="308DB73B" w14:textId="77777777" w:rsidR="00B25B99" w:rsidRPr="009B3A0C" w:rsidRDefault="00637B8C" w:rsidP="0054226B">
            <w:pPr>
              <w:keepNext/>
              <w:jc w:val="center"/>
              <w:rPr>
                <w:rFonts w:ascii="Calibri" w:hAnsi="Calibri"/>
                <w:sz w:val="18"/>
                <w:szCs w:val="18"/>
              </w:rPr>
            </w:pPr>
            <w:r>
              <w:rPr>
                <w:rFonts w:ascii="Calibri" w:hAnsi="Calibri"/>
                <w:sz w:val="18"/>
                <w:szCs w:val="18"/>
              </w:rPr>
              <w:t>&lt;&lt;User Input: ObjectNamePermissive&gt;&gt;</w:t>
            </w:r>
          </w:p>
        </w:tc>
        <w:tc>
          <w:tcPr>
            <w:tcW w:w="1091" w:type="dxa"/>
            <w:tcBorders>
              <w:top w:val="single" w:sz="6" w:space="0" w:color="auto"/>
              <w:bottom w:val="single" w:sz="6" w:space="0" w:color="auto"/>
            </w:tcBorders>
            <w:vAlign w:val="bottom"/>
          </w:tcPr>
          <w:p w14:paraId="415989BF" w14:textId="77777777" w:rsidR="00545F9F" w:rsidRDefault="004570AE" w:rsidP="0054226B">
            <w:pPr>
              <w:keepNext/>
              <w:jc w:val="center"/>
              <w:rPr>
                <w:rFonts w:ascii="Calibri" w:hAnsi="Calibri"/>
                <w:sz w:val="18"/>
                <w:szCs w:val="18"/>
              </w:rPr>
            </w:pPr>
            <w:r>
              <w:rPr>
                <w:rFonts w:ascii="Calibri" w:hAnsi="Calibri"/>
                <w:sz w:val="18"/>
                <w:szCs w:val="18"/>
              </w:rPr>
              <w:t xml:space="preserve">&lt;&lt;User selects from list: Boiler, Central gas furnace, Central large packaged HP, Central split HP, Combined hydronic, Combined hydronic forced air, </w:t>
            </w:r>
            <w:r>
              <w:rPr>
                <w:rFonts w:ascii="Calibri" w:hAnsi="Calibri"/>
                <w:sz w:val="18"/>
                <w:szCs w:val="18"/>
              </w:rPr>
              <w:lastRenderedPageBreak/>
              <w:t>Ductless HP, Electric, Gas space heater, Gas wall furnace, Hydronic, Hydronic forced air, Hydronic HP, Hydronic HP forced air, Room HP, Wood Heat, Packaged gas furnace; small duct high velocity</w:t>
            </w:r>
            <w:r w:rsidR="00545F9F">
              <w:rPr>
                <w:rFonts w:ascii="Calibri" w:hAnsi="Calibri"/>
                <w:sz w:val="18"/>
                <w:szCs w:val="18"/>
              </w:rPr>
              <w:t>,</w:t>
            </w:r>
          </w:p>
          <w:p w14:paraId="308DB73C" w14:textId="4955727B" w:rsidR="00B25B99" w:rsidRPr="009B3A0C" w:rsidRDefault="00545F9F" w:rsidP="0054226B">
            <w:pPr>
              <w:keepNext/>
              <w:jc w:val="center"/>
              <w:rPr>
                <w:rFonts w:ascii="Calibri" w:hAnsi="Calibri"/>
                <w:sz w:val="18"/>
                <w:szCs w:val="18"/>
              </w:rPr>
            </w:pPr>
            <w:r>
              <w:rPr>
                <w:rFonts w:ascii="Calibri" w:hAnsi="Calibri"/>
                <w:sz w:val="18"/>
                <w:szCs w:val="18"/>
              </w:rPr>
              <w:t>VCHP-ducted, VCHP-ductless, VCHP-ducted+ductless</w:t>
            </w:r>
            <w:r w:rsidR="004570AE">
              <w:rPr>
                <w:rFonts w:ascii="Calibri" w:hAnsi="Calibri"/>
                <w:sz w:val="18"/>
                <w:szCs w:val="18"/>
              </w:rPr>
              <w:t>&gt;&gt;</w:t>
            </w:r>
          </w:p>
        </w:tc>
        <w:tc>
          <w:tcPr>
            <w:tcW w:w="1091" w:type="dxa"/>
            <w:tcBorders>
              <w:top w:val="single" w:sz="6" w:space="0" w:color="auto"/>
              <w:bottom w:val="single" w:sz="6" w:space="0" w:color="auto"/>
            </w:tcBorders>
            <w:vAlign w:val="bottom"/>
          </w:tcPr>
          <w:p w14:paraId="308DB73D" w14:textId="77777777" w:rsidR="00B25B99" w:rsidRPr="009B3A0C" w:rsidRDefault="00770256" w:rsidP="0054226B">
            <w:pPr>
              <w:keepNext/>
              <w:jc w:val="center"/>
              <w:rPr>
                <w:rFonts w:ascii="Calibri" w:hAnsi="Calibri"/>
                <w:sz w:val="18"/>
                <w:szCs w:val="18"/>
              </w:rPr>
            </w:pPr>
            <w:r>
              <w:rPr>
                <w:rFonts w:ascii="Calibri" w:hAnsi="Calibri"/>
                <w:sz w:val="18"/>
                <w:szCs w:val="18"/>
              </w:rPr>
              <w:lastRenderedPageBreak/>
              <w:t>&lt;&lt;User selects from list: AFUE, COP, HSPF</w:t>
            </w:r>
            <w:r w:rsidR="00CE0BB5">
              <w:rPr>
                <w:rFonts w:ascii="Calibri" w:hAnsi="Calibri"/>
                <w:sz w:val="18"/>
                <w:szCs w:val="18"/>
              </w:rPr>
              <w:t xml:space="preserve"> </w:t>
            </w:r>
            <w:r>
              <w:rPr>
                <w:rFonts w:ascii="Calibri" w:hAnsi="Calibri"/>
                <w:sz w:val="18"/>
                <w:szCs w:val="18"/>
              </w:rPr>
              <w:t>&gt;&gt;</w:t>
            </w:r>
          </w:p>
        </w:tc>
        <w:tc>
          <w:tcPr>
            <w:tcW w:w="1090" w:type="dxa"/>
            <w:tcBorders>
              <w:top w:val="single" w:sz="6" w:space="0" w:color="auto"/>
              <w:bottom w:val="single" w:sz="6" w:space="0" w:color="auto"/>
            </w:tcBorders>
            <w:vAlign w:val="bottom"/>
          </w:tcPr>
          <w:p w14:paraId="308DB73E" w14:textId="77777777" w:rsidR="00B25B99" w:rsidRPr="009B3A0C" w:rsidRDefault="00770256" w:rsidP="0054226B">
            <w:pPr>
              <w:keepNext/>
              <w:jc w:val="center"/>
              <w:rPr>
                <w:rFonts w:ascii="Calibri" w:hAnsi="Calibri"/>
                <w:sz w:val="18"/>
                <w:szCs w:val="18"/>
              </w:rPr>
            </w:pPr>
            <w:r>
              <w:rPr>
                <w:rFonts w:ascii="Calibri" w:hAnsi="Calibri"/>
                <w:sz w:val="18"/>
                <w:szCs w:val="18"/>
              </w:rPr>
              <w:t>&lt;&lt;User Input: DecimalNonnegative&gt;&gt;</w:t>
            </w:r>
          </w:p>
        </w:tc>
        <w:tc>
          <w:tcPr>
            <w:tcW w:w="1090" w:type="dxa"/>
            <w:tcBorders>
              <w:top w:val="single" w:sz="6" w:space="0" w:color="auto"/>
              <w:bottom w:val="single" w:sz="6" w:space="0" w:color="auto"/>
            </w:tcBorders>
            <w:vAlign w:val="bottom"/>
          </w:tcPr>
          <w:p w14:paraId="308DB73F" w14:textId="36C010FB" w:rsidR="00B25B99" w:rsidRPr="009B3A0C" w:rsidRDefault="004570AE" w:rsidP="0054226B">
            <w:pPr>
              <w:keepNext/>
              <w:jc w:val="center"/>
              <w:rPr>
                <w:rFonts w:ascii="Calibri" w:hAnsi="Calibri"/>
                <w:sz w:val="18"/>
                <w:szCs w:val="18"/>
              </w:rPr>
            </w:pPr>
            <w:r>
              <w:rPr>
                <w:rFonts w:ascii="Calibri" w:hAnsi="Calibri"/>
                <w:sz w:val="18"/>
                <w:szCs w:val="18"/>
              </w:rPr>
              <w:t xml:space="preserve">&lt;&lt;User selects from list: Central large packaged AC, Central large packaged HP, Central packaged AC, Central packaged HP, Central split AC, Central </w:t>
            </w:r>
            <w:r>
              <w:rPr>
                <w:rFonts w:ascii="Calibri" w:hAnsi="Calibri"/>
                <w:sz w:val="18"/>
                <w:szCs w:val="18"/>
              </w:rPr>
              <w:lastRenderedPageBreak/>
              <w:t>split HP, Ductless AC, Ductless HP, Evaporative direct, Evaporative indirect, Evaporative indirect direct, Evaporatively cooled condenser, Gas absorption AC, Hydronic, Hydronic HP, Hydronic HP forced air, Ice storage AC, No cooling, Room AC, Room HP</w:t>
            </w:r>
            <w:r w:rsidR="00545F9F">
              <w:rPr>
                <w:rFonts w:ascii="Calibri" w:hAnsi="Calibri"/>
                <w:sz w:val="18"/>
                <w:szCs w:val="18"/>
              </w:rPr>
              <w:t>, VCHP-ducted, VCHP-ductless, VCHP-ducted+ductless</w:t>
            </w:r>
            <w:r>
              <w:rPr>
                <w:rFonts w:ascii="Calibri" w:hAnsi="Calibri"/>
                <w:sz w:val="18"/>
                <w:szCs w:val="18"/>
              </w:rPr>
              <w:t>&gt;&gt;</w:t>
            </w:r>
          </w:p>
        </w:tc>
        <w:tc>
          <w:tcPr>
            <w:tcW w:w="1090" w:type="dxa"/>
            <w:tcBorders>
              <w:top w:val="single" w:sz="6" w:space="0" w:color="auto"/>
              <w:bottom w:val="single" w:sz="6" w:space="0" w:color="auto"/>
            </w:tcBorders>
            <w:vAlign w:val="bottom"/>
          </w:tcPr>
          <w:p w14:paraId="660580B7" w14:textId="77777777" w:rsidR="004B1452" w:rsidRDefault="00770256" w:rsidP="0054226B">
            <w:pPr>
              <w:keepNext/>
              <w:jc w:val="center"/>
              <w:rPr>
                <w:rFonts w:ascii="Calibri" w:hAnsi="Calibri"/>
                <w:sz w:val="18"/>
                <w:szCs w:val="18"/>
              </w:rPr>
            </w:pPr>
            <w:r>
              <w:rPr>
                <w:rFonts w:ascii="Calibri" w:hAnsi="Calibri"/>
                <w:sz w:val="18"/>
                <w:szCs w:val="18"/>
              </w:rPr>
              <w:lastRenderedPageBreak/>
              <w:t>&lt;&lt;</w:t>
            </w:r>
            <w:r w:rsidR="004B1452">
              <w:rPr>
                <w:rFonts w:ascii="Calibri" w:hAnsi="Calibri"/>
                <w:sz w:val="18"/>
                <w:szCs w:val="18"/>
              </w:rPr>
              <w:t>If value in K05 = no cooling, then value = N/A;</w:t>
            </w:r>
          </w:p>
          <w:p w14:paraId="308DB740" w14:textId="14434CB2" w:rsidR="00B25B99" w:rsidRPr="009B3A0C" w:rsidRDefault="004B1452" w:rsidP="0054226B">
            <w:pPr>
              <w:keepNext/>
              <w:jc w:val="center"/>
              <w:rPr>
                <w:rFonts w:ascii="Calibri" w:hAnsi="Calibri"/>
                <w:sz w:val="18"/>
                <w:szCs w:val="18"/>
              </w:rPr>
            </w:pPr>
            <w:r>
              <w:rPr>
                <w:rFonts w:ascii="Calibri" w:hAnsi="Calibri"/>
                <w:sz w:val="18"/>
                <w:szCs w:val="18"/>
              </w:rPr>
              <w:t>Else u</w:t>
            </w:r>
            <w:r w:rsidR="00770256">
              <w:rPr>
                <w:rFonts w:ascii="Calibri" w:hAnsi="Calibri"/>
                <w:sz w:val="18"/>
                <w:szCs w:val="18"/>
              </w:rPr>
              <w:t xml:space="preserve">ser </w:t>
            </w:r>
            <w:r w:rsidR="006333AD">
              <w:rPr>
                <w:rFonts w:ascii="Calibri" w:hAnsi="Calibri"/>
                <w:sz w:val="18"/>
                <w:szCs w:val="18"/>
              </w:rPr>
              <w:t>selects from list</w:t>
            </w:r>
            <w:r w:rsidR="00770256">
              <w:rPr>
                <w:rFonts w:ascii="Calibri" w:hAnsi="Calibri"/>
                <w:sz w:val="18"/>
                <w:szCs w:val="18"/>
              </w:rPr>
              <w:t xml:space="preserve">: </w:t>
            </w:r>
            <w:r w:rsidR="006333AD">
              <w:rPr>
                <w:rFonts w:ascii="Calibri" w:hAnsi="Calibri"/>
                <w:sz w:val="18"/>
                <w:szCs w:val="18"/>
              </w:rPr>
              <w:t xml:space="preserve"> SEER, EER</w:t>
            </w:r>
            <w:ins w:id="42" w:author="Alexis Smith" w:date="2020-08-07T11:57:00Z">
              <w:r w:rsidR="00AA50B3">
                <w:rPr>
                  <w:rFonts w:ascii="Calibri" w:hAnsi="Calibri"/>
                  <w:sz w:val="18"/>
                  <w:szCs w:val="18"/>
                </w:rPr>
                <w:t>, CEER</w:t>
              </w:r>
            </w:ins>
            <w:r w:rsidR="006333AD">
              <w:rPr>
                <w:rFonts w:ascii="Calibri" w:hAnsi="Calibri"/>
                <w:sz w:val="18"/>
                <w:szCs w:val="18"/>
              </w:rPr>
              <w:t>&gt;</w:t>
            </w:r>
            <w:r w:rsidR="00770256">
              <w:rPr>
                <w:rFonts w:ascii="Calibri" w:hAnsi="Calibri"/>
                <w:sz w:val="18"/>
                <w:szCs w:val="18"/>
              </w:rPr>
              <w:t>&gt;&gt;</w:t>
            </w:r>
          </w:p>
        </w:tc>
        <w:tc>
          <w:tcPr>
            <w:tcW w:w="1090" w:type="dxa"/>
            <w:tcBorders>
              <w:top w:val="single" w:sz="6" w:space="0" w:color="auto"/>
              <w:bottom w:val="single" w:sz="6" w:space="0" w:color="auto"/>
            </w:tcBorders>
            <w:vAlign w:val="bottom"/>
          </w:tcPr>
          <w:p w14:paraId="677DD25F" w14:textId="77777777" w:rsidR="004B1452" w:rsidRDefault="009D55C5" w:rsidP="0054226B">
            <w:pPr>
              <w:keepNext/>
              <w:jc w:val="center"/>
              <w:rPr>
                <w:rFonts w:ascii="Calibri" w:hAnsi="Calibri"/>
                <w:sz w:val="18"/>
                <w:szCs w:val="18"/>
              </w:rPr>
            </w:pPr>
            <w:r>
              <w:rPr>
                <w:rFonts w:ascii="Calibri" w:hAnsi="Calibri"/>
                <w:sz w:val="18"/>
                <w:szCs w:val="18"/>
              </w:rPr>
              <w:t>&lt;&lt;</w:t>
            </w:r>
            <w:r w:rsidR="004B1452">
              <w:rPr>
                <w:rFonts w:ascii="Calibri" w:hAnsi="Calibri"/>
                <w:sz w:val="18"/>
                <w:szCs w:val="18"/>
              </w:rPr>
              <w:t>If value in K05 = no cooling, then value = N/A;</w:t>
            </w:r>
          </w:p>
          <w:p w14:paraId="308DB741" w14:textId="38B9C6A5" w:rsidR="00B25B99" w:rsidRPr="009B3A0C" w:rsidRDefault="004B1452" w:rsidP="0054226B">
            <w:pPr>
              <w:keepNext/>
              <w:jc w:val="center"/>
              <w:rPr>
                <w:rFonts w:ascii="Calibri" w:hAnsi="Calibri"/>
                <w:sz w:val="18"/>
                <w:szCs w:val="18"/>
              </w:rPr>
            </w:pPr>
            <w:r>
              <w:rPr>
                <w:rFonts w:ascii="Calibri" w:hAnsi="Calibri"/>
                <w:sz w:val="18"/>
                <w:szCs w:val="18"/>
              </w:rPr>
              <w:t>Else u</w:t>
            </w:r>
            <w:r w:rsidR="009D55C5">
              <w:rPr>
                <w:rFonts w:ascii="Calibri" w:hAnsi="Calibri"/>
                <w:sz w:val="18"/>
                <w:szCs w:val="18"/>
              </w:rPr>
              <w:t>ser Input: Decimal</w:t>
            </w:r>
            <w:r w:rsidR="00770256">
              <w:rPr>
                <w:rFonts w:ascii="Calibri" w:hAnsi="Calibri"/>
                <w:sz w:val="18"/>
                <w:szCs w:val="18"/>
              </w:rPr>
              <w:t>Nonnegative&gt;&gt;</w:t>
            </w:r>
          </w:p>
        </w:tc>
        <w:tc>
          <w:tcPr>
            <w:tcW w:w="1090" w:type="dxa"/>
            <w:tcBorders>
              <w:top w:val="single" w:sz="6" w:space="0" w:color="auto"/>
              <w:bottom w:val="single" w:sz="6" w:space="0" w:color="auto"/>
            </w:tcBorders>
            <w:vAlign w:val="bottom"/>
          </w:tcPr>
          <w:p w14:paraId="308DB742" w14:textId="77777777" w:rsidR="00B25B99" w:rsidRPr="009B3A0C" w:rsidRDefault="00770256" w:rsidP="0054226B">
            <w:pPr>
              <w:keepNext/>
              <w:jc w:val="center"/>
              <w:rPr>
                <w:rFonts w:ascii="Calibri" w:hAnsi="Calibri"/>
                <w:sz w:val="18"/>
                <w:szCs w:val="18"/>
              </w:rPr>
            </w:pPr>
            <w:r>
              <w:rPr>
                <w:rFonts w:ascii="Calibri" w:hAnsi="Calibri"/>
                <w:sz w:val="18"/>
                <w:szCs w:val="18"/>
              </w:rPr>
              <w:t>&lt;&lt;User selects from list: Ducted system, Ductless, Piping, Radiant&gt;&gt;</w:t>
            </w:r>
          </w:p>
        </w:tc>
        <w:tc>
          <w:tcPr>
            <w:tcW w:w="1090" w:type="dxa"/>
            <w:tcBorders>
              <w:top w:val="single" w:sz="6" w:space="0" w:color="auto"/>
              <w:bottom w:val="single" w:sz="6" w:space="0" w:color="auto"/>
            </w:tcBorders>
            <w:vAlign w:val="bottom"/>
          </w:tcPr>
          <w:p w14:paraId="55B1E657" w14:textId="537ED87F" w:rsidR="00F46D08" w:rsidRDefault="00770256" w:rsidP="0054226B">
            <w:pPr>
              <w:keepNext/>
              <w:jc w:val="center"/>
              <w:rPr>
                <w:rFonts w:ascii="Calibri" w:hAnsi="Calibri"/>
                <w:sz w:val="18"/>
                <w:szCs w:val="18"/>
              </w:rPr>
            </w:pPr>
            <w:r>
              <w:rPr>
                <w:rFonts w:ascii="Calibri" w:hAnsi="Calibri"/>
                <w:sz w:val="18"/>
                <w:szCs w:val="18"/>
              </w:rPr>
              <w:t>&lt;&lt;</w:t>
            </w:r>
            <w:r w:rsidR="00CC0B7B" w:rsidRPr="006457DC">
              <w:rPr>
                <w:sz w:val="20"/>
              </w:rPr>
              <w:t xml:space="preserve"> </w:t>
            </w:r>
            <w:r w:rsidR="00CC0B7B" w:rsidRPr="00CC0B7B">
              <w:rPr>
                <w:rFonts w:asciiTheme="minorHAnsi" w:hAnsiTheme="minorHAnsi" w:cstheme="minorHAnsi"/>
                <w:sz w:val="18"/>
                <w:szCs w:val="18"/>
              </w:rPr>
              <w:t>if K08 = Ductless, then value = No ducts, else</w:t>
            </w:r>
            <w:r w:rsidR="00F46D08">
              <w:rPr>
                <w:rFonts w:ascii="Calibri" w:hAnsi="Calibri"/>
                <w:sz w:val="18"/>
                <w:szCs w:val="18"/>
              </w:rPr>
              <w:t xml:space="preserve"> </w:t>
            </w:r>
            <w:r w:rsidR="00CC0B7B">
              <w:rPr>
                <w:rFonts w:ascii="Calibri" w:hAnsi="Calibri"/>
                <w:sz w:val="18"/>
                <w:szCs w:val="18"/>
              </w:rPr>
              <w:t>i</w:t>
            </w:r>
            <w:r w:rsidR="00F46D08">
              <w:rPr>
                <w:rFonts w:ascii="Calibri" w:hAnsi="Calibri"/>
                <w:sz w:val="18"/>
                <w:szCs w:val="18"/>
              </w:rPr>
              <w:t>f F01 = C, then value = Conditioned Space;</w:t>
            </w:r>
          </w:p>
          <w:p w14:paraId="308DB743" w14:textId="44446D15" w:rsidR="00F34B79" w:rsidRPr="009B3A0C" w:rsidRDefault="00F46D08" w:rsidP="00CC0B7B">
            <w:pPr>
              <w:keepNext/>
              <w:jc w:val="center"/>
              <w:rPr>
                <w:rFonts w:ascii="Calibri" w:hAnsi="Calibri"/>
                <w:sz w:val="18"/>
                <w:szCs w:val="18"/>
              </w:rPr>
            </w:pPr>
            <w:r w:rsidRPr="00CC0B7B">
              <w:rPr>
                <w:rFonts w:asciiTheme="minorHAnsi" w:hAnsiTheme="minorHAnsi" w:cstheme="minorHAnsi"/>
                <w:sz w:val="18"/>
                <w:szCs w:val="18"/>
              </w:rPr>
              <w:t>Else</w:t>
            </w:r>
            <w:r w:rsidR="00CC0B7B" w:rsidRPr="00CC0B7B">
              <w:rPr>
                <w:rFonts w:asciiTheme="minorHAnsi" w:hAnsiTheme="minorHAnsi" w:cstheme="minorHAnsi"/>
                <w:sz w:val="18"/>
                <w:szCs w:val="18"/>
              </w:rPr>
              <w:t xml:space="preserve"> if F01 = Option B, then</w:t>
            </w:r>
            <w:r>
              <w:rPr>
                <w:rFonts w:ascii="Calibri" w:hAnsi="Calibri"/>
                <w:sz w:val="18"/>
                <w:szCs w:val="18"/>
              </w:rPr>
              <w:t xml:space="preserve"> u</w:t>
            </w:r>
            <w:r w:rsidR="00770256">
              <w:rPr>
                <w:rFonts w:ascii="Calibri" w:hAnsi="Calibri"/>
                <w:sz w:val="18"/>
                <w:szCs w:val="18"/>
              </w:rPr>
              <w:t xml:space="preserve">ser selects from list: Conditioned space-, </w:t>
            </w:r>
            <w:r w:rsidR="00770256">
              <w:rPr>
                <w:rFonts w:ascii="Calibri" w:hAnsi="Calibri"/>
                <w:sz w:val="18"/>
                <w:szCs w:val="18"/>
              </w:rPr>
              <w:lastRenderedPageBreak/>
              <w:t>Duct</w:t>
            </w:r>
            <w:r w:rsidR="00CE0BB5">
              <w:rPr>
                <w:rFonts w:ascii="Calibri" w:hAnsi="Calibri"/>
                <w:sz w:val="18"/>
                <w:szCs w:val="18"/>
              </w:rPr>
              <w:t>s locate</w:t>
            </w:r>
            <w:r w:rsidR="00770256">
              <w:rPr>
                <w:rFonts w:ascii="Calibri" w:hAnsi="Calibri"/>
                <w:sz w:val="18"/>
                <w:szCs w:val="18"/>
              </w:rPr>
              <w:t>d in multiple places, Outdoor locations, Unconditioned attic, Unconditioned crawl space, Unconditioned garage&gt;&gt;</w:t>
            </w:r>
          </w:p>
        </w:tc>
        <w:tc>
          <w:tcPr>
            <w:tcW w:w="1090" w:type="dxa"/>
            <w:tcBorders>
              <w:top w:val="single" w:sz="6" w:space="0" w:color="auto"/>
              <w:bottom w:val="single" w:sz="6" w:space="0" w:color="auto"/>
            </w:tcBorders>
            <w:vAlign w:val="bottom"/>
          </w:tcPr>
          <w:p w14:paraId="308DB744" w14:textId="76A507B7" w:rsidR="00BE73AA" w:rsidRPr="009B3A0C" w:rsidRDefault="003F4E2E" w:rsidP="0054226B">
            <w:pPr>
              <w:keepNext/>
              <w:jc w:val="center"/>
              <w:rPr>
                <w:rFonts w:ascii="Calibri" w:hAnsi="Calibri"/>
                <w:sz w:val="18"/>
                <w:szCs w:val="18"/>
              </w:rPr>
            </w:pPr>
            <w:r>
              <w:rPr>
                <w:rFonts w:ascii="Calibri" w:hAnsi="Calibri"/>
                <w:sz w:val="18"/>
                <w:szCs w:val="18"/>
              </w:rPr>
              <w:lastRenderedPageBreak/>
              <w:t xml:space="preserve">&lt;&lt;if system is ductless, then display NA; elseif F01 = ‘Option B’ </w:t>
            </w:r>
            <w:r w:rsidR="009D55C5">
              <w:rPr>
                <w:rFonts w:ascii="Calibri" w:hAnsi="Calibri"/>
                <w:sz w:val="18"/>
                <w:szCs w:val="18"/>
              </w:rPr>
              <w:t>and</w:t>
            </w:r>
            <w:r>
              <w:rPr>
                <w:rFonts w:ascii="Calibri" w:hAnsi="Calibri"/>
                <w:sz w:val="18"/>
                <w:szCs w:val="18"/>
              </w:rPr>
              <w:t xml:space="preserve"> </w:t>
            </w:r>
            <w:r w:rsidR="009D55C5">
              <w:rPr>
                <w:rFonts w:ascii="Calibri" w:hAnsi="Calibri"/>
                <w:sz w:val="18"/>
                <w:szCs w:val="18"/>
              </w:rPr>
              <w:t xml:space="preserve">A09 </w:t>
            </w:r>
            <w:r>
              <w:rPr>
                <w:rFonts w:ascii="Calibri" w:hAnsi="Calibri"/>
                <w:sz w:val="18"/>
                <w:szCs w:val="18"/>
              </w:rPr>
              <w:t>= 1, 2, 4, or 8-16, then display R-8; else display R-6&gt;&gt;</w:t>
            </w:r>
          </w:p>
        </w:tc>
        <w:tc>
          <w:tcPr>
            <w:tcW w:w="1091" w:type="dxa"/>
            <w:tcBorders>
              <w:top w:val="single" w:sz="6" w:space="0" w:color="auto"/>
              <w:bottom w:val="single" w:sz="6" w:space="0" w:color="auto"/>
            </w:tcBorders>
            <w:vAlign w:val="bottom"/>
          </w:tcPr>
          <w:p w14:paraId="308DB745" w14:textId="77777777" w:rsidR="00B25B99" w:rsidRPr="009B3A0C" w:rsidRDefault="005B0652" w:rsidP="0054226B">
            <w:pPr>
              <w:keepNext/>
              <w:jc w:val="center"/>
              <w:rPr>
                <w:rFonts w:ascii="Calibri" w:hAnsi="Calibri"/>
                <w:sz w:val="18"/>
                <w:szCs w:val="18"/>
              </w:rPr>
            </w:pPr>
            <w:r>
              <w:rPr>
                <w:rFonts w:ascii="Calibri" w:hAnsi="Calibri"/>
                <w:sz w:val="18"/>
                <w:szCs w:val="18"/>
              </w:rPr>
              <w:t xml:space="preserve">&lt;&lt;User selects from list: Energy Management System (EMS), </w:t>
            </w:r>
            <w:r w:rsidR="00CE0BB5">
              <w:rPr>
                <w:rFonts w:ascii="Calibri" w:hAnsi="Calibri"/>
                <w:sz w:val="18"/>
                <w:szCs w:val="18"/>
              </w:rPr>
              <w:t>Setback thermostat</w:t>
            </w:r>
            <w:r w:rsidR="005D4464">
              <w:rPr>
                <w:rFonts w:ascii="Calibri" w:hAnsi="Calibri"/>
                <w:sz w:val="18"/>
                <w:szCs w:val="18"/>
              </w:rPr>
              <w:t>, or NA</w:t>
            </w:r>
            <w:r>
              <w:rPr>
                <w:rFonts w:ascii="Calibri" w:hAnsi="Calibri"/>
                <w:sz w:val="18"/>
                <w:szCs w:val="18"/>
              </w:rPr>
              <w:t>&gt;&gt;</w:t>
            </w:r>
          </w:p>
        </w:tc>
        <w:tc>
          <w:tcPr>
            <w:tcW w:w="2141" w:type="dxa"/>
            <w:tcBorders>
              <w:top w:val="single" w:sz="6" w:space="0" w:color="auto"/>
              <w:bottom w:val="single" w:sz="6" w:space="0" w:color="auto"/>
              <w:right w:val="single" w:sz="4" w:space="0" w:color="auto"/>
            </w:tcBorders>
            <w:vAlign w:val="bottom"/>
          </w:tcPr>
          <w:p w14:paraId="308DB746" w14:textId="77777777" w:rsidR="00B25B99" w:rsidRPr="009B3A0C" w:rsidRDefault="005B0652" w:rsidP="0054226B">
            <w:pPr>
              <w:keepNext/>
              <w:jc w:val="center"/>
              <w:rPr>
                <w:rFonts w:ascii="Calibri" w:hAnsi="Calibri"/>
                <w:sz w:val="18"/>
                <w:szCs w:val="18"/>
              </w:rPr>
            </w:pPr>
            <w:r>
              <w:rPr>
                <w:rFonts w:ascii="Calibri" w:hAnsi="Calibri"/>
                <w:sz w:val="18"/>
                <w:szCs w:val="18"/>
              </w:rPr>
              <w:t>&lt;&lt;User Input: Text&gt;&gt;</w:t>
            </w:r>
          </w:p>
        </w:tc>
      </w:tr>
      <w:tr w:rsidR="00B25B99" w:rsidRPr="00BC3BC8" w14:paraId="308DB754" w14:textId="77777777" w:rsidTr="00704276">
        <w:trPr>
          <w:trHeight w:val="250"/>
        </w:trPr>
        <w:tc>
          <w:tcPr>
            <w:tcW w:w="1346" w:type="dxa"/>
            <w:tcBorders>
              <w:top w:val="single" w:sz="6" w:space="0" w:color="auto"/>
              <w:left w:val="single" w:sz="4" w:space="0" w:color="auto"/>
              <w:bottom w:val="single" w:sz="6" w:space="0" w:color="auto"/>
            </w:tcBorders>
          </w:tcPr>
          <w:p w14:paraId="308DB748" w14:textId="3219C535" w:rsidR="00B25B99" w:rsidRPr="009B3A0C" w:rsidRDefault="00B25B99" w:rsidP="0054226B">
            <w:pPr>
              <w:keepNext/>
              <w:rPr>
                <w:rFonts w:ascii="Calibri" w:hAnsi="Calibri"/>
                <w:sz w:val="18"/>
                <w:szCs w:val="18"/>
              </w:rPr>
            </w:pPr>
          </w:p>
        </w:tc>
        <w:tc>
          <w:tcPr>
            <w:tcW w:w="1091" w:type="dxa"/>
            <w:tcBorders>
              <w:top w:val="single" w:sz="6" w:space="0" w:color="auto"/>
              <w:bottom w:val="single" w:sz="6" w:space="0" w:color="auto"/>
            </w:tcBorders>
          </w:tcPr>
          <w:p w14:paraId="308DB749" w14:textId="77777777" w:rsidR="00B25B99" w:rsidRPr="009B3A0C" w:rsidRDefault="00B25B99" w:rsidP="0054226B">
            <w:pPr>
              <w:keepNext/>
              <w:rPr>
                <w:rFonts w:ascii="Calibri" w:hAnsi="Calibri"/>
                <w:sz w:val="18"/>
                <w:szCs w:val="18"/>
              </w:rPr>
            </w:pPr>
          </w:p>
        </w:tc>
        <w:tc>
          <w:tcPr>
            <w:tcW w:w="1091" w:type="dxa"/>
            <w:tcBorders>
              <w:top w:val="single" w:sz="6" w:space="0" w:color="auto"/>
              <w:bottom w:val="single" w:sz="6" w:space="0" w:color="auto"/>
            </w:tcBorders>
          </w:tcPr>
          <w:p w14:paraId="308DB74A"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B"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C"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D"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E"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F"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50"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51" w14:textId="77777777" w:rsidR="00B25B99" w:rsidRPr="009B3A0C" w:rsidRDefault="00B25B99" w:rsidP="0054226B">
            <w:pPr>
              <w:keepNext/>
              <w:rPr>
                <w:rFonts w:ascii="Calibri" w:hAnsi="Calibri"/>
                <w:sz w:val="18"/>
                <w:szCs w:val="18"/>
              </w:rPr>
            </w:pPr>
          </w:p>
        </w:tc>
        <w:tc>
          <w:tcPr>
            <w:tcW w:w="1091" w:type="dxa"/>
            <w:tcBorders>
              <w:top w:val="single" w:sz="6" w:space="0" w:color="auto"/>
              <w:bottom w:val="single" w:sz="6" w:space="0" w:color="auto"/>
            </w:tcBorders>
          </w:tcPr>
          <w:p w14:paraId="308DB752" w14:textId="77777777" w:rsidR="00B25B99" w:rsidRPr="009B3A0C" w:rsidRDefault="00B25B99" w:rsidP="0054226B">
            <w:pPr>
              <w:keepNext/>
              <w:rPr>
                <w:rFonts w:ascii="Calibri" w:hAnsi="Calibri"/>
                <w:sz w:val="18"/>
                <w:szCs w:val="18"/>
              </w:rPr>
            </w:pPr>
          </w:p>
        </w:tc>
        <w:tc>
          <w:tcPr>
            <w:tcW w:w="2141" w:type="dxa"/>
            <w:tcBorders>
              <w:top w:val="single" w:sz="6" w:space="0" w:color="auto"/>
              <w:bottom w:val="single" w:sz="6" w:space="0" w:color="auto"/>
              <w:right w:val="single" w:sz="4" w:space="0" w:color="auto"/>
            </w:tcBorders>
          </w:tcPr>
          <w:p w14:paraId="308DB753" w14:textId="77777777" w:rsidR="00B25B99" w:rsidRPr="009B3A0C" w:rsidRDefault="00B25B99" w:rsidP="0054226B">
            <w:pPr>
              <w:keepNext/>
              <w:rPr>
                <w:rFonts w:ascii="Calibri" w:hAnsi="Calibri"/>
                <w:sz w:val="18"/>
                <w:szCs w:val="18"/>
              </w:rPr>
            </w:pPr>
          </w:p>
        </w:tc>
      </w:tr>
      <w:tr w:rsidR="00B25B99" w:rsidRPr="00BC3BC8" w14:paraId="308DB758" w14:textId="77777777" w:rsidTr="00704276">
        <w:trPr>
          <w:trHeight w:val="250"/>
        </w:trPr>
        <w:tc>
          <w:tcPr>
            <w:tcW w:w="14390" w:type="dxa"/>
            <w:gridSpan w:val="12"/>
            <w:tcBorders>
              <w:top w:val="single" w:sz="6" w:space="0" w:color="auto"/>
              <w:left w:val="single" w:sz="4" w:space="0" w:color="auto"/>
              <w:bottom w:val="single" w:sz="4" w:space="0" w:color="auto"/>
              <w:right w:val="single" w:sz="4" w:space="0" w:color="auto"/>
            </w:tcBorders>
          </w:tcPr>
          <w:p w14:paraId="3A08794F" w14:textId="1487E3F4" w:rsidR="001105EE" w:rsidRDefault="001105EE" w:rsidP="0054226B">
            <w:pPr>
              <w:keepNext/>
              <w:rPr>
                <w:rFonts w:ascii="Calibri" w:hAnsi="Calibri"/>
                <w:sz w:val="18"/>
                <w:szCs w:val="18"/>
              </w:rPr>
            </w:pPr>
            <w:r>
              <w:rPr>
                <w:rFonts w:ascii="Calibri" w:hAnsi="Calibri"/>
                <w:sz w:val="18"/>
                <w:szCs w:val="18"/>
              </w:rPr>
              <w:t>Notes</w:t>
            </w:r>
          </w:p>
          <w:p w14:paraId="07EF81EB" w14:textId="1CEF16FF" w:rsidR="004570AE" w:rsidRDefault="001105EE" w:rsidP="0054226B">
            <w:pPr>
              <w:keepNext/>
              <w:numPr>
                <w:ilvl w:val="0"/>
                <w:numId w:val="13"/>
              </w:numPr>
              <w:ind w:left="330"/>
              <w:rPr>
                <w:rFonts w:ascii="Calibri" w:hAnsi="Calibri"/>
                <w:sz w:val="18"/>
                <w:szCs w:val="18"/>
              </w:rPr>
            </w:pPr>
            <w:r>
              <w:rPr>
                <w:rFonts w:ascii="Calibri" w:hAnsi="Calibri"/>
                <w:sz w:val="18"/>
                <w:szCs w:val="18"/>
              </w:rPr>
              <w:t>Any gas heating</w:t>
            </w:r>
            <w:r w:rsidR="00936338">
              <w:rPr>
                <w:rFonts w:ascii="Calibri" w:hAnsi="Calibri"/>
                <w:sz w:val="18"/>
                <w:szCs w:val="18"/>
              </w:rPr>
              <w:t>,</w:t>
            </w:r>
            <w:r>
              <w:rPr>
                <w:rFonts w:ascii="Calibri" w:hAnsi="Calibri"/>
                <w:sz w:val="18"/>
                <w:szCs w:val="18"/>
              </w:rPr>
              <w:t xml:space="preserve"> h</w:t>
            </w:r>
            <w:r w:rsidR="004570AE">
              <w:rPr>
                <w:rFonts w:ascii="Calibri" w:hAnsi="Calibri"/>
                <w:sz w:val="18"/>
                <w:szCs w:val="18"/>
              </w:rPr>
              <w:t xml:space="preserve">eat pump </w:t>
            </w:r>
            <w:r>
              <w:rPr>
                <w:rFonts w:ascii="Calibri" w:hAnsi="Calibri"/>
                <w:sz w:val="18"/>
                <w:szCs w:val="18"/>
              </w:rPr>
              <w:t xml:space="preserve">or cooling </w:t>
            </w:r>
            <w:r w:rsidR="00936338">
              <w:rPr>
                <w:rFonts w:ascii="Calibri" w:hAnsi="Calibri"/>
                <w:sz w:val="18"/>
                <w:szCs w:val="18"/>
              </w:rPr>
              <w:t>appliance</w:t>
            </w:r>
            <w:r>
              <w:rPr>
                <w:rFonts w:ascii="Calibri" w:hAnsi="Calibri"/>
                <w:sz w:val="18"/>
                <w:szCs w:val="18"/>
              </w:rPr>
              <w:t xml:space="preserve"> </w:t>
            </w:r>
            <w:r w:rsidR="004570AE">
              <w:rPr>
                <w:rFonts w:ascii="Calibri" w:hAnsi="Calibri"/>
                <w:sz w:val="18"/>
                <w:szCs w:val="18"/>
              </w:rPr>
              <w:t xml:space="preserve">sold in California will meet the minimum appliance efficiency standard. </w:t>
            </w:r>
            <w:r>
              <w:rPr>
                <w:rFonts w:ascii="Calibri" w:hAnsi="Calibri"/>
                <w:sz w:val="18"/>
                <w:szCs w:val="18"/>
              </w:rPr>
              <w:t xml:space="preserve">Models can be checked at at </w:t>
            </w:r>
            <w:hyperlink r:id="rId23" w:history="1">
              <w:r w:rsidRPr="00BE2A2B">
                <w:rPr>
                  <w:rStyle w:val="Hyperlink"/>
                  <w:rFonts w:ascii="Calibri" w:hAnsi="Calibri"/>
                  <w:sz w:val="18"/>
                  <w:szCs w:val="18"/>
                </w:rPr>
                <w:t>https://cacertappliances.energy.ca.gov/</w:t>
              </w:r>
            </w:hyperlink>
            <w:r w:rsidR="00936338">
              <w:rPr>
                <w:rFonts w:ascii="Calibri" w:hAnsi="Calibri"/>
                <w:sz w:val="18"/>
                <w:szCs w:val="18"/>
              </w:rPr>
              <w:t>.</w:t>
            </w:r>
          </w:p>
          <w:p w14:paraId="64166773" w14:textId="77777777" w:rsidR="004570AE" w:rsidRDefault="004570AE" w:rsidP="0054226B">
            <w:pPr>
              <w:keepNext/>
              <w:numPr>
                <w:ilvl w:val="0"/>
                <w:numId w:val="13"/>
              </w:numPr>
              <w:ind w:left="330"/>
              <w:rPr>
                <w:rFonts w:ascii="Calibri" w:hAnsi="Calibri"/>
                <w:sz w:val="18"/>
                <w:szCs w:val="18"/>
              </w:rPr>
            </w:pPr>
            <w:r>
              <w:rPr>
                <w:rFonts w:ascii="Calibri" w:hAnsi="Calibri"/>
                <w:sz w:val="18"/>
                <w:szCs w:val="18"/>
              </w:rPr>
              <w:t>If ducted equipment, the duct location must be inside conditioned space if the project is in climate zone 4 or 8-16 and Table F, column 01 is set to Option C.</w:t>
            </w:r>
          </w:p>
          <w:p w14:paraId="308DB757" w14:textId="4A8BA448" w:rsidR="004570AE" w:rsidRPr="009B3A0C" w:rsidRDefault="004570AE" w:rsidP="0054226B">
            <w:pPr>
              <w:keepNext/>
              <w:numPr>
                <w:ilvl w:val="0"/>
                <w:numId w:val="13"/>
              </w:numPr>
              <w:ind w:left="330"/>
              <w:rPr>
                <w:rFonts w:ascii="Calibri" w:hAnsi="Calibri"/>
                <w:sz w:val="18"/>
                <w:szCs w:val="18"/>
              </w:rPr>
            </w:pPr>
            <w:r w:rsidRPr="009B3A0C">
              <w:rPr>
                <w:rFonts w:ascii="Calibri" w:hAnsi="Calibri"/>
                <w:sz w:val="18"/>
                <w:szCs w:val="18"/>
              </w:rPr>
              <w:t>The prescriptive requirements preclude the use of bypass ducts in association with zonally controlled systems. A HERS Rater shall verify that zonally controlled systems have no bypass ducts.</w:t>
            </w:r>
          </w:p>
        </w:tc>
      </w:tr>
    </w:tbl>
    <w:p w14:paraId="308DB769" w14:textId="7302C240" w:rsidR="0031551A" w:rsidRDefault="0031551A" w:rsidP="0031551A">
      <w:pPr>
        <w:rPr>
          <w:rFonts w:ascii="Calibri" w:hAnsi="Calibri"/>
        </w:rPr>
      </w:pPr>
    </w:p>
    <w:tbl>
      <w:tblPr>
        <w:tblStyle w:val="TableGrid"/>
        <w:tblW w:w="0" w:type="auto"/>
        <w:tblLook w:val="04A0" w:firstRow="1" w:lastRow="0" w:firstColumn="1" w:lastColumn="0" w:noHBand="0" w:noVBand="1"/>
      </w:tblPr>
      <w:tblGrid>
        <w:gridCol w:w="1654"/>
        <w:gridCol w:w="1562"/>
        <w:gridCol w:w="1860"/>
        <w:gridCol w:w="1583"/>
        <w:gridCol w:w="1896"/>
        <w:gridCol w:w="1843"/>
        <w:gridCol w:w="1833"/>
        <w:gridCol w:w="2159"/>
      </w:tblGrid>
      <w:tr w:rsidR="004570AE" w14:paraId="09EB607D" w14:textId="77777777" w:rsidTr="00FA39D6">
        <w:tc>
          <w:tcPr>
            <w:tcW w:w="14390" w:type="dxa"/>
            <w:gridSpan w:val="8"/>
          </w:tcPr>
          <w:p w14:paraId="0DD6F115" w14:textId="77777777" w:rsidR="004570AE" w:rsidRPr="0095485E" w:rsidRDefault="004570AE" w:rsidP="00FA39D6">
            <w:pPr>
              <w:rPr>
                <w:rFonts w:asciiTheme="minorHAnsi" w:hAnsiTheme="minorHAnsi"/>
                <w:sz w:val="20"/>
              </w:rPr>
            </w:pPr>
            <w:r w:rsidRPr="00644870">
              <w:rPr>
                <w:rFonts w:asciiTheme="minorHAnsi" w:hAnsiTheme="minorHAnsi"/>
                <w:b/>
                <w:sz w:val="20"/>
              </w:rPr>
              <w:t>L.</w:t>
            </w:r>
            <w:r w:rsidRPr="0095485E">
              <w:rPr>
                <w:rFonts w:asciiTheme="minorHAnsi" w:hAnsiTheme="minorHAnsi"/>
                <w:sz w:val="20"/>
              </w:rPr>
              <w:t xml:space="preserve"> </w:t>
            </w:r>
            <w:r w:rsidRPr="0095485E">
              <w:rPr>
                <w:rFonts w:asciiTheme="minorHAnsi" w:hAnsiTheme="minorHAnsi"/>
                <w:b/>
                <w:sz w:val="20"/>
              </w:rPr>
              <w:t>Ventilation Cooling in Climate Zones 8-14</w:t>
            </w:r>
            <w:r w:rsidRPr="0095485E">
              <w:rPr>
                <w:rFonts w:asciiTheme="minorHAnsi" w:hAnsiTheme="minorHAnsi"/>
                <w:sz w:val="20"/>
              </w:rPr>
              <w:t xml:space="preserve"> (Section 150.1(c)12)</w:t>
            </w:r>
          </w:p>
        </w:tc>
      </w:tr>
      <w:tr w:rsidR="00E004BB" w14:paraId="430E4DAA" w14:textId="77777777" w:rsidTr="00FA39D6">
        <w:tc>
          <w:tcPr>
            <w:tcW w:w="14390" w:type="dxa"/>
            <w:gridSpan w:val="8"/>
          </w:tcPr>
          <w:p w14:paraId="563ED215" w14:textId="1E477755" w:rsidR="00E004BB" w:rsidRPr="0095485E" w:rsidRDefault="00E004BB" w:rsidP="00FA39D6">
            <w:pPr>
              <w:rPr>
                <w:rFonts w:asciiTheme="minorHAnsi" w:hAnsiTheme="minorHAnsi"/>
                <w:sz w:val="20"/>
              </w:rPr>
            </w:pPr>
            <w:r>
              <w:rPr>
                <w:rFonts w:asciiTheme="minorHAnsi" w:hAnsiTheme="minorHAnsi"/>
                <w:sz w:val="20"/>
              </w:rPr>
              <w:lastRenderedPageBreak/>
              <w:t>&lt;&lt;if A09 = 8 – 14</w:t>
            </w:r>
            <w:r w:rsidR="006660E1">
              <w:rPr>
                <w:rFonts w:asciiTheme="minorHAnsi" w:hAnsiTheme="minorHAnsi"/>
                <w:sz w:val="20"/>
              </w:rPr>
              <w:t xml:space="preserve"> </w:t>
            </w:r>
            <w:r w:rsidR="006660E1" w:rsidRPr="006660E1">
              <w:rPr>
                <w:rFonts w:asciiTheme="minorHAnsi" w:hAnsiTheme="minorHAnsi" w:cstheme="minorHAnsi"/>
                <w:sz w:val="20"/>
              </w:rPr>
              <w:t>and A11 = Single Family</w:t>
            </w:r>
            <w:r>
              <w:rPr>
                <w:rFonts w:asciiTheme="minorHAnsi" w:hAnsiTheme="minorHAnsi"/>
                <w:sz w:val="20"/>
              </w:rPr>
              <w:t>,</w:t>
            </w:r>
            <w:r w:rsidR="005738FD">
              <w:rPr>
                <w:rFonts w:asciiTheme="minorHAnsi" w:hAnsiTheme="minorHAnsi"/>
                <w:sz w:val="20"/>
              </w:rPr>
              <w:t xml:space="preserve"> show Table L;</w:t>
            </w:r>
            <w:r>
              <w:rPr>
                <w:rFonts w:asciiTheme="minorHAnsi" w:hAnsiTheme="minorHAnsi"/>
                <w:sz w:val="20"/>
              </w:rPr>
              <w:t xml:space="preserve"> else display the “section does not apply” </w:t>
            </w:r>
            <w:r w:rsidRPr="006660E1">
              <w:rPr>
                <w:rFonts w:asciiTheme="minorHAnsi" w:hAnsiTheme="minorHAnsi" w:cstheme="minorHAnsi"/>
                <w:sz w:val="20"/>
              </w:rPr>
              <w:t>message</w:t>
            </w:r>
            <w:r w:rsidR="006660E1" w:rsidRPr="006660E1">
              <w:rPr>
                <w:rFonts w:asciiTheme="minorHAnsi" w:hAnsiTheme="minorHAnsi" w:cstheme="minorHAnsi"/>
                <w:sz w:val="20"/>
              </w:rPr>
              <w:t xml:space="preserve"> (if A11 = Multi Family or Multi Family with central water heating, do not show table)</w:t>
            </w:r>
            <w:r w:rsidRPr="006660E1">
              <w:rPr>
                <w:rFonts w:asciiTheme="minorHAnsi" w:hAnsiTheme="minorHAnsi" w:cstheme="minorHAnsi"/>
                <w:sz w:val="20"/>
              </w:rPr>
              <w:t>&gt;&gt;</w:t>
            </w:r>
          </w:p>
        </w:tc>
      </w:tr>
      <w:tr w:rsidR="00207197" w:rsidRPr="0095485E" w14:paraId="204023FD" w14:textId="77777777" w:rsidTr="001F2244">
        <w:tc>
          <w:tcPr>
            <w:tcW w:w="1654" w:type="dxa"/>
            <w:vAlign w:val="bottom"/>
          </w:tcPr>
          <w:p w14:paraId="25E1552F" w14:textId="77777777" w:rsidR="004570AE" w:rsidRPr="0095485E" w:rsidRDefault="004570AE" w:rsidP="00FA39D6">
            <w:pPr>
              <w:jc w:val="center"/>
              <w:rPr>
                <w:rFonts w:asciiTheme="minorHAnsi" w:hAnsiTheme="minorHAnsi"/>
                <w:sz w:val="18"/>
              </w:rPr>
            </w:pPr>
            <w:r w:rsidRPr="0095485E">
              <w:rPr>
                <w:rFonts w:asciiTheme="minorHAnsi" w:hAnsiTheme="minorHAnsi"/>
                <w:sz w:val="18"/>
              </w:rPr>
              <w:t>01</w:t>
            </w:r>
          </w:p>
        </w:tc>
        <w:tc>
          <w:tcPr>
            <w:tcW w:w="1562" w:type="dxa"/>
            <w:vAlign w:val="bottom"/>
          </w:tcPr>
          <w:p w14:paraId="508DA146" w14:textId="77777777" w:rsidR="004570AE" w:rsidRPr="0095485E" w:rsidRDefault="004570AE" w:rsidP="00FA39D6">
            <w:pPr>
              <w:jc w:val="center"/>
              <w:rPr>
                <w:rFonts w:asciiTheme="minorHAnsi" w:hAnsiTheme="minorHAnsi"/>
                <w:sz w:val="18"/>
              </w:rPr>
            </w:pPr>
            <w:r>
              <w:rPr>
                <w:rFonts w:asciiTheme="minorHAnsi" w:hAnsiTheme="minorHAnsi"/>
                <w:sz w:val="18"/>
              </w:rPr>
              <w:t>02</w:t>
            </w:r>
          </w:p>
        </w:tc>
        <w:tc>
          <w:tcPr>
            <w:tcW w:w="1860" w:type="dxa"/>
            <w:vAlign w:val="bottom"/>
          </w:tcPr>
          <w:p w14:paraId="6470D2EB" w14:textId="77777777" w:rsidR="004570AE" w:rsidRPr="0095485E" w:rsidRDefault="004570AE" w:rsidP="00FA39D6">
            <w:pPr>
              <w:jc w:val="center"/>
              <w:rPr>
                <w:rFonts w:asciiTheme="minorHAnsi" w:hAnsiTheme="minorHAnsi"/>
                <w:sz w:val="18"/>
              </w:rPr>
            </w:pPr>
            <w:r>
              <w:rPr>
                <w:rFonts w:asciiTheme="minorHAnsi" w:hAnsiTheme="minorHAnsi"/>
                <w:sz w:val="18"/>
              </w:rPr>
              <w:t>03</w:t>
            </w:r>
          </w:p>
        </w:tc>
        <w:tc>
          <w:tcPr>
            <w:tcW w:w="1583" w:type="dxa"/>
            <w:vAlign w:val="bottom"/>
          </w:tcPr>
          <w:p w14:paraId="57586F11" w14:textId="77777777" w:rsidR="004570AE" w:rsidRPr="0095485E" w:rsidRDefault="004570AE" w:rsidP="00FA39D6">
            <w:pPr>
              <w:jc w:val="center"/>
              <w:rPr>
                <w:rFonts w:asciiTheme="minorHAnsi" w:hAnsiTheme="minorHAnsi"/>
                <w:sz w:val="18"/>
              </w:rPr>
            </w:pPr>
            <w:r>
              <w:rPr>
                <w:rFonts w:asciiTheme="minorHAnsi" w:hAnsiTheme="minorHAnsi"/>
                <w:sz w:val="18"/>
              </w:rPr>
              <w:t>04</w:t>
            </w:r>
          </w:p>
        </w:tc>
        <w:tc>
          <w:tcPr>
            <w:tcW w:w="1896" w:type="dxa"/>
            <w:vAlign w:val="bottom"/>
          </w:tcPr>
          <w:p w14:paraId="76A9B604" w14:textId="77777777" w:rsidR="004570AE" w:rsidRPr="0095485E" w:rsidRDefault="004570AE" w:rsidP="00FA39D6">
            <w:pPr>
              <w:jc w:val="center"/>
              <w:rPr>
                <w:rFonts w:asciiTheme="minorHAnsi" w:hAnsiTheme="minorHAnsi"/>
                <w:sz w:val="18"/>
              </w:rPr>
            </w:pPr>
            <w:r>
              <w:rPr>
                <w:rFonts w:asciiTheme="minorHAnsi" w:hAnsiTheme="minorHAnsi"/>
                <w:sz w:val="18"/>
              </w:rPr>
              <w:t>05</w:t>
            </w:r>
          </w:p>
        </w:tc>
        <w:tc>
          <w:tcPr>
            <w:tcW w:w="1843" w:type="dxa"/>
            <w:vAlign w:val="bottom"/>
          </w:tcPr>
          <w:p w14:paraId="67B8A54C" w14:textId="77777777" w:rsidR="004570AE" w:rsidRPr="0095485E" w:rsidRDefault="004570AE" w:rsidP="00FA39D6">
            <w:pPr>
              <w:jc w:val="center"/>
              <w:rPr>
                <w:rFonts w:asciiTheme="minorHAnsi" w:hAnsiTheme="minorHAnsi"/>
                <w:sz w:val="18"/>
              </w:rPr>
            </w:pPr>
            <w:r>
              <w:rPr>
                <w:rFonts w:asciiTheme="minorHAnsi" w:hAnsiTheme="minorHAnsi"/>
                <w:sz w:val="18"/>
              </w:rPr>
              <w:t>06</w:t>
            </w:r>
          </w:p>
        </w:tc>
        <w:tc>
          <w:tcPr>
            <w:tcW w:w="1833" w:type="dxa"/>
            <w:vAlign w:val="bottom"/>
          </w:tcPr>
          <w:p w14:paraId="31AA398A" w14:textId="77777777" w:rsidR="004570AE" w:rsidRPr="0095485E" w:rsidRDefault="004570AE" w:rsidP="00FA39D6">
            <w:pPr>
              <w:jc w:val="center"/>
              <w:rPr>
                <w:rFonts w:asciiTheme="minorHAnsi" w:hAnsiTheme="minorHAnsi"/>
                <w:sz w:val="18"/>
              </w:rPr>
            </w:pPr>
            <w:r>
              <w:rPr>
                <w:rFonts w:asciiTheme="minorHAnsi" w:hAnsiTheme="minorHAnsi"/>
                <w:sz w:val="18"/>
              </w:rPr>
              <w:t>07</w:t>
            </w:r>
          </w:p>
        </w:tc>
        <w:tc>
          <w:tcPr>
            <w:tcW w:w="2159" w:type="dxa"/>
            <w:vAlign w:val="bottom"/>
          </w:tcPr>
          <w:p w14:paraId="6A6E304F" w14:textId="77777777" w:rsidR="004570AE" w:rsidRPr="0095485E" w:rsidRDefault="004570AE" w:rsidP="00FA39D6">
            <w:pPr>
              <w:jc w:val="center"/>
              <w:rPr>
                <w:rFonts w:asciiTheme="minorHAnsi" w:hAnsiTheme="minorHAnsi"/>
                <w:sz w:val="18"/>
              </w:rPr>
            </w:pPr>
            <w:r>
              <w:rPr>
                <w:rFonts w:asciiTheme="minorHAnsi" w:hAnsiTheme="minorHAnsi"/>
                <w:sz w:val="18"/>
              </w:rPr>
              <w:t>08</w:t>
            </w:r>
          </w:p>
        </w:tc>
      </w:tr>
      <w:tr w:rsidR="00207197" w:rsidRPr="0095485E" w14:paraId="38ED1856" w14:textId="77777777" w:rsidTr="001F2244">
        <w:tc>
          <w:tcPr>
            <w:tcW w:w="8555" w:type="dxa"/>
            <w:gridSpan w:val="5"/>
            <w:vAlign w:val="bottom"/>
          </w:tcPr>
          <w:p w14:paraId="57B159DB" w14:textId="77777777" w:rsidR="004570AE" w:rsidRPr="0095485E" w:rsidRDefault="004570AE" w:rsidP="00FA39D6">
            <w:pPr>
              <w:jc w:val="center"/>
              <w:rPr>
                <w:rFonts w:asciiTheme="minorHAnsi" w:hAnsiTheme="minorHAnsi"/>
                <w:b/>
                <w:sz w:val="18"/>
              </w:rPr>
            </w:pPr>
            <w:r w:rsidRPr="0095485E">
              <w:rPr>
                <w:rFonts w:asciiTheme="minorHAnsi" w:hAnsiTheme="minorHAnsi"/>
                <w:b/>
                <w:sz w:val="18"/>
              </w:rPr>
              <w:t>Proposed</w:t>
            </w:r>
          </w:p>
        </w:tc>
        <w:tc>
          <w:tcPr>
            <w:tcW w:w="3676" w:type="dxa"/>
            <w:gridSpan w:val="2"/>
            <w:vAlign w:val="bottom"/>
          </w:tcPr>
          <w:p w14:paraId="49D10232" w14:textId="77777777" w:rsidR="004570AE" w:rsidRPr="0095485E" w:rsidRDefault="004570AE" w:rsidP="00FA39D6">
            <w:pPr>
              <w:jc w:val="center"/>
              <w:rPr>
                <w:rFonts w:asciiTheme="minorHAnsi" w:hAnsiTheme="minorHAnsi"/>
                <w:b/>
                <w:sz w:val="18"/>
              </w:rPr>
            </w:pPr>
            <w:r w:rsidRPr="0095485E">
              <w:rPr>
                <w:rFonts w:asciiTheme="minorHAnsi" w:hAnsiTheme="minorHAnsi"/>
                <w:b/>
                <w:sz w:val="18"/>
              </w:rPr>
              <w:t>Required</w:t>
            </w:r>
          </w:p>
        </w:tc>
        <w:tc>
          <w:tcPr>
            <w:tcW w:w="2159" w:type="dxa"/>
            <w:vAlign w:val="bottom"/>
          </w:tcPr>
          <w:p w14:paraId="724E179F" w14:textId="77777777" w:rsidR="004570AE" w:rsidRPr="0095485E" w:rsidRDefault="004570AE" w:rsidP="00FA39D6">
            <w:pPr>
              <w:jc w:val="center"/>
              <w:rPr>
                <w:rFonts w:asciiTheme="minorHAnsi" w:hAnsiTheme="minorHAnsi"/>
                <w:b/>
                <w:sz w:val="18"/>
              </w:rPr>
            </w:pPr>
          </w:p>
        </w:tc>
      </w:tr>
      <w:tr w:rsidR="00207197" w:rsidRPr="0095485E" w14:paraId="57E780AC" w14:textId="77777777" w:rsidTr="001F2244">
        <w:tc>
          <w:tcPr>
            <w:tcW w:w="1654" w:type="dxa"/>
            <w:vAlign w:val="bottom"/>
          </w:tcPr>
          <w:p w14:paraId="7ACB7288" w14:textId="52383FDF" w:rsidR="004570AE" w:rsidRPr="0095485E" w:rsidRDefault="004570AE" w:rsidP="00FA39D6">
            <w:pPr>
              <w:jc w:val="center"/>
              <w:rPr>
                <w:rFonts w:asciiTheme="minorHAnsi" w:hAnsiTheme="minorHAnsi"/>
                <w:sz w:val="18"/>
              </w:rPr>
            </w:pPr>
            <w:r>
              <w:rPr>
                <w:rFonts w:ascii="Calibri" w:hAnsi="Calibri"/>
                <w:sz w:val="18"/>
                <w:szCs w:val="18"/>
              </w:rPr>
              <w:t xml:space="preserve">Air Flow Rate (in CFM) for Certified Whole House Fan </w:t>
            </w:r>
          </w:p>
        </w:tc>
        <w:tc>
          <w:tcPr>
            <w:tcW w:w="1562" w:type="dxa"/>
            <w:vAlign w:val="bottom"/>
          </w:tcPr>
          <w:p w14:paraId="69F5BCB2" w14:textId="31536BC8" w:rsidR="004570AE" w:rsidRPr="0095485E" w:rsidRDefault="004570AE" w:rsidP="00FA39D6">
            <w:pPr>
              <w:jc w:val="center"/>
              <w:rPr>
                <w:rFonts w:asciiTheme="minorHAnsi" w:hAnsiTheme="minorHAnsi"/>
                <w:sz w:val="18"/>
              </w:rPr>
            </w:pPr>
            <w:r>
              <w:rPr>
                <w:rFonts w:ascii="Calibri" w:hAnsi="Calibri"/>
                <w:sz w:val="18"/>
                <w:szCs w:val="18"/>
              </w:rPr>
              <w:t>Number of Fans</w:t>
            </w:r>
          </w:p>
        </w:tc>
        <w:tc>
          <w:tcPr>
            <w:tcW w:w="1860" w:type="dxa"/>
            <w:vAlign w:val="bottom"/>
          </w:tcPr>
          <w:p w14:paraId="1354EB15" w14:textId="32B94624" w:rsidR="004570AE" w:rsidRPr="0095485E" w:rsidRDefault="00EB679B" w:rsidP="00CA53FC">
            <w:pPr>
              <w:jc w:val="center"/>
              <w:rPr>
                <w:rFonts w:asciiTheme="minorHAnsi" w:hAnsiTheme="minorHAnsi"/>
                <w:sz w:val="18"/>
              </w:rPr>
            </w:pPr>
            <w:r>
              <w:rPr>
                <w:rFonts w:ascii="Calibri" w:hAnsi="Calibri"/>
                <w:sz w:val="18"/>
                <w:szCs w:val="18"/>
              </w:rPr>
              <w:t xml:space="preserve">Total CFM </w:t>
            </w:r>
          </w:p>
        </w:tc>
        <w:tc>
          <w:tcPr>
            <w:tcW w:w="1583" w:type="dxa"/>
            <w:vAlign w:val="bottom"/>
          </w:tcPr>
          <w:p w14:paraId="3BCB461E" w14:textId="77777777" w:rsidR="004570AE" w:rsidRPr="0095485E" w:rsidRDefault="004570AE" w:rsidP="00FA39D6">
            <w:pPr>
              <w:jc w:val="center"/>
              <w:rPr>
                <w:rFonts w:asciiTheme="minorHAnsi" w:hAnsiTheme="minorHAnsi"/>
                <w:sz w:val="18"/>
              </w:rPr>
            </w:pPr>
            <w:r>
              <w:rPr>
                <w:rFonts w:asciiTheme="minorHAnsi" w:hAnsiTheme="minorHAnsi"/>
                <w:sz w:val="18"/>
              </w:rPr>
              <w:t>Directly Vented to Outside</w:t>
            </w:r>
          </w:p>
        </w:tc>
        <w:tc>
          <w:tcPr>
            <w:tcW w:w="1896" w:type="dxa"/>
            <w:vAlign w:val="bottom"/>
          </w:tcPr>
          <w:p w14:paraId="004DBD4D" w14:textId="30018028" w:rsidR="004570AE" w:rsidRPr="0095485E" w:rsidRDefault="004570AE" w:rsidP="0033320F">
            <w:pPr>
              <w:jc w:val="center"/>
              <w:rPr>
                <w:rFonts w:asciiTheme="minorHAnsi" w:hAnsiTheme="minorHAnsi"/>
                <w:sz w:val="18"/>
              </w:rPr>
            </w:pPr>
            <w:r w:rsidRPr="00A3314C">
              <w:rPr>
                <w:rFonts w:ascii="Calibri" w:hAnsi="Calibri"/>
                <w:sz w:val="18"/>
                <w:szCs w:val="18"/>
              </w:rPr>
              <w:t xml:space="preserve">Attic </w:t>
            </w:r>
            <w:r>
              <w:rPr>
                <w:rFonts w:ascii="Calibri" w:hAnsi="Calibri"/>
                <w:sz w:val="18"/>
                <w:szCs w:val="18"/>
              </w:rPr>
              <w:t>F</w:t>
            </w:r>
            <w:r w:rsidRPr="00A3314C">
              <w:rPr>
                <w:rFonts w:ascii="Calibri" w:hAnsi="Calibri"/>
                <w:sz w:val="18"/>
                <w:szCs w:val="18"/>
              </w:rPr>
              <w:t xml:space="preserve">ree </w:t>
            </w:r>
            <w:r>
              <w:rPr>
                <w:rFonts w:ascii="Calibri" w:hAnsi="Calibri"/>
                <w:sz w:val="18"/>
                <w:szCs w:val="18"/>
              </w:rPr>
              <w:t>V</w:t>
            </w:r>
            <w:r w:rsidRPr="00A3314C">
              <w:rPr>
                <w:rFonts w:ascii="Calibri" w:hAnsi="Calibri"/>
                <w:sz w:val="18"/>
                <w:szCs w:val="18"/>
              </w:rPr>
              <w:t xml:space="preserve">ent </w:t>
            </w:r>
            <w:r>
              <w:rPr>
                <w:rFonts w:ascii="Calibri" w:hAnsi="Calibri"/>
                <w:sz w:val="18"/>
                <w:szCs w:val="18"/>
              </w:rPr>
              <w:t>A</w:t>
            </w:r>
            <w:r w:rsidRPr="00A3314C">
              <w:rPr>
                <w:rFonts w:ascii="Calibri" w:hAnsi="Calibri"/>
                <w:sz w:val="18"/>
                <w:szCs w:val="18"/>
              </w:rPr>
              <w:t>rea</w:t>
            </w:r>
            <w:r>
              <w:rPr>
                <w:rFonts w:ascii="Calibri" w:hAnsi="Calibri"/>
                <w:sz w:val="18"/>
                <w:szCs w:val="18"/>
              </w:rPr>
              <w:t xml:space="preserve"> (in</w:t>
            </w:r>
            <w:r w:rsidR="0033320F">
              <w:rPr>
                <w:rFonts w:ascii="Calibri" w:hAnsi="Calibri"/>
                <w:sz w:val="18"/>
                <w:szCs w:val="18"/>
                <w:vertAlign w:val="superscript"/>
              </w:rPr>
              <w:t>2</w:t>
            </w:r>
            <w:r>
              <w:rPr>
                <w:rFonts w:ascii="Calibri" w:hAnsi="Calibri"/>
                <w:sz w:val="18"/>
                <w:szCs w:val="18"/>
              </w:rPr>
              <w:t>)</w:t>
            </w:r>
            <w:r w:rsidRPr="00A3314C">
              <w:rPr>
                <w:rFonts w:ascii="Calibri" w:hAnsi="Calibri"/>
                <w:sz w:val="18"/>
                <w:szCs w:val="18"/>
              </w:rPr>
              <w:t xml:space="preserve"> </w:t>
            </w:r>
            <w:r>
              <w:rPr>
                <w:rFonts w:ascii="Calibri" w:hAnsi="Calibri"/>
                <w:sz w:val="18"/>
                <w:szCs w:val="18"/>
              </w:rPr>
              <w:br/>
            </w:r>
          </w:p>
        </w:tc>
        <w:tc>
          <w:tcPr>
            <w:tcW w:w="1843" w:type="dxa"/>
            <w:vAlign w:val="bottom"/>
          </w:tcPr>
          <w:p w14:paraId="4163E2A1" w14:textId="77777777" w:rsidR="004570AE" w:rsidRPr="0095485E" w:rsidRDefault="004570AE" w:rsidP="00FA39D6">
            <w:pPr>
              <w:jc w:val="center"/>
              <w:rPr>
                <w:rFonts w:asciiTheme="minorHAnsi" w:hAnsiTheme="minorHAnsi"/>
                <w:sz w:val="18"/>
              </w:rPr>
            </w:pPr>
            <w:r>
              <w:rPr>
                <w:rFonts w:ascii="Calibri" w:hAnsi="Calibri"/>
                <w:sz w:val="18"/>
                <w:szCs w:val="18"/>
              </w:rPr>
              <w:t>Airflow Rate (CFM) (1.5</w:t>
            </w:r>
            <w:r w:rsidRPr="009B3A0C">
              <w:rPr>
                <w:rFonts w:ascii="Calibri" w:hAnsi="Calibri"/>
                <w:sz w:val="18"/>
                <w:szCs w:val="18"/>
              </w:rPr>
              <w:t xml:space="preserve"> CFM per </w:t>
            </w:r>
            <w:r w:rsidRPr="0027753D">
              <w:rPr>
                <w:rFonts w:ascii="Calibri" w:hAnsi="Calibri"/>
                <w:sz w:val="18"/>
                <w:szCs w:val="18"/>
              </w:rPr>
              <w:t>ft</w:t>
            </w:r>
            <w:r w:rsidRPr="004358FA">
              <w:rPr>
                <w:rFonts w:ascii="Calibri" w:hAnsi="Calibri"/>
                <w:sz w:val="18"/>
                <w:szCs w:val="18"/>
                <w:vertAlign w:val="superscript"/>
              </w:rPr>
              <w:t>2</w:t>
            </w:r>
            <w:r w:rsidRPr="00EC3848">
              <w:rPr>
                <w:rFonts w:ascii="Calibri" w:hAnsi="Calibri"/>
                <w:sz w:val="18"/>
                <w:szCs w:val="18"/>
                <w:vertAlign w:val="superscript"/>
              </w:rPr>
              <w:t xml:space="preserve"> </w:t>
            </w:r>
            <w:r w:rsidRPr="009B3A0C">
              <w:rPr>
                <w:rFonts w:ascii="Calibri" w:hAnsi="Calibri"/>
                <w:sz w:val="18"/>
                <w:szCs w:val="18"/>
              </w:rPr>
              <w:t>of Conditioned Floor Area</w:t>
            </w:r>
            <w:r>
              <w:rPr>
                <w:rFonts w:ascii="Calibri" w:hAnsi="Calibri"/>
                <w:sz w:val="18"/>
                <w:szCs w:val="18"/>
              </w:rPr>
              <w:t>)</w:t>
            </w:r>
          </w:p>
        </w:tc>
        <w:tc>
          <w:tcPr>
            <w:tcW w:w="1833" w:type="dxa"/>
            <w:vAlign w:val="bottom"/>
          </w:tcPr>
          <w:p w14:paraId="2FFA020C" w14:textId="10199C84" w:rsidR="004570AE" w:rsidRPr="0095485E" w:rsidRDefault="004570AE" w:rsidP="00A310B7">
            <w:pPr>
              <w:jc w:val="center"/>
              <w:rPr>
                <w:rFonts w:asciiTheme="minorHAnsi" w:hAnsiTheme="minorHAnsi"/>
                <w:sz w:val="18"/>
              </w:rPr>
            </w:pPr>
            <w:r w:rsidRPr="009B3A0C">
              <w:rPr>
                <w:rFonts w:ascii="Calibri" w:hAnsi="Calibri"/>
                <w:sz w:val="18"/>
                <w:szCs w:val="18"/>
              </w:rPr>
              <w:t xml:space="preserve">Minimum Attic Vent Free Area </w:t>
            </w:r>
            <w:r>
              <w:rPr>
                <w:rFonts w:ascii="Calibri" w:hAnsi="Calibri"/>
                <w:sz w:val="18"/>
                <w:szCs w:val="18"/>
              </w:rPr>
              <w:t>(</w:t>
            </w:r>
            <w:r w:rsidRPr="0027753D">
              <w:rPr>
                <w:rFonts w:ascii="Calibri" w:hAnsi="Calibri"/>
                <w:sz w:val="18"/>
                <w:szCs w:val="18"/>
              </w:rPr>
              <w:t>in</w:t>
            </w:r>
            <w:r w:rsidRPr="004358FA">
              <w:rPr>
                <w:rFonts w:ascii="Calibri" w:hAnsi="Calibri"/>
                <w:sz w:val="18"/>
                <w:szCs w:val="18"/>
                <w:vertAlign w:val="superscript"/>
              </w:rPr>
              <w:t>2</w:t>
            </w:r>
            <w:r>
              <w:rPr>
                <w:rFonts w:ascii="Calibri" w:hAnsi="Calibri"/>
                <w:sz w:val="18"/>
                <w:szCs w:val="18"/>
              </w:rPr>
              <w:t xml:space="preserve">) </w:t>
            </w:r>
            <w:r w:rsidRPr="009B3A0C">
              <w:rPr>
                <w:rFonts w:ascii="Calibri" w:hAnsi="Calibri"/>
                <w:sz w:val="18"/>
                <w:szCs w:val="18"/>
              </w:rPr>
              <w:t>(</w:t>
            </w:r>
            <w:r w:rsidR="00A310B7">
              <w:rPr>
                <w:rFonts w:ascii="Calibri" w:hAnsi="Calibri"/>
                <w:sz w:val="18"/>
                <w:szCs w:val="18"/>
              </w:rPr>
              <w:t xml:space="preserve">Total </w:t>
            </w:r>
            <w:r>
              <w:rPr>
                <w:rFonts w:ascii="Calibri" w:hAnsi="Calibri"/>
                <w:sz w:val="18"/>
                <w:szCs w:val="18"/>
              </w:rPr>
              <w:t>Airflow Rate</w:t>
            </w:r>
            <w:r w:rsidRPr="009B3A0C">
              <w:rPr>
                <w:rFonts w:ascii="Calibri" w:hAnsi="Calibri"/>
                <w:sz w:val="18"/>
                <w:szCs w:val="18"/>
              </w:rPr>
              <w:t xml:space="preserve"> </w:t>
            </w:r>
            <w:r>
              <w:rPr>
                <w:rFonts w:ascii="Calibri" w:hAnsi="Calibri"/>
                <w:sz w:val="18"/>
                <w:szCs w:val="18"/>
              </w:rPr>
              <w:t>x 0.192</w:t>
            </w:r>
            <w:r w:rsidRPr="009B3A0C">
              <w:rPr>
                <w:rFonts w:ascii="Calibri" w:hAnsi="Calibri"/>
                <w:sz w:val="18"/>
                <w:szCs w:val="18"/>
              </w:rPr>
              <w:t>)</w:t>
            </w:r>
          </w:p>
        </w:tc>
        <w:tc>
          <w:tcPr>
            <w:tcW w:w="2159" w:type="dxa"/>
            <w:vAlign w:val="bottom"/>
          </w:tcPr>
          <w:p w14:paraId="252D5A22" w14:textId="77777777" w:rsidR="004570AE" w:rsidRPr="00207197" w:rsidRDefault="004570AE" w:rsidP="00FA39D6">
            <w:pPr>
              <w:jc w:val="center"/>
              <w:rPr>
                <w:rFonts w:asciiTheme="minorHAnsi" w:hAnsiTheme="minorHAnsi"/>
                <w:sz w:val="18"/>
              </w:rPr>
            </w:pPr>
            <w:r w:rsidRPr="003E6383">
              <w:rPr>
                <w:rFonts w:asciiTheme="minorHAnsi" w:hAnsiTheme="minorHAnsi"/>
                <w:sz w:val="18"/>
              </w:rPr>
              <w:t>Location/Comments</w:t>
            </w:r>
          </w:p>
        </w:tc>
      </w:tr>
      <w:tr w:rsidR="00207197" w:rsidRPr="0095485E" w14:paraId="5A9EBF00" w14:textId="77777777" w:rsidTr="001F2244">
        <w:tc>
          <w:tcPr>
            <w:tcW w:w="1654" w:type="dxa"/>
            <w:vAlign w:val="bottom"/>
          </w:tcPr>
          <w:p w14:paraId="67403AC5" w14:textId="7A03A141" w:rsidR="00207197" w:rsidRPr="0095485E" w:rsidRDefault="00207197" w:rsidP="00866842">
            <w:pPr>
              <w:jc w:val="center"/>
              <w:rPr>
                <w:rFonts w:asciiTheme="minorHAnsi" w:hAnsiTheme="minorHAnsi"/>
                <w:sz w:val="18"/>
              </w:rPr>
            </w:pPr>
            <w:r>
              <w:rPr>
                <w:rFonts w:ascii="Calibri" w:hAnsi="Calibri"/>
                <w:sz w:val="18"/>
                <w:szCs w:val="18"/>
              </w:rPr>
              <w:t xml:space="preserve">&lt;&lt;User input: nonnegative </w:t>
            </w:r>
            <w:r w:rsidR="003E6383">
              <w:rPr>
                <w:rFonts w:ascii="Calibri" w:hAnsi="Calibri"/>
                <w:sz w:val="18"/>
                <w:szCs w:val="18"/>
              </w:rPr>
              <w:t xml:space="preserve">whole </w:t>
            </w:r>
            <w:r>
              <w:rPr>
                <w:rFonts w:ascii="Calibri" w:hAnsi="Calibri"/>
                <w:sz w:val="18"/>
                <w:szCs w:val="18"/>
              </w:rPr>
              <w:t>number</w:t>
            </w:r>
            <w:r w:rsidR="003E6383">
              <w:rPr>
                <w:rFonts w:ascii="Calibri" w:hAnsi="Calibri"/>
                <w:sz w:val="18"/>
                <w:szCs w:val="18"/>
              </w:rPr>
              <w:t xml:space="preserve"> </w:t>
            </w:r>
            <w:r w:rsidR="003059F8">
              <w:rPr>
                <w:rFonts w:ascii="Calibri" w:hAnsi="Calibri"/>
                <w:sz w:val="18"/>
                <w:szCs w:val="18"/>
              </w:rPr>
              <w:t>xxxxxx</w:t>
            </w:r>
            <w:r>
              <w:rPr>
                <w:rFonts w:ascii="Calibri" w:hAnsi="Calibri"/>
                <w:sz w:val="18"/>
                <w:szCs w:val="18"/>
              </w:rPr>
              <w:t>&gt;&gt;</w:t>
            </w:r>
          </w:p>
        </w:tc>
        <w:tc>
          <w:tcPr>
            <w:tcW w:w="1562" w:type="dxa"/>
            <w:vAlign w:val="bottom"/>
          </w:tcPr>
          <w:p w14:paraId="261B942D" w14:textId="1CBCA53C" w:rsidR="00207197" w:rsidRPr="0095485E" w:rsidRDefault="00207197" w:rsidP="001F2244">
            <w:pPr>
              <w:jc w:val="center"/>
              <w:rPr>
                <w:rFonts w:asciiTheme="minorHAnsi" w:hAnsiTheme="minorHAnsi"/>
                <w:sz w:val="18"/>
              </w:rPr>
            </w:pPr>
            <w:r>
              <w:rPr>
                <w:rFonts w:asciiTheme="minorHAnsi" w:hAnsiTheme="minorHAnsi"/>
                <w:sz w:val="18"/>
              </w:rPr>
              <w:t xml:space="preserve">&lt;&lt;user input:nonnegative </w:t>
            </w:r>
            <w:r w:rsidR="003E6383">
              <w:rPr>
                <w:rFonts w:asciiTheme="minorHAnsi" w:hAnsiTheme="minorHAnsi"/>
                <w:sz w:val="18"/>
              </w:rPr>
              <w:t xml:space="preserve">whole </w:t>
            </w:r>
            <w:r>
              <w:rPr>
                <w:rFonts w:asciiTheme="minorHAnsi" w:hAnsiTheme="minorHAnsi"/>
                <w:sz w:val="18"/>
              </w:rPr>
              <w:t>number</w:t>
            </w:r>
            <w:r w:rsidR="003E6383">
              <w:rPr>
                <w:rFonts w:asciiTheme="minorHAnsi" w:hAnsiTheme="minorHAnsi"/>
                <w:sz w:val="18"/>
              </w:rPr>
              <w:t>&gt;&gt;</w:t>
            </w:r>
          </w:p>
        </w:tc>
        <w:tc>
          <w:tcPr>
            <w:tcW w:w="1860" w:type="dxa"/>
            <w:vAlign w:val="bottom"/>
          </w:tcPr>
          <w:p w14:paraId="0B103873" w14:textId="3FA3CD2D" w:rsidR="00207197" w:rsidRPr="0095485E" w:rsidRDefault="003E6383" w:rsidP="0032404C">
            <w:pPr>
              <w:jc w:val="center"/>
              <w:rPr>
                <w:rFonts w:asciiTheme="minorHAnsi" w:hAnsiTheme="minorHAnsi"/>
                <w:sz w:val="18"/>
              </w:rPr>
            </w:pPr>
            <w:r>
              <w:rPr>
                <w:rFonts w:ascii="Calibri" w:hAnsi="Calibri"/>
                <w:sz w:val="18"/>
                <w:szCs w:val="18"/>
              </w:rPr>
              <w:t>&lt;&lt;</w:t>
            </w:r>
            <w:r w:rsidR="005714B9">
              <w:rPr>
                <w:rFonts w:ascii="Calibri" w:hAnsi="Calibri"/>
                <w:sz w:val="18"/>
                <w:szCs w:val="18"/>
              </w:rPr>
              <w:t xml:space="preserve">calculated field: </w:t>
            </w:r>
            <w:r>
              <w:rPr>
                <w:rFonts w:ascii="Calibri" w:hAnsi="Calibri"/>
                <w:sz w:val="18"/>
                <w:szCs w:val="18"/>
              </w:rPr>
              <w:t xml:space="preserve">[(column L01) </w:t>
            </w:r>
            <w:r w:rsidR="005714B9">
              <w:rPr>
                <w:rFonts w:ascii="Calibri" w:hAnsi="Calibri"/>
                <w:sz w:val="18"/>
                <w:szCs w:val="18"/>
              </w:rPr>
              <w:t>*</w:t>
            </w:r>
            <w:r>
              <w:rPr>
                <w:rFonts w:ascii="Calibri" w:hAnsi="Calibri"/>
                <w:sz w:val="18"/>
                <w:szCs w:val="18"/>
              </w:rPr>
              <w:t xml:space="preserve"> (column L02</w:t>
            </w:r>
            <w:r w:rsidRPr="00114474">
              <w:rPr>
                <w:rFonts w:ascii="Calibri" w:hAnsi="Calibri"/>
                <w:sz w:val="18"/>
                <w:szCs w:val="18"/>
              </w:rPr>
              <w:t>)]</w:t>
            </w:r>
            <w:r w:rsidR="00114474" w:rsidRPr="00114474">
              <w:rPr>
                <w:rFonts w:ascii="Calibri" w:hAnsi="Calibri"/>
                <w:sz w:val="18"/>
                <w:szCs w:val="18"/>
              </w:rPr>
              <w:t>;</w:t>
            </w:r>
            <w:r w:rsidR="00114474" w:rsidRPr="0032404C">
              <w:rPr>
                <w:rFonts w:ascii="Calibri" w:hAnsi="Calibri"/>
                <w:sz w:val="18"/>
                <w:szCs w:val="18"/>
              </w:rPr>
              <w:t xml:space="preserve"> ch</w:t>
            </w:r>
            <w:r w:rsidR="0032404C">
              <w:rPr>
                <w:rFonts w:ascii="Calibri" w:hAnsi="Calibri"/>
                <w:sz w:val="18"/>
                <w:szCs w:val="18"/>
              </w:rPr>
              <w:t>eck value must be ≥ value in L</w:t>
            </w:r>
            <w:r w:rsidR="00114474" w:rsidRPr="00114474">
              <w:rPr>
                <w:rFonts w:ascii="Calibri" w:hAnsi="Calibri"/>
                <w:sz w:val="18"/>
                <w:szCs w:val="18"/>
              </w:rPr>
              <w:t>0</w:t>
            </w:r>
            <w:r w:rsidR="0032404C">
              <w:rPr>
                <w:rFonts w:ascii="Calibri" w:hAnsi="Calibri"/>
                <w:sz w:val="18"/>
                <w:szCs w:val="18"/>
              </w:rPr>
              <w:t>6</w:t>
            </w:r>
            <w:r w:rsidR="00114474" w:rsidRPr="0032404C">
              <w:rPr>
                <w:rFonts w:ascii="Calibri" w:hAnsi="Calibri"/>
                <w:sz w:val="18"/>
                <w:szCs w:val="18"/>
              </w:rPr>
              <w:t xml:space="preserve"> to comply; else </w:t>
            </w:r>
            <w:r w:rsidR="00114474" w:rsidRPr="0032404C">
              <w:rPr>
                <w:rFonts w:asciiTheme="minorHAnsi" w:hAnsiTheme="minorHAnsi"/>
                <w:sz w:val="18"/>
                <w:szCs w:val="18"/>
              </w:rPr>
              <w:t>flag non-compliant value</w:t>
            </w:r>
            <w:r w:rsidR="00114474">
              <w:rPr>
                <w:rFonts w:ascii="Calibri" w:hAnsi="Calibri"/>
                <w:sz w:val="18"/>
                <w:szCs w:val="18"/>
              </w:rPr>
              <w:t xml:space="preserve"> </w:t>
            </w:r>
            <w:r>
              <w:rPr>
                <w:rFonts w:ascii="Calibri" w:hAnsi="Calibri"/>
                <w:sz w:val="18"/>
                <w:szCs w:val="18"/>
              </w:rPr>
              <w:t>&gt;&gt;</w:t>
            </w:r>
          </w:p>
        </w:tc>
        <w:tc>
          <w:tcPr>
            <w:tcW w:w="1583" w:type="dxa"/>
            <w:vAlign w:val="bottom"/>
          </w:tcPr>
          <w:p w14:paraId="08524CCD" w14:textId="4CDCB721" w:rsidR="00207197" w:rsidRPr="0095485E" w:rsidRDefault="00207197" w:rsidP="001F2244">
            <w:pPr>
              <w:jc w:val="center"/>
              <w:rPr>
                <w:rFonts w:asciiTheme="minorHAnsi" w:hAnsiTheme="minorHAnsi"/>
                <w:sz w:val="18"/>
              </w:rPr>
            </w:pPr>
            <w:r>
              <w:rPr>
                <w:rFonts w:asciiTheme="minorHAnsi" w:hAnsiTheme="minorHAnsi"/>
                <w:sz w:val="18"/>
              </w:rPr>
              <w:t>&lt;&lt;User selects:</w:t>
            </w:r>
            <w:r w:rsidR="005714B9">
              <w:rPr>
                <w:rFonts w:asciiTheme="minorHAnsi" w:hAnsiTheme="minorHAnsi"/>
                <w:sz w:val="18"/>
              </w:rPr>
              <w:t xml:space="preserve"> </w:t>
            </w:r>
            <w:r>
              <w:rPr>
                <w:rFonts w:asciiTheme="minorHAnsi" w:hAnsiTheme="minorHAnsi"/>
                <w:sz w:val="18"/>
              </w:rPr>
              <w:t>Yes or No&gt;&gt;</w:t>
            </w:r>
          </w:p>
        </w:tc>
        <w:tc>
          <w:tcPr>
            <w:tcW w:w="1896" w:type="dxa"/>
            <w:vAlign w:val="bottom"/>
          </w:tcPr>
          <w:p w14:paraId="585910B7" w14:textId="7C37D0F9" w:rsidR="00207197" w:rsidRPr="0095485E" w:rsidRDefault="003E6383" w:rsidP="0032404C">
            <w:pPr>
              <w:jc w:val="center"/>
              <w:rPr>
                <w:rFonts w:asciiTheme="minorHAnsi" w:hAnsiTheme="minorHAnsi"/>
                <w:sz w:val="18"/>
              </w:rPr>
            </w:pPr>
            <w:r>
              <w:rPr>
                <w:rFonts w:asciiTheme="minorHAnsi" w:hAnsiTheme="minorHAnsi"/>
                <w:sz w:val="18"/>
              </w:rPr>
              <w:t xml:space="preserve">&lt;&lt;User input: </w:t>
            </w:r>
            <w:r w:rsidRPr="0032404C">
              <w:rPr>
                <w:rFonts w:asciiTheme="minorHAnsi" w:hAnsiTheme="minorHAnsi"/>
                <w:sz w:val="18"/>
                <w:szCs w:val="18"/>
              </w:rPr>
              <w:t>Decimalnonnegative</w:t>
            </w:r>
            <w:r w:rsidR="0032404C" w:rsidRPr="0032404C">
              <w:rPr>
                <w:rFonts w:asciiTheme="minorHAnsi" w:hAnsiTheme="minorHAnsi"/>
                <w:sz w:val="18"/>
                <w:szCs w:val="18"/>
              </w:rPr>
              <w:t xml:space="preserve">; </w:t>
            </w:r>
            <w:r w:rsidR="0032404C" w:rsidRPr="0032404C">
              <w:rPr>
                <w:rFonts w:ascii="Calibri" w:hAnsi="Calibri"/>
                <w:sz w:val="18"/>
                <w:szCs w:val="18"/>
              </w:rPr>
              <w:t xml:space="preserve">check value must be ≥ value in </w:t>
            </w:r>
            <w:r w:rsidR="0032404C">
              <w:rPr>
                <w:rFonts w:ascii="Calibri" w:hAnsi="Calibri"/>
                <w:sz w:val="18"/>
                <w:szCs w:val="18"/>
              </w:rPr>
              <w:t>L</w:t>
            </w:r>
            <w:r w:rsidR="0032404C" w:rsidRPr="0032404C">
              <w:rPr>
                <w:rFonts w:ascii="Calibri" w:hAnsi="Calibri"/>
                <w:sz w:val="18"/>
                <w:szCs w:val="18"/>
              </w:rPr>
              <w:t>0</w:t>
            </w:r>
            <w:r w:rsidR="0032404C">
              <w:rPr>
                <w:rFonts w:ascii="Calibri" w:hAnsi="Calibri"/>
                <w:sz w:val="18"/>
                <w:szCs w:val="18"/>
              </w:rPr>
              <w:t>7</w:t>
            </w:r>
            <w:r w:rsidR="0032404C" w:rsidRPr="0032404C">
              <w:rPr>
                <w:rFonts w:ascii="Calibri" w:hAnsi="Calibri"/>
                <w:sz w:val="18"/>
                <w:szCs w:val="18"/>
              </w:rPr>
              <w:t xml:space="preserve"> to comply; else </w:t>
            </w:r>
            <w:r w:rsidR="0032404C" w:rsidRPr="0032404C">
              <w:rPr>
                <w:rFonts w:asciiTheme="minorHAnsi" w:hAnsiTheme="minorHAnsi"/>
                <w:sz w:val="18"/>
                <w:szCs w:val="18"/>
              </w:rPr>
              <w:t>flag non-compliant value</w:t>
            </w:r>
            <w:r w:rsidR="0032404C">
              <w:rPr>
                <w:rFonts w:asciiTheme="minorHAnsi" w:hAnsiTheme="minorHAnsi"/>
                <w:sz w:val="18"/>
              </w:rPr>
              <w:t xml:space="preserve"> </w:t>
            </w:r>
            <w:r>
              <w:rPr>
                <w:rFonts w:asciiTheme="minorHAnsi" w:hAnsiTheme="minorHAnsi"/>
                <w:sz w:val="18"/>
              </w:rPr>
              <w:t>&gt;&gt;</w:t>
            </w:r>
          </w:p>
        </w:tc>
        <w:tc>
          <w:tcPr>
            <w:tcW w:w="1843" w:type="dxa"/>
            <w:vAlign w:val="bottom"/>
          </w:tcPr>
          <w:p w14:paraId="127A1A19" w14:textId="77777777" w:rsidR="00866842" w:rsidRDefault="00207197" w:rsidP="005714B9">
            <w:pPr>
              <w:jc w:val="center"/>
              <w:rPr>
                <w:rFonts w:ascii="Calibri" w:hAnsi="Calibri"/>
                <w:sz w:val="18"/>
                <w:szCs w:val="18"/>
              </w:rPr>
            </w:pPr>
            <w:r>
              <w:rPr>
                <w:rFonts w:ascii="Calibri" w:hAnsi="Calibri"/>
                <w:sz w:val="18"/>
                <w:szCs w:val="18"/>
              </w:rPr>
              <w:t>&lt;&lt;If A11</w:t>
            </w:r>
            <w:r w:rsidR="003E6383">
              <w:rPr>
                <w:rFonts w:ascii="Calibri" w:hAnsi="Calibri"/>
                <w:sz w:val="18"/>
                <w:szCs w:val="18"/>
              </w:rPr>
              <w:t xml:space="preserve"> </w:t>
            </w:r>
            <w:r>
              <w:rPr>
                <w:rFonts w:ascii="Calibri" w:hAnsi="Calibri"/>
                <w:sz w:val="18"/>
                <w:szCs w:val="18"/>
              </w:rPr>
              <w:t>=</w:t>
            </w:r>
            <w:r w:rsidR="003E6383">
              <w:rPr>
                <w:rFonts w:ascii="Calibri" w:hAnsi="Calibri"/>
                <w:sz w:val="18"/>
                <w:szCs w:val="18"/>
              </w:rPr>
              <w:t xml:space="preserve"> </w:t>
            </w:r>
            <w:r w:rsidR="004E6B12">
              <w:rPr>
                <w:rFonts w:ascii="Calibri" w:hAnsi="Calibri"/>
                <w:sz w:val="18"/>
                <w:szCs w:val="18"/>
              </w:rPr>
              <w:t>Single Family</w:t>
            </w:r>
            <w:r w:rsidR="005714B9">
              <w:rPr>
                <w:rFonts w:ascii="Calibri" w:hAnsi="Calibri"/>
                <w:sz w:val="18"/>
                <w:szCs w:val="18"/>
              </w:rPr>
              <w:t>,</w:t>
            </w:r>
            <w:r>
              <w:rPr>
                <w:rFonts w:ascii="Calibri" w:hAnsi="Calibri"/>
                <w:sz w:val="18"/>
                <w:szCs w:val="18"/>
              </w:rPr>
              <w:t xml:space="preserve"> calculate</w:t>
            </w:r>
            <w:r w:rsidR="005714B9">
              <w:rPr>
                <w:rFonts w:ascii="Calibri" w:hAnsi="Calibri"/>
                <w:sz w:val="18"/>
                <w:szCs w:val="18"/>
              </w:rPr>
              <w:t>d field:</w:t>
            </w:r>
            <w:r>
              <w:rPr>
                <w:rFonts w:ascii="Calibri" w:hAnsi="Calibri"/>
                <w:sz w:val="18"/>
                <w:szCs w:val="18"/>
              </w:rPr>
              <w:t xml:space="preserve"> [(1.5 CFM per ft</w:t>
            </w:r>
            <w:r w:rsidRPr="004358FA">
              <w:rPr>
                <w:rFonts w:ascii="Calibri" w:hAnsi="Calibri"/>
                <w:sz w:val="18"/>
                <w:szCs w:val="18"/>
                <w:vertAlign w:val="superscript"/>
              </w:rPr>
              <w:t>2</w:t>
            </w:r>
            <w:r>
              <w:rPr>
                <w:rFonts w:ascii="Calibri" w:hAnsi="Calibri"/>
                <w:sz w:val="18"/>
                <w:szCs w:val="18"/>
              </w:rPr>
              <w:t xml:space="preserve">) </w:t>
            </w:r>
            <w:r w:rsidR="005714B9">
              <w:rPr>
                <w:rFonts w:ascii="Calibri" w:hAnsi="Calibri"/>
                <w:sz w:val="18"/>
                <w:szCs w:val="18"/>
              </w:rPr>
              <w:t>*</w:t>
            </w:r>
            <w:r>
              <w:rPr>
                <w:rFonts w:ascii="Calibri" w:hAnsi="Calibri"/>
                <w:sz w:val="18"/>
                <w:szCs w:val="18"/>
              </w:rPr>
              <w:t xml:space="preserve"> A10]</w:t>
            </w:r>
            <w:r w:rsidR="003E6383">
              <w:rPr>
                <w:rFonts w:ascii="Calibri" w:hAnsi="Calibri"/>
                <w:sz w:val="18"/>
                <w:szCs w:val="18"/>
              </w:rPr>
              <w:t xml:space="preserve">; </w:t>
            </w:r>
          </w:p>
          <w:p w14:paraId="6BE317D1" w14:textId="3037CB2B" w:rsidR="00207197" w:rsidRPr="0095485E" w:rsidRDefault="003E6383" w:rsidP="005714B9">
            <w:pPr>
              <w:jc w:val="center"/>
              <w:rPr>
                <w:rFonts w:asciiTheme="minorHAnsi" w:hAnsiTheme="minorHAnsi"/>
                <w:sz w:val="18"/>
              </w:rPr>
            </w:pPr>
            <w:r>
              <w:rPr>
                <w:rFonts w:ascii="Calibri" w:hAnsi="Calibri"/>
                <w:sz w:val="18"/>
                <w:szCs w:val="18"/>
              </w:rPr>
              <w:t>Else N</w:t>
            </w:r>
            <w:r w:rsidR="00866842">
              <w:rPr>
                <w:rFonts w:ascii="Calibri" w:hAnsi="Calibri"/>
                <w:sz w:val="18"/>
                <w:szCs w:val="18"/>
              </w:rPr>
              <w:t>A</w:t>
            </w:r>
            <w:r w:rsidR="00207197">
              <w:rPr>
                <w:rFonts w:ascii="Calibri" w:hAnsi="Calibri"/>
                <w:sz w:val="18"/>
                <w:szCs w:val="18"/>
              </w:rPr>
              <w:t>&gt;&gt;</w:t>
            </w:r>
          </w:p>
        </w:tc>
        <w:tc>
          <w:tcPr>
            <w:tcW w:w="1833" w:type="dxa"/>
            <w:vAlign w:val="bottom"/>
          </w:tcPr>
          <w:p w14:paraId="021596E1" w14:textId="41963E48" w:rsidR="00207197" w:rsidRPr="0095485E" w:rsidRDefault="00207197" w:rsidP="001F2244">
            <w:pPr>
              <w:jc w:val="center"/>
              <w:rPr>
                <w:rFonts w:asciiTheme="minorHAnsi" w:hAnsiTheme="minorHAnsi"/>
                <w:sz w:val="18"/>
              </w:rPr>
            </w:pPr>
            <w:r>
              <w:rPr>
                <w:rFonts w:ascii="Calibri" w:hAnsi="Calibri"/>
                <w:sz w:val="18"/>
                <w:szCs w:val="18"/>
              </w:rPr>
              <w:t>&lt;&lt;</w:t>
            </w:r>
            <w:r w:rsidR="00B2654F">
              <w:rPr>
                <w:rFonts w:ascii="Calibri" w:hAnsi="Calibri"/>
                <w:sz w:val="18"/>
                <w:szCs w:val="18"/>
              </w:rPr>
              <w:t xml:space="preserve">calculated field: </w:t>
            </w:r>
            <w:r>
              <w:rPr>
                <w:rFonts w:ascii="Calibri" w:hAnsi="Calibri"/>
                <w:sz w:val="18"/>
                <w:szCs w:val="18"/>
              </w:rPr>
              <w:t>[(column L0</w:t>
            </w:r>
            <w:r w:rsidR="00A310B7">
              <w:rPr>
                <w:rFonts w:ascii="Calibri" w:hAnsi="Calibri"/>
                <w:sz w:val="18"/>
                <w:szCs w:val="18"/>
              </w:rPr>
              <w:t>3</w:t>
            </w:r>
            <w:r>
              <w:rPr>
                <w:rFonts w:ascii="Calibri" w:hAnsi="Calibri"/>
                <w:sz w:val="18"/>
                <w:szCs w:val="18"/>
              </w:rPr>
              <w:t>)</w:t>
            </w:r>
            <w:r w:rsidR="00B2654F">
              <w:rPr>
                <w:rFonts w:ascii="Calibri" w:hAnsi="Calibri"/>
                <w:sz w:val="18"/>
                <w:szCs w:val="18"/>
              </w:rPr>
              <w:t>*</w:t>
            </w:r>
            <w:r>
              <w:rPr>
                <w:rFonts w:ascii="Calibri" w:hAnsi="Calibri"/>
                <w:sz w:val="18"/>
                <w:szCs w:val="18"/>
              </w:rPr>
              <w:t xml:space="preserve"> 0.192]&gt;&gt;</w:t>
            </w:r>
          </w:p>
        </w:tc>
        <w:tc>
          <w:tcPr>
            <w:tcW w:w="2159" w:type="dxa"/>
            <w:vAlign w:val="bottom"/>
          </w:tcPr>
          <w:p w14:paraId="1149E339" w14:textId="7963B0D2" w:rsidR="00207197" w:rsidRPr="0095485E" w:rsidRDefault="00B115F2" w:rsidP="001F2244">
            <w:pPr>
              <w:jc w:val="center"/>
              <w:rPr>
                <w:rFonts w:asciiTheme="minorHAnsi" w:hAnsiTheme="minorHAnsi"/>
                <w:sz w:val="18"/>
              </w:rPr>
            </w:pPr>
            <w:r>
              <w:rPr>
                <w:rFonts w:ascii="Calibri" w:hAnsi="Calibri"/>
                <w:sz w:val="18"/>
                <w:szCs w:val="18"/>
              </w:rPr>
              <w:t>&lt;&lt;User Input: Text&gt;&gt;</w:t>
            </w:r>
          </w:p>
        </w:tc>
      </w:tr>
    </w:tbl>
    <w:p w14:paraId="308DB7BF" w14:textId="77777777" w:rsidR="00006CB2" w:rsidRDefault="00006CB2" w:rsidP="0031551A">
      <w:pPr>
        <w:rPr>
          <w:rFonts w:ascii="Calibri" w:hAnsi="Calibri"/>
        </w:rPr>
      </w:pPr>
    </w:p>
    <w:tbl>
      <w:tblPr>
        <w:tblStyle w:val="TableGrid"/>
        <w:tblpPr w:leftFromText="180" w:rightFromText="180" w:vertAnchor="text" w:tblpXSpec="right" w:tblpY="1"/>
        <w:tblOverlap w:val="never"/>
        <w:tblW w:w="14390" w:type="dxa"/>
        <w:tblLayout w:type="fixed"/>
        <w:tblLook w:val="04A0" w:firstRow="1" w:lastRow="0" w:firstColumn="1" w:lastColumn="0" w:noHBand="0" w:noVBand="1"/>
      </w:tblPr>
      <w:tblGrid>
        <w:gridCol w:w="763"/>
        <w:gridCol w:w="1021"/>
        <w:gridCol w:w="1195"/>
        <w:gridCol w:w="946"/>
        <w:gridCol w:w="814"/>
        <w:gridCol w:w="1263"/>
        <w:gridCol w:w="1023"/>
        <w:gridCol w:w="890"/>
        <w:gridCol w:w="1260"/>
        <w:gridCol w:w="708"/>
        <w:gridCol w:w="901"/>
        <w:gridCol w:w="1001"/>
        <w:gridCol w:w="1016"/>
        <w:gridCol w:w="1589"/>
      </w:tblGrid>
      <w:tr w:rsidR="004F7CE9" w:rsidRPr="000638D1" w14:paraId="5E7DC035" w14:textId="77777777" w:rsidTr="00554B6B">
        <w:trPr>
          <w:trHeight w:val="437"/>
        </w:trPr>
        <w:tc>
          <w:tcPr>
            <w:tcW w:w="14390" w:type="dxa"/>
            <w:gridSpan w:val="14"/>
          </w:tcPr>
          <w:p w14:paraId="46341CB4" w14:textId="77777777" w:rsidR="004F7CE9" w:rsidRPr="000638D1" w:rsidRDefault="004F7CE9" w:rsidP="003B5B14">
            <w:pPr>
              <w:keepNext/>
              <w:rPr>
                <w:rFonts w:ascii="Calibri" w:eastAsia="Calibri" w:hAnsi="Calibri"/>
                <w:b/>
                <w:sz w:val="18"/>
                <w:szCs w:val="18"/>
              </w:rPr>
            </w:pPr>
            <w:r w:rsidRPr="000638D1">
              <w:rPr>
                <w:rFonts w:ascii="Calibri" w:eastAsia="Calibri" w:hAnsi="Calibri"/>
                <w:b/>
                <w:sz w:val="18"/>
                <w:szCs w:val="18"/>
              </w:rPr>
              <w:t xml:space="preserve">M. Water Heating Systems </w:t>
            </w:r>
            <w:r w:rsidRPr="000638D1">
              <w:rPr>
                <w:rFonts w:ascii="Calibri" w:eastAsia="Calibri" w:hAnsi="Calibri"/>
                <w:sz w:val="18"/>
                <w:szCs w:val="18"/>
              </w:rPr>
              <w:t>(Section 150.1(c)8)</w:t>
            </w:r>
          </w:p>
          <w:p w14:paraId="583E061F" w14:textId="77777777" w:rsidR="004F7CE9" w:rsidRPr="000638D1" w:rsidRDefault="004F7CE9" w:rsidP="003B5B14">
            <w:pPr>
              <w:rPr>
                <w:rFonts w:ascii="Calibri" w:hAnsi="Calibri"/>
                <w:sz w:val="18"/>
                <w:szCs w:val="18"/>
              </w:rPr>
            </w:pPr>
            <w:r w:rsidRPr="000638D1">
              <w:rPr>
                <w:rFonts w:ascii="Calibri" w:eastAsia="Calibri" w:hAnsi="Calibri"/>
                <w:sz w:val="18"/>
                <w:szCs w:val="18"/>
              </w:rPr>
              <w:t>List water heaters and boilers for both domestic hot water (DHW) heaters and hydronic space heating.</w:t>
            </w:r>
          </w:p>
        </w:tc>
      </w:tr>
      <w:tr w:rsidR="00660C13" w:rsidRPr="004A470C" w14:paraId="17B5471E" w14:textId="77777777" w:rsidTr="00C93948">
        <w:trPr>
          <w:trHeight w:val="225"/>
        </w:trPr>
        <w:tc>
          <w:tcPr>
            <w:tcW w:w="763" w:type="dxa"/>
            <w:vAlign w:val="center"/>
          </w:tcPr>
          <w:p w14:paraId="19438F24" w14:textId="77777777" w:rsidR="004F7CE9" w:rsidRPr="004A470C" w:rsidRDefault="004F7CE9" w:rsidP="003B5B14">
            <w:pPr>
              <w:jc w:val="center"/>
              <w:rPr>
                <w:rFonts w:ascii="Calibri" w:hAnsi="Calibri"/>
                <w:sz w:val="18"/>
              </w:rPr>
            </w:pPr>
            <w:r w:rsidRPr="004A470C">
              <w:rPr>
                <w:rFonts w:ascii="Calibri" w:hAnsi="Calibri"/>
                <w:sz w:val="18"/>
              </w:rPr>
              <w:t>01</w:t>
            </w:r>
          </w:p>
        </w:tc>
        <w:tc>
          <w:tcPr>
            <w:tcW w:w="1021" w:type="dxa"/>
          </w:tcPr>
          <w:p w14:paraId="4FD72268" w14:textId="77777777" w:rsidR="004F7CE9" w:rsidRPr="004A470C" w:rsidRDefault="004F7CE9" w:rsidP="003B5B14">
            <w:pPr>
              <w:jc w:val="center"/>
              <w:rPr>
                <w:rFonts w:ascii="Calibri" w:hAnsi="Calibri"/>
                <w:sz w:val="18"/>
              </w:rPr>
            </w:pPr>
            <w:r w:rsidRPr="004A470C">
              <w:rPr>
                <w:rFonts w:ascii="Calibri" w:hAnsi="Calibri"/>
                <w:sz w:val="18"/>
              </w:rPr>
              <w:t>02</w:t>
            </w:r>
          </w:p>
        </w:tc>
        <w:tc>
          <w:tcPr>
            <w:tcW w:w="1195" w:type="dxa"/>
            <w:vAlign w:val="center"/>
          </w:tcPr>
          <w:p w14:paraId="0B4FD0D1" w14:textId="77777777" w:rsidR="004F7CE9" w:rsidRPr="004A470C" w:rsidRDefault="004F7CE9" w:rsidP="003B5B14">
            <w:pPr>
              <w:jc w:val="center"/>
              <w:rPr>
                <w:rFonts w:ascii="Calibri" w:hAnsi="Calibri"/>
                <w:sz w:val="18"/>
              </w:rPr>
            </w:pPr>
            <w:r w:rsidRPr="004A470C">
              <w:rPr>
                <w:rFonts w:ascii="Calibri" w:hAnsi="Calibri"/>
                <w:sz w:val="18"/>
              </w:rPr>
              <w:t>03</w:t>
            </w:r>
          </w:p>
        </w:tc>
        <w:tc>
          <w:tcPr>
            <w:tcW w:w="946" w:type="dxa"/>
          </w:tcPr>
          <w:p w14:paraId="100A9E06" w14:textId="77777777" w:rsidR="004F7CE9" w:rsidRPr="004A470C" w:rsidRDefault="004F7CE9" w:rsidP="003B5B14">
            <w:pPr>
              <w:jc w:val="center"/>
              <w:rPr>
                <w:rFonts w:ascii="Calibri" w:hAnsi="Calibri"/>
                <w:sz w:val="18"/>
              </w:rPr>
            </w:pPr>
            <w:r w:rsidRPr="004A470C">
              <w:rPr>
                <w:rFonts w:ascii="Calibri" w:hAnsi="Calibri"/>
                <w:sz w:val="18"/>
              </w:rPr>
              <w:t>04</w:t>
            </w:r>
          </w:p>
        </w:tc>
        <w:tc>
          <w:tcPr>
            <w:tcW w:w="814" w:type="dxa"/>
          </w:tcPr>
          <w:p w14:paraId="025CF339" w14:textId="77777777" w:rsidR="004F7CE9" w:rsidRPr="004A470C" w:rsidDel="007B15E5" w:rsidRDefault="004F7CE9" w:rsidP="003B5B14">
            <w:pPr>
              <w:jc w:val="center"/>
              <w:rPr>
                <w:rFonts w:ascii="Calibri" w:hAnsi="Calibri"/>
                <w:sz w:val="18"/>
              </w:rPr>
            </w:pPr>
            <w:r w:rsidRPr="004A470C">
              <w:rPr>
                <w:rFonts w:ascii="Calibri" w:hAnsi="Calibri"/>
                <w:sz w:val="18"/>
              </w:rPr>
              <w:t>05</w:t>
            </w:r>
          </w:p>
        </w:tc>
        <w:tc>
          <w:tcPr>
            <w:tcW w:w="1263" w:type="dxa"/>
            <w:vAlign w:val="center"/>
          </w:tcPr>
          <w:p w14:paraId="42EB772C" w14:textId="77777777" w:rsidR="004F7CE9" w:rsidRPr="004A470C" w:rsidRDefault="004F7CE9" w:rsidP="003B5B14">
            <w:pPr>
              <w:jc w:val="center"/>
              <w:rPr>
                <w:rFonts w:ascii="Calibri" w:hAnsi="Calibri"/>
                <w:sz w:val="18"/>
              </w:rPr>
            </w:pPr>
            <w:r w:rsidRPr="004A470C">
              <w:rPr>
                <w:rFonts w:ascii="Calibri" w:hAnsi="Calibri"/>
                <w:sz w:val="18"/>
              </w:rPr>
              <w:t>06</w:t>
            </w:r>
          </w:p>
        </w:tc>
        <w:tc>
          <w:tcPr>
            <w:tcW w:w="1023" w:type="dxa"/>
            <w:vAlign w:val="center"/>
          </w:tcPr>
          <w:p w14:paraId="5E47A5EE" w14:textId="77777777" w:rsidR="004F7CE9" w:rsidRPr="004A470C" w:rsidRDefault="004F7CE9" w:rsidP="003B5B14">
            <w:pPr>
              <w:jc w:val="center"/>
              <w:rPr>
                <w:rFonts w:ascii="Calibri" w:hAnsi="Calibri"/>
                <w:sz w:val="18"/>
              </w:rPr>
            </w:pPr>
            <w:r w:rsidRPr="004A470C">
              <w:rPr>
                <w:rFonts w:ascii="Calibri" w:hAnsi="Calibri"/>
                <w:sz w:val="18"/>
              </w:rPr>
              <w:t>07</w:t>
            </w:r>
          </w:p>
        </w:tc>
        <w:tc>
          <w:tcPr>
            <w:tcW w:w="890" w:type="dxa"/>
            <w:vAlign w:val="center"/>
          </w:tcPr>
          <w:p w14:paraId="7DB58F39" w14:textId="77777777" w:rsidR="004F7CE9" w:rsidRPr="004A470C" w:rsidRDefault="004F7CE9" w:rsidP="003B5B14">
            <w:pPr>
              <w:jc w:val="center"/>
              <w:rPr>
                <w:rFonts w:ascii="Calibri" w:hAnsi="Calibri"/>
                <w:sz w:val="18"/>
              </w:rPr>
            </w:pPr>
            <w:r w:rsidRPr="004A470C">
              <w:rPr>
                <w:rFonts w:ascii="Calibri" w:hAnsi="Calibri"/>
                <w:sz w:val="18"/>
              </w:rPr>
              <w:t>08</w:t>
            </w:r>
          </w:p>
        </w:tc>
        <w:tc>
          <w:tcPr>
            <w:tcW w:w="1260" w:type="dxa"/>
            <w:vAlign w:val="center"/>
          </w:tcPr>
          <w:p w14:paraId="39446FE6" w14:textId="77777777" w:rsidR="004F7CE9" w:rsidRPr="004A470C" w:rsidRDefault="004F7CE9" w:rsidP="003B5B14">
            <w:pPr>
              <w:jc w:val="center"/>
              <w:rPr>
                <w:rFonts w:ascii="Calibri" w:hAnsi="Calibri"/>
                <w:sz w:val="18"/>
              </w:rPr>
            </w:pPr>
            <w:r w:rsidRPr="004A470C">
              <w:rPr>
                <w:rFonts w:ascii="Calibri" w:hAnsi="Calibri"/>
                <w:sz w:val="18"/>
              </w:rPr>
              <w:t>09</w:t>
            </w:r>
          </w:p>
        </w:tc>
        <w:tc>
          <w:tcPr>
            <w:tcW w:w="708" w:type="dxa"/>
            <w:vAlign w:val="center"/>
          </w:tcPr>
          <w:p w14:paraId="11859D81" w14:textId="77777777" w:rsidR="004F7CE9" w:rsidRPr="004A470C" w:rsidRDefault="004F7CE9" w:rsidP="003B5B14">
            <w:pPr>
              <w:jc w:val="center"/>
              <w:rPr>
                <w:rFonts w:ascii="Calibri" w:hAnsi="Calibri"/>
                <w:sz w:val="18"/>
              </w:rPr>
            </w:pPr>
            <w:r w:rsidRPr="004A470C">
              <w:rPr>
                <w:rFonts w:ascii="Calibri" w:hAnsi="Calibri"/>
                <w:sz w:val="18"/>
              </w:rPr>
              <w:t>10</w:t>
            </w:r>
          </w:p>
        </w:tc>
        <w:tc>
          <w:tcPr>
            <w:tcW w:w="901" w:type="dxa"/>
          </w:tcPr>
          <w:p w14:paraId="4DF81443" w14:textId="77777777" w:rsidR="004F7CE9" w:rsidRPr="004A470C" w:rsidRDefault="004F7CE9" w:rsidP="003B5B14">
            <w:pPr>
              <w:jc w:val="center"/>
              <w:rPr>
                <w:rFonts w:ascii="Calibri" w:hAnsi="Calibri"/>
                <w:sz w:val="18"/>
              </w:rPr>
            </w:pPr>
            <w:r w:rsidRPr="004A470C">
              <w:rPr>
                <w:rFonts w:ascii="Calibri" w:hAnsi="Calibri"/>
                <w:sz w:val="18"/>
              </w:rPr>
              <w:t>11</w:t>
            </w:r>
          </w:p>
        </w:tc>
        <w:tc>
          <w:tcPr>
            <w:tcW w:w="1001" w:type="dxa"/>
            <w:vAlign w:val="center"/>
          </w:tcPr>
          <w:p w14:paraId="412E233C" w14:textId="77777777" w:rsidR="004F7CE9" w:rsidRPr="004A470C" w:rsidRDefault="004F7CE9" w:rsidP="003B5B14">
            <w:pPr>
              <w:jc w:val="center"/>
              <w:rPr>
                <w:rFonts w:ascii="Calibri" w:hAnsi="Calibri"/>
                <w:sz w:val="18"/>
              </w:rPr>
            </w:pPr>
            <w:r w:rsidRPr="004A470C">
              <w:rPr>
                <w:rFonts w:ascii="Calibri" w:hAnsi="Calibri"/>
                <w:sz w:val="18"/>
              </w:rPr>
              <w:t>12</w:t>
            </w:r>
          </w:p>
        </w:tc>
        <w:tc>
          <w:tcPr>
            <w:tcW w:w="1016" w:type="dxa"/>
            <w:vAlign w:val="center"/>
          </w:tcPr>
          <w:p w14:paraId="220A86EC" w14:textId="77777777" w:rsidR="004F7CE9" w:rsidRPr="004A470C" w:rsidRDefault="004F7CE9" w:rsidP="003B5B14">
            <w:pPr>
              <w:jc w:val="center"/>
              <w:rPr>
                <w:rFonts w:ascii="Calibri" w:hAnsi="Calibri"/>
                <w:sz w:val="18"/>
              </w:rPr>
            </w:pPr>
            <w:r w:rsidRPr="004A470C">
              <w:rPr>
                <w:rFonts w:ascii="Calibri" w:hAnsi="Calibri"/>
                <w:sz w:val="18"/>
              </w:rPr>
              <w:t>13</w:t>
            </w:r>
          </w:p>
        </w:tc>
        <w:tc>
          <w:tcPr>
            <w:tcW w:w="1589" w:type="dxa"/>
            <w:vAlign w:val="center"/>
          </w:tcPr>
          <w:p w14:paraId="08E6C236" w14:textId="77777777" w:rsidR="004F7CE9" w:rsidRPr="004A470C" w:rsidRDefault="004F7CE9" w:rsidP="003B5B14">
            <w:pPr>
              <w:jc w:val="center"/>
              <w:rPr>
                <w:rFonts w:ascii="Calibri" w:hAnsi="Calibri"/>
                <w:sz w:val="18"/>
              </w:rPr>
            </w:pPr>
            <w:r w:rsidRPr="004A470C">
              <w:rPr>
                <w:rFonts w:ascii="Calibri" w:hAnsi="Calibri"/>
                <w:sz w:val="18"/>
              </w:rPr>
              <w:t>14</w:t>
            </w:r>
          </w:p>
        </w:tc>
      </w:tr>
      <w:tr w:rsidR="00660C13" w:rsidRPr="004A470C" w14:paraId="22C0B22B" w14:textId="77777777" w:rsidTr="00C93948">
        <w:trPr>
          <w:trHeight w:val="873"/>
        </w:trPr>
        <w:tc>
          <w:tcPr>
            <w:tcW w:w="763" w:type="dxa"/>
            <w:vAlign w:val="bottom"/>
          </w:tcPr>
          <w:p w14:paraId="207617E7" w14:textId="77777777" w:rsidR="004F7CE9" w:rsidRPr="004A470C" w:rsidRDefault="004F7CE9" w:rsidP="003B5B14">
            <w:pPr>
              <w:jc w:val="center"/>
              <w:rPr>
                <w:rFonts w:ascii="Calibri" w:hAnsi="Calibri"/>
                <w:sz w:val="18"/>
                <w:szCs w:val="18"/>
              </w:rPr>
            </w:pPr>
            <w:r w:rsidRPr="004A470C">
              <w:rPr>
                <w:rFonts w:ascii="Calibri" w:hAnsi="Calibri"/>
                <w:sz w:val="18"/>
                <w:szCs w:val="18"/>
              </w:rPr>
              <w:t>Water Heating System ID or Name</w:t>
            </w:r>
          </w:p>
        </w:tc>
        <w:tc>
          <w:tcPr>
            <w:tcW w:w="1021" w:type="dxa"/>
            <w:vAlign w:val="bottom"/>
          </w:tcPr>
          <w:p w14:paraId="6D7FAFC3" w14:textId="77777777" w:rsidR="004F7CE9" w:rsidRPr="004A470C" w:rsidRDefault="004F7CE9" w:rsidP="003B5B14">
            <w:pPr>
              <w:jc w:val="center"/>
              <w:rPr>
                <w:rFonts w:ascii="Calibri" w:hAnsi="Calibri"/>
                <w:sz w:val="18"/>
                <w:szCs w:val="18"/>
              </w:rPr>
            </w:pPr>
            <w:r w:rsidRPr="004A470C">
              <w:rPr>
                <w:rFonts w:ascii="Calibri" w:hAnsi="Calibri"/>
                <w:sz w:val="18"/>
                <w:szCs w:val="18"/>
              </w:rPr>
              <w:t>Water Heating System Type</w:t>
            </w:r>
          </w:p>
        </w:tc>
        <w:tc>
          <w:tcPr>
            <w:tcW w:w="1195" w:type="dxa"/>
            <w:vAlign w:val="bottom"/>
          </w:tcPr>
          <w:p w14:paraId="5686CA8B" w14:textId="77777777" w:rsidR="004F7CE9" w:rsidRPr="004A470C" w:rsidRDefault="004F7CE9" w:rsidP="003B5B14">
            <w:pPr>
              <w:jc w:val="center"/>
              <w:rPr>
                <w:rFonts w:ascii="Calibri" w:hAnsi="Calibri"/>
                <w:sz w:val="18"/>
                <w:szCs w:val="18"/>
              </w:rPr>
            </w:pPr>
            <w:r w:rsidRPr="004A470C">
              <w:rPr>
                <w:rFonts w:ascii="Calibri" w:hAnsi="Calibri"/>
                <w:sz w:val="18"/>
                <w:szCs w:val="18"/>
              </w:rPr>
              <w:t>System Option (from §150.1(c)8)</w:t>
            </w:r>
          </w:p>
        </w:tc>
        <w:tc>
          <w:tcPr>
            <w:tcW w:w="946" w:type="dxa"/>
            <w:vAlign w:val="bottom"/>
          </w:tcPr>
          <w:p w14:paraId="0C151655" w14:textId="77777777" w:rsidR="004F7CE9" w:rsidRPr="004A470C" w:rsidRDefault="004F7CE9" w:rsidP="003B5B14">
            <w:pPr>
              <w:jc w:val="center"/>
              <w:rPr>
                <w:rFonts w:ascii="Calibri" w:hAnsi="Calibri"/>
                <w:sz w:val="18"/>
                <w:szCs w:val="18"/>
              </w:rPr>
            </w:pPr>
            <w:r w:rsidRPr="004A470C">
              <w:rPr>
                <w:rFonts w:ascii="Calibri" w:hAnsi="Calibri"/>
                <w:sz w:val="18"/>
                <w:szCs w:val="18"/>
              </w:rPr>
              <w:t># of Dwelling Units in System</w:t>
            </w:r>
          </w:p>
        </w:tc>
        <w:tc>
          <w:tcPr>
            <w:tcW w:w="814" w:type="dxa"/>
            <w:vAlign w:val="bottom"/>
          </w:tcPr>
          <w:p w14:paraId="20067A92" w14:textId="77777777" w:rsidR="004F7CE9" w:rsidRPr="004A470C" w:rsidRDefault="004F7CE9" w:rsidP="003B5B14">
            <w:pPr>
              <w:jc w:val="center"/>
              <w:rPr>
                <w:rFonts w:ascii="Calibri" w:hAnsi="Calibri"/>
                <w:sz w:val="18"/>
                <w:szCs w:val="18"/>
              </w:rPr>
            </w:pPr>
            <w:r w:rsidRPr="004A470C">
              <w:rPr>
                <w:rFonts w:ascii="Calibri" w:hAnsi="Calibri"/>
                <w:sz w:val="18"/>
                <w:szCs w:val="18"/>
              </w:rPr>
              <w:t># of Recir Loops</w:t>
            </w:r>
          </w:p>
        </w:tc>
        <w:tc>
          <w:tcPr>
            <w:tcW w:w="1263" w:type="dxa"/>
            <w:vAlign w:val="bottom"/>
          </w:tcPr>
          <w:p w14:paraId="3398F5A7" w14:textId="77777777" w:rsidR="004F7CE9" w:rsidRPr="004A470C" w:rsidRDefault="004F7CE9" w:rsidP="003B5B14">
            <w:pPr>
              <w:jc w:val="center"/>
              <w:rPr>
                <w:rFonts w:ascii="Calibri" w:hAnsi="Calibri"/>
                <w:sz w:val="18"/>
                <w:szCs w:val="18"/>
              </w:rPr>
            </w:pPr>
            <w:r w:rsidRPr="004A470C">
              <w:rPr>
                <w:rFonts w:ascii="Calibri" w:hAnsi="Calibri"/>
                <w:sz w:val="18"/>
                <w:szCs w:val="18"/>
              </w:rPr>
              <w:t>Water Heater Type</w:t>
            </w:r>
          </w:p>
        </w:tc>
        <w:tc>
          <w:tcPr>
            <w:tcW w:w="1023" w:type="dxa"/>
            <w:vAlign w:val="bottom"/>
          </w:tcPr>
          <w:p w14:paraId="0E14CD81" w14:textId="77777777" w:rsidR="004F7CE9" w:rsidRPr="004A470C" w:rsidRDefault="004F7CE9" w:rsidP="003B5B14">
            <w:pPr>
              <w:jc w:val="center"/>
              <w:rPr>
                <w:rFonts w:ascii="Calibri" w:hAnsi="Calibri"/>
                <w:sz w:val="18"/>
                <w:szCs w:val="18"/>
              </w:rPr>
            </w:pPr>
            <w:r w:rsidRPr="00C52AD4">
              <w:rPr>
                <w:rFonts w:ascii="Calibri" w:hAnsi="Calibri"/>
                <w:sz w:val="18"/>
                <w:szCs w:val="18"/>
              </w:rPr>
              <w:t>Volume</w:t>
            </w:r>
          </w:p>
        </w:tc>
        <w:tc>
          <w:tcPr>
            <w:tcW w:w="890" w:type="dxa"/>
            <w:vAlign w:val="bottom"/>
          </w:tcPr>
          <w:p w14:paraId="4F1C8C6E" w14:textId="77777777" w:rsidR="004F7CE9" w:rsidRPr="004A470C" w:rsidRDefault="004F7CE9" w:rsidP="003B5B14">
            <w:pPr>
              <w:jc w:val="center"/>
              <w:rPr>
                <w:rFonts w:ascii="Calibri" w:hAnsi="Calibri"/>
                <w:sz w:val="18"/>
                <w:szCs w:val="18"/>
              </w:rPr>
            </w:pPr>
            <w:r w:rsidRPr="004A470C">
              <w:rPr>
                <w:rFonts w:ascii="Calibri" w:hAnsi="Calibri"/>
                <w:sz w:val="18"/>
                <w:szCs w:val="18"/>
              </w:rPr>
              <w:t>Fuel Type</w:t>
            </w:r>
          </w:p>
        </w:tc>
        <w:tc>
          <w:tcPr>
            <w:tcW w:w="1260" w:type="dxa"/>
            <w:vAlign w:val="bottom"/>
          </w:tcPr>
          <w:p w14:paraId="15442524" w14:textId="52E18F8A" w:rsidR="004F7CE9" w:rsidRPr="004A470C" w:rsidRDefault="004F7CE9" w:rsidP="004C4C78">
            <w:pPr>
              <w:jc w:val="center"/>
              <w:rPr>
                <w:rFonts w:ascii="Calibri" w:hAnsi="Calibri"/>
                <w:sz w:val="18"/>
                <w:szCs w:val="18"/>
              </w:rPr>
            </w:pPr>
            <w:r w:rsidRPr="00C52AD4">
              <w:rPr>
                <w:rFonts w:ascii="Calibri" w:hAnsi="Calibri"/>
                <w:sz w:val="18"/>
                <w:szCs w:val="18"/>
              </w:rPr>
              <w:t># of Water</w:t>
            </w:r>
            <w:r w:rsidRPr="004A470C">
              <w:rPr>
                <w:rFonts w:ascii="Calibri" w:hAnsi="Calibri"/>
                <w:sz w:val="18"/>
                <w:szCs w:val="18"/>
              </w:rPr>
              <w:t xml:space="preserve"> Heaters</w:t>
            </w:r>
            <w:r w:rsidR="004C4C78">
              <w:rPr>
                <w:rFonts w:ascii="Calibri" w:hAnsi="Calibri"/>
                <w:sz w:val="18"/>
                <w:szCs w:val="18"/>
              </w:rPr>
              <w:t>/ Compressors</w:t>
            </w:r>
            <w:r w:rsidR="004C4C78" w:rsidRPr="004A470C">
              <w:rPr>
                <w:rFonts w:ascii="Calibri" w:hAnsi="Calibri"/>
                <w:sz w:val="18"/>
                <w:szCs w:val="18"/>
              </w:rPr>
              <w:t xml:space="preserve"> </w:t>
            </w:r>
            <w:r w:rsidRPr="004A470C">
              <w:rPr>
                <w:rFonts w:ascii="Calibri" w:hAnsi="Calibri"/>
                <w:sz w:val="18"/>
                <w:szCs w:val="18"/>
              </w:rPr>
              <w:t xml:space="preserve"> in System</w:t>
            </w:r>
          </w:p>
        </w:tc>
        <w:tc>
          <w:tcPr>
            <w:tcW w:w="708" w:type="dxa"/>
            <w:vAlign w:val="bottom"/>
          </w:tcPr>
          <w:p w14:paraId="72518CFF" w14:textId="449E5646" w:rsidR="004F7CE9" w:rsidRPr="004A470C" w:rsidRDefault="004F7CE9" w:rsidP="0056230E">
            <w:pPr>
              <w:jc w:val="center"/>
              <w:rPr>
                <w:rFonts w:ascii="Calibri" w:hAnsi="Calibri"/>
                <w:sz w:val="18"/>
                <w:szCs w:val="18"/>
              </w:rPr>
            </w:pPr>
            <w:r w:rsidRPr="004A470C">
              <w:rPr>
                <w:rFonts w:ascii="Calibri" w:hAnsi="Calibri"/>
                <w:sz w:val="18"/>
                <w:szCs w:val="18"/>
              </w:rPr>
              <w:t xml:space="preserve">Rated Input </w:t>
            </w:r>
          </w:p>
        </w:tc>
        <w:tc>
          <w:tcPr>
            <w:tcW w:w="901" w:type="dxa"/>
            <w:vAlign w:val="bottom"/>
          </w:tcPr>
          <w:p w14:paraId="3D9B184F" w14:textId="77777777" w:rsidR="004F7CE9" w:rsidRPr="004A470C" w:rsidRDefault="004F7CE9" w:rsidP="003B5B14">
            <w:pPr>
              <w:jc w:val="center"/>
              <w:rPr>
                <w:rFonts w:ascii="Calibri" w:hAnsi="Calibri"/>
                <w:sz w:val="18"/>
                <w:szCs w:val="18"/>
              </w:rPr>
            </w:pPr>
            <w:r w:rsidRPr="004A470C">
              <w:rPr>
                <w:rFonts w:ascii="Calibri" w:hAnsi="Calibri"/>
                <w:sz w:val="18"/>
                <w:szCs w:val="18"/>
              </w:rPr>
              <w:t>Minimum Solar Savings Fraction</w:t>
            </w:r>
          </w:p>
        </w:tc>
        <w:tc>
          <w:tcPr>
            <w:tcW w:w="1001" w:type="dxa"/>
            <w:vAlign w:val="bottom"/>
          </w:tcPr>
          <w:p w14:paraId="02006A57" w14:textId="77777777" w:rsidR="004F7CE9" w:rsidRPr="004A470C" w:rsidRDefault="004F7CE9" w:rsidP="003B5B14">
            <w:pPr>
              <w:jc w:val="center"/>
              <w:rPr>
                <w:rFonts w:ascii="Calibri" w:hAnsi="Calibri"/>
                <w:sz w:val="18"/>
                <w:szCs w:val="18"/>
              </w:rPr>
            </w:pPr>
            <w:r w:rsidRPr="004A470C">
              <w:rPr>
                <w:rFonts w:ascii="Calibri" w:hAnsi="Calibri"/>
                <w:sz w:val="18"/>
                <w:szCs w:val="18"/>
              </w:rPr>
              <w:t>Additional PV Capacity</w:t>
            </w:r>
          </w:p>
        </w:tc>
        <w:tc>
          <w:tcPr>
            <w:tcW w:w="1016" w:type="dxa"/>
            <w:vAlign w:val="bottom"/>
          </w:tcPr>
          <w:p w14:paraId="64FC44B3" w14:textId="77777777" w:rsidR="004F7CE9" w:rsidRPr="004A470C" w:rsidRDefault="004F7CE9" w:rsidP="003B5B14">
            <w:pPr>
              <w:jc w:val="center"/>
              <w:rPr>
                <w:rFonts w:ascii="Calibri" w:hAnsi="Calibri"/>
                <w:sz w:val="18"/>
                <w:szCs w:val="18"/>
              </w:rPr>
            </w:pPr>
            <w:r w:rsidRPr="004A470C">
              <w:rPr>
                <w:rFonts w:ascii="Calibri" w:hAnsi="Calibri"/>
                <w:sz w:val="18"/>
                <w:szCs w:val="18"/>
              </w:rPr>
              <w:t>Tank Location</w:t>
            </w:r>
          </w:p>
        </w:tc>
        <w:tc>
          <w:tcPr>
            <w:tcW w:w="1589" w:type="dxa"/>
            <w:vAlign w:val="bottom"/>
          </w:tcPr>
          <w:p w14:paraId="3CE4709B" w14:textId="77777777" w:rsidR="004F7CE9" w:rsidRPr="004A470C" w:rsidRDefault="004F7CE9" w:rsidP="003B5B14">
            <w:pPr>
              <w:jc w:val="center"/>
              <w:rPr>
                <w:rFonts w:ascii="Calibri" w:hAnsi="Calibri"/>
                <w:sz w:val="18"/>
                <w:szCs w:val="18"/>
              </w:rPr>
            </w:pPr>
            <w:r w:rsidRPr="004A470C">
              <w:rPr>
                <w:rFonts w:ascii="Calibri" w:hAnsi="Calibri"/>
                <w:sz w:val="18"/>
                <w:szCs w:val="18"/>
              </w:rPr>
              <w:t>Distribution Type</w:t>
            </w:r>
          </w:p>
        </w:tc>
      </w:tr>
      <w:tr w:rsidR="00660C13" w:rsidRPr="004A470C" w14:paraId="11AE4C7E" w14:textId="77777777" w:rsidTr="00C93948">
        <w:trPr>
          <w:trHeight w:val="4752"/>
        </w:trPr>
        <w:tc>
          <w:tcPr>
            <w:tcW w:w="763" w:type="dxa"/>
          </w:tcPr>
          <w:p w14:paraId="557FD684" w14:textId="77777777" w:rsidR="004F7CE9" w:rsidRPr="004A470C" w:rsidRDefault="004F7CE9" w:rsidP="003B5B14">
            <w:pPr>
              <w:rPr>
                <w:rFonts w:ascii="Calibri" w:hAnsi="Calibri"/>
                <w:sz w:val="18"/>
              </w:rPr>
            </w:pPr>
            <w:r w:rsidRPr="004A470C">
              <w:rPr>
                <w:rFonts w:ascii="Calibri" w:hAnsi="Calibri"/>
                <w:sz w:val="18"/>
              </w:rPr>
              <w:lastRenderedPageBreak/>
              <w:t>&lt;&lt;user input text&gt;&gt;</w:t>
            </w:r>
          </w:p>
        </w:tc>
        <w:tc>
          <w:tcPr>
            <w:tcW w:w="1021" w:type="dxa"/>
          </w:tcPr>
          <w:p w14:paraId="245556F4"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&lt;&lt;user pick from list:</w:t>
            </w:r>
          </w:p>
          <w:p w14:paraId="78F58FAD"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*DHW;</w:t>
            </w:r>
          </w:p>
          <w:p w14:paraId="7F95D32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*Central;</w:t>
            </w:r>
          </w:p>
          <w:p w14:paraId="31D2BAB7"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*Hydronic;</w:t>
            </w:r>
          </w:p>
          <w:p w14:paraId="7C51CAD4"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*Combined Hydronic&gt;&gt;</w:t>
            </w:r>
          </w:p>
        </w:tc>
        <w:tc>
          <w:tcPr>
            <w:tcW w:w="1195" w:type="dxa"/>
          </w:tcPr>
          <w:p w14:paraId="68DF2ABD" w14:textId="29A7393F"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&lt;&lt;if A1</w:t>
            </w:r>
            <w:r w:rsidR="00711ADA">
              <w:rPr>
                <w:rFonts w:ascii="Calibri" w:hAnsi="Calibri"/>
                <w:sz w:val="18"/>
              </w:rPr>
              <w:t>1</w:t>
            </w:r>
            <w:r w:rsidRPr="004A470C">
              <w:rPr>
                <w:rFonts w:ascii="Calibri" w:hAnsi="Calibri"/>
                <w:sz w:val="18"/>
              </w:rPr>
              <w:t xml:space="preserve"> = Single Family or Multifamily, then user picks from list: 1, 2, 3, 4A, 4B, 5, 5A, 5B;</w:t>
            </w:r>
          </w:p>
          <w:p w14:paraId="54777B16" w14:textId="17BDC2B5" w:rsidR="004F7CE9" w:rsidRPr="004A470C" w:rsidRDefault="004F7CE9" w:rsidP="00CA280E">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Elseif A1</w:t>
            </w:r>
            <w:r w:rsidR="00711ADA">
              <w:rPr>
                <w:rFonts w:ascii="Calibri" w:hAnsi="Calibri"/>
                <w:sz w:val="18"/>
              </w:rPr>
              <w:t>1</w:t>
            </w:r>
            <w:r w:rsidRPr="004A470C">
              <w:rPr>
                <w:rFonts w:ascii="Calibri" w:hAnsi="Calibri"/>
                <w:sz w:val="18"/>
              </w:rPr>
              <w:t xml:space="preserve"> = Multifamily with central water heating, then user picks from list: “A additional solar”</w:t>
            </w:r>
            <w:r w:rsidR="00660C13">
              <w:rPr>
                <w:rFonts w:ascii="Calibri" w:hAnsi="Calibri"/>
                <w:sz w:val="18"/>
              </w:rPr>
              <w:t>,</w:t>
            </w:r>
            <w:r w:rsidRPr="004A470C">
              <w:rPr>
                <w:rFonts w:ascii="Calibri" w:hAnsi="Calibri"/>
                <w:sz w:val="18"/>
              </w:rPr>
              <w:t xml:space="preserve"> “B solar + drain water heat recovery”</w:t>
            </w:r>
            <w:r w:rsidR="00CA280E">
              <w:rPr>
                <w:rFonts w:ascii="Calibri" w:hAnsi="Calibri"/>
                <w:sz w:val="18"/>
              </w:rPr>
              <w:t>,</w:t>
            </w:r>
            <w:r w:rsidR="00660C13">
              <w:rPr>
                <w:rFonts w:ascii="Calibri" w:hAnsi="Calibri"/>
                <w:sz w:val="18"/>
              </w:rPr>
              <w:t xml:space="preserve"> “C</w:t>
            </w:r>
            <w:r w:rsidR="00CA280E">
              <w:rPr>
                <w:rFonts w:ascii="Calibri" w:hAnsi="Calibri"/>
                <w:sz w:val="18"/>
              </w:rPr>
              <w:t>1</w:t>
            </w:r>
            <w:r w:rsidR="0081125F">
              <w:rPr>
                <w:rFonts w:ascii="Calibri" w:hAnsi="Calibri"/>
                <w:sz w:val="18"/>
              </w:rPr>
              <w:t xml:space="preserve"> Central Heat pump water h</w:t>
            </w:r>
            <w:r w:rsidR="00660C13">
              <w:rPr>
                <w:rFonts w:ascii="Calibri" w:hAnsi="Calibri"/>
                <w:sz w:val="18"/>
              </w:rPr>
              <w:t xml:space="preserve">eater </w:t>
            </w:r>
            <w:r w:rsidR="00CA280E">
              <w:rPr>
                <w:rFonts w:ascii="Calibri" w:hAnsi="Calibri"/>
                <w:sz w:val="18"/>
              </w:rPr>
              <w:t>with solar thermal</w:t>
            </w:r>
            <w:r w:rsidR="0081125F">
              <w:rPr>
                <w:rFonts w:ascii="Calibri" w:hAnsi="Calibri"/>
                <w:sz w:val="18"/>
              </w:rPr>
              <w:t>”</w:t>
            </w:r>
            <w:r w:rsidR="00CA280E">
              <w:rPr>
                <w:rFonts w:ascii="Calibri" w:hAnsi="Calibri"/>
                <w:sz w:val="18"/>
              </w:rPr>
              <w:t xml:space="preserve">, or </w:t>
            </w:r>
            <w:r w:rsidR="0081125F">
              <w:rPr>
                <w:rFonts w:ascii="Calibri" w:hAnsi="Calibri"/>
                <w:sz w:val="18"/>
              </w:rPr>
              <w:t>“</w:t>
            </w:r>
            <w:r w:rsidR="00CA280E">
              <w:rPr>
                <w:rFonts w:ascii="Calibri" w:hAnsi="Calibri"/>
                <w:sz w:val="18"/>
              </w:rPr>
              <w:t>C2 Central heat pump water heater with PV</w:t>
            </w:r>
            <w:r w:rsidR="0081125F">
              <w:rPr>
                <w:rFonts w:ascii="Calibri" w:hAnsi="Calibri"/>
                <w:sz w:val="18"/>
              </w:rPr>
              <w:t>”</w:t>
            </w:r>
            <w:r w:rsidR="00CA280E">
              <w:rPr>
                <w:rFonts w:ascii="Calibri" w:hAnsi="Calibri"/>
                <w:sz w:val="18"/>
              </w:rPr>
              <w:t xml:space="preserve"> </w:t>
            </w:r>
            <w:r w:rsidRPr="004A470C">
              <w:rPr>
                <w:rFonts w:ascii="Calibri" w:hAnsi="Calibri"/>
                <w:sz w:val="18"/>
              </w:rPr>
              <w:t>&gt;&gt;</w:t>
            </w:r>
          </w:p>
        </w:tc>
        <w:tc>
          <w:tcPr>
            <w:tcW w:w="946" w:type="dxa"/>
          </w:tcPr>
          <w:p w14:paraId="06B9E073" w14:textId="1339D843"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w:t>
            </w:r>
            <w:r w:rsidR="003A6203">
              <w:rPr>
                <w:rFonts w:ascii="Calibri" w:hAnsi="Calibri"/>
                <w:sz w:val="18"/>
                <w:szCs w:val="14"/>
              </w:rPr>
              <w:t xml:space="preserve">if A11 = Single Family, value =1; else </w:t>
            </w:r>
            <w:r w:rsidRPr="004A470C">
              <w:rPr>
                <w:rFonts w:ascii="Calibri" w:hAnsi="Calibri"/>
                <w:sz w:val="18"/>
                <w:szCs w:val="14"/>
              </w:rPr>
              <w:t>user input: whole number&gt;&gt;</w:t>
            </w:r>
          </w:p>
        </w:tc>
        <w:tc>
          <w:tcPr>
            <w:tcW w:w="814" w:type="dxa"/>
          </w:tcPr>
          <w:p w14:paraId="23E44D02" w14:textId="096089CF" w:rsidR="004F7CE9" w:rsidRPr="004A470C" w:rsidRDefault="004F7CE9" w:rsidP="003B5B14">
            <w:pPr>
              <w:keepNext/>
              <w:rPr>
                <w:rFonts w:ascii="Calibri" w:hAnsi="Calibri"/>
                <w:sz w:val="18"/>
                <w:szCs w:val="18"/>
              </w:rPr>
            </w:pPr>
            <w:r w:rsidRPr="004A470C">
              <w:rPr>
                <w:rFonts w:ascii="Calibri" w:hAnsi="Calibri"/>
                <w:sz w:val="18"/>
                <w:szCs w:val="18"/>
              </w:rPr>
              <w:t>&lt;&lt;if M02 = Central</w:t>
            </w:r>
            <w:r w:rsidR="003A6203">
              <w:rPr>
                <w:rFonts w:ascii="Calibri" w:hAnsi="Calibri"/>
                <w:sz w:val="18"/>
                <w:szCs w:val="18"/>
              </w:rPr>
              <w:t xml:space="preserve"> and M04</w:t>
            </w:r>
            <w:r w:rsidR="003A6203" w:rsidRPr="004A470C">
              <w:rPr>
                <w:rFonts w:ascii="Calibri" w:hAnsi="Calibri"/>
                <w:sz w:val="18"/>
                <w:szCs w:val="18"/>
              </w:rPr>
              <w:t>≤</w:t>
            </w:r>
            <w:r w:rsidR="003A6203">
              <w:rPr>
                <w:rFonts w:ascii="Calibri" w:hAnsi="Calibri"/>
                <w:sz w:val="18"/>
                <w:szCs w:val="18"/>
              </w:rPr>
              <w:t>8</w:t>
            </w:r>
            <w:r w:rsidRPr="004A470C">
              <w:rPr>
                <w:rFonts w:ascii="Calibri" w:hAnsi="Calibri"/>
                <w:sz w:val="18"/>
                <w:szCs w:val="18"/>
              </w:rPr>
              <w:t xml:space="preserve">, </w:t>
            </w:r>
            <w:r w:rsidR="003A6203">
              <w:rPr>
                <w:rFonts w:ascii="Calibri" w:hAnsi="Calibri"/>
                <w:sz w:val="18"/>
                <w:szCs w:val="18"/>
              </w:rPr>
              <w:t>then value=1; elseif M02 = Central and M04 &gt;8</w:t>
            </w:r>
            <w:r w:rsidR="006D05C5">
              <w:rPr>
                <w:rFonts w:ascii="Calibri" w:hAnsi="Calibri"/>
                <w:sz w:val="18"/>
                <w:szCs w:val="18"/>
              </w:rPr>
              <w:t>,</w:t>
            </w:r>
            <w:r w:rsidR="003A6203">
              <w:rPr>
                <w:rFonts w:ascii="Calibri" w:hAnsi="Calibri"/>
                <w:sz w:val="18"/>
                <w:szCs w:val="18"/>
              </w:rPr>
              <w:t xml:space="preserve"> </w:t>
            </w:r>
            <w:r w:rsidRPr="004A470C">
              <w:rPr>
                <w:rFonts w:ascii="Calibri" w:hAnsi="Calibri"/>
                <w:sz w:val="18"/>
                <w:szCs w:val="18"/>
              </w:rPr>
              <w:t>then user entry: allow ≥2;</w:t>
            </w:r>
          </w:p>
          <w:p w14:paraId="086B062B"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8"/>
              </w:rPr>
              <w:t>Else value = NA&gt;&gt;</w:t>
            </w:r>
          </w:p>
        </w:tc>
        <w:tc>
          <w:tcPr>
            <w:tcW w:w="1263" w:type="dxa"/>
          </w:tcPr>
          <w:p w14:paraId="0CD85B31" w14:textId="79BF246D"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A1</w:t>
            </w:r>
            <w:r w:rsidR="00711ADA">
              <w:rPr>
                <w:rFonts w:ascii="Calibri" w:hAnsi="Calibri"/>
                <w:sz w:val="18"/>
                <w:szCs w:val="14"/>
              </w:rPr>
              <w:t>1</w:t>
            </w:r>
            <w:r w:rsidRPr="004A470C">
              <w:rPr>
                <w:rFonts w:ascii="Calibri" w:hAnsi="Calibri"/>
                <w:sz w:val="18"/>
                <w:szCs w:val="14"/>
              </w:rPr>
              <w:t xml:space="preserve"> = Single Family or Multifamily and if M0</w:t>
            </w:r>
            <w:r w:rsidR="00711ADA">
              <w:rPr>
                <w:rFonts w:ascii="Calibri" w:hAnsi="Calibri"/>
                <w:sz w:val="18"/>
                <w:szCs w:val="14"/>
              </w:rPr>
              <w:t>3</w:t>
            </w:r>
            <w:r w:rsidRPr="004A470C">
              <w:rPr>
                <w:rFonts w:ascii="Calibri" w:hAnsi="Calibri"/>
                <w:sz w:val="18"/>
                <w:szCs w:val="14"/>
              </w:rPr>
              <w:t xml:space="preserve"> = 1 then value = Consumer instantaneous;</w:t>
            </w:r>
          </w:p>
          <w:p w14:paraId="632F29C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M03 = 2, 3, 4A, or 4B then value = Consumer storage; </w:t>
            </w:r>
          </w:p>
          <w:p w14:paraId="2362ECB2"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M03 is 5, 5A or 5B then value = NEEA Tier 3 heat pump water heater;</w:t>
            </w:r>
          </w:p>
          <w:p w14:paraId="251F38FD" w14:textId="34E555B8"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elseif A1</w:t>
            </w:r>
            <w:r w:rsidR="00711ADA">
              <w:rPr>
                <w:rFonts w:ascii="Calibri" w:hAnsi="Calibri"/>
                <w:sz w:val="18"/>
                <w:szCs w:val="14"/>
              </w:rPr>
              <w:t>1</w:t>
            </w:r>
            <w:r w:rsidRPr="004A470C">
              <w:rPr>
                <w:rFonts w:ascii="Calibri" w:hAnsi="Calibri"/>
                <w:sz w:val="18"/>
                <w:szCs w:val="14"/>
              </w:rPr>
              <w:t xml:space="preserve"> = Multifamily with central water heating, then user pick from list:</w:t>
            </w:r>
          </w:p>
          <w:p w14:paraId="39DA10F6"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*Boiler;</w:t>
            </w:r>
          </w:p>
          <w:p w14:paraId="7DC9790B"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*Indirect;</w:t>
            </w:r>
          </w:p>
          <w:p w14:paraId="3535865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*Consumer Instantaneous;</w:t>
            </w:r>
          </w:p>
          <w:p w14:paraId="6170A93A"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*Commercial Instantaneous;</w:t>
            </w:r>
          </w:p>
          <w:p w14:paraId="3A18F12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*Consumer Storage;</w:t>
            </w:r>
          </w:p>
          <w:p w14:paraId="69E96D1E"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*Commercial Storage;</w:t>
            </w:r>
          </w:p>
          <w:p w14:paraId="3B0BF7F5"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*Residential-Duty Commercial Storage&gt;&gt;</w:t>
            </w:r>
          </w:p>
        </w:tc>
        <w:tc>
          <w:tcPr>
            <w:tcW w:w="1023" w:type="dxa"/>
          </w:tcPr>
          <w:p w14:paraId="55344699" w14:textId="5D1651E1"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A1</w:t>
            </w:r>
            <w:r w:rsidR="00711ADA">
              <w:rPr>
                <w:rFonts w:ascii="Calibri" w:hAnsi="Calibri"/>
                <w:sz w:val="18"/>
                <w:szCs w:val="14"/>
              </w:rPr>
              <w:t>1</w:t>
            </w:r>
            <w:r w:rsidRPr="004A470C">
              <w:rPr>
                <w:rFonts w:ascii="Calibri" w:hAnsi="Calibri"/>
                <w:sz w:val="18"/>
                <w:szCs w:val="14"/>
              </w:rPr>
              <w:t xml:space="preserve"> = Single Family or Multifamily and if M03 = 2, then value = ≤ 55 gallons; if M03 = 3, then value = &gt; 55 gallons; else value = NA;</w:t>
            </w:r>
          </w:p>
          <w:p w14:paraId="51853831" w14:textId="3ABCAD88" w:rsidR="004F7CE9" w:rsidRPr="004A470C" w:rsidRDefault="004F7CE9" w:rsidP="00C52AD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A1</w:t>
            </w:r>
            <w:r w:rsidR="00711ADA">
              <w:rPr>
                <w:rFonts w:ascii="Calibri" w:hAnsi="Calibri"/>
                <w:sz w:val="18"/>
                <w:szCs w:val="14"/>
              </w:rPr>
              <w:t>1</w:t>
            </w:r>
            <w:r w:rsidRPr="004A470C">
              <w:rPr>
                <w:rFonts w:ascii="Calibri" w:hAnsi="Calibri"/>
                <w:sz w:val="18"/>
                <w:szCs w:val="14"/>
              </w:rPr>
              <w:t xml:space="preserve"> = Multifamily with central water heating, then user input number&gt;&gt;</w:t>
            </w:r>
          </w:p>
        </w:tc>
        <w:tc>
          <w:tcPr>
            <w:tcW w:w="890" w:type="dxa"/>
          </w:tcPr>
          <w:p w14:paraId="7EC99D1E" w14:textId="6873EE1F"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 If M03 = 1, 2, 3,</w:t>
            </w:r>
            <w:r w:rsidR="0081125F">
              <w:rPr>
                <w:rFonts w:ascii="Calibri" w:hAnsi="Calibri"/>
                <w:sz w:val="18"/>
                <w:szCs w:val="14"/>
              </w:rPr>
              <w:t xml:space="preserve"> </w:t>
            </w:r>
            <w:r w:rsidR="009549DF">
              <w:rPr>
                <w:rFonts w:ascii="Calibri" w:hAnsi="Calibri"/>
                <w:sz w:val="18"/>
                <w:szCs w:val="14"/>
              </w:rPr>
              <w:t>A, or B</w:t>
            </w:r>
            <w:r w:rsidRPr="004A470C">
              <w:rPr>
                <w:rFonts w:ascii="Calibri" w:hAnsi="Calibri"/>
                <w:sz w:val="18"/>
                <w:szCs w:val="14"/>
              </w:rPr>
              <w:t xml:space="preserve"> then user picks from list </w:t>
            </w:r>
          </w:p>
          <w:p w14:paraId="179D88A1"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*Natural gas, *Propane, </w:t>
            </w:r>
          </w:p>
          <w:p w14:paraId="3F584044" w14:textId="4282F972"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elseIf M03 = 4A, 4B, 5, 5A, 5B</w:t>
            </w:r>
            <w:r w:rsidR="00CA280E">
              <w:rPr>
                <w:rFonts w:ascii="Calibri" w:hAnsi="Calibri"/>
                <w:sz w:val="18"/>
                <w:szCs w:val="14"/>
              </w:rPr>
              <w:t>,</w:t>
            </w:r>
            <w:r w:rsidR="00C665EE">
              <w:rPr>
                <w:rFonts w:ascii="Calibri" w:hAnsi="Calibri"/>
                <w:sz w:val="18"/>
                <w:szCs w:val="14"/>
              </w:rPr>
              <w:t xml:space="preserve"> </w:t>
            </w:r>
            <w:r w:rsidR="00F35DE8">
              <w:rPr>
                <w:rFonts w:ascii="Calibri" w:hAnsi="Calibri"/>
                <w:sz w:val="18"/>
                <w:szCs w:val="14"/>
              </w:rPr>
              <w:t>C</w:t>
            </w:r>
            <w:r w:rsidR="00CA280E">
              <w:rPr>
                <w:rFonts w:ascii="Calibri" w:hAnsi="Calibri"/>
                <w:sz w:val="18"/>
                <w:szCs w:val="14"/>
              </w:rPr>
              <w:t>1 or C2</w:t>
            </w:r>
            <w:r w:rsidR="00F35DE8">
              <w:rPr>
                <w:rFonts w:ascii="Calibri" w:hAnsi="Calibri"/>
                <w:sz w:val="18"/>
                <w:szCs w:val="14"/>
              </w:rPr>
              <w:t xml:space="preserve"> </w:t>
            </w:r>
            <w:r w:rsidRPr="004A470C">
              <w:rPr>
                <w:rFonts w:ascii="Calibri" w:hAnsi="Calibri"/>
                <w:sz w:val="18"/>
                <w:szCs w:val="14"/>
              </w:rPr>
              <w:t xml:space="preserve">then </w:t>
            </w:r>
            <w:r w:rsidR="002066E4">
              <w:rPr>
                <w:rFonts w:ascii="Calibri" w:hAnsi="Calibri"/>
                <w:sz w:val="18"/>
                <w:szCs w:val="14"/>
              </w:rPr>
              <w:t>value</w:t>
            </w:r>
            <w:r w:rsidRPr="004A470C">
              <w:rPr>
                <w:rFonts w:ascii="Calibri" w:hAnsi="Calibri"/>
                <w:sz w:val="18"/>
                <w:szCs w:val="14"/>
              </w:rPr>
              <w:t xml:space="preserve"> = Heat Pump</w:t>
            </w:r>
          </w:p>
          <w:p w14:paraId="37A6394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&gt;&gt;</w:t>
            </w:r>
          </w:p>
        </w:tc>
        <w:tc>
          <w:tcPr>
            <w:tcW w:w="1260" w:type="dxa"/>
          </w:tcPr>
          <w:p w14:paraId="7EF165E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&lt;&lt;user input: nonnegative number&gt;&gt;</w:t>
            </w:r>
          </w:p>
        </w:tc>
        <w:tc>
          <w:tcPr>
            <w:tcW w:w="708" w:type="dxa"/>
          </w:tcPr>
          <w:p w14:paraId="0DDF9029" w14:textId="35A8709E" w:rsidR="004F7CE9" w:rsidRPr="004A470C" w:rsidRDefault="009549DF" w:rsidP="003B5B14">
            <w:pPr>
              <w:keepNext/>
              <w:tabs>
                <w:tab w:val="left" w:pos="2160"/>
                <w:tab w:val="left" w:pos="2700"/>
                <w:tab w:val="left" w:pos="3420"/>
                <w:tab w:val="left" w:pos="3780"/>
                <w:tab w:val="left" w:pos="5760"/>
                <w:tab w:val="left" w:pos="7212"/>
              </w:tabs>
              <w:rPr>
                <w:rFonts w:ascii="Calibri" w:hAnsi="Calibri"/>
                <w:sz w:val="18"/>
                <w:szCs w:val="14"/>
              </w:rPr>
            </w:pPr>
            <w:r>
              <w:rPr>
                <w:rFonts w:ascii="Calibri" w:hAnsi="Calibri"/>
                <w:sz w:val="18"/>
                <w:szCs w:val="14"/>
              </w:rPr>
              <w:t>&lt;&lt;</w:t>
            </w:r>
            <w:r w:rsidR="004F7CE9" w:rsidRPr="004A470C">
              <w:rPr>
                <w:rFonts w:ascii="Calibri" w:hAnsi="Calibri"/>
                <w:sz w:val="18"/>
                <w:szCs w:val="14"/>
              </w:rPr>
              <w:t xml:space="preserve">if M03 = 2 or 3, then value = 75,000; </w:t>
            </w:r>
          </w:p>
          <w:p w14:paraId="749F197E" w14:textId="77777777" w:rsidR="00C665EE"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else value = NA&gt;&gt;</w:t>
            </w:r>
          </w:p>
          <w:p w14:paraId="54AA39C1" w14:textId="19F52DF3"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p>
        </w:tc>
        <w:tc>
          <w:tcPr>
            <w:tcW w:w="901" w:type="dxa"/>
          </w:tcPr>
          <w:p w14:paraId="2176782F" w14:textId="743337E6"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A09 is 1-9 and M03 = ‘A’</w:t>
            </w:r>
            <w:r w:rsidR="007113B8">
              <w:rPr>
                <w:rFonts w:ascii="Calibri" w:hAnsi="Calibri"/>
                <w:sz w:val="18"/>
                <w:szCs w:val="14"/>
              </w:rPr>
              <w:t xml:space="preserve"> or ‘C</w:t>
            </w:r>
            <w:r w:rsidR="00C52AD4">
              <w:rPr>
                <w:rFonts w:ascii="Calibri" w:hAnsi="Calibri"/>
                <w:sz w:val="18"/>
                <w:szCs w:val="14"/>
              </w:rPr>
              <w:t>1</w:t>
            </w:r>
            <w:r w:rsidR="007113B8">
              <w:rPr>
                <w:rFonts w:ascii="Calibri" w:hAnsi="Calibri"/>
                <w:sz w:val="18"/>
                <w:szCs w:val="14"/>
              </w:rPr>
              <w:t>’</w:t>
            </w:r>
            <w:r w:rsidRPr="004A470C">
              <w:rPr>
                <w:rFonts w:ascii="Calibri" w:hAnsi="Calibri"/>
                <w:sz w:val="18"/>
                <w:szCs w:val="14"/>
              </w:rPr>
              <w:t>, then value = 0.20;</w:t>
            </w:r>
          </w:p>
          <w:p w14:paraId="58ED591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A09 is 1-9 and M03 = ‘B’, then value = 0.15;</w:t>
            </w:r>
          </w:p>
          <w:p w14:paraId="247FEC80" w14:textId="79194355"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A09 is 10-16 and M03 = ‘A’</w:t>
            </w:r>
            <w:r w:rsidR="007113B8">
              <w:rPr>
                <w:rFonts w:ascii="Calibri" w:hAnsi="Calibri"/>
                <w:sz w:val="18"/>
                <w:szCs w:val="14"/>
              </w:rPr>
              <w:t xml:space="preserve"> or ‘C</w:t>
            </w:r>
            <w:r w:rsidR="00C52AD4">
              <w:rPr>
                <w:rFonts w:ascii="Calibri" w:hAnsi="Calibri"/>
                <w:sz w:val="18"/>
                <w:szCs w:val="14"/>
              </w:rPr>
              <w:t>1</w:t>
            </w:r>
            <w:r w:rsidR="007113B8">
              <w:rPr>
                <w:rFonts w:ascii="Calibri" w:hAnsi="Calibri"/>
                <w:sz w:val="18"/>
                <w:szCs w:val="14"/>
              </w:rPr>
              <w:t>’</w:t>
            </w:r>
            <w:r w:rsidRPr="004A470C">
              <w:rPr>
                <w:rFonts w:ascii="Calibri" w:hAnsi="Calibri"/>
                <w:sz w:val="18"/>
                <w:szCs w:val="14"/>
              </w:rPr>
              <w:t>, then value = 0.35;</w:t>
            </w:r>
          </w:p>
          <w:p w14:paraId="5AA0AADD" w14:textId="16CFCBCD" w:rsidR="004F7CE9" w:rsidRPr="004A470C" w:rsidRDefault="004F7CE9" w:rsidP="003B3FD5">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A09 is 10-16 and M03 = ‘B’, then value = 0.30</w:t>
            </w:r>
            <w:r w:rsidR="003B3FD5">
              <w:rPr>
                <w:rFonts w:ascii="Calibri" w:hAnsi="Calibri"/>
                <w:sz w:val="18"/>
                <w:szCs w:val="14"/>
              </w:rPr>
              <w:t>; else value = N/A</w:t>
            </w:r>
            <w:r w:rsidRPr="004A470C">
              <w:rPr>
                <w:rFonts w:ascii="Calibri" w:hAnsi="Calibri"/>
                <w:sz w:val="18"/>
                <w:szCs w:val="14"/>
              </w:rPr>
              <w:t>&gt;&gt;</w:t>
            </w:r>
          </w:p>
        </w:tc>
        <w:tc>
          <w:tcPr>
            <w:tcW w:w="1001" w:type="dxa"/>
          </w:tcPr>
          <w:p w14:paraId="60C7BB3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A09 = 2-15 and M03 = 4B then value is 0.3 kWdc; </w:t>
            </w:r>
          </w:p>
          <w:p w14:paraId="69674D5B"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M03 = 4B then value is 1.1 kWdc; </w:t>
            </w:r>
          </w:p>
          <w:p w14:paraId="1D8766FB" w14:textId="6DF080DE" w:rsidR="00CA280E"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A09 = 1 or 16 and M03 = 5A then value = 0.3 kWdc;</w:t>
            </w:r>
          </w:p>
          <w:p w14:paraId="3B0F845C" w14:textId="30BA8B64" w:rsidR="004F7CE9" w:rsidRPr="004A470C" w:rsidRDefault="00CA280E" w:rsidP="007068E9">
            <w:pPr>
              <w:keepNext/>
              <w:tabs>
                <w:tab w:val="left" w:pos="2160"/>
                <w:tab w:val="left" w:pos="2700"/>
                <w:tab w:val="left" w:pos="3420"/>
                <w:tab w:val="left" w:pos="3780"/>
                <w:tab w:val="left" w:pos="5760"/>
                <w:tab w:val="left" w:pos="7212"/>
              </w:tabs>
              <w:rPr>
                <w:rFonts w:ascii="Calibri" w:hAnsi="Calibri"/>
                <w:sz w:val="18"/>
                <w:szCs w:val="14"/>
              </w:rPr>
            </w:pPr>
            <w:r>
              <w:rPr>
                <w:rFonts w:ascii="Calibri" w:hAnsi="Calibri"/>
                <w:sz w:val="18"/>
                <w:szCs w:val="14"/>
              </w:rPr>
              <w:t xml:space="preserve">else if </w:t>
            </w:r>
            <w:r w:rsidR="00DC3A85">
              <w:rPr>
                <w:rFonts w:ascii="Calibri" w:hAnsi="Calibri"/>
                <w:sz w:val="18"/>
                <w:szCs w:val="14"/>
              </w:rPr>
              <w:t xml:space="preserve">A09 = 1-16 and </w:t>
            </w:r>
            <w:r>
              <w:rPr>
                <w:rFonts w:ascii="Calibri" w:hAnsi="Calibri"/>
                <w:sz w:val="18"/>
                <w:szCs w:val="14"/>
              </w:rPr>
              <w:t xml:space="preserve">M03 = </w:t>
            </w:r>
            <w:r w:rsidR="00FA49D3">
              <w:rPr>
                <w:rFonts w:ascii="Calibri" w:hAnsi="Calibri"/>
                <w:sz w:val="18"/>
                <w:szCs w:val="14"/>
              </w:rPr>
              <w:t>‘</w:t>
            </w:r>
            <w:r>
              <w:rPr>
                <w:rFonts w:ascii="Calibri" w:hAnsi="Calibri"/>
                <w:sz w:val="18"/>
                <w:szCs w:val="14"/>
              </w:rPr>
              <w:t>C2</w:t>
            </w:r>
            <w:r w:rsidR="00FA49D3">
              <w:rPr>
                <w:rFonts w:ascii="Calibri" w:hAnsi="Calibri"/>
                <w:sz w:val="18"/>
                <w:szCs w:val="14"/>
              </w:rPr>
              <w:t>’</w:t>
            </w:r>
            <w:r>
              <w:rPr>
                <w:rFonts w:ascii="Calibri" w:hAnsi="Calibri"/>
                <w:sz w:val="18"/>
                <w:szCs w:val="14"/>
              </w:rPr>
              <w:t xml:space="preserve">, then (0.1 * </w:t>
            </w:r>
            <w:r w:rsidR="007068E9">
              <w:rPr>
                <w:rFonts w:ascii="Calibri" w:hAnsi="Calibri"/>
                <w:sz w:val="18"/>
                <w:szCs w:val="14"/>
              </w:rPr>
              <w:t>M04</w:t>
            </w:r>
            <w:r>
              <w:rPr>
                <w:rFonts w:ascii="Calibri" w:hAnsi="Calibri"/>
                <w:sz w:val="18"/>
                <w:szCs w:val="14"/>
              </w:rPr>
              <w:t>)</w:t>
            </w:r>
            <w:r w:rsidR="009549DF">
              <w:rPr>
                <w:rFonts w:ascii="Calibri" w:hAnsi="Calibri"/>
                <w:sz w:val="18"/>
                <w:szCs w:val="14"/>
              </w:rPr>
              <w:t>;</w:t>
            </w:r>
            <w:r w:rsidR="009549DF" w:rsidRPr="004A470C">
              <w:rPr>
                <w:rFonts w:ascii="Calibri" w:hAnsi="Calibri"/>
                <w:sz w:val="18"/>
                <w:szCs w:val="14"/>
              </w:rPr>
              <w:t xml:space="preserve"> else value is 0</w:t>
            </w:r>
            <w:r w:rsidR="004F7CE9" w:rsidRPr="004A470C">
              <w:rPr>
                <w:rFonts w:ascii="Calibri" w:hAnsi="Calibri"/>
                <w:sz w:val="18"/>
                <w:szCs w:val="14"/>
              </w:rPr>
              <w:t>&gt;&gt;</w:t>
            </w:r>
          </w:p>
        </w:tc>
        <w:tc>
          <w:tcPr>
            <w:tcW w:w="1016" w:type="dxa"/>
          </w:tcPr>
          <w:p w14:paraId="5D559144"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M03 = 4A, 4B, 5, 5A or 5B user select from list: Garage or Conditioned Space; else value is NA&gt;&gt;</w:t>
            </w:r>
          </w:p>
        </w:tc>
        <w:tc>
          <w:tcPr>
            <w:tcW w:w="1589" w:type="dxa"/>
          </w:tcPr>
          <w:p w14:paraId="36B2C15C" w14:textId="3E8CAA54"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sidR="008B045C">
              <w:rPr>
                <w:rFonts w:ascii="Calibri" w:hAnsi="Calibri"/>
                <w:sz w:val="18"/>
                <w:szCs w:val="14"/>
              </w:rPr>
              <w:t>M02</w:t>
            </w:r>
            <w:r w:rsidR="008B045C" w:rsidRPr="004A470C">
              <w:rPr>
                <w:rFonts w:ascii="Calibri" w:hAnsi="Calibri"/>
                <w:sz w:val="18"/>
                <w:szCs w:val="14"/>
              </w:rPr>
              <w:t xml:space="preserve"> </w:t>
            </w:r>
            <w:r w:rsidRPr="004A470C">
              <w:rPr>
                <w:rFonts w:ascii="Calibri" w:hAnsi="Calibri"/>
                <w:sz w:val="18"/>
                <w:szCs w:val="14"/>
              </w:rPr>
              <w:t xml:space="preserve">= </w:t>
            </w:r>
            <w:r w:rsidR="00F06349">
              <w:rPr>
                <w:rFonts w:ascii="Calibri" w:hAnsi="Calibri"/>
                <w:sz w:val="18"/>
                <w:szCs w:val="14"/>
              </w:rPr>
              <w:t>Central</w:t>
            </w:r>
            <w:r w:rsidR="001A6D1E">
              <w:rPr>
                <w:rFonts w:ascii="Calibri" w:hAnsi="Calibri"/>
                <w:sz w:val="18"/>
                <w:szCs w:val="14"/>
              </w:rPr>
              <w:t>,</w:t>
            </w:r>
            <w:r w:rsidR="00EE4902">
              <w:rPr>
                <w:rFonts w:ascii="Calibri" w:hAnsi="Calibri"/>
                <w:sz w:val="18"/>
                <w:szCs w:val="14"/>
              </w:rPr>
              <w:t xml:space="preserve"> </w:t>
            </w:r>
            <w:r w:rsidR="001A6D1E">
              <w:rPr>
                <w:rFonts w:ascii="Calibri" w:hAnsi="Calibri"/>
                <w:sz w:val="18"/>
                <w:szCs w:val="14"/>
              </w:rPr>
              <w:t>then if</w:t>
            </w:r>
            <w:r w:rsidR="00EE4902">
              <w:rPr>
                <w:rFonts w:ascii="Calibri" w:hAnsi="Calibri"/>
                <w:sz w:val="18"/>
                <w:szCs w:val="14"/>
              </w:rPr>
              <w:t xml:space="preserve"> M03 = </w:t>
            </w:r>
            <w:r w:rsidR="00FA49D3">
              <w:rPr>
                <w:rFonts w:ascii="Calibri" w:hAnsi="Calibri"/>
                <w:sz w:val="18"/>
                <w:szCs w:val="14"/>
              </w:rPr>
              <w:t>‘</w:t>
            </w:r>
            <w:r w:rsidR="00EE4902">
              <w:rPr>
                <w:rFonts w:ascii="Calibri" w:hAnsi="Calibri"/>
                <w:sz w:val="18"/>
                <w:szCs w:val="14"/>
              </w:rPr>
              <w:t>C</w:t>
            </w:r>
            <w:r w:rsidR="00C52AD4">
              <w:rPr>
                <w:rFonts w:ascii="Calibri" w:hAnsi="Calibri"/>
                <w:sz w:val="18"/>
                <w:szCs w:val="14"/>
              </w:rPr>
              <w:t>1</w:t>
            </w:r>
            <w:r w:rsidR="00FA49D3">
              <w:rPr>
                <w:rFonts w:ascii="Calibri" w:hAnsi="Calibri"/>
                <w:sz w:val="18"/>
                <w:szCs w:val="14"/>
              </w:rPr>
              <w:t>’</w:t>
            </w:r>
            <w:r w:rsidR="00C52AD4">
              <w:rPr>
                <w:rFonts w:ascii="Calibri" w:hAnsi="Calibri"/>
                <w:sz w:val="18"/>
                <w:szCs w:val="14"/>
              </w:rPr>
              <w:t xml:space="preserve"> or </w:t>
            </w:r>
            <w:r w:rsidR="00FA49D3">
              <w:rPr>
                <w:rFonts w:ascii="Calibri" w:hAnsi="Calibri"/>
                <w:sz w:val="18"/>
                <w:szCs w:val="14"/>
              </w:rPr>
              <w:t>‘</w:t>
            </w:r>
            <w:r w:rsidR="00C52AD4">
              <w:rPr>
                <w:rFonts w:ascii="Calibri" w:hAnsi="Calibri"/>
                <w:sz w:val="18"/>
                <w:szCs w:val="14"/>
              </w:rPr>
              <w:t>C2</w:t>
            </w:r>
            <w:r w:rsidR="00FA49D3">
              <w:rPr>
                <w:rFonts w:ascii="Calibri" w:hAnsi="Calibri"/>
                <w:sz w:val="18"/>
                <w:szCs w:val="14"/>
              </w:rPr>
              <w:t>’</w:t>
            </w:r>
            <w:r w:rsidRPr="004A470C">
              <w:rPr>
                <w:rFonts w:ascii="Calibri" w:hAnsi="Calibri"/>
                <w:sz w:val="18"/>
                <w:szCs w:val="14"/>
              </w:rPr>
              <w:t xml:space="preserve">, </w:t>
            </w:r>
            <w:r w:rsidR="00EE4902" w:rsidRPr="00EE4902">
              <w:rPr>
                <w:rFonts w:ascii="Calibri" w:hAnsi="Calibri"/>
                <w:sz w:val="18"/>
                <w:szCs w:val="14"/>
              </w:rPr>
              <w:t>then value = Multi-family: Recirculating with no control (continuous pumping)</w:t>
            </w:r>
            <w:r w:rsidR="00EE4902">
              <w:rPr>
                <w:rFonts w:ascii="Calibri" w:hAnsi="Calibri"/>
                <w:sz w:val="18"/>
                <w:szCs w:val="14"/>
              </w:rPr>
              <w:t>; else</w:t>
            </w:r>
            <w:r w:rsidRPr="004A470C">
              <w:rPr>
                <w:rFonts w:ascii="Calibri" w:hAnsi="Calibri"/>
                <w:sz w:val="18"/>
                <w:szCs w:val="14"/>
              </w:rPr>
              <w:t xml:space="preserve"> value = </w:t>
            </w:r>
            <w:r w:rsidR="00424504">
              <w:rPr>
                <w:rFonts w:ascii="Calibri" w:hAnsi="Calibri"/>
                <w:sz w:val="18"/>
                <w:szCs w:val="14"/>
              </w:rPr>
              <w:t xml:space="preserve">Multifamily: </w:t>
            </w:r>
            <w:r w:rsidRPr="004A470C">
              <w:rPr>
                <w:rFonts w:ascii="Calibri" w:hAnsi="Calibri"/>
                <w:sz w:val="18"/>
                <w:szCs w:val="14"/>
              </w:rPr>
              <w:t xml:space="preserve">Recirculation </w:t>
            </w:r>
            <w:r w:rsidR="00424504">
              <w:rPr>
                <w:rFonts w:ascii="Calibri" w:hAnsi="Calibri"/>
                <w:sz w:val="18"/>
                <w:szCs w:val="14"/>
              </w:rPr>
              <w:t>demand control</w:t>
            </w:r>
            <w:r w:rsidRPr="004A470C">
              <w:rPr>
                <w:rFonts w:ascii="Calibri" w:hAnsi="Calibri"/>
                <w:sz w:val="18"/>
                <w:szCs w:val="14"/>
              </w:rPr>
              <w:t>;</w:t>
            </w:r>
          </w:p>
          <w:p w14:paraId="02B0B03B" w14:textId="7D06321B"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Elseif </w:t>
            </w:r>
            <w:r w:rsidR="008B045C">
              <w:rPr>
                <w:rFonts w:ascii="Calibri" w:hAnsi="Calibri"/>
                <w:sz w:val="18"/>
                <w:szCs w:val="14"/>
              </w:rPr>
              <w:t>M02</w:t>
            </w:r>
            <w:r w:rsidR="008B045C" w:rsidRPr="004A470C">
              <w:rPr>
                <w:rFonts w:ascii="Calibri" w:hAnsi="Calibri"/>
                <w:sz w:val="18"/>
                <w:szCs w:val="14"/>
              </w:rPr>
              <w:t xml:space="preserve"> </w:t>
            </w:r>
            <w:r w:rsidR="009E19D0">
              <w:rPr>
                <w:rFonts w:ascii="Calibri" w:hAnsi="Calibri" w:cs="Calibri"/>
                <w:sz w:val="18"/>
                <w:szCs w:val="14"/>
              </w:rPr>
              <w:t>≠</w:t>
            </w:r>
            <w:r w:rsidR="009E19D0">
              <w:rPr>
                <w:rFonts w:ascii="Calibri" w:hAnsi="Calibri"/>
                <w:sz w:val="18"/>
                <w:szCs w:val="14"/>
              </w:rPr>
              <w:t xml:space="preserve"> </w:t>
            </w:r>
            <w:r w:rsidR="00F06349">
              <w:rPr>
                <w:rFonts w:ascii="Calibri" w:hAnsi="Calibri"/>
                <w:sz w:val="18"/>
                <w:szCs w:val="14"/>
              </w:rPr>
              <w:t>Central</w:t>
            </w:r>
            <w:r w:rsidR="008B045C">
              <w:rPr>
                <w:rFonts w:ascii="Calibri" w:hAnsi="Calibri"/>
                <w:sz w:val="18"/>
                <w:szCs w:val="14"/>
              </w:rPr>
              <w:t xml:space="preserve"> </w:t>
            </w:r>
            <w:r w:rsidRPr="004A470C">
              <w:rPr>
                <w:rFonts w:ascii="Calibri" w:hAnsi="Calibri"/>
                <w:sz w:val="18"/>
                <w:szCs w:val="14"/>
              </w:rPr>
              <w:t xml:space="preserve">and if M03 = 1 or 3, then user select from list: Standard or Demand Recirc; </w:t>
            </w:r>
          </w:p>
          <w:p w14:paraId="4F6577B0"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M03 = 2, then user select from list: Compact hot water distrib Expanded (HERS) or Drain water heat recovery (HERS); </w:t>
            </w:r>
          </w:p>
          <w:p w14:paraId="02AD73E2"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M03 = 4A then value is Compact hot water distrib Basic and drain water heat recovery (HERS); </w:t>
            </w:r>
          </w:p>
          <w:p w14:paraId="53436085"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M03 = 5B, then value =  Compact hot water distrib Basic; </w:t>
            </w:r>
          </w:p>
          <w:p w14:paraId="7D8F69B2" w14:textId="77777777" w:rsidR="004F7CE9"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else value is Standard or Demand Recirculation Manual Control&gt;&gt;</w:t>
            </w:r>
          </w:p>
          <w:p w14:paraId="5ADAA9BB" w14:textId="21E5348D" w:rsidR="00A33314" w:rsidRPr="004A470C" w:rsidRDefault="00A33314" w:rsidP="00F729FD">
            <w:pPr>
              <w:keepNext/>
              <w:tabs>
                <w:tab w:val="left" w:pos="2160"/>
                <w:tab w:val="left" w:pos="2700"/>
                <w:tab w:val="left" w:pos="3420"/>
                <w:tab w:val="left" w:pos="3780"/>
                <w:tab w:val="left" w:pos="5760"/>
                <w:tab w:val="left" w:pos="7212"/>
              </w:tabs>
              <w:rPr>
                <w:rFonts w:ascii="Calibri" w:hAnsi="Calibri"/>
                <w:sz w:val="18"/>
                <w:szCs w:val="14"/>
              </w:rPr>
            </w:pPr>
          </w:p>
        </w:tc>
      </w:tr>
      <w:tr w:rsidR="004F7CE9" w:rsidRPr="000638D1" w14:paraId="75674D67" w14:textId="77777777" w:rsidTr="00554B6B">
        <w:trPr>
          <w:trHeight w:val="4126"/>
        </w:trPr>
        <w:tc>
          <w:tcPr>
            <w:tcW w:w="14390" w:type="dxa"/>
            <w:gridSpan w:val="14"/>
          </w:tcPr>
          <w:p w14:paraId="66B94447" w14:textId="77777777" w:rsidR="004F7CE9" w:rsidRPr="00B013A1" w:rsidRDefault="004F7CE9" w:rsidP="003B5B14">
            <w:pPr>
              <w:keepNext/>
              <w:tabs>
                <w:tab w:val="left" w:pos="2160"/>
                <w:tab w:val="left" w:pos="2700"/>
                <w:tab w:val="left" w:pos="3420"/>
                <w:tab w:val="left" w:pos="3780"/>
                <w:tab w:val="left" w:pos="5760"/>
                <w:tab w:val="left" w:pos="7212"/>
              </w:tabs>
              <w:rPr>
                <w:rFonts w:ascii="Calibri" w:hAnsi="Calibri"/>
                <w:sz w:val="18"/>
                <w:szCs w:val="18"/>
              </w:rPr>
            </w:pPr>
            <w:r w:rsidRPr="000638D1">
              <w:rPr>
                <w:rFonts w:ascii="Calibri" w:hAnsi="Calibri"/>
                <w:sz w:val="18"/>
                <w:szCs w:val="18"/>
              </w:rPr>
              <w:lastRenderedPageBreak/>
              <w:t>Op</w:t>
            </w:r>
            <w:r w:rsidRPr="00B013A1">
              <w:rPr>
                <w:rFonts w:ascii="Calibri" w:hAnsi="Calibri"/>
                <w:sz w:val="18"/>
                <w:szCs w:val="18"/>
              </w:rPr>
              <w:t>tions:</w:t>
            </w:r>
          </w:p>
          <w:p w14:paraId="6C7D5512" w14:textId="77777777" w:rsidR="004F7CE9" w:rsidRPr="00B013A1" w:rsidRDefault="004F7CE9" w:rsidP="003B5B14">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1F35885B" w14:textId="77777777" w:rsidR="004F7CE9" w:rsidRPr="00B013A1" w:rsidRDefault="004F7CE9" w:rsidP="00300F1B">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Gas or propane instantaneous.</w:t>
            </w:r>
          </w:p>
          <w:p w14:paraId="63BCC56D" w14:textId="77777777" w:rsidR="004F7CE9" w:rsidRPr="00B013A1" w:rsidRDefault="004F7CE9" w:rsidP="00B677A4">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55 gallons or less storage tank with 75,000 Btu or less rated input. Distribution either compact hot water distribution (HERS) or drain water heat recovery (HERS).</w:t>
            </w:r>
          </w:p>
          <w:p w14:paraId="5BEED38B" w14:textId="77777777" w:rsidR="004F7CE9" w:rsidRPr="00B013A1" w:rsidRDefault="004F7CE9" w:rsidP="008461C6">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Greater than 55 gallons storage tank with 75,000 Btu or less rated input.</w:t>
            </w:r>
          </w:p>
          <w:p w14:paraId="74365961" w14:textId="77777777" w:rsidR="004F7CE9" w:rsidRPr="00B013A1" w:rsidRDefault="004F7CE9" w:rsidP="00CC0B7B">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Heat pump water heater. Installed in conditioned space or garage. Either:</w:t>
            </w:r>
          </w:p>
          <w:p w14:paraId="640FCEEE" w14:textId="77777777" w:rsidR="004F7CE9" w:rsidRPr="00B013A1" w:rsidRDefault="004F7CE9" w:rsidP="004C511D">
            <w:pPr>
              <w:pStyle w:val="ListParagraph"/>
              <w:keepNext/>
              <w:numPr>
                <w:ilvl w:val="0"/>
                <w:numId w:val="5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Compact hot water distribution basic and drain water heat recovery (HERS), or</w:t>
            </w:r>
          </w:p>
          <w:p w14:paraId="4D82617E" w14:textId="77777777" w:rsidR="004F7CE9" w:rsidRPr="00B013A1" w:rsidRDefault="004F7CE9" w:rsidP="004C511D">
            <w:pPr>
              <w:pStyle w:val="ListParagraph"/>
              <w:keepNext/>
              <w:numPr>
                <w:ilvl w:val="0"/>
                <w:numId w:val="5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 xml:space="preserve">If climate zone 8-15, a PV system 0.3 kWdc larger than system required by Table O below, or If climate zone 1 or 16, a PV system 1.1 kWdc larger than system required by Table O below </w:t>
            </w:r>
          </w:p>
          <w:p w14:paraId="1DE3013B" w14:textId="77777777" w:rsidR="004F7CE9" w:rsidRPr="00B013A1" w:rsidRDefault="004F7CE9" w:rsidP="00300F1B">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Tier 3 heat water heater (as rated by Northwest Energy Efficiency Alliance (NEEA)). Installed in conditioned space or garage. If climate zone 1 or 16 either:</w:t>
            </w:r>
          </w:p>
          <w:p w14:paraId="28B301D6" w14:textId="0A5FA8D8" w:rsidR="004F7CE9" w:rsidRPr="004C511D" w:rsidRDefault="004F7CE9" w:rsidP="004C511D">
            <w:pPr>
              <w:pStyle w:val="ListParagraph"/>
              <w:keepNext/>
              <w:numPr>
                <w:ilvl w:val="0"/>
                <w:numId w:val="59"/>
              </w:numPr>
              <w:tabs>
                <w:tab w:val="left" w:pos="2160"/>
                <w:tab w:val="left" w:pos="2700"/>
                <w:tab w:val="left" w:pos="3420"/>
                <w:tab w:val="left" w:pos="3780"/>
                <w:tab w:val="left" w:pos="5760"/>
                <w:tab w:val="left" w:pos="7212"/>
              </w:tabs>
              <w:ind w:left="1230"/>
              <w:rPr>
                <w:rFonts w:ascii="Calibri" w:hAnsi="Calibri"/>
                <w:sz w:val="18"/>
                <w:szCs w:val="18"/>
              </w:rPr>
            </w:pPr>
            <w:r w:rsidRPr="004C511D">
              <w:rPr>
                <w:rFonts w:ascii="Calibri" w:hAnsi="Calibri"/>
                <w:sz w:val="18"/>
                <w:szCs w:val="18"/>
              </w:rPr>
              <w:t>A PV system that is 0.3 kWdc larger than Table O below, or</w:t>
            </w:r>
          </w:p>
          <w:p w14:paraId="765A3A91" w14:textId="77777777" w:rsidR="004F7CE9" w:rsidRPr="004C511D" w:rsidRDefault="004F7CE9" w:rsidP="004C511D">
            <w:pPr>
              <w:pStyle w:val="ListParagraph"/>
              <w:numPr>
                <w:ilvl w:val="0"/>
                <w:numId w:val="59"/>
              </w:numPr>
              <w:ind w:left="1230"/>
              <w:rPr>
                <w:rFonts w:ascii="Calibri" w:hAnsi="Calibri"/>
                <w:sz w:val="18"/>
                <w:szCs w:val="18"/>
              </w:rPr>
            </w:pPr>
            <w:r w:rsidRPr="004C511D">
              <w:rPr>
                <w:rFonts w:ascii="Calibri" w:hAnsi="Calibri"/>
                <w:sz w:val="18"/>
                <w:szCs w:val="18"/>
              </w:rPr>
              <w:t>Compact hot water distribution basic.</w:t>
            </w:r>
          </w:p>
          <w:p w14:paraId="7E85C5FB" w14:textId="77777777" w:rsidR="004F7CE9" w:rsidRPr="000638D1" w:rsidRDefault="004F7CE9" w:rsidP="003B5B14">
            <w:pPr>
              <w:rPr>
                <w:rFonts w:ascii="Calibri" w:hAnsi="Calibri"/>
                <w:sz w:val="18"/>
                <w:szCs w:val="18"/>
              </w:rPr>
            </w:pPr>
          </w:p>
          <w:p w14:paraId="6D093161" w14:textId="4AD39510" w:rsidR="004F7CE9" w:rsidRPr="000638D1" w:rsidRDefault="004F7CE9" w:rsidP="003B5B14">
            <w:pPr>
              <w:rPr>
                <w:rFonts w:ascii="Calibri" w:hAnsi="Calibri"/>
                <w:sz w:val="18"/>
                <w:szCs w:val="18"/>
              </w:rPr>
            </w:pPr>
            <w:r w:rsidRPr="000638D1">
              <w:rPr>
                <w:rFonts w:ascii="Calibri" w:hAnsi="Calibri"/>
                <w:sz w:val="18"/>
                <w:szCs w:val="18"/>
              </w:rPr>
              <w:t>Multifamily with Central Water Heating</w:t>
            </w:r>
            <w:r w:rsidR="004C511D">
              <w:rPr>
                <w:rFonts w:ascii="Calibri" w:hAnsi="Calibri"/>
                <w:sz w:val="18"/>
                <w:szCs w:val="18"/>
              </w:rPr>
              <w:t xml:space="preserve"> </w:t>
            </w:r>
          </w:p>
          <w:p w14:paraId="14B8588B" w14:textId="77777777" w:rsidR="004F7CE9" w:rsidRPr="000638D1" w:rsidRDefault="004F7CE9" w:rsidP="00300F1B">
            <w:pPr>
              <w:pStyle w:val="ListParagraph"/>
              <w:numPr>
                <w:ilvl w:val="0"/>
                <w:numId w:val="57"/>
              </w:numPr>
              <w:rPr>
                <w:rFonts w:ascii="Calibri" w:hAnsi="Calibri"/>
                <w:sz w:val="18"/>
                <w:szCs w:val="18"/>
              </w:rPr>
            </w:pPr>
            <w:r w:rsidRPr="000638D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p>
          <w:p w14:paraId="4BE64D90" w14:textId="12A75EFD" w:rsidR="004F7CE9" w:rsidRDefault="004F7CE9" w:rsidP="00B677A4">
            <w:pPr>
              <w:pStyle w:val="ListParagraph"/>
              <w:numPr>
                <w:ilvl w:val="0"/>
                <w:numId w:val="57"/>
              </w:numPr>
              <w:rPr>
                <w:rFonts w:ascii="Calibri" w:hAnsi="Calibri"/>
                <w:sz w:val="18"/>
                <w:szCs w:val="18"/>
              </w:rPr>
            </w:pPr>
            <w:r w:rsidRPr="000638D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p>
          <w:p w14:paraId="429D02BB" w14:textId="67B23A0F" w:rsidR="00AA5964" w:rsidRDefault="00AA5964" w:rsidP="00AA5964">
            <w:pPr>
              <w:pStyle w:val="ListParagraph"/>
              <w:numPr>
                <w:ilvl w:val="0"/>
                <w:numId w:val="57"/>
              </w:numPr>
              <w:rPr>
                <w:rFonts w:ascii="Calibri" w:hAnsi="Calibri"/>
                <w:sz w:val="18"/>
                <w:szCs w:val="18"/>
              </w:rPr>
            </w:pPr>
            <w:r w:rsidRPr="00AA5964">
              <w:rPr>
                <w:rFonts w:ascii="Calibri" w:hAnsi="Calibri"/>
                <w:sz w:val="18"/>
                <w:szCs w:val="18"/>
              </w:rPr>
              <w:t xml:space="preserve">150.1(c)8C </w:t>
            </w:r>
            <w:r w:rsidR="008719D3">
              <w:rPr>
                <w:rFonts w:ascii="Calibri" w:hAnsi="Calibri"/>
                <w:sz w:val="18"/>
                <w:szCs w:val="18"/>
              </w:rPr>
              <w:t xml:space="preserve">prescriptive Compliance </w:t>
            </w:r>
            <w:r w:rsidRPr="00AA5964">
              <w:rPr>
                <w:rFonts w:ascii="Calibri" w:hAnsi="Calibri"/>
                <w:sz w:val="18"/>
                <w:szCs w:val="18"/>
              </w:rPr>
              <w:t>Option – Heat pump</w:t>
            </w:r>
            <w:r w:rsidR="00DE773E">
              <w:rPr>
                <w:rFonts w:ascii="Calibri" w:hAnsi="Calibri"/>
                <w:sz w:val="18"/>
                <w:szCs w:val="18"/>
              </w:rPr>
              <w:t xml:space="preserve"> </w:t>
            </w:r>
            <w:r w:rsidR="00A51ACF">
              <w:rPr>
                <w:rFonts w:ascii="Calibri" w:hAnsi="Calibri"/>
                <w:sz w:val="18"/>
                <w:szCs w:val="18"/>
              </w:rPr>
              <w:t>water heater</w:t>
            </w:r>
            <w:r w:rsidR="00C52AD4">
              <w:rPr>
                <w:rFonts w:ascii="Calibri" w:hAnsi="Calibri"/>
                <w:sz w:val="18"/>
                <w:szCs w:val="18"/>
              </w:rPr>
              <w:t xml:space="preserve"> (For climate zone 16, at least 2 inches of pipe insulation</w:t>
            </w:r>
            <w:r w:rsidR="008719D3">
              <w:rPr>
                <w:rFonts w:ascii="Calibri" w:hAnsi="Calibri"/>
                <w:sz w:val="18"/>
                <w:szCs w:val="18"/>
              </w:rPr>
              <w:t xml:space="preserve"> is required</w:t>
            </w:r>
            <w:r w:rsidR="00C52AD4">
              <w:rPr>
                <w:rFonts w:ascii="Calibri" w:hAnsi="Calibri"/>
                <w:sz w:val="18"/>
                <w:szCs w:val="18"/>
              </w:rPr>
              <w:t xml:space="preserve"> for recirculation loop)</w:t>
            </w:r>
          </w:p>
          <w:p w14:paraId="6D7EF922" w14:textId="213BA0BF" w:rsidR="00A51ACF" w:rsidRDefault="00A51ACF" w:rsidP="00A51ACF">
            <w:pPr>
              <w:pStyle w:val="ListParagraph"/>
              <w:numPr>
                <w:ilvl w:val="0"/>
                <w:numId w:val="61"/>
              </w:numPr>
              <w:ind w:left="1237"/>
              <w:rPr>
                <w:rFonts w:ascii="Calibri" w:hAnsi="Calibri"/>
                <w:sz w:val="18"/>
                <w:szCs w:val="18"/>
              </w:rPr>
            </w:pPr>
            <w:r>
              <w:rPr>
                <w:rFonts w:ascii="Calibri" w:hAnsi="Calibri"/>
                <w:sz w:val="18"/>
                <w:szCs w:val="18"/>
              </w:rPr>
              <w:t>A</w:t>
            </w:r>
            <w:r w:rsidRPr="00A51ACF">
              <w:rPr>
                <w:rFonts w:ascii="Calibri" w:hAnsi="Calibri"/>
                <w:sz w:val="18"/>
                <w:szCs w:val="18"/>
              </w:rPr>
              <w:t xml:space="preserve"> minimum solar savings fraction of 0.20 in Climate Zones 1 through 9 or a minimum solar savings fraction of 0.35 in Climate Zone</w:t>
            </w:r>
            <w:r w:rsidR="008719D3">
              <w:rPr>
                <w:rFonts w:ascii="Calibri" w:hAnsi="Calibri"/>
                <w:sz w:val="18"/>
                <w:szCs w:val="18"/>
              </w:rPr>
              <w:t>s 10 through 16</w:t>
            </w:r>
          </w:p>
          <w:p w14:paraId="2345E191" w14:textId="31908D5F" w:rsidR="00CA280E" w:rsidRPr="00A51ACF" w:rsidRDefault="00CA280E" w:rsidP="00A51ACF">
            <w:pPr>
              <w:pStyle w:val="ListParagraph"/>
              <w:numPr>
                <w:ilvl w:val="0"/>
                <w:numId w:val="61"/>
              </w:numPr>
              <w:ind w:left="1237"/>
              <w:rPr>
                <w:rFonts w:ascii="Calibri" w:hAnsi="Calibri"/>
                <w:sz w:val="18"/>
                <w:szCs w:val="18"/>
              </w:rPr>
            </w:pPr>
            <w:r>
              <w:rPr>
                <w:rFonts w:ascii="Calibri" w:hAnsi="Calibri"/>
                <w:sz w:val="18"/>
                <w:szCs w:val="18"/>
              </w:rPr>
              <w:t>0.1 kWdc per dwelling unit in excess of the prescriptive requirement of 150.1</w:t>
            </w:r>
            <w:r w:rsidR="00C52AD4">
              <w:rPr>
                <w:rFonts w:ascii="Calibri" w:hAnsi="Calibri"/>
                <w:sz w:val="18"/>
                <w:szCs w:val="18"/>
              </w:rPr>
              <w:t>(c)</w:t>
            </w:r>
            <w:r>
              <w:rPr>
                <w:rFonts w:ascii="Calibri" w:hAnsi="Calibri"/>
                <w:sz w:val="18"/>
                <w:szCs w:val="18"/>
              </w:rPr>
              <w:t>14</w:t>
            </w:r>
          </w:p>
          <w:p w14:paraId="7F297B2C" w14:textId="2E3143A1" w:rsidR="00C665EE" w:rsidRPr="00C665EE" w:rsidRDefault="00C665EE" w:rsidP="00C52AD4">
            <w:pPr>
              <w:pStyle w:val="ListParagraph"/>
              <w:rPr>
                <w:rFonts w:ascii="Calibri" w:hAnsi="Calibri"/>
                <w:sz w:val="18"/>
                <w:szCs w:val="18"/>
              </w:rPr>
            </w:pPr>
          </w:p>
        </w:tc>
      </w:tr>
    </w:tbl>
    <w:p w14:paraId="144000FF" w14:textId="77777777" w:rsidR="0045259E" w:rsidRDefault="0045259E" w:rsidP="00FE42A0">
      <w:pPr>
        <w:rPr>
          <w:rFonts w:ascii="Calibri" w:hAnsi="Calibri"/>
        </w:rPr>
      </w:pPr>
    </w:p>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35"/>
        <w:gridCol w:w="1351"/>
        <w:gridCol w:w="1710"/>
        <w:gridCol w:w="1530"/>
        <w:gridCol w:w="1350"/>
        <w:gridCol w:w="1259"/>
        <w:gridCol w:w="1801"/>
        <w:gridCol w:w="1440"/>
        <w:gridCol w:w="2520"/>
      </w:tblGrid>
      <w:tr w:rsidR="001B7582" w14:paraId="55E50F50" w14:textId="77777777" w:rsidTr="0099410D">
        <w:trPr>
          <w:trHeight w:val="348"/>
        </w:trPr>
        <w:tc>
          <w:tcPr>
            <w:tcW w:w="14396" w:type="dxa"/>
            <w:gridSpan w:val="9"/>
            <w:tcBorders>
              <w:top w:val="single" w:sz="4" w:space="0" w:color="auto"/>
              <w:left w:val="single" w:sz="4" w:space="0" w:color="auto"/>
              <w:bottom w:val="single" w:sz="6" w:space="0" w:color="auto"/>
              <w:right w:val="single" w:sz="4" w:space="0" w:color="auto"/>
            </w:tcBorders>
          </w:tcPr>
          <w:p w14:paraId="43B2B28B" w14:textId="658B196C" w:rsidR="001B7582" w:rsidRDefault="001B7582" w:rsidP="003B5B14">
            <w:pPr>
              <w:keepNext/>
              <w:rPr>
                <w:rFonts w:ascii="Calibri" w:eastAsia="Calibri" w:hAnsi="Calibri"/>
                <w:b/>
              </w:rPr>
            </w:pPr>
            <w:r>
              <w:rPr>
                <w:rFonts w:ascii="Calibri" w:eastAsia="Calibri" w:hAnsi="Calibri"/>
                <w:b/>
                <w:sz w:val="20"/>
              </w:rPr>
              <w:t>N</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p>
          <w:p w14:paraId="39784468" w14:textId="34AE5737" w:rsidR="001B7582" w:rsidRDefault="001B7582" w:rsidP="003B5B14">
            <w:pPr>
              <w:keepNext/>
              <w:rPr>
                <w:rFonts w:ascii="Calibri" w:eastAsia="Calibri" w:hAnsi="Calibri"/>
                <w:sz w:val="18"/>
                <w:szCs w:val="18"/>
              </w:rPr>
            </w:pPr>
            <w:r w:rsidRPr="006E6E50">
              <w:rPr>
                <w:rFonts w:ascii="Calibri" w:eastAsia="Calibri" w:hAnsi="Calibri"/>
                <w:sz w:val="18"/>
                <w:szCs w:val="18"/>
              </w:rPr>
              <w:t>&lt;&lt;</w:t>
            </w:r>
            <w:r w:rsidRPr="006E6E50">
              <w:rPr>
                <w:rFonts w:ascii="Calibri" w:hAnsi="Calibri"/>
                <w:sz w:val="18"/>
                <w:szCs w:val="18"/>
              </w:rPr>
              <w:t xml:space="preserve"> If A11 = Single Family, then display the section does not apply message; else </w:t>
            </w:r>
            <w:r w:rsidRPr="006E6E50">
              <w:rPr>
                <w:rFonts w:ascii="Calibri" w:eastAsia="Calibri" w:hAnsi="Calibri"/>
                <w:sz w:val="18"/>
                <w:szCs w:val="18"/>
              </w:rPr>
              <w:t xml:space="preserve">require a minimum of one (1) row of data to be entered in this section for each of the quantity of dwelling units entered in A06; require one (1) </w:t>
            </w:r>
            <w:r w:rsidRPr="006E6E50">
              <w:rPr>
                <w:rFonts w:ascii="Calibri" w:eastAsia="Calibri" w:hAnsi="Calibri"/>
                <w:sz w:val="18"/>
                <w:szCs w:val="18"/>
                <w:u w:val="single"/>
              </w:rPr>
              <w:t>unique</w:t>
            </w:r>
            <w:r w:rsidRPr="006E6E50">
              <w:rPr>
                <w:rFonts w:ascii="Calibri" w:eastAsia="Calibri" w:hAnsi="Calibri"/>
                <w:sz w:val="18"/>
                <w:szCs w:val="18"/>
              </w:rPr>
              <w:t xml:space="preserve"> dwelling unit name in N01 for each of the quantity of dwelling units entered in A06  &gt;&gt;</w:t>
            </w:r>
          </w:p>
        </w:tc>
      </w:tr>
      <w:tr w:rsidR="001B7582" w:rsidRPr="0048403C" w14:paraId="6CA21C49" w14:textId="77777777" w:rsidTr="00B0322C">
        <w:trPr>
          <w:trHeight w:val="223"/>
        </w:trPr>
        <w:tc>
          <w:tcPr>
            <w:tcW w:w="1435" w:type="dxa"/>
            <w:tcBorders>
              <w:top w:val="single" w:sz="6" w:space="0" w:color="auto"/>
              <w:left w:val="single" w:sz="4" w:space="0" w:color="auto"/>
              <w:bottom w:val="single" w:sz="6" w:space="0" w:color="auto"/>
            </w:tcBorders>
            <w:vAlign w:val="bottom"/>
          </w:tcPr>
          <w:p w14:paraId="4F895F7B" w14:textId="77777777" w:rsidR="001B7582" w:rsidRPr="0048403C" w:rsidRDefault="001B7582" w:rsidP="003B5B14">
            <w:pPr>
              <w:keepNext/>
              <w:jc w:val="center"/>
              <w:rPr>
                <w:rFonts w:ascii="Calibri" w:hAnsi="Calibri"/>
                <w:sz w:val="18"/>
                <w:szCs w:val="18"/>
              </w:rPr>
            </w:pPr>
            <w:r w:rsidRPr="0048403C">
              <w:rPr>
                <w:rFonts w:ascii="Calibri" w:hAnsi="Calibri"/>
                <w:sz w:val="18"/>
                <w:szCs w:val="18"/>
              </w:rPr>
              <w:t>01</w:t>
            </w:r>
          </w:p>
        </w:tc>
        <w:tc>
          <w:tcPr>
            <w:tcW w:w="1351" w:type="dxa"/>
            <w:tcBorders>
              <w:top w:val="single" w:sz="6" w:space="0" w:color="auto"/>
              <w:bottom w:val="single" w:sz="6" w:space="0" w:color="auto"/>
            </w:tcBorders>
            <w:vAlign w:val="bottom"/>
          </w:tcPr>
          <w:p w14:paraId="6420CF58" w14:textId="77777777" w:rsidR="001B7582" w:rsidRPr="0048403C" w:rsidRDefault="001B7582" w:rsidP="003B5B14">
            <w:pPr>
              <w:keepNext/>
              <w:jc w:val="center"/>
              <w:rPr>
                <w:rFonts w:ascii="Calibri" w:hAnsi="Calibri"/>
                <w:sz w:val="18"/>
                <w:szCs w:val="18"/>
              </w:rPr>
            </w:pPr>
            <w:r w:rsidRPr="0048403C">
              <w:rPr>
                <w:rFonts w:ascii="Calibri" w:hAnsi="Calibri"/>
                <w:sz w:val="18"/>
                <w:szCs w:val="18"/>
              </w:rPr>
              <w:t>02</w:t>
            </w:r>
          </w:p>
        </w:tc>
        <w:tc>
          <w:tcPr>
            <w:tcW w:w="1710" w:type="dxa"/>
            <w:tcBorders>
              <w:top w:val="single" w:sz="6" w:space="0" w:color="auto"/>
              <w:bottom w:val="single" w:sz="6" w:space="0" w:color="auto"/>
            </w:tcBorders>
            <w:vAlign w:val="bottom"/>
          </w:tcPr>
          <w:p w14:paraId="59BF3EC1" w14:textId="77777777" w:rsidR="001B7582" w:rsidRPr="0048403C" w:rsidRDefault="001B7582" w:rsidP="003B5B14">
            <w:pPr>
              <w:keepNext/>
              <w:jc w:val="center"/>
              <w:rPr>
                <w:rFonts w:ascii="Calibri" w:hAnsi="Calibri"/>
                <w:sz w:val="18"/>
                <w:szCs w:val="18"/>
              </w:rPr>
            </w:pPr>
            <w:r w:rsidRPr="0048403C">
              <w:rPr>
                <w:rFonts w:ascii="Calibri" w:hAnsi="Calibri"/>
                <w:sz w:val="18"/>
                <w:szCs w:val="18"/>
              </w:rPr>
              <w:t>03</w:t>
            </w:r>
          </w:p>
        </w:tc>
        <w:tc>
          <w:tcPr>
            <w:tcW w:w="1530" w:type="dxa"/>
            <w:tcBorders>
              <w:top w:val="single" w:sz="6" w:space="0" w:color="auto"/>
              <w:bottom w:val="single" w:sz="6" w:space="0" w:color="auto"/>
            </w:tcBorders>
            <w:vAlign w:val="bottom"/>
          </w:tcPr>
          <w:p w14:paraId="18D75F83" w14:textId="77777777" w:rsidR="001B7582" w:rsidRPr="0048403C" w:rsidRDefault="001B7582" w:rsidP="003B5B14">
            <w:pPr>
              <w:keepNext/>
              <w:jc w:val="center"/>
              <w:rPr>
                <w:rFonts w:ascii="Calibri" w:hAnsi="Calibri"/>
                <w:sz w:val="18"/>
                <w:szCs w:val="18"/>
              </w:rPr>
            </w:pPr>
            <w:r>
              <w:rPr>
                <w:rFonts w:ascii="Calibri" w:hAnsi="Calibri"/>
                <w:sz w:val="18"/>
                <w:szCs w:val="18"/>
              </w:rPr>
              <w:t>04</w:t>
            </w:r>
          </w:p>
        </w:tc>
        <w:tc>
          <w:tcPr>
            <w:tcW w:w="1350" w:type="dxa"/>
            <w:tcBorders>
              <w:top w:val="single" w:sz="6" w:space="0" w:color="auto"/>
              <w:bottom w:val="single" w:sz="6" w:space="0" w:color="auto"/>
              <w:right w:val="single" w:sz="6" w:space="0" w:color="auto"/>
            </w:tcBorders>
            <w:vAlign w:val="bottom"/>
          </w:tcPr>
          <w:p w14:paraId="1977DF90" w14:textId="77777777" w:rsidR="001B7582" w:rsidRPr="0048403C" w:rsidRDefault="001B7582" w:rsidP="003B5B14">
            <w:pPr>
              <w:keepNext/>
              <w:jc w:val="center"/>
              <w:rPr>
                <w:rFonts w:ascii="Calibri" w:hAnsi="Calibri"/>
                <w:sz w:val="18"/>
                <w:szCs w:val="18"/>
              </w:rPr>
            </w:pPr>
            <w:r>
              <w:rPr>
                <w:rFonts w:ascii="Calibri" w:hAnsi="Calibri"/>
                <w:sz w:val="18"/>
                <w:szCs w:val="18"/>
              </w:rPr>
              <w:t>05</w:t>
            </w:r>
          </w:p>
        </w:tc>
        <w:tc>
          <w:tcPr>
            <w:tcW w:w="1259" w:type="dxa"/>
            <w:tcBorders>
              <w:top w:val="single" w:sz="6" w:space="0" w:color="auto"/>
              <w:bottom w:val="single" w:sz="6" w:space="0" w:color="auto"/>
            </w:tcBorders>
          </w:tcPr>
          <w:p w14:paraId="3A4330BD" w14:textId="650EA595" w:rsidR="001B7582" w:rsidRDefault="00BB6BE8" w:rsidP="003B5B14">
            <w:pPr>
              <w:keepNext/>
              <w:jc w:val="center"/>
              <w:rPr>
                <w:rFonts w:ascii="Calibri" w:hAnsi="Calibri"/>
                <w:sz w:val="18"/>
                <w:szCs w:val="18"/>
              </w:rPr>
            </w:pPr>
            <w:r>
              <w:rPr>
                <w:rFonts w:ascii="Calibri" w:hAnsi="Calibri"/>
                <w:sz w:val="18"/>
                <w:szCs w:val="18"/>
              </w:rPr>
              <w:t>06</w:t>
            </w:r>
          </w:p>
        </w:tc>
        <w:tc>
          <w:tcPr>
            <w:tcW w:w="1801" w:type="dxa"/>
            <w:tcBorders>
              <w:top w:val="single" w:sz="6" w:space="0" w:color="auto"/>
              <w:bottom w:val="single" w:sz="6" w:space="0" w:color="auto"/>
            </w:tcBorders>
          </w:tcPr>
          <w:p w14:paraId="5242BD94" w14:textId="7E715402" w:rsidR="001B7582" w:rsidRDefault="00BB6BE8" w:rsidP="003B5B14">
            <w:pPr>
              <w:keepNext/>
              <w:jc w:val="center"/>
              <w:rPr>
                <w:rFonts w:ascii="Calibri" w:hAnsi="Calibri"/>
                <w:sz w:val="18"/>
                <w:szCs w:val="18"/>
              </w:rPr>
            </w:pPr>
            <w:r>
              <w:rPr>
                <w:rFonts w:ascii="Calibri" w:hAnsi="Calibri"/>
                <w:sz w:val="18"/>
                <w:szCs w:val="18"/>
              </w:rPr>
              <w:t>07</w:t>
            </w:r>
          </w:p>
        </w:tc>
        <w:tc>
          <w:tcPr>
            <w:tcW w:w="1440" w:type="dxa"/>
            <w:tcBorders>
              <w:top w:val="single" w:sz="6" w:space="0" w:color="auto"/>
              <w:bottom w:val="single" w:sz="6" w:space="0" w:color="auto"/>
              <w:right w:val="single" w:sz="6" w:space="0" w:color="auto"/>
            </w:tcBorders>
          </w:tcPr>
          <w:p w14:paraId="6F5CF6ED" w14:textId="58FE50EB" w:rsidR="001B7582" w:rsidRDefault="00BB6BE8" w:rsidP="003B5B14">
            <w:pPr>
              <w:keepNext/>
              <w:jc w:val="center"/>
              <w:rPr>
                <w:rFonts w:ascii="Calibri" w:hAnsi="Calibri"/>
                <w:sz w:val="18"/>
                <w:szCs w:val="18"/>
              </w:rPr>
            </w:pPr>
            <w:r>
              <w:rPr>
                <w:rFonts w:ascii="Calibri" w:hAnsi="Calibri"/>
                <w:sz w:val="18"/>
                <w:szCs w:val="18"/>
              </w:rPr>
              <w:t>08</w:t>
            </w:r>
          </w:p>
        </w:tc>
        <w:tc>
          <w:tcPr>
            <w:tcW w:w="2520" w:type="dxa"/>
            <w:tcBorders>
              <w:top w:val="single" w:sz="6" w:space="0" w:color="auto"/>
              <w:left w:val="single" w:sz="6" w:space="0" w:color="auto"/>
              <w:bottom w:val="single" w:sz="6" w:space="0" w:color="auto"/>
              <w:right w:val="single" w:sz="4" w:space="0" w:color="auto"/>
            </w:tcBorders>
          </w:tcPr>
          <w:p w14:paraId="26C848EB" w14:textId="319623EA" w:rsidR="001B7582" w:rsidRPr="0048403C" w:rsidRDefault="001B7582" w:rsidP="003B5B14">
            <w:pPr>
              <w:keepNext/>
              <w:jc w:val="center"/>
              <w:rPr>
                <w:rFonts w:ascii="Calibri" w:hAnsi="Calibri"/>
                <w:sz w:val="18"/>
                <w:szCs w:val="18"/>
              </w:rPr>
            </w:pPr>
            <w:r>
              <w:rPr>
                <w:rFonts w:ascii="Calibri" w:hAnsi="Calibri"/>
                <w:sz w:val="18"/>
                <w:szCs w:val="18"/>
              </w:rPr>
              <w:t>0</w:t>
            </w:r>
            <w:r w:rsidR="00BB6BE8">
              <w:rPr>
                <w:rFonts w:ascii="Calibri" w:hAnsi="Calibri"/>
                <w:sz w:val="18"/>
                <w:szCs w:val="18"/>
              </w:rPr>
              <w:t>9</w:t>
            </w:r>
          </w:p>
        </w:tc>
      </w:tr>
      <w:tr w:rsidR="001B7582" w:rsidRPr="0048403C" w14:paraId="6643CC84" w14:textId="77777777" w:rsidTr="00B0322C">
        <w:trPr>
          <w:trHeight w:val="291"/>
        </w:trPr>
        <w:tc>
          <w:tcPr>
            <w:tcW w:w="1435" w:type="dxa"/>
            <w:tcBorders>
              <w:top w:val="single" w:sz="6" w:space="0" w:color="auto"/>
              <w:left w:val="single" w:sz="4" w:space="0" w:color="auto"/>
              <w:bottom w:val="single" w:sz="6" w:space="0" w:color="auto"/>
            </w:tcBorders>
            <w:vAlign w:val="bottom"/>
          </w:tcPr>
          <w:p w14:paraId="22241036" w14:textId="77777777" w:rsidR="001B7582" w:rsidRPr="0048403C" w:rsidRDefault="001B7582" w:rsidP="003B5B14">
            <w:pPr>
              <w:keepNext/>
              <w:jc w:val="center"/>
              <w:rPr>
                <w:rFonts w:ascii="Calibri" w:hAnsi="Calibri"/>
                <w:sz w:val="18"/>
                <w:szCs w:val="18"/>
                <w:vertAlign w:val="superscript"/>
              </w:rPr>
            </w:pPr>
            <w:r w:rsidRPr="0048403C">
              <w:rPr>
                <w:rFonts w:ascii="Calibri" w:hAnsi="Calibri"/>
                <w:sz w:val="18"/>
                <w:szCs w:val="18"/>
              </w:rPr>
              <w:t>Dwelling Unit Name</w:t>
            </w:r>
          </w:p>
        </w:tc>
        <w:tc>
          <w:tcPr>
            <w:tcW w:w="1351" w:type="dxa"/>
            <w:tcBorders>
              <w:top w:val="single" w:sz="6" w:space="0" w:color="auto"/>
              <w:bottom w:val="single" w:sz="6" w:space="0" w:color="auto"/>
            </w:tcBorders>
            <w:vAlign w:val="bottom"/>
          </w:tcPr>
          <w:p w14:paraId="5C8EAC7A" w14:textId="77777777" w:rsidR="001B7582" w:rsidRPr="00191EC3" w:rsidRDefault="001B7582" w:rsidP="003B5B14">
            <w:pPr>
              <w:keepNext/>
              <w:jc w:val="center"/>
              <w:rPr>
                <w:rFonts w:ascii="Calibri" w:hAnsi="Calibri"/>
                <w:sz w:val="18"/>
                <w:szCs w:val="18"/>
              </w:rPr>
            </w:pPr>
            <w:r>
              <w:rPr>
                <w:rFonts w:ascii="Calibri" w:hAnsi="Calibri"/>
                <w:sz w:val="18"/>
                <w:szCs w:val="18"/>
              </w:rPr>
              <w:t>Dwelling Unit Total CFA (ft</w:t>
            </w:r>
            <w:r>
              <w:rPr>
                <w:rFonts w:ascii="Calibri" w:hAnsi="Calibri"/>
                <w:sz w:val="18"/>
                <w:szCs w:val="18"/>
                <w:vertAlign w:val="superscript"/>
              </w:rPr>
              <w:t>2</w:t>
            </w:r>
            <w:r>
              <w:rPr>
                <w:rFonts w:ascii="Calibri" w:hAnsi="Calibri"/>
                <w:sz w:val="18"/>
                <w:szCs w:val="18"/>
              </w:rPr>
              <w:t>)</w:t>
            </w:r>
          </w:p>
        </w:tc>
        <w:tc>
          <w:tcPr>
            <w:tcW w:w="1710" w:type="dxa"/>
            <w:tcBorders>
              <w:top w:val="single" w:sz="6" w:space="0" w:color="auto"/>
              <w:bottom w:val="single" w:sz="6" w:space="0" w:color="auto"/>
            </w:tcBorders>
            <w:vAlign w:val="bottom"/>
          </w:tcPr>
          <w:p w14:paraId="687B9B63" w14:textId="77777777" w:rsidR="001B7582" w:rsidRPr="0048403C" w:rsidDel="00D819A5" w:rsidRDefault="001B7582" w:rsidP="003B5B14">
            <w:pPr>
              <w:keepNext/>
              <w:jc w:val="center"/>
              <w:rPr>
                <w:rFonts w:ascii="Calibri" w:hAnsi="Calibri"/>
                <w:sz w:val="18"/>
                <w:szCs w:val="18"/>
              </w:rPr>
            </w:pPr>
            <w:r>
              <w:rPr>
                <w:rFonts w:ascii="Calibri" w:hAnsi="Calibri"/>
                <w:sz w:val="18"/>
                <w:szCs w:val="18"/>
              </w:rPr>
              <w:t>Central Water Heating System ID or Name</w:t>
            </w:r>
          </w:p>
        </w:tc>
        <w:tc>
          <w:tcPr>
            <w:tcW w:w="1530" w:type="dxa"/>
            <w:tcBorders>
              <w:top w:val="single" w:sz="6" w:space="0" w:color="auto"/>
              <w:bottom w:val="single" w:sz="6" w:space="0" w:color="auto"/>
            </w:tcBorders>
            <w:vAlign w:val="bottom"/>
          </w:tcPr>
          <w:p w14:paraId="69050159" w14:textId="77777777" w:rsidR="001B7582" w:rsidRPr="0048403C" w:rsidRDefault="001B7582" w:rsidP="003B5B14">
            <w:pPr>
              <w:keepNext/>
              <w:jc w:val="center"/>
              <w:rPr>
                <w:rFonts w:ascii="Calibri" w:hAnsi="Calibri"/>
                <w:sz w:val="18"/>
                <w:szCs w:val="18"/>
              </w:rPr>
            </w:pPr>
            <w:r>
              <w:rPr>
                <w:rFonts w:ascii="Calibri" w:hAnsi="Calibri"/>
                <w:sz w:val="18"/>
                <w:szCs w:val="18"/>
              </w:rPr>
              <w:t>Dwelling Unit Water Heating System ID or Name</w:t>
            </w:r>
          </w:p>
        </w:tc>
        <w:tc>
          <w:tcPr>
            <w:tcW w:w="1350" w:type="dxa"/>
            <w:tcBorders>
              <w:top w:val="single" w:sz="6" w:space="0" w:color="auto"/>
              <w:bottom w:val="single" w:sz="6" w:space="0" w:color="auto"/>
              <w:right w:val="single" w:sz="6" w:space="0" w:color="auto"/>
            </w:tcBorders>
            <w:vAlign w:val="bottom"/>
          </w:tcPr>
          <w:p w14:paraId="0011B21D" w14:textId="77777777" w:rsidR="001B7582" w:rsidRPr="0048403C" w:rsidRDefault="001B7582" w:rsidP="003B5B14">
            <w:pPr>
              <w:keepNext/>
              <w:jc w:val="center"/>
              <w:rPr>
                <w:rFonts w:ascii="Calibri" w:hAnsi="Calibri"/>
                <w:sz w:val="18"/>
                <w:szCs w:val="18"/>
              </w:rPr>
            </w:pPr>
            <w:r>
              <w:rPr>
                <w:rFonts w:ascii="Calibri" w:hAnsi="Calibri"/>
                <w:sz w:val="18"/>
                <w:szCs w:val="18"/>
              </w:rPr>
              <w:t>Dwelling Unit Space Conditioning System ID or Name</w:t>
            </w:r>
          </w:p>
        </w:tc>
        <w:tc>
          <w:tcPr>
            <w:tcW w:w="1259" w:type="dxa"/>
            <w:tcBorders>
              <w:top w:val="single" w:sz="6" w:space="0" w:color="auto"/>
              <w:bottom w:val="single" w:sz="6" w:space="0" w:color="auto"/>
            </w:tcBorders>
            <w:vAlign w:val="bottom"/>
          </w:tcPr>
          <w:p w14:paraId="3DEA9664" w14:textId="24F20F17" w:rsidR="001B7582" w:rsidRPr="0048403C" w:rsidRDefault="00BB6BE8" w:rsidP="00BB6BE8">
            <w:pPr>
              <w:keepNext/>
              <w:jc w:val="center"/>
              <w:rPr>
                <w:rFonts w:ascii="Calibri" w:hAnsi="Calibri"/>
                <w:sz w:val="18"/>
                <w:szCs w:val="18"/>
              </w:rPr>
            </w:pPr>
            <w:r>
              <w:rPr>
                <w:rFonts w:ascii="Calibri" w:hAnsi="Calibri"/>
                <w:sz w:val="18"/>
                <w:szCs w:val="18"/>
              </w:rPr>
              <w:t>Primary Tank Volume</w:t>
            </w:r>
          </w:p>
        </w:tc>
        <w:tc>
          <w:tcPr>
            <w:tcW w:w="1801" w:type="dxa"/>
            <w:tcBorders>
              <w:top w:val="single" w:sz="6" w:space="0" w:color="auto"/>
              <w:bottom w:val="single" w:sz="6" w:space="0" w:color="auto"/>
            </w:tcBorders>
            <w:vAlign w:val="bottom"/>
          </w:tcPr>
          <w:p w14:paraId="0A246CFB" w14:textId="0BF10D74" w:rsidR="001B7582" w:rsidRPr="0048403C" w:rsidRDefault="0099410D" w:rsidP="00BB6BE8">
            <w:pPr>
              <w:keepNext/>
              <w:jc w:val="center"/>
              <w:rPr>
                <w:rFonts w:ascii="Calibri" w:hAnsi="Calibri"/>
                <w:sz w:val="18"/>
                <w:szCs w:val="18"/>
              </w:rPr>
            </w:pPr>
            <w:r>
              <w:rPr>
                <w:rFonts w:ascii="Calibri" w:hAnsi="Calibri"/>
                <w:sz w:val="18"/>
                <w:szCs w:val="18"/>
              </w:rPr>
              <w:t>Loop Tank Volume</w:t>
            </w:r>
          </w:p>
        </w:tc>
        <w:tc>
          <w:tcPr>
            <w:tcW w:w="1440" w:type="dxa"/>
            <w:tcBorders>
              <w:top w:val="single" w:sz="6" w:space="0" w:color="auto"/>
              <w:bottom w:val="single" w:sz="6" w:space="0" w:color="auto"/>
              <w:right w:val="single" w:sz="6" w:space="0" w:color="auto"/>
            </w:tcBorders>
            <w:vAlign w:val="bottom"/>
          </w:tcPr>
          <w:p w14:paraId="47118201" w14:textId="520ADC5F" w:rsidR="001B7582" w:rsidRPr="0048403C" w:rsidRDefault="00F074B9" w:rsidP="00BB6BE8">
            <w:pPr>
              <w:keepNext/>
              <w:jc w:val="center"/>
              <w:rPr>
                <w:rFonts w:ascii="Calibri" w:hAnsi="Calibri"/>
                <w:sz w:val="18"/>
                <w:szCs w:val="18"/>
              </w:rPr>
            </w:pPr>
            <w:r>
              <w:rPr>
                <w:rFonts w:ascii="Calibri" w:hAnsi="Calibri"/>
                <w:sz w:val="18"/>
                <w:szCs w:val="18"/>
              </w:rPr>
              <w:t>Loop Tank Heater Type</w:t>
            </w:r>
          </w:p>
        </w:tc>
        <w:tc>
          <w:tcPr>
            <w:tcW w:w="2520" w:type="dxa"/>
            <w:tcBorders>
              <w:top w:val="single" w:sz="6" w:space="0" w:color="auto"/>
              <w:left w:val="single" w:sz="6" w:space="0" w:color="auto"/>
              <w:bottom w:val="single" w:sz="6" w:space="0" w:color="auto"/>
              <w:right w:val="single" w:sz="4" w:space="0" w:color="auto"/>
            </w:tcBorders>
            <w:vAlign w:val="bottom"/>
          </w:tcPr>
          <w:p w14:paraId="41EAC2E6" w14:textId="5C79C899" w:rsidR="001B7582" w:rsidRPr="0048403C" w:rsidRDefault="001B7582" w:rsidP="003B5B14">
            <w:pPr>
              <w:keepNext/>
              <w:jc w:val="center"/>
              <w:rPr>
                <w:rFonts w:ascii="Calibri" w:hAnsi="Calibri"/>
                <w:sz w:val="18"/>
                <w:szCs w:val="18"/>
              </w:rPr>
            </w:pPr>
            <w:r w:rsidRPr="0048403C">
              <w:rPr>
                <w:rFonts w:ascii="Calibri" w:hAnsi="Calibri"/>
                <w:sz w:val="18"/>
                <w:szCs w:val="18"/>
              </w:rPr>
              <w:t>Comments</w:t>
            </w:r>
          </w:p>
        </w:tc>
      </w:tr>
      <w:tr w:rsidR="001B7582" w14:paraId="2DFE4DEB" w14:textId="77777777" w:rsidTr="00B0322C">
        <w:trPr>
          <w:trHeight w:val="250"/>
        </w:trPr>
        <w:tc>
          <w:tcPr>
            <w:tcW w:w="1435" w:type="dxa"/>
            <w:tcBorders>
              <w:top w:val="single" w:sz="6" w:space="0" w:color="auto"/>
              <w:left w:val="single" w:sz="4" w:space="0" w:color="auto"/>
              <w:bottom w:val="single" w:sz="6" w:space="0" w:color="auto"/>
            </w:tcBorders>
          </w:tcPr>
          <w:p w14:paraId="5209DF0F" w14:textId="77777777" w:rsidR="001B7582" w:rsidRDefault="001B7582" w:rsidP="003B5B14">
            <w:pPr>
              <w:keepNext/>
              <w:rPr>
                <w:rFonts w:ascii="Calibri" w:hAnsi="Calibri"/>
                <w:sz w:val="18"/>
                <w:szCs w:val="18"/>
              </w:rPr>
            </w:pPr>
            <w:r>
              <w:rPr>
                <w:rFonts w:ascii="Calibri" w:hAnsi="Calibri"/>
                <w:sz w:val="18"/>
                <w:szCs w:val="18"/>
              </w:rPr>
              <w:t xml:space="preserve">&lt;&lt;user entry text; require at least the same quantity of unique dwelling unit names to be entered in this column as are identified in A06;  </w:t>
            </w:r>
          </w:p>
          <w:p w14:paraId="5FBF2CFF" w14:textId="77777777" w:rsidR="001B7582" w:rsidRPr="00C24189" w:rsidRDefault="001B7582" w:rsidP="003B5B14">
            <w:pPr>
              <w:keepNext/>
              <w:rPr>
                <w:rFonts w:ascii="Calibri" w:hAnsi="Calibri"/>
                <w:sz w:val="18"/>
                <w:szCs w:val="18"/>
              </w:rPr>
            </w:pPr>
            <w:r>
              <w:rPr>
                <w:rFonts w:ascii="Calibri" w:hAnsi="Calibri"/>
                <w:sz w:val="18"/>
                <w:szCs w:val="18"/>
              </w:rPr>
              <w:t xml:space="preserve">do not allow duplicate </w:t>
            </w:r>
            <w:r>
              <w:rPr>
                <w:rFonts w:ascii="Calibri" w:hAnsi="Calibri"/>
                <w:sz w:val="18"/>
                <w:szCs w:val="18"/>
              </w:rPr>
              <w:lastRenderedPageBreak/>
              <w:t>dwelling unit names&gt;&gt;</w:t>
            </w:r>
          </w:p>
        </w:tc>
        <w:tc>
          <w:tcPr>
            <w:tcW w:w="1351" w:type="dxa"/>
            <w:tcBorders>
              <w:top w:val="single" w:sz="6" w:space="0" w:color="auto"/>
              <w:bottom w:val="single" w:sz="6" w:space="0" w:color="auto"/>
            </w:tcBorders>
          </w:tcPr>
          <w:p w14:paraId="442E17B7" w14:textId="021ADCBE" w:rsidR="001B7582" w:rsidRDefault="001B7582" w:rsidP="003B5B14">
            <w:pPr>
              <w:keepNext/>
              <w:rPr>
                <w:rFonts w:ascii="Calibri" w:hAnsi="Calibri"/>
                <w:sz w:val="18"/>
                <w:szCs w:val="18"/>
              </w:rPr>
            </w:pPr>
            <w:r>
              <w:rPr>
                <w:rFonts w:ascii="Calibri" w:hAnsi="Calibri"/>
                <w:sz w:val="18"/>
                <w:szCs w:val="18"/>
              </w:rPr>
              <w:lastRenderedPageBreak/>
              <w:t xml:space="preserve">&lt;&lt;user entry: number </w:t>
            </w:r>
            <w:r>
              <w:rPr>
                <w:rFonts w:ascii="Calibri" w:hAnsi="Calibri" w:cs="Calibri"/>
                <w:sz w:val="18"/>
                <w:szCs w:val="18"/>
              </w:rPr>
              <w:t>≥</w:t>
            </w:r>
            <w:r>
              <w:rPr>
                <w:rFonts w:ascii="Calibri" w:hAnsi="Calibri"/>
                <w:sz w:val="18"/>
                <w:szCs w:val="18"/>
              </w:rPr>
              <w:t xml:space="preserve"> 0; for each dwelling unit name in N01&gt;&gt;</w:t>
            </w:r>
          </w:p>
        </w:tc>
        <w:tc>
          <w:tcPr>
            <w:tcW w:w="1710" w:type="dxa"/>
            <w:tcBorders>
              <w:top w:val="single" w:sz="6" w:space="0" w:color="auto"/>
              <w:bottom w:val="single" w:sz="6" w:space="0" w:color="auto"/>
            </w:tcBorders>
          </w:tcPr>
          <w:p w14:paraId="3750A298" w14:textId="77777777" w:rsidR="001B7582" w:rsidRDefault="001B7582" w:rsidP="003B5B14">
            <w:pPr>
              <w:keepNext/>
              <w:rPr>
                <w:rFonts w:ascii="Calibri" w:hAnsi="Calibri"/>
                <w:sz w:val="18"/>
                <w:szCs w:val="18"/>
              </w:rPr>
            </w:pPr>
            <w:r>
              <w:rPr>
                <w:rFonts w:ascii="Calibri" w:hAnsi="Calibri"/>
                <w:sz w:val="18"/>
                <w:szCs w:val="18"/>
              </w:rPr>
              <w:t>&lt;&lt;user pick from list comprised of all the Water Heating Systems in M01 in which M02 = Central; allow user to enter NA if the dwelling unit is not served by a central DHW system&gt;&gt;</w:t>
            </w:r>
          </w:p>
        </w:tc>
        <w:tc>
          <w:tcPr>
            <w:tcW w:w="1530" w:type="dxa"/>
            <w:tcBorders>
              <w:top w:val="single" w:sz="6" w:space="0" w:color="auto"/>
              <w:bottom w:val="single" w:sz="6" w:space="0" w:color="auto"/>
            </w:tcBorders>
          </w:tcPr>
          <w:p w14:paraId="2B7A7644" w14:textId="77777777" w:rsidR="001B7582" w:rsidRPr="00C24189" w:rsidRDefault="001B7582" w:rsidP="003B5B14">
            <w:pPr>
              <w:keepNext/>
              <w:rPr>
                <w:rFonts w:ascii="Calibri" w:hAnsi="Calibri"/>
                <w:sz w:val="18"/>
                <w:szCs w:val="18"/>
              </w:rPr>
            </w:pPr>
            <w:r>
              <w:rPr>
                <w:rFonts w:ascii="Calibri" w:hAnsi="Calibri"/>
                <w:sz w:val="18"/>
                <w:szCs w:val="18"/>
              </w:rPr>
              <w:t xml:space="preserve">&lt;&lt;user pick from list comprised of all the Water Heating Systems in M01 in which M02 </w:t>
            </w:r>
            <w:r>
              <w:rPr>
                <w:rFonts w:ascii="Calibri" w:hAnsi="Calibri" w:cs="Calibri"/>
                <w:sz w:val="18"/>
                <w:szCs w:val="18"/>
              </w:rPr>
              <w:t>≠</w:t>
            </w:r>
            <w:r>
              <w:rPr>
                <w:rFonts w:ascii="Calibri" w:hAnsi="Calibri"/>
                <w:sz w:val="18"/>
                <w:szCs w:val="18"/>
              </w:rPr>
              <w:t xml:space="preserve"> Central; allow user to enter NA if the dwelling unit is not served by an individual DHW system&gt;&gt;</w:t>
            </w:r>
          </w:p>
        </w:tc>
        <w:tc>
          <w:tcPr>
            <w:tcW w:w="1350" w:type="dxa"/>
            <w:tcBorders>
              <w:top w:val="single" w:sz="6" w:space="0" w:color="auto"/>
              <w:bottom w:val="single" w:sz="6" w:space="0" w:color="auto"/>
              <w:right w:val="single" w:sz="6" w:space="0" w:color="auto"/>
            </w:tcBorders>
          </w:tcPr>
          <w:p w14:paraId="1417C867" w14:textId="6A807308" w:rsidR="001B7582" w:rsidRPr="00C24189" w:rsidRDefault="001B7582" w:rsidP="001B7582">
            <w:pPr>
              <w:keepNext/>
              <w:rPr>
                <w:rFonts w:ascii="Calibri" w:hAnsi="Calibri"/>
                <w:sz w:val="18"/>
                <w:szCs w:val="18"/>
              </w:rPr>
            </w:pPr>
            <w:r>
              <w:rPr>
                <w:rFonts w:ascii="Calibri" w:hAnsi="Calibri"/>
                <w:sz w:val="18"/>
                <w:szCs w:val="18"/>
              </w:rPr>
              <w:t>&lt;&lt;user pick from list comprised of all the SC System names in K01&gt;&gt;</w:t>
            </w:r>
          </w:p>
        </w:tc>
        <w:tc>
          <w:tcPr>
            <w:tcW w:w="1259" w:type="dxa"/>
            <w:tcBorders>
              <w:top w:val="single" w:sz="6" w:space="0" w:color="auto"/>
              <w:bottom w:val="single" w:sz="6" w:space="0" w:color="auto"/>
            </w:tcBorders>
          </w:tcPr>
          <w:p w14:paraId="4ADC8A15" w14:textId="4E258BB7" w:rsidR="001B7582" w:rsidRDefault="0099410D" w:rsidP="007302E3">
            <w:pPr>
              <w:keepNext/>
              <w:rPr>
                <w:rFonts w:ascii="Calibri" w:hAnsi="Calibri"/>
                <w:sz w:val="18"/>
                <w:szCs w:val="18"/>
              </w:rPr>
            </w:pPr>
            <w:r>
              <w:rPr>
                <w:rFonts w:ascii="Calibri" w:hAnsi="Calibri"/>
                <w:sz w:val="18"/>
                <w:szCs w:val="18"/>
              </w:rPr>
              <w:t>&lt;&lt;</w:t>
            </w:r>
            <w:r w:rsidR="00405837">
              <w:t xml:space="preserve"> </w:t>
            </w:r>
            <w:r w:rsidR="00405837" w:rsidRPr="00405837">
              <w:rPr>
                <w:rFonts w:ascii="Calibri" w:hAnsi="Calibri"/>
                <w:sz w:val="18"/>
                <w:szCs w:val="18"/>
              </w:rPr>
              <w:t xml:space="preserve">use N03 to lookup Section M record. </w:t>
            </w:r>
            <w:r>
              <w:rPr>
                <w:rFonts w:ascii="Calibri" w:hAnsi="Calibri"/>
                <w:sz w:val="18"/>
                <w:szCs w:val="18"/>
              </w:rPr>
              <w:t xml:space="preserve">if M03 = C1 or C2, </w:t>
            </w:r>
            <w:r w:rsidR="00C93948">
              <w:rPr>
                <w:rFonts w:ascii="Calibri" w:hAnsi="Calibri"/>
                <w:sz w:val="18"/>
                <w:szCs w:val="18"/>
              </w:rPr>
              <w:t>value =</w:t>
            </w:r>
            <w:r w:rsidR="00BB6BE8" w:rsidRPr="00BB6BE8">
              <w:rPr>
                <w:rFonts w:ascii="Calibri" w:hAnsi="Calibri"/>
                <w:sz w:val="18"/>
                <w:szCs w:val="18"/>
              </w:rPr>
              <w:t xml:space="preserve"> 80</w:t>
            </w:r>
            <w:r w:rsidR="00C93948">
              <w:rPr>
                <w:rFonts w:ascii="Calibri" w:hAnsi="Calibri"/>
                <w:sz w:val="18"/>
                <w:szCs w:val="18"/>
              </w:rPr>
              <w:t xml:space="preserve"> </w:t>
            </w:r>
            <w:r w:rsidR="00BB6BE8" w:rsidRPr="00BB6BE8">
              <w:rPr>
                <w:rFonts w:ascii="Calibri" w:hAnsi="Calibri"/>
                <w:sz w:val="18"/>
                <w:szCs w:val="18"/>
              </w:rPr>
              <w:t xml:space="preserve">* </w:t>
            </w:r>
            <w:r w:rsidR="00C93948">
              <w:rPr>
                <w:rFonts w:ascii="Calibri" w:hAnsi="Calibri"/>
                <w:sz w:val="18"/>
                <w:szCs w:val="18"/>
              </w:rPr>
              <w:t>M09</w:t>
            </w:r>
            <w:r w:rsidR="007302E3">
              <w:rPr>
                <w:rFonts w:ascii="Calibri" w:hAnsi="Calibri"/>
                <w:sz w:val="18"/>
                <w:szCs w:val="18"/>
              </w:rPr>
              <w:t>;</w:t>
            </w:r>
            <w:r>
              <w:rPr>
                <w:rFonts w:ascii="Calibri" w:hAnsi="Calibri"/>
                <w:sz w:val="18"/>
                <w:szCs w:val="18"/>
              </w:rPr>
              <w:t xml:space="preserve"> else value = NA&gt;&gt;</w:t>
            </w:r>
          </w:p>
        </w:tc>
        <w:tc>
          <w:tcPr>
            <w:tcW w:w="1801" w:type="dxa"/>
            <w:tcBorders>
              <w:top w:val="single" w:sz="6" w:space="0" w:color="auto"/>
              <w:bottom w:val="single" w:sz="6" w:space="0" w:color="auto"/>
            </w:tcBorders>
          </w:tcPr>
          <w:p w14:paraId="4911DFFD" w14:textId="0277CF87" w:rsidR="001B7582" w:rsidRDefault="0067657D" w:rsidP="003B5B14">
            <w:pPr>
              <w:keepNext/>
              <w:rPr>
                <w:rFonts w:ascii="Calibri" w:hAnsi="Calibri"/>
                <w:sz w:val="18"/>
                <w:szCs w:val="18"/>
              </w:rPr>
            </w:pPr>
            <w:r>
              <w:rPr>
                <w:rFonts w:ascii="Calibri" w:hAnsi="Calibri"/>
                <w:sz w:val="18"/>
                <w:szCs w:val="18"/>
              </w:rPr>
              <w:t>&lt;&lt;</w:t>
            </w:r>
            <w:r w:rsidR="00405837">
              <w:t xml:space="preserve"> </w:t>
            </w:r>
            <w:r w:rsidR="00405837" w:rsidRPr="00405837">
              <w:rPr>
                <w:rFonts w:ascii="Calibri" w:hAnsi="Calibri"/>
                <w:sz w:val="18"/>
                <w:szCs w:val="18"/>
              </w:rPr>
              <w:t xml:space="preserve">use N03 to lookup Section M record. </w:t>
            </w:r>
            <w:r w:rsidR="007302E3">
              <w:rPr>
                <w:rFonts w:ascii="Calibri" w:hAnsi="Calibri"/>
                <w:sz w:val="18"/>
                <w:szCs w:val="18"/>
              </w:rPr>
              <w:t xml:space="preserve">if  M03 = C1 or C2, then: </w:t>
            </w:r>
            <w:r>
              <w:rPr>
                <w:rFonts w:ascii="Calibri" w:hAnsi="Calibri"/>
                <w:sz w:val="18"/>
                <w:szCs w:val="18"/>
              </w:rPr>
              <w:t xml:space="preserve">if </w:t>
            </w:r>
            <w:r w:rsidR="00C33495">
              <w:rPr>
                <w:rFonts w:ascii="Calibri" w:hAnsi="Calibri"/>
                <w:sz w:val="18"/>
                <w:szCs w:val="18"/>
              </w:rPr>
              <w:t>A06</w:t>
            </w:r>
            <w:r>
              <w:rPr>
                <w:rFonts w:ascii="Calibri" w:hAnsi="Calibri"/>
                <w:sz w:val="18"/>
                <w:szCs w:val="18"/>
              </w:rPr>
              <w:t xml:space="preserve"> </w:t>
            </w:r>
            <w:r w:rsidRPr="004A470C">
              <w:rPr>
                <w:rFonts w:ascii="Calibri" w:hAnsi="Calibri"/>
                <w:sz w:val="18"/>
                <w:szCs w:val="14"/>
              </w:rPr>
              <w:t>≤</w:t>
            </w:r>
            <w:r>
              <w:rPr>
                <w:rFonts w:ascii="Calibri" w:hAnsi="Calibri"/>
                <w:sz w:val="18"/>
                <w:szCs w:val="18"/>
              </w:rPr>
              <w:t xml:space="preserve"> 7, then value = 40;</w:t>
            </w:r>
          </w:p>
          <w:p w14:paraId="4F51CBA3" w14:textId="7608EF44" w:rsidR="00B0322C" w:rsidRDefault="0067657D" w:rsidP="0067657D">
            <w:pPr>
              <w:keepNext/>
              <w:rPr>
                <w:rFonts w:ascii="Calibri" w:hAnsi="Calibri"/>
                <w:sz w:val="18"/>
                <w:szCs w:val="18"/>
              </w:rPr>
            </w:pPr>
            <w:r>
              <w:rPr>
                <w:rFonts w:ascii="Calibri" w:hAnsi="Calibri"/>
                <w:sz w:val="18"/>
                <w:szCs w:val="18"/>
              </w:rPr>
              <w:t xml:space="preserve">Elseif </w:t>
            </w:r>
            <w:r w:rsidR="00B0322C">
              <w:rPr>
                <w:rFonts w:ascii="Calibri" w:hAnsi="Calibri"/>
                <w:sz w:val="18"/>
                <w:szCs w:val="18"/>
              </w:rPr>
              <w:t xml:space="preserve">8 </w:t>
            </w:r>
            <w:r w:rsidR="00B0322C" w:rsidRPr="004A470C">
              <w:rPr>
                <w:rFonts w:ascii="Calibri" w:hAnsi="Calibri"/>
                <w:sz w:val="18"/>
                <w:szCs w:val="14"/>
              </w:rPr>
              <w:t>≤</w:t>
            </w:r>
            <w:r w:rsidR="00B0322C">
              <w:rPr>
                <w:rFonts w:ascii="Calibri" w:hAnsi="Calibri"/>
                <w:sz w:val="18"/>
                <w:szCs w:val="14"/>
              </w:rPr>
              <w:t xml:space="preserve"> </w:t>
            </w:r>
            <w:r w:rsidR="00C33495">
              <w:rPr>
                <w:rFonts w:ascii="Calibri" w:hAnsi="Calibri"/>
                <w:sz w:val="18"/>
                <w:szCs w:val="18"/>
              </w:rPr>
              <w:t>A06</w:t>
            </w:r>
            <w:r w:rsidR="00B0322C">
              <w:rPr>
                <w:rFonts w:ascii="Calibri" w:hAnsi="Calibri"/>
                <w:sz w:val="18"/>
                <w:szCs w:val="18"/>
              </w:rPr>
              <w:t xml:space="preserve"> </w:t>
            </w:r>
            <w:r w:rsidRPr="004A470C">
              <w:rPr>
                <w:rFonts w:ascii="Calibri" w:hAnsi="Calibri"/>
                <w:sz w:val="18"/>
                <w:szCs w:val="14"/>
              </w:rPr>
              <w:t>≤</w:t>
            </w:r>
            <w:r w:rsidR="00B0322C">
              <w:rPr>
                <w:rFonts w:ascii="Calibri" w:hAnsi="Calibri"/>
                <w:sz w:val="18"/>
                <w:szCs w:val="14"/>
              </w:rPr>
              <w:t xml:space="preserve"> </w:t>
            </w:r>
            <w:r>
              <w:rPr>
                <w:rFonts w:ascii="Calibri" w:hAnsi="Calibri"/>
                <w:sz w:val="18"/>
                <w:szCs w:val="18"/>
              </w:rPr>
              <w:t>11</w:t>
            </w:r>
            <w:r w:rsidR="00B0322C">
              <w:rPr>
                <w:rFonts w:ascii="Calibri" w:hAnsi="Calibri"/>
                <w:sz w:val="18"/>
                <w:szCs w:val="18"/>
              </w:rPr>
              <w:t>, then value = 80;</w:t>
            </w:r>
          </w:p>
          <w:p w14:paraId="78CF1987" w14:textId="350CDA26" w:rsidR="0067657D" w:rsidRDefault="00B0322C" w:rsidP="0067657D">
            <w:pPr>
              <w:keepNext/>
              <w:rPr>
                <w:rFonts w:ascii="Calibri" w:hAnsi="Calibri"/>
                <w:sz w:val="18"/>
                <w:szCs w:val="14"/>
              </w:rPr>
            </w:pPr>
            <w:r>
              <w:rPr>
                <w:rFonts w:ascii="Calibri" w:hAnsi="Calibri"/>
                <w:sz w:val="18"/>
                <w:szCs w:val="18"/>
              </w:rPr>
              <w:t xml:space="preserve">Elseif </w:t>
            </w:r>
            <w:r w:rsidR="0067657D">
              <w:rPr>
                <w:rFonts w:ascii="Calibri" w:hAnsi="Calibri"/>
                <w:sz w:val="18"/>
                <w:szCs w:val="18"/>
              </w:rPr>
              <w:t xml:space="preserve"> </w:t>
            </w:r>
            <w:r>
              <w:rPr>
                <w:rFonts w:ascii="Calibri" w:hAnsi="Calibri"/>
                <w:sz w:val="18"/>
                <w:szCs w:val="18"/>
              </w:rPr>
              <w:t xml:space="preserve">12 </w:t>
            </w:r>
            <w:r w:rsidRPr="004A470C">
              <w:rPr>
                <w:rFonts w:ascii="Calibri" w:hAnsi="Calibri"/>
                <w:sz w:val="18"/>
                <w:szCs w:val="14"/>
              </w:rPr>
              <w:t>≤</w:t>
            </w:r>
            <w:r>
              <w:rPr>
                <w:rFonts w:ascii="Calibri" w:hAnsi="Calibri"/>
                <w:sz w:val="18"/>
                <w:szCs w:val="14"/>
              </w:rPr>
              <w:t xml:space="preserve"> </w:t>
            </w:r>
            <w:r w:rsidR="00C33495">
              <w:rPr>
                <w:rFonts w:ascii="Calibri" w:hAnsi="Calibri"/>
                <w:sz w:val="18"/>
                <w:szCs w:val="14"/>
              </w:rPr>
              <w:t>A06</w:t>
            </w:r>
            <w:r>
              <w:rPr>
                <w:rFonts w:ascii="Calibri" w:hAnsi="Calibri"/>
                <w:sz w:val="18"/>
                <w:szCs w:val="14"/>
              </w:rPr>
              <w:t xml:space="preserve"> </w:t>
            </w:r>
            <w:r w:rsidRPr="004A470C">
              <w:rPr>
                <w:rFonts w:ascii="Calibri" w:hAnsi="Calibri"/>
                <w:sz w:val="18"/>
                <w:szCs w:val="14"/>
              </w:rPr>
              <w:t>≤</w:t>
            </w:r>
            <w:r>
              <w:rPr>
                <w:rFonts w:ascii="Calibri" w:hAnsi="Calibri"/>
                <w:sz w:val="18"/>
                <w:szCs w:val="14"/>
              </w:rPr>
              <w:t xml:space="preserve"> 23, then value = 96;</w:t>
            </w:r>
          </w:p>
          <w:p w14:paraId="6E5A32E6" w14:textId="06183083" w:rsidR="00B0322C" w:rsidRDefault="00B0322C" w:rsidP="0067657D">
            <w:pPr>
              <w:keepNext/>
              <w:rPr>
                <w:rFonts w:ascii="Calibri" w:hAnsi="Calibri"/>
                <w:sz w:val="18"/>
                <w:szCs w:val="14"/>
              </w:rPr>
            </w:pPr>
            <w:r>
              <w:rPr>
                <w:rFonts w:ascii="Calibri" w:hAnsi="Calibri"/>
                <w:sz w:val="18"/>
                <w:szCs w:val="14"/>
              </w:rPr>
              <w:t xml:space="preserve">Elseif 24 </w:t>
            </w:r>
            <w:r w:rsidRPr="004A470C">
              <w:rPr>
                <w:rFonts w:ascii="Calibri" w:hAnsi="Calibri"/>
                <w:sz w:val="18"/>
                <w:szCs w:val="14"/>
              </w:rPr>
              <w:t>≤</w:t>
            </w:r>
            <w:r>
              <w:rPr>
                <w:rFonts w:ascii="Calibri" w:hAnsi="Calibri"/>
                <w:sz w:val="18"/>
                <w:szCs w:val="14"/>
              </w:rPr>
              <w:t xml:space="preserve"> </w:t>
            </w:r>
            <w:r w:rsidR="00C33495">
              <w:rPr>
                <w:rFonts w:ascii="Calibri" w:hAnsi="Calibri"/>
                <w:sz w:val="18"/>
                <w:szCs w:val="14"/>
              </w:rPr>
              <w:t>A06</w:t>
            </w:r>
            <w:r>
              <w:rPr>
                <w:rFonts w:ascii="Calibri" w:hAnsi="Calibri"/>
                <w:sz w:val="18"/>
                <w:szCs w:val="14"/>
              </w:rPr>
              <w:t xml:space="preserve"> </w:t>
            </w:r>
            <w:r w:rsidRPr="004A470C">
              <w:rPr>
                <w:rFonts w:ascii="Calibri" w:hAnsi="Calibri"/>
                <w:sz w:val="18"/>
                <w:szCs w:val="14"/>
              </w:rPr>
              <w:t>≤</w:t>
            </w:r>
            <w:r>
              <w:rPr>
                <w:rFonts w:ascii="Calibri" w:hAnsi="Calibri"/>
                <w:sz w:val="18"/>
                <w:szCs w:val="14"/>
              </w:rPr>
              <w:t xml:space="preserve"> 47, then value = 168; </w:t>
            </w:r>
            <w:r>
              <w:rPr>
                <w:rFonts w:ascii="Calibri" w:hAnsi="Calibri"/>
                <w:sz w:val="18"/>
                <w:szCs w:val="14"/>
              </w:rPr>
              <w:lastRenderedPageBreak/>
              <w:t xml:space="preserve">elseif 48 </w:t>
            </w:r>
            <w:r w:rsidRPr="004A470C">
              <w:rPr>
                <w:rFonts w:ascii="Calibri" w:hAnsi="Calibri"/>
                <w:sz w:val="18"/>
                <w:szCs w:val="14"/>
              </w:rPr>
              <w:t>≤</w:t>
            </w:r>
            <w:r>
              <w:rPr>
                <w:rFonts w:ascii="Calibri" w:hAnsi="Calibri"/>
                <w:sz w:val="18"/>
                <w:szCs w:val="14"/>
              </w:rPr>
              <w:t xml:space="preserve"> </w:t>
            </w:r>
            <w:r w:rsidR="00C33495">
              <w:rPr>
                <w:rFonts w:ascii="Calibri" w:hAnsi="Calibri"/>
                <w:sz w:val="18"/>
                <w:szCs w:val="14"/>
              </w:rPr>
              <w:t>A06</w:t>
            </w:r>
            <w:r>
              <w:rPr>
                <w:rFonts w:ascii="Calibri" w:hAnsi="Calibri"/>
                <w:sz w:val="18"/>
                <w:szCs w:val="14"/>
              </w:rPr>
              <w:t xml:space="preserve"> </w:t>
            </w:r>
            <w:r w:rsidRPr="004A470C">
              <w:rPr>
                <w:rFonts w:ascii="Calibri" w:hAnsi="Calibri"/>
                <w:sz w:val="18"/>
                <w:szCs w:val="14"/>
              </w:rPr>
              <w:t>≤</w:t>
            </w:r>
            <w:r>
              <w:rPr>
                <w:rFonts w:ascii="Calibri" w:hAnsi="Calibri"/>
                <w:sz w:val="18"/>
                <w:szCs w:val="14"/>
              </w:rPr>
              <w:t xml:space="preserve"> 95, then value = 2</w:t>
            </w:r>
            <w:r w:rsidR="007302E3">
              <w:rPr>
                <w:rFonts w:ascii="Calibri" w:hAnsi="Calibri"/>
                <w:sz w:val="18"/>
                <w:szCs w:val="14"/>
              </w:rPr>
              <w:t>88</w:t>
            </w:r>
            <w:r>
              <w:rPr>
                <w:rFonts w:ascii="Calibri" w:hAnsi="Calibri"/>
                <w:sz w:val="18"/>
                <w:szCs w:val="14"/>
              </w:rPr>
              <w:t>;</w:t>
            </w:r>
          </w:p>
          <w:p w14:paraId="6FCAC066" w14:textId="26E32E96" w:rsidR="007302E3" w:rsidRDefault="00B0322C" w:rsidP="0067657D">
            <w:pPr>
              <w:keepNext/>
              <w:rPr>
                <w:rFonts w:ascii="Calibri" w:hAnsi="Calibri"/>
                <w:sz w:val="18"/>
                <w:szCs w:val="14"/>
              </w:rPr>
            </w:pPr>
            <w:r>
              <w:rPr>
                <w:rFonts w:ascii="Calibri" w:hAnsi="Calibri"/>
                <w:sz w:val="18"/>
                <w:szCs w:val="14"/>
              </w:rPr>
              <w:t xml:space="preserve">Elseif </w:t>
            </w:r>
            <w:r w:rsidR="00C33495">
              <w:rPr>
                <w:rFonts w:ascii="Calibri" w:hAnsi="Calibri"/>
                <w:sz w:val="18"/>
                <w:szCs w:val="14"/>
              </w:rPr>
              <w:t>A06</w:t>
            </w:r>
            <w:r>
              <w:rPr>
                <w:rFonts w:ascii="Calibri" w:hAnsi="Calibri"/>
                <w:sz w:val="18"/>
                <w:szCs w:val="14"/>
              </w:rPr>
              <w:t xml:space="preserve"> </w:t>
            </w:r>
            <w:r>
              <w:rPr>
                <w:rFonts w:ascii="Calibri" w:hAnsi="Calibri" w:cs="Calibri"/>
                <w:sz w:val="18"/>
                <w:szCs w:val="14"/>
              </w:rPr>
              <w:t>≥</w:t>
            </w:r>
            <w:r>
              <w:rPr>
                <w:rFonts w:ascii="Calibri" w:hAnsi="Calibri"/>
                <w:sz w:val="18"/>
                <w:szCs w:val="14"/>
              </w:rPr>
              <w:t xml:space="preserve"> 96</w:t>
            </w:r>
            <w:r w:rsidR="007302E3">
              <w:rPr>
                <w:rFonts w:ascii="Calibri" w:hAnsi="Calibri"/>
                <w:sz w:val="18"/>
                <w:szCs w:val="14"/>
              </w:rPr>
              <w:t>, then value = 480;</w:t>
            </w:r>
          </w:p>
          <w:p w14:paraId="65AA1E25" w14:textId="682E2BA9" w:rsidR="00B0322C" w:rsidRDefault="007302E3" w:rsidP="0067657D">
            <w:pPr>
              <w:keepNext/>
              <w:rPr>
                <w:rFonts w:ascii="Calibri" w:hAnsi="Calibri"/>
                <w:sz w:val="18"/>
                <w:szCs w:val="18"/>
              </w:rPr>
            </w:pPr>
            <w:r>
              <w:rPr>
                <w:rFonts w:ascii="Calibri" w:hAnsi="Calibri"/>
                <w:sz w:val="18"/>
                <w:szCs w:val="14"/>
              </w:rPr>
              <w:t>Else value = NA&gt;&gt;</w:t>
            </w:r>
          </w:p>
        </w:tc>
        <w:tc>
          <w:tcPr>
            <w:tcW w:w="1440" w:type="dxa"/>
            <w:tcBorders>
              <w:top w:val="single" w:sz="6" w:space="0" w:color="auto"/>
              <w:bottom w:val="single" w:sz="6" w:space="0" w:color="auto"/>
              <w:right w:val="single" w:sz="6" w:space="0" w:color="auto"/>
            </w:tcBorders>
          </w:tcPr>
          <w:p w14:paraId="1392598F" w14:textId="5BF39707" w:rsidR="001B7582" w:rsidRDefault="00F074B9" w:rsidP="003B5B14">
            <w:pPr>
              <w:keepNext/>
              <w:rPr>
                <w:rFonts w:ascii="Calibri" w:hAnsi="Calibri"/>
                <w:sz w:val="18"/>
                <w:szCs w:val="18"/>
              </w:rPr>
            </w:pPr>
            <w:r>
              <w:rPr>
                <w:rFonts w:ascii="Calibri" w:hAnsi="Calibri"/>
                <w:sz w:val="18"/>
                <w:szCs w:val="18"/>
              </w:rPr>
              <w:lastRenderedPageBreak/>
              <w:t>&lt;&lt;</w:t>
            </w:r>
            <w:r w:rsidR="007302E3">
              <w:rPr>
                <w:rFonts w:ascii="Calibri" w:hAnsi="Calibri"/>
                <w:sz w:val="18"/>
                <w:szCs w:val="18"/>
              </w:rPr>
              <w:t xml:space="preserve"> </w:t>
            </w:r>
            <w:r w:rsidR="00405837" w:rsidRPr="00405837">
              <w:rPr>
                <w:rFonts w:ascii="Calibri" w:hAnsi="Calibri"/>
                <w:sz w:val="18"/>
                <w:szCs w:val="18"/>
              </w:rPr>
              <w:t xml:space="preserve">use N03 to lookup Section M record. </w:t>
            </w:r>
            <w:r w:rsidR="007302E3">
              <w:rPr>
                <w:rFonts w:ascii="Calibri" w:hAnsi="Calibri"/>
                <w:sz w:val="18"/>
                <w:szCs w:val="18"/>
              </w:rPr>
              <w:t xml:space="preserve">if M03 = C1 or C2, </w:t>
            </w:r>
            <w:r w:rsidR="00C33495">
              <w:rPr>
                <w:rFonts w:ascii="Calibri" w:hAnsi="Calibri"/>
                <w:sz w:val="18"/>
                <w:szCs w:val="18"/>
              </w:rPr>
              <w:t xml:space="preserve">then </w:t>
            </w:r>
            <w:r w:rsidR="007302E3">
              <w:rPr>
                <w:rFonts w:ascii="Calibri" w:hAnsi="Calibri"/>
                <w:sz w:val="18"/>
                <w:szCs w:val="18"/>
              </w:rPr>
              <w:t>value</w:t>
            </w:r>
            <w:r>
              <w:rPr>
                <w:rFonts w:ascii="Calibri" w:hAnsi="Calibri"/>
                <w:sz w:val="18"/>
                <w:szCs w:val="18"/>
              </w:rPr>
              <w:t xml:space="preserve"> = electric resistance</w:t>
            </w:r>
            <w:r w:rsidR="007302E3">
              <w:rPr>
                <w:rFonts w:ascii="Calibri" w:hAnsi="Calibri"/>
                <w:sz w:val="18"/>
                <w:szCs w:val="18"/>
              </w:rPr>
              <w:t>; else value = NA</w:t>
            </w:r>
            <w:r>
              <w:rPr>
                <w:rFonts w:ascii="Calibri" w:hAnsi="Calibri"/>
                <w:sz w:val="18"/>
                <w:szCs w:val="18"/>
              </w:rPr>
              <w:t>&gt;&gt;</w:t>
            </w:r>
          </w:p>
        </w:tc>
        <w:tc>
          <w:tcPr>
            <w:tcW w:w="2520" w:type="dxa"/>
            <w:tcBorders>
              <w:top w:val="single" w:sz="6" w:space="0" w:color="auto"/>
              <w:left w:val="single" w:sz="6" w:space="0" w:color="auto"/>
              <w:bottom w:val="single" w:sz="6" w:space="0" w:color="auto"/>
              <w:right w:val="single" w:sz="4" w:space="0" w:color="auto"/>
            </w:tcBorders>
          </w:tcPr>
          <w:p w14:paraId="6F6FC5A5" w14:textId="05B533D6" w:rsidR="001B7582" w:rsidRDefault="001B7582" w:rsidP="003B5B14">
            <w:pPr>
              <w:keepNext/>
              <w:rPr>
                <w:rFonts w:ascii="Calibri" w:hAnsi="Calibri"/>
                <w:sz w:val="18"/>
                <w:szCs w:val="18"/>
              </w:rPr>
            </w:pPr>
            <w:r>
              <w:rPr>
                <w:rFonts w:ascii="Calibri" w:hAnsi="Calibri"/>
                <w:sz w:val="18"/>
                <w:szCs w:val="18"/>
              </w:rPr>
              <w:t>&lt;&lt;user input text&gt;&gt;</w:t>
            </w:r>
          </w:p>
        </w:tc>
      </w:tr>
      <w:tr w:rsidR="001B7582" w:rsidRPr="00C24189" w14:paraId="71C0C098" w14:textId="77777777" w:rsidTr="00B0322C">
        <w:trPr>
          <w:trHeight w:val="250"/>
        </w:trPr>
        <w:tc>
          <w:tcPr>
            <w:tcW w:w="1435" w:type="dxa"/>
            <w:tcBorders>
              <w:top w:val="single" w:sz="6" w:space="0" w:color="auto"/>
              <w:left w:val="single" w:sz="4" w:space="0" w:color="auto"/>
              <w:bottom w:val="single" w:sz="4" w:space="0" w:color="auto"/>
            </w:tcBorders>
            <w:vAlign w:val="bottom"/>
          </w:tcPr>
          <w:p w14:paraId="0FFFF755" w14:textId="77777777" w:rsidR="001B7582" w:rsidRPr="00C24189" w:rsidRDefault="001B7582" w:rsidP="003B5B14">
            <w:pPr>
              <w:keepNext/>
              <w:jc w:val="center"/>
              <w:rPr>
                <w:rFonts w:ascii="Calibri" w:hAnsi="Calibri"/>
                <w:sz w:val="18"/>
                <w:szCs w:val="18"/>
              </w:rPr>
            </w:pPr>
          </w:p>
        </w:tc>
        <w:tc>
          <w:tcPr>
            <w:tcW w:w="1351" w:type="dxa"/>
            <w:tcBorders>
              <w:top w:val="single" w:sz="6" w:space="0" w:color="auto"/>
              <w:bottom w:val="single" w:sz="4" w:space="0" w:color="auto"/>
            </w:tcBorders>
          </w:tcPr>
          <w:p w14:paraId="69C02BE0" w14:textId="77777777" w:rsidR="001B7582" w:rsidRPr="00C24189" w:rsidRDefault="001B7582" w:rsidP="003B5B14">
            <w:pPr>
              <w:keepNext/>
              <w:jc w:val="center"/>
              <w:rPr>
                <w:rFonts w:ascii="Calibri" w:hAnsi="Calibri"/>
                <w:sz w:val="18"/>
                <w:szCs w:val="18"/>
              </w:rPr>
            </w:pPr>
          </w:p>
        </w:tc>
        <w:tc>
          <w:tcPr>
            <w:tcW w:w="1710" w:type="dxa"/>
            <w:tcBorders>
              <w:top w:val="single" w:sz="6" w:space="0" w:color="auto"/>
              <w:bottom w:val="single" w:sz="4" w:space="0" w:color="auto"/>
            </w:tcBorders>
          </w:tcPr>
          <w:p w14:paraId="0C6032D4" w14:textId="77777777" w:rsidR="001B7582" w:rsidRPr="00C24189" w:rsidRDefault="001B7582" w:rsidP="003B5B14">
            <w:pPr>
              <w:keepNext/>
              <w:jc w:val="center"/>
              <w:rPr>
                <w:rFonts w:ascii="Calibri" w:hAnsi="Calibri"/>
                <w:sz w:val="18"/>
                <w:szCs w:val="18"/>
              </w:rPr>
            </w:pPr>
          </w:p>
        </w:tc>
        <w:tc>
          <w:tcPr>
            <w:tcW w:w="1530" w:type="dxa"/>
            <w:tcBorders>
              <w:top w:val="single" w:sz="6" w:space="0" w:color="auto"/>
              <w:bottom w:val="single" w:sz="4" w:space="0" w:color="auto"/>
            </w:tcBorders>
            <w:vAlign w:val="bottom"/>
          </w:tcPr>
          <w:p w14:paraId="618AAB8E" w14:textId="77777777" w:rsidR="001B7582" w:rsidRPr="00C24189" w:rsidRDefault="001B7582" w:rsidP="003B5B14">
            <w:pPr>
              <w:keepNext/>
              <w:jc w:val="center"/>
              <w:rPr>
                <w:rFonts w:ascii="Calibri" w:hAnsi="Calibri"/>
                <w:sz w:val="18"/>
                <w:szCs w:val="18"/>
              </w:rPr>
            </w:pPr>
          </w:p>
        </w:tc>
        <w:tc>
          <w:tcPr>
            <w:tcW w:w="1350" w:type="dxa"/>
            <w:tcBorders>
              <w:top w:val="single" w:sz="6" w:space="0" w:color="auto"/>
              <w:bottom w:val="single" w:sz="4" w:space="0" w:color="auto"/>
              <w:right w:val="single" w:sz="6" w:space="0" w:color="auto"/>
            </w:tcBorders>
            <w:vAlign w:val="bottom"/>
          </w:tcPr>
          <w:p w14:paraId="1FE45DCD" w14:textId="77777777" w:rsidR="001B7582" w:rsidRPr="00C24189" w:rsidRDefault="001B7582" w:rsidP="003B5B14">
            <w:pPr>
              <w:keepNext/>
              <w:jc w:val="center"/>
              <w:rPr>
                <w:rFonts w:ascii="Calibri" w:hAnsi="Calibri"/>
                <w:sz w:val="18"/>
                <w:szCs w:val="18"/>
              </w:rPr>
            </w:pPr>
          </w:p>
        </w:tc>
        <w:tc>
          <w:tcPr>
            <w:tcW w:w="1259" w:type="dxa"/>
            <w:tcBorders>
              <w:top w:val="single" w:sz="6" w:space="0" w:color="auto"/>
              <w:bottom w:val="single" w:sz="4" w:space="0" w:color="auto"/>
            </w:tcBorders>
          </w:tcPr>
          <w:p w14:paraId="5E2C11C4" w14:textId="77777777" w:rsidR="001B7582" w:rsidRPr="00C24189" w:rsidRDefault="001B7582" w:rsidP="003B5B14">
            <w:pPr>
              <w:keepNext/>
              <w:jc w:val="center"/>
              <w:rPr>
                <w:rFonts w:ascii="Calibri" w:hAnsi="Calibri"/>
                <w:sz w:val="18"/>
                <w:szCs w:val="18"/>
              </w:rPr>
            </w:pPr>
          </w:p>
        </w:tc>
        <w:tc>
          <w:tcPr>
            <w:tcW w:w="1801" w:type="dxa"/>
            <w:tcBorders>
              <w:top w:val="single" w:sz="6" w:space="0" w:color="auto"/>
              <w:bottom w:val="single" w:sz="4" w:space="0" w:color="auto"/>
            </w:tcBorders>
          </w:tcPr>
          <w:p w14:paraId="7E2499A5" w14:textId="09AA1D20" w:rsidR="001B7582" w:rsidRPr="00C24189" w:rsidRDefault="001B7582" w:rsidP="003B5B14">
            <w:pPr>
              <w:keepNext/>
              <w:jc w:val="center"/>
              <w:rPr>
                <w:rFonts w:ascii="Calibri" w:hAnsi="Calibri"/>
                <w:sz w:val="18"/>
                <w:szCs w:val="18"/>
              </w:rPr>
            </w:pPr>
          </w:p>
        </w:tc>
        <w:tc>
          <w:tcPr>
            <w:tcW w:w="1440" w:type="dxa"/>
            <w:tcBorders>
              <w:top w:val="single" w:sz="6" w:space="0" w:color="auto"/>
              <w:bottom w:val="single" w:sz="4" w:space="0" w:color="auto"/>
              <w:right w:val="single" w:sz="6" w:space="0" w:color="auto"/>
            </w:tcBorders>
          </w:tcPr>
          <w:p w14:paraId="58B55D61" w14:textId="4A53710B" w:rsidR="001B7582" w:rsidRPr="00C24189" w:rsidRDefault="001B7582" w:rsidP="003B5B14">
            <w:pPr>
              <w:keepNext/>
              <w:jc w:val="center"/>
              <w:rPr>
                <w:rFonts w:ascii="Calibri" w:hAnsi="Calibri"/>
                <w:sz w:val="18"/>
                <w:szCs w:val="18"/>
              </w:rPr>
            </w:pPr>
          </w:p>
        </w:tc>
        <w:tc>
          <w:tcPr>
            <w:tcW w:w="2520" w:type="dxa"/>
            <w:tcBorders>
              <w:top w:val="single" w:sz="6" w:space="0" w:color="auto"/>
              <w:left w:val="single" w:sz="6" w:space="0" w:color="auto"/>
              <w:bottom w:val="single" w:sz="4" w:space="0" w:color="auto"/>
              <w:right w:val="single" w:sz="4" w:space="0" w:color="auto"/>
            </w:tcBorders>
          </w:tcPr>
          <w:p w14:paraId="16EF3494" w14:textId="70827AFE" w:rsidR="001B7582" w:rsidRPr="00C24189" w:rsidRDefault="001B7582" w:rsidP="003B5B14">
            <w:pPr>
              <w:keepNext/>
              <w:jc w:val="center"/>
              <w:rPr>
                <w:rFonts w:ascii="Calibri" w:hAnsi="Calibri"/>
                <w:sz w:val="18"/>
                <w:szCs w:val="18"/>
              </w:rPr>
            </w:pPr>
          </w:p>
        </w:tc>
      </w:tr>
    </w:tbl>
    <w:p w14:paraId="3B4F829C" w14:textId="77777777" w:rsidR="006F45C4" w:rsidRDefault="006F45C4"/>
    <w:tbl>
      <w:tblPr>
        <w:tblStyle w:val="TableGrid"/>
        <w:tblW w:w="14390" w:type="dxa"/>
        <w:tblLook w:val="04A0" w:firstRow="1" w:lastRow="0" w:firstColumn="1" w:lastColumn="0" w:noHBand="0" w:noVBand="1"/>
      </w:tblPr>
      <w:tblGrid>
        <w:gridCol w:w="2313"/>
        <w:gridCol w:w="1944"/>
        <w:gridCol w:w="1876"/>
        <w:gridCol w:w="1935"/>
        <w:gridCol w:w="1737"/>
        <w:gridCol w:w="1710"/>
        <w:gridCol w:w="2875"/>
      </w:tblGrid>
      <w:tr w:rsidR="006304B9" w14:paraId="58A63662" w14:textId="77777777" w:rsidTr="00712217">
        <w:tc>
          <w:tcPr>
            <w:tcW w:w="14390" w:type="dxa"/>
            <w:gridSpan w:val="7"/>
          </w:tcPr>
          <w:p w14:paraId="249DE6A6" w14:textId="5BB342AB" w:rsidR="006304B9" w:rsidRPr="007C6199" w:rsidRDefault="007F7049" w:rsidP="00496217">
            <w:pPr>
              <w:rPr>
                <w:rFonts w:ascii="Calibri" w:hAnsi="Calibri"/>
                <w:sz w:val="20"/>
                <w:highlight w:val="yellow"/>
              </w:rPr>
            </w:pPr>
            <w:r>
              <w:rPr>
                <w:rFonts w:ascii="Calibri" w:hAnsi="Calibri"/>
                <w:b/>
                <w:sz w:val="20"/>
              </w:rPr>
              <w:t>O</w:t>
            </w:r>
            <w:r w:rsidR="006304B9" w:rsidRPr="005E368E">
              <w:rPr>
                <w:rFonts w:ascii="Calibri" w:hAnsi="Calibri"/>
                <w:b/>
                <w:sz w:val="20"/>
              </w:rPr>
              <w:t>. Photovoltaic Requirements</w:t>
            </w:r>
            <w:r w:rsidR="006304B9" w:rsidRPr="005E368E">
              <w:rPr>
                <w:rFonts w:ascii="Calibri" w:hAnsi="Calibri"/>
                <w:sz w:val="20"/>
              </w:rPr>
              <w:t xml:space="preserve"> (Section 150.1(c)14)</w:t>
            </w:r>
          </w:p>
        </w:tc>
      </w:tr>
      <w:tr w:rsidR="000B3ABA" w14:paraId="228BC18C" w14:textId="77777777" w:rsidTr="000B3ABA">
        <w:tc>
          <w:tcPr>
            <w:tcW w:w="2313" w:type="dxa"/>
          </w:tcPr>
          <w:p w14:paraId="5CBE95C4" w14:textId="26C2F44E" w:rsidR="000B3ABA" w:rsidRPr="006304B9" w:rsidRDefault="000B3ABA" w:rsidP="00496217">
            <w:pPr>
              <w:jc w:val="center"/>
              <w:rPr>
                <w:rFonts w:ascii="Calibri" w:hAnsi="Calibri"/>
                <w:sz w:val="18"/>
                <w:szCs w:val="18"/>
              </w:rPr>
            </w:pPr>
            <w:r>
              <w:rPr>
                <w:rFonts w:ascii="Calibri" w:hAnsi="Calibri"/>
                <w:sz w:val="18"/>
                <w:szCs w:val="18"/>
              </w:rPr>
              <w:t>01</w:t>
            </w:r>
          </w:p>
        </w:tc>
        <w:tc>
          <w:tcPr>
            <w:tcW w:w="1944" w:type="dxa"/>
            <w:vAlign w:val="bottom"/>
          </w:tcPr>
          <w:p w14:paraId="7B8143C3" w14:textId="1E93D6FD" w:rsidR="000B3ABA" w:rsidRPr="007C6199" w:rsidRDefault="000B3ABA" w:rsidP="00496217">
            <w:pPr>
              <w:jc w:val="center"/>
              <w:rPr>
                <w:rFonts w:ascii="Calibri" w:hAnsi="Calibri"/>
                <w:sz w:val="18"/>
                <w:szCs w:val="18"/>
              </w:rPr>
            </w:pPr>
            <w:r w:rsidRPr="007C6199">
              <w:rPr>
                <w:rFonts w:ascii="Calibri" w:hAnsi="Calibri"/>
                <w:sz w:val="18"/>
                <w:szCs w:val="18"/>
              </w:rPr>
              <w:t>0</w:t>
            </w:r>
            <w:r>
              <w:rPr>
                <w:rFonts w:ascii="Calibri" w:hAnsi="Calibri"/>
                <w:sz w:val="18"/>
                <w:szCs w:val="18"/>
              </w:rPr>
              <w:t>2</w:t>
            </w:r>
          </w:p>
        </w:tc>
        <w:tc>
          <w:tcPr>
            <w:tcW w:w="1876" w:type="dxa"/>
            <w:vAlign w:val="bottom"/>
          </w:tcPr>
          <w:p w14:paraId="29117AD7" w14:textId="28AB6D12" w:rsidR="000B3ABA" w:rsidRPr="007C6199" w:rsidRDefault="000B3ABA" w:rsidP="00496217">
            <w:pPr>
              <w:jc w:val="center"/>
              <w:rPr>
                <w:rFonts w:ascii="Calibri" w:hAnsi="Calibri"/>
                <w:sz w:val="18"/>
                <w:szCs w:val="18"/>
              </w:rPr>
            </w:pPr>
            <w:r w:rsidRPr="007C6199">
              <w:rPr>
                <w:rFonts w:ascii="Calibri" w:hAnsi="Calibri"/>
                <w:sz w:val="18"/>
                <w:szCs w:val="18"/>
              </w:rPr>
              <w:t>0</w:t>
            </w:r>
            <w:r>
              <w:rPr>
                <w:rFonts w:ascii="Calibri" w:hAnsi="Calibri"/>
                <w:sz w:val="18"/>
                <w:szCs w:val="18"/>
              </w:rPr>
              <w:t>3</w:t>
            </w:r>
          </w:p>
        </w:tc>
        <w:tc>
          <w:tcPr>
            <w:tcW w:w="1935" w:type="dxa"/>
            <w:vAlign w:val="bottom"/>
          </w:tcPr>
          <w:p w14:paraId="1EA24C45" w14:textId="5384181D" w:rsidR="000B3ABA" w:rsidRPr="007C6199" w:rsidRDefault="000B3ABA" w:rsidP="00496217">
            <w:pPr>
              <w:jc w:val="center"/>
              <w:rPr>
                <w:rFonts w:ascii="Calibri" w:hAnsi="Calibri"/>
                <w:sz w:val="18"/>
                <w:szCs w:val="18"/>
              </w:rPr>
            </w:pPr>
            <w:r w:rsidRPr="007C6199">
              <w:rPr>
                <w:rFonts w:ascii="Calibri" w:hAnsi="Calibri"/>
                <w:sz w:val="18"/>
                <w:szCs w:val="18"/>
              </w:rPr>
              <w:t>0</w:t>
            </w:r>
            <w:r>
              <w:rPr>
                <w:rFonts w:ascii="Calibri" w:hAnsi="Calibri"/>
                <w:sz w:val="18"/>
                <w:szCs w:val="18"/>
              </w:rPr>
              <w:t>4</w:t>
            </w:r>
          </w:p>
        </w:tc>
        <w:tc>
          <w:tcPr>
            <w:tcW w:w="1737" w:type="dxa"/>
            <w:vAlign w:val="bottom"/>
          </w:tcPr>
          <w:p w14:paraId="71D46CAA" w14:textId="0D9E02CE" w:rsidR="000B3ABA" w:rsidRPr="007C6199" w:rsidRDefault="000B3ABA" w:rsidP="008D4970">
            <w:pPr>
              <w:jc w:val="center"/>
              <w:rPr>
                <w:rFonts w:ascii="Calibri" w:hAnsi="Calibri"/>
                <w:sz w:val="18"/>
                <w:szCs w:val="18"/>
              </w:rPr>
            </w:pPr>
            <w:r w:rsidRPr="007C6199">
              <w:rPr>
                <w:rFonts w:ascii="Calibri" w:hAnsi="Calibri"/>
                <w:sz w:val="18"/>
                <w:szCs w:val="18"/>
              </w:rPr>
              <w:t>0</w:t>
            </w:r>
            <w:r>
              <w:rPr>
                <w:rFonts w:ascii="Calibri" w:hAnsi="Calibri"/>
                <w:sz w:val="18"/>
                <w:szCs w:val="18"/>
              </w:rPr>
              <w:t>5</w:t>
            </w:r>
          </w:p>
        </w:tc>
        <w:tc>
          <w:tcPr>
            <w:tcW w:w="1710" w:type="dxa"/>
            <w:vAlign w:val="bottom"/>
          </w:tcPr>
          <w:p w14:paraId="7D599DAE" w14:textId="01DE4C64" w:rsidR="000B3ABA" w:rsidRPr="007C6199" w:rsidRDefault="000B3ABA" w:rsidP="00594445">
            <w:pPr>
              <w:jc w:val="center"/>
              <w:rPr>
                <w:rFonts w:ascii="Calibri" w:hAnsi="Calibri"/>
                <w:sz w:val="18"/>
                <w:szCs w:val="18"/>
              </w:rPr>
            </w:pPr>
            <w:r w:rsidRPr="007C6199">
              <w:rPr>
                <w:rFonts w:ascii="Calibri" w:hAnsi="Calibri"/>
                <w:sz w:val="18"/>
                <w:szCs w:val="18"/>
              </w:rPr>
              <w:t>0</w:t>
            </w:r>
            <w:r>
              <w:rPr>
                <w:rFonts w:ascii="Calibri" w:hAnsi="Calibri"/>
                <w:sz w:val="18"/>
                <w:szCs w:val="18"/>
              </w:rPr>
              <w:t>6</w:t>
            </w:r>
          </w:p>
        </w:tc>
        <w:tc>
          <w:tcPr>
            <w:tcW w:w="2875" w:type="dxa"/>
            <w:vAlign w:val="bottom"/>
          </w:tcPr>
          <w:p w14:paraId="7C09E464" w14:textId="48254A9B" w:rsidR="000B3ABA" w:rsidRPr="007C6199" w:rsidRDefault="000B3ABA" w:rsidP="00496217">
            <w:pPr>
              <w:jc w:val="center"/>
              <w:rPr>
                <w:rFonts w:ascii="Calibri" w:hAnsi="Calibri"/>
                <w:sz w:val="18"/>
                <w:szCs w:val="18"/>
              </w:rPr>
            </w:pPr>
            <w:r>
              <w:rPr>
                <w:rFonts w:ascii="Calibri" w:hAnsi="Calibri"/>
                <w:sz w:val="18"/>
                <w:szCs w:val="18"/>
              </w:rPr>
              <w:t>07</w:t>
            </w:r>
          </w:p>
        </w:tc>
      </w:tr>
      <w:tr w:rsidR="000B3ABA" w14:paraId="3A9FA44E" w14:textId="77777777" w:rsidTr="000B3ABA">
        <w:tc>
          <w:tcPr>
            <w:tcW w:w="2313" w:type="dxa"/>
            <w:vAlign w:val="bottom"/>
          </w:tcPr>
          <w:p w14:paraId="7233BEFD" w14:textId="19D0E65D" w:rsidR="000B3ABA" w:rsidRPr="006304B9" w:rsidRDefault="000B3ABA" w:rsidP="00101C4A">
            <w:pPr>
              <w:jc w:val="center"/>
              <w:rPr>
                <w:rFonts w:ascii="Calibri" w:hAnsi="Calibri"/>
                <w:sz w:val="18"/>
                <w:szCs w:val="18"/>
              </w:rPr>
            </w:pPr>
            <w:r w:rsidRPr="00101C4A">
              <w:rPr>
                <w:rFonts w:ascii="Calibri" w:hAnsi="Calibri"/>
                <w:sz w:val="18"/>
                <w:szCs w:val="18"/>
              </w:rPr>
              <w:t>PV Array ID or Name</w:t>
            </w:r>
          </w:p>
        </w:tc>
        <w:tc>
          <w:tcPr>
            <w:tcW w:w="1944" w:type="dxa"/>
            <w:vAlign w:val="bottom"/>
          </w:tcPr>
          <w:p w14:paraId="32EBF16F" w14:textId="77777777" w:rsidR="000B3ABA" w:rsidRDefault="000B3ABA" w:rsidP="00496217">
            <w:pPr>
              <w:jc w:val="center"/>
              <w:rPr>
                <w:rFonts w:ascii="Calibri" w:hAnsi="Calibri"/>
                <w:sz w:val="18"/>
                <w:szCs w:val="18"/>
              </w:rPr>
            </w:pPr>
            <w:r w:rsidRPr="007C6199">
              <w:rPr>
                <w:rFonts w:ascii="Calibri" w:hAnsi="Calibri"/>
                <w:sz w:val="18"/>
                <w:szCs w:val="18"/>
              </w:rPr>
              <w:t xml:space="preserve">Value A </w:t>
            </w:r>
          </w:p>
          <w:p w14:paraId="668CDD04" w14:textId="28893611" w:rsidR="000B3ABA" w:rsidRPr="007C6199" w:rsidRDefault="000B3ABA" w:rsidP="00496217">
            <w:pPr>
              <w:jc w:val="center"/>
              <w:rPr>
                <w:rFonts w:ascii="Calibri" w:hAnsi="Calibri"/>
                <w:sz w:val="18"/>
                <w:szCs w:val="18"/>
              </w:rPr>
            </w:pPr>
            <w:r w:rsidRPr="007C6199">
              <w:rPr>
                <w:rFonts w:ascii="Calibri" w:hAnsi="Calibri"/>
                <w:sz w:val="18"/>
                <w:szCs w:val="18"/>
              </w:rPr>
              <w:t>from Table 150.1-C</w:t>
            </w:r>
          </w:p>
        </w:tc>
        <w:tc>
          <w:tcPr>
            <w:tcW w:w="1876" w:type="dxa"/>
            <w:vAlign w:val="bottom"/>
          </w:tcPr>
          <w:p w14:paraId="4507D565" w14:textId="77777777" w:rsidR="000B3ABA" w:rsidRPr="007C6199" w:rsidRDefault="000B3ABA" w:rsidP="00496217">
            <w:pPr>
              <w:jc w:val="center"/>
              <w:rPr>
                <w:rFonts w:ascii="Calibri" w:hAnsi="Calibri"/>
                <w:sz w:val="18"/>
                <w:szCs w:val="18"/>
              </w:rPr>
            </w:pPr>
            <w:r w:rsidRPr="007C6199">
              <w:rPr>
                <w:rFonts w:ascii="Calibri" w:hAnsi="Calibri"/>
                <w:sz w:val="18"/>
                <w:szCs w:val="18"/>
              </w:rPr>
              <w:t>Value B from Table 150.1-C</w:t>
            </w:r>
          </w:p>
        </w:tc>
        <w:tc>
          <w:tcPr>
            <w:tcW w:w="1935" w:type="dxa"/>
            <w:vAlign w:val="bottom"/>
          </w:tcPr>
          <w:p w14:paraId="58924F98" w14:textId="77777777" w:rsidR="000B3ABA" w:rsidRPr="007C6199" w:rsidRDefault="000B3ABA" w:rsidP="00496217">
            <w:pPr>
              <w:jc w:val="center"/>
              <w:rPr>
                <w:rFonts w:ascii="Calibri" w:hAnsi="Calibri"/>
                <w:sz w:val="18"/>
                <w:szCs w:val="18"/>
              </w:rPr>
            </w:pPr>
            <w:r w:rsidRPr="007C6199">
              <w:rPr>
                <w:rFonts w:ascii="Calibri" w:hAnsi="Calibri"/>
                <w:sz w:val="18"/>
                <w:szCs w:val="18"/>
              </w:rPr>
              <w:t>Minimum PV Size</w:t>
            </w:r>
          </w:p>
        </w:tc>
        <w:tc>
          <w:tcPr>
            <w:tcW w:w="1737" w:type="dxa"/>
            <w:vAlign w:val="bottom"/>
          </w:tcPr>
          <w:p w14:paraId="3797F5F5" w14:textId="77777777" w:rsidR="000B3ABA" w:rsidRPr="007C6199" w:rsidRDefault="000B3ABA" w:rsidP="00496217">
            <w:pPr>
              <w:jc w:val="center"/>
              <w:rPr>
                <w:rFonts w:ascii="Calibri" w:hAnsi="Calibri"/>
                <w:sz w:val="18"/>
                <w:szCs w:val="18"/>
              </w:rPr>
            </w:pPr>
            <w:r w:rsidRPr="007C6199">
              <w:rPr>
                <w:rFonts w:ascii="Calibri" w:hAnsi="Calibri"/>
                <w:sz w:val="18"/>
                <w:szCs w:val="18"/>
              </w:rPr>
              <w:t>Water Heating Adjustment</w:t>
            </w:r>
          </w:p>
        </w:tc>
        <w:tc>
          <w:tcPr>
            <w:tcW w:w="1710" w:type="dxa"/>
            <w:vAlign w:val="bottom"/>
          </w:tcPr>
          <w:p w14:paraId="5BC39789" w14:textId="77777777" w:rsidR="000B3ABA" w:rsidRPr="007C6199" w:rsidRDefault="000B3ABA" w:rsidP="00496217">
            <w:pPr>
              <w:jc w:val="center"/>
              <w:rPr>
                <w:rFonts w:ascii="Calibri" w:hAnsi="Calibri"/>
                <w:sz w:val="18"/>
                <w:szCs w:val="18"/>
              </w:rPr>
            </w:pPr>
            <w:r w:rsidRPr="007C6199">
              <w:rPr>
                <w:rFonts w:ascii="Calibri" w:hAnsi="Calibri"/>
                <w:sz w:val="18"/>
                <w:szCs w:val="18"/>
              </w:rPr>
              <w:t>Adjusted Minimum PV Size</w:t>
            </w:r>
          </w:p>
        </w:tc>
        <w:tc>
          <w:tcPr>
            <w:tcW w:w="2875" w:type="dxa"/>
            <w:vAlign w:val="bottom"/>
          </w:tcPr>
          <w:p w14:paraId="0A1DF729" w14:textId="77777777" w:rsidR="000B3ABA" w:rsidRPr="007C6199" w:rsidRDefault="000B3ABA" w:rsidP="00496217">
            <w:pPr>
              <w:jc w:val="center"/>
              <w:rPr>
                <w:rFonts w:ascii="Calibri" w:hAnsi="Calibri"/>
                <w:sz w:val="18"/>
                <w:szCs w:val="18"/>
              </w:rPr>
            </w:pPr>
            <w:r w:rsidRPr="007C6199">
              <w:rPr>
                <w:rFonts w:ascii="Calibri" w:hAnsi="Calibri"/>
                <w:sz w:val="18"/>
                <w:szCs w:val="18"/>
              </w:rPr>
              <w:t>Comments</w:t>
            </w:r>
          </w:p>
        </w:tc>
      </w:tr>
      <w:tr w:rsidR="000B3ABA" w14:paraId="25767E50" w14:textId="77777777" w:rsidTr="00FD19A0">
        <w:tc>
          <w:tcPr>
            <w:tcW w:w="2313" w:type="dxa"/>
            <w:tcBorders>
              <w:bottom w:val="single" w:sz="4" w:space="0" w:color="auto"/>
            </w:tcBorders>
            <w:vAlign w:val="bottom"/>
          </w:tcPr>
          <w:p w14:paraId="288BF8CE" w14:textId="76B8133D" w:rsidR="000B3ABA" w:rsidRPr="006304B9" w:rsidRDefault="000B3ABA" w:rsidP="007C6199">
            <w:pPr>
              <w:rPr>
                <w:rFonts w:ascii="Calibri" w:hAnsi="Calibri"/>
                <w:sz w:val="18"/>
                <w:szCs w:val="18"/>
              </w:rPr>
            </w:pPr>
            <w:r>
              <w:rPr>
                <w:rFonts w:ascii="Calibri" w:hAnsi="Calibri"/>
                <w:sz w:val="18"/>
                <w:szCs w:val="18"/>
              </w:rPr>
              <w:t>&lt;&lt;user input text&gt;&gt;</w:t>
            </w:r>
          </w:p>
        </w:tc>
        <w:tc>
          <w:tcPr>
            <w:tcW w:w="1944" w:type="dxa"/>
            <w:tcBorders>
              <w:bottom w:val="single" w:sz="4" w:space="0" w:color="auto"/>
            </w:tcBorders>
            <w:vAlign w:val="bottom"/>
          </w:tcPr>
          <w:p w14:paraId="196F17F5" w14:textId="59ABF194" w:rsidR="000B3ABA" w:rsidRPr="007C6199" w:rsidRDefault="000B3ABA" w:rsidP="007C6199">
            <w:pPr>
              <w:rPr>
                <w:rFonts w:ascii="Calibri" w:hAnsi="Calibri"/>
                <w:sz w:val="18"/>
                <w:szCs w:val="18"/>
              </w:rPr>
            </w:pPr>
            <w:r w:rsidRPr="007C6199">
              <w:rPr>
                <w:rFonts w:ascii="Calibri" w:hAnsi="Calibri"/>
                <w:sz w:val="18"/>
                <w:szCs w:val="18"/>
              </w:rPr>
              <w:t>&lt;&lt;</w:t>
            </w:r>
            <w:r>
              <w:rPr>
                <w:rFonts w:ascii="Calibri" w:hAnsi="Calibri"/>
                <w:sz w:val="18"/>
                <w:szCs w:val="18"/>
              </w:rPr>
              <w:t>Reference l</w:t>
            </w:r>
            <w:r w:rsidRPr="007C6199">
              <w:rPr>
                <w:rFonts w:ascii="Calibri" w:hAnsi="Calibri"/>
                <w:sz w:val="18"/>
                <w:szCs w:val="18"/>
              </w:rPr>
              <w:t xml:space="preserve">ookup </w:t>
            </w:r>
            <w:r>
              <w:rPr>
                <w:rFonts w:ascii="Calibri" w:hAnsi="Calibri"/>
                <w:sz w:val="18"/>
                <w:szCs w:val="18"/>
              </w:rPr>
              <w:t xml:space="preserve">table: </w:t>
            </w:r>
            <w:r w:rsidRPr="007C6199">
              <w:rPr>
                <w:rFonts w:ascii="Calibri" w:hAnsi="Calibri"/>
                <w:sz w:val="18"/>
                <w:szCs w:val="18"/>
              </w:rPr>
              <w:t>enter value from column A for CZ from A09&gt;&gt;</w:t>
            </w:r>
          </w:p>
        </w:tc>
        <w:tc>
          <w:tcPr>
            <w:tcW w:w="1876" w:type="dxa"/>
            <w:tcBorders>
              <w:bottom w:val="single" w:sz="4" w:space="0" w:color="auto"/>
            </w:tcBorders>
            <w:vAlign w:val="bottom"/>
          </w:tcPr>
          <w:p w14:paraId="55F6E0C1" w14:textId="345FA05F" w:rsidR="000B3ABA" w:rsidRPr="007C6199" w:rsidRDefault="000B3ABA" w:rsidP="007C6199">
            <w:pPr>
              <w:rPr>
                <w:rFonts w:ascii="Calibri" w:hAnsi="Calibri"/>
                <w:sz w:val="18"/>
                <w:szCs w:val="18"/>
              </w:rPr>
            </w:pPr>
            <w:r w:rsidRPr="007C6199">
              <w:rPr>
                <w:rFonts w:ascii="Calibri" w:hAnsi="Calibri"/>
                <w:sz w:val="18"/>
                <w:szCs w:val="18"/>
              </w:rPr>
              <w:t>&lt;&lt;</w:t>
            </w:r>
            <w:r>
              <w:rPr>
                <w:rFonts w:ascii="Calibri" w:hAnsi="Calibri"/>
                <w:sz w:val="18"/>
                <w:szCs w:val="18"/>
              </w:rPr>
              <w:t>Reference l</w:t>
            </w:r>
            <w:r w:rsidRPr="007C6199">
              <w:rPr>
                <w:rFonts w:ascii="Calibri" w:hAnsi="Calibri"/>
                <w:sz w:val="18"/>
                <w:szCs w:val="18"/>
              </w:rPr>
              <w:t xml:space="preserve">ookup </w:t>
            </w:r>
            <w:r>
              <w:rPr>
                <w:rFonts w:ascii="Calibri" w:hAnsi="Calibri"/>
                <w:sz w:val="18"/>
                <w:szCs w:val="18"/>
              </w:rPr>
              <w:t xml:space="preserve">table: </w:t>
            </w:r>
            <w:r w:rsidRPr="007C6199">
              <w:rPr>
                <w:rFonts w:ascii="Calibri" w:hAnsi="Calibri"/>
                <w:sz w:val="18"/>
                <w:szCs w:val="18"/>
              </w:rPr>
              <w:t>enter value from column B for CZ from A09&gt;&gt;</w:t>
            </w:r>
          </w:p>
        </w:tc>
        <w:tc>
          <w:tcPr>
            <w:tcW w:w="1935" w:type="dxa"/>
            <w:tcBorders>
              <w:bottom w:val="single" w:sz="4" w:space="0" w:color="auto"/>
            </w:tcBorders>
            <w:vAlign w:val="bottom"/>
          </w:tcPr>
          <w:p w14:paraId="645084AA" w14:textId="77777777" w:rsidR="000B3ABA" w:rsidRDefault="000B3ABA" w:rsidP="007C6199">
            <w:pPr>
              <w:rPr>
                <w:rFonts w:ascii="Calibri" w:hAnsi="Calibri"/>
                <w:sz w:val="18"/>
                <w:szCs w:val="18"/>
              </w:rPr>
            </w:pPr>
            <w:r w:rsidRPr="007C6199">
              <w:rPr>
                <w:rFonts w:ascii="Calibri" w:hAnsi="Calibri"/>
                <w:sz w:val="18"/>
                <w:szCs w:val="18"/>
              </w:rPr>
              <w:t>&lt;&lt;Calculate</w:t>
            </w:r>
            <w:r>
              <w:rPr>
                <w:rFonts w:ascii="Calibri" w:hAnsi="Calibri"/>
                <w:sz w:val="18"/>
                <w:szCs w:val="18"/>
              </w:rPr>
              <w:t>d field:</w:t>
            </w:r>
            <w:r w:rsidRPr="007C6199">
              <w:rPr>
                <w:rFonts w:ascii="Calibri" w:hAnsi="Calibri"/>
                <w:sz w:val="18"/>
                <w:szCs w:val="18"/>
              </w:rPr>
              <w:t xml:space="preserve"> </w:t>
            </w:r>
          </w:p>
          <w:p w14:paraId="7B192247" w14:textId="630D9FF4" w:rsidR="000B3ABA" w:rsidRPr="007C6199" w:rsidRDefault="000B3ABA" w:rsidP="007C6199">
            <w:pPr>
              <w:rPr>
                <w:rFonts w:ascii="Calibri" w:hAnsi="Calibri"/>
                <w:sz w:val="18"/>
                <w:szCs w:val="18"/>
              </w:rPr>
            </w:pPr>
            <w:r w:rsidRPr="007C6199">
              <w:rPr>
                <w:rFonts w:ascii="Calibri" w:hAnsi="Calibri"/>
                <w:sz w:val="18"/>
                <w:szCs w:val="18"/>
              </w:rPr>
              <w:t>(A10</w:t>
            </w:r>
            <w:r>
              <w:rPr>
                <w:rFonts w:ascii="Calibri" w:hAnsi="Calibri"/>
                <w:sz w:val="18"/>
                <w:szCs w:val="18"/>
              </w:rPr>
              <w:t xml:space="preserve"> * O</w:t>
            </w:r>
            <w:r w:rsidRPr="007C6199">
              <w:rPr>
                <w:rFonts w:ascii="Calibri" w:hAnsi="Calibri"/>
                <w:sz w:val="18"/>
                <w:szCs w:val="18"/>
              </w:rPr>
              <w:t>0</w:t>
            </w:r>
            <w:r>
              <w:rPr>
                <w:rFonts w:ascii="Calibri" w:hAnsi="Calibri"/>
                <w:sz w:val="18"/>
                <w:szCs w:val="18"/>
              </w:rPr>
              <w:t>2</w:t>
            </w:r>
            <w:r w:rsidRPr="007C6199">
              <w:rPr>
                <w:rFonts w:ascii="Calibri" w:hAnsi="Calibri"/>
                <w:sz w:val="18"/>
                <w:szCs w:val="18"/>
              </w:rPr>
              <w:t>)/1000</w:t>
            </w:r>
            <w:r>
              <w:rPr>
                <w:rFonts w:ascii="Calibri" w:hAnsi="Calibri"/>
                <w:sz w:val="18"/>
                <w:szCs w:val="18"/>
              </w:rPr>
              <w:t xml:space="preserve"> </w:t>
            </w:r>
            <w:r w:rsidRPr="007C6199">
              <w:rPr>
                <w:rFonts w:ascii="Calibri" w:hAnsi="Calibri"/>
                <w:sz w:val="18"/>
                <w:szCs w:val="18"/>
              </w:rPr>
              <w:t>+</w:t>
            </w:r>
            <w:r>
              <w:rPr>
                <w:rFonts w:ascii="Calibri" w:hAnsi="Calibri"/>
                <w:sz w:val="18"/>
                <w:szCs w:val="18"/>
              </w:rPr>
              <w:t xml:space="preserve"> </w:t>
            </w:r>
            <w:r w:rsidRPr="007C6199">
              <w:rPr>
                <w:rFonts w:ascii="Calibri" w:hAnsi="Calibri"/>
                <w:sz w:val="18"/>
                <w:szCs w:val="18"/>
              </w:rPr>
              <w:t>(A06</w:t>
            </w:r>
            <w:r>
              <w:rPr>
                <w:rFonts w:ascii="Calibri" w:hAnsi="Calibri"/>
                <w:sz w:val="18"/>
                <w:szCs w:val="18"/>
              </w:rPr>
              <w:t>*O</w:t>
            </w:r>
            <w:r w:rsidRPr="007C6199">
              <w:rPr>
                <w:rFonts w:ascii="Calibri" w:hAnsi="Calibri"/>
                <w:sz w:val="18"/>
                <w:szCs w:val="18"/>
              </w:rPr>
              <w:t>0</w:t>
            </w:r>
            <w:r>
              <w:rPr>
                <w:rFonts w:ascii="Calibri" w:hAnsi="Calibri"/>
                <w:sz w:val="18"/>
                <w:szCs w:val="18"/>
              </w:rPr>
              <w:t>3)</w:t>
            </w:r>
            <w:r w:rsidRPr="007C6199">
              <w:rPr>
                <w:rFonts w:ascii="Calibri" w:hAnsi="Calibri"/>
                <w:sz w:val="18"/>
                <w:szCs w:val="18"/>
              </w:rPr>
              <w:t>&gt;&gt;</w:t>
            </w:r>
          </w:p>
        </w:tc>
        <w:tc>
          <w:tcPr>
            <w:tcW w:w="1737" w:type="dxa"/>
            <w:tcBorders>
              <w:bottom w:val="single" w:sz="4" w:space="0" w:color="auto"/>
            </w:tcBorders>
            <w:vAlign w:val="bottom"/>
          </w:tcPr>
          <w:p w14:paraId="001EA7B7" w14:textId="71BD2E4A" w:rsidR="000B3ABA" w:rsidRPr="007C6199" w:rsidRDefault="000B3ABA" w:rsidP="00FD19A0">
            <w:pPr>
              <w:rPr>
                <w:rFonts w:ascii="Calibri" w:hAnsi="Calibri"/>
                <w:sz w:val="18"/>
                <w:szCs w:val="18"/>
              </w:rPr>
            </w:pPr>
            <w:r w:rsidRPr="007C6199">
              <w:rPr>
                <w:rFonts w:ascii="Calibri" w:hAnsi="Calibri"/>
                <w:sz w:val="18"/>
                <w:szCs w:val="18"/>
              </w:rPr>
              <w:t>&lt;&lt;</w:t>
            </w:r>
            <w:r w:rsidR="00FD19A0">
              <w:rPr>
                <w:rFonts w:ascii="Calibri" w:hAnsi="Calibri"/>
                <w:sz w:val="18"/>
                <w:szCs w:val="18"/>
              </w:rPr>
              <w:t>sum of</w:t>
            </w:r>
            <w:r w:rsidRPr="007C6199">
              <w:rPr>
                <w:rFonts w:ascii="Calibri" w:hAnsi="Calibri"/>
                <w:sz w:val="18"/>
                <w:szCs w:val="18"/>
              </w:rPr>
              <w:t xml:space="preserve"> M</w:t>
            </w:r>
            <w:r w:rsidR="00E1251E">
              <w:rPr>
                <w:rFonts w:ascii="Calibri" w:hAnsi="Calibri"/>
                <w:sz w:val="18"/>
                <w:szCs w:val="18"/>
              </w:rPr>
              <w:t>12</w:t>
            </w:r>
            <w:r w:rsidRPr="007C6199">
              <w:rPr>
                <w:rFonts w:ascii="Calibri" w:hAnsi="Calibri"/>
                <w:sz w:val="18"/>
                <w:szCs w:val="18"/>
              </w:rPr>
              <w:t>&gt;&gt;</w:t>
            </w:r>
          </w:p>
        </w:tc>
        <w:tc>
          <w:tcPr>
            <w:tcW w:w="1710" w:type="dxa"/>
            <w:tcBorders>
              <w:bottom w:val="single" w:sz="4" w:space="0" w:color="auto"/>
            </w:tcBorders>
            <w:vAlign w:val="bottom"/>
          </w:tcPr>
          <w:p w14:paraId="3F736283" w14:textId="3EE537C5" w:rsidR="00CA280E" w:rsidRDefault="000B3ABA" w:rsidP="00DE3C25">
            <w:pPr>
              <w:rPr>
                <w:rFonts w:ascii="Calibri" w:hAnsi="Calibri"/>
                <w:sz w:val="18"/>
                <w:szCs w:val="18"/>
              </w:rPr>
            </w:pPr>
            <w:r w:rsidRPr="007C6199">
              <w:rPr>
                <w:rFonts w:ascii="Calibri" w:hAnsi="Calibri"/>
                <w:sz w:val="18"/>
                <w:szCs w:val="18"/>
              </w:rPr>
              <w:t>&lt;&lt;</w:t>
            </w:r>
            <w:r>
              <w:rPr>
                <w:rFonts w:ascii="Calibri" w:hAnsi="Calibri"/>
                <w:sz w:val="18"/>
                <w:szCs w:val="18"/>
              </w:rPr>
              <w:t>if O05 &gt; 0, then calculated field = O04 + O05;</w:t>
            </w:r>
          </w:p>
          <w:p w14:paraId="3314C9C2" w14:textId="4DC0400C" w:rsidR="000B3ABA" w:rsidRPr="007C6199" w:rsidRDefault="000B3ABA" w:rsidP="007C6199">
            <w:pPr>
              <w:rPr>
                <w:rFonts w:ascii="Calibri" w:hAnsi="Calibri"/>
                <w:sz w:val="18"/>
                <w:szCs w:val="18"/>
              </w:rPr>
            </w:pPr>
            <w:r>
              <w:rPr>
                <w:rFonts w:ascii="Calibri" w:hAnsi="Calibri"/>
                <w:sz w:val="18"/>
                <w:szCs w:val="18"/>
              </w:rPr>
              <w:t xml:space="preserve">Else value = O04 </w:t>
            </w:r>
            <w:r w:rsidRPr="007C6199">
              <w:rPr>
                <w:rFonts w:ascii="Calibri" w:hAnsi="Calibri"/>
                <w:sz w:val="18"/>
                <w:szCs w:val="18"/>
              </w:rPr>
              <w:t>&gt;&gt;</w:t>
            </w:r>
          </w:p>
        </w:tc>
        <w:tc>
          <w:tcPr>
            <w:tcW w:w="2875" w:type="dxa"/>
            <w:tcBorders>
              <w:bottom w:val="single" w:sz="4" w:space="0" w:color="auto"/>
            </w:tcBorders>
            <w:vAlign w:val="bottom"/>
          </w:tcPr>
          <w:p w14:paraId="1C633860" w14:textId="57173213" w:rsidR="000B3ABA" w:rsidRPr="007C6199" w:rsidRDefault="000B3ABA" w:rsidP="007C6199">
            <w:pPr>
              <w:rPr>
                <w:rFonts w:ascii="Calibri" w:hAnsi="Calibri"/>
                <w:sz w:val="18"/>
                <w:szCs w:val="18"/>
              </w:rPr>
            </w:pPr>
            <w:r w:rsidRPr="00EF7D2A">
              <w:rPr>
                <w:rFonts w:ascii="Calibri" w:hAnsi="Calibri"/>
                <w:sz w:val="18"/>
                <w:szCs w:val="18"/>
              </w:rPr>
              <w:t>&lt;&lt;user input text&gt;&gt;</w:t>
            </w:r>
          </w:p>
        </w:tc>
      </w:tr>
      <w:tr w:rsidR="000B3ABA" w14:paraId="2B1C8466" w14:textId="77777777" w:rsidTr="00FD19A0">
        <w:tc>
          <w:tcPr>
            <w:tcW w:w="2313" w:type="dxa"/>
            <w:tcBorders>
              <w:bottom w:val="single" w:sz="4" w:space="0" w:color="auto"/>
            </w:tcBorders>
          </w:tcPr>
          <w:p w14:paraId="28960E35" w14:textId="77777777" w:rsidR="000B3ABA" w:rsidRPr="006304B9" w:rsidRDefault="000B3ABA" w:rsidP="00496217">
            <w:pPr>
              <w:jc w:val="center"/>
              <w:rPr>
                <w:rFonts w:ascii="Calibri" w:hAnsi="Calibri"/>
                <w:sz w:val="18"/>
                <w:szCs w:val="18"/>
              </w:rPr>
            </w:pPr>
          </w:p>
        </w:tc>
        <w:tc>
          <w:tcPr>
            <w:tcW w:w="1944" w:type="dxa"/>
            <w:tcBorders>
              <w:bottom w:val="single" w:sz="4" w:space="0" w:color="auto"/>
            </w:tcBorders>
            <w:vAlign w:val="bottom"/>
          </w:tcPr>
          <w:p w14:paraId="4DD888D2" w14:textId="1CD4BE52" w:rsidR="000B3ABA" w:rsidRPr="007C6199" w:rsidRDefault="000B3ABA" w:rsidP="00496217">
            <w:pPr>
              <w:jc w:val="center"/>
              <w:rPr>
                <w:rFonts w:ascii="Calibri" w:hAnsi="Calibri"/>
                <w:sz w:val="18"/>
                <w:szCs w:val="18"/>
              </w:rPr>
            </w:pPr>
          </w:p>
        </w:tc>
        <w:tc>
          <w:tcPr>
            <w:tcW w:w="1876" w:type="dxa"/>
            <w:tcBorders>
              <w:bottom w:val="single" w:sz="4" w:space="0" w:color="auto"/>
            </w:tcBorders>
            <w:vAlign w:val="bottom"/>
          </w:tcPr>
          <w:p w14:paraId="0705BE41" w14:textId="77777777" w:rsidR="000B3ABA" w:rsidRDefault="000B3ABA" w:rsidP="00496217">
            <w:pPr>
              <w:jc w:val="center"/>
              <w:rPr>
                <w:rFonts w:ascii="Calibri" w:hAnsi="Calibri"/>
                <w:sz w:val="20"/>
              </w:rPr>
            </w:pPr>
          </w:p>
        </w:tc>
        <w:tc>
          <w:tcPr>
            <w:tcW w:w="1935" w:type="dxa"/>
            <w:tcBorders>
              <w:bottom w:val="single" w:sz="4" w:space="0" w:color="auto"/>
            </w:tcBorders>
            <w:vAlign w:val="bottom"/>
          </w:tcPr>
          <w:p w14:paraId="02606E8D" w14:textId="77777777" w:rsidR="000B3ABA" w:rsidRDefault="000B3ABA" w:rsidP="00496217">
            <w:pPr>
              <w:jc w:val="center"/>
              <w:rPr>
                <w:rFonts w:ascii="Calibri" w:hAnsi="Calibri"/>
                <w:sz w:val="20"/>
              </w:rPr>
            </w:pPr>
          </w:p>
        </w:tc>
        <w:tc>
          <w:tcPr>
            <w:tcW w:w="1737" w:type="dxa"/>
            <w:tcBorders>
              <w:bottom w:val="single" w:sz="4" w:space="0" w:color="auto"/>
            </w:tcBorders>
            <w:vAlign w:val="bottom"/>
          </w:tcPr>
          <w:p w14:paraId="073259B6" w14:textId="77777777" w:rsidR="000B3ABA" w:rsidRDefault="000B3ABA" w:rsidP="00496217">
            <w:pPr>
              <w:jc w:val="center"/>
              <w:rPr>
                <w:rFonts w:ascii="Calibri" w:hAnsi="Calibri"/>
                <w:sz w:val="20"/>
              </w:rPr>
            </w:pPr>
          </w:p>
        </w:tc>
        <w:tc>
          <w:tcPr>
            <w:tcW w:w="1710" w:type="dxa"/>
            <w:tcBorders>
              <w:bottom w:val="single" w:sz="4" w:space="0" w:color="auto"/>
            </w:tcBorders>
            <w:vAlign w:val="bottom"/>
          </w:tcPr>
          <w:p w14:paraId="31A84A67" w14:textId="77777777" w:rsidR="000B3ABA" w:rsidRDefault="000B3ABA" w:rsidP="00496217">
            <w:pPr>
              <w:jc w:val="center"/>
              <w:rPr>
                <w:rFonts w:ascii="Calibri" w:hAnsi="Calibri"/>
                <w:sz w:val="20"/>
              </w:rPr>
            </w:pPr>
          </w:p>
        </w:tc>
        <w:tc>
          <w:tcPr>
            <w:tcW w:w="2875" w:type="dxa"/>
            <w:tcBorders>
              <w:bottom w:val="single" w:sz="4" w:space="0" w:color="auto"/>
            </w:tcBorders>
            <w:vAlign w:val="bottom"/>
          </w:tcPr>
          <w:p w14:paraId="14736CAA" w14:textId="77777777" w:rsidR="000B3ABA" w:rsidRDefault="000B3ABA" w:rsidP="00496217">
            <w:pPr>
              <w:jc w:val="center"/>
              <w:rPr>
                <w:rFonts w:ascii="Calibri" w:hAnsi="Calibri"/>
                <w:sz w:val="20"/>
              </w:rPr>
            </w:pPr>
          </w:p>
        </w:tc>
      </w:tr>
    </w:tbl>
    <w:p w14:paraId="4A088E11" w14:textId="4C3CA7A4" w:rsidR="002D5E07" w:rsidRDefault="002D5E07" w:rsidP="002F643D">
      <w:pPr>
        <w:rPr>
          <w:rFonts w:ascii="Calibri" w:hAnsi="Calibri"/>
          <w:sz w:val="20"/>
        </w:rPr>
      </w:pPr>
    </w:p>
    <w:tbl>
      <w:tblPr>
        <w:tblStyle w:val="TableGrid"/>
        <w:tblW w:w="0" w:type="auto"/>
        <w:tblLook w:val="04A0" w:firstRow="1" w:lastRow="0" w:firstColumn="1" w:lastColumn="0" w:noHBand="0" w:noVBand="1"/>
      </w:tblPr>
      <w:tblGrid>
        <w:gridCol w:w="1435"/>
        <w:gridCol w:w="2070"/>
        <w:gridCol w:w="2070"/>
      </w:tblGrid>
      <w:tr w:rsidR="003E58E6" w14:paraId="0FA6B3E0" w14:textId="77777777" w:rsidTr="003E58E6">
        <w:tc>
          <w:tcPr>
            <w:tcW w:w="5575" w:type="dxa"/>
            <w:gridSpan w:val="3"/>
          </w:tcPr>
          <w:p w14:paraId="75D536DD" w14:textId="705A0D98" w:rsidR="003E58E6" w:rsidRDefault="001C0462" w:rsidP="002A339A">
            <w:pPr>
              <w:rPr>
                <w:rFonts w:ascii="Calibri" w:hAnsi="Calibri"/>
                <w:sz w:val="20"/>
              </w:rPr>
            </w:pPr>
            <w:r>
              <w:rPr>
                <w:rFonts w:ascii="Calibri" w:hAnsi="Calibri"/>
                <w:sz w:val="20"/>
              </w:rPr>
              <w:t xml:space="preserve">&lt;&lt; do not show table, only use for lookup for Table </w:t>
            </w:r>
            <w:r w:rsidR="007F7049">
              <w:rPr>
                <w:rFonts w:ascii="Calibri" w:hAnsi="Calibri"/>
                <w:sz w:val="20"/>
              </w:rPr>
              <w:t>O</w:t>
            </w:r>
            <w:r>
              <w:rPr>
                <w:rFonts w:ascii="Calibri" w:hAnsi="Calibri"/>
                <w:sz w:val="20"/>
              </w:rPr>
              <w:t>&gt;&gt;</w:t>
            </w:r>
          </w:p>
        </w:tc>
      </w:tr>
      <w:tr w:rsidR="003E58E6" w14:paraId="16081267" w14:textId="77777777" w:rsidTr="00B1712A">
        <w:tc>
          <w:tcPr>
            <w:tcW w:w="1435" w:type="dxa"/>
          </w:tcPr>
          <w:p w14:paraId="20C63C84" w14:textId="754B1918" w:rsidR="003E58E6" w:rsidRDefault="003E58E6" w:rsidP="003E58E6">
            <w:pPr>
              <w:rPr>
                <w:rFonts w:ascii="Calibri" w:hAnsi="Calibri"/>
                <w:sz w:val="20"/>
              </w:rPr>
            </w:pPr>
            <w:r>
              <w:rPr>
                <w:rFonts w:ascii="Calibri" w:hAnsi="Calibri"/>
                <w:sz w:val="20"/>
              </w:rPr>
              <w:t>Row # &amp; CZ</w:t>
            </w:r>
          </w:p>
        </w:tc>
        <w:tc>
          <w:tcPr>
            <w:tcW w:w="2070" w:type="dxa"/>
          </w:tcPr>
          <w:p w14:paraId="700C4E2B" w14:textId="5D0EAC1F" w:rsidR="003E58E6" w:rsidRDefault="003E58E6" w:rsidP="003E58E6">
            <w:pPr>
              <w:rPr>
                <w:rFonts w:ascii="Calibri" w:hAnsi="Calibri"/>
                <w:sz w:val="20"/>
              </w:rPr>
            </w:pPr>
            <w:r>
              <w:rPr>
                <w:rFonts w:ascii="Calibri" w:hAnsi="Calibri"/>
                <w:sz w:val="20"/>
              </w:rPr>
              <w:t>A</w:t>
            </w:r>
          </w:p>
        </w:tc>
        <w:tc>
          <w:tcPr>
            <w:tcW w:w="2070" w:type="dxa"/>
          </w:tcPr>
          <w:p w14:paraId="231FCCFF" w14:textId="16EE0B96" w:rsidR="003E58E6" w:rsidRDefault="003E58E6" w:rsidP="003E58E6">
            <w:pPr>
              <w:rPr>
                <w:rFonts w:ascii="Calibri" w:hAnsi="Calibri"/>
                <w:sz w:val="20"/>
              </w:rPr>
            </w:pPr>
            <w:r>
              <w:rPr>
                <w:rFonts w:ascii="Calibri" w:hAnsi="Calibri"/>
                <w:sz w:val="20"/>
              </w:rPr>
              <w:t>B</w:t>
            </w:r>
          </w:p>
        </w:tc>
      </w:tr>
      <w:tr w:rsidR="003E58E6" w14:paraId="236F8ABA" w14:textId="77777777" w:rsidTr="00B1712A">
        <w:tc>
          <w:tcPr>
            <w:tcW w:w="1435" w:type="dxa"/>
          </w:tcPr>
          <w:p w14:paraId="094F47F5" w14:textId="6A3B7BA1" w:rsidR="003E58E6" w:rsidRDefault="003E58E6" w:rsidP="003E58E6">
            <w:pPr>
              <w:rPr>
                <w:rFonts w:ascii="Calibri" w:hAnsi="Calibri"/>
                <w:sz w:val="20"/>
              </w:rPr>
            </w:pPr>
            <w:r>
              <w:rPr>
                <w:rFonts w:ascii="Calibri" w:hAnsi="Calibri"/>
                <w:sz w:val="20"/>
              </w:rPr>
              <w:t>1</w:t>
            </w:r>
          </w:p>
        </w:tc>
        <w:tc>
          <w:tcPr>
            <w:tcW w:w="2070" w:type="dxa"/>
          </w:tcPr>
          <w:p w14:paraId="10D28299" w14:textId="7A1C5A42" w:rsidR="003E58E6" w:rsidRDefault="003E58E6" w:rsidP="003E58E6">
            <w:pPr>
              <w:rPr>
                <w:rFonts w:ascii="Calibri" w:hAnsi="Calibri"/>
                <w:sz w:val="20"/>
              </w:rPr>
            </w:pPr>
            <w:r>
              <w:rPr>
                <w:rFonts w:ascii="Calibri" w:hAnsi="Calibri"/>
                <w:sz w:val="20"/>
              </w:rPr>
              <w:t>0.793</w:t>
            </w:r>
          </w:p>
        </w:tc>
        <w:tc>
          <w:tcPr>
            <w:tcW w:w="2070" w:type="dxa"/>
          </w:tcPr>
          <w:p w14:paraId="41884298" w14:textId="215DE6F7" w:rsidR="003E58E6" w:rsidRDefault="003E58E6" w:rsidP="003E58E6">
            <w:pPr>
              <w:rPr>
                <w:rFonts w:ascii="Calibri" w:hAnsi="Calibri"/>
                <w:sz w:val="20"/>
              </w:rPr>
            </w:pPr>
            <w:r>
              <w:rPr>
                <w:rFonts w:ascii="Calibri" w:hAnsi="Calibri"/>
                <w:sz w:val="20"/>
              </w:rPr>
              <w:t>1.27</w:t>
            </w:r>
          </w:p>
        </w:tc>
      </w:tr>
      <w:tr w:rsidR="003E58E6" w14:paraId="6ADFAEB0" w14:textId="77777777" w:rsidTr="00B1712A">
        <w:tc>
          <w:tcPr>
            <w:tcW w:w="1435" w:type="dxa"/>
          </w:tcPr>
          <w:p w14:paraId="0929BC51" w14:textId="3C0992EA" w:rsidR="003E58E6" w:rsidRDefault="003E58E6" w:rsidP="003E58E6">
            <w:pPr>
              <w:rPr>
                <w:rFonts w:ascii="Calibri" w:hAnsi="Calibri"/>
                <w:sz w:val="20"/>
              </w:rPr>
            </w:pPr>
            <w:r>
              <w:rPr>
                <w:rFonts w:ascii="Calibri" w:hAnsi="Calibri"/>
                <w:sz w:val="20"/>
              </w:rPr>
              <w:t>2</w:t>
            </w:r>
          </w:p>
        </w:tc>
        <w:tc>
          <w:tcPr>
            <w:tcW w:w="2070" w:type="dxa"/>
          </w:tcPr>
          <w:p w14:paraId="5D0EECCB" w14:textId="23C4F915" w:rsidR="003E58E6" w:rsidRDefault="003E58E6" w:rsidP="003E58E6">
            <w:pPr>
              <w:rPr>
                <w:rFonts w:ascii="Calibri" w:hAnsi="Calibri"/>
                <w:sz w:val="20"/>
              </w:rPr>
            </w:pPr>
            <w:r>
              <w:rPr>
                <w:rFonts w:ascii="Calibri" w:hAnsi="Calibri"/>
                <w:sz w:val="20"/>
              </w:rPr>
              <w:t>0.621</w:t>
            </w:r>
          </w:p>
        </w:tc>
        <w:tc>
          <w:tcPr>
            <w:tcW w:w="2070" w:type="dxa"/>
          </w:tcPr>
          <w:p w14:paraId="212A327D" w14:textId="0817D3C1" w:rsidR="003E58E6" w:rsidRDefault="003E58E6" w:rsidP="003E58E6">
            <w:pPr>
              <w:rPr>
                <w:rFonts w:ascii="Calibri" w:hAnsi="Calibri"/>
                <w:sz w:val="20"/>
              </w:rPr>
            </w:pPr>
            <w:r>
              <w:rPr>
                <w:rFonts w:ascii="Calibri" w:hAnsi="Calibri"/>
                <w:sz w:val="20"/>
              </w:rPr>
              <w:t>1.22</w:t>
            </w:r>
          </w:p>
        </w:tc>
      </w:tr>
      <w:tr w:rsidR="003E58E6" w14:paraId="02D79AEA" w14:textId="77777777" w:rsidTr="00B1712A">
        <w:tc>
          <w:tcPr>
            <w:tcW w:w="1435" w:type="dxa"/>
          </w:tcPr>
          <w:p w14:paraId="223D8881" w14:textId="52265D0A" w:rsidR="003E58E6" w:rsidRDefault="003E58E6" w:rsidP="003E58E6">
            <w:pPr>
              <w:rPr>
                <w:rFonts w:ascii="Calibri" w:hAnsi="Calibri"/>
                <w:sz w:val="20"/>
              </w:rPr>
            </w:pPr>
            <w:r>
              <w:rPr>
                <w:rFonts w:ascii="Calibri" w:hAnsi="Calibri"/>
                <w:sz w:val="20"/>
              </w:rPr>
              <w:t>3</w:t>
            </w:r>
          </w:p>
        </w:tc>
        <w:tc>
          <w:tcPr>
            <w:tcW w:w="2070" w:type="dxa"/>
          </w:tcPr>
          <w:p w14:paraId="12038706" w14:textId="71180A9C" w:rsidR="003E58E6" w:rsidRDefault="003E58E6" w:rsidP="003E58E6">
            <w:pPr>
              <w:rPr>
                <w:rFonts w:ascii="Calibri" w:hAnsi="Calibri"/>
                <w:sz w:val="20"/>
              </w:rPr>
            </w:pPr>
            <w:r>
              <w:rPr>
                <w:rFonts w:ascii="Calibri" w:hAnsi="Calibri"/>
                <w:sz w:val="20"/>
              </w:rPr>
              <w:t>0.628</w:t>
            </w:r>
          </w:p>
        </w:tc>
        <w:tc>
          <w:tcPr>
            <w:tcW w:w="2070" w:type="dxa"/>
          </w:tcPr>
          <w:p w14:paraId="2DAA8C5D" w14:textId="391C57C6" w:rsidR="003E58E6" w:rsidRDefault="003E58E6" w:rsidP="003E58E6">
            <w:pPr>
              <w:rPr>
                <w:rFonts w:ascii="Calibri" w:hAnsi="Calibri"/>
                <w:sz w:val="20"/>
              </w:rPr>
            </w:pPr>
            <w:r>
              <w:rPr>
                <w:rFonts w:ascii="Calibri" w:hAnsi="Calibri"/>
                <w:sz w:val="20"/>
              </w:rPr>
              <w:t>1.12</w:t>
            </w:r>
          </w:p>
        </w:tc>
      </w:tr>
      <w:tr w:rsidR="003E58E6" w14:paraId="0907C1BC" w14:textId="77777777" w:rsidTr="00B1712A">
        <w:tc>
          <w:tcPr>
            <w:tcW w:w="1435" w:type="dxa"/>
          </w:tcPr>
          <w:p w14:paraId="245EAF4B" w14:textId="2C33348C" w:rsidR="003E58E6" w:rsidRDefault="003E58E6" w:rsidP="003E58E6">
            <w:pPr>
              <w:rPr>
                <w:rFonts w:ascii="Calibri" w:hAnsi="Calibri"/>
                <w:sz w:val="20"/>
              </w:rPr>
            </w:pPr>
            <w:r>
              <w:rPr>
                <w:rFonts w:ascii="Calibri" w:hAnsi="Calibri"/>
                <w:sz w:val="20"/>
              </w:rPr>
              <w:t>4</w:t>
            </w:r>
          </w:p>
        </w:tc>
        <w:tc>
          <w:tcPr>
            <w:tcW w:w="2070" w:type="dxa"/>
          </w:tcPr>
          <w:p w14:paraId="6FDA290F" w14:textId="63CEEEE8" w:rsidR="003E58E6" w:rsidRDefault="003E58E6" w:rsidP="003E58E6">
            <w:pPr>
              <w:rPr>
                <w:rFonts w:ascii="Calibri" w:hAnsi="Calibri"/>
                <w:sz w:val="20"/>
              </w:rPr>
            </w:pPr>
            <w:r>
              <w:rPr>
                <w:rFonts w:ascii="Calibri" w:hAnsi="Calibri"/>
                <w:sz w:val="20"/>
              </w:rPr>
              <w:t>0.586</w:t>
            </w:r>
          </w:p>
        </w:tc>
        <w:tc>
          <w:tcPr>
            <w:tcW w:w="2070" w:type="dxa"/>
          </w:tcPr>
          <w:p w14:paraId="5F779122" w14:textId="67380014" w:rsidR="003E58E6" w:rsidRDefault="003E58E6" w:rsidP="003E58E6">
            <w:pPr>
              <w:rPr>
                <w:rFonts w:ascii="Calibri" w:hAnsi="Calibri"/>
                <w:sz w:val="20"/>
              </w:rPr>
            </w:pPr>
            <w:r>
              <w:rPr>
                <w:rFonts w:ascii="Calibri" w:hAnsi="Calibri"/>
                <w:sz w:val="20"/>
              </w:rPr>
              <w:t>1.21</w:t>
            </w:r>
          </w:p>
        </w:tc>
      </w:tr>
      <w:tr w:rsidR="003E58E6" w14:paraId="69810D08" w14:textId="77777777" w:rsidTr="00B1712A">
        <w:tc>
          <w:tcPr>
            <w:tcW w:w="1435" w:type="dxa"/>
          </w:tcPr>
          <w:p w14:paraId="09A010DB" w14:textId="4F214BFC" w:rsidR="003E58E6" w:rsidRDefault="003E58E6" w:rsidP="003E58E6">
            <w:pPr>
              <w:rPr>
                <w:rFonts w:ascii="Calibri" w:hAnsi="Calibri"/>
                <w:sz w:val="20"/>
              </w:rPr>
            </w:pPr>
            <w:r>
              <w:rPr>
                <w:rFonts w:ascii="Calibri" w:hAnsi="Calibri"/>
                <w:sz w:val="20"/>
              </w:rPr>
              <w:t>5</w:t>
            </w:r>
          </w:p>
        </w:tc>
        <w:tc>
          <w:tcPr>
            <w:tcW w:w="2070" w:type="dxa"/>
          </w:tcPr>
          <w:p w14:paraId="29239440" w14:textId="571A1ECE" w:rsidR="003E58E6" w:rsidRDefault="003E58E6" w:rsidP="003E58E6">
            <w:pPr>
              <w:rPr>
                <w:rFonts w:ascii="Calibri" w:hAnsi="Calibri"/>
                <w:sz w:val="20"/>
              </w:rPr>
            </w:pPr>
            <w:r>
              <w:rPr>
                <w:rFonts w:ascii="Calibri" w:hAnsi="Calibri"/>
                <w:sz w:val="20"/>
              </w:rPr>
              <w:t>0.585</w:t>
            </w:r>
          </w:p>
        </w:tc>
        <w:tc>
          <w:tcPr>
            <w:tcW w:w="2070" w:type="dxa"/>
          </w:tcPr>
          <w:p w14:paraId="5CB366F1" w14:textId="4AA116D5" w:rsidR="003E58E6" w:rsidRDefault="003E58E6" w:rsidP="003E58E6">
            <w:pPr>
              <w:rPr>
                <w:rFonts w:ascii="Calibri" w:hAnsi="Calibri"/>
                <w:sz w:val="20"/>
              </w:rPr>
            </w:pPr>
            <w:r>
              <w:rPr>
                <w:rFonts w:ascii="Calibri" w:hAnsi="Calibri"/>
                <w:sz w:val="20"/>
              </w:rPr>
              <w:t>1.06</w:t>
            </w:r>
          </w:p>
        </w:tc>
      </w:tr>
      <w:tr w:rsidR="003E58E6" w14:paraId="626DE763" w14:textId="77777777" w:rsidTr="00B1712A">
        <w:tc>
          <w:tcPr>
            <w:tcW w:w="1435" w:type="dxa"/>
          </w:tcPr>
          <w:p w14:paraId="20207548" w14:textId="7304EFFA" w:rsidR="003E58E6" w:rsidRDefault="003E58E6" w:rsidP="003E58E6">
            <w:pPr>
              <w:rPr>
                <w:rFonts w:ascii="Calibri" w:hAnsi="Calibri"/>
                <w:sz w:val="20"/>
              </w:rPr>
            </w:pPr>
            <w:r>
              <w:rPr>
                <w:rFonts w:ascii="Calibri" w:hAnsi="Calibri"/>
                <w:sz w:val="20"/>
              </w:rPr>
              <w:t>6</w:t>
            </w:r>
          </w:p>
        </w:tc>
        <w:tc>
          <w:tcPr>
            <w:tcW w:w="2070" w:type="dxa"/>
          </w:tcPr>
          <w:p w14:paraId="18401D5B" w14:textId="07C934C0" w:rsidR="003E58E6" w:rsidRDefault="003E58E6" w:rsidP="003E58E6">
            <w:pPr>
              <w:rPr>
                <w:rFonts w:ascii="Calibri" w:hAnsi="Calibri"/>
                <w:sz w:val="20"/>
              </w:rPr>
            </w:pPr>
            <w:r>
              <w:rPr>
                <w:rFonts w:ascii="Calibri" w:hAnsi="Calibri"/>
                <w:sz w:val="20"/>
              </w:rPr>
              <w:t>0.594</w:t>
            </w:r>
          </w:p>
        </w:tc>
        <w:tc>
          <w:tcPr>
            <w:tcW w:w="2070" w:type="dxa"/>
          </w:tcPr>
          <w:p w14:paraId="6EB2F500" w14:textId="49C84171" w:rsidR="003E58E6" w:rsidRDefault="003E58E6" w:rsidP="003E58E6">
            <w:pPr>
              <w:rPr>
                <w:rFonts w:ascii="Calibri" w:hAnsi="Calibri"/>
                <w:sz w:val="20"/>
              </w:rPr>
            </w:pPr>
            <w:r>
              <w:rPr>
                <w:rFonts w:ascii="Calibri" w:hAnsi="Calibri"/>
                <w:sz w:val="20"/>
              </w:rPr>
              <w:t>1.23</w:t>
            </w:r>
          </w:p>
        </w:tc>
      </w:tr>
      <w:tr w:rsidR="003E58E6" w14:paraId="017182CA" w14:textId="77777777" w:rsidTr="00B1712A">
        <w:tc>
          <w:tcPr>
            <w:tcW w:w="1435" w:type="dxa"/>
          </w:tcPr>
          <w:p w14:paraId="534EBE27" w14:textId="3876A724" w:rsidR="003E58E6" w:rsidRDefault="003E58E6" w:rsidP="003E58E6">
            <w:pPr>
              <w:rPr>
                <w:rFonts w:ascii="Calibri" w:hAnsi="Calibri"/>
                <w:sz w:val="20"/>
              </w:rPr>
            </w:pPr>
            <w:r>
              <w:rPr>
                <w:rFonts w:ascii="Calibri" w:hAnsi="Calibri"/>
                <w:sz w:val="20"/>
              </w:rPr>
              <w:t>7</w:t>
            </w:r>
          </w:p>
        </w:tc>
        <w:tc>
          <w:tcPr>
            <w:tcW w:w="2070" w:type="dxa"/>
          </w:tcPr>
          <w:p w14:paraId="0EE1B3AA" w14:textId="30F173C9" w:rsidR="003E58E6" w:rsidRDefault="003E58E6" w:rsidP="003E58E6">
            <w:pPr>
              <w:rPr>
                <w:rFonts w:ascii="Calibri" w:hAnsi="Calibri"/>
                <w:sz w:val="20"/>
              </w:rPr>
            </w:pPr>
            <w:r>
              <w:rPr>
                <w:rFonts w:ascii="Calibri" w:hAnsi="Calibri"/>
                <w:sz w:val="20"/>
              </w:rPr>
              <w:t>0.572</w:t>
            </w:r>
          </w:p>
        </w:tc>
        <w:tc>
          <w:tcPr>
            <w:tcW w:w="2070" w:type="dxa"/>
          </w:tcPr>
          <w:p w14:paraId="03B63DE7" w14:textId="1FE82FE6" w:rsidR="003E58E6" w:rsidRDefault="003E58E6" w:rsidP="003E58E6">
            <w:pPr>
              <w:rPr>
                <w:rFonts w:ascii="Calibri" w:hAnsi="Calibri"/>
                <w:sz w:val="20"/>
              </w:rPr>
            </w:pPr>
            <w:r>
              <w:rPr>
                <w:rFonts w:ascii="Calibri" w:hAnsi="Calibri"/>
                <w:sz w:val="20"/>
              </w:rPr>
              <w:t>1.15</w:t>
            </w:r>
          </w:p>
        </w:tc>
      </w:tr>
      <w:tr w:rsidR="003E58E6" w14:paraId="057CF9F4" w14:textId="77777777" w:rsidTr="00B1712A">
        <w:tc>
          <w:tcPr>
            <w:tcW w:w="1435" w:type="dxa"/>
          </w:tcPr>
          <w:p w14:paraId="7B4480A3" w14:textId="1BE5E674" w:rsidR="003E58E6" w:rsidRDefault="003E58E6" w:rsidP="003E58E6">
            <w:pPr>
              <w:rPr>
                <w:rFonts w:ascii="Calibri" w:hAnsi="Calibri"/>
                <w:sz w:val="20"/>
              </w:rPr>
            </w:pPr>
            <w:r>
              <w:rPr>
                <w:rFonts w:ascii="Calibri" w:hAnsi="Calibri"/>
                <w:sz w:val="20"/>
              </w:rPr>
              <w:t>8</w:t>
            </w:r>
          </w:p>
        </w:tc>
        <w:tc>
          <w:tcPr>
            <w:tcW w:w="2070" w:type="dxa"/>
          </w:tcPr>
          <w:p w14:paraId="0E07FA4F" w14:textId="075C5B78" w:rsidR="003E58E6" w:rsidRDefault="003E58E6" w:rsidP="003E58E6">
            <w:pPr>
              <w:rPr>
                <w:rFonts w:ascii="Calibri" w:hAnsi="Calibri"/>
                <w:sz w:val="20"/>
              </w:rPr>
            </w:pPr>
            <w:r>
              <w:rPr>
                <w:rFonts w:ascii="Calibri" w:hAnsi="Calibri"/>
                <w:sz w:val="20"/>
              </w:rPr>
              <w:t>0.586</w:t>
            </w:r>
          </w:p>
        </w:tc>
        <w:tc>
          <w:tcPr>
            <w:tcW w:w="2070" w:type="dxa"/>
          </w:tcPr>
          <w:p w14:paraId="631A5D5F" w14:textId="4885ED89" w:rsidR="003E58E6" w:rsidRDefault="003E58E6" w:rsidP="003E58E6">
            <w:pPr>
              <w:rPr>
                <w:rFonts w:ascii="Calibri" w:hAnsi="Calibri"/>
                <w:sz w:val="20"/>
              </w:rPr>
            </w:pPr>
            <w:r>
              <w:rPr>
                <w:rFonts w:ascii="Calibri" w:hAnsi="Calibri"/>
                <w:sz w:val="20"/>
              </w:rPr>
              <w:t>1.37</w:t>
            </w:r>
          </w:p>
        </w:tc>
      </w:tr>
      <w:tr w:rsidR="003E58E6" w14:paraId="4C288349" w14:textId="77777777" w:rsidTr="00B1712A">
        <w:tc>
          <w:tcPr>
            <w:tcW w:w="1435" w:type="dxa"/>
          </w:tcPr>
          <w:p w14:paraId="4D35D3F0" w14:textId="517AA488" w:rsidR="003E58E6" w:rsidRDefault="003E58E6" w:rsidP="003E58E6">
            <w:pPr>
              <w:rPr>
                <w:rFonts w:ascii="Calibri" w:hAnsi="Calibri"/>
                <w:sz w:val="20"/>
              </w:rPr>
            </w:pPr>
            <w:r>
              <w:rPr>
                <w:rFonts w:ascii="Calibri" w:hAnsi="Calibri"/>
                <w:sz w:val="20"/>
              </w:rPr>
              <w:t>9</w:t>
            </w:r>
          </w:p>
        </w:tc>
        <w:tc>
          <w:tcPr>
            <w:tcW w:w="2070" w:type="dxa"/>
          </w:tcPr>
          <w:p w14:paraId="2510872A" w14:textId="0ED8DA55" w:rsidR="003E58E6" w:rsidRDefault="003E58E6" w:rsidP="003E58E6">
            <w:pPr>
              <w:rPr>
                <w:rFonts w:ascii="Calibri" w:hAnsi="Calibri"/>
                <w:sz w:val="20"/>
              </w:rPr>
            </w:pPr>
            <w:r>
              <w:rPr>
                <w:rFonts w:ascii="Calibri" w:hAnsi="Calibri"/>
                <w:sz w:val="20"/>
              </w:rPr>
              <w:t>0.613</w:t>
            </w:r>
          </w:p>
        </w:tc>
        <w:tc>
          <w:tcPr>
            <w:tcW w:w="2070" w:type="dxa"/>
          </w:tcPr>
          <w:p w14:paraId="061E1C18" w14:textId="1B478697" w:rsidR="003E58E6" w:rsidRDefault="003E58E6" w:rsidP="003E58E6">
            <w:pPr>
              <w:rPr>
                <w:rFonts w:ascii="Calibri" w:hAnsi="Calibri"/>
                <w:sz w:val="20"/>
              </w:rPr>
            </w:pPr>
            <w:r>
              <w:rPr>
                <w:rFonts w:ascii="Calibri" w:hAnsi="Calibri"/>
                <w:sz w:val="20"/>
              </w:rPr>
              <w:t>1.36</w:t>
            </w:r>
          </w:p>
        </w:tc>
      </w:tr>
      <w:tr w:rsidR="003E58E6" w14:paraId="108F242D" w14:textId="77777777" w:rsidTr="00B1712A">
        <w:tc>
          <w:tcPr>
            <w:tcW w:w="1435" w:type="dxa"/>
          </w:tcPr>
          <w:p w14:paraId="0795109D" w14:textId="3C375EDF" w:rsidR="003E58E6" w:rsidRDefault="003E58E6" w:rsidP="003E58E6">
            <w:pPr>
              <w:rPr>
                <w:rFonts w:ascii="Calibri" w:hAnsi="Calibri"/>
                <w:sz w:val="20"/>
              </w:rPr>
            </w:pPr>
            <w:r>
              <w:rPr>
                <w:rFonts w:ascii="Calibri" w:hAnsi="Calibri"/>
                <w:sz w:val="20"/>
              </w:rPr>
              <w:t>10</w:t>
            </w:r>
          </w:p>
        </w:tc>
        <w:tc>
          <w:tcPr>
            <w:tcW w:w="2070" w:type="dxa"/>
          </w:tcPr>
          <w:p w14:paraId="7CAB1A05" w14:textId="588BA873" w:rsidR="003E58E6" w:rsidRDefault="003E58E6" w:rsidP="003E58E6">
            <w:pPr>
              <w:rPr>
                <w:rFonts w:ascii="Calibri" w:hAnsi="Calibri"/>
                <w:sz w:val="20"/>
              </w:rPr>
            </w:pPr>
            <w:r>
              <w:rPr>
                <w:rFonts w:ascii="Calibri" w:hAnsi="Calibri"/>
                <w:sz w:val="20"/>
              </w:rPr>
              <w:t>0.627</w:t>
            </w:r>
          </w:p>
        </w:tc>
        <w:tc>
          <w:tcPr>
            <w:tcW w:w="2070" w:type="dxa"/>
          </w:tcPr>
          <w:p w14:paraId="4B121A7E" w14:textId="506B1A2E" w:rsidR="003E58E6" w:rsidRDefault="003E58E6" w:rsidP="003E58E6">
            <w:pPr>
              <w:rPr>
                <w:rFonts w:ascii="Calibri" w:hAnsi="Calibri"/>
                <w:sz w:val="20"/>
              </w:rPr>
            </w:pPr>
            <w:r>
              <w:rPr>
                <w:rFonts w:ascii="Calibri" w:hAnsi="Calibri"/>
                <w:sz w:val="20"/>
              </w:rPr>
              <w:t>1.41</w:t>
            </w:r>
          </w:p>
        </w:tc>
      </w:tr>
      <w:tr w:rsidR="003E58E6" w14:paraId="6EF890D7" w14:textId="77777777" w:rsidTr="00B1712A">
        <w:tc>
          <w:tcPr>
            <w:tcW w:w="1435" w:type="dxa"/>
          </w:tcPr>
          <w:p w14:paraId="39227D77" w14:textId="3F22D8FC" w:rsidR="003E58E6" w:rsidRDefault="003E58E6" w:rsidP="003E58E6">
            <w:pPr>
              <w:rPr>
                <w:rFonts w:ascii="Calibri" w:hAnsi="Calibri"/>
                <w:sz w:val="20"/>
              </w:rPr>
            </w:pPr>
            <w:r>
              <w:rPr>
                <w:rFonts w:ascii="Calibri" w:hAnsi="Calibri"/>
                <w:sz w:val="20"/>
              </w:rPr>
              <w:t>11</w:t>
            </w:r>
          </w:p>
        </w:tc>
        <w:tc>
          <w:tcPr>
            <w:tcW w:w="2070" w:type="dxa"/>
          </w:tcPr>
          <w:p w14:paraId="7B3407BB" w14:textId="60776DC3" w:rsidR="003E58E6" w:rsidRDefault="003E58E6" w:rsidP="003E58E6">
            <w:pPr>
              <w:rPr>
                <w:rFonts w:ascii="Calibri" w:hAnsi="Calibri"/>
                <w:sz w:val="20"/>
              </w:rPr>
            </w:pPr>
            <w:r>
              <w:rPr>
                <w:rFonts w:ascii="Calibri" w:hAnsi="Calibri"/>
                <w:sz w:val="20"/>
              </w:rPr>
              <w:t>0.836</w:t>
            </w:r>
          </w:p>
        </w:tc>
        <w:tc>
          <w:tcPr>
            <w:tcW w:w="2070" w:type="dxa"/>
          </w:tcPr>
          <w:p w14:paraId="16199868" w14:textId="20A65412" w:rsidR="003E58E6" w:rsidRDefault="003E58E6" w:rsidP="003E58E6">
            <w:pPr>
              <w:rPr>
                <w:rFonts w:ascii="Calibri" w:hAnsi="Calibri"/>
                <w:sz w:val="20"/>
              </w:rPr>
            </w:pPr>
            <w:r>
              <w:rPr>
                <w:rFonts w:ascii="Calibri" w:hAnsi="Calibri"/>
                <w:sz w:val="20"/>
              </w:rPr>
              <w:t>1.44</w:t>
            </w:r>
          </w:p>
        </w:tc>
      </w:tr>
      <w:tr w:rsidR="003E58E6" w14:paraId="359E1BD0" w14:textId="77777777" w:rsidTr="00B1712A">
        <w:tc>
          <w:tcPr>
            <w:tcW w:w="1435" w:type="dxa"/>
          </w:tcPr>
          <w:p w14:paraId="67BB2EF9" w14:textId="2CBC5B27" w:rsidR="003E58E6" w:rsidRDefault="003E58E6" w:rsidP="003E58E6">
            <w:pPr>
              <w:rPr>
                <w:rFonts w:ascii="Calibri" w:hAnsi="Calibri"/>
                <w:sz w:val="20"/>
              </w:rPr>
            </w:pPr>
            <w:r>
              <w:rPr>
                <w:rFonts w:ascii="Calibri" w:hAnsi="Calibri"/>
                <w:sz w:val="20"/>
              </w:rPr>
              <w:t>12</w:t>
            </w:r>
          </w:p>
        </w:tc>
        <w:tc>
          <w:tcPr>
            <w:tcW w:w="2070" w:type="dxa"/>
          </w:tcPr>
          <w:p w14:paraId="1305E22C" w14:textId="6A106FA7" w:rsidR="003E58E6" w:rsidRDefault="003E58E6" w:rsidP="003E58E6">
            <w:pPr>
              <w:rPr>
                <w:rFonts w:ascii="Calibri" w:hAnsi="Calibri"/>
                <w:sz w:val="20"/>
              </w:rPr>
            </w:pPr>
            <w:r>
              <w:rPr>
                <w:rFonts w:ascii="Calibri" w:hAnsi="Calibri"/>
                <w:sz w:val="20"/>
              </w:rPr>
              <w:t>0.613</w:t>
            </w:r>
          </w:p>
        </w:tc>
        <w:tc>
          <w:tcPr>
            <w:tcW w:w="2070" w:type="dxa"/>
          </w:tcPr>
          <w:p w14:paraId="63C2720C" w14:textId="105001BC" w:rsidR="003E58E6" w:rsidRDefault="003E58E6" w:rsidP="003E58E6">
            <w:pPr>
              <w:rPr>
                <w:rFonts w:ascii="Calibri" w:hAnsi="Calibri"/>
                <w:sz w:val="20"/>
              </w:rPr>
            </w:pPr>
            <w:r>
              <w:rPr>
                <w:rFonts w:ascii="Calibri" w:hAnsi="Calibri"/>
                <w:sz w:val="20"/>
              </w:rPr>
              <w:t>1.40</w:t>
            </w:r>
          </w:p>
        </w:tc>
      </w:tr>
      <w:tr w:rsidR="003E58E6" w14:paraId="7D46A523" w14:textId="77777777" w:rsidTr="00B1712A">
        <w:tc>
          <w:tcPr>
            <w:tcW w:w="1435" w:type="dxa"/>
          </w:tcPr>
          <w:p w14:paraId="261F4C65" w14:textId="5FA21044" w:rsidR="003E58E6" w:rsidRDefault="003E58E6" w:rsidP="003E58E6">
            <w:pPr>
              <w:rPr>
                <w:rFonts w:ascii="Calibri" w:hAnsi="Calibri"/>
                <w:sz w:val="20"/>
              </w:rPr>
            </w:pPr>
            <w:r>
              <w:rPr>
                <w:rFonts w:ascii="Calibri" w:hAnsi="Calibri"/>
                <w:sz w:val="20"/>
              </w:rPr>
              <w:t>13</w:t>
            </w:r>
          </w:p>
        </w:tc>
        <w:tc>
          <w:tcPr>
            <w:tcW w:w="2070" w:type="dxa"/>
          </w:tcPr>
          <w:p w14:paraId="19C2795D" w14:textId="6FE6137B" w:rsidR="003E58E6" w:rsidRDefault="003E58E6" w:rsidP="003E58E6">
            <w:pPr>
              <w:rPr>
                <w:rFonts w:ascii="Calibri" w:hAnsi="Calibri"/>
                <w:sz w:val="20"/>
              </w:rPr>
            </w:pPr>
            <w:r>
              <w:rPr>
                <w:rFonts w:ascii="Calibri" w:hAnsi="Calibri"/>
                <w:sz w:val="20"/>
              </w:rPr>
              <w:t>0.894</w:t>
            </w:r>
          </w:p>
        </w:tc>
        <w:tc>
          <w:tcPr>
            <w:tcW w:w="2070" w:type="dxa"/>
          </w:tcPr>
          <w:p w14:paraId="54B6A0E0" w14:textId="0E5D0872" w:rsidR="003E58E6" w:rsidRDefault="003E58E6" w:rsidP="003E58E6">
            <w:pPr>
              <w:rPr>
                <w:rFonts w:ascii="Calibri" w:hAnsi="Calibri"/>
                <w:sz w:val="20"/>
              </w:rPr>
            </w:pPr>
            <w:r>
              <w:rPr>
                <w:rFonts w:ascii="Calibri" w:hAnsi="Calibri"/>
                <w:sz w:val="20"/>
              </w:rPr>
              <w:t>1.51</w:t>
            </w:r>
          </w:p>
        </w:tc>
      </w:tr>
      <w:tr w:rsidR="003E58E6" w14:paraId="2D842077" w14:textId="77777777" w:rsidTr="00B1712A">
        <w:tc>
          <w:tcPr>
            <w:tcW w:w="1435" w:type="dxa"/>
          </w:tcPr>
          <w:p w14:paraId="346BFD4E" w14:textId="1DB602AD" w:rsidR="003E58E6" w:rsidRDefault="003E58E6" w:rsidP="003E58E6">
            <w:pPr>
              <w:rPr>
                <w:rFonts w:ascii="Calibri" w:hAnsi="Calibri"/>
                <w:sz w:val="20"/>
              </w:rPr>
            </w:pPr>
            <w:r>
              <w:rPr>
                <w:rFonts w:ascii="Calibri" w:hAnsi="Calibri"/>
                <w:sz w:val="20"/>
              </w:rPr>
              <w:t>14</w:t>
            </w:r>
          </w:p>
        </w:tc>
        <w:tc>
          <w:tcPr>
            <w:tcW w:w="2070" w:type="dxa"/>
          </w:tcPr>
          <w:p w14:paraId="2DE166AA" w14:textId="4B187F35" w:rsidR="003E58E6" w:rsidRDefault="003E58E6" w:rsidP="003E58E6">
            <w:pPr>
              <w:rPr>
                <w:rFonts w:ascii="Calibri" w:hAnsi="Calibri"/>
                <w:sz w:val="20"/>
              </w:rPr>
            </w:pPr>
            <w:r>
              <w:rPr>
                <w:rFonts w:ascii="Calibri" w:hAnsi="Calibri"/>
                <w:sz w:val="20"/>
              </w:rPr>
              <w:t>0.741</w:t>
            </w:r>
          </w:p>
        </w:tc>
        <w:tc>
          <w:tcPr>
            <w:tcW w:w="2070" w:type="dxa"/>
          </w:tcPr>
          <w:p w14:paraId="3B2C4C9E" w14:textId="5D7A2992" w:rsidR="003E58E6" w:rsidRDefault="003E58E6" w:rsidP="003E58E6">
            <w:pPr>
              <w:rPr>
                <w:rFonts w:ascii="Calibri" w:hAnsi="Calibri"/>
                <w:sz w:val="20"/>
              </w:rPr>
            </w:pPr>
            <w:r>
              <w:rPr>
                <w:rFonts w:ascii="Calibri" w:hAnsi="Calibri"/>
                <w:sz w:val="20"/>
              </w:rPr>
              <w:t>1.26</w:t>
            </w:r>
          </w:p>
        </w:tc>
      </w:tr>
      <w:tr w:rsidR="003E58E6" w14:paraId="2CAD3734" w14:textId="77777777" w:rsidTr="00B1712A">
        <w:tc>
          <w:tcPr>
            <w:tcW w:w="1435" w:type="dxa"/>
          </w:tcPr>
          <w:p w14:paraId="2E4F19E0" w14:textId="0AEC9723" w:rsidR="003E58E6" w:rsidRDefault="003E58E6" w:rsidP="003E58E6">
            <w:pPr>
              <w:rPr>
                <w:rFonts w:ascii="Calibri" w:hAnsi="Calibri"/>
                <w:sz w:val="20"/>
              </w:rPr>
            </w:pPr>
            <w:r>
              <w:rPr>
                <w:rFonts w:ascii="Calibri" w:hAnsi="Calibri"/>
                <w:sz w:val="20"/>
              </w:rPr>
              <w:t>15</w:t>
            </w:r>
          </w:p>
        </w:tc>
        <w:tc>
          <w:tcPr>
            <w:tcW w:w="2070" w:type="dxa"/>
          </w:tcPr>
          <w:p w14:paraId="2BA06A30" w14:textId="59EF1D0E" w:rsidR="003E58E6" w:rsidRDefault="003E58E6" w:rsidP="003E58E6">
            <w:pPr>
              <w:rPr>
                <w:rFonts w:ascii="Calibri" w:hAnsi="Calibri"/>
                <w:sz w:val="20"/>
              </w:rPr>
            </w:pPr>
            <w:r>
              <w:rPr>
                <w:rFonts w:ascii="Calibri" w:hAnsi="Calibri"/>
                <w:sz w:val="20"/>
              </w:rPr>
              <w:t>1.56</w:t>
            </w:r>
          </w:p>
        </w:tc>
        <w:tc>
          <w:tcPr>
            <w:tcW w:w="2070" w:type="dxa"/>
          </w:tcPr>
          <w:p w14:paraId="441675AD" w14:textId="19650B05" w:rsidR="003E58E6" w:rsidRDefault="003E58E6" w:rsidP="003E58E6">
            <w:pPr>
              <w:rPr>
                <w:rFonts w:ascii="Calibri" w:hAnsi="Calibri"/>
                <w:sz w:val="20"/>
              </w:rPr>
            </w:pPr>
            <w:r>
              <w:rPr>
                <w:rFonts w:ascii="Calibri" w:hAnsi="Calibri"/>
                <w:sz w:val="20"/>
              </w:rPr>
              <w:t>1.47</w:t>
            </w:r>
          </w:p>
        </w:tc>
      </w:tr>
      <w:tr w:rsidR="003E58E6" w14:paraId="5CAEC622" w14:textId="77777777" w:rsidTr="00B1712A">
        <w:tc>
          <w:tcPr>
            <w:tcW w:w="1435" w:type="dxa"/>
          </w:tcPr>
          <w:p w14:paraId="7E82FF93" w14:textId="0A9B10A4" w:rsidR="003E58E6" w:rsidRDefault="003E58E6" w:rsidP="003E58E6">
            <w:pPr>
              <w:rPr>
                <w:rFonts w:ascii="Calibri" w:hAnsi="Calibri"/>
                <w:sz w:val="20"/>
              </w:rPr>
            </w:pPr>
            <w:r>
              <w:rPr>
                <w:rFonts w:ascii="Calibri" w:hAnsi="Calibri"/>
                <w:sz w:val="20"/>
              </w:rPr>
              <w:t>16</w:t>
            </w:r>
          </w:p>
        </w:tc>
        <w:tc>
          <w:tcPr>
            <w:tcW w:w="2070" w:type="dxa"/>
          </w:tcPr>
          <w:p w14:paraId="0293AB82" w14:textId="197F04DE" w:rsidR="003E58E6" w:rsidRDefault="003E58E6" w:rsidP="003E58E6">
            <w:pPr>
              <w:rPr>
                <w:rFonts w:ascii="Calibri" w:hAnsi="Calibri"/>
                <w:sz w:val="20"/>
              </w:rPr>
            </w:pPr>
            <w:r>
              <w:rPr>
                <w:rFonts w:ascii="Calibri" w:hAnsi="Calibri"/>
                <w:sz w:val="20"/>
              </w:rPr>
              <w:t>0.59</w:t>
            </w:r>
          </w:p>
        </w:tc>
        <w:tc>
          <w:tcPr>
            <w:tcW w:w="2070" w:type="dxa"/>
          </w:tcPr>
          <w:p w14:paraId="76274C80" w14:textId="59CB338B" w:rsidR="003E58E6" w:rsidRDefault="003E58E6" w:rsidP="003E58E6">
            <w:pPr>
              <w:rPr>
                <w:rFonts w:ascii="Calibri" w:hAnsi="Calibri"/>
                <w:sz w:val="20"/>
              </w:rPr>
            </w:pPr>
            <w:r>
              <w:rPr>
                <w:rFonts w:ascii="Calibri" w:hAnsi="Calibri"/>
                <w:sz w:val="20"/>
              </w:rPr>
              <w:t>1.22</w:t>
            </w:r>
          </w:p>
        </w:tc>
      </w:tr>
    </w:tbl>
    <w:p w14:paraId="6DB71A5B" w14:textId="359BC6A3" w:rsidR="002F643D" w:rsidRDefault="002F643D" w:rsidP="0031551A">
      <w:pPr>
        <w:rPr>
          <w:rFonts w:ascii="Calibri" w:hAnsi="Calibri"/>
        </w:rPr>
      </w:pPr>
    </w:p>
    <w:tbl>
      <w:tblPr>
        <w:tblStyle w:val="TableGrid"/>
        <w:tblW w:w="0" w:type="auto"/>
        <w:tblLook w:val="04A0" w:firstRow="1" w:lastRow="0" w:firstColumn="1" w:lastColumn="0" w:noHBand="0" w:noVBand="1"/>
      </w:tblPr>
      <w:tblGrid>
        <w:gridCol w:w="4796"/>
        <w:gridCol w:w="4797"/>
        <w:gridCol w:w="4797"/>
      </w:tblGrid>
      <w:tr w:rsidR="002239E8" w14:paraId="16BCA2D0" w14:textId="77777777" w:rsidTr="00FD4EC3">
        <w:tc>
          <w:tcPr>
            <w:tcW w:w="14390" w:type="dxa"/>
            <w:gridSpan w:val="3"/>
          </w:tcPr>
          <w:p w14:paraId="15CDE451" w14:textId="02A1B1A9" w:rsidR="002239E8" w:rsidRPr="0045259E" w:rsidRDefault="002239E8" w:rsidP="00FD4EC3">
            <w:pPr>
              <w:rPr>
                <w:rFonts w:ascii="Calibri" w:hAnsi="Calibri"/>
                <w:b/>
              </w:rPr>
            </w:pPr>
            <w:r>
              <w:rPr>
                <w:rFonts w:ascii="Calibri" w:hAnsi="Calibri"/>
                <w:b/>
                <w:sz w:val="20"/>
              </w:rPr>
              <w:t>P</w:t>
            </w:r>
            <w:r w:rsidRPr="0045259E">
              <w:rPr>
                <w:rFonts w:ascii="Calibri" w:hAnsi="Calibri"/>
                <w:b/>
                <w:sz w:val="20"/>
              </w:rPr>
              <w:t>. IAQ</w:t>
            </w:r>
            <w:r>
              <w:rPr>
                <w:rFonts w:ascii="Calibri" w:hAnsi="Calibri"/>
                <w:b/>
                <w:sz w:val="20"/>
              </w:rPr>
              <w:t xml:space="preserve"> Fan Information </w:t>
            </w:r>
          </w:p>
        </w:tc>
      </w:tr>
      <w:tr w:rsidR="002239E8" w14:paraId="45A3EA70" w14:textId="77777777" w:rsidTr="00FD4EC3">
        <w:tc>
          <w:tcPr>
            <w:tcW w:w="4796" w:type="dxa"/>
          </w:tcPr>
          <w:p w14:paraId="5DBEBF8E" w14:textId="77777777" w:rsidR="002239E8" w:rsidRPr="003C4CE8" w:rsidRDefault="002239E8" w:rsidP="00FD4EC3">
            <w:pPr>
              <w:jc w:val="center"/>
              <w:rPr>
                <w:rFonts w:ascii="Calibri" w:hAnsi="Calibri"/>
                <w:sz w:val="18"/>
                <w:szCs w:val="18"/>
              </w:rPr>
            </w:pPr>
            <w:r w:rsidRPr="003C4CE8">
              <w:rPr>
                <w:rFonts w:ascii="Calibri" w:hAnsi="Calibri"/>
                <w:sz w:val="18"/>
                <w:szCs w:val="18"/>
              </w:rPr>
              <w:t>01</w:t>
            </w:r>
          </w:p>
        </w:tc>
        <w:tc>
          <w:tcPr>
            <w:tcW w:w="4797" w:type="dxa"/>
          </w:tcPr>
          <w:p w14:paraId="79C79B0D" w14:textId="77777777" w:rsidR="002239E8" w:rsidRPr="003C4CE8" w:rsidRDefault="002239E8" w:rsidP="00FD4EC3">
            <w:pPr>
              <w:jc w:val="center"/>
              <w:rPr>
                <w:rFonts w:ascii="Calibri" w:hAnsi="Calibri"/>
                <w:sz w:val="18"/>
                <w:szCs w:val="18"/>
              </w:rPr>
            </w:pPr>
            <w:r w:rsidRPr="003C4CE8">
              <w:rPr>
                <w:rFonts w:ascii="Calibri" w:hAnsi="Calibri"/>
                <w:sz w:val="18"/>
                <w:szCs w:val="18"/>
              </w:rPr>
              <w:t>02</w:t>
            </w:r>
          </w:p>
        </w:tc>
        <w:tc>
          <w:tcPr>
            <w:tcW w:w="4797" w:type="dxa"/>
          </w:tcPr>
          <w:p w14:paraId="79943436" w14:textId="77777777" w:rsidR="002239E8" w:rsidRPr="003C4CE8" w:rsidRDefault="002239E8" w:rsidP="00FD4EC3">
            <w:pPr>
              <w:jc w:val="center"/>
              <w:rPr>
                <w:rFonts w:ascii="Calibri" w:hAnsi="Calibri"/>
                <w:sz w:val="18"/>
                <w:szCs w:val="18"/>
              </w:rPr>
            </w:pPr>
            <w:r w:rsidRPr="003C4CE8">
              <w:rPr>
                <w:rFonts w:ascii="Calibri" w:hAnsi="Calibri"/>
                <w:sz w:val="18"/>
                <w:szCs w:val="18"/>
              </w:rPr>
              <w:t>03</w:t>
            </w:r>
          </w:p>
        </w:tc>
      </w:tr>
      <w:tr w:rsidR="002239E8" w:rsidRPr="003C4CE8" w14:paraId="0A4F85BE" w14:textId="77777777" w:rsidTr="00FD4EC3">
        <w:tc>
          <w:tcPr>
            <w:tcW w:w="4796" w:type="dxa"/>
          </w:tcPr>
          <w:p w14:paraId="3C65970A" w14:textId="77777777" w:rsidR="002239E8" w:rsidRPr="003C4CE8" w:rsidRDefault="002239E8" w:rsidP="00FD4EC3">
            <w:pPr>
              <w:jc w:val="center"/>
              <w:rPr>
                <w:rFonts w:ascii="Calibri" w:hAnsi="Calibri"/>
                <w:sz w:val="18"/>
                <w:szCs w:val="18"/>
              </w:rPr>
            </w:pPr>
            <w:r w:rsidRPr="003C4CE8">
              <w:rPr>
                <w:rFonts w:ascii="Calibri" w:hAnsi="Calibri"/>
                <w:sz w:val="18"/>
                <w:szCs w:val="18"/>
              </w:rPr>
              <w:t>Fan Name</w:t>
            </w:r>
          </w:p>
        </w:tc>
        <w:tc>
          <w:tcPr>
            <w:tcW w:w="4797" w:type="dxa"/>
          </w:tcPr>
          <w:p w14:paraId="206037FF" w14:textId="77777777" w:rsidR="002239E8" w:rsidRPr="003C4CE8" w:rsidRDefault="002239E8" w:rsidP="00FD4EC3">
            <w:pPr>
              <w:jc w:val="center"/>
              <w:rPr>
                <w:rFonts w:ascii="Calibri" w:hAnsi="Calibri"/>
                <w:sz w:val="18"/>
                <w:szCs w:val="18"/>
              </w:rPr>
            </w:pPr>
            <w:r>
              <w:rPr>
                <w:rFonts w:ascii="Calibri" w:hAnsi="Calibri"/>
                <w:sz w:val="18"/>
                <w:szCs w:val="18"/>
              </w:rPr>
              <w:t>IAQ Type</w:t>
            </w:r>
          </w:p>
        </w:tc>
        <w:tc>
          <w:tcPr>
            <w:tcW w:w="4797" w:type="dxa"/>
          </w:tcPr>
          <w:p w14:paraId="2650F18D" w14:textId="77777777" w:rsidR="002239E8" w:rsidRPr="003C4CE8" w:rsidRDefault="002239E8" w:rsidP="00FD4EC3">
            <w:pPr>
              <w:jc w:val="center"/>
              <w:rPr>
                <w:rFonts w:ascii="Calibri" w:hAnsi="Calibri"/>
                <w:sz w:val="18"/>
                <w:szCs w:val="18"/>
              </w:rPr>
            </w:pPr>
            <w:r>
              <w:rPr>
                <w:rFonts w:ascii="Calibri" w:hAnsi="Calibri"/>
                <w:sz w:val="18"/>
                <w:szCs w:val="18"/>
              </w:rPr>
              <w:t>Comments</w:t>
            </w:r>
          </w:p>
        </w:tc>
      </w:tr>
      <w:tr w:rsidR="002239E8" w:rsidRPr="003C4CE8" w14:paraId="09CB21C3" w14:textId="77777777" w:rsidTr="00FD4EC3">
        <w:trPr>
          <w:trHeight w:val="593"/>
        </w:trPr>
        <w:tc>
          <w:tcPr>
            <w:tcW w:w="4796" w:type="dxa"/>
            <w:vAlign w:val="bottom"/>
          </w:tcPr>
          <w:p w14:paraId="27CA837F" w14:textId="77777777" w:rsidR="002239E8" w:rsidRPr="003C4CE8" w:rsidRDefault="002239E8" w:rsidP="00FD4EC3">
            <w:pPr>
              <w:jc w:val="center"/>
              <w:rPr>
                <w:rFonts w:ascii="Calibri" w:hAnsi="Calibri"/>
                <w:sz w:val="18"/>
                <w:szCs w:val="18"/>
              </w:rPr>
            </w:pPr>
            <w:r>
              <w:rPr>
                <w:rFonts w:ascii="Calibri" w:hAnsi="Calibri"/>
                <w:sz w:val="18"/>
                <w:szCs w:val="18"/>
              </w:rPr>
              <w:lastRenderedPageBreak/>
              <w:t>&lt;&lt;user input text&gt;&gt;</w:t>
            </w:r>
          </w:p>
        </w:tc>
        <w:tc>
          <w:tcPr>
            <w:tcW w:w="4797" w:type="dxa"/>
            <w:vAlign w:val="bottom"/>
          </w:tcPr>
          <w:p w14:paraId="1F235ED4" w14:textId="77777777" w:rsidR="002239E8" w:rsidRDefault="002239E8" w:rsidP="00FD4EC3">
            <w:pPr>
              <w:rPr>
                <w:rFonts w:ascii="Calibri" w:hAnsi="Calibri"/>
                <w:sz w:val="18"/>
                <w:szCs w:val="18"/>
              </w:rPr>
            </w:pPr>
            <w:r>
              <w:rPr>
                <w:rFonts w:ascii="Calibri" w:hAnsi="Calibri"/>
                <w:sz w:val="18"/>
                <w:szCs w:val="18"/>
              </w:rPr>
              <w:t xml:space="preserve">&lt;&lt;User pick from list: </w:t>
            </w:r>
          </w:p>
          <w:p w14:paraId="2AF9ADA1" w14:textId="77777777" w:rsidR="002239E8" w:rsidRDefault="002239E8" w:rsidP="00FD4EC3">
            <w:pPr>
              <w:rPr>
                <w:rFonts w:asciiTheme="minorHAnsi" w:hAnsiTheme="minorHAnsi" w:cstheme="minorHAnsi"/>
                <w:sz w:val="18"/>
                <w:szCs w:val="18"/>
              </w:rPr>
            </w:pPr>
            <w:bookmarkStart w:id="43" w:name="_Hlk45789005"/>
            <w:r w:rsidRPr="007A5D38">
              <w:rPr>
                <w:rFonts w:asciiTheme="minorHAnsi" w:hAnsiTheme="minorHAnsi" w:cstheme="minorHAnsi"/>
                <w:sz w:val="18"/>
                <w:szCs w:val="18"/>
              </w:rPr>
              <w:t>**Supply</w:t>
            </w:r>
          </w:p>
          <w:p w14:paraId="4786BF52" w14:textId="77777777" w:rsidR="002239E8" w:rsidRPr="007A5D38" w:rsidRDefault="002239E8" w:rsidP="00FD4EC3">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176691B8"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**Balanced; or</w:t>
            </w:r>
          </w:p>
          <w:p w14:paraId="54F10D05"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3E8D561A"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4F2D02C1"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0CCF81C1"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0FB18236"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27DD14D4" w14:textId="77777777" w:rsidR="002239E8" w:rsidRPr="003C4CE8" w:rsidRDefault="002239E8" w:rsidP="00FD4EC3">
            <w:pPr>
              <w:rPr>
                <w:rFonts w:ascii="Calibri" w:hAnsi="Calibri"/>
                <w:sz w:val="18"/>
                <w:szCs w:val="18"/>
              </w:rPr>
            </w:pPr>
            <w:r w:rsidRPr="001C365C">
              <w:rPr>
                <w:rFonts w:asciiTheme="minorHAnsi" w:hAnsiTheme="minorHAnsi" w:cstheme="minorHAnsi"/>
                <w:sz w:val="18"/>
                <w:szCs w:val="18"/>
              </w:rPr>
              <w:t>**Central Ventilation System – Balanced</w:t>
            </w:r>
            <w:bookmarkEnd w:id="43"/>
            <w:r>
              <w:rPr>
                <w:rFonts w:asciiTheme="minorHAnsi" w:hAnsiTheme="minorHAnsi" w:cstheme="minorHAnsi"/>
                <w:sz w:val="18"/>
                <w:szCs w:val="18"/>
              </w:rPr>
              <w:t>&gt;&gt;</w:t>
            </w:r>
          </w:p>
        </w:tc>
        <w:tc>
          <w:tcPr>
            <w:tcW w:w="4797" w:type="dxa"/>
            <w:vAlign w:val="bottom"/>
          </w:tcPr>
          <w:p w14:paraId="6774E03B" w14:textId="77777777" w:rsidR="002239E8" w:rsidRPr="003C4CE8" w:rsidRDefault="002239E8" w:rsidP="00FD4EC3">
            <w:pPr>
              <w:jc w:val="center"/>
              <w:rPr>
                <w:rFonts w:ascii="Calibri" w:hAnsi="Calibri"/>
                <w:sz w:val="18"/>
                <w:szCs w:val="18"/>
              </w:rPr>
            </w:pPr>
            <w:r>
              <w:rPr>
                <w:rFonts w:ascii="Calibri" w:hAnsi="Calibri"/>
                <w:sz w:val="18"/>
                <w:szCs w:val="18"/>
              </w:rPr>
              <w:t>&lt;&lt;user input text&gt;&gt;</w:t>
            </w:r>
          </w:p>
        </w:tc>
      </w:tr>
      <w:tr w:rsidR="002239E8" w:rsidRPr="003C4CE8" w14:paraId="6109A806" w14:textId="77777777" w:rsidTr="00FD4EC3">
        <w:trPr>
          <w:trHeight w:val="278"/>
        </w:trPr>
        <w:tc>
          <w:tcPr>
            <w:tcW w:w="4796" w:type="dxa"/>
            <w:vAlign w:val="bottom"/>
          </w:tcPr>
          <w:p w14:paraId="50DADFA6" w14:textId="77777777" w:rsidR="002239E8" w:rsidRDefault="002239E8" w:rsidP="00FD4EC3">
            <w:pPr>
              <w:jc w:val="center"/>
              <w:rPr>
                <w:rFonts w:ascii="Calibri" w:hAnsi="Calibri"/>
                <w:sz w:val="18"/>
                <w:szCs w:val="18"/>
              </w:rPr>
            </w:pPr>
          </w:p>
        </w:tc>
        <w:tc>
          <w:tcPr>
            <w:tcW w:w="4797" w:type="dxa"/>
            <w:vAlign w:val="bottom"/>
          </w:tcPr>
          <w:p w14:paraId="77C2CAC7" w14:textId="77777777" w:rsidR="002239E8" w:rsidRDefault="002239E8" w:rsidP="00FD4EC3">
            <w:pPr>
              <w:rPr>
                <w:rFonts w:ascii="Calibri" w:hAnsi="Calibri"/>
                <w:sz w:val="18"/>
                <w:szCs w:val="18"/>
              </w:rPr>
            </w:pPr>
          </w:p>
        </w:tc>
        <w:tc>
          <w:tcPr>
            <w:tcW w:w="4797" w:type="dxa"/>
            <w:vAlign w:val="bottom"/>
          </w:tcPr>
          <w:p w14:paraId="06EA2E94" w14:textId="77777777" w:rsidR="002239E8" w:rsidRDefault="002239E8" w:rsidP="00FD4EC3">
            <w:pPr>
              <w:jc w:val="center"/>
              <w:rPr>
                <w:rFonts w:ascii="Calibri" w:hAnsi="Calibri"/>
                <w:sz w:val="18"/>
                <w:szCs w:val="18"/>
              </w:rPr>
            </w:pPr>
          </w:p>
        </w:tc>
      </w:tr>
    </w:tbl>
    <w:p w14:paraId="2F0F4381" w14:textId="77777777" w:rsidR="002239E8" w:rsidRDefault="002239E8" w:rsidP="0031551A">
      <w:pPr>
        <w:rPr>
          <w:rFonts w:ascii="Calibri" w:hAnsi="Calibri"/>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390"/>
      </w:tblGrid>
      <w:tr w:rsidR="005C39A9" w:rsidRPr="009B3A0C" w14:paraId="308DB7EA" w14:textId="77777777" w:rsidTr="002239E8">
        <w:trPr>
          <w:cantSplit/>
          <w:trHeight w:val="352"/>
        </w:trPr>
        <w:tc>
          <w:tcPr>
            <w:tcW w:w="14390" w:type="dxa"/>
            <w:shd w:val="clear" w:color="auto" w:fill="auto"/>
          </w:tcPr>
          <w:p w14:paraId="0BAC26ED" w14:textId="01A5D016" w:rsidR="003C6339" w:rsidRPr="00DA26CD" w:rsidRDefault="00DF1F18" w:rsidP="002239E8">
            <w:pPr>
              <w:keepNext/>
              <w:rPr>
                <w:rFonts w:ascii="Calibri" w:eastAsia="Calibri" w:hAnsi="Calibri"/>
                <w:b/>
                <w:sz w:val="18"/>
                <w:szCs w:val="18"/>
              </w:rPr>
            </w:pPr>
            <w:r>
              <w:rPr>
                <w:rFonts w:ascii="Calibri" w:eastAsia="Calibri" w:hAnsi="Calibri"/>
                <w:b/>
                <w:sz w:val="18"/>
                <w:szCs w:val="18"/>
              </w:rPr>
              <w:t>Q</w:t>
            </w:r>
            <w:r w:rsidR="005C39A9" w:rsidRPr="00DA26CD">
              <w:rPr>
                <w:rFonts w:ascii="Calibri" w:eastAsia="Calibri" w:hAnsi="Calibri"/>
                <w:b/>
                <w:sz w:val="18"/>
                <w:szCs w:val="18"/>
              </w:rPr>
              <w:t xml:space="preserve">. HERS </w:t>
            </w:r>
            <w:r w:rsidR="003C6339" w:rsidRPr="00DA26CD">
              <w:rPr>
                <w:rFonts w:ascii="Calibri" w:eastAsia="Calibri" w:hAnsi="Calibri"/>
                <w:b/>
                <w:sz w:val="18"/>
                <w:szCs w:val="18"/>
              </w:rPr>
              <w:t>Verification Summary</w:t>
            </w:r>
          </w:p>
          <w:p w14:paraId="308DB7E9" w14:textId="465AE3D8" w:rsidR="005C39A9" w:rsidRPr="00DA26CD" w:rsidRDefault="005C39A9" w:rsidP="002239E8">
            <w:pPr>
              <w:keepNext/>
              <w:rPr>
                <w:rFonts w:ascii="Calibri" w:eastAsia="Calibri" w:hAnsi="Calibri"/>
                <w:b/>
                <w:sz w:val="18"/>
                <w:szCs w:val="18"/>
              </w:rPr>
            </w:pPr>
            <w:r w:rsidRPr="00DA26CD">
              <w:rPr>
                <w:rFonts w:ascii="Calibri" w:eastAsia="Calibri" w:hAnsi="Calibri"/>
                <w:sz w:val="18"/>
                <w:szCs w:val="18"/>
              </w:rPr>
              <w:t>The enforcement agency shall pay special attention to the HERS Measures specified in this checklist below. A registered Certificate of Verification for all the measures specified shall be submitted to the building inspector before final inspection.</w:t>
            </w:r>
          </w:p>
        </w:tc>
      </w:tr>
      <w:tr w:rsidR="008F7F85" w:rsidRPr="009B3A0C" w14:paraId="36A76E80" w14:textId="77777777" w:rsidTr="002239E8">
        <w:trPr>
          <w:cantSplit/>
          <w:trHeight w:val="352"/>
        </w:trPr>
        <w:tc>
          <w:tcPr>
            <w:tcW w:w="14390" w:type="dxa"/>
          </w:tcPr>
          <w:p w14:paraId="7CCEE8FD" w14:textId="77777777" w:rsidR="008F7F85" w:rsidRPr="00DA26CD" w:rsidRDefault="008F7F85" w:rsidP="002239E8">
            <w:pPr>
              <w:keepNext/>
              <w:tabs>
                <w:tab w:val="left" w:pos="72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Quality Insulation Installation – Section 150.1(c)1E</w:t>
            </w:r>
          </w:p>
          <w:p w14:paraId="28CD3017" w14:textId="77777777" w:rsidR="008F7F85" w:rsidRPr="00DA26CD" w:rsidRDefault="008F7F85" w:rsidP="002239E8">
            <w:pPr>
              <w:pStyle w:val="ListParagraph"/>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The dwelling unit shall meet all requirements of Quality Insulation Installation (QII) as specified in Reference Appendix RA3.5 as verified by a HERS rater.</w:t>
            </w:r>
          </w:p>
          <w:p w14:paraId="26AF85A9" w14:textId="62BAB7B2" w:rsidR="008F7F85" w:rsidRPr="00DA26CD" w:rsidRDefault="008F7F85" w:rsidP="002239E8">
            <w:pPr>
              <w:keepNext/>
              <w:tabs>
                <w:tab w:val="left" w:pos="720"/>
                <w:tab w:val="left" w:pos="2700"/>
                <w:tab w:val="left" w:pos="3420"/>
                <w:tab w:val="left" w:pos="3780"/>
                <w:tab w:val="left" w:pos="5760"/>
                <w:tab w:val="left" w:pos="7212"/>
              </w:tabs>
              <w:spacing w:line="276" w:lineRule="auto"/>
              <w:ind w:left="360"/>
              <w:rPr>
                <w:rFonts w:ascii="Calibri" w:hAnsi="Calibri"/>
                <w:sz w:val="18"/>
                <w:szCs w:val="18"/>
              </w:rPr>
            </w:pPr>
            <w:r w:rsidRPr="00DA26CD">
              <w:rPr>
                <w:rFonts w:ascii="Calibri" w:hAnsi="Calibri"/>
                <w:sz w:val="18"/>
                <w:szCs w:val="18"/>
              </w:rPr>
              <w:t>EXCEPTION: Multifamily dwelling units in Climate Zone 7.</w:t>
            </w:r>
          </w:p>
        </w:tc>
      </w:tr>
      <w:tr w:rsidR="005C39A9" w:rsidRPr="009B3A0C" w14:paraId="308DB7EE" w14:textId="77777777" w:rsidTr="002239E8">
        <w:trPr>
          <w:cantSplit/>
          <w:trHeight w:val="352"/>
        </w:trPr>
        <w:tc>
          <w:tcPr>
            <w:tcW w:w="14390" w:type="dxa"/>
            <w:vAlign w:val="center"/>
          </w:tcPr>
          <w:p w14:paraId="308DB7EB"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Duct Leakage Verification- Section 150.0(m)11</w:t>
            </w:r>
          </w:p>
          <w:p w14:paraId="308DB7EC" w14:textId="77777777"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Duct leakage testing is required (Residential Appendix RA3.1) in all climate zones for ducted heating and cooling systems.</w:t>
            </w:r>
          </w:p>
          <w:p w14:paraId="308DB7ED" w14:textId="77777777"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System is zonally controlled. No bypass ducts are allowed, as confirmed by HERS verification</w:t>
            </w:r>
            <w:r w:rsidRPr="00DA26CD">
              <w:rPr>
                <w:rFonts w:ascii="Calibri" w:eastAsia="MS Mincho" w:hAnsi="Calibri"/>
                <w:bCs/>
                <w:sz w:val="18"/>
                <w:szCs w:val="18"/>
                <w:lang w:eastAsia="ja-JP"/>
              </w:rPr>
              <w:t xml:space="preserve"> </w:t>
            </w:r>
          </w:p>
        </w:tc>
      </w:tr>
      <w:tr w:rsidR="005C39A9" w:rsidRPr="009B3A0C" w14:paraId="308DB7F1" w14:textId="77777777" w:rsidTr="002239E8">
        <w:trPr>
          <w:cantSplit/>
          <w:trHeight w:val="352"/>
        </w:trPr>
        <w:tc>
          <w:tcPr>
            <w:tcW w:w="14390" w:type="dxa"/>
            <w:vAlign w:val="center"/>
          </w:tcPr>
          <w:p w14:paraId="308DB7EF"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Zonally Controlled Systems – Bypass Dampers - Section 150.1(c)13</w:t>
            </w:r>
          </w:p>
          <w:p w14:paraId="308DB7F0" w14:textId="256BF560" w:rsidR="005C39A9" w:rsidRPr="00DA26CD" w:rsidRDefault="005C39A9" w:rsidP="002239E8">
            <w:pPr>
              <w:pStyle w:val="ListParagraph"/>
              <w:keepNext/>
              <w:numPr>
                <w:ilvl w:val="0"/>
                <w:numId w:val="22"/>
              </w:numPr>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If system is zonally controlled, no bypass ducts are allowed, as confirmed by HERS verification</w:t>
            </w:r>
            <w:r w:rsidR="008F7F85" w:rsidRPr="00DA26CD">
              <w:rPr>
                <w:rFonts w:ascii="Calibri" w:hAnsi="Calibri"/>
                <w:sz w:val="18"/>
                <w:szCs w:val="18"/>
              </w:rPr>
              <w:t xml:space="preserve"> </w:t>
            </w:r>
            <w:r w:rsidR="008F7F85" w:rsidRPr="00DA26CD">
              <w:rPr>
                <w:rFonts w:ascii="Calibri" w:eastAsia="MS Mincho" w:hAnsi="Calibri"/>
                <w:bCs/>
                <w:sz w:val="18"/>
                <w:szCs w:val="18"/>
                <w:lang w:eastAsia="ja-JP"/>
              </w:rPr>
              <w:t>(Reference Appendix RA 3.4.1.6).</w:t>
            </w:r>
          </w:p>
        </w:tc>
      </w:tr>
      <w:tr w:rsidR="005C39A9" w:rsidRPr="009B3A0C" w14:paraId="308DB7F5" w14:textId="77777777" w:rsidTr="002239E8">
        <w:trPr>
          <w:cantSplit/>
          <w:trHeight w:val="352"/>
        </w:trPr>
        <w:tc>
          <w:tcPr>
            <w:tcW w:w="14390" w:type="dxa"/>
            <w:vAlign w:val="center"/>
          </w:tcPr>
          <w:p w14:paraId="308DB7F2"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Refrigerant Charge Verification – Section 150.1(c)7a</w:t>
            </w:r>
          </w:p>
          <w:p w14:paraId="3834F780" w14:textId="39B13D91" w:rsidR="00502131" w:rsidRPr="00DA26CD" w:rsidRDefault="005C39A9" w:rsidP="002239E8">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DA26CD">
              <w:rPr>
                <w:rFonts w:ascii="Calibri" w:hAnsi="Calibri"/>
                <w:sz w:val="18"/>
                <w:szCs w:val="18"/>
              </w:rPr>
              <w:t xml:space="preserve">Refrigerant Charge Testing is required (Residential Appendix RA3.2) in climate zones 2 and 8-15  for all </w:t>
            </w:r>
            <w:r w:rsidR="008F7F85" w:rsidRPr="00DA26CD">
              <w:rPr>
                <w:rFonts w:ascii="Calibri" w:hAnsi="Calibri"/>
                <w:sz w:val="18"/>
                <w:szCs w:val="18"/>
              </w:rPr>
              <w:t xml:space="preserve">air-cooled air conditions and </w:t>
            </w:r>
            <w:r w:rsidRPr="00DA26CD">
              <w:rPr>
                <w:rFonts w:ascii="Calibri" w:hAnsi="Calibri"/>
                <w:sz w:val="18"/>
                <w:szCs w:val="18"/>
              </w:rPr>
              <w:t>air source heat</w:t>
            </w:r>
            <w:r w:rsidR="00D11A7A" w:rsidRPr="00DA26CD">
              <w:rPr>
                <w:rFonts w:ascii="Calibri" w:hAnsi="Calibri"/>
                <w:sz w:val="18"/>
                <w:szCs w:val="18"/>
              </w:rPr>
              <w:t xml:space="preserve"> </w:t>
            </w:r>
            <w:r w:rsidRPr="00DA26CD">
              <w:rPr>
                <w:rFonts w:ascii="Calibri" w:hAnsi="Calibri"/>
                <w:sz w:val="18"/>
                <w:szCs w:val="18"/>
              </w:rPr>
              <w:t>pumps</w:t>
            </w:r>
            <w:r w:rsidR="008F7F85" w:rsidRPr="00DA26CD">
              <w:rPr>
                <w:rFonts w:ascii="Calibri" w:hAnsi="Calibri"/>
                <w:sz w:val="18"/>
                <w:szCs w:val="18"/>
              </w:rPr>
              <w:t>,</w:t>
            </w:r>
            <w:r w:rsidR="00B9305D" w:rsidRPr="00DA26CD">
              <w:rPr>
                <w:rFonts w:ascii="Calibri" w:hAnsi="Calibri"/>
                <w:sz w:val="18"/>
                <w:szCs w:val="18"/>
              </w:rPr>
              <w:t xml:space="preserve"> </w:t>
            </w:r>
            <w:r w:rsidR="00502131" w:rsidRPr="00DA26CD">
              <w:rPr>
                <w:rFonts w:ascii="Calibri" w:hAnsi="Calibri"/>
                <w:sz w:val="18"/>
                <w:szCs w:val="18"/>
              </w:rPr>
              <w:t>including ducted split systems, ducted package systems, small duct high velocity systems, and mini-split systems.</w:t>
            </w:r>
          </w:p>
          <w:p w14:paraId="308DB7F4" w14:textId="644EE1A5"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Some exceptions apply to factory charged package systems</w:t>
            </w:r>
            <w:r w:rsidR="00502131" w:rsidRPr="00DA26CD">
              <w:rPr>
                <w:rFonts w:ascii="Calibri" w:hAnsi="Calibri"/>
                <w:sz w:val="18"/>
                <w:szCs w:val="18"/>
              </w:rPr>
              <w:t>.</w:t>
            </w:r>
          </w:p>
        </w:tc>
      </w:tr>
      <w:tr w:rsidR="005C39A9" w:rsidRPr="009B3A0C" w14:paraId="308DB7FA" w14:textId="77777777" w:rsidTr="002239E8">
        <w:trPr>
          <w:cantSplit/>
          <w:trHeight w:val="254"/>
        </w:trPr>
        <w:tc>
          <w:tcPr>
            <w:tcW w:w="14390" w:type="dxa"/>
            <w:vAlign w:val="center"/>
          </w:tcPr>
          <w:p w14:paraId="308DB7F6"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Central System Air Handlers – Air Flow and Fan Efficacy Verification  - Section 150.0(m)13</w:t>
            </w:r>
          </w:p>
          <w:p w14:paraId="308DB7F7" w14:textId="5F93A769"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Airflow (min</w:t>
            </w:r>
            <w:r w:rsidR="008F7F85" w:rsidRPr="00DA26CD">
              <w:rPr>
                <w:rFonts w:ascii="Calibri" w:hAnsi="Calibri"/>
                <w:sz w:val="18"/>
                <w:szCs w:val="18"/>
              </w:rPr>
              <w:t>imum</w:t>
            </w:r>
            <w:r w:rsidRPr="00DA26CD">
              <w:rPr>
                <w:rFonts w:ascii="Calibri" w:hAnsi="Calibri"/>
                <w:sz w:val="18"/>
                <w:szCs w:val="18"/>
              </w:rPr>
              <w:t xml:space="preserve"> 350 cfm/ton) and Fan Efficacy (max </w:t>
            </w:r>
            <w:r w:rsidR="008F7F85" w:rsidRPr="00DA26CD">
              <w:rPr>
                <w:rFonts w:ascii="Calibri" w:hAnsi="Calibri"/>
                <w:sz w:val="18"/>
                <w:szCs w:val="18"/>
              </w:rPr>
              <w:t xml:space="preserve">0.45 Watts/cfm for gas furnace air handlers / </w:t>
            </w:r>
            <w:r w:rsidRPr="00DA26CD">
              <w:rPr>
                <w:rFonts w:ascii="Calibri" w:hAnsi="Calibri"/>
                <w:sz w:val="18"/>
                <w:szCs w:val="18"/>
              </w:rPr>
              <w:t>0.58 watts/cfm</w:t>
            </w:r>
            <w:r w:rsidR="008F7F85" w:rsidRPr="00DA26CD">
              <w:rPr>
                <w:rFonts w:ascii="Calibri" w:hAnsi="Calibri"/>
                <w:sz w:val="18"/>
                <w:szCs w:val="18"/>
              </w:rPr>
              <w:t xml:space="preserve"> for air handlers that are not gas furnaces</w:t>
            </w:r>
            <w:r w:rsidRPr="00DA26CD">
              <w:rPr>
                <w:rFonts w:ascii="Calibri" w:hAnsi="Calibri"/>
                <w:sz w:val="18"/>
                <w:szCs w:val="18"/>
              </w:rPr>
              <w:t xml:space="preserve">) on systems with ducted air conditioning </w:t>
            </w:r>
            <w:r w:rsidR="008F7F85" w:rsidRPr="00DA26CD">
              <w:rPr>
                <w:rFonts w:ascii="Calibri" w:hAnsi="Calibri"/>
                <w:sz w:val="18"/>
                <w:szCs w:val="18"/>
              </w:rPr>
              <w:t>as</w:t>
            </w:r>
            <w:r w:rsidRPr="00DA26CD">
              <w:rPr>
                <w:rFonts w:ascii="Calibri" w:hAnsi="Calibri"/>
                <w:sz w:val="18"/>
                <w:szCs w:val="18"/>
              </w:rPr>
              <w:t xml:space="preserve"> field verified by a HERS rater or Return Duct and Filter System Design according to tables 150.0-C/D will be HERS verified </w:t>
            </w:r>
          </w:p>
          <w:p w14:paraId="4BA23C49" w14:textId="5A16C7C4"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sz w:val="18"/>
                <w:szCs w:val="18"/>
              </w:rPr>
              <w:t xml:space="preserve">Heat-only systems with Central Fan Integrated (CFI) ventilation are required to have less than </w:t>
            </w:r>
            <w:r w:rsidR="008F7F85" w:rsidRPr="00DA26CD">
              <w:rPr>
                <w:rFonts w:ascii="Calibri" w:hAnsi="Calibri"/>
                <w:sz w:val="18"/>
                <w:szCs w:val="18"/>
              </w:rPr>
              <w:t>0.45</w:t>
            </w:r>
            <w:r w:rsidRPr="00DA26CD">
              <w:rPr>
                <w:rFonts w:ascii="Calibri" w:hAnsi="Calibri"/>
                <w:sz w:val="18"/>
                <w:szCs w:val="18"/>
              </w:rPr>
              <w:t xml:space="preserve"> watts</w:t>
            </w:r>
            <w:r w:rsidR="008F7F85" w:rsidRPr="00DA26CD">
              <w:rPr>
                <w:rFonts w:ascii="Calibri" w:hAnsi="Calibri"/>
                <w:sz w:val="18"/>
                <w:szCs w:val="18"/>
              </w:rPr>
              <w:t>/</w:t>
            </w:r>
            <w:r w:rsidRPr="00DA26CD">
              <w:rPr>
                <w:rFonts w:ascii="Calibri" w:hAnsi="Calibri"/>
                <w:sz w:val="18"/>
                <w:szCs w:val="18"/>
              </w:rPr>
              <w:t>cfm as verified by a HERS rater.</w:t>
            </w:r>
          </w:p>
          <w:p w14:paraId="308DB7F9" w14:textId="17EAFDC5" w:rsidR="008F7F85" w:rsidRPr="00DA26CD" w:rsidRDefault="008F7F85"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sz w:val="18"/>
                <w:szCs w:val="18"/>
              </w:rPr>
              <w:t>Small duct high velocity systems: airflow (minimum 250 cfm/ton) and fan efficacy (max 0.62 W/cfm) as verified by a HERS rater.</w:t>
            </w:r>
          </w:p>
        </w:tc>
      </w:tr>
      <w:tr w:rsidR="005C39A9" w:rsidRPr="009B3A0C" w14:paraId="308DB7FD" w14:textId="77777777" w:rsidTr="002239E8">
        <w:trPr>
          <w:cantSplit/>
          <w:trHeight w:val="168"/>
        </w:trPr>
        <w:tc>
          <w:tcPr>
            <w:tcW w:w="14390" w:type="dxa"/>
            <w:vAlign w:val="center"/>
          </w:tcPr>
          <w:p w14:paraId="308DB7FB" w14:textId="7809C87B"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Indoor Air Quality Mechanical Ventilation</w:t>
            </w:r>
            <w:r w:rsidR="008F7F85" w:rsidRPr="00DA26CD">
              <w:rPr>
                <w:rFonts w:ascii="Calibri" w:hAnsi="Calibri"/>
                <w:b/>
                <w:sz w:val="18"/>
                <w:szCs w:val="18"/>
              </w:rPr>
              <w:t xml:space="preserve"> – Section 150.0(o)</w:t>
            </w:r>
          </w:p>
          <w:p w14:paraId="308DB7FC" w14:textId="66AC25A4" w:rsidR="005C39A9" w:rsidRPr="00DA26CD" w:rsidRDefault="00FB36BF"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M</w:t>
            </w:r>
            <w:r w:rsidR="005C39A9" w:rsidRPr="00DA26CD">
              <w:rPr>
                <w:rFonts w:ascii="Calibri" w:hAnsi="Calibri"/>
                <w:sz w:val="18"/>
                <w:szCs w:val="18"/>
              </w:rPr>
              <w:t xml:space="preserve">echanical ventilation airflow rate according to ASHRAE 62.2 is required to be verified by a HERS rater (RA3.7) </w:t>
            </w:r>
          </w:p>
        </w:tc>
      </w:tr>
    </w:tbl>
    <w:p w14:paraId="308DB7FE" w14:textId="77777777" w:rsidR="005C39A9" w:rsidRDefault="005C39A9" w:rsidP="006E5709">
      <w:pPr>
        <w:rPr>
          <w:rFonts w:ascii="Calibri" w:hAnsi="Calibri"/>
        </w:rPr>
      </w:pPr>
    </w:p>
    <w:sectPr w:rsidR="005C39A9" w:rsidSect="00C23F22">
      <w:headerReference w:type="default" r:id="rId24"/>
      <w:pgSz w:w="15840" w:h="12240" w:orient="landscape" w:code="1"/>
      <w:pgMar w:top="720" w:right="720" w:bottom="720" w:left="72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B42FE" w14:textId="77777777" w:rsidR="00CA64FD" w:rsidRDefault="00CA64FD">
      <w:r>
        <w:separator/>
      </w:r>
    </w:p>
  </w:endnote>
  <w:endnote w:type="continuationSeparator" w:id="0">
    <w:p w14:paraId="122F3C58" w14:textId="77777777" w:rsidR="00CA64FD" w:rsidRDefault="00CA64FD">
      <w:r>
        <w:continuationSeparator/>
      </w:r>
    </w:p>
  </w:endnote>
  <w:endnote w:type="continuationNotice" w:id="1">
    <w:p w14:paraId="35B638CB" w14:textId="77777777" w:rsidR="00CA64FD" w:rsidRDefault="00CA64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2" w14:textId="77777777" w:rsidR="00CA64FD" w:rsidRPr="00A97A73" w:rsidRDefault="00CA64FD" w:rsidP="00A97A73">
    <w:pPr>
      <w:pBdr>
        <w:top w:val="single" w:sz="4" w:space="1" w:color="auto"/>
      </w:pBdr>
      <w:tabs>
        <w:tab w:val="center" w:pos="7200"/>
        <w:tab w:val="left" w:pos="11520"/>
      </w:tabs>
      <w:ind w:left="-90"/>
      <w:rPr>
        <w:rFonts w:ascii="Calibri" w:hAnsi="Calibri"/>
        <w:sz w:val="18"/>
        <w:szCs w:val="18"/>
      </w:rPr>
    </w:pPr>
    <w:r w:rsidRPr="00A97A73">
      <w:rPr>
        <w:rFonts w:ascii="Calibri" w:hAnsi="Calibri"/>
        <w:sz w:val="18"/>
        <w:szCs w:val="18"/>
      </w:rPr>
      <w:t xml:space="preserve">Registration Number:   </w:t>
    </w:r>
    <w:r w:rsidRPr="00A97A73">
      <w:rPr>
        <w:rFonts w:ascii="Calibri" w:hAnsi="Calibri"/>
        <w:sz w:val="18"/>
        <w:szCs w:val="18"/>
      </w:rPr>
      <w:tab/>
      <w:t xml:space="preserve">Registration Date/Time:  </w:t>
    </w:r>
    <w:r w:rsidRPr="00A97A73">
      <w:rPr>
        <w:rFonts w:ascii="Calibri" w:hAnsi="Calibri"/>
        <w:sz w:val="18"/>
        <w:szCs w:val="18"/>
      </w:rPr>
      <w:tab/>
      <w:t xml:space="preserve">  HERS Provider:                       </w:t>
    </w:r>
  </w:p>
  <w:p w14:paraId="308DB813" w14:textId="697CC302" w:rsidR="00CA64FD" w:rsidRPr="00A97A73" w:rsidRDefault="00CA64FD" w:rsidP="00A97A73">
    <w:pPr>
      <w:pBdr>
        <w:top w:val="single" w:sz="4" w:space="1" w:color="auto"/>
      </w:pBdr>
      <w:tabs>
        <w:tab w:val="center" w:pos="7920"/>
        <w:tab w:val="right" w:pos="14310"/>
      </w:tabs>
      <w:ind w:left="-90"/>
      <w:rPr>
        <w:rFonts w:ascii="Calibri" w:hAnsi="Calibri"/>
        <w:sz w:val="18"/>
        <w:szCs w:val="18"/>
      </w:rPr>
    </w:pPr>
    <w:r w:rsidRPr="00A97A73">
      <w:rPr>
        <w:rFonts w:ascii="Calibri" w:hAnsi="Calibri"/>
        <w:sz w:val="18"/>
        <w:szCs w:val="18"/>
      </w:rPr>
      <w:t>CA Building Energy Efficiency Standards - 201</w:t>
    </w:r>
    <w:r>
      <w:rPr>
        <w:rFonts w:ascii="Calibri" w:hAnsi="Calibri"/>
        <w:sz w:val="18"/>
        <w:szCs w:val="18"/>
      </w:rPr>
      <w:t>9</w:t>
    </w:r>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del w:id="5" w:author="Markstrum, Alexis@Energy" w:date="2020-07-16T10:55:00Z">
      <w:r w:rsidDel="00CF5DA1">
        <w:rPr>
          <w:rFonts w:ascii="Calibri" w:hAnsi="Calibri"/>
          <w:sz w:val="18"/>
          <w:szCs w:val="18"/>
        </w:rPr>
        <w:delText xml:space="preserve">March </w:delText>
      </w:r>
    </w:del>
    <w:ins w:id="6" w:author="Markstrum, Alexis@Energy" w:date="2020-07-16T10:55:00Z">
      <w:r w:rsidR="00CF5DA1">
        <w:rPr>
          <w:rFonts w:ascii="Calibri" w:hAnsi="Calibri"/>
          <w:sz w:val="18"/>
          <w:szCs w:val="18"/>
        </w:rPr>
        <w:t xml:space="preserve">July </w:t>
      </w:r>
    </w:ins>
    <w:r>
      <w:rPr>
        <w:rFonts w:ascii="Calibri" w:hAnsi="Calibri"/>
        <w:sz w:val="18"/>
        <w:szCs w:val="18"/>
      </w:rP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F" w14:textId="368EA47F" w:rsidR="00CA64FD" w:rsidRPr="00A97A73" w:rsidRDefault="00CA64FD" w:rsidP="00556C2C">
    <w:pPr>
      <w:pBdr>
        <w:top w:val="single" w:sz="4" w:space="1" w:color="auto"/>
      </w:pBdr>
      <w:tabs>
        <w:tab w:val="center" w:pos="7920"/>
        <w:tab w:val="right" w:pos="14400"/>
      </w:tabs>
      <w:ind w:left="-90"/>
      <w:rPr>
        <w:rFonts w:ascii="Calibri" w:hAnsi="Calibri"/>
        <w:sz w:val="18"/>
        <w:szCs w:val="18"/>
      </w:rPr>
    </w:pPr>
    <w:r w:rsidRPr="00A97A73">
      <w:rPr>
        <w:rFonts w:ascii="Calibri" w:hAnsi="Calibri"/>
        <w:sz w:val="18"/>
        <w:szCs w:val="18"/>
      </w:rPr>
      <w:t>CA Building Energy Efficiency Standards - 201</w:t>
    </w:r>
    <w:r>
      <w:rPr>
        <w:rFonts w:ascii="Calibri" w:hAnsi="Calibri"/>
        <w:sz w:val="18"/>
        <w:szCs w:val="18"/>
      </w:rPr>
      <w:t>9</w:t>
    </w:r>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del w:id="40" w:author="Markstrum, Alexis@Energy" w:date="2020-07-16T10:55:00Z">
      <w:r w:rsidDel="00CF5DA1">
        <w:rPr>
          <w:rFonts w:ascii="Calibri" w:hAnsi="Calibri"/>
          <w:sz w:val="18"/>
          <w:szCs w:val="18"/>
        </w:rPr>
        <w:delText xml:space="preserve">March </w:delText>
      </w:r>
    </w:del>
    <w:ins w:id="41" w:author="Markstrum, Alexis@Energy" w:date="2020-07-16T10:55:00Z">
      <w:r w:rsidR="00CF5DA1">
        <w:rPr>
          <w:rFonts w:ascii="Calibri" w:hAnsi="Calibri"/>
          <w:sz w:val="18"/>
          <w:szCs w:val="18"/>
        </w:rPr>
        <w:t xml:space="preserve">July </w:t>
      </w:r>
    </w:ins>
    <w:r>
      <w:rPr>
        <w:rFonts w:ascii="Calibri" w:hAnsi="Calibri"/>
        <w:sz w:val="18"/>
        <w:szCs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AB73C" w14:textId="77777777" w:rsidR="00CA64FD" w:rsidRDefault="00CA64FD">
      <w:r>
        <w:separator/>
      </w:r>
    </w:p>
  </w:footnote>
  <w:footnote w:type="continuationSeparator" w:id="0">
    <w:p w14:paraId="31ACEBFA" w14:textId="77777777" w:rsidR="00CA64FD" w:rsidRDefault="00CA64FD">
      <w:r>
        <w:continuationSeparator/>
      </w:r>
    </w:p>
  </w:footnote>
  <w:footnote w:type="continuationNotice" w:id="1">
    <w:p w14:paraId="7012C049" w14:textId="77777777" w:rsidR="00CA64FD" w:rsidRDefault="00CA64F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06" w14:textId="77777777" w:rsidR="00CA64FD" w:rsidRDefault="00FF4D56">
    <w:pPr>
      <w:pStyle w:val="Header"/>
    </w:pPr>
    <w:r>
      <w:rPr>
        <w:noProof/>
      </w:rPr>
      <w:pict w14:anchorId="308DB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3" o:spid="_x0000_s2056"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07" w14:textId="752D0288" w:rsidR="00CA64FD" w:rsidRPr="00FA5C66" w:rsidRDefault="00CA64FD" w:rsidP="00FA5C66">
    <w:pPr>
      <w:suppressAutoHyphens/>
      <w:ind w:left="-90"/>
      <w:rPr>
        <w:rFonts w:ascii="Arial" w:hAnsi="Arial" w:cs="Arial"/>
        <w:sz w:val="14"/>
        <w:szCs w:val="14"/>
      </w:rPr>
    </w:pPr>
    <w:r w:rsidRPr="004358FA">
      <w:rPr>
        <w:rFonts w:ascii="Arial" w:hAnsi="Arial" w:cs="Arial"/>
        <w:noProof/>
        <w:sz w:val="14"/>
        <w:szCs w:val="14"/>
      </w:rPr>
      <w:drawing>
        <wp:anchor distT="0" distB="0" distL="114300" distR="114300" simplePos="0" relativeHeight="251658240" behindDoc="0" locked="0" layoutInCell="1" allowOverlap="1" wp14:anchorId="308DB82A" wp14:editId="0E521144">
          <wp:simplePos x="0" y="0"/>
          <wp:positionH relativeFrom="margin">
            <wp:posOffset>8821420</wp:posOffset>
          </wp:positionH>
          <wp:positionV relativeFrom="margin">
            <wp:posOffset>-1026795</wp:posOffset>
          </wp:positionV>
          <wp:extent cx="356235" cy="31242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6235" cy="312420"/>
                  </a:xfrm>
                  <a:prstGeom prst="rect">
                    <a:avLst/>
                  </a:prstGeom>
                  <a:noFill/>
                </pic:spPr>
              </pic:pic>
            </a:graphicData>
          </a:graphic>
          <wp14:sizeRelV relativeFrom="margin">
            <wp14:pctHeight>0</wp14:pctHeight>
          </wp14:sizeRelV>
        </wp:anchor>
      </w:drawing>
    </w:r>
    <w:r w:rsidR="00FF4D56">
      <w:rPr>
        <w:rFonts w:ascii="Arial" w:hAnsi="Arial" w:cs="Arial"/>
        <w:noProof/>
        <w:sz w:val="14"/>
        <w:szCs w:val="14"/>
      </w:rPr>
      <w:pict w14:anchorId="308DB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4" o:spid="_x0000_s2057"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FA5C66">
      <w:rPr>
        <w:rFonts w:ascii="Arial" w:hAnsi="Arial" w:cs="Arial"/>
        <w:sz w:val="14"/>
        <w:szCs w:val="14"/>
      </w:rPr>
      <w:t>STATE OF CALIFORNIA</w:t>
    </w:r>
  </w:p>
  <w:p w14:paraId="308DB808" w14:textId="5AC70235" w:rsidR="00CA64FD" w:rsidRPr="00FA5C66" w:rsidRDefault="00CA64FD" w:rsidP="00FA5C66">
    <w:pPr>
      <w:suppressAutoHyphens/>
      <w:ind w:left="-90"/>
      <w:rPr>
        <w:rFonts w:ascii="Arial" w:hAnsi="Arial" w:cs="Arial"/>
        <w:b/>
      </w:rPr>
    </w:pPr>
    <w:r>
      <w:rPr>
        <w:rFonts w:ascii="Arial" w:hAnsi="Arial" w:cs="Arial"/>
        <w:b/>
      </w:rPr>
      <w:t>NEWLY CONSTRUCTED BUILDINGS</w:t>
    </w:r>
  </w:p>
  <w:p w14:paraId="308DB809" w14:textId="1792DF22" w:rsidR="00CA64FD" w:rsidRPr="00FA5C66" w:rsidRDefault="00CA64FD" w:rsidP="00FA5C66">
    <w:pPr>
      <w:suppressAutoHyphens/>
      <w:ind w:left="-90"/>
      <w:rPr>
        <w:rFonts w:ascii="Arial" w:hAnsi="Arial" w:cs="Arial"/>
        <w:sz w:val="14"/>
        <w:szCs w:val="14"/>
      </w:rPr>
    </w:pPr>
    <w:r w:rsidRPr="00FA5C66">
      <w:rPr>
        <w:rFonts w:ascii="Arial" w:hAnsi="Arial" w:cs="Arial"/>
        <w:sz w:val="14"/>
        <w:szCs w:val="14"/>
      </w:rPr>
      <w:t>CEC-</w:t>
    </w:r>
    <w:r>
      <w:rPr>
        <w:rFonts w:ascii="Arial" w:hAnsi="Arial" w:cs="Arial"/>
        <w:sz w:val="14"/>
        <w:szCs w:val="14"/>
      </w:rPr>
      <w:t>CF1R-NCB</w:t>
    </w:r>
    <w:r w:rsidRPr="00FA5C66">
      <w:rPr>
        <w:rFonts w:ascii="Arial" w:hAnsi="Arial" w:cs="Arial"/>
        <w:sz w:val="14"/>
        <w:szCs w:val="14"/>
      </w:rPr>
      <w:t>-01-E (Revised</w:t>
    </w:r>
    <w:r>
      <w:rPr>
        <w:rFonts w:ascii="Arial" w:hAnsi="Arial" w:cs="Arial"/>
        <w:sz w:val="14"/>
        <w:szCs w:val="14"/>
      </w:rPr>
      <w:t xml:space="preserve"> 0</w:t>
    </w:r>
    <w:del w:id="3" w:author="Markstrum, Alexis@Energy" w:date="2020-07-16T10:55:00Z">
      <w:r w:rsidDel="00CF5DA1">
        <w:rPr>
          <w:rFonts w:ascii="Arial" w:hAnsi="Arial" w:cs="Arial"/>
          <w:sz w:val="14"/>
          <w:szCs w:val="14"/>
        </w:rPr>
        <w:delText>3</w:delText>
      </w:r>
    </w:del>
    <w:ins w:id="4" w:author="Markstrum, Alexis@Energy" w:date="2020-07-16T10:55:00Z">
      <w:r w:rsidR="00CF5DA1">
        <w:rPr>
          <w:rFonts w:ascii="Arial" w:hAnsi="Arial" w:cs="Arial"/>
          <w:sz w:val="14"/>
          <w:szCs w:val="14"/>
        </w:rPr>
        <w:t>7</w:t>
      </w:r>
    </w:ins>
    <w:r>
      <w:rPr>
        <w:rFonts w:ascii="Arial" w:hAnsi="Arial" w:cs="Arial"/>
        <w:sz w:val="14"/>
        <w:szCs w:val="14"/>
      </w:rPr>
      <w:t>/20</w:t>
    </w:r>
    <w:r w:rsidRPr="00FA5C66">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 xml:space="preserve">           </w:t>
    </w:r>
    <w:r w:rsidRPr="00FA5C66">
      <w:rPr>
        <w:rFonts w:ascii="Arial" w:hAnsi="Arial" w:cs="Arial"/>
        <w:sz w:val="14"/>
        <w:szCs w:val="14"/>
      </w:rPr>
      <w:t>CALIFORNIA ENERGY COMMISSION</w:t>
    </w:r>
  </w:p>
  <w:tbl>
    <w:tblPr>
      <w:tblW w:w="4939"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136"/>
      <w:gridCol w:w="4078"/>
    </w:tblGrid>
    <w:tr w:rsidR="00CA64FD" w:rsidRPr="009B3A0C" w14:paraId="308DB80B" w14:textId="77777777" w:rsidTr="007C6199">
      <w:tc>
        <w:tcPr>
          <w:tcW w:w="14215" w:type="dxa"/>
          <w:gridSpan w:val="2"/>
          <w:shd w:val="clear" w:color="auto" w:fill="auto"/>
        </w:tcPr>
        <w:p w14:paraId="308DB80A" w14:textId="35836CF9" w:rsidR="00CA64FD" w:rsidRPr="009B3A0C" w:rsidRDefault="00CA64FD" w:rsidP="0018347D">
          <w:pPr>
            <w:pStyle w:val="Header"/>
            <w:tabs>
              <w:tab w:val="clear" w:pos="4320"/>
              <w:tab w:val="clear" w:pos="8640"/>
              <w:tab w:val="right" w:pos="14310"/>
            </w:tabs>
            <w:rPr>
              <w:rFonts w:ascii="Calibri" w:hAnsi="Calibri"/>
              <w:b/>
              <w:sz w:val="22"/>
            </w:rPr>
          </w:pPr>
          <w:r w:rsidRPr="003611B9">
            <w:rPr>
              <w:rFonts w:ascii="Calibri" w:hAnsi="Calibri"/>
              <w:sz w:val="20"/>
              <w:szCs w:val="20"/>
            </w:rPr>
            <w:t>CERTIFICATE OF COMPLIANCE</w:t>
          </w:r>
          <w:r w:rsidRPr="009B3A0C">
            <w:rPr>
              <w:rFonts w:ascii="Calibri" w:hAnsi="Calibri"/>
              <w:b/>
              <w:sz w:val="22"/>
            </w:rPr>
            <w:tab/>
          </w:r>
          <w:r w:rsidRPr="00D662D6">
            <w:rPr>
              <w:rFonts w:ascii="Calibri" w:hAnsi="Calibri"/>
              <w:sz w:val="20"/>
            </w:rPr>
            <w:t>CF1R</w:t>
          </w:r>
          <w:r w:rsidRPr="00D662D6">
            <w:rPr>
              <w:rFonts w:ascii="Calibri" w:hAnsi="Calibri"/>
              <w:sz w:val="20"/>
              <w:szCs w:val="22"/>
            </w:rPr>
            <w:t>-NCB-01-E</w:t>
          </w:r>
        </w:p>
      </w:tc>
    </w:tr>
    <w:tr w:rsidR="00CA64FD" w:rsidRPr="009B3A0C" w14:paraId="308DB80D" w14:textId="77777777" w:rsidTr="007C6199">
      <w:tc>
        <w:tcPr>
          <w:tcW w:w="14215" w:type="dxa"/>
          <w:gridSpan w:val="2"/>
          <w:shd w:val="clear" w:color="auto" w:fill="auto"/>
        </w:tcPr>
        <w:p w14:paraId="308DB80C" w14:textId="031372C6" w:rsidR="00CA64FD" w:rsidRPr="00C645D8" w:rsidRDefault="00CA64FD" w:rsidP="00A97A73">
          <w:pPr>
            <w:pStyle w:val="Header"/>
            <w:tabs>
              <w:tab w:val="clear" w:pos="4320"/>
              <w:tab w:val="clear" w:pos="8640"/>
              <w:tab w:val="right" w:pos="14310"/>
            </w:tabs>
            <w:rPr>
              <w:rFonts w:asciiTheme="minorHAnsi" w:hAnsiTheme="minorHAnsi"/>
              <w:sz w:val="20"/>
              <w:szCs w:val="20"/>
            </w:rPr>
          </w:pPr>
          <w:r>
            <w:rPr>
              <w:rFonts w:asciiTheme="minorHAnsi" w:hAnsiTheme="minorHAnsi"/>
              <w:sz w:val="20"/>
              <w:szCs w:val="20"/>
            </w:rPr>
            <w:t xml:space="preserve">Prescriptive </w:t>
          </w:r>
          <w:r w:rsidRPr="00C645D8">
            <w:rPr>
              <w:rFonts w:asciiTheme="minorHAnsi" w:hAnsiTheme="minorHAnsi"/>
              <w:sz w:val="20"/>
              <w:szCs w:val="20"/>
            </w:rPr>
            <w:t>Newly Constructed Buildings</w:t>
          </w:r>
          <w:r w:rsidRPr="00C645D8">
            <w:rPr>
              <w:rFonts w:asciiTheme="minorHAnsi" w:hAnsiTheme="minorHAnsi"/>
              <w:sz w:val="20"/>
              <w:szCs w:val="20"/>
            </w:rPr>
            <w:tab/>
            <w:t xml:space="preserve">(Page </w:t>
          </w:r>
          <w:r w:rsidRPr="00C645D8">
            <w:rPr>
              <w:rFonts w:asciiTheme="minorHAnsi" w:hAnsiTheme="minorHAnsi"/>
              <w:sz w:val="20"/>
              <w:szCs w:val="20"/>
            </w:rPr>
            <w:fldChar w:fldCharType="begin"/>
          </w:r>
          <w:r w:rsidRPr="00C645D8">
            <w:rPr>
              <w:rFonts w:asciiTheme="minorHAnsi" w:hAnsiTheme="minorHAnsi"/>
              <w:sz w:val="20"/>
              <w:szCs w:val="20"/>
            </w:rPr>
            <w:instrText xml:space="preserve"> PAGE   \* MERGEFORMAT </w:instrText>
          </w:r>
          <w:r w:rsidRPr="00C645D8">
            <w:rPr>
              <w:rFonts w:asciiTheme="minorHAnsi" w:hAnsiTheme="minorHAnsi"/>
              <w:sz w:val="20"/>
              <w:szCs w:val="20"/>
            </w:rPr>
            <w:fldChar w:fldCharType="separate"/>
          </w:r>
          <w:r w:rsidR="00FF4D56">
            <w:rPr>
              <w:rFonts w:asciiTheme="minorHAnsi" w:hAnsiTheme="minorHAnsi"/>
              <w:noProof/>
              <w:sz w:val="20"/>
              <w:szCs w:val="20"/>
            </w:rPr>
            <w:t>2</w:t>
          </w:r>
          <w:r w:rsidRPr="00C645D8">
            <w:rPr>
              <w:rFonts w:asciiTheme="minorHAnsi" w:hAnsiTheme="minorHAnsi"/>
              <w:sz w:val="20"/>
              <w:szCs w:val="20"/>
            </w:rPr>
            <w:fldChar w:fldCharType="end"/>
          </w:r>
          <w:r w:rsidRPr="00C645D8">
            <w:rPr>
              <w:rFonts w:asciiTheme="minorHAnsi" w:hAnsiTheme="minorHAnsi"/>
              <w:sz w:val="20"/>
              <w:szCs w:val="20"/>
            </w:rPr>
            <w:t xml:space="preserve"> 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sidR="00FF4D56">
            <w:rPr>
              <w:rFonts w:asciiTheme="minorHAnsi" w:hAnsiTheme="minorHAnsi"/>
              <w:noProof/>
              <w:sz w:val="20"/>
              <w:szCs w:val="20"/>
            </w:rPr>
            <w:t>8</w:t>
          </w:r>
          <w:r>
            <w:rPr>
              <w:rFonts w:asciiTheme="minorHAnsi" w:hAnsiTheme="minorHAnsi"/>
              <w:noProof/>
              <w:sz w:val="20"/>
              <w:szCs w:val="20"/>
            </w:rPr>
            <w:fldChar w:fldCharType="end"/>
          </w:r>
          <w:r w:rsidRPr="00C645D8">
            <w:rPr>
              <w:rFonts w:asciiTheme="minorHAnsi" w:hAnsiTheme="minorHAnsi"/>
              <w:sz w:val="20"/>
              <w:szCs w:val="20"/>
            </w:rPr>
            <w:t>)</w:t>
          </w:r>
        </w:p>
      </w:tc>
    </w:tr>
    <w:tr w:rsidR="00CA64FD" w:rsidRPr="009B3A0C" w14:paraId="308DB810" w14:textId="77777777" w:rsidTr="007C6199">
      <w:tc>
        <w:tcPr>
          <w:tcW w:w="10137" w:type="dxa"/>
          <w:shd w:val="clear" w:color="auto" w:fill="auto"/>
        </w:tcPr>
        <w:p w14:paraId="308DB80E" w14:textId="77777777" w:rsidR="00CA64FD" w:rsidRPr="003611B9" w:rsidRDefault="00CA64FD">
          <w:pPr>
            <w:pStyle w:val="Header"/>
            <w:rPr>
              <w:rFonts w:ascii="Calibri" w:hAnsi="Calibri"/>
              <w:sz w:val="20"/>
            </w:rPr>
          </w:pPr>
          <w:r w:rsidRPr="003611B9">
            <w:rPr>
              <w:rFonts w:ascii="Calibri" w:hAnsi="Calibri"/>
              <w:sz w:val="20"/>
            </w:rPr>
            <w:t>Project Name:</w:t>
          </w:r>
        </w:p>
      </w:tc>
      <w:tc>
        <w:tcPr>
          <w:tcW w:w="4078" w:type="dxa"/>
          <w:shd w:val="clear" w:color="auto" w:fill="auto"/>
        </w:tcPr>
        <w:p w14:paraId="308DB80F" w14:textId="77777777" w:rsidR="00CA64FD" w:rsidRPr="003611B9" w:rsidRDefault="00CA64FD">
          <w:pPr>
            <w:pStyle w:val="Header"/>
            <w:rPr>
              <w:rFonts w:ascii="Calibri" w:hAnsi="Calibri"/>
              <w:sz w:val="20"/>
            </w:rPr>
          </w:pPr>
          <w:r w:rsidRPr="003611B9">
            <w:rPr>
              <w:rFonts w:ascii="Calibri" w:hAnsi="Calibri"/>
              <w:sz w:val="20"/>
            </w:rPr>
            <w:t>Date</w:t>
          </w:r>
          <w:r>
            <w:rPr>
              <w:rFonts w:ascii="Calibri" w:hAnsi="Calibri"/>
              <w:sz w:val="20"/>
            </w:rPr>
            <w:t xml:space="preserve"> Prepared</w:t>
          </w:r>
          <w:r w:rsidRPr="003611B9">
            <w:rPr>
              <w:rFonts w:ascii="Calibri" w:hAnsi="Calibri"/>
              <w:sz w:val="20"/>
            </w:rPr>
            <w:t>:</w:t>
          </w:r>
        </w:p>
      </w:tc>
    </w:tr>
  </w:tbl>
  <w:p w14:paraId="308DB811" w14:textId="77777777" w:rsidR="00CA64FD" w:rsidRPr="004358FA" w:rsidRDefault="00CA64FD">
    <w:pPr>
      <w:pStyle w:val="Header"/>
      <w:rPr>
        <w:rFonts w:ascii="Calibri" w:hAnsi="Calibri"/>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4" w14:textId="77777777" w:rsidR="00CA64FD" w:rsidRDefault="00FF4D56">
    <w:pPr>
      <w:pStyle w:val="Header"/>
    </w:pPr>
    <w:r>
      <w:rPr>
        <w:noProof/>
      </w:rPr>
      <w:pict w14:anchorId="308DB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2" o:spid="_x0000_s2055"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5" w14:textId="77777777" w:rsidR="00CA64FD" w:rsidRDefault="00FF4D56">
    <w:pPr>
      <w:pStyle w:val="Header"/>
    </w:pPr>
    <w:r>
      <w:rPr>
        <w:noProof/>
      </w:rPr>
      <w:pict w14:anchorId="308DB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6"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0"/>
    </w:tblGrid>
    <w:tr w:rsidR="00CA64FD" w14:paraId="308DB81D" w14:textId="77777777" w:rsidTr="00B054BA">
      <w:tc>
        <w:tcPr>
          <w:tcW w:w="14616" w:type="dxa"/>
          <w:tcBorders>
            <w:top w:val="nil"/>
            <w:left w:val="nil"/>
            <w:bottom w:val="nil"/>
            <w:right w:val="nil"/>
          </w:tcBorders>
          <w:shd w:val="clear" w:color="auto" w:fill="auto"/>
        </w:tcPr>
        <w:tbl>
          <w:tblPr>
            <w:tblW w:w="14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2"/>
            <w:gridCol w:w="3965"/>
            <w:gridCol w:w="3033"/>
          </w:tblGrid>
          <w:tr w:rsidR="00CA64FD" w:rsidRPr="006869A0" w14:paraId="308DB818" w14:textId="77777777" w:rsidTr="007C6199">
            <w:trPr>
              <w:cantSplit/>
              <w:trHeight w:val="288"/>
            </w:trPr>
            <w:tc>
              <w:tcPr>
                <w:tcW w:w="3932" w:type="pct"/>
                <w:gridSpan w:val="2"/>
                <w:tcBorders>
                  <w:bottom w:val="single" w:sz="4" w:space="0" w:color="auto"/>
                  <w:right w:val="nil"/>
                </w:tcBorders>
                <w:vAlign w:val="center"/>
              </w:tcPr>
              <w:p w14:paraId="308DB816" w14:textId="695F250A" w:rsidR="00CA64FD" w:rsidRPr="00F85124" w:rsidRDefault="00CA64FD" w:rsidP="004425FA">
                <w:pPr>
                  <w:pStyle w:val="Style77"/>
                  <w:rPr>
                    <w:b/>
                  </w:rPr>
                </w:pPr>
                <w:r>
                  <w:t xml:space="preserve">CERTIFICATE OF COMPLIANCE </w:t>
                </w:r>
                <w:r w:rsidRPr="00155DD0">
                  <w:t>– USER INSTRUCTIONS</w:t>
                </w:r>
              </w:p>
            </w:tc>
            <w:tc>
              <w:tcPr>
                <w:tcW w:w="1068" w:type="pct"/>
                <w:tcBorders>
                  <w:left w:val="nil"/>
                  <w:bottom w:val="single" w:sz="4" w:space="0" w:color="auto"/>
                </w:tcBorders>
                <w:tcMar>
                  <w:left w:w="115" w:type="dxa"/>
                  <w:right w:w="115" w:type="dxa"/>
                </w:tcMar>
                <w:vAlign w:val="center"/>
              </w:tcPr>
              <w:p w14:paraId="308DB817" w14:textId="6B2B9DE1" w:rsidR="00CA64FD" w:rsidRPr="006869A0" w:rsidRDefault="00CA64FD" w:rsidP="0018347D">
                <w:pPr>
                  <w:pStyle w:val="Heading1"/>
                  <w:jc w:val="right"/>
                  <w:rPr>
                    <w:rFonts w:asciiTheme="minorHAnsi" w:hAnsiTheme="minorHAnsi"/>
                    <w:b w:val="0"/>
                    <w:bCs/>
                    <w:sz w:val="20"/>
                  </w:rPr>
                </w:pPr>
                <w:r w:rsidRPr="00155DD0">
                  <w:rPr>
                    <w:rFonts w:asciiTheme="minorHAnsi" w:hAnsiTheme="minorHAnsi"/>
                    <w:b w:val="0"/>
                    <w:bCs/>
                    <w:sz w:val="20"/>
                  </w:rPr>
                  <w:t>CF1R-</w:t>
                </w:r>
                <w:r>
                  <w:rPr>
                    <w:rFonts w:asciiTheme="minorHAnsi" w:hAnsiTheme="minorHAnsi"/>
                    <w:b w:val="0"/>
                    <w:bCs/>
                    <w:sz w:val="20"/>
                  </w:rPr>
                  <w:t>NCB-01</w:t>
                </w:r>
                <w:r w:rsidRPr="00155DD0">
                  <w:rPr>
                    <w:rFonts w:asciiTheme="minorHAnsi" w:hAnsiTheme="minorHAnsi"/>
                    <w:b w:val="0"/>
                    <w:bCs/>
                    <w:sz w:val="20"/>
                  </w:rPr>
                  <w:t>-</w:t>
                </w:r>
                <w:r>
                  <w:rPr>
                    <w:rFonts w:asciiTheme="minorHAnsi" w:hAnsiTheme="minorHAnsi"/>
                    <w:b w:val="0"/>
                    <w:bCs/>
                    <w:sz w:val="20"/>
                  </w:rPr>
                  <w:t>H</w:t>
                </w:r>
              </w:p>
            </w:tc>
          </w:tr>
          <w:tr w:rsidR="00CA64FD" w:rsidRPr="00C645D8" w14:paraId="308DB81B" w14:textId="77777777" w:rsidTr="007C6199">
            <w:trPr>
              <w:cantSplit/>
              <w:trHeight w:val="288"/>
            </w:trPr>
            <w:tc>
              <w:tcPr>
                <w:tcW w:w="2536" w:type="pct"/>
                <w:tcBorders>
                  <w:right w:val="nil"/>
                </w:tcBorders>
              </w:tcPr>
              <w:p w14:paraId="308DB819" w14:textId="77777777" w:rsidR="00CA64FD" w:rsidRPr="00C645D8" w:rsidRDefault="00CA64FD" w:rsidP="00155DD0">
                <w:pPr>
                  <w:pStyle w:val="Header"/>
                  <w:tabs>
                    <w:tab w:val="clear" w:pos="4320"/>
                    <w:tab w:val="clear" w:pos="8640"/>
                    <w:tab w:val="right" w:pos="14310"/>
                  </w:tabs>
                  <w:rPr>
                    <w:rFonts w:ascii="Calibri" w:hAnsi="Calibri"/>
                    <w:sz w:val="20"/>
                    <w:szCs w:val="20"/>
                  </w:rPr>
                </w:pPr>
                <w:r>
                  <w:rPr>
                    <w:rFonts w:ascii="Calibri" w:hAnsi="Calibri"/>
                    <w:sz w:val="20"/>
                    <w:szCs w:val="20"/>
                  </w:rPr>
                  <w:t>N</w:t>
                </w:r>
                <w:r w:rsidRPr="00C645D8">
                  <w:rPr>
                    <w:rFonts w:ascii="Calibri" w:hAnsi="Calibri"/>
                    <w:sz w:val="20"/>
                    <w:szCs w:val="20"/>
                  </w:rPr>
                  <w:t>ewly Constructed Buildings and Additions</w:t>
                </w:r>
              </w:p>
            </w:tc>
            <w:tc>
              <w:tcPr>
                <w:tcW w:w="2464" w:type="pct"/>
                <w:gridSpan w:val="2"/>
                <w:tcBorders>
                  <w:left w:val="nil"/>
                </w:tcBorders>
              </w:tcPr>
              <w:p w14:paraId="308DB81A" w14:textId="1F1766C8" w:rsidR="00CA64FD" w:rsidRPr="00C645D8" w:rsidRDefault="00CA64FD" w:rsidP="003E435B">
                <w:pPr>
                  <w:tabs>
                    <w:tab w:val="right" w:pos="10543"/>
                  </w:tabs>
                  <w:jc w:val="right"/>
                  <w:rPr>
                    <w:rFonts w:asciiTheme="minorHAnsi" w:hAnsiTheme="minorHAnsi"/>
                    <w:sz w:val="20"/>
                    <w:szCs w:val="20"/>
                  </w:rPr>
                </w:pPr>
                <w:r w:rsidRPr="00F85124">
                  <w:t>(</w:t>
                </w:r>
                <w:r w:rsidRPr="00D45D0B">
                  <w:rPr>
                    <w:rFonts w:asciiTheme="minorHAnsi" w:hAnsiTheme="minorHAnsi"/>
                    <w:sz w:val="20"/>
                    <w:szCs w:val="20"/>
                  </w:rPr>
                  <w:t xml:space="preserve">Page </w:t>
                </w:r>
                <w:r w:rsidRPr="00D45D0B">
                  <w:rPr>
                    <w:rFonts w:asciiTheme="minorHAnsi" w:hAnsiTheme="minorHAnsi"/>
                    <w:sz w:val="20"/>
                    <w:szCs w:val="20"/>
                  </w:rPr>
                  <w:fldChar w:fldCharType="begin"/>
                </w:r>
                <w:r w:rsidRPr="00D45D0B">
                  <w:rPr>
                    <w:rFonts w:asciiTheme="minorHAnsi" w:hAnsiTheme="minorHAnsi"/>
                    <w:sz w:val="20"/>
                    <w:szCs w:val="20"/>
                  </w:rPr>
                  <w:instrText xml:space="preserve"> PAGE   \* MERGEFORMAT </w:instrText>
                </w:r>
                <w:r w:rsidRPr="00D45D0B">
                  <w:rPr>
                    <w:rFonts w:asciiTheme="minorHAnsi" w:hAnsiTheme="minorHAnsi"/>
                    <w:sz w:val="20"/>
                    <w:szCs w:val="20"/>
                  </w:rPr>
                  <w:fldChar w:fldCharType="separate"/>
                </w:r>
                <w:r w:rsidR="00FF4D56">
                  <w:rPr>
                    <w:rFonts w:asciiTheme="minorHAnsi" w:hAnsiTheme="minorHAnsi"/>
                    <w:noProof/>
                    <w:sz w:val="20"/>
                    <w:szCs w:val="20"/>
                  </w:rPr>
                  <w:t>9</w:t>
                </w:r>
                <w:r w:rsidRPr="00D45D0B">
                  <w:rPr>
                    <w:rFonts w:asciiTheme="minorHAnsi" w:hAnsiTheme="minorHAnsi"/>
                    <w:sz w:val="20"/>
                    <w:szCs w:val="20"/>
                  </w:rPr>
                  <w:fldChar w:fldCharType="end"/>
                </w:r>
                <w:r w:rsidRPr="00D45D0B">
                  <w:rPr>
                    <w:rFonts w:asciiTheme="minorHAnsi" w:hAnsiTheme="minorHAnsi"/>
                    <w:sz w:val="20"/>
                    <w:szCs w:val="20"/>
                  </w:rPr>
                  <w:t xml:space="preserve"> 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sidR="00FF4D56">
                  <w:rPr>
                    <w:rFonts w:asciiTheme="minorHAnsi" w:hAnsiTheme="minorHAnsi"/>
                    <w:noProof/>
                    <w:sz w:val="20"/>
                    <w:szCs w:val="20"/>
                  </w:rPr>
                  <w:t>9</w:t>
                </w:r>
                <w:r>
                  <w:rPr>
                    <w:rFonts w:asciiTheme="minorHAnsi" w:hAnsiTheme="minorHAnsi"/>
                    <w:noProof/>
                    <w:sz w:val="20"/>
                    <w:szCs w:val="20"/>
                  </w:rPr>
                  <w:fldChar w:fldCharType="end"/>
                </w:r>
                <w:r w:rsidRPr="00C645D8">
                  <w:rPr>
                    <w:rFonts w:asciiTheme="minorHAnsi" w:hAnsiTheme="minorHAnsi"/>
                    <w:sz w:val="20"/>
                    <w:szCs w:val="20"/>
                  </w:rPr>
                  <w:t>)</w:t>
                </w:r>
              </w:p>
            </w:tc>
          </w:tr>
        </w:tbl>
        <w:p w14:paraId="308DB81C" w14:textId="77777777" w:rsidR="00CA64FD" w:rsidRPr="009B3A0C" w:rsidRDefault="00CA64FD" w:rsidP="0017357F">
          <w:pPr>
            <w:pStyle w:val="Header"/>
            <w:tabs>
              <w:tab w:val="clear" w:pos="4320"/>
              <w:tab w:val="clear" w:pos="8640"/>
              <w:tab w:val="right" w:pos="14310"/>
            </w:tabs>
            <w:rPr>
              <w:rFonts w:ascii="Calibri" w:hAnsi="Calibri"/>
            </w:rPr>
          </w:pPr>
        </w:p>
      </w:tc>
    </w:tr>
  </w:tbl>
  <w:p w14:paraId="308DB81E" w14:textId="021CE5D3" w:rsidR="00CA64FD" w:rsidRPr="004358FA" w:rsidRDefault="00FF4D56" w:rsidP="00D04FD6">
    <w:pPr>
      <w:pStyle w:val="Header"/>
      <w:rPr>
        <w:sz w:val="20"/>
      </w:rPr>
    </w:pPr>
    <w:r>
      <w:rPr>
        <w:noProof/>
      </w:rPr>
      <w:pict w14:anchorId="308DB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7" o:spid="_x0000_s2061"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20" w14:textId="77777777" w:rsidR="00CA64FD" w:rsidRDefault="00FF4D56">
    <w:pPr>
      <w:pStyle w:val="Header"/>
    </w:pPr>
    <w:r>
      <w:rPr>
        <w:noProof/>
      </w:rPr>
      <w:pict w14:anchorId="308DB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5" o:spid="_x0000_s2058"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CA64FD" w:rsidRPr="00C23F22" w14:paraId="308DB823" w14:textId="77777777" w:rsidTr="00D97726">
      <w:trPr>
        <w:cantSplit/>
        <w:trHeight w:val="288"/>
      </w:trPr>
      <w:tc>
        <w:tcPr>
          <w:tcW w:w="3877" w:type="pct"/>
          <w:tcBorders>
            <w:right w:val="nil"/>
          </w:tcBorders>
          <w:vAlign w:val="center"/>
        </w:tcPr>
        <w:p w14:paraId="308DB821" w14:textId="77777777" w:rsidR="00CA64FD" w:rsidRPr="00C23F22" w:rsidRDefault="00CA64FD" w:rsidP="00C23F22">
          <w:pPr>
            <w:keepNext/>
            <w:outlineLvl w:val="0"/>
            <w:rPr>
              <w:rFonts w:ascii="Calibri" w:hAnsi="Calibri"/>
              <w:b/>
              <w:bCs/>
              <w:sz w:val="20"/>
              <w:szCs w:val="20"/>
            </w:rPr>
          </w:pPr>
          <w:r w:rsidRPr="00C23F22">
            <w:rPr>
              <w:rFonts w:ascii="Calibri" w:hAnsi="Calibri"/>
              <w:bCs/>
              <w:sz w:val="20"/>
              <w:szCs w:val="20"/>
            </w:rPr>
            <w:t>CERTIFICATE OF COMPLIANCE – DATA FIELD DEFINITIONS AND CALCULATIONS</w:t>
          </w:r>
        </w:p>
      </w:tc>
      <w:tc>
        <w:tcPr>
          <w:tcW w:w="1123" w:type="pct"/>
          <w:tcBorders>
            <w:left w:val="nil"/>
          </w:tcBorders>
          <w:tcMar>
            <w:left w:w="115" w:type="dxa"/>
            <w:right w:w="115" w:type="dxa"/>
          </w:tcMar>
          <w:vAlign w:val="center"/>
        </w:tcPr>
        <w:p w14:paraId="308DB822" w14:textId="67BD7E88" w:rsidR="00CA64FD" w:rsidRPr="00556C2C" w:rsidRDefault="00CA64FD" w:rsidP="0018347D">
          <w:pPr>
            <w:keepNext/>
            <w:jc w:val="right"/>
            <w:outlineLvl w:val="0"/>
            <w:rPr>
              <w:rFonts w:ascii="Calibri" w:hAnsi="Calibri"/>
              <w:bCs/>
              <w:sz w:val="20"/>
              <w:szCs w:val="20"/>
            </w:rPr>
          </w:pPr>
          <w:r w:rsidRPr="00556C2C">
            <w:rPr>
              <w:rFonts w:asciiTheme="minorHAnsi" w:hAnsiTheme="minorHAnsi"/>
              <w:bCs/>
              <w:sz w:val="20"/>
            </w:rPr>
            <w:t>CF1R-NCB-01-</w:t>
          </w:r>
          <w:r>
            <w:rPr>
              <w:rFonts w:asciiTheme="minorHAnsi" w:hAnsiTheme="minorHAnsi"/>
              <w:bCs/>
              <w:sz w:val="20"/>
            </w:rPr>
            <w:t>H</w:t>
          </w:r>
        </w:p>
      </w:tc>
    </w:tr>
    <w:tr w:rsidR="00CA64FD" w:rsidRPr="00C23F22" w14:paraId="308DB826" w14:textId="77777777" w:rsidTr="00D97726">
      <w:trPr>
        <w:cantSplit/>
        <w:trHeight w:val="288"/>
      </w:trPr>
      <w:tc>
        <w:tcPr>
          <w:tcW w:w="3877" w:type="pct"/>
          <w:tcBorders>
            <w:right w:val="nil"/>
          </w:tcBorders>
        </w:tcPr>
        <w:p w14:paraId="308DB824" w14:textId="77777777" w:rsidR="00CA64FD" w:rsidRPr="00C23F22" w:rsidRDefault="00CA64FD" w:rsidP="00C23F22">
          <w:pPr>
            <w:keepNext/>
            <w:outlineLvl w:val="0"/>
            <w:rPr>
              <w:rFonts w:ascii="Calibri" w:hAnsi="Calibri"/>
              <w:bCs/>
              <w:sz w:val="20"/>
              <w:szCs w:val="20"/>
            </w:rPr>
          </w:pPr>
          <w:r>
            <w:rPr>
              <w:rFonts w:ascii="Calibri" w:hAnsi="Calibri"/>
              <w:sz w:val="20"/>
              <w:szCs w:val="20"/>
            </w:rPr>
            <w:t>N</w:t>
          </w:r>
          <w:r w:rsidRPr="00C645D8">
            <w:rPr>
              <w:rFonts w:ascii="Calibri" w:hAnsi="Calibri"/>
              <w:sz w:val="20"/>
              <w:szCs w:val="20"/>
            </w:rPr>
            <w:t>ewly Constructed Buildings and Additions</w:t>
          </w:r>
        </w:p>
      </w:tc>
      <w:tc>
        <w:tcPr>
          <w:tcW w:w="1123" w:type="pct"/>
          <w:tcBorders>
            <w:left w:val="nil"/>
          </w:tcBorders>
        </w:tcPr>
        <w:p w14:paraId="308DB825" w14:textId="3C06AE19" w:rsidR="00CA64FD" w:rsidRPr="00C23F22" w:rsidRDefault="00CA64FD" w:rsidP="00C23F22">
          <w:pPr>
            <w:keepNext/>
            <w:jc w:val="right"/>
            <w:outlineLvl w:val="0"/>
            <w:rPr>
              <w:rFonts w:ascii="Calibri" w:hAnsi="Calibri"/>
              <w:bCs/>
              <w:sz w:val="20"/>
              <w:szCs w:val="20"/>
            </w:rPr>
          </w:pPr>
          <w:r w:rsidRPr="00C23F22">
            <w:rPr>
              <w:rFonts w:ascii="Calibri" w:hAnsi="Calibri"/>
              <w:bCs/>
              <w:sz w:val="20"/>
              <w:szCs w:val="20"/>
            </w:rPr>
            <w:tab/>
            <w:t xml:space="preserve">(Page </w:t>
          </w:r>
          <w:r w:rsidRPr="00C23F22">
            <w:rPr>
              <w:rFonts w:ascii="Calibri" w:hAnsi="Calibri"/>
              <w:bCs/>
              <w:sz w:val="20"/>
              <w:szCs w:val="20"/>
            </w:rPr>
            <w:fldChar w:fldCharType="begin"/>
          </w:r>
          <w:r w:rsidRPr="00C23F22">
            <w:rPr>
              <w:rFonts w:ascii="Calibri" w:hAnsi="Calibri"/>
              <w:bCs/>
              <w:sz w:val="20"/>
              <w:szCs w:val="20"/>
            </w:rPr>
            <w:instrText xml:space="preserve"> PAGE   \* MERGEFORMAT </w:instrText>
          </w:r>
          <w:r w:rsidRPr="00C23F22">
            <w:rPr>
              <w:rFonts w:ascii="Calibri" w:hAnsi="Calibri"/>
              <w:bCs/>
              <w:sz w:val="20"/>
              <w:szCs w:val="20"/>
            </w:rPr>
            <w:fldChar w:fldCharType="separate"/>
          </w:r>
          <w:r w:rsidR="00FF4D56">
            <w:rPr>
              <w:rFonts w:ascii="Calibri" w:hAnsi="Calibri"/>
              <w:bCs/>
              <w:noProof/>
              <w:sz w:val="20"/>
              <w:szCs w:val="20"/>
            </w:rPr>
            <w:t>4</w:t>
          </w:r>
          <w:r w:rsidRPr="00C23F22">
            <w:rPr>
              <w:rFonts w:ascii="Calibri" w:hAnsi="Calibri"/>
              <w:bCs/>
              <w:sz w:val="20"/>
              <w:szCs w:val="20"/>
            </w:rPr>
            <w:fldChar w:fldCharType="end"/>
          </w:r>
          <w:r w:rsidRPr="00C23F22">
            <w:rPr>
              <w:rFonts w:ascii="Calibri" w:hAnsi="Calibri"/>
              <w:bCs/>
              <w:sz w:val="20"/>
              <w:szCs w:val="20"/>
            </w:rPr>
            <w:t xml:space="preserve"> of </w:t>
          </w:r>
          <w:r>
            <w:rPr>
              <w:rFonts w:ascii="Calibri" w:hAnsi="Calibri"/>
              <w:bCs/>
              <w:noProof/>
              <w:sz w:val="20"/>
              <w:szCs w:val="20"/>
            </w:rPr>
            <w:fldChar w:fldCharType="begin"/>
          </w:r>
          <w:r>
            <w:rPr>
              <w:rFonts w:ascii="Calibri" w:hAnsi="Calibri"/>
              <w:bCs/>
              <w:noProof/>
              <w:sz w:val="20"/>
              <w:szCs w:val="20"/>
            </w:rPr>
            <w:instrText xml:space="preserve"> SECTIONPAGES   \* MERGEFORMAT </w:instrText>
          </w:r>
          <w:r>
            <w:rPr>
              <w:rFonts w:ascii="Calibri" w:hAnsi="Calibri"/>
              <w:bCs/>
              <w:noProof/>
              <w:sz w:val="20"/>
              <w:szCs w:val="20"/>
            </w:rPr>
            <w:fldChar w:fldCharType="separate"/>
          </w:r>
          <w:r w:rsidR="00FF4D56">
            <w:rPr>
              <w:rFonts w:ascii="Calibri" w:hAnsi="Calibri"/>
              <w:bCs/>
              <w:noProof/>
              <w:sz w:val="20"/>
              <w:szCs w:val="20"/>
            </w:rPr>
            <w:t>18</w:t>
          </w:r>
          <w:r>
            <w:rPr>
              <w:rFonts w:ascii="Calibri" w:hAnsi="Calibri"/>
              <w:bCs/>
              <w:noProof/>
              <w:sz w:val="20"/>
              <w:szCs w:val="20"/>
            </w:rPr>
            <w:fldChar w:fldCharType="end"/>
          </w:r>
          <w:r w:rsidRPr="00C23F22">
            <w:rPr>
              <w:rFonts w:ascii="Calibri" w:hAnsi="Calibri"/>
              <w:bCs/>
              <w:sz w:val="20"/>
              <w:szCs w:val="20"/>
            </w:rPr>
            <w:t>)</w:t>
          </w:r>
        </w:p>
      </w:tc>
    </w:tr>
  </w:tbl>
  <w:p w14:paraId="308DB827" w14:textId="77777777" w:rsidR="00CA64FD" w:rsidRPr="004358FA" w:rsidRDefault="00CA64FD">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2155"/>
    <w:multiLevelType w:val="hybridMultilevel"/>
    <w:tmpl w:val="CC660CE8"/>
    <w:lvl w:ilvl="0" w:tplc="BC302C58">
      <w:start w:val="1"/>
      <w:numFmt w:val="upperLetter"/>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D267DE"/>
    <w:multiLevelType w:val="hybridMultilevel"/>
    <w:tmpl w:val="4B9CFF28"/>
    <w:lvl w:ilvl="0" w:tplc="BC94F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510E3"/>
    <w:multiLevelType w:val="hybridMultilevel"/>
    <w:tmpl w:val="3A5C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04BE3"/>
    <w:multiLevelType w:val="hybridMultilevel"/>
    <w:tmpl w:val="137AB458"/>
    <w:lvl w:ilvl="0" w:tplc="04090015">
      <w:start w:val="1"/>
      <w:numFmt w:val="upperLetter"/>
      <w:lvlText w:val="%1."/>
      <w:lvlJc w:val="left"/>
      <w:pPr>
        <w:ind w:left="2520" w:hanging="360"/>
      </w:pPr>
      <w:rPr>
        <w:rFonts w:hint="default"/>
        <w:sz w:val="20"/>
        <w:szCs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75E3E"/>
    <w:multiLevelType w:val="hybridMultilevel"/>
    <w:tmpl w:val="531A5C04"/>
    <w:lvl w:ilvl="0" w:tplc="5C861D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D604E"/>
    <w:multiLevelType w:val="hybridMultilevel"/>
    <w:tmpl w:val="9D3A663C"/>
    <w:lvl w:ilvl="0" w:tplc="0409000F">
      <w:start w:val="1"/>
      <w:numFmt w:val="decimal"/>
      <w:lvlText w:val="%1."/>
      <w:lvlJc w:val="left"/>
      <w:pPr>
        <w:ind w:left="1260" w:hanging="360"/>
      </w:pPr>
    </w:lvl>
    <w:lvl w:ilvl="1" w:tplc="04090015">
      <w:start w:val="1"/>
      <w:numFmt w:val="upperLetter"/>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7E573B"/>
    <w:multiLevelType w:val="hybridMultilevel"/>
    <w:tmpl w:val="5BE866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903CE"/>
    <w:multiLevelType w:val="hybridMultilevel"/>
    <w:tmpl w:val="969AFEC4"/>
    <w:lvl w:ilvl="0" w:tplc="0409000F">
      <w:start w:val="1"/>
      <w:numFmt w:val="decimal"/>
      <w:lvlText w:val="%1."/>
      <w:lvlJc w:val="left"/>
      <w:pPr>
        <w:ind w:left="1260" w:hanging="360"/>
      </w:pPr>
    </w:lvl>
    <w:lvl w:ilvl="1" w:tplc="BC302C58">
      <w:start w:val="1"/>
      <w:numFmt w:val="upperLetter"/>
      <w:lvlText w:val="%2."/>
      <w:lvlJc w:val="left"/>
      <w:pPr>
        <w:ind w:left="1800" w:hanging="360"/>
      </w:pPr>
      <w:rPr>
        <w:rFonts w:asciiTheme="minorHAnsi" w:hAnsiTheme="minorHAns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FB1C45"/>
    <w:multiLevelType w:val="hybridMultilevel"/>
    <w:tmpl w:val="5F4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F77A4"/>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C3929"/>
    <w:multiLevelType w:val="hybridMultilevel"/>
    <w:tmpl w:val="A6DCB16E"/>
    <w:lvl w:ilvl="0" w:tplc="4A9C8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26583C"/>
    <w:multiLevelType w:val="hybridMultilevel"/>
    <w:tmpl w:val="5936002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4" w15:restartNumberingAfterBreak="0">
    <w:nsid w:val="259D234E"/>
    <w:multiLevelType w:val="hybridMultilevel"/>
    <w:tmpl w:val="CE5E7490"/>
    <w:lvl w:ilvl="0" w:tplc="A100F39A">
      <w:start w:val="1"/>
      <w:numFmt w:val="decimal"/>
      <w:lvlText w:val="%1."/>
      <w:lvlJc w:val="left"/>
      <w:pPr>
        <w:ind w:left="720" w:hanging="360"/>
      </w:pPr>
      <w:rPr>
        <w:rFonts w:hint="default"/>
        <w:b w:val="0"/>
        <w:sz w:val="20"/>
        <w:szCs w:val="20"/>
      </w:rPr>
    </w:lvl>
    <w:lvl w:ilvl="1" w:tplc="ADEA64B2">
      <w:start w:val="1"/>
      <w:numFmt w:val="decimal"/>
      <w:lvlText w:val="%2."/>
      <w:lvlJc w:val="left"/>
      <w:pPr>
        <w:ind w:left="1440" w:hanging="360"/>
      </w:pPr>
      <w:rPr>
        <w:rFonts w:hint="default"/>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096752"/>
    <w:multiLevelType w:val="hybridMultilevel"/>
    <w:tmpl w:val="AB08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6570F2"/>
    <w:multiLevelType w:val="hybridMultilevel"/>
    <w:tmpl w:val="CF4AC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7E4F30"/>
    <w:multiLevelType w:val="hybridMultilevel"/>
    <w:tmpl w:val="58B2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D6DA5"/>
    <w:multiLevelType w:val="hybridMultilevel"/>
    <w:tmpl w:val="31142364"/>
    <w:lvl w:ilvl="0" w:tplc="2160A6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61372C"/>
    <w:multiLevelType w:val="hybridMultilevel"/>
    <w:tmpl w:val="A82E76AE"/>
    <w:lvl w:ilvl="0" w:tplc="2182F7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2047C5"/>
    <w:multiLevelType w:val="hybridMultilevel"/>
    <w:tmpl w:val="0802A268"/>
    <w:lvl w:ilvl="0" w:tplc="1ECA7D80">
      <w:start w:val="1"/>
      <w:numFmt w:val="decimal"/>
      <w:lvlText w:val="%1."/>
      <w:lvlJc w:val="left"/>
      <w:pPr>
        <w:ind w:left="1080" w:hanging="360"/>
      </w:pPr>
      <w:rPr>
        <w:rFonts w:hint="default"/>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314FE0"/>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6D51A0"/>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D04525"/>
    <w:multiLevelType w:val="hybridMultilevel"/>
    <w:tmpl w:val="AA10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1D0B44"/>
    <w:multiLevelType w:val="hybridMultilevel"/>
    <w:tmpl w:val="62A24714"/>
    <w:lvl w:ilvl="0" w:tplc="7E48EDFC">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493926"/>
    <w:multiLevelType w:val="hybridMultilevel"/>
    <w:tmpl w:val="3C0018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BB740C"/>
    <w:multiLevelType w:val="hybridMultilevel"/>
    <w:tmpl w:val="6F92B7F2"/>
    <w:lvl w:ilvl="0" w:tplc="5542223C">
      <w:start w:val="1"/>
      <w:numFmt w:val="decimal"/>
      <w:lvlText w:val="%1."/>
      <w:lvlJc w:val="left"/>
      <w:pPr>
        <w:ind w:left="720" w:hanging="360"/>
      </w:pPr>
      <w:rPr>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052E62"/>
    <w:multiLevelType w:val="hybridMultilevel"/>
    <w:tmpl w:val="18F02B44"/>
    <w:lvl w:ilvl="0" w:tplc="BFB07AE8">
      <w:start w:val="3"/>
      <w:numFmt w:val="decimal"/>
      <w:lvlText w:val="%1."/>
      <w:lvlJc w:val="left"/>
      <w:pPr>
        <w:ind w:left="720" w:hanging="360"/>
      </w:pPr>
      <w:rPr>
        <w:rFonts w:hint="default"/>
        <w:b w:val="0"/>
        <w:sz w:val="20"/>
        <w:szCs w:val="20"/>
      </w:rPr>
    </w:lvl>
    <w:lvl w:ilvl="1" w:tplc="04090019">
      <w:start w:val="1"/>
      <w:numFmt w:val="lowerLetter"/>
      <w:lvlText w:val="%2."/>
      <w:lvlJc w:val="left"/>
      <w:pPr>
        <w:ind w:left="1800" w:hanging="360"/>
      </w:pPr>
    </w:lvl>
    <w:lvl w:ilvl="2" w:tplc="19FADBEA">
      <w:start w:val="2"/>
      <w:numFmt w:val="decimal"/>
      <w:lvlText w:val="(%3)"/>
      <w:lvlJc w:val="left"/>
      <w:pPr>
        <w:ind w:left="2700" w:hanging="360"/>
      </w:pPr>
      <w:rPr>
        <w:rFonts w:ascii="Calibri"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9314BC6"/>
    <w:multiLevelType w:val="hybridMultilevel"/>
    <w:tmpl w:val="7CEE4820"/>
    <w:lvl w:ilvl="0" w:tplc="485EB1B0">
      <w:start w:val="1"/>
      <w:numFmt w:val="decimal"/>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05223C"/>
    <w:multiLevelType w:val="hybridMultilevel"/>
    <w:tmpl w:val="19F67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6019EA"/>
    <w:multiLevelType w:val="hybridMultilevel"/>
    <w:tmpl w:val="C430E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C4904BC"/>
    <w:multiLevelType w:val="hybridMultilevel"/>
    <w:tmpl w:val="9272BD92"/>
    <w:lvl w:ilvl="0" w:tplc="4288E99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9E1D6D"/>
    <w:multiLevelType w:val="hybridMultilevel"/>
    <w:tmpl w:val="0EEA826A"/>
    <w:lvl w:ilvl="0" w:tplc="ADEA64B2">
      <w:start w:val="1"/>
      <w:numFmt w:val="decimal"/>
      <w:lvlText w:val="%1."/>
      <w:lvlJc w:val="left"/>
      <w:pPr>
        <w:ind w:left="2520" w:hanging="360"/>
      </w:pPr>
      <w:rPr>
        <w:rFonts w:hint="default"/>
        <w:sz w:val="20"/>
        <w:szCs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414C5278"/>
    <w:multiLevelType w:val="hybridMultilevel"/>
    <w:tmpl w:val="2C9CC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896FF9"/>
    <w:multiLevelType w:val="hybridMultilevel"/>
    <w:tmpl w:val="062E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310672"/>
    <w:multiLevelType w:val="hybridMultilevel"/>
    <w:tmpl w:val="83CED86C"/>
    <w:lvl w:ilvl="0" w:tplc="5F5CD87A">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6C53E4"/>
    <w:multiLevelType w:val="hybridMultilevel"/>
    <w:tmpl w:val="63588360"/>
    <w:lvl w:ilvl="0" w:tplc="0409000F">
      <w:start w:val="1"/>
      <w:numFmt w:val="decimal"/>
      <w:lvlText w:val="%1."/>
      <w:lvlJc w:val="left"/>
      <w:pPr>
        <w:ind w:left="1260" w:hanging="360"/>
      </w:pPr>
    </w:lvl>
    <w:lvl w:ilvl="1" w:tplc="485EB1B0">
      <w:start w:val="1"/>
      <w:numFmt w:val="decimal"/>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8D30A3E"/>
    <w:multiLevelType w:val="hybridMultilevel"/>
    <w:tmpl w:val="5B6A4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9" w15:restartNumberingAfterBreak="0">
    <w:nsid w:val="4DDA795A"/>
    <w:multiLevelType w:val="hybridMultilevel"/>
    <w:tmpl w:val="2AC669A4"/>
    <w:lvl w:ilvl="0" w:tplc="5A6091BA">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E060729"/>
    <w:multiLevelType w:val="hybridMultilevel"/>
    <w:tmpl w:val="BA34F696"/>
    <w:lvl w:ilvl="0" w:tplc="4B580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B50799"/>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7F429E"/>
    <w:multiLevelType w:val="hybridMultilevel"/>
    <w:tmpl w:val="C0FC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001B9B"/>
    <w:multiLevelType w:val="hybridMultilevel"/>
    <w:tmpl w:val="74DCBDC8"/>
    <w:lvl w:ilvl="0" w:tplc="7B90D1B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2826FE"/>
    <w:multiLevelType w:val="hybridMultilevel"/>
    <w:tmpl w:val="ECEEE9A0"/>
    <w:lvl w:ilvl="0" w:tplc="1ECA7D80">
      <w:start w:val="1"/>
      <w:numFmt w:val="decimal"/>
      <w:lvlText w:val="%1."/>
      <w:lvlJc w:val="left"/>
      <w:pPr>
        <w:ind w:left="720" w:hanging="360"/>
      </w:pPr>
      <w:rPr>
        <w:rFont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C203C8"/>
    <w:multiLevelType w:val="hybridMultilevel"/>
    <w:tmpl w:val="7BE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3C321E"/>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EAD6F8D"/>
    <w:multiLevelType w:val="hybridMultilevel"/>
    <w:tmpl w:val="7ABE2FF6"/>
    <w:lvl w:ilvl="0" w:tplc="4022AA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EC44427"/>
    <w:multiLevelType w:val="hybridMultilevel"/>
    <w:tmpl w:val="B6EC2230"/>
    <w:lvl w:ilvl="0" w:tplc="04090015">
      <w:start w:val="1"/>
      <w:numFmt w:val="upperLetter"/>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5B7EA5"/>
    <w:multiLevelType w:val="hybridMultilevel"/>
    <w:tmpl w:val="C2E0C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1B414B1"/>
    <w:multiLevelType w:val="hybridMultilevel"/>
    <w:tmpl w:val="A768C84E"/>
    <w:lvl w:ilvl="0" w:tplc="7DEE71A8">
      <w:start w:val="1"/>
      <w:numFmt w:val="upp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52" w15:restartNumberingAfterBreak="0">
    <w:nsid w:val="628432CC"/>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57B6725"/>
    <w:multiLevelType w:val="hybridMultilevel"/>
    <w:tmpl w:val="3372E524"/>
    <w:lvl w:ilvl="0" w:tplc="20D885E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182E9B"/>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ED4A9C"/>
    <w:multiLevelType w:val="hybridMultilevel"/>
    <w:tmpl w:val="1A9EA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FE74786"/>
    <w:multiLevelType w:val="hybridMultilevel"/>
    <w:tmpl w:val="4304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0BE049F"/>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B3375C"/>
    <w:multiLevelType w:val="hybridMultilevel"/>
    <w:tmpl w:val="33720DBA"/>
    <w:lvl w:ilvl="0" w:tplc="BC302C58">
      <w:start w:val="1"/>
      <w:numFmt w:val="upperLetter"/>
      <w:lvlText w:val="%1."/>
      <w:lvlJc w:val="left"/>
      <w:pPr>
        <w:ind w:left="1590" w:hanging="360"/>
      </w:pPr>
      <w:rPr>
        <w:rFonts w:asciiTheme="minorHAnsi" w:hAnsiTheme="minorHAnsi"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59" w15:restartNumberingAfterBreak="0">
    <w:nsid w:val="753E247D"/>
    <w:multiLevelType w:val="hybridMultilevel"/>
    <w:tmpl w:val="F32A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7B650FA"/>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AD568C"/>
    <w:multiLevelType w:val="hybridMultilevel"/>
    <w:tmpl w:val="A692B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C45557"/>
    <w:multiLevelType w:val="hybridMultilevel"/>
    <w:tmpl w:val="C4186318"/>
    <w:lvl w:ilvl="0" w:tplc="304AF15A">
      <w:start w:val="1"/>
      <w:numFmt w:val="upperLetter"/>
      <w:lvlText w:val="%1."/>
      <w:lvlJc w:val="left"/>
      <w:pPr>
        <w:ind w:left="36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54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31"/>
  </w:num>
  <w:num w:numId="3">
    <w:abstractNumId w:val="44"/>
  </w:num>
  <w:num w:numId="4">
    <w:abstractNumId w:val="45"/>
  </w:num>
  <w:num w:numId="5">
    <w:abstractNumId w:val="5"/>
  </w:num>
  <w:num w:numId="6">
    <w:abstractNumId w:val="37"/>
  </w:num>
  <w:num w:numId="7">
    <w:abstractNumId w:val="14"/>
  </w:num>
  <w:num w:numId="8">
    <w:abstractNumId w:val="19"/>
  </w:num>
  <w:num w:numId="9">
    <w:abstractNumId w:val="8"/>
  </w:num>
  <w:num w:numId="10">
    <w:abstractNumId w:val="9"/>
  </w:num>
  <w:num w:numId="11">
    <w:abstractNumId w:val="33"/>
  </w:num>
  <w:num w:numId="12">
    <w:abstractNumId w:val="25"/>
  </w:num>
  <w:num w:numId="13">
    <w:abstractNumId w:val="59"/>
  </w:num>
  <w:num w:numId="14">
    <w:abstractNumId w:val="50"/>
  </w:num>
  <w:num w:numId="15">
    <w:abstractNumId w:val="30"/>
  </w:num>
  <w:num w:numId="16">
    <w:abstractNumId w:val="48"/>
  </w:num>
  <w:num w:numId="17">
    <w:abstractNumId w:val="1"/>
  </w:num>
  <w:num w:numId="18">
    <w:abstractNumId w:val="38"/>
  </w:num>
  <w:num w:numId="19">
    <w:abstractNumId w:val="26"/>
  </w:num>
  <w:num w:numId="20">
    <w:abstractNumId w:val="6"/>
  </w:num>
  <w:num w:numId="21">
    <w:abstractNumId w:val="43"/>
  </w:num>
  <w:num w:numId="22">
    <w:abstractNumId w:val="15"/>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5"/>
  </w:num>
  <w:num w:numId="25">
    <w:abstractNumId w:val="23"/>
  </w:num>
  <w:num w:numId="26">
    <w:abstractNumId w:val="29"/>
  </w:num>
  <w:num w:numId="27">
    <w:abstractNumId w:val="46"/>
  </w:num>
  <w:num w:numId="28">
    <w:abstractNumId w:val="41"/>
  </w:num>
  <w:num w:numId="29">
    <w:abstractNumId w:val="56"/>
  </w:num>
  <w:num w:numId="30">
    <w:abstractNumId w:val="3"/>
  </w:num>
  <w:num w:numId="31">
    <w:abstractNumId w:val="51"/>
  </w:num>
  <w:num w:numId="32">
    <w:abstractNumId w:val="42"/>
  </w:num>
  <w:num w:numId="33">
    <w:abstractNumId w:val="27"/>
  </w:num>
  <w:num w:numId="34">
    <w:abstractNumId w:val="32"/>
  </w:num>
  <w:num w:numId="35">
    <w:abstractNumId w:val="36"/>
  </w:num>
  <w:num w:numId="36">
    <w:abstractNumId w:val="28"/>
  </w:num>
  <w:num w:numId="37">
    <w:abstractNumId w:val="40"/>
  </w:num>
  <w:num w:numId="38">
    <w:abstractNumId w:val="52"/>
  </w:num>
  <w:num w:numId="39">
    <w:abstractNumId w:val="22"/>
  </w:num>
  <w:num w:numId="40">
    <w:abstractNumId w:val="12"/>
  </w:num>
  <w:num w:numId="41">
    <w:abstractNumId w:val="34"/>
  </w:num>
  <w:num w:numId="42">
    <w:abstractNumId w:val="10"/>
  </w:num>
  <w:num w:numId="43">
    <w:abstractNumId w:val="2"/>
  </w:num>
  <w:num w:numId="44">
    <w:abstractNumId w:val="62"/>
  </w:num>
  <w:num w:numId="45">
    <w:abstractNumId w:val="18"/>
  </w:num>
  <w:num w:numId="46">
    <w:abstractNumId w:val="57"/>
  </w:num>
  <w:num w:numId="47">
    <w:abstractNumId w:val="17"/>
  </w:num>
  <w:num w:numId="48">
    <w:abstractNumId w:val="13"/>
  </w:num>
  <w:num w:numId="49">
    <w:abstractNumId w:val="11"/>
  </w:num>
  <w:num w:numId="50">
    <w:abstractNumId w:val="61"/>
  </w:num>
  <w:num w:numId="51">
    <w:abstractNumId w:val="4"/>
  </w:num>
  <w:num w:numId="52">
    <w:abstractNumId w:val="7"/>
  </w:num>
  <w:num w:numId="53">
    <w:abstractNumId w:val="49"/>
  </w:num>
  <w:num w:numId="54">
    <w:abstractNumId w:val="24"/>
  </w:num>
  <w:num w:numId="55">
    <w:abstractNumId w:val="21"/>
  </w:num>
  <w:num w:numId="56">
    <w:abstractNumId w:val="47"/>
  </w:num>
  <w:num w:numId="57">
    <w:abstractNumId w:val="54"/>
  </w:num>
  <w:num w:numId="58">
    <w:abstractNumId w:val="60"/>
  </w:num>
  <w:num w:numId="59">
    <w:abstractNumId w:val="58"/>
  </w:num>
  <w:num w:numId="60">
    <w:abstractNumId w:val="0"/>
  </w:num>
  <w:num w:numId="61">
    <w:abstractNumId w:val="16"/>
  </w:num>
  <w:num w:numId="62">
    <w:abstractNumId w:val="20"/>
  </w:num>
  <w:num w:numId="63">
    <w:abstractNumId w:val="53"/>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alexis.markstrum@energy.ca.gov::e6e55ac6-69d0-40ac-bbd2-3f40141a0771"/>
  </w15:person>
  <w15:person w15:author="Alexis Smith">
    <w15:presenceInfo w15:providerId="None" w15:userId="Alexis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20"/>
  <w:displayHorizont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3237"/>
    <w:rsid w:val="0000365F"/>
    <w:rsid w:val="00003F3B"/>
    <w:rsid w:val="00003F88"/>
    <w:rsid w:val="00006CB2"/>
    <w:rsid w:val="00007822"/>
    <w:rsid w:val="00007E41"/>
    <w:rsid w:val="00007E66"/>
    <w:rsid w:val="0001021E"/>
    <w:rsid w:val="000106CE"/>
    <w:rsid w:val="00011DE3"/>
    <w:rsid w:val="00011FBA"/>
    <w:rsid w:val="000136B7"/>
    <w:rsid w:val="0001376D"/>
    <w:rsid w:val="00013BE8"/>
    <w:rsid w:val="000140D6"/>
    <w:rsid w:val="00015988"/>
    <w:rsid w:val="00015C26"/>
    <w:rsid w:val="00016383"/>
    <w:rsid w:val="00016821"/>
    <w:rsid w:val="00016A8C"/>
    <w:rsid w:val="00017C9B"/>
    <w:rsid w:val="00020102"/>
    <w:rsid w:val="00020561"/>
    <w:rsid w:val="0002099F"/>
    <w:rsid w:val="00020A5D"/>
    <w:rsid w:val="00020C3C"/>
    <w:rsid w:val="00021015"/>
    <w:rsid w:val="00021D79"/>
    <w:rsid w:val="00021E42"/>
    <w:rsid w:val="00022818"/>
    <w:rsid w:val="0002364F"/>
    <w:rsid w:val="00023AF8"/>
    <w:rsid w:val="00023E60"/>
    <w:rsid w:val="0002430A"/>
    <w:rsid w:val="00024CAE"/>
    <w:rsid w:val="0002630E"/>
    <w:rsid w:val="0002650A"/>
    <w:rsid w:val="00026FDC"/>
    <w:rsid w:val="0002735A"/>
    <w:rsid w:val="000278EE"/>
    <w:rsid w:val="00027B68"/>
    <w:rsid w:val="00027CC8"/>
    <w:rsid w:val="00031B81"/>
    <w:rsid w:val="00031C12"/>
    <w:rsid w:val="0003204A"/>
    <w:rsid w:val="000328A2"/>
    <w:rsid w:val="00032BD5"/>
    <w:rsid w:val="000330FB"/>
    <w:rsid w:val="000333A2"/>
    <w:rsid w:val="00033D21"/>
    <w:rsid w:val="00033DA6"/>
    <w:rsid w:val="00033FD8"/>
    <w:rsid w:val="000364DC"/>
    <w:rsid w:val="00036637"/>
    <w:rsid w:val="00036E07"/>
    <w:rsid w:val="00037592"/>
    <w:rsid w:val="00037F21"/>
    <w:rsid w:val="000424D9"/>
    <w:rsid w:val="00046C92"/>
    <w:rsid w:val="00050B88"/>
    <w:rsid w:val="00053DC3"/>
    <w:rsid w:val="00054AFD"/>
    <w:rsid w:val="00055076"/>
    <w:rsid w:val="00055888"/>
    <w:rsid w:val="00055C51"/>
    <w:rsid w:val="00055F5C"/>
    <w:rsid w:val="00056327"/>
    <w:rsid w:val="000567EC"/>
    <w:rsid w:val="0005733B"/>
    <w:rsid w:val="00057B45"/>
    <w:rsid w:val="000603CC"/>
    <w:rsid w:val="0006047B"/>
    <w:rsid w:val="00060887"/>
    <w:rsid w:val="00060D8C"/>
    <w:rsid w:val="00060F1B"/>
    <w:rsid w:val="0006144A"/>
    <w:rsid w:val="00061D5E"/>
    <w:rsid w:val="000623B5"/>
    <w:rsid w:val="000635C7"/>
    <w:rsid w:val="0006381C"/>
    <w:rsid w:val="000641BB"/>
    <w:rsid w:val="00064CEE"/>
    <w:rsid w:val="00065005"/>
    <w:rsid w:val="00065F48"/>
    <w:rsid w:val="00066AC4"/>
    <w:rsid w:val="00066EAB"/>
    <w:rsid w:val="000673ED"/>
    <w:rsid w:val="00067C38"/>
    <w:rsid w:val="000719BD"/>
    <w:rsid w:val="00072C83"/>
    <w:rsid w:val="00073DF6"/>
    <w:rsid w:val="00074971"/>
    <w:rsid w:val="00074E89"/>
    <w:rsid w:val="000756F4"/>
    <w:rsid w:val="00075714"/>
    <w:rsid w:val="000759BF"/>
    <w:rsid w:val="000763E7"/>
    <w:rsid w:val="000770B1"/>
    <w:rsid w:val="00077ACC"/>
    <w:rsid w:val="0008161F"/>
    <w:rsid w:val="000818B3"/>
    <w:rsid w:val="00081B10"/>
    <w:rsid w:val="00082EC6"/>
    <w:rsid w:val="00083508"/>
    <w:rsid w:val="00084F80"/>
    <w:rsid w:val="000853A3"/>
    <w:rsid w:val="00085ABC"/>
    <w:rsid w:val="00087DB1"/>
    <w:rsid w:val="00090213"/>
    <w:rsid w:val="00090C86"/>
    <w:rsid w:val="00091266"/>
    <w:rsid w:val="00092508"/>
    <w:rsid w:val="0009324D"/>
    <w:rsid w:val="000935B0"/>
    <w:rsid w:val="00093BBC"/>
    <w:rsid w:val="00093CCE"/>
    <w:rsid w:val="0009415E"/>
    <w:rsid w:val="00094AC3"/>
    <w:rsid w:val="0009570C"/>
    <w:rsid w:val="0009764B"/>
    <w:rsid w:val="00097958"/>
    <w:rsid w:val="000A0694"/>
    <w:rsid w:val="000A26AC"/>
    <w:rsid w:val="000A2C0B"/>
    <w:rsid w:val="000A2C24"/>
    <w:rsid w:val="000A2C53"/>
    <w:rsid w:val="000A3A31"/>
    <w:rsid w:val="000A436A"/>
    <w:rsid w:val="000A43E8"/>
    <w:rsid w:val="000A464D"/>
    <w:rsid w:val="000A598B"/>
    <w:rsid w:val="000A5FE7"/>
    <w:rsid w:val="000A7630"/>
    <w:rsid w:val="000A7D87"/>
    <w:rsid w:val="000B0B47"/>
    <w:rsid w:val="000B178E"/>
    <w:rsid w:val="000B1C35"/>
    <w:rsid w:val="000B226C"/>
    <w:rsid w:val="000B2827"/>
    <w:rsid w:val="000B3ABA"/>
    <w:rsid w:val="000B53C5"/>
    <w:rsid w:val="000B5D58"/>
    <w:rsid w:val="000B62A7"/>
    <w:rsid w:val="000B6C45"/>
    <w:rsid w:val="000B70AA"/>
    <w:rsid w:val="000B71BA"/>
    <w:rsid w:val="000C00FD"/>
    <w:rsid w:val="000C045A"/>
    <w:rsid w:val="000C16FE"/>
    <w:rsid w:val="000C19F1"/>
    <w:rsid w:val="000C1EFF"/>
    <w:rsid w:val="000C262E"/>
    <w:rsid w:val="000C3B04"/>
    <w:rsid w:val="000C413C"/>
    <w:rsid w:val="000C4330"/>
    <w:rsid w:val="000C4332"/>
    <w:rsid w:val="000C5480"/>
    <w:rsid w:val="000C5647"/>
    <w:rsid w:val="000C6003"/>
    <w:rsid w:val="000C60F3"/>
    <w:rsid w:val="000C643F"/>
    <w:rsid w:val="000C6808"/>
    <w:rsid w:val="000C6F06"/>
    <w:rsid w:val="000C7274"/>
    <w:rsid w:val="000D01AC"/>
    <w:rsid w:val="000D08D0"/>
    <w:rsid w:val="000D13CE"/>
    <w:rsid w:val="000D1C1B"/>
    <w:rsid w:val="000D1C8D"/>
    <w:rsid w:val="000D24D3"/>
    <w:rsid w:val="000D3A7F"/>
    <w:rsid w:val="000D3BC5"/>
    <w:rsid w:val="000D415F"/>
    <w:rsid w:val="000D4585"/>
    <w:rsid w:val="000D5015"/>
    <w:rsid w:val="000D50D2"/>
    <w:rsid w:val="000D55B8"/>
    <w:rsid w:val="000D5DFB"/>
    <w:rsid w:val="000D6B22"/>
    <w:rsid w:val="000D7874"/>
    <w:rsid w:val="000D7A85"/>
    <w:rsid w:val="000E1448"/>
    <w:rsid w:val="000E1AE9"/>
    <w:rsid w:val="000E1C50"/>
    <w:rsid w:val="000E263A"/>
    <w:rsid w:val="000E4603"/>
    <w:rsid w:val="000E4D60"/>
    <w:rsid w:val="000E4FAF"/>
    <w:rsid w:val="000E52BA"/>
    <w:rsid w:val="000E692D"/>
    <w:rsid w:val="000E6C93"/>
    <w:rsid w:val="000E71E7"/>
    <w:rsid w:val="000F1694"/>
    <w:rsid w:val="000F2202"/>
    <w:rsid w:val="000F5356"/>
    <w:rsid w:val="000F56FC"/>
    <w:rsid w:val="000F6449"/>
    <w:rsid w:val="000F6EC5"/>
    <w:rsid w:val="001000FB"/>
    <w:rsid w:val="00100D62"/>
    <w:rsid w:val="0010129B"/>
    <w:rsid w:val="00101C07"/>
    <w:rsid w:val="00101C4A"/>
    <w:rsid w:val="00102A84"/>
    <w:rsid w:val="0010307C"/>
    <w:rsid w:val="001032AA"/>
    <w:rsid w:val="00104C6C"/>
    <w:rsid w:val="00105458"/>
    <w:rsid w:val="00106D44"/>
    <w:rsid w:val="00106FD4"/>
    <w:rsid w:val="0010798F"/>
    <w:rsid w:val="00107F4C"/>
    <w:rsid w:val="001105EE"/>
    <w:rsid w:val="00110B70"/>
    <w:rsid w:val="001113EC"/>
    <w:rsid w:val="0011149F"/>
    <w:rsid w:val="0011181E"/>
    <w:rsid w:val="0011312A"/>
    <w:rsid w:val="00114474"/>
    <w:rsid w:val="001144D7"/>
    <w:rsid w:val="001153B6"/>
    <w:rsid w:val="00115521"/>
    <w:rsid w:val="00115AF4"/>
    <w:rsid w:val="00115B0D"/>
    <w:rsid w:val="00115CFC"/>
    <w:rsid w:val="001162E7"/>
    <w:rsid w:val="00116600"/>
    <w:rsid w:val="0011782F"/>
    <w:rsid w:val="001213F7"/>
    <w:rsid w:val="0012199E"/>
    <w:rsid w:val="00122663"/>
    <w:rsid w:val="00122BBE"/>
    <w:rsid w:val="00124185"/>
    <w:rsid w:val="00125856"/>
    <w:rsid w:val="001272E6"/>
    <w:rsid w:val="001278C8"/>
    <w:rsid w:val="001279E2"/>
    <w:rsid w:val="00127E14"/>
    <w:rsid w:val="00130114"/>
    <w:rsid w:val="00130CE7"/>
    <w:rsid w:val="00130D3C"/>
    <w:rsid w:val="001321F3"/>
    <w:rsid w:val="001325C8"/>
    <w:rsid w:val="00133B55"/>
    <w:rsid w:val="001342F7"/>
    <w:rsid w:val="00134C81"/>
    <w:rsid w:val="00134F10"/>
    <w:rsid w:val="00135A1B"/>
    <w:rsid w:val="00135F88"/>
    <w:rsid w:val="00136B1E"/>
    <w:rsid w:val="00136BAD"/>
    <w:rsid w:val="00136D97"/>
    <w:rsid w:val="00136FF6"/>
    <w:rsid w:val="001402B1"/>
    <w:rsid w:val="001418F9"/>
    <w:rsid w:val="00142C39"/>
    <w:rsid w:val="00143372"/>
    <w:rsid w:val="001441E5"/>
    <w:rsid w:val="0014528B"/>
    <w:rsid w:val="00145A37"/>
    <w:rsid w:val="00146AEF"/>
    <w:rsid w:val="00146B10"/>
    <w:rsid w:val="0014717D"/>
    <w:rsid w:val="001471B0"/>
    <w:rsid w:val="00150B1F"/>
    <w:rsid w:val="0015131A"/>
    <w:rsid w:val="001517F1"/>
    <w:rsid w:val="00151D47"/>
    <w:rsid w:val="00153009"/>
    <w:rsid w:val="0015483A"/>
    <w:rsid w:val="00155B44"/>
    <w:rsid w:val="00155C80"/>
    <w:rsid w:val="00155CBF"/>
    <w:rsid w:val="00155DD0"/>
    <w:rsid w:val="001562D9"/>
    <w:rsid w:val="00156EE5"/>
    <w:rsid w:val="001571CD"/>
    <w:rsid w:val="001571DF"/>
    <w:rsid w:val="00160ADA"/>
    <w:rsid w:val="00161FDE"/>
    <w:rsid w:val="001625A6"/>
    <w:rsid w:val="0016302E"/>
    <w:rsid w:val="00164685"/>
    <w:rsid w:val="00164935"/>
    <w:rsid w:val="00165056"/>
    <w:rsid w:val="00166008"/>
    <w:rsid w:val="001662AF"/>
    <w:rsid w:val="0016652C"/>
    <w:rsid w:val="00166531"/>
    <w:rsid w:val="0016679A"/>
    <w:rsid w:val="001671F0"/>
    <w:rsid w:val="00167664"/>
    <w:rsid w:val="001705BC"/>
    <w:rsid w:val="00170C8F"/>
    <w:rsid w:val="00171026"/>
    <w:rsid w:val="001712D7"/>
    <w:rsid w:val="00171D9F"/>
    <w:rsid w:val="00171F8F"/>
    <w:rsid w:val="001732F4"/>
    <w:rsid w:val="0017357F"/>
    <w:rsid w:val="0017582B"/>
    <w:rsid w:val="001758BE"/>
    <w:rsid w:val="001766F7"/>
    <w:rsid w:val="00176897"/>
    <w:rsid w:val="001775D4"/>
    <w:rsid w:val="0017761C"/>
    <w:rsid w:val="001802BB"/>
    <w:rsid w:val="00180B03"/>
    <w:rsid w:val="00182E4A"/>
    <w:rsid w:val="0018347D"/>
    <w:rsid w:val="00184B7D"/>
    <w:rsid w:val="00184BAF"/>
    <w:rsid w:val="00184CF6"/>
    <w:rsid w:val="0018610C"/>
    <w:rsid w:val="00186BBF"/>
    <w:rsid w:val="001875EB"/>
    <w:rsid w:val="001913B1"/>
    <w:rsid w:val="001913B2"/>
    <w:rsid w:val="001925ED"/>
    <w:rsid w:val="00193206"/>
    <w:rsid w:val="0019320D"/>
    <w:rsid w:val="0019432B"/>
    <w:rsid w:val="00196375"/>
    <w:rsid w:val="00197191"/>
    <w:rsid w:val="00197F91"/>
    <w:rsid w:val="001A0338"/>
    <w:rsid w:val="001A0396"/>
    <w:rsid w:val="001A0C1C"/>
    <w:rsid w:val="001A0CBC"/>
    <w:rsid w:val="001A28D4"/>
    <w:rsid w:val="001A3ECC"/>
    <w:rsid w:val="001A4F2E"/>
    <w:rsid w:val="001A4F5F"/>
    <w:rsid w:val="001A658D"/>
    <w:rsid w:val="001A6D1E"/>
    <w:rsid w:val="001A6E9A"/>
    <w:rsid w:val="001A722C"/>
    <w:rsid w:val="001A7AD1"/>
    <w:rsid w:val="001B0826"/>
    <w:rsid w:val="001B1346"/>
    <w:rsid w:val="001B163D"/>
    <w:rsid w:val="001B19FB"/>
    <w:rsid w:val="001B218B"/>
    <w:rsid w:val="001B22F7"/>
    <w:rsid w:val="001B251B"/>
    <w:rsid w:val="001B2D9B"/>
    <w:rsid w:val="001B3765"/>
    <w:rsid w:val="001B3EB0"/>
    <w:rsid w:val="001B464E"/>
    <w:rsid w:val="001B4C9C"/>
    <w:rsid w:val="001B535F"/>
    <w:rsid w:val="001B66A5"/>
    <w:rsid w:val="001B7582"/>
    <w:rsid w:val="001B761B"/>
    <w:rsid w:val="001C0462"/>
    <w:rsid w:val="001C099B"/>
    <w:rsid w:val="001C1122"/>
    <w:rsid w:val="001C11C1"/>
    <w:rsid w:val="001C19C6"/>
    <w:rsid w:val="001C2A41"/>
    <w:rsid w:val="001C2BCE"/>
    <w:rsid w:val="001C39D8"/>
    <w:rsid w:val="001C4445"/>
    <w:rsid w:val="001C4DE7"/>
    <w:rsid w:val="001C7A44"/>
    <w:rsid w:val="001D03E0"/>
    <w:rsid w:val="001D1487"/>
    <w:rsid w:val="001D16B9"/>
    <w:rsid w:val="001D28DF"/>
    <w:rsid w:val="001D2CD5"/>
    <w:rsid w:val="001D2E6D"/>
    <w:rsid w:val="001D3459"/>
    <w:rsid w:val="001D3604"/>
    <w:rsid w:val="001D4C9C"/>
    <w:rsid w:val="001D720F"/>
    <w:rsid w:val="001E0252"/>
    <w:rsid w:val="001E13B8"/>
    <w:rsid w:val="001E153A"/>
    <w:rsid w:val="001E2BBC"/>
    <w:rsid w:val="001E4517"/>
    <w:rsid w:val="001E4798"/>
    <w:rsid w:val="001E4CF9"/>
    <w:rsid w:val="001E5963"/>
    <w:rsid w:val="001E5EAB"/>
    <w:rsid w:val="001E6F07"/>
    <w:rsid w:val="001E7898"/>
    <w:rsid w:val="001E7B5A"/>
    <w:rsid w:val="001E7D8E"/>
    <w:rsid w:val="001F06DF"/>
    <w:rsid w:val="001F119B"/>
    <w:rsid w:val="001F1349"/>
    <w:rsid w:val="001F2244"/>
    <w:rsid w:val="001F3026"/>
    <w:rsid w:val="001F3969"/>
    <w:rsid w:val="001F3E6F"/>
    <w:rsid w:val="001F4543"/>
    <w:rsid w:val="001F46D0"/>
    <w:rsid w:val="001F51A5"/>
    <w:rsid w:val="001F62B2"/>
    <w:rsid w:val="001F679F"/>
    <w:rsid w:val="001F6A53"/>
    <w:rsid w:val="001F76F6"/>
    <w:rsid w:val="001F7A37"/>
    <w:rsid w:val="0020064D"/>
    <w:rsid w:val="00200AEA"/>
    <w:rsid w:val="00200D94"/>
    <w:rsid w:val="00201936"/>
    <w:rsid w:val="00201E69"/>
    <w:rsid w:val="002023E8"/>
    <w:rsid w:val="0020261B"/>
    <w:rsid w:val="00202781"/>
    <w:rsid w:val="00202E61"/>
    <w:rsid w:val="002032C9"/>
    <w:rsid w:val="00203593"/>
    <w:rsid w:val="00204AF5"/>
    <w:rsid w:val="0020573B"/>
    <w:rsid w:val="002066E4"/>
    <w:rsid w:val="00206776"/>
    <w:rsid w:val="00207197"/>
    <w:rsid w:val="0020782D"/>
    <w:rsid w:val="00211B57"/>
    <w:rsid w:val="002120EC"/>
    <w:rsid w:val="00214071"/>
    <w:rsid w:val="002143D8"/>
    <w:rsid w:val="002153C6"/>
    <w:rsid w:val="002156F7"/>
    <w:rsid w:val="00215A59"/>
    <w:rsid w:val="00215F63"/>
    <w:rsid w:val="00216840"/>
    <w:rsid w:val="0021697E"/>
    <w:rsid w:val="00217236"/>
    <w:rsid w:val="002205A5"/>
    <w:rsid w:val="0022080A"/>
    <w:rsid w:val="002208A7"/>
    <w:rsid w:val="00220EC6"/>
    <w:rsid w:val="002211D9"/>
    <w:rsid w:val="00222008"/>
    <w:rsid w:val="002224DB"/>
    <w:rsid w:val="00222CE4"/>
    <w:rsid w:val="00222F7B"/>
    <w:rsid w:val="00223396"/>
    <w:rsid w:val="002239E8"/>
    <w:rsid w:val="00223D1C"/>
    <w:rsid w:val="00223D32"/>
    <w:rsid w:val="00224060"/>
    <w:rsid w:val="00224197"/>
    <w:rsid w:val="00224605"/>
    <w:rsid w:val="00224A1C"/>
    <w:rsid w:val="00224B1C"/>
    <w:rsid w:val="00225438"/>
    <w:rsid w:val="002266FE"/>
    <w:rsid w:val="00226DC5"/>
    <w:rsid w:val="002278C0"/>
    <w:rsid w:val="0023012A"/>
    <w:rsid w:val="002302E7"/>
    <w:rsid w:val="00230558"/>
    <w:rsid w:val="00233A5A"/>
    <w:rsid w:val="00234611"/>
    <w:rsid w:val="00234F3F"/>
    <w:rsid w:val="00236671"/>
    <w:rsid w:val="00240A7F"/>
    <w:rsid w:val="0024143D"/>
    <w:rsid w:val="002422FD"/>
    <w:rsid w:val="00243DEF"/>
    <w:rsid w:val="00244BE7"/>
    <w:rsid w:val="00245018"/>
    <w:rsid w:val="0024568D"/>
    <w:rsid w:val="0024586B"/>
    <w:rsid w:val="00247841"/>
    <w:rsid w:val="00247AA5"/>
    <w:rsid w:val="00250367"/>
    <w:rsid w:val="002510C0"/>
    <w:rsid w:val="00251A1A"/>
    <w:rsid w:val="00251E57"/>
    <w:rsid w:val="0025223A"/>
    <w:rsid w:val="00252403"/>
    <w:rsid w:val="00252603"/>
    <w:rsid w:val="00252D1D"/>
    <w:rsid w:val="00252ED1"/>
    <w:rsid w:val="00253113"/>
    <w:rsid w:val="00253151"/>
    <w:rsid w:val="00253AEC"/>
    <w:rsid w:val="00253CD4"/>
    <w:rsid w:val="00254AF6"/>
    <w:rsid w:val="0025538E"/>
    <w:rsid w:val="002554A7"/>
    <w:rsid w:val="00255C2C"/>
    <w:rsid w:val="00257068"/>
    <w:rsid w:val="002602E8"/>
    <w:rsid w:val="00260460"/>
    <w:rsid w:val="00260827"/>
    <w:rsid w:val="00260E70"/>
    <w:rsid w:val="00261F08"/>
    <w:rsid w:val="00261FB4"/>
    <w:rsid w:val="002620B3"/>
    <w:rsid w:val="00262A08"/>
    <w:rsid w:val="002630CB"/>
    <w:rsid w:val="0026361E"/>
    <w:rsid w:val="002642EE"/>
    <w:rsid w:val="00264706"/>
    <w:rsid w:val="00264813"/>
    <w:rsid w:val="002656E4"/>
    <w:rsid w:val="002662B4"/>
    <w:rsid w:val="00267B2D"/>
    <w:rsid w:val="0027046A"/>
    <w:rsid w:val="00270A17"/>
    <w:rsid w:val="00271D92"/>
    <w:rsid w:val="00272A73"/>
    <w:rsid w:val="0027347C"/>
    <w:rsid w:val="0027374D"/>
    <w:rsid w:val="00273F45"/>
    <w:rsid w:val="00274609"/>
    <w:rsid w:val="00275E04"/>
    <w:rsid w:val="00275F67"/>
    <w:rsid w:val="002772C1"/>
    <w:rsid w:val="0027753D"/>
    <w:rsid w:val="00280481"/>
    <w:rsid w:val="0028096F"/>
    <w:rsid w:val="00280A86"/>
    <w:rsid w:val="0028140F"/>
    <w:rsid w:val="00281749"/>
    <w:rsid w:val="0028368F"/>
    <w:rsid w:val="00284004"/>
    <w:rsid w:val="00284060"/>
    <w:rsid w:val="002859BD"/>
    <w:rsid w:val="002865C8"/>
    <w:rsid w:val="00286FA2"/>
    <w:rsid w:val="00291229"/>
    <w:rsid w:val="00291C26"/>
    <w:rsid w:val="00292A62"/>
    <w:rsid w:val="00292F3F"/>
    <w:rsid w:val="00293365"/>
    <w:rsid w:val="00294564"/>
    <w:rsid w:val="00294E08"/>
    <w:rsid w:val="00295F42"/>
    <w:rsid w:val="00296E22"/>
    <w:rsid w:val="002A0F2E"/>
    <w:rsid w:val="002A10EE"/>
    <w:rsid w:val="002A158E"/>
    <w:rsid w:val="002A1BAA"/>
    <w:rsid w:val="002A1E7D"/>
    <w:rsid w:val="002A24A7"/>
    <w:rsid w:val="002A2C5F"/>
    <w:rsid w:val="002A2E92"/>
    <w:rsid w:val="002A30A0"/>
    <w:rsid w:val="002A313B"/>
    <w:rsid w:val="002A3248"/>
    <w:rsid w:val="002A339A"/>
    <w:rsid w:val="002A6C2D"/>
    <w:rsid w:val="002A6E4C"/>
    <w:rsid w:val="002A71C1"/>
    <w:rsid w:val="002A77C0"/>
    <w:rsid w:val="002B0ABE"/>
    <w:rsid w:val="002B10FA"/>
    <w:rsid w:val="002B12DC"/>
    <w:rsid w:val="002B1F3F"/>
    <w:rsid w:val="002B248A"/>
    <w:rsid w:val="002B41E9"/>
    <w:rsid w:val="002B42C5"/>
    <w:rsid w:val="002B459E"/>
    <w:rsid w:val="002B54E6"/>
    <w:rsid w:val="002B6248"/>
    <w:rsid w:val="002B67E5"/>
    <w:rsid w:val="002B6E33"/>
    <w:rsid w:val="002B7164"/>
    <w:rsid w:val="002C0148"/>
    <w:rsid w:val="002C0163"/>
    <w:rsid w:val="002C0515"/>
    <w:rsid w:val="002C106B"/>
    <w:rsid w:val="002C1D8C"/>
    <w:rsid w:val="002C2212"/>
    <w:rsid w:val="002C2929"/>
    <w:rsid w:val="002C2A3E"/>
    <w:rsid w:val="002C2E27"/>
    <w:rsid w:val="002C3057"/>
    <w:rsid w:val="002C30CC"/>
    <w:rsid w:val="002C3281"/>
    <w:rsid w:val="002C362D"/>
    <w:rsid w:val="002C3658"/>
    <w:rsid w:val="002C36E6"/>
    <w:rsid w:val="002C3F70"/>
    <w:rsid w:val="002C5A87"/>
    <w:rsid w:val="002C6134"/>
    <w:rsid w:val="002C6B5B"/>
    <w:rsid w:val="002C6E0A"/>
    <w:rsid w:val="002C7CED"/>
    <w:rsid w:val="002D01E2"/>
    <w:rsid w:val="002D1C94"/>
    <w:rsid w:val="002D2B09"/>
    <w:rsid w:val="002D3E7E"/>
    <w:rsid w:val="002D54C1"/>
    <w:rsid w:val="002D561D"/>
    <w:rsid w:val="002D5D80"/>
    <w:rsid w:val="002D5E07"/>
    <w:rsid w:val="002D6CA1"/>
    <w:rsid w:val="002D7D59"/>
    <w:rsid w:val="002D7E72"/>
    <w:rsid w:val="002E08F1"/>
    <w:rsid w:val="002E0C14"/>
    <w:rsid w:val="002E0CB5"/>
    <w:rsid w:val="002E145C"/>
    <w:rsid w:val="002E14F0"/>
    <w:rsid w:val="002E1EC5"/>
    <w:rsid w:val="002E40E8"/>
    <w:rsid w:val="002E4745"/>
    <w:rsid w:val="002E47DE"/>
    <w:rsid w:val="002E5337"/>
    <w:rsid w:val="002E5699"/>
    <w:rsid w:val="002E5C5A"/>
    <w:rsid w:val="002E5F14"/>
    <w:rsid w:val="002E6590"/>
    <w:rsid w:val="002E6643"/>
    <w:rsid w:val="002E6E8F"/>
    <w:rsid w:val="002E7459"/>
    <w:rsid w:val="002E74C3"/>
    <w:rsid w:val="002E7ACF"/>
    <w:rsid w:val="002F030D"/>
    <w:rsid w:val="002F15C5"/>
    <w:rsid w:val="002F1D87"/>
    <w:rsid w:val="002F1EE6"/>
    <w:rsid w:val="002F31E0"/>
    <w:rsid w:val="002F3F1C"/>
    <w:rsid w:val="002F4CCE"/>
    <w:rsid w:val="002F52D0"/>
    <w:rsid w:val="002F585F"/>
    <w:rsid w:val="002F643D"/>
    <w:rsid w:val="002F6DBD"/>
    <w:rsid w:val="002F71A0"/>
    <w:rsid w:val="002F7719"/>
    <w:rsid w:val="00300107"/>
    <w:rsid w:val="00300F1B"/>
    <w:rsid w:val="003020BA"/>
    <w:rsid w:val="00302D8D"/>
    <w:rsid w:val="00304579"/>
    <w:rsid w:val="0030497A"/>
    <w:rsid w:val="0030504C"/>
    <w:rsid w:val="003059F8"/>
    <w:rsid w:val="00307298"/>
    <w:rsid w:val="00307809"/>
    <w:rsid w:val="00307F75"/>
    <w:rsid w:val="003108DB"/>
    <w:rsid w:val="003108F9"/>
    <w:rsid w:val="00311993"/>
    <w:rsid w:val="00311F1C"/>
    <w:rsid w:val="00313550"/>
    <w:rsid w:val="0031462D"/>
    <w:rsid w:val="003151DA"/>
    <w:rsid w:val="0031551A"/>
    <w:rsid w:val="003161C5"/>
    <w:rsid w:val="00316566"/>
    <w:rsid w:val="003204C3"/>
    <w:rsid w:val="00320C11"/>
    <w:rsid w:val="003215EF"/>
    <w:rsid w:val="00321D85"/>
    <w:rsid w:val="003226D9"/>
    <w:rsid w:val="00323204"/>
    <w:rsid w:val="00323237"/>
    <w:rsid w:val="0032404C"/>
    <w:rsid w:val="003240A0"/>
    <w:rsid w:val="0032558F"/>
    <w:rsid w:val="003261F9"/>
    <w:rsid w:val="003261FD"/>
    <w:rsid w:val="00326490"/>
    <w:rsid w:val="003272F8"/>
    <w:rsid w:val="003304E6"/>
    <w:rsid w:val="00330911"/>
    <w:rsid w:val="00330F25"/>
    <w:rsid w:val="00332105"/>
    <w:rsid w:val="00332A07"/>
    <w:rsid w:val="0033320F"/>
    <w:rsid w:val="00333266"/>
    <w:rsid w:val="0033366B"/>
    <w:rsid w:val="003348D1"/>
    <w:rsid w:val="003360B5"/>
    <w:rsid w:val="00336442"/>
    <w:rsid w:val="00336644"/>
    <w:rsid w:val="0033710E"/>
    <w:rsid w:val="0034039A"/>
    <w:rsid w:val="003407F6"/>
    <w:rsid w:val="00340C17"/>
    <w:rsid w:val="0034102B"/>
    <w:rsid w:val="003428CF"/>
    <w:rsid w:val="0034291A"/>
    <w:rsid w:val="0034400C"/>
    <w:rsid w:val="003442B3"/>
    <w:rsid w:val="00345025"/>
    <w:rsid w:val="003471FE"/>
    <w:rsid w:val="00347435"/>
    <w:rsid w:val="003479EF"/>
    <w:rsid w:val="00347C2D"/>
    <w:rsid w:val="003509F2"/>
    <w:rsid w:val="0035206F"/>
    <w:rsid w:val="003532AB"/>
    <w:rsid w:val="00353B08"/>
    <w:rsid w:val="00354B8A"/>
    <w:rsid w:val="0035505A"/>
    <w:rsid w:val="00355068"/>
    <w:rsid w:val="00355DBD"/>
    <w:rsid w:val="003571C7"/>
    <w:rsid w:val="003611B9"/>
    <w:rsid w:val="00361C88"/>
    <w:rsid w:val="00362333"/>
    <w:rsid w:val="00362CA1"/>
    <w:rsid w:val="003639EF"/>
    <w:rsid w:val="0036430D"/>
    <w:rsid w:val="00364C47"/>
    <w:rsid w:val="00365624"/>
    <w:rsid w:val="00365B75"/>
    <w:rsid w:val="00365BB0"/>
    <w:rsid w:val="003662B6"/>
    <w:rsid w:val="003668AE"/>
    <w:rsid w:val="00367EAA"/>
    <w:rsid w:val="00367EAE"/>
    <w:rsid w:val="0037077A"/>
    <w:rsid w:val="00370D49"/>
    <w:rsid w:val="003718D5"/>
    <w:rsid w:val="00371952"/>
    <w:rsid w:val="00371A47"/>
    <w:rsid w:val="00371A7D"/>
    <w:rsid w:val="00371E03"/>
    <w:rsid w:val="00371E7B"/>
    <w:rsid w:val="00372265"/>
    <w:rsid w:val="00372810"/>
    <w:rsid w:val="003733A0"/>
    <w:rsid w:val="00373B29"/>
    <w:rsid w:val="00373B50"/>
    <w:rsid w:val="00374FA0"/>
    <w:rsid w:val="00375E2A"/>
    <w:rsid w:val="003762B2"/>
    <w:rsid w:val="00376666"/>
    <w:rsid w:val="003770B6"/>
    <w:rsid w:val="0037779F"/>
    <w:rsid w:val="0037787E"/>
    <w:rsid w:val="00380908"/>
    <w:rsid w:val="003809E0"/>
    <w:rsid w:val="00380FEF"/>
    <w:rsid w:val="00381159"/>
    <w:rsid w:val="0038210A"/>
    <w:rsid w:val="00382415"/>
    <w:rsid w:val="00382595"/>
    <w:rsid w:val="00382F8F"/>
    <w:rsid w:val="0038343E"/>
    <w:rsid w:val="00385C4F"/>
    <w:rsid w:val="00386787"/>
    <w:rsid w:val="00386A0E"/>
    <w:rsid w:val="003903FE"/>
    <w:rsid w:val="003905FD"/>
    <w:rsid w:val="0039083C"/>
    <w:rsid w:val="00391460"/>
    <w:rsid w:val="00391693"/>
    <w:rsid w:val="00392B10"/>
    <w:rsid w:val="00392D61"/>
    <w:rsid w:val="00394132"/>
    <w:rsid w:val="003956BF"/>
    <w:rsid w:val="00397466"/>
    <w:rsid w:val="00397B96"/>
    <w:rsid w:val="003A01B1"/>
    <w:rsid w:val="003A0B7E"/>
    <w:rsid w:val="003A1424"/>
    <w:rsid w:val="003A29C8"/>
    <w:rsid w:val="003A2E8B"/>
    <w:rsid w:val="003A3346"/>
    <w:rsid w:val="003A3D04"/>
    <w:rsid w:val="003A443D"/>
    <w:rsid w:val="003A459B"/>
    <w:rsid w:val="003A53ED"/>
    <w:rsid w:val="003A6203"/>
    <w:rsid w:val="003A73A6"/>
    <w:rsid w:val="003B0CBD"/>
    <w:rsid w:val="003B1154"/>
    <w:rsid w:val="003B1954"/>
    <w:rsid w:val="003B3616"/>
    <w:rsid w:val="003B3FD5"/>
    <w:rsid w:val="003B581C"/>
    <w:rsid w:val="003B5B14"/>
    <w:rsid w:val="003B67FB"/>
    <w:rsid w:val="003B7526"/>
    <w:rsid w:val="003C002B"/>
    <w:rsid w:val="003C0F4F"/>
    <w:rsid w:val="003C115F"/>
    <w:rsid w:val="003C164A"/>
    <w:rsid w:val="003C1674"/>
    <w:rsid w:val="003C4CE8"/>
    <w:rsid w:val="003C50D6"/>
    <w:rsid w:val="003C5F59"/>
    <w:rsid w:val="003C6339"/>
    <w:rsid w:val="003C6371"/>
    <w:rsid w:val="003C667A"/>
    <w:rsid w:val="003C66AC"/>
    <w:rsid w:val="003C67E5"/>
    <w:rsid w:val="003C680B"/>
    <w:rsid w:val="003C733E"/>
    <w:rsid w:val="003C7D70"/>
    <w:rsid w:val="003D02B2"/>
    <w:rsid w:val="003D057F"/>
    <w:rsid w:val="003D1912"/>
    <w:rsid w:val="003D427B"/>
    <w:rsid w:val="003D4AEB"/>
    <w:rsid w:val="003D52E8"/>
    <w:rsid w:val="003D534A"/>
    <w:rsid w:val="003D5FA4"/>
    <w:rsid w:val="003D602B"/>
    <w:rsid w:val="003D6818"/>
    <w:rsid w:val="003D73E3"/>
    <w:rsid w:val="003D78F7"/>
    <w:rsid w:val="003D7E18"/>
    <w:rsid w:val="003E0353"/>
    <w:rsid w:val="003E0764"/>
    <w:rsid w:val="003E0BB5"/>
    <w:rsid w:val="003E1117"/>
    <w:rsid w:val="003E181C"/>
    <w:rsid w:val="003E21D4"/>
    <w:rsid w:val="003E2403"/>
    <w:rsid w:val="003E346A"/>
    <w:rsid w:val="003E3A17"/>
    <w:rsid w:val="003E435B"/>
    <w:rsid w:val="003E49CA"/>
    <w:rsid w:val="003E4BC6"/>
    <w:rsid w:val="003E4D8D"/>
    <w:rsid w:val="003E58E6"/>
    <w:rsid w:val="003E5D2D"/>
    <w:rsid w:val="003E6383"/>
    <w:rsid w:val="003E71FC"/>
    <w:rsid w:val="003E750A"/>
    <w:rsid w:val="003E7534"/>
    <w:rsid w:val="003E7849"/>
    <w:rsid w:val="003E7AA1"/>
    <w:rsid w:val="003F0046"/>
    <w:rsid w:val="003F12DD"/>
    <w:rsid w:val="003F2CA1"/>
    <w:rsid w:val="003F349E"/>
    <w:rsid w:val="003F356B"/>
    <w:rsid w:val="003F3A38"/>
    <w:rsid w:val="003F3E9C"/>
    <w:rsid w:val="003F3EE7"/>
    <w:rsid w:val="003F486F"/>
    <w:rsid w:val="003F4988"/>
    <w:rsid w:val="003F4E2E"/>
    <w:rsid w:val="003F5E49"/>
    <w:rsid w:val="003F64CF"/>
    <w:rsid w:val="003F6F69"/>
    <w:rsid w:val="003F70E9"/>
    <w:rsid w:val="003F751E"/>
    <w:rsid w:val="004000BF"/>
    <w:rsid w:val="004002F7"/>
    <w:rsid w:val="0040042C"/>
    <w:rsid w:val="00401A5B"/>
    <w:rsid w:val="00402803"/>
    <w:rsid w:val="004030BE"/>
    <w:rsid w:val="00403992"/>
    <w:rsid w:val="00403B1D"/>
    <w:rsid w:val="00405837"/>
    <w:rsid w:val="0040626B"/>
    <w:rsid w:val="00406B92"/>
    <w:rsid w:val="004103E1"/>
    <w:rsid w:val="00410F3A"/>
    <w:rsid w:val="004110E9"/>
    <w:rsid w:val="00411C2C"/>
    <w:rsid w:val="00411F5D"/>
    <w:rsid w:val="00412BFD"/>
    <w:rsid w:val="00414517"/>
    <w:rsid w:val="004145EE"/>
    <w:rsid w:val="00414A0F"/>
    <w:rsid w:val="004166B2"/>
    <w:rsid w:val="00416E16"/>
    <w:rsid w:val="004203E0"/>
    <w:rsid w:val="00420425"/>
    <w:rsid w:val="00420C18"/>
    <w:rsid w:val="00422FCB"/>
    <w:rsid w:val="00424504"/>
    <w:rsid w:val="004248B2"/>
    <w:rsid w:val="00425350"/>
    <w:rsid w:val="0042584F"/>
    <w:rsid w:val="004264D1"/>
    <w:rsid w:val="00426AF2"/>
    <w:rsid w:val="00427B4A"/>
    <w:rsid w:val="004301B0"/>
    <w:rsid w:val="004302F4"/>
    <w:rsid w:val="00430667"/>
    <w:rsid w:val="00431408"/>
    <w:rsid w:val="0043144C"/>
    <w:rsid w:val="004317D4"/>
    <w:rsid w:val="00431E29"/>
    <w:rsid w:val="00432227"/>
    <w:rsid w:val="0043264C"/>
    <w:rsid w:val="00433E67"/>
    <w:rsid w:val="004341CC"/>
    <w:rsid w:val="004342AC"/>
    <w:rsid w:val="00435562"/>
    <w:rsid w:val="004358FA"/>
    <w:rsid w:val="0043692F"/>
    <w:rsid w:val="00436D48"/>
    <w:rsid w:val="0043745C"/>
    <w:rsid w:val="00437C59"/>
    <w:rsid w:val="00440095"/>
    <w:rsid w:val="004400F5"/>
    <w:rsid w:val="00440CBA"/>
    <w:rsid w:val="004425FA"/>
    <w:rsid w:val="00442FB5"/>
    <w:rsid w:val="00443A8B"/>
    <w:rsid w:val="00443FE6"/>
    <w:rsid w:val="00445083"/>
    <w:rsid w:val="00445A18"/>
    <w:rsid w:val="00445C7D"/>
    <w:rsid w:val="004466C4"/>
    <w:rsid w:val="0044689B"/>
    <w:rsid w:val="00447AC5"/>
    <w:rsid w:val="00447C89"/>
    <w:rsid w:val="004505AC"/>
    <w:rsid w:val="00451599"/>
    <w:rsid w:val="00451DE3"/>
    <w:rsid w:val="00451E25"/>
    <w:rsid w:val="0045259E"/>
    <w:rsid w:val="004527B3"/>
    <w:rsid w:val="00453470"/>
    <w:rsid w:val="00453BFF"/>
    <w:rsid w:val="004542FC"/>
    <w:rsid w:val="00454A40"/>
    <w:rsid w:val="0045575A"/>
    <w:rsid w:val="004559CF"/>
    <w:rsid w:val="00455AF7"/>
    <w:rsid w:val="0045606D"/>
    <w:rsid w:val="004564DD"/>
    <w:rsid w:val="00456712"/>
    <w:rsid w:val="00456FA1"/>
    <w:rsid w:val="004570AE"/>
    <w:rsid w:val="004574D9"/>
    <w:rsid w:val="00457CA9"/>
    <w:rsid w:val="00460F5E"/>
    <w:rsid w:val="004613E8"/>
    <w:rsid w:val="0046280F"/>
    <w:rsid w:val="00462B33"/>
    <w:rsid w:val="004631D6"/>
    <w:rsid w:val="0046440E"/>
    <w:rsid w:val="00464633"/>
    <w:rsid w:val="00464A12"/>
    <w:rsid w:val="00465206"/>
    <w:rsid w:val="0046525F"/>
    <w:rsid w:val="00465608"/>
    <w:rsid w:val="00465A85"/>
    <w:rsid w:val="00466267"/>
    <w:rsid w:val="004672DD"/>
    <w:rsid w:val="004675DC"/>
    <w:rsid w:val="0046778E"/>
    <w:rsid w:val="004701CE"/>
    <w:rsid w:val="00470777"/>
    <w:rsid w:val="00470B89"/>
    <w:rsid w:val="00473D8A"/>
    <w:rsid w:val="00474113"/>
    <w:rsid w:val="0047427C"/>
    <w:rsid w:val="00475B91"/>
    <w:rsid w:val="00476F9E"/>
    <w:rsid w:val="004771A8"/>
    <w:rsid w:val="00480A2D"/>
    <w:rsid w:val="00480E14"/>
    <w:rsid w:val="00481267"/>
    <w:rsid w:val="00482AFE"/>
    <w:rsid w:val="0048304B"/>
    <w:rsid w:val="0048403C"/>
    <w:rsid w:val="004863C2"/>
    <w:rsid w:val="00490CA8"/>
    <w:rsid w:val="00491E86"/>
    <w:rsid w:val="004921F3"/>
    <w:rsid w:val="00493CB9"/>
    <w:rsid w:val="0049446D"/>
    <w:rsid w:val="00494C01"/>
    <w:rsid w:val="00495579"/>
    <w:rsid w:val="004958CE"/>
    <w:rsid w:val="00495D0F"/>
    <w:rsid w:val="00496217"/>
    <w:rsid w:val="004962D7"/>
    <w:rsid w:val="00496A75"/>
    <w:rsid w:val="00497173"/>
    <w:rsid w:val="00497FCF"/>
    <w:rsid w:val="004A1820"/>
    <w:rsid w:val="004A1D25"/>
    <w:rsid w:val="004A2098"/>
    <w:rsid w:val="004A20D7"/>
    <w:rsid w:val="004A22A0"/>
    <w:rsid w:val="004A2993"/>
    <w:rsid w:val="004A2B96"/>
    <w:rsid w:val="004A2E4B"/>
    <w:rsid w:val="004A3E74"/>
    <w:rsid w:val="004A516E"/>
    <w:rsid w:val="004A58F6"/>
    <w:rsid w:val="004A660D"/>
    <w:rsid w:val="004A79CC"/>
    <w:rsid w:val="004B1452"/>
    <w:rsid w:val="004B17E9"/>
    <w:rsid w:val="004B1A3E"/>
    <w:rsid w:val="004B276A"/>
    <w:rsid w:val="004B3F4D"/>
    <w:rsid w:val="004B4069"/>
    <w:rsid w:val="004B4673"/>
    <w:rsid w:val="004B489B"/>
    <w:rsid w:val="004B51A9"/>
    <w:rsid w:val="004B5E8F"/>
    <w:rsid w:val="004B6188"/>
    <w:rsid w:val="004B6CA7"/>
    <w:rsid w:val="004B7D60"/>
    <w:rsid w:val="004C068E"/>
    <w:rsid w:val="004C0C93"/>
    <w:rsid w:val="004C26C7"/>
    <w:rsid w:val="004C29BD"/>
    <w:rsid w:val="004C3496"/>
    <w:rsid w:val="004C4205"/>
    <w:rsid w:val="004C4C73"/>
    <w:rsid w:val="004C4C78"/>
    <w:rsid w:val="004C4D5E"/>
    <w:rsid w:val="004C5087"/>
    <w:rsid w:val="004C511D"/>
    <w:rsid w:val="004C5381"/>
    <w:rsid w:val="004C547A"/>
    <w:rsid w:val="004C5829"/>
    <w:rsid w:val="004C5AA0"/>
    <w:rsid w:val="004C60E2"/>
    <w:rsid w:val="004C6CF1"/>
    <w:rsid w:val="004C74E0"/>
    <w:rsid w:val="004D1A90"/>
    <w:rsid w:val="004D2600"/>
    <w:rsid w:val="004D3450"/>
    <w:rsid w:val="004D359C"/>
    <w:rsid w:val="004D472D"/>
    <w:rsid w:val="004D499A"/>
    <w:rsid w:val="004D5138"/>
    <w:rsid w:val="004D5348"/>
    <w:rsid w:val="004D5782"/>
    <w:rsid w:val="004D6415"/>
    <w:rsid w:val="004D7062"/>
    <w:rsid w:val="004D75A5"/>
    <w:rsid w:val="004E07D2"/>
    <w:rsid w:val="004E1907"/>
    <w:rsid w:val="004E192A"/>
    <w:rsid w:val="004E1A08"/>
    <w:rsid w:val="004E31BE"/>
    <w:rsid w:val="004E32E1"/>
    <w:rsid w:val="004E35A3"/>
    <w:rsid w:val="004E3626"/>
    <w:rsid w:val="004E3740"/>
    <w:rsid w:val="004E43EC"/>
    <w:rsid w:val="004E52CE"/>
    <w:rsid w:val="004E60A5"/>
    <w:rsid w:val="004E66F1"/>
    <w:rsid w:val="004E67D0"/>
    <w:rsid w:val="004E6B12"/>
    <w:rsid w:val="004E6FEA"/>
    <w:rsid w:val="004E7346"/>
    <w:rsid w:val="004E763F"/>
    <w:rsid w:val="004E76ED"/>
    <w:rsid w:val="004E7DD2"/>
    <w:rsid w:val="004F0629"/>
    <w:rsid w:val="004F06CA"/>
    <w:rsid w:val="004F1C17"/>
    <w:rsid w:val="004F1F40"/>
    <w:rsid w:val="004F2C59"/>
    <w:rsid w:val="004F3E5B"/>
    <w:rsid w:val="004F49BE"/>
    <w:rsid w:val="004F5368"/>
    <w:rsid w:val="004F5787"/>
    <w:rsid w:val="004F5BD4"/>
    <w:rsid w:val="004F5F79"/>
    <w:rsid w:val="004F73BD"/>
    <w:rsid w:val="004F7ACB"/>
    <w:rsid w:val="004F7CE9"/>
    <w:rsid w:val="004F7F49"/>
    <w:rsid w:val="005007D2"/>
    <w:rsid w:val="005009C4"/>
    <w:rsid w:val="00501907"/>
    <w:rsid w:val="00502131"/>
    <w:rsid w:val="005036C6"/>
    <w:rsid w:val="00503B3B"/>
    <w:rsid w:val="005062A4"/>
    <w:rsid w:val="005066C1"/>
    <w:rsid w:val="00507ED5"/>
    <w:rsid w:val="00510E15"/>
    <w:rsid w:val="005111EB"/>
    <w:rsid w:val="00511285"/>
    <w:rsid w:val="00511A65"/>
    <w:rsid w:val="005126A6"/>
    <w:rsid w:val="005136DB"/>
    <w:rsid w:val="005140C7"/>
    <w:rsid w:val="005152C2"/>
    <w:rsid w:val="0051599E"/>
    <w:rsid w:val="00515B09"/>
    <w:rsid w:val="00516FE3"/>
    <w:rsid w:val="00517430"/>
    <w:rsid w:val="00517EA0"/>
    <w:rsid w:val="005209FB"/>
    <w:rsid w:val="00520B37"/>
    <w:rsid w:val="00520B59"/>
    <w:rsid w:val="00521C14"/>
    <w:rsid w:val="005232EE"/>
    <w:rsid w:val="00523702"/>
    <w:rsid w:val="00524BBF"/>
    <w:rsid w:val="005251F5"/>
    <w:rsid w:val="00526565"/>
    <w:rsid w:val="00526986"/>
    <w:rsid w:val="00526C46"/>
    <w:rsid w:val="00527C20"/>
    <w:rsid w:val="005309B0"/>
    <w:rsid w:val="005316AE"/>
    <w:rsid w:val="00531970"/>
    <w:rsid w:val="00532828"/>
    <w:rsid w:val="00532D74"/>
    <w:rsid w:val="005337F1"/>
    <w:rsid w:val="00533817"/>
    <w:rsid w:val="00534434"/>
    <w:rsid w:val="005349F0"/>
    <w:rsid w:val="00535FC4"/>
    <w:rsid w:val="00536955"/>
    <w:rsid w:val="005401A7"/>
    <w:rsid w:val="0054226B"/>
    <w:rsid w:val="0054254F"/>
    <w:rsid w:val="0054263B"/>
    <w:rsid w:val="00542F8A"/>
    <w:rsid w:val="005430E6"/>
    <w:rsid w:val="00544B65"/>
    <w:rsid w:val="0054582B"/>
    <w:rsid w:val="00545A1C"/>
    <w:rsid w:val="00545F9F"/>
    <w:rsid w:val="005500B3"/>
    <w:rsid w:val="005508DA"/>
    <w:rsid w:val="005509AE"/>
    <w:rsid w:val="00550BF5"/>
    <w:rsid w:val="00550E86"/>
    <w:rsid w:val="005520EB"/>
    <w:rsid w:val="00552617"/>
    <w:rsid w:val="005527DA"/>
    <w:rsid w:val="00552CEB"/>
    <w:rsid w:val="005538B3"/>
    <w:rsid w:val="00553EBC"/>
    <w:rsid w:val="005548C0"/>
    <w:rsid w:val="00554B6B"/>
    <w:rsid w:val="005557A8"/>
    <w:rsid w:val="00555A4B"/>
    <w:rsid w:val="00555E21"/>
    <w:rsid w:val="00556C2C"/>
    <w:rsid w:val="00557C51"/>
    <w:rsid w:val="00557D09"/>
    <w:rsid w:val="00557DC6"/>
    <w:rsid w:val="00557FEE"/>
    <w:rsid w:val="005606B2"/>
    <w:rsid w:val="00561842"/>
    <w:rsid w:val="0056230E"/>
    <w:rsid w:val="005643F3"/>
    <w:rsid w:val="00564D91"/>
    <w:rsid w:val="005653A5"/>
    <w:rsid w:val="005657C1"/>
    <w:rsid w:val="00566FA4"/>
    <w:rsid w:val="00567B36"/>
    <w:rsid w:val="00567DC7"/>
    <w:rsid w:val="00570842"/>
    <w:rsid w:val="0057099D"/>
    <w:rsid w:val="005714B9"/>
    <w:rsid w:val="00571626"/>
    <w:rsid w:val="00571768"/>
    <w:rsid w:val="00571C4C"/>
    <w:rsid w:val="00572CAC"/>
    <w:rsid w:val="005738FD"/>
    <w:rsid w:val="00573AF7"/>
    <w:rsid w:val="005740A5"/>
    <w:rsid w:val="0057479D"/>
    <w:rsid w:val="00575361"/>
    <w:rsid w:val="00576156"/>
    <w:rsid w:val="005773AB"/>
    <w:rsid w:val="005778E4"/>
    <w:rsid w:val="0058016C"/>
    <w:rsid w:val="005803D5"/>
    <w:rsid w:val="00580605"/>
    <w:rsid w:val="00581556"/>
    <w:rsid w:val="00581D2E"/>
    <w:rsid w:val="00582870"/>
    <w:rsid w:val="00582B47"/>
    <w:rsid w:val="00582F6C"/>
    <w:rsid w:val="00583FDF"/>
    <w:rsid w:val="00584269"/>
    <w:rsid w:val="005843ED"/>
    <w:rsid w:val="005848A7"/>
    <w:rsid w:val="00584D2F"/>
    <w:rsid w:val="0058534A"/>
    <w:rsid w:val="00586182"/>
    <w:rsid w:val="00586656"/>
    <w:rsid w:val="00587BDD"/>
    <w:rsid w:val="0059065D"/>
    <w:rsid w:val="005909CF"/>
    <w:rsid w:val="005921FA"/>
    <w:rsid w:val="00592822"/>
    <w:rsid w:val="005931FB"/>
    <w:rsid w:val="00593A8F"/>
    <w:rsid w:val="00594388"/>
    <w:rsid w:val="00594445"/>
    <w:rsid w:val="00594F0A"/>
    <w:rsid w:val="005955F7"/>
    <w:rsid w:val="0059577A"/>
    <w:rsid w:val="005959F4"/>
    <w:rsid w:val="00595D56"/>
    <w:rsid w:val="00595DF9"/>
    <w:rsid w:val="00595EF6"/>
    <w:rsid w:val="00596E29"/>
    <w:rsid w:val="00597052"/>
    <w:rsid w:val="00597179"/>
    <w:rsid w:val="005A0439"/>
    <w:rsid w:val="005A04D5"/>
    <w:rsid w:val="005A06A9"/>
    <w:rsid w:val="005A2003"/>
    <w:rsid w:val="005A245E"/>
    <w:rsid w:val="005A24ED"/>
    <w:rsid w:val="005A2C90"/>
    <w:rsid w:val="005A329D"/>
    <w:rsid w:val="005A3401"/>
    <w:rsid w:val="005A3426"/>
    <w:rsid w:val="005A3ECD"/>
    <w:rsid w:val="005A403A"/>
    <w:rsid w:val="005A438B"/>
    <w:rsid w:val="005A4551"/>
    <w:rsid w:val="005A5C6B"/>
    <w:rsid w:val="005A5E6C"/>
    <w:rsid w:val="005A6B30"/>
    <w:rsid w:val="005A79C2"/>
    <w:rsid w:val="005B030A"/>
    <w:rsid w:val="005B0652"/>
    <w:rsid w:val="005B292F"/>
    <w:rsid w:val="005B2EE8"/>
    <w:rsid w:val="005B3DAA"/>
    <w:rsid w:val="005B4025"/>
    <w:rsid w:val="005B4484"/>
    <w:rsid w:val="005B58F1"/>
    <w:rsid w:val="005B6009"/>
    <w:rsid w:val="005B6BE2"/>
    <w:rsid w:val="005B7D3A"/>
    <w:rsid w:val="005B7D5D"/>
    <w:rsid w:val="005C0705"/>
    <w:rsid w:val="005C0839"/>
    <w:rsid w:val="005C08A8"/>
    <w:rsid w:val="005C1AD0"/>
    <w:rsid w:val="005C1F5C"/>
    <w:rsid w:val="005C24B0"/>
    <w:rsid w:val="005C2F82"/>
    <w:rsid w:val="005C2F91"/>
    <w:rsid w:val="005C3099"/>
    <w:rsid w:val="005C39A9"/>
    <w:rsid w:val="005C49F4"/>
    <w:rsid w:val="005C52E5"/>
    <w:rsid w:val="005C5FBA"/>
    <w:rsid w:val="005C607E"/>
    <w:rsid w:val="005C6234"/>
    <w:rsid w:val="005C75F9"/>
    <w:rsid w:val="005D0CE5"/>
    <w:rsid w:val="005D0DC8"/>
    <w:rsid w:val="005D12EB"/>
    <w:rsid w:val="005D1F45"/>
    <w:rsid w:val="005D250B"/>
    <w:rsid w:val="005D266C"/>
    <w:rsid w:val="005D2E6E"/>
    <w:rsid w:val="005D407B"/>
    <w:rsid w:val="005D40A6"/>
    <w:rsid w:val="005D4464"/>
    <w:rsid w:val="005D4C92"/>
    <w:rsid w:val="005D5688"/>
    <w:rsid w:val="005D6B69"/>
    <w:rsid w:val="005D6CAE"/>
    <w:rsid w:val="005D6CCA"/>
    <w:rsid w:val="005D74FF"/>
    <w:rsid w:val="005E0570"/>
    <w:rsid w:val="005E157A"/>
    <w:rsid w:val="005E3035"/>
    <w:rsid w:val="005E3567"/>
    <w:rsid w:val="005E368E"/>
    <w:rsid w:val="005E5554"/>
    <w:rsid w:val="005E5DDC"/>
    <w:rsid w:val="005E7613"/>
    <w:rsid w:val="005F036F"/>
    <w:rsid w:val="005F4A8B"/>
    <w:rsid w:val="005F56C3"/>
    <w:rsid w:val="005F604D"/>
    <w:rsid w:val="005F6872"/>
    <w:rsid w:val="005F6E21"/>
    <w:rsid w:val="005F7E21"/>
    <w:rsid w:val="006012A3"/>
    <w:rsid w:val="00602377"/>
    <w:rsid w:val="0060326E"/>
    <w:rsid w:val="00603646"/>
    <w:rsid w:val="006052B4"/>
    <w:rsid w:val="00606CC1"/>
    <w:rsid w:val="00607730"/>
    <w:rsid w:val="006078BC"/>
    <w:rsid w:val="00607E31"/>
    <w:rsid w:val="00607F21"/>
    <w:rsid w:val="00610458"/>
    <w:rsid w:val="00610BBE"/>
    <w:rsid w:val="00611240"/>
    <w:rsid w:val="006119D8"/>
    <w:rsid w:val="00612F8E"/>
    <w:rsid w:val="00614296"/>
    <w:rsid w:val="00615212"/>
    <w:rsid w:val="00615AAC"/>
    <w:rsid w:val="00615E63"/>
    <w:rsid w:val="006168FF"/>
    <w:rsid w:val="00617B1C"/>
    <w:rsid w:val="00617DEC"/>
    <w:rsid w:val="00617E1E"/>
    <w:rsid w:val="00617F83"/>
    <w:rsid w:val="00620B3A"/>
    <w:rsid w:val="00621807"/>
    <w:rsid w:val="00622052"/>
    <w:rsid w:val="006228E8"/>
    <w:rsid w:val="00622D71"/>
    <w:rsid w:val="006230FA"/>
    <w:rsid w:val="0062368E"/>
    <w:rsid w:val="0062460D"/>
    <w:rsid w:val="00624A87"/>
    <w:rsid w:val="006255A6"/>
    <w:rsid w:val="006304B9"/>
    <w:rsid w:val="00631472"/>
    <w:rsid w:val="006319F6"/>
    <w:rsid w:val="006319FF"/>
    <w:rsid w:val="006333AD"/>
    <w:rsid w:val="0063361A"/>
    <w:rsid w:val="0063481F"/>
    <w:rsid w:val="00634827"/>
    <w:rsid w:val="006368E9"/>
    <w:rsid w:val="0063713B"/>
    <w:rsid w:val="006372C4"/>
    <w:rsid w:val="00637B8C"/>
    <w:rsid w:val="00640250"/>
    <w:rsid w:val="006413C1"/>
    <w:rsid w:val="006419E3"/>
    <w:rsid w:val="00641BB0"/>
    <w:rsid w:val="00642DFF"/>
    <w:rsid w:val="00643DF4"/>
    <w:rsid w:val="00643EB9"/>
    <w:rsid w:val="00643FB6"/>
    <w:rsid w:val="006444CE"/>
    <w:rsid w:val="0064450F"/>
    <w:rsid w:val="00644870"/>
    <w:rsid w:val="00645072"/>
    <w:rsid w:val="00645B3F"/>
    <w:rsid w:val="00645D80"/>
    <w:rsid w:val="006463D9"/>
    <w:rsid w:val="00646640"/>
    <w:rsid w:val="00647409"/>
    <w:rsid w:val="0064745D"/>
    <w:rsid w:val="00647CDB"/>
    <w:rsid w:val="00647D70"/>
    <w:rsid w:val="00647DF4"/>
    <w:rsid w:val="00653E89"/>
    <w:rsid w:val="00654F34"/>
    <w:rsid w:val="0065591F"/>
    <w:rsid w:val="006561FA"/>
    <w:rsid w:val="006565F5"/>
    <w:rsid w:val="00657126"/>
    <w:rsid w:val="006579AD"/>
    <w:rsid w:val="006601F5"/>
    <w:rsid w:val="00660C13"/>
    <w:rsid w:val="00661974"/>
    <w:rsid w:val="00662B11"/>
    <w:rsid w:val="0066339E"/>
    <w:rsid w:val="00663C69"/>
    <w:rsid w:val="0066500B"/>
    <w:rsid w:val="00665624"/>
    <w:rsid w:val="00665AFD"/>
    <w:rsid w:val="00665B22"/>
    <w:rsid w:val="00665D18"/>
    <w:rsid w:val="006660E1"/>
    <w:rsid w:val="0066616D"/>
    <w:rsid w:val="00667463"/>
    <w:rsid w:val="00667B3E"/>
    <w:rsid w:val="006721AA"/>
    <w:rsid w:val="0067243B"/>
    <w:rsid w:val="00672C02"/>
    <w:rsid w:val="00672F42"/>
    <w:rsid w:val="006730E2"/>
    <w:rsid w:val="00674931"/>
    <w:rsid w:val="0067574B"/>
    <w:rsid w:val="00675A0D"/>
    <w:rsid w:val="0067657D"/>
    <w:rsid w:val="006768F9"/>
    <w:rsid w:val="00676A6C"/>
    <w:rsid w:val="00676DD6"/>
    <w:rsid w:val="00677A63"/>
    <w:rsid w:val="0068053B"/>
    <w:rsid w:val="006819A0"/>
    <w:rsid w:val="00682B99"/>
    <w:rsid w:val="00682E2C"/>
    <w:rsid w:val="0068415E"/>
    <w:rsid w:val="0068478D"/>
    <w:rsid w:val="00684804"/>
    <w:rsid w:val="0068486E"/>
    <w:rsid w:val="00685F50"/>
    <w:rsid w:val="006872C8"/>
    <w:rsid w:val="00690051"/>
    <w:rsid w:val="00690852"/>
    <w:rsid w:val="006923A1"/>
    <w:rsid w:val="00692CEF"/>
    <w:rsid w:val="00692EF0"/>
    <w:rsid w:val="0069321A"/>
    <w:rsid w:val="0069407C"/>
    <w:rsid w:val="00695A3A"/>
    <w:rsid w:val="006961EF"/>
    <w:rsid w:val="006963F3"/>
    <w:rsid w:val="006965EE"/>
    <w:rsid w:val="006966D4"/>
    <w:rsid w:val="006A0126"/>
    <w:rsid w:val="006A03CF"/>
    <w:rsid w:val="006A041B"/>
    <w:rsid w:val="006A085B"/>
    <w:rsid w:val="006A1758"/>
    <w:rsid w:val="006A28B6"/>
    <w:rsid w:val="006A3046"/>
    <w:rsid w:val="006A39BB"/>
    <w:rsid w:val="006A3B24"/>
    <w:rsid w:val="006A42E2"/>
    <w:rsid w:val="006A495C"/>
    <w:rsid w:val="006A4CD6"/>
    <w:rsid w:val="006A5FE9"/>
    <w:rsid w:val="006A67BD"/>
    <w:rsid w:val="006A681E"/>
    <w:rsid w:val="006A69A2"/>
    <w:rsid w:val="006A69BB"/>
    <w:rsid w:val="006A7583"/>
    <w:rsid w:val="006A7CAA"/>
    <w:rsid w:val="006B00D9"/>
    <w:rsid w:val="006B0178"/>
    <w:rsid w:val="006B01D5"/>
    <w:rsid w:val="006B0386"/>
    <w:rsid w:val="006B0919"/>
    <w:rsid w:val="006B18D6"/>
    <w:rsid w:val="006B1E2B"/>
    <w:rsid w:val="006B398C"/>
    <w:rsid w:val="006B4D3D"/>
    <w:rsid w:val="006B55E8"/>
    <w:rsid w:val="006B62F9"/>
    <w:rsid w:val="006B7029"/>
    <w:rsid w:val="006B7C09"/>
    <w:rsid w:val="006C033F"/>
    <w:rsid w:val="006C0751"/>
    <w:rsid w:val="006C1C1E"/>
    <w:rsid w:val="006C225C"/>
    <w:rsid w:val="006C25F1"/>
    <w:rsid w:val="006C2691"/>
    <w:rsid w:val="006C2B8F"/>
    <w:rsid w:val="006C36AB"/>
    <w:rsid w:val="006C37AD"/>
    <w:rsid w:val="006C4A84"/>
    <w:rsid w:val="006C4CE5"/>
    <w:rsid w:val="006C6A4A"/>
    <w:rsid w:val="006C6CD9"/>
    <w:rsid w:val="006C70F8"/>
    <w:rsid w:val="006C7183"/>
    <w:rsid w:val="006D05C5"/>
    <w:rsid w:val="006D0B02"/>
    <w:rsid w:val="006D202B"/>
    <w:rsid w:val="006D209F"/>
    <w:rsid w:val="006D227C"/>
    <w:rsid w:val="006D422F"/>
    <w:rsid w:val="006D4E2B"/>
    <w:rsid w:val="006D5007"/>
    <w:rsid w:val="006D5FFF"/>
    <w:rsid w:val="006D65ED"/>
    <w:rsid w:val="006D673F"/>
    <w:rsid w:val="006D6951"/>
    <w:rsid w:val="006D74CF"/>
    <w:rsid w:val="006E05EC"/>
    <w:rsid w:val="006E11F1"/>
    <w:rsid w:val="006E20A8"/>
    <w:rsid w:val="006E2ECD"/>
    <w:rsid w:val="006E3DB0"/>
    <w:rsid w:val="006E3F74"/>
    <w:rsid w:val="006E4EC4"/>
    <w:rsid w:val="006E519C"/>
    <w:rsid w:val="006E5709"/>
    <w:rsid w:val="006E5B5B"/>
    <w:rsid w:val="006E5BAE"/>
    <w:rsid w:val="006E66B0"/>
    <w:rsid w:val="006E68D1"/>
    <w:rsid w:val="006E6D1F"/>
    <w:rsid w:val="006E7AD9"/>
    <w:rsid w:val="006F0516"/>
    <w:rsid w:val="006F154A"/>
    <w:rsid w:val="006F3D15"/>
    <w:rsid w:val="006F41D2"/>
    <w:rsid w:val="006F45C4"/>
    <w:rsid w:val="006F5BB7"/>
    <w:rsid w:val="006F6F35"/>
    <w:rsid w:val="006F7E0E"/>
    <w:rsid w:val="0070051D"/>
    <w:rsid w:val="00701B23"/>
    <w:rsid w:val="00702C6E"/>
    <w:rsid w:val="00702E56"/>
    <w:rsid w:val="007033CE"/>
    <w:rsid w:val="00703B54"/>
    <w:rsid w:val="00704276"/>
    <w:rsid w:val="00704A6B"/>
    <w:rsid w:val="007068E9"/>
    <w:rsid w:val="007074C8"/>
    <w:rsid w:val="00711106"/>
    <w:rsid w:val="007113B8"/>
    <w:rsid w:val="00711560"/>
    <w:rsid w:val="00711ADA"/>
    <w:rsid w:val="00711AFE"/>
    <w:rsid w:val="00712132"/>
    <w:rsid w:val="00712217"/>
    <w:rsid w:val="007131FF"/>
    <w:rsid w:val="00713403"/>
    <w:rsid w:val="00713A4F"/>
    <w:rsid w:val="00713CC8"/>
    <w:rsid w:val="00714840"/>
    <w:rsid w:val="007150C6"/>
    <w:rsid w:val="007157F3"/>
    <w:rsid w:val="00715991"/>
    <w:rsid w:val="00716563"/>
    <w:rsid w:val="00716924"/>
    <w:rsid w:val="007169B1"/>
    <w:rsid w:val="007169E8"/>
    <w:rsid w:val="007178F5"/>
    <w:rsid w:val="00720D6A"/>
    <w:rsid w:val="00720E19"/>
    <w:rsid w:val="00721BAD"/>
    <w:rsid w:val="00721CF7"/>
    <w:rsid w:val="00722B9E"/>
    <w:rsid w:val="007237D9"/>
    <w:rsid w:val="007244AF"/>
    <w:rsid w:val="007249F2"/>
    <w:rsid w:val="00724AFD"/>
    <w:rsid w:val="0072520E"/>
    <w:rsid w:val="007263F4"/>
    <w:rsid w:val="007268C9"/>
    <w:rsid w:val="00726BD0"/>
    <w:rsid w:val="007302E3"/>
    <w:rsid w:val="00730BE5"/>
    <w:rsid w:val="00730D17"/>
    <w:rsid w:val="00731EA7"/>
    <w:rsid w:val="007327BC"/>
    <w:rsid w:val="00732A4C"/>
    <w:rsid w:val="00733B40"/>
    <w:rsid w:val="00734CA8"/>
    <w:rsid w:val="0073598F"/>
    <w:rsid w:val="007368F5"/>
    <w:rsid w:val="00736D5B"/>
    <w:rsid w:val="007372F3"/>
    <w:rsid w:val="007406E4"/>
    <w:rsid w:val="00740B95"/>
    <w:rsid w:val="00741C60"/>
    <w:rsid w:val="00744861"/>
    <w:rsid w:val="0074533F"/>
    <w:rsid w:val="0074688F"/>
    <w:rsid w:val="00746FED"/>
    <w:rsid w:val="007472AD"/>
    <w:rsid w:val="007472E9"/>
    <w:rsid w:val="00747FA9"/>
    <w:rsid w:val="00750401"/>
    <w:rsid w:val="0075234A"/>
    <w:rsid w:val="00753180"/>
    <w:rsid w:val="00753686"/>
    <w:rsid w:val="00754A48"/>
    <w:rsid w:val="0075504F"/>
    <w:rsid w:val="00756053"/>
    <w:rsid w:val="00756221"/>
    <w:rsid w:val="0075682B"/>
    <w:rsid w:val="00756D82"/>
    <w:rsid w:val="00760C95"/>
    <w:rsid w:val="00761699"/>
    <w:rsid w:val="00762203"/>
    <w:rsid w:val="0076284F"/>
    <w:rsid w:val="00764136"/>
    <w:rsid w:val="00764BA6"/>
    <w:rsid w:val="007655B6"/>
    <w:rsid w:val="00767054"/>
    <w:rsid w:val="00767547"/>
    <w:rsid w:val="00767B77"/>
    <w:rsid w:val="00770256"/>
    <w:rsid w:val="00770388"/>
    <w:rsid w:val="0077038B"/>
    <w:rsid w:val="00770F8D"/>
    <w:rsid w:val="00770FE1"/>
    <w:rsid w:val="0077195D"/>
    <w:rsid w:val="007720D3"/>
    <w:rsid w:val="007723AF"/>
    <w:rsid w:val="00772F7C"/>
    <w:rsid w:val="00773279"/>
    <w:rsid w:val="0077354B"/>
    <w:rsid w:val="007737DF"/>
    <w:rsid w:val="00773DC9"/>
    <w:rsid w:val="007742B2"/>
    <w:rsid w:val="00774787"/>
    <w:rsid w:val="00775991"/>
    <w:rsid w:val="00775997"/>
    <w:rsid w:val="007809CB"/>
    <w:rsid w:val="00782147"/>
    <w:rsid w:val="007825C0"/>
    <w:rsid w:val="00783441"/>
    <w:rsid w:val="00783FE3"/>
    <w:rsid w:val="007842B3"/>
    <w:rsid w:val="007847DB"/>
    <w:rsid w:val="0078577E"/>
    <w:rsid w:val="00785829"/>
    <w:rsid w:val="00786450"/>
    <w:rsid w:val="00787CA9"/>
    <w:rsid w:val="00790FCB"/>
    <w:rsid w:val="00791608"/>
    <w:rsid w:val="00791B9E"/>
    <w:rsid w:val="0079213C"/>
    <w:rsid w:val="007925F2"/>
    <w:rsid w:val="0079326F"/>
    <w:rsid w:val="00793420"/>
    <w:rsid w:val="00793B1F"/>
    <w:rsid w:val="00793E25"/>
    <w:rsid w:val="007941D8"/>
    <w:rsid w:val="0079430F"/>
    <w:rsid w:val="0079442D"/>
    <w:rsid w:val="00797263"/>
    <w:rsid w:val="00797ABD"/>
    <w:rsid w:val="007A0074"/>
    <w:rsid w:val="007A029A"/>
    <w:rsid w:val="007A16C3"/>
    <w:rsid w:val="007A19B1"/>
    <w:rsid w:val="007A1EEA"/>
    <w:rsid w:val="007A2702"/>
    <w:rsid w:val="007A358E"/>
    <w:rsid w:val="007A3AE3"/>
    <w:rsid w:val="007A42C4"/>
    <w:rsid w:val="007A4E51"/>
    <w:rsid w:val="007A4F99"/>
    <w:rsid w:val="007A5001"/>
    <w:rsid w:val="007A5F1A"/>
    <w:rsid w:val="007A61BC"/>
    <w:rsid w:val="007A63A6"/>
    <w:rsid w:val="007A6EB1"/>
    <w:rsid w:val="007A71DE"/>
    <w:rsid w:val="007A7A6F"/>
    <w:rsid w:val="007B0DFF"/>
    <w:rsid w:val="007B13B6"/>
    <w:rsid w:val="007B22F6"/>
    <w:rsid w:val="007B25E1"/>
    <w:rsid w:val="007B3327"/>
    <w:rsid w:val="007B41CF"/>
    <w:rsid w:val="007B474A"/>
    <w:rsid w:val="007B4B70"/>
    <w:rsid w:val="007B50CA"/>
    <w:rsid w:val="007B53A4"/>
    <w:rsid w:val="007B5951"/>
    <w:rsid w:val="007B5F33"/>
    <w:rsid w:val="007B5F6E"/>
    <w:rsid w:val="007B60C1"/>
    <w:rsid w:val="007B7C18"/>
    <w:rsid w:val="007C0341"/>
    <w:rsid w:val="007C0CB6"/>
    <w:rsid w:val="007C0D02"/>
    <w:rsid w:val="007C1098"/>
    <w:rsid w:val="007C126E"/>
    <w:rsid w:val="007C187D"/>
    <w:rsid w:val="007C1C78"/>
    <w:rsid w:val="007C1ED0"/>
    <w:rsid w:val="007C23A1"/>
    <w:rsid w:val="007C2BA0"/>
    <w:rsid w:val="007C31B5"/>
    <w:rsid w:val="007C3916"/>
    <w:rsid w:val="007C4E4C"/>
    <w:rsid w:val="007C6199"/>
    <w:rsid w:val="007C6C22"/>
    <w:rsid w:val="007C767A"/>
    <w:rsid w:val="007C7972"/>
    <w:rsid w:val="007C7FA7"/>
    <w:rsid w:val="007D00A6"/>
    <w:rsid w:val="007D0F0E"/>
    <w:rsid w:val="007D202E"/>
    <w:rsid w:val="007D207F"/>
    <w:rsid w:val="007D2199"/>
    <w:rsid w:val="007D2C84"/>
    <w:rsid w:val="007D3D1F"/>
    <w:rsid w:val="007D6DE2"/>
    <w:rsid w:val="007D7D47"/>
    <w:rsid w:val="007D7DA6"/>
    <w:rsid w:val="007D7FC7"/>
    <w:rsid w:val="007E030D"/>
    <w:rsid w:val="007E27E7"/>
    <w:rsid w:val="007E2C97"/>
    <w:rsid w:val="007E2FC3"/>
    <w:rsid w:val="007E3704"/>
    <w:rsid w:val="007E3F6E"/>
    <w:rsid w:val="007E427B"/>
    <w:rsid w:val="007E4F01"/>
    <w:rsid w:val="007E5C8E"/>
    <w:rsid w:val="007E63C3"/>
    <w:rsid w:val="007E73FB"/>
    <w:rsid w:val="007F0732"/>
    <w:rsid w:val="007F0F83"/>
    <w:rsid w:val="007F12ED"/>
    <w:rsid w:val="007F276B"/>
    <w:rsid w:val="007F27E9"/>
    <w:rsid w:val="007F4C49"/>
    <w:rsid w:val="007F59C9"/>
    <w:rsid w:val="007F5CEC"/>
    <w:rsid w:val="007F7049"/>
    <w:rsid w:val="007F7863"/>
    <w:rsid w:val="007F78E2"/>
    <w:rsid w:val="007F7928"/>
    <w:rsid w:val="00800E9F"/>
    <w:rsid w:val="0080281E"/>
    <w:rsid w:val="0080304D"/>
    <w:rsid w:val="00803D0B"/>
    <w:rsid w:val="00804EED"/>
    <w:rsid w:val="00805423"/>
    <w:rsid w:val="008058A6"/>
    <w:rsid w:val="00805901"/>
    <w:rsid w:val="0080626C"/>
    <w:rsid w:val="008075B7"/>
    <w:rsid w:val="00810270"/>
    <w:rsid w:val="00810422"/>
    <w:rsid w:val="00810489"/>
    <w:rsid w:val="00810651"/>
    <w:rsid w:val="00810662"/>
    <w:rsid w:val="0081125F"/>
    <w:rsid w:val="00811485"/>
    <w:rsid w:val="00811983"/>
    <w:rsid w:val="00811EC4"/>
    <w:rsid w:val="008128FC"/>
    <w:rsid w:val="0081292F"/>
    <w:rsid w:val="008142C7"/>
    <w:rsid w:val="00814828"/>
    <w:rsid w:val="00815D76"/>
    <w:rsid w:val="008169F7"/>
    <w:rsid w:val="008214A6"/>
    <w:rsid w:val="00821EE7"/>
    <w:rsid w:val="00822209"/>
    <w:rsid w:val="00822B83"/>
    <w:rsid w:val="00822D76"/>
    <w:rsid w:val="008232E3"/>
    <w:rsid w:val="00824AFA"/>
    <w:rsid w:val="00824B5A"/>
    <w:rsid w:val="00824B8F"/>
    <w:rsid w:val="00825987"/>
    <w:rsid w:val="00825C1B"/>
    <w:rsid w:val="008262FB"/>
    <w:rsid w:val="0082652C"/>
    <w:rsid w:val="008265D1"/>
    <w:rsid w:val="00827179"/>
    <w:rsid w:val="008277F2"/>
    <w:rsid w:val="00830C10"/>
    <w:rsid w:val="00830CFC"/>
    <w:rsid w:val="00831286"/>
    <w:rsid w:val="008316D5"/>
    <w:rsid w:val="008317E5"/>
    <w:rsid w:val="0083331D"/>
    <w:rsid w:val="0083456D"/>
    <w:rsid w:val="008350C1"/>
    <w:rsid w:val="0083511B"/>
    <w:rsid w:val="0083798F"/>
    <w:rsid w:val="00840FFE"/>
    <w:rsid w:val="0084143D"/>
    <w:rsid w:val="00841EAB"/>
    <w:rsid w:val="00842105"/>
    <w:rsid w:val="0084216C"/>
    <w:rsid w:val="0084224F"/>
    <w:rsid w:val="008422C0"/>
    <w:rsid w:val="008423A4"/>
    <w:rsid w:val="008442E6"/>
    <w:rsid w:val="00845D4A"/>
    <w:rsid w:val="008461C6"/>
    <w:rsid w:val="008468D1"/>
    <w:rsid w:val="00846B06"/>
    <w:rsid w:val="00846F11"/>
    <w:rsid w:val="0085005A"/>
    <w:rsid w:val="00850236"/>
    <w:rsid w:val="008511A8"/>
    <w:rsid w:val="00852152"/>
    <w:rsid w:val="00852AEB"/>
    <w:rsid w:val="00852BA8"/>
    <w:rsid w:val="008535C4"/>
    <w:rsid w:val="0085423A"/>
    <w:rsid w:val="0085493C"/>
    <w:rsid w:val="00860773"/>
    <w:rsid w:val="0086090D"/>
    <w:rsid w:val="008611C3"/>
    <w:rsid w:val="008617FC"/>
    <w:rsid w:val="00863792"/>
    <w:rsid w:val="00863C5E"/>
    <w:rsid w:val="0086430D"/>
    <w:rsid w:val="0086524A"/>
    <w:rsid w:val="00866842"/>
    <w:rsid w:val="008703FB"/>
    <w:rsid w:val="00871895"/>
    <w:rsid w:val="008719D3"/>
    <w:rsid w:val="00871C06"/>
    <w:rsid w:val="00871F46"/>
    <w:rsid w:val="008722C8"/>
    <w:rsid w:val="008724ED"/>
    <w:rsid w:val="00875BAE"/>
    <w:rsid w:val="00875F24"/>
    <w:rsid w:val="00876053"/>
    <w:rsid w:val="008764F2"/>
    <w:rsid w:val="0087707B"/>
    <w:rsid w:val="0088010F"/>
    <w:rsid w:val="00880458"/>
    <w:rsid w:val="00880573"/>
    <w:rsid w:val="0088109C"/>
    <w:rsid w:val="0088166A"/>
    <w:rsid w:val="0088294B"/>
    <w:rsid w:val="008836DB"/>
    <w:rsid w:val="00884369"/>
    <w:rsid w:val="00884510"/>
    <w:rsid w:val="00885A7E"/>
    <w:rsid w:val="00885DB0"/>
    <w:rsid w:val="008862D2"/>
    <w:rsid w:val="008862E9"/>
    <w:rsid w:val="008868FB"/>
    <w:rsid w:val="00887186"/>
    <w:rsid w:val="008877AF"/>
    <w:rsid w:val="008878FC"/>
    <w:rsid w:val="0089051B"/>
    <w:rsid w:val="00891120"/>
    <w:rsid w:val="008919D3"/>
    <w:rsid w:val="00892237"/>
    <w:rsid w:val="008926BF"/>
    <w:rsid w:val="00892DD1"/>
    <w:rsid w:val="00892F78"/>
    <w:rsid w:val="00893F71"/>
    <w:rsid w:val="00893FBB"/>
    <w:rsid w:val="00894365"/>
    <w:rsid w:val="00895B1F"/>
    <w:rsid w:val="00895C3E"/>
    <w:rsid w:val="00896B04"/>
    <w:rsid w:val="00897622"/>
    <w:rsid w:val="008A00C8"/>
    <w:rsid w:val="008A1D53"/>
    <w:rsid w:val="008A3148"/>
    <w:rsid w:val="008A34AB"/>
    <w:rsid w:val="008A35DA"/>
    <w:rsid w:val="008A3BA9"/>
    <w:rsid w:val="008A4EAC"/>
    <w:rsid w:val="008A6D82"/>
    <w:rsid w:val="008B02E0"/>
    <w:rsid w:val="008B045C"/>
    <w:rsid w:val="008B17D7"/>
    <w:rsid w:val="008B2DB4"/>
    <w:rsid w:val="008B3967"/>
    <w:rsid w:val="008B3C9F"/>
    <w:rsid w:val="008B4538"/>
    <w:rsid w:val="008B4CAF"/>
    <w:rsid w:val="008B4D69"/>
    <w:rsid w:val="008B583B"/>
    <w:rsid w:val="008B5BF5"/>
    <w:rsid w:val="008B5E5D"/>
    <w:rsid w:val="008B75A0"/>
    <w:rsid w:val="008B75B4"/>
    <w:rsid w:val="008B7A3F"/>
    <w:rsid w:val="008C12A8"/>
    <w:rsid w:val="008C14E0"/>
    <w:rsid w:val="008C1BBB"/>
    <w:rsid w:val="008C3E78"/>
    <w:rsid w:val="008C4906"/>
    <w:rsid w:val="008C4D47"/>
    <w:rsid w:val="008C4F71"/>
    <w:rsid w:val="008C61D8"/>
    <w:rsid w:val="008C7A36"/>
    <w:rsid w:val="008C7F9F"/>
    <w:rsid w:val="008D03AF"/>
    <w:rsid w:val="008D0CCE"/>
    <w:rsid w:val="008D1409"/>
    <w:rsid w:val="008D2416"/>
    <w:rsid w:val="008D2602"/>
    <w:rsid w:val="008D29F9"/>
    <w:rsid w:val="008D45C6"/>
    <w:rsid w:val="008D46DA"/>
    <w:rsid w:val="008D4970"/>
    <w:rsid w:val="008D54D8"/>
    <w:rsid w:val="008D6DC5"/>
    <w:rsid w:val="008D78B2"/>
    <w:rsid w:val="008D7AB3"/>
    <w:rsid w:val="008E0F0A"/>
    <w:rsid w:val="008E11BD"/>
    <w:rsid w:val="008E2B1A"/>
    <w:rsid w:val="008E3EA0"/>
    <w:rsid w:val="008E4BF0"/>
    <w:rsid w:val="008E6424"/>
    <w:rsid w:val="008F1E33"/>
    <w:rsid w:val="008F2688"/>
    <w:rsid w:val="008F3DD0"/>
    <w:rsid w:val="008F5C85"/>
    <w:rsid w:val="008F6AE3"/>
    <w:rsid w:val="008F7F85"/>
    <w:rsid w:val="00900BF3"/>
    <w:rsid w:val="00900EC6"/>
    <w:rsid w:val="009017A0"/>
    <w:rsid w:val="009027F4"/>
    <w:rsid w:val="00902C4D"/>
    <w:rsid w:val="00903FC6"/>
    <w:rsid w:val="009040B2"/>
    <w:rsid w:val="009045D0"/>
    <w:rsid w:val="009056C5"/>
    <w:rsid w:val="009067E7"/>
    <w:rsid w:val="00906C2E"/>
    <w:rsid w:val="00907291"/>
    <w:rsid w:val="0090738C"/>
    <w:rsid w:val="00911470"/>
    <w:rsid w:val="00911B33"/>
    <w:rsid w:val="00911F08"/>
    <w:rsid w:val="00913C09"/>
    <w:rsid w:val="009141B6"/>
    <w:rsid w:val="009142A0"/>
    <w:rsid w:val="00914DD9"/>
    <w:rsid w:val="0091519A"/>
    <w:rsid w:val="00915253"/>
    <w:rsid w:val="0091611B"/>
    <w:rsid w:val="00921B8E"/>
    <w:rsid w:val="00922FCB"/>
    <w:rsid w:val="00924480"/>
    <w:rsid w:val="00924C7A"/>
    <w:rsid w:val="00924F92"/>
    <w:rsid w:val="00926250"/>
    <w:rsid w:val="0092730F"/>
    <w:rsid w:val="00927B17"/>
    <w:rsid w:val="00927B7F"/>
    <w:rsid w:val="0093249D"/>
    <w:rsid w:val="009334E5"/>
    <w:rsid w:val="0093463E"/>
    <w:rsid w:val="00934ABE"/>
    <w:rsid w:val="00934CBC"/>
    <w:rsid w:val="00935844"/>
    <w:rsid w:val="00936338"/>
    <w:rsid w:val="00936D0E"/>
    <w:rsid w:val="00937333"/>
    <w:rsid w:val="00937BBD"/>
    <w:rsid w:val="009401BC"/>
    <w:rsid w:val="0094091F"/>
    <w:rsid w:val="00941419"/>
    <w:rsid w:val="009419DA"/>
    <w:rsid w:val="00941E43"/>
    <w:rsid w:val="009427C9"/>
    <w:rsid w:val="00943662"/>
    <w:rsid w:val="00943DB9"/>
    <w:rsid w:val="009446AB"/>
    <w:rsid w:val="00945905"/>
    <w:rsid w:val="00945FB6"/>
    <w:rsid w:val="009461E3"/>
    <w:rsid w:val="0094731D"/>
    <w:rsid w:val="009507F6"/>
    <w:rsid w:val="00951D7E"/>
    <w:rsid w:val="009525A0"/>
    <w:rsid w:val="00952879"/>
    <w:rsid w:val="00952EBA"/>
    <w:rsid w:val="009532D0"/>
    <w:rsid w:val="0095389E"/>
    <w:rsid w:val="00954442"/>
    <w:rsid w:val="0095485E"/>
    <w:rsid w:val="009549DF"/>
    <w:rsid w:val="00955F8A"/>
    <w:rsid w:val="009563A7"/>
    <w:rsid w:val="00957318"/>
    <w:rsid w:val="00957BBA"/>
    <w:rsid w:val="00962795"/>
    <w:rsid w:val="009629A0"/>
    <w:rsid w:val="009629A9"/>
    <w:rsid w:val="00962FC1"/>
    <w:rsid w:val="00964581"/>
    <w:rsid w:val="00965EE6"/>
    <w:rsid w:val="00965F35"/>
    <w:rsid w:val="0096661B"/>
    <w:rsid w:val="0096680F"/>
    <w:rsid w:val="009671E7"/>
    <w:rsid w:val="00967EA1"/>
    <w:rsid w:val="009712FB"/>
    <w:rsid w:val="00971447"/>
    <w:rsid w:val="009716EB"/>
    <w:rsid w:val="009717BA"/>
    <w:rsid w:val="009722F4"/>
    <w:rsid w:val="009731D1"/>
    <w:rsid w:val="009734E7"/>
    <w:rsid w:val="00974478"/>
    <w:rsid w:val="00974C33"/>
    <w:rsid w:val="00975610"/>
    <w:rsid w:val="009756EF"/>
    <w:rsid w:val="00975A3D"/>
    <w:rsid w:val="00975B7C"/>
    <w:rsid w:val="00975DBF"/>
    <w:rsid w:val="0097716D"/>
    <w:rsid w:val="00977453"/>
    <w:rsid w:val="009774B4"/>
    <w:rsid w:val="0097773B"/>
    <w:rsid w:val="00980E13"/>
    <w:rsid w:val="00981D82"/>
    <w:rsid w:val="009834D7"/>
    <w:rsid w:val="0098423B"/>
    <w:rsid w:val="0098448A"/>
    <w:rsid w:val="00985280"/>
    <w:rsid w:val="00985E31"/>
    <w:rsid w:val="0099022C"/>
    <w:rsid w:val="00990CAF"/>
    <w:rsid w:val="009911AA"/>
    <w:rsid w:val="00991961"/>
    <w:rsid w:val="0099241E"/>
    <w:rsid w:val="00992E77"/>
    <w:rsid w:val="009936A4"/>
    <w:rsid w:val="00993FDD"/>
    <w:rsid w:val="0099410D"/>
    <w:rsid w:val="009950B6"/>
    <w:rsid w:val="00995A25"/>
    <w:rsid w:val="009965C9"/>
    <w:rsid w:val="00997A47"/>
    <w:rsid w:val="009A0F01"/>
    <w:rsid w:val="009A3AC4"/>
    <w:rsid w:val="009A3C7B"/>
    <w:rsid w:val="009A42F3"/>
    <w:rsid w:val="009A446F"/>
    <w:rsid w:val="009A4FFA"/>
    <w:rsid w:val="009A5BB2"/>
    <w:rsid w:val="009A67F9"/>
    <w:rsid w:val="009B087A"/>
    <w:rsid w:val="009B13D5"/>
    <w:rsid w:val="009B1DAF"/>
    <w:rsid w:val="009B3A0C"/>
    <w:rsid w:val="009B3CF1"/>
    <w:rsid w:val="009B4F56"/>
    <w:rsid w:val="009B60F6"/>
    <w:rsid w:val="009B645C"/>
    <w:rsid w:val="009C0050"/>
    <w:rsid w:val="009C01B4"/>
    <w:rsid w:val="009C0A61"/>
    <w:rsid w:val="009C1595"/>
    <w:rsid w:val="009C1B95"/>
    <w:rsid w:val="009C20D1"/>
    <w:rsid w:val="009C2415"/>
    <w:rsid w:val="009C2E63"/>
    <w:rsid w:val="009C4583"/>
    <w:rsid w:val="009C62B5"/>
    <w:rsid w:val="009C69E1"/>
    <w:rsid w:val="009C75ED"/>
    <w:rsid w:val="009C7A2E"/>
    <w:rsid w:val="009D00DB"/>
    <w:rsid w:val="009D0A1B"/>
    <w:rsid w:val="009D12D7"/>
    <w:rsid w:val="009D159C"/>
    <w:rsid w:val="009D198F"/>
    <w:rsid w:val="009D2407"/>
    <w:rsid w:val="009D24D4"/>
    <w:rsid w:val="009D30BB"/>
    <w:rsid w:val="009D341F"/>
    <w:rsid w:val="009D41ED"/>
    <w:rsid w:val="009D55C5"/>
    <w:rsid w:val="009D72A3"/>
    <w:rsid w:val="009D7879"/>
    <w:rsid w:val="009E0F33"/>
    <w:rsid w:val="009E19D0"/>
    <w:rsid w:val="009E32B8"/>
    <w:rsid w:val="009E3500"/>
    <w:rsid w:val="009E558B"/>
    <w:rsid w:val="009E5845"/>
    <w:rsid w:val="009E5D8F"/>
    <w:rsid w:val="009E6214"/>
    <w:rsid w:val="009E6C72"/>
    <w:rsid w:val="009E7527"/>
    <w:rsid w:val="009F0735"/>
    <w:rsid w:val="009F1515"/>
    <w:rsid w:val="009F2749"/>
    <w:rsid w:val="009F3B40"/>
    <w:rsid w:val="009F4B29"/>
    <w:rsid w:val="009F5958"/>
    <w:rsid w:val="009F5987"/>
    <w:rsid w:val="009F759C"/>
    <w:rsid w:val="00A007B9"/>
    <w:rsid w:val="00A008BA"/>
    <w:rsid w:val="00A00B0F"/>
    <w:rsid w:val="00A01DAB"/>
    <w:rsid w:val="00A03549"/>
    <w:rsid w:val="00A03A31"/>
    <w:rsid w:val="00A04FD1"/>
    <w:rsid w:val="00A062D5"/>
    <w:rsid w:val="00A06530"/>
    <w:rsid w:val="00A06E0F"/>
    <w:rsid w:val="00A0752B"/>
    <w:rsid w:val="00A078DE"/>
    <w:rsid w:val="00A07CE5"/>
    <w:rsid w:val="00A10480"/>
    <w:rsid w:val="00A10B8D"/>
    <w:rsid w:val="00A10C7F"/>
    <w:rsid w:val="00A10D7E"/>
    <w:rsid w:val="00A10F95"/>
    <w:rsid w:val="00A114A2"/>
    <w:rsid w:val="00A115C0"/>
    <w:rsid w:val="00A11FFA"/>
    <w:rsid w:val="00A1267A"/>
    <w:rsid w:val="00A12693"/>
    <w:rsid w:val="00A13A6F"/>
    <w:rsid w:val="00A14683"/>
    <w:rsid w:val="00A1671C"/>
    <w:rsid w:val="00A16901"/>
    <w:rsid w:val="00A16B5E"/>
    <w:rsid w:val="00A1709F"/>
    <w:rsid w:val="00A20034"/>
    <w:rsid w:val="00A20183"/>
    <w:rsid w:val="00A216DF"/>
    <w:rsid w:val="00A21ECE"/>
    <w:rsid w:val="00A266AE"/>
    <w:rsid w:val="00A27FBF"/>
    <w:rsid w:val="00A30B2D"/>
    <w:rsid w:val="00A310B7"/>
    <w:rsid w:val="00A31329"/>
    <w:rsid w:val="00A31A58"/>
    <w:rsid w:val="00A31B41"/>
    <w:rsid w:val="00A32006"/>
    <w:rsid w:val="00A3314C"/>
    <w:rsid w:val="00A33314"/>
    <w:rsid w:val="00A33515"/>
    <w:rsid w:val="00A35B68"/>
    <w:rsid w:val="00A35D92"/>
    <w:rsid w:val="00A3611E"/>
    <w:rsid w:val="00A36137"/>
    <w:rsid w:val="00A3674B"/>
    <w:rsid w:val="00A3712F"/>
    <w:rsid w:val="00A3786E"/>
    <w:rsid w:val="00A40415"/>
    <w:rsid w:val="00A406D3"/>
    <w:rsid w:val="00A41EEA"/>
    <w:rsid w:val="00A42599"/>
    <w:rsid w:val="00A426E1"/>
    <w:rsid w:val="00A42BD4"/>
    <w:rsid w:val="00A42D5A"/>
    <w:rsid w:val="00A4322D"/>
    <w:rsid w:val="00A44169"/>
    <w:rsid w:val="00A4466B"/>
    <w:rsid w:val="00A45743"/>
    <w:rsid w:val="00A4585D"/>
    <w:rsid w:val="00A45A86"/>
    <w:rsid w:val="00A461A0"/>
    <w:rsid w:val="00A466D3"/>
    <w:rsid w:val="00A479B0"/>
    <w:rsid w:val="00A47F33"/>
    <w:rsid w:val="00A50A51"/>
    <w:rsid w:val="00A512FA"/>
    <w:rsid w:val="00A51ACF"/>
    <w:rsid w:val="00A521D2"/>
    <w:rsid w:val="00A521DF"/>
    <w:rsid w:val="00A539D8"/>
    <w:rsid w:val="00A55020"/>
    <w:rsid w:val="00A56EA2"/>
    <w:rsid w:val="00A60E9F"/>
    <w:rsid w:val="00A624DA"/>
    <w:rsid w:val="00A62BCA"/>
    <w:rsid w:val="00A62CCF"/>
    <w:rsid w:val="00A64E1D"/>
    <w:rsid w:val="00A650D1"/>
    <w:rsid w:val="00A65935"/>
    <w:rsid w:val="00A65A15"/>
    <w:rsid w:val="00A66316"/>
    <w:rsid w:val="00A66F34"/>
    <w:rsid w:val="00A67C27"/>
    <w:rsid w:val="00A70023"/>
    <w:rsid w:val="00A70632"/>
    <w:rsid w:val="00A70B54"/>
    <w:rsid w:val="00A712E8"/>
    <w:rsid w:val="00A714CE"/>
    <w:rsid w:val="00A739BF"/>
    <w:rsid w:val="00A739D4"/>
    <w:rsid w:val="00A73C09"/>
    <w:rsid w:val="00A73E4B"/>
    <w:rsid w:val="00A7473E"/>
    <w:rsid w:val="00A751FA"/>
    <w:rsid w:val="00A76870"/>
    <w:rsid w:val="00A76AE7"/>
    <w:rsid w:val="00A76EEF"/>
    <w:rsid w:val="00A77908"/>
    <w:rsid w:val="00A77FB5"/>
    <w:rsid w:val="00A800F5"/>
    <w:rsid w:val="00A80854"/>
    <w:rsid w:val="00A814F3"/>
    <w:rsid w:val="00A834A6"/>
    <w:rsid w:val="00A837E7"/>
    <w:rsid w:val="00A84C74"/>
    <w:rsid w:val="00A84DE8"/>
    <w:rsid w:val="00A84FEB"/>
    <w:rsid w:val="00A85396"/>
    <w:rsid w:val="00A857C6"/>
    <w:rsid w:val="00A86FF5"/>
    <w:rsid w:val="00A90234"/>
    <w:rsid w:val="00A90524"/>
    <w:rsid w:val="00A90999"/>
    <w:rsid w:val="00A90A3A"/>
    <w:rsid w:val="00A90BBF"/>
    <w:rsid w:val="00A9172F"/>
    <w:rsid w:val="00A918B2"/>
    <w:rsid w:val="00A91BC7"/>
    <w:rsid w:val="00A922E1"/>
    <w:rsid w:val="00A925A6"/>
    <w:rsid w:val="00A92B36"/>
    <w:rsid w:val="00A9381B"/>
    <w:rsid w:val="00A93C35"/>
    <w:rsid w:val="00A94FB1"/>
    <w:rsid w:val="00A96A3B"/>
    <w:rsid w:val="00A972F5"/>
    <w:rsid w:val="00A97A73"/>
    <w:rsid w:val="00A97EA4"/>
    <w:rsid w:val="00AA0DAA"/>
    <w:rsid w:val="00AA4C28"/>
    <w:rsid w:val="00AA4E02"/>
    <w:rsid w:val="00AA50B3"/>
    <w:rsid w:val="00AA5964"/>
    <w:rsid w:val="00AA62D2"/>
    <w:rsid w:val="00AA6C1C"/>
    <w:rsid w:val="00AA7195"/>
    <w:rsid w:val="00AA7D6B"/>
    <w:rsid w:val="00AB083B"/>
    <w:rsid w:val="00AB0A7A"/>
    <w:rsid w:val="00AB1B81"/>
    <w:rsid w:val="00AB2762"/>
    <w:rsid w:val="00AB29B8"/>
    <w:rsid w:val="00AB2CB6"/>
    <w:rsid w:val="00AB365D"/>
    <w:rsid w:val="00AB4E26"/>
    <w:rsid w:val="00AB616F"/>
    <w:rsid w:val="00AB663F"/>
    <w:rsid w:val="00AB6935"/>
    <w:rsid w:val="00AB7921"/>
    <w:rsid w:val="00AC02CE"/>
    <w:rsid w:val="00AC116E"/>
    <w:rsid w:val="00AC16FB"/>
    <w:rsid w:val="00AC1774"/>
    <w:rsid w:val="00AC1F21"/>
    <w:rsid w:val="00AC27D0"/>
    <w:rsid w:val="00AC281E"/>
    <w:rsid w:val="00AC2982"/>
    <w:rsid w:val="00AC3084"/>
    <w:rsid w:val="00AC42D7"/>
    <w:rsid w:val="00AC44F2"/>
    <w:rsid w:val="00AC4766"/>
    <w:rsid w:val="00AC47D6"/>
    <w:rsid w:val="00AC5814"/>
    <w:rsid w:val="00AC5A39"/>
    <w:rsid w:val="00AC5D59"/>
    <w:rsid w:val="00AC60ED"/>
    <w:rsid w:val="00AC6887"/>
    <w:rsid w:val="00AC7A6B"/>
    <w:rsid w:val="00AC7F6B"/>
    <w:rsid w:val="00AD02A8"/>
    <w:rsid w:val="00AD112F"/>
    <w:rsid w:val="00AD20FF"/>
    <w:rsid w:val="00AD25CA"/>
    <w:rsid w:val="00AD39FB"/>
    <w:rsid w:val="00AD4A99"/>
    <w:rsid w:val="00AD5A7A"/>
    <w:rsid w:val="00AD6350"/>
    <w:rsid w:val="00AD63E6"/>
    <w:rsid w:val="00AD6676"/>
    <w:rsid w:val="00AD6C30"/>
    <w:rsid w:val="00AD701E"/>
    <w:rsid w:val="00AD7F20"/>
    <w:rsid w:val="00AE15C4"/>
    <w:rsid w:val="00AE1DF3"/>
    <w:rsid w:val="00AE1F54"/>
    <w:rsid w:val="00AE2788"/>
    <w:rsid w:val="00AE2E74"/>
    <w:rsid w:val="00AE2F1D"/>
    <w:rsid w:val="00AE3018"/>
    <w:rsid w:val="00AE35FD"/>
    <w:rsid w:val="00AE4ED0"/>
    <w:rsid w:val="00AE5C34"/>
    <w:rsid w:val="00AE6996"/>
    <w:rsid w:val="00AE6B8B"/>
    <w:rsid w:val="00AE7506"/>
    <w:rsid w:val="00AE7D02"/>
    <w:rsid w:val="00AF1BD1"/>
    <w:rsid w:val="00AF1CC7"/>
    <w:rsid w:val="00AF1CFB"/>
    <w:rsid w:val="00AF2140"/>
    <w:rsid w:val="00AF2481"/>
    <w:rsid w:val="00AF4881"/>
    <w:rsid w:val="00AF66A6"/>
    <w:rsid w:val="00AF77C1"/>
    <w:rsid w:val="00AF7D7F"/>
    <w:rsid w:val="00B013A1"/>
    <w:rsid w:val="00B015C3"/>
    <w:rsid w:val="00B01DF7"/>
    <w:rsid w:val="00B0322C"/>
    <w:rsid w:val="00B03417"/>
    <w:rsid w:val="00B04C23"/>
    <w:rsid w:val="00B052C4"/>
    <w:rsid w:val="00B054BA"/>
    <w:rsid w:val="00B05CF4"/>
    <w:rsid w:val="00B06FBB"/>
    <w:rsid w:val="00B0796B"/>
    <w:rsid w:val="00B10053"/>
    <w:rsid w:val="00B10C74"/>
    <w:rsid w:val="00B115F2"/>
    <w:rsid w:val="00B11F48"/>
    <w:rsid w:val="00B125E0"/>
    <w:rsid w:val="00B12723"/>
    <w:rsid w:val="00B12794"/>
    <w:rsid w:val="00B1388E"/>
    <w:rsid w:val="00B155BF"/>
    <w:rsid w:val="00B1563A"/>
    <w:rsid w:val="00B157D6"/>
    <w:rsid w:val="00B15925"/>
    <w:rsid w:val="00B160D2"/>
    <w:rsid w:val="00B167CE"/>
    <w:rsid w:val="00B16C18"/>
    <w:rsid w:val="00B1712A"/>
    <w:rsid w:val="00B17A9C"/>
    <w:rsid w:val="00B20D7E"/>
    <w:rsid w:val="00B213E9"/>
    <w:rsid w:val="00B217DF"/>
    <w:rsid w:val="00B224D0"/>
    <w:rsid w:val="00B22D35"/>
    <w:rsid w:val="00B2319C"/>
    <w:rsid w:val="00B235BC"/>
    <w:rsid w:val="00B2447C"/>
    <w:rsid w:val="00B24A58"/>
    <w:rsid w:val="00B24AD0"/>
    <w:rsid w:val="00B24B66"/>
    <w:rsid w:val="00B25819"/>
    <w:rsid w:val="00B25A40"/>
    <w:rsid w:val="00B25B99"/>
    <w:rsid w:val="00B263EA"/>
    <w:rsid w:val="00B2654F"/>
    <w:rsid w:val="00B26B62"/>
    <w:rsid w:val="00B26DFE"/>
    <w:rsid w:val="00B27C11"/>
    <w:rsid w:val="00B27DB7"/>
    <w:rsid w:val="00B309D6"/>
    <w:rsid w:val="00B326B7"/>
    <w:rsid w:val="00B32B0A"/>
    <w:rsid w:val="00B3310A"/>
    <w:rsid w:val="00B348C3"/>
    <w:rsid w:val="00B34C1F"/>
    <w:rsid w:val="00B366D9"/>
    <w:rsid w:val="00B37051"/>
    <w:rsid w:val="00B3741B"/>
    <w:rsid w:val="00B37669"/>
    <w:rsid w:val="00B403CC"/>
    <w:rsid w:val="00B40666"/>
    <w:rsid w:val="00B41DCC"/>
    <w:rsid w:val="00B42247"/>
    <w:rsid w:val="00B42343"/>
    <w:rsid w:val="00B42603"/>
    <w:rsid w:val="00B43448"/>
    <w:rsid w:val="00B44041"/>
    <w:rsid w:val="00B44590"/>
    <w:rsid w:val="00B44A9C"/>
    <w:rsid w:val="00B45B5A"/>
    <w:rsid w:val="00B45EC9"/>
    <w:rsid w:val="00B45FBF"/>
    <w:rsid w:val="00B46CD9"/>
    <w:rsid w:val="00B47290"/>
    <w:rsid w:val="00B47CC2"/>
    <w:rsid w:val="00B500B9"/>
    <w:rsid w:val="00B512ED"/>
    <w:rsid w:val="00B51ABA"/>
    <w:rsid w:val="00B52E13"/>
    <w:rsid w:val="00B5453E"/>
    <w:rsid w:val="00B54CB9"/>
    <w:rsid w:val="00B54CFE"/>
    <w:rsid w:val="00B55B19"/>
    <w:rsid w:val="00B56A85"/>
    <w:rsid w:val="00B577AB"/>
    <w:rsid w:val="00B60B32"/>
    <w:rsid w:val="00B60F5E"/>
    <w:rsid w:val="00B610F1"/>
    <w:rsid w:val="00B6244A"/>
    <w:rsid w:val="00B62C2B"/>
    <w:rsid w:val="00B6359C"/>
    <w:rsid w:val="00B635FC"/>
    <w:rsid w:val="00B63651"/>
    <w:rsid w:val="00B63AAA"/>
    <w:rsid w:val="00B63BE6"/>
    <w:rsid w:val="00B63FD0"/>
    <w:rsid w:val="00B65204"/>
    <w:rsid w:val="00B65640"/>
    <w:rsid w:val="00B65FA7"/>
    <w:rsid w:val="00B6669C"/>
    <w:rsid w:val="00B67043"/>
    <w:rsid w:val="00B677A4"/>
    <w:rsid w:val="00B7053E"/>
    <w:rsid w:val="00B70928"/>
    <w:rsid w:val="00B70DE7"/>
    <w:rsid w:val="00B7174C"/>
    <w:rsid w:val="00B71B11"/>
    <w:rsid w:val="00B723A7"/>
    <w:rsid w:val="00B73336"/>
    <w:rsid w:val="00B73B63"/>
    <w:rsid w:val="00B73CBD"/>
    <w:rsid w:val="00B74572"/>
    <w:rsid w:val="00B74AB6"/>
    <w:rsid w:val="00B74E86"/>
    <w:rsid w:val="00B75129"/>
    <w:rsid w:val="00B7579B"/>
    <w:rsid w:val="00B75D8D"/>
    <w:rsid w:val="00B75D9E"/>
    <w:rsid w:val="00B76094"/>
    <w:rsid w:val="00B76250"/>
    <w:rsid w:val="00B76385"/>
    <w:rsid w:val="00B76A3B"/>
    <w:rsid w:val="00B76FFF"/>
    <w:rsid w:val="00B77616"/>
    <w:rsid w:val="00B777A6"/>
    <w:rsid w:val="00B77D43"/>
    <w:rsid w:val="00B8032B"/>
    <w:rsid w:val="00B8069A"/>
    <w:rsid w:val="00B81CEA"/>
    <w:rsid w:val="00B82949"/>
    <w:rsid w:val="00B82A11"/>
    <w:rsid w:val="00B8505F"/>
    <w:rsid w:val="00B86B04"/>
    <w:rsid w:val="00B902CB"/>
    <w:rsid w:val="00B91800"/>
    <w:rsid w:val="00B91A52"/>
    <w:rsid w:val="00B92D66"/>
    <w:rsid w:val="00B92F0C"/>
    <w:rsid w:val="00B9305D"/>
    <w:rsid w:val="00B9352F"/>
    <w:rsid w:val="00B948F2"/>
    <w:rsid w:val="00B95A52"/>
    <w:rsid w:val="00B968D2"/>
    <w:rsid w:val="00B96BF5"/>
    <w:rsid w:val="00B9776F"/>
    <w:rsid w:val="00B977AD"/>
    <w:rsid w:val="00BA25E5"/>
    <w:rsid w:val="00BA38C9"/>
    <w:rsid w:val="00BA38EE"/>
    <w:rsid w:val="00BA3E94"/>
    <w:rsid w:val="00BA5686"/>
    <w:rsid w:val="00BA570D"/>
    <w:rsid w:val="00BA7671"/>
    <w:rsid w:val="00BB1122"/>
    <w:rsid w:val="00BB404C"/>
    <w:rsid w:val="00BB44B8"/>
    <w:rsid w:val="00BB5144"/>
    <w:rsid w:val="00BB518E"/>
    <w:rsid w:val="00BB558C"/>
    <w:rsid w:val="00BB55D5"/>
    <w:rsid w:val="00BB6BE8"/>
    <w:rsid w:val="00BB7B8D"/>
    <w:rsid w:val="00BC19C5"/>
    <w:rsid w:val="00BC2442"/>
    <w:rsid w:val="00BC2756"/>
    <w:rsid w:val="00BC31D6"/>
    <w:rsid w:val="00BC3A5B"/>
    <w:rsid w:val="00BC3BC8"/>
    <w:rsid w:val="00BC3F41"/>
    <w:rsid w:val="00BC42EB"/>
    <w:rsid w:val="00BC43E6"/>
    <w:rsid w:val="00BC4B61"/>
    <w:rsid w:val="00BC4E22"/>
    <w:rsid w:val="00BC4EA1"/>
    <w:rsid w:val="00BC55CA"/>
    <w:rsid w:val="00BC67CA"/>
    <w:rsid w:val="00BC6DB5"/>
    <w:rsid w:val="00BC7969"/>
    <w:rsid w:val="00BC7B33"/>
    <w:rsid w:val="00BC7D41"/>
    <w:rsid w:val="00BC7E4B"/>
    <w:rsid w:val="00BD0C75"/>
    <w:rsid w:val="00BD1887"/>
    <w:rsid w:val="00BD19FF"/>
    <w:rsid w:val="00BD1AB7"/>
    <w:rsid w:val="00BD2439"/>
    <w:rsid w:val="00BD2713"/>
    <w:rsid w:val="00BD3FAB"/>
    <w:rsid w:val="00BD4E9E"/>
    <w:rsid w:val="00BD51C1"/>
    <w:rsid w:val="00BD6051"/>
    <w:rsid w:val="00BD60B4"/>
    <w:rsid w:val="00BD7093"/>
    <w:rsid w:val="00BD74C3"/>
    <w:rsid w:val="00BD7928"/>
    <w:rsid w:val="00BD7BD9"/>
    <w:rsid w:val="00BD7C3E"/>
    <w:rsid w:val="00BE09E3"/>
    <w:rsid w:val="00BE0E02"/>
    <w:rsid w:val="00BE15A8"/>
    <w:rsid w:val="00BE1F04"/>
    <w:rsid w:val="00BE20CF"/>
    <w:rsid w:val="00BE329C"/>
    <w:rsid w:val="00BE33E6"/>
    <w:rsid w:val="00BE35A1"/>
    <w:rsid w:val="00BE365F"/>
    <w:rsid w:val="00BE429B"/>
    <w:rsid w:val="00BE511B"/>
    <w:rsid w:val="00BE5432"/>
    <w:rsid w:val="00BE57F7"/>
    <w:rsid w:val="00BE5C4E"/>
    <w:rsid w:val="00BE64DC"/>
    <w:rsid w:val="00BE73AA"/>
    <w:rsid w:val="00BE792D"/>
    <w:rsid w:val="00BE794A"/>
    <w:rsid w:val="00BE7C8D"/>
    <w:rsid w:val="00BE7EF2"/>
    <w:rsid w:val="00BF06B8"/>
    <w:rsid w:val="00BF06C8"/>
    <w:rsid w:val="00BF11F0"/>
    <w:rsid w:val="00BF146C"/>
    <w:rsid w:val="00BF16B7"/>
    <w:rsid w:val="00BF2447"/>
    <w:rsid w:val="00BF3BBA"/>
    <w:rsid w:val="00BF4102"/>
    <w:rsid w:val="00BF43E0"/>
    <w:rsid w:val="00BF5A7C"/>
    <w:rsid w:val="00BF5EB1"/>
    <w:rsid w:val="00BF677B"/>
    <w:rsid w:val="00BF69F2"/>
    <w:rsid w:val="00BF6FF5"/>
    <w:rsid w:val="00C0180F"/>
    <w:rsid w:val="00C01FE8"/>
    <w:rsid w:val="00C029DE"/>
    <w:rsid w:val="00C02FDE"/>
    <w:rsid w:val="00C03579"/>
    <w:rsid w:val="00C04165"/>
    <w:rsid w:val="00C04B33"/>
    <w:rsid w:val="00C04E3A"/>
    <w:rsid w:val="00C055CF"/>
    <w:rsid w:val="00C05AFA"/>
    <w:rsid w:val="00C05C27"/>
    <w:rsid w:val="00C05D05"/>
    <w:rsid w:val="00C0677E"/>
    <w:rsid w:val="00C07523"/>
    <w:rsid w:val="00C0781A"/>
    <w:rsid w:val="00C10204"/>
    <w:rsid w:val="00C1074D"/>
    <w:rsid w:val="00C11106"/>
    <w:rsid w:val="00C1145C"/>
    <w:rsid w:val="00C11763"/>
    <w:rsid w:val="00C1190B"/>
    <w:rsid w:val="00C11917"/>
    <w:rsid w:val="00C14178"/>
    <w:rsid w:val="00C151CA"/>
    <w:rsid w:val="00C1703B"/>
    <w:rsid w:val="00C17554"/>
    <w:rsid w:val="00C1768C"/>
    <w:rsid w:val="00C202F1"/>
    <w:rsid w:val="00C22C76"/>
    <w:rsid w:val="00C23F22"/>
    <w:rsid w:val="00C2494A"/>
    <w:rsid w:val="00C25AFD"/>
    <w:rsid w:val="00C26CB8"/>
    <w:rsid w:val="00C2725B"/>
    <w:rsid w:val="00C2776C"/>
    <w:rsid w:val="00C27F52"/>
    <w:rsid w:val="00C3025C"/>
    <w:rsid w:val="00C30951"/>
    <w:rsid w:val="00C3181D"/>
    <w:rsid w:val="00C31A65"/>
    <w:rsid w:val="00C32081"/>
    <w:rsid w:val="00C324F3"/>
    <w:rsid w:val="00C32AF6"/>
    <w:rsid w:val="00C33495"/>
    <w:rsid w:val="00C34068"/>
    <w:rsid w:val="00C3470A"/>
    <w:rsid w:val="00C34C58"/>
    <w:rsid w:val="00C36FEF"/>
    <w:rsid w:val="00C400F0"/>
    <w:rsid w:val="00C40C9B"/>
    <w:rsid w:val="00C416A5"/>
    <w:rsid w:val="00C431CF"/>
    <w:rsid w:val="00C43360"/>
    <w:rsid w:val="00C4496A"/>
    <w:rsid w:val="00C461D5"/>
    <w:rsid w:val="00C47006"/>
    <w:rsid w:val="00C470CF"/>
    <w:rsid w:val="00C4727B"/>
    <w:rsid w:val="00C47B70"/>
    <w:rsid w:val="00C5113D"/>
    <w:rsid w:val="00C51362"/>
    <w:rsid w:val="00C51442"/>
    <w:rsid w:val="00C51DC3"/>
    <w:rsid w:val="00C52AD4"/>
    <w:rsid w:val="00C5451E"/>
    <w:rsid w:val="00C548EE"/>
    <w:rsid w:val="00C54A14"/>
    <w:rsid w:val="00C55497"/>
    <w:rsid w:val="00C55A8B"/>
    <w:rsid w:val="00C55AC5"/>
    <w:rsid w:val="00C56491"/>
    <w:rsid w:val="00C5652C"/>
    <w:rsid w:val="00C56570"/>
    <w:rsid w:val="00C5723A"/>
    <w:rsid w:val="00C573EA"/>
    <w:rsid w:val="00C575F8"/>
    <w:rsid w:val="00C5786F"/>
    <w:rsid w:val="00C61A76"/>
    <w:rsid w:val="00C61BEB"/>
    <w:rsid w:val="00C626FD"/>
    <w:rsid w:val="00C6274A"/>
    <w:rsid w:val="00C640D4"/>
    <w:rsid w:val="00C645D8"/>
    <w:rsid w:val="00C6493A"/>
    <w:rsid w:val="00C64F0B"/>
    <w:rsid w:val="00C665EE"/>
    <w:rsid w:val="00C66912"/>
    <w:rsid w:val="00C66D4D"/>
    <w:rsid w:val="00C6797F"/>
    <w:rsid w:val="00C70999"/>
    <w:rsid w:val="00C71232"/>
    <w:rsid w:val="00C71EF0"/>
    <w:rsid w:val="00C720F8"/>
    <w:rsid w:val="00C72272"/>
    <w:rsid w:val="00C72C51"/>
    <w:rsid w:val="00C73115"/>
    <w:rsid w:val="00C74984"/>
    <w:rsid w:val="00C74BD0"/>
    <w:rsid w:val="00C75769"/>
    <w:rsid w:val="00C759FB"/>
    <w:rsid w:val="00C75D31"/>
    <w:rsid w:val="00C765D9"/>
    <w:rsid w:val="00C76EA3"/>
    <w:rsid w:val="00C76FD1"/>
    <w:rsid w:val="00C7762D"/>
    <w:rsid w:val="00C8051B"/>
    <w:rsid w:val="00C810F7"/>
    <w:rsid w:val="00C81EC1"/>
    <w:rsid w:val="00C82449"/>
    <w:rsid w:val="00C825B7"/>
    <w:rsid w:val="00C82869"/>
    <w:rsid w:val="00C82B3E"/>
    <w:rsid w:val="00C82BC3"/>
    <w:rsid w:val="00C8362B"/>
    <w:rsid w:val="00C84F45"/>
    <w:rsid w:val="00C85D64"/>
    <w:rsid w:val="00C9117A"/>
    <w:rsid w:val="00C920B3"/>
    <w:rsid w:val="00C92A58"/>
    <w:rsid w:val="00C92A77"/>
    <w:rsid w:val="00C92E57"/>
    <w:rsid w:val="00C92EB6"/>
    <w:rsid w:val="00C92EE7"/>
    <w:rsid w:val="00C930E2"/>
    <w:rsid w:val="00C93948"/>
    <w:rsid w:val="00C941AB"/>
    <w:rsid w:val="00C94AF1"/>
    <w:rsid w:val="00C95147"/>
    <w:rsid w:val="00C95D48"/>
    <w:rsid w:val="00C95E0A"/>
    <w:rsid w:val="00C97214"/>
    <w:rsid w:val="00C97375"/>
    <w:rsid w:val="00CA03C9"/>
    <w:rsid w:val="00CA0B20"/>
    <w:rsid w:val="00CA1A66"/>
    <w:rsid w:val="00CA280E"/>
    <w:rsid w:val="00CA3BEB"/>
    <w:rsid w:val="00CA3EDF"/>
    <w:rsid w:val="00CA4552"/>
    <w:rsid w:val="00CA53FC"/>
    <w:rsid w:val="00CA63EE"/>
    <w:rsid w:val="00CA64FD"/>
    <w:rsid w:val="00CA6EC3"/>
    <w:rsid w:val="00CA70A7"/>
    <w:rsid w:val="00CB02DE"/>
    <w:rsid w:val="00CB099C"/>
    <w:rsid w:val="00CB26B3"/>
    <w:rsid w:val="00CB2BE1"/>
    <w:rsid w:val="00CB3D43"/>
    <w:rsid w:val="00CB4887"/>
    <w:rsid w:val="00CB4FA7"/>
    <w:rsid w:val="00CB53AF"/>
    <w:rsid w:val="00CB544F"/>
    <w:rsid w:val="00CB5A32"/>
    <w:rsid w:val="00CB5ECC"/>
    <w:rsid w:val="00CB6670"/>
    <w:rsid w:val="00CB6B1C"/>
    <w:rsid w:val="00CC0B7B"/>
    <w:rsid w:val="00CC0BF8"/>
    <w:rsid w:val="00CC135D"/>
    <w:rsid w:val="00CC150A"/>
    <w:rsid w:val="00CC16C8"/>
    <w:rsid w:val="00CC35BE"/>
    <w:rsid w:val="00CC466A"/>
    <w:rsid w:val="00CC4F14"/>
    <w:rsid w:val="00CC4F4D"/>
    <w:rsid w:val="00CC5714"/>
    <w:rsid w:val="00CD0BF8"/>
    <w:rsid w:val="00CD1577"/>
    <w:rsid w:val="00CD300E"/>
    <w:rsid w:val="00CD3351"/>
    <w:rsid w:val="00CD361B"/>
    <w:rsid w:val="00CD41A5"/>
    <w:rsid w:val="00CD5AD6"/>
    <w:rsid w:val="00CD63E7"/>
    <w:rsid w:val="00CD6B36"/>
    <w:rsid w:val="00CD6FB4"/>
    <w:rsid w:val="00CD7A65"/>
    <w:rsid w:val="00CE0BB5"/>
    <w:rsid w:val="00CE19C9"/>
    <w:rsid w:val="00CE2EC9"/>
    <w:rsid w:val="00CE313B"/>
    <w:rsid w:val="00CE367F"/>
    <w:rsid w:val="00CE37A2"/>
    <w:rsid w:val="00CE5AB5"/>
    <w:rsid w:val="00CF1157"/>
    <w:rsid w:val="00CF1434"/>
    <w:rsid w:val="00CF258F"/>
    <w:rsid w:val="00CF3A66"/>
    <w:rsid w:val="00CF4374"/>
    <w:rsid w:val="00CF4C56"/>
    <w:rsid w:val="00CF55CA"/>
    <w:rsid w:val="00CF5DA1"/>
    <w:rsid w:val="00CF6121"/>
    <w:rsid w:val="00CF65DA"/>
    <w:rsid w:val="00CF66AD"/>
    <w:rsid w:val="00CF6E50"/>
    <w:rsid w:val="00CF731C"/>
    <w:rsid w:val="00D00C97"/>
    <w:rsid w:val="00D01FA9"/>
    <w:rsid w:val="00D02415"/>
    <w:rsid w:val="00D03288"/>
    <w:rsid w:val="00D04744"/>
    <w:rsid w:val="00D04D63"/>
    <w:rsid w:val="00D04FD6"/>
    <w:rsid w:val="00D060AE"/>
    <w:rsid w:val="00D060B0"/>
    <w:rsid w:val="00D07587"/>
    <w:rsid w:val="00D1004F"/>
    <w:rsid w:val="00D1020B"/>
    <w:rsid w:val="00D102EB"/>
    <w:rsid w:val="00D10753"/>
    <w:rsid w:val="00D11A7A"/>
    <w:rsid w:val="00D129D5"/>
    <w:rsid w:val="00D12FF4"/>
    <w:rsid w:val="00D12FF8"/>
    <w:rsid w:val="00D130B7"/>
    <w:rsid w:val="00D136E1"/>
    <w:rsid w:val="00D13802"/>
    <w:rsid w:val="00D15223"/>
    <w:rsid w:val="00D15D16"/>
    <w:rsid w:val="00D15EA1"/>
    <w:rsid w:val="00D16080"/>
    <w:rsid w:val="00D16624"/>
    <w:rsid w:val="00D16A7A"/>
    <w:rsid w:val="00D20573"/>
    <w:rsid w:val="00D21437"/>
    <w:rsid w:val="00D218D0"/>
    <w:rsid w:val="00D23101"/>
    <w:rsid w:val="00D23441"/>
    <w:rsid w:val="00D234C5"/>
    <w:rsid w:val="00D2355B"/>
    <w:rsid w:val="00D2360A"/>
    <w:rsid w:val="00D240AA"/>
    <w:rsid w:val="00D249C4"/>
    <w:rsid w:val="00D24B6A"/>
    <w:rsid w:val="00D25180"/>
    <w:rsid w:val="00D25212"/>
    <w:rsid w:val="00D254F1"/>
    <w:rsid w:val="00D278C8"/>
    <w:rsid w:val="00D305BB"/>
    <w:rsid w:val="00D315E4"/>
    <w:rsid w:val="00D31A17"/>
    <w:rsid w:val="00D33105"/>
    <w:rsid w:val="00D3377E"/>
    <w:rsid w:val="00D33D81"/>
    <w:rsid w:val="00D34A0D"/>
    <w:rsid w:val="00D35696"/>
    <w:rsid w:val="00D35DA0"/>
    <w:rsid w:val="00D36AEC"/>
    <w:rsid w:val="00D37510"/>
    <w:rsid w:val="00D37533"/>
    <w:rsid w:val="00D37C3F"/>
    <w:rsid w:val="00D4083A"/>
    <w:rsid w:val="00D40843"/>
    <w:rsid w:val="00D4144B"/>
    <w:rsid w:val="00D42958"/>
    <w:rsid w:val="00D43573"/>
    <w:rsid w:val="00D437E1"/>
    <w:rsid w:val="00D43EBE"/>
    <w:rsid w:val="00D43FCF"/>
    <w:rsid w:val="00D4422C"/>
    <w:rsid w:val="00D4432F"/>
    <w:rsid w:val="00D44641"/>
    <w:rsid w:val="00D44866"/>
    <w:rsid w:val="00D45D0B"/>
    <w:rsid w:val="00D45D6A"/>
    <w:rsid w:val="00D4745B"/>
    <w:rsid w:val="00D4773D"/>
    <w:rsid w:val="00D50009"/>
    <w:rsid w:val="00D51088"/>
    <w:rsid w:val="00D5131F"/>
    <w:rsid w:val="00D51BC9"/>
    <w:rsid w:val="00D52322"/>
    <w:rsid w:val="00D526C4"/>
    <w:rsid w:val="00D52954"/>
    <w:rsid w:val="00D52AC6"/>
    <w:rsid w:val="00D5349C"/>
    <w:rsid w:val="00D55C5C"/>
    <w:rsid w:val="00D56A5C"/>
    <w:rsid w:val="00D5728C"/>
    <w:rsid w:val="00D57864"/>
    <w:rsid w:val="00D6052C"/>
    <w:rsid w:val="00D62303"/>
    <w:rsid w:val="00D63320"/>
    <w:rsid w:val="00D63B5A"/>
    <w:rsid w:val="00D63F10"/>
    <w:rsid w:val="00D64364"/>
    <w:rsid w:val="00D64466"/>
    <w:rsid w:val="00D64730"/>
    <w:rsid w:val="00D64CCB"/>
    <w:rsid w:val="00D64D9B"/>
    <w:rsid w:val="00D6531D"/>
    <w:rsid w:val="00D66161"/>
    <w:rsid w:val="00D661F9"/>
    <w:rsid w:val="00D662D6"/>
    <w:rsid w:val="00D66634"/>
    <w:rsid w:val="00D7113C"/>
    <w:rsid w:val="00D7162A"/>
    <w:rsid w:val="00D72D0A"/>
    <w:rsid w:val="00D74E69"/>
    <w:rsid w:val="00D75220"/>
    <w:rsid w:val="00D75AB4"/>
    <w:rsid w:val="00D77EEA"/>
    <w:rsid w:val="00D804CD"/>
    <w:rsid w:val="00D80C80"/>
    <w:rsid w:val="00D80EDC"/>
    <w:rsid w:val="00D81578"/>
    <w:rsid w:val="00D815E4"/>
    <w:rsid w:val="00D819A5"/>
    <w:rsid w:val="00D8276A"/>
    <w:rsid w:val="00D82978"/>
    <w:rsid w:val="00D82F94"/>
    <w:rsid w:val="00D84473"/>
    <w:rsid w:val="00D8556A"/>
    <w:rsid w:val="00D85E92"/>
    <w:rsid w:val="00D8643E"/>
    <w:rsid w:val="00D875B3"/>
    <w:rsid w:val="00D901A8"/>
    <w:rsid w:val="00D909D4"/>
    <w:rsid w:val="00D91668"/>
    <w:rsid w:val="00D92F7C"/>
    <w:rsid w:val="00D9484D"/>
    <w:rsid w:val="00D94ABF"/>
    <w:rsid w:val="00D95135"/>
    <w:rsid w:val="00D96778"/>
    <w:rsid w:val="00D97726"/>
    <w:rsid w:val="00DA168B"/>
    <w:rsid w:val="00DA1A59"/>
    <w:rsid w:val="00DA26CD"/>
    <w:rsid w:val="00DA28AD"/>
    <w:rsid w:val="00DA2FA0"/>
    <w:rsid w:val="00DA3258"/>
    <w:rsid w:val="00DA39A9"/>
    <w:rsid w:val="00DA3EE3"/>
    <w:rsid w:val="00DA3F60"/>
    <w:rsid w:val="00DA41F6"/>
    <w:rsid w:val="00DA41FC"/>
    <w:rsid w:val="00DA4908"/>
    <w:rsid w:val="00DA4D25"/>
    <w:rsid w:val="00DA4D9A"/>
    <w:rsid w:val="00DA6254"/>
    <w:rsid w:val="00DA6844"/>
    <w:rsid w:val="00DB036B"/>
    <w:rsid w:val="00DB0C07"/>
    <w:rsid w:val="00DB165F"/>
    <w:rsid w:val="00DB2148"/>
    <w:rsid w:val="00DB2848"/>
    <w:rsid w:val="00DB3E10"/>
    <w:rsid w:val="00DB3EA6"/>
    <w:rsid w:val="00DB405B"/>
    <w:rsid w:val="00DC1A92"/>
    <w:rsid w:val="00DC1B22"/>
    <w:rsid w:val="00DC1C2B"/>
    <w:rsid w:val="00DC2976"/>
    <w:rsid w:val="00DC2B30"/>
    <w:rsid w:val="00DC3A85"/>
    <w:rsid w:val="00DC408A"/>
    <w:rsid w:val="00DC561B"/>
    <w:rsid w:val="00DC5987"/>
    <w:rsid w:val="00DC5BAD"/>
    <w:rsid w:val="00DC7401"/>
    <w:rsid w:val="00DC74ED"/>
    <w:rsid w:val="00DC7A04"/>
    <w:rsid w:val="00DC7BE0"/>
    <w:rsid w:val="00DD03C8"/>
    <w:rsid w:val="00DD03EB"/>
    <w:rsid w:val="00DD1836"/>
    <w:rsid w:val="00DD27BD"/>
    <w:rsid w:val="00DD5483"/>
    <w:rsid w:val="00DD5906"/>
    <w:rsid w:val="00DD63FB"/>
    <w:rsid w:val="00DD6B11"/>
    <w:rsid w:val="00DD7208"/>
    <w:rsid w:val="00DD7DF6"/>
    <w:rsid w:val="00DE1C6E"/>
    <w:rsid w:val="00DE2388"/>
    <w:rsid w:val="00DE3146"/>
    <w:rsid w:val="00DE3B95"/>
    <w:rsid w:val="00DE3C25"/>
    <w:rsid w:val="00DE44F8"/>
    <w:rsid w:val="00DE6649"/>
    <w:rsid w:val="00DE773E"/>
    <w:rsid w:val="00DE7E4B"/>
    <w:rsid w:val="00DF00B5"/>
    <w:rsid w:val="00DF050D"/>
    <w:rsid w:val="00DF0F70"/>
    <w:rsid w:val="00DF1F18"/>
    <w:rsid w:val="00DF2490"/>
    <w:rsid w:val="00DF2BD3"/>
    <w:rsid w:val="00DF39C6"/>
    <w:rsid w:val="00DF440C"/>
    <w:rsid w:val="00DF5C77"/>
    <w:rsid w:val="00DF65AD"/>
    <w:rsid w:val="00DF6A36"/>
    <w:rsid w:val="00DF7756"/>
    <w:rsid w:val="00DF79BC"/>
    <w:rsid w:val="00E004BB"/>
    <w:rsid w:val="00E00656"/>
    <w:rsid w:val="00E016BA"/>
    <w:rsid w:val="00E019C1"/>
    <w:rsid w:val="00E01CE6"/>
    <w:rsid w:val="00E02FA5"/>
    <w:rsid w:val="00E03520"/>
    <w:rsid w:val="00E0377D"/>
    <w:rsid w:val="00E03A35"/>
    <w:rsid w:val="00E03DB1"/>
    <w:rsid w:val="00E04A01"/>
    <w:rsid w:val="00E04F58"/>
    <w:rsid w:val="00E05A28"/>
    <w:rsid w:val="00E05E62"/>
    <w:rsid w:val="00E06158"/>
    <w:rsid w:val="00E07076"/>
    <w:rsid w:val="00E10441"/>
    <w:rsid w:val="00E10FCD"/>
    <w:rsid w:val="00E11C01"/>
    <w:rsid w:val="00E1251E"/>
    <w:rsid w:val="00E129AF"/>
    <w:rsid w:val="00E133BC"/>
    <w:rsid w:val="00E1369F"/>
    <w:rsid w:val="00E13AB7"/>
    <w:rsid w:val="00E15D63"/>
    <w:rsid w:val="00E17949"/>
    <w:rsid w:val="00E2002B"/>
    <w:rsid w:val="00E213CB"/>
    <w:rsid w:val="00E22E68"/>
    <w:rsid w:val="00E23C49"/>
    <w:rsid w:val="00E23D1C"/>
    <w:rsid w:val="00E24186"/>
    <w:rsid w:val="00E24238"/>
    <w:rsid w:val="00E243CF"/>
    <w:rsid w:val="00E24C81"/>
    <w:rsid w:val="00E25287"/>
    <w:rsid w:val="00E261B8"/>
    <w:rsid w:val="00E26604"/>
    <w:rsid w:val="00E26DBA"/>
    <w:rsid w:val="00E30809"/>
    <w:rsid w:val="00E3175A"/>
    <w:rsid w:val="00E3224D"/>
    <w:rsid w:val="00E325A9"/>
    <w:rsid w:val="00E330C2"/>
    <w:rsid w:val="00E330C5"/>
    <w:rsid w:val="00E3368A"/>
    <w:rsid w:val="00E33BAB"/>
    <w:rsid w:val="00E34299"/>
    <w:rsid w:val="00E34BEA"/>
    <w:rsid w:val="00E35495"/>
    <w:rsid w:val="00E36297"/>
    <w:rsid w:val="00E371AB"/>
    <w:rsid w:val="00E37420"/>
    <w:rsid w:val="00E374AF"/>
    <w:rsid w:val="00E37909"/>
    <w:rsid w:val="00E37E9D"/>
    <w:rsid w:val="00E40972"/>
    <w:rsid w:val="00E41B84"/>
    <w:rsid w:val="00E41E53"/>
    <w:rsid w:val="00E42848"/>
    <w:rsid w:val="00E428BF"/>
    <w:rsid w:val="00E42A5E"/>
    <w:rsid w:val="00E4377F"/>
    <w:rsid w:val="00E438AF"/>
    <w:rsid w:val="00E466D6"/>
    <w:rsid w:val="00E46F20"/>
    <w:rsid w:val="00E472D0"/>
    <w:rsid w:val="00E50ABC"/>
    <w:rsid w:val="00E5107D"/>
    <w:rsid w:val="00E5194D"/>
    <w:rsid w:val="00E51A98"/>
    <w:rsid w:val="00E51F8E"/>
    <w:rsid w:val="00E52839"/>
    <w:rsid w:val="00E5329F"/>
    <w:rsid w:val="00E533C8"/>
    <w:rsid w:val="00E547CB"/>
    <w:rsid w:val="00E55F6D"/>
    <w:rsid w:val="00E56375"/>
    <w:rsid w:val="00E56773"/>
    <w:rsid w:val="00E57399"/>
    <w:rsid w:val="00E6113F"/>
    <w:rsid w:val="00E63866"/>
    <w:rsid w:val="00E64EBD"/>
    <w:rsid w:val="00E65BC4"/>
    <w:rsid w:val="00E66053"/>
    <w:rsid w:val="00E663F5"/>
    <w:rsid w:val="00E666FF"/>
    <w:rsid w:val="00E67057"/>
    <w:rsid w:val="00E67E86"/>
    <w:rsid w:val="00E70492"/>
    <w:rsid w:val="00E70556"/>
    <w:rsid w:val="00E70DC8"/>
    <w:rsid w:val="00E70E9D"/>
    <w:rsid w:val="00E71622"/>
    <w:rsid w:val="00E7181F"/>
    <w:rsid w:val="00E71D53"/>
    <w:rsid w:val="00E71DE5"/>
    <w:rsid w:val="00E7309C"/>
    <w:rsid w:val="00E733B7"/>
    <w:rsid w:val="00E74867"/>
    <w:rsid w:val="00E757FA"/>
    <w:rsid w:val="00E75844"/>
    <w:rsid w:val="00E760D4"/>
    <w:rsid w:val="00E77535"/>
    <w:rsid w:val="00E77A45"/>
    <w:rsid w:val="00E77CCC"/>
    <w:rsid w:val="00E77D9C"/>
    <w:rsid w:val="00E800EF"/>
    <w:rsid w:val="00E82D27"/>
    <w:rsid w:val="00E838B3"/>
    <w:rsid w:val="00E862D5"/>
    <w:rsid w:val="00E864A0"/>
    <w:rsid w:val="00E86ADA"/>
    <w:rsid w:val="00E87542"/>
    <w:rsid w:val="00E87CC6"/>
    <w:rsid w:val="00E87F95"/>
    <w:rsid w:val="00E907E5"/>
    <w:rsid w:val="00E91267"/>
    <w:rsid w:val="00E91275"/>
    <w:rsid w:val="00E91599"/>
    <w:rsid w:val="00E9167A"/>
    <w:rsid w:val="00E91834"/>
    <w:rsid w:val="00E93501"/>
    <w:rsid w:val="00E938D8"/>
    <w:rsid w:val="00E94742"/>
    <w:rsid w:val="00E967A7"/>
    <w:rsid w:val="00E96E88"/>
    <w:rsid w:val="00E97630"/>
    <w:rsid w:val="00E97D4E"/>
    <w:rsid w:val="00EA064B"/>
    <w:rsid w:val="00EA19D5"/>
    <w:rsid w:val="00EA1B69"/>
    <w:rsid w:val="00EA2290"/>
    <w:rsid w:val="00EA3234"/>
    <w:rsid w:val="00EA4030"/>
    <w:rsid w:val="00EA55C7"/>
    <w:rsid w:val="00EA6999"/>
    <w:rsid w:val="00EA7179"/>
    <w:rsid w:val="00EA7800"/>
    <w:rsid w:val="00EB0503"/>
    <w:rsid w:val="00EB080A"/>
    <w:rsid w:val="00EB0CE6"/>
    <w:rsid w:val="00EB0F67"/>
    <w:rsid w:val="00EB11DD"/>
    <w:rsid w:val="00EB1A6D"/>
    <w:rsid w:val="00EB2332"/>
    <w:rsid w:val="00EB2C4B"/>
    <w:rsid w:val="00EB4ECE"/>
    <w:rsid w:val="00EB4FCF"/>
    <w:rsid w:val="00EB5345"/>
    <w:rsid w:val="00EB57F6"/>
    <w:rsid w:val="00EB62AA"/>
    <w:rsid w:val="00EB63F4"/>
    <w:rsid w:val="00EB679B"/>
    <w:rsid w:val="00EB6809"/>
    <w:rsid w:val="00EB6D91"/>
    <w:rsid w:val="00EB75A5"/>
    <w:rsid w:val="00EB7809"/>
    <w:rsid w:val="00EC0F0E"/>
    <w:rsid w:val="00EC18AA"/>
    <w:rsid w:val="00EC2A38"/>
    <w:rsid w:val="00EC2BE1"/>
    <w:rsid w:val="00EC3848"/>
    <w:rsid w:val="00EC3EEC"/>
    <w:rsid w:val="00EC405E"/>
    <w:rsid w:val="00EC4CA9"/>
    <w:rsid w:val="00EC50F0"/>
    <w:rsid w:val="00EC6D75"/>
    <w:rsid w:val="00EC75FF"/>
    <w:rsid w:val="00EC76A2"/>
    <w:rsid w:val="00ED113F"/>
    <w:rsid w:val="00ED268D"/>
    <w:rsid w:val="00ED274B"/>
    <w:rsid w:val="00ED35D9"/>
    <w:rsid w:val="00ED6111"/>
    <w:rsid w:val="00ED6D7F"/>
    <w:rsid w:val="00ED777E"/>
    <w:rsid w:val="00EE1981"/>
    <w:rsid w:val="00EE1A21"/>
    <w:rsid w:val="00EE1DDD"/>
    <w:rsid w:val="00EE203D"/>
    <w:rsid w:val="00EE28C9"/>
    <w:rsid w:val="00EE3A5E"/>
    <w:rsid w:val="00EE3B73"/>
    <w:rsid w:val="00EE45C1"/>
    <w:rsid w:val="00EE4902"/>
    <w:rsid w:val="00EE4B45"/>
    <w:rsid w:val="00EE4F53"/>
    <w:rsid w:val="00EE6263"/>
    <w:rsid w:val="00EE6BA0"/>
    <w:rsid w:val="00EE6BFA"/>
    <w:rsid w:val="00EE6F43"/>
    <w:rsid w:val="00EE7739"/>
    <w:rsid w:val="00EF001D"/>
    <w:rsid w:val="00EF0045"/>
    <w:rsid w:val="00EF0310"/>
    <w:rsid w:val="00EF1062"/>
    <w:rsid w:val="00EF1D7A"/>
    <w:rsid w:val="00EF30D7"/>
    <w:rsid w:val="00EF352E"/>
    <w:rsid w:val="00EF38D5"/>
    <w:rsid w:val="00EF3DCB"/>
    <w:rsid w:val="00EF46D8"/>
    <w:rsid w:val="00EF5589"/>
    <w:rsid w:val="00EF6CAA"/>
    <w:rsid w:val="00EF79F2"/>
    <w:rsid w:val="00EF7D2A"/>
    <w:rsid w:val="00F006CD"/>
    <w:rsid w:val="00F019E2"/>
    <w:rsid w:val="00F01DDA"/>
    <w:rsid w:val="00F02217"/>
    <w:rsid w:val="00F02A99"/>
    <w:rsid w:val="00F02FBD"/>
    <w:rsid w:val="00F037F5"/>
    <w:rsid w:val="00F04D38"/>
    <w:rsid w:val="00F0584D"/>
    <w:rsid w:val="00F06095"/>
    <w:rsid w:val="00F06349"/>
    <w:rsid w:val="00F06A04"/>
    <w:rsid w:val="00F074B9"/>
    <w:rsid w:val="00F0762C"/>
    <w:rsid w:val="00F10F7A"/>
    <w:rsid w:val="00F1121C"/>
    <w:rsid w:val="00F12055"/>
    <w:rsid w:val="00F1205C"/>
    <w:rsid w:val="00F12E5F"/>
    <w:rsid w:val="00F130EB"/>
    <w:rsid w:val="00F13206"/>
    <w:rsid w:val="00F1359C"/>
    <w:rsid w:val="00F14406"/>
    <w:rsid w:val="00F1537A"/>
    <w:rsid w:val="00F1690D"/>
    <w:rsid w:val="00F16988"/>
    <w:rsid w:val="00F16AE6"/>
    <w:rsid w:val="00F16CAF"/>
    <w:rsid w:val="00F1704D"/>
    <w:rsid w:val="00F17880"/>
    <w:rsid w:val="00F17A55"/>
    <w:rsid w:val="00F20D07"/>
    <w:rsid w:val="00F216DF"/>
    <w:rsid w:val="00F21C08"/>
    <w:rsid w:val="00F21ECB"/>
    <w:rsid w:val="00F22D2B"/>
    <w:rsid w:val="00F23A34"/>
    <w:rsid w:val="00F2407A"/>
    <w:rsid w:val="00F26532"/>
    <w:rsid w:val="00F26608"/>
    <w:rsid w:val="00F27A32"/>
    <w:rsid w:val="00F31131"/>
    <w:rsid w:val="00F31507"/>
    <w:rsid w:val="00F31A91"/>
    <w:rsid w:val="00F31E72"/>
    <w:rsid w:val="00F32C24"/>
    <w:rsid w:val="00F33B94"/>
    <w:rsid w:val="00F3441B"/>
    <w:rsid w:val="00F34B79"/>
    <w:rsid w:val="00F34CA8"/>
    <w:rsid w:val="00F34CE4"/>
    <w:rsid w:val="00F357EE"/>
    <w:rsid w:val="00F35DE8"/>
    <w:rsid w:val="00F36F28"/>
    <w:rsid w:val="00F407AA"/>
    <w:rsid w:val="00F40C2E"/>
    <w:rsid w:val="00F4136E"/>
    <w:rsid w:val="00F4234A"/>
    <w:rsid w:val="00F42533"/>
    <w:rsid w:val="00F433F9"/>
    <w:rsid w:val="00F43B6D"/>
    <w:rsid w:val="00F44EEA"/>
    <w:rsid w:val="00F44F43"/>
    <w:rsid w:val="00F45838"/>
    <w:rsid w:val="00F46D08"/>
    <w:rsid w:val="00F47A94"/>
    <w:rsid w:val="00F50700"/>
    <w:rsid w:val="00F5109A"/>
    <w:rsid w:val="00F51BEF"/>
    <w:rsid w:val="00F52128"/>
    <w:rsid w:val="00F524FA"/>
    <w:rsid w:val="00F535CA"/>
    <w:rsid w:val="00F54217"/>
    <w:rsid w:val="00F543AB"/>
    <w:rsid w:val="00F5563F"/>
    <w:rsid w:val="00F55848"/>
    <w:rsid w:val="00F5588A"/>
    <w:rsid w:val="00F56A49"/>
    <w:rsid w:val="00F60964"/>
    <w:rsid w:val="00F61750"/>
    <w:rsid w:val="00F61E99"/>
    <w:rsid w:val="00F6219C"/>
    <w:rsid w:val="00F6219D"/>
    <w:rsid w:val="00F626D7"/>
    <w:rsid w:val="00F63ABD"/>
    <w:rsid w:val="00F66340"/>
    <w:rsid w:val="00F66392"/>
    <w:rsid w:val="00F66935"/>
    <w:rsid w:val="00F66FEB"/>
    <w:rsid w:val="00F67A9B"/>
    <w:rsid w:val="00F701C7"/>
    <w:rsid w:val="00F706C4"/>
    <w:rsid w:val="00F709F4"/>
    <w:rsid w:val="00F711BB"/>
    <w:rsid w:val="00F71D06"/>
    <w:rsid w:val="00F729FD"/>
    <w:rsid w:val="00F72AC4"/>
    <w:rsid w:val="00F72CAF"/>
    <w:rsid w:val="00F730B2"/>
    <w:rsid w:val="00F7324C"/>
    <w:rsid w:val="00F733D1"/>
    <w:rsid w:val="00F73493"/>
    <w:rsid w:val="00F7372D"/>
    <w:rsid w:val="00F747A4"/>
    <w:rsid w:val="00F74A1B"/>
    <w:rsid w:val="00F768EF"/>
    <w:rsid w:val="00F777E1"/>
    <w:rsid w:val="00F77FF0"/>
    <w:rsid w:val="00F80392"/>
    <w:rsid w:val="00F80625"/>
    <w:rsid w:val="00F807DD"/>
    <w:rsid w:val="00F81797"/>
    <w:rsid w:val="00F83DEA"/>
    <w:rsid w:val="00F849D7"/>
    <w:rsid w:val="00F86B5A"/>
    <w:rsid w:val="00F87B3B"/>
    <w:rsid w:val="00F87D8B"/>
    <w:rsid w:val="00F90489"/>
    <w:rsid w:val="00F920CE"/>
    <w:rsid w:val="00F92D23"/>
    <w:rsid w:val="00F9460A"/>
    <w:rsid w:val="00F9694D"/>
    <w:rsid w:val="00F96D45"/>
    <w:rsid w:val="00F96DE4"/>
    <w:rsid w:val="00F972F0"/>
    <w:rsid w:val="00F97B3F"/>
    <w:rsid w:val="00F97F9A"/>
    <w:rsid w:val="00FA0ABF"/>
    <w:rsid w:val="00FA1333"/>
    <w:rsid w:val="00FA2997"/>
    <w:rsid w:val="00FA31DA"/>
    <w:rsid w:val="00FA331A"/>
    <w:rsid w:val="00FA39D6"/>
    <w:rsid w:val="00FA3CAA"/>
    <w:rsid w:val="00FA49D3"/>
    <w:rsid w:val="00FA5C66"/>
    <w:rsid w:val="00FA5E1E"/>
    <w:rsid w:val="00FB0E46"/>
    <w:rsid w:val="00FB1F1B"/>
    <w:rsid w:val="00FB2647"/>
    <w:rsid w:val="00FB28A8"/>
    <w:rsid w:val="00FB31DE"/>
    <w:rsid w:val="00FB36BF"/>
    <w:rsid w:val="00FB3C13"/>
    <w:rsid w:val="00FB44DF"/>
    <w:rsid w:val="00FB4BA1"/>
    <w:rsid w:val="00FB6674"/>
    <w:rsid w:val="00FB6D69"/>
    <w:rsid w:val="00FB765F"/>
    <w:rsid w:val="00FC04FC"/>
    <w:rsid w:val="00FC119B"/>
    <w:rsid w:val="00FC1329"/>
    <w:rsid w:val="00FC1493"/>
    <w:rsid w:val="00FC1594"/>
    <w:rsid w:val="00FC1AF0"/>
    <w:rsid w:val="00FC1C1C"/>
    <w:rsid w:val="00FC1CDD"/>
    <w:rsid w:val="00FC27AC"/>
    <w:rsid w:val="00FC2950"/>
    <w:rsid w:val="00FC2C30"/>
    <w:rsid w:val="00FC33BB"/>
    <w:rsid w:val="00FC33F3"/>
    <w:rsid w:val="00FC3B5B"/>
    <w:rsid w:val="00FC4BE1"/>
    <w:rsid w:val="00FC4D97"/>
    <w:rsid w:val="00FC4F83"/>
    <w:rsid w:val="00FC5AEE"/>
    <w:rsid w:val="00FC5D6E"/>
    <w:rsid w:val="00FC6382"/>
    <w:rsid w:val="00FC6960"/>
    <w:rsid w:val="00FC770A"/>
    <w:rsid w:val="00FC7DF5"/>
    <w:rsid w:val="00FD12DA"/>
    <w:rsid w:val="00FD19A0"/>
    <w:rsid w:val="00FD29C8"/>
    <w:rsid w:val="00FD2D14"/>
    <w:rsid w:val="00FD2EC4"/>
    <w:rsid w:val="00FD3B12"/>
    <w:rsid w:val="00FD3B9D"/>
    <w:rsid w:val="00FD41D1"/>
    <w:rsid w:val="00FD49B7"/>
    <w:rsid w:val="00FD4EC3"/>
    <w:rsid w:val="00FD5122"/>
    <w:rsid w:val="00FD5227"/>
    <w:rsid w:val="00FD5346"/>
    <w:rsid w:val="00FD54EB"/>
    <w:rsid w:val="00FD6293"/>
    <w:rsid w:val="00FD6397"/>
    <w:rsid w:val="00FD66F8"/>
    <w:rsid w:val="00FD7853"/>
    <w:rsid w:val="00FD78C7"/>
    <w:rsid w:val="00FD791A"/>
    <w:rsid w:val="00FD7AC6"/>
    <w:rsid w:val="00FE052A"/>
    <w:rsid w:val="00FE29F6"/>
    <w:rsid w:val="00FE3383"/>
    <w:rsid w:val="00FE3400"/>
    <w:rsid w:val="00FE3854"/>
    <w:rsid w:val="00FE42A0"/>
    <w:rsid w:val="00FE4A65"/>
    <w:rsid w:val="00FE4C78"/>
    <w:rsid w:val="00FE4FA4"/>
    <w:rsid w:val="00FE503E"/>
    <w:rsid w:val="00FE54A2"/>
    <w:rsid w:val="00FE6B38"/>
    <w:rsid w:val="00FF01C2"/>
    <w:rsid w:val="00FF1ED6"/>
    <w:rsid w:val="00FF2DBD"/>
    <w:rsid w:val="00FF312F"/>
    <w:rsid w:val="00FF397A"/>
    <w:rsid w:val="00FF4D11"/>
    <w:rsid w:val="00FF4D56"/>
    <w:rsid w:val="00FF4E3C"/>
    <w:rsid w:val="00FF56C2"/>
    <w:rsid w:val="00FF66F8"/>
    <w:rsid w:val="00FF6814"/>
    <w:rsid w:val="00FF739C"/>
    <w:rsid w:val="00FF7503"/>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62"/>
    <o:shapelayout v:ext="edit">
      <o:idmap v:ext="edit" data="1"/>
    </o:shapelayout>
  </w:shapeDefaults>
  <w:decimalSymbol w:val="."/>
  <w:listSeparator w:val=","/>
  <w14:docId w14:val="308DB0DC"/>
  <w15:docId w15:val="{488C844C-8DF5-4406-A856-3E48454C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link w:val="Heading1Char"/>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3E435B"/>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943DB9"/>
    <w:rPr>
      <w:sz w:val="16"/>
      <w:szCs w:val="16"/>
    </w:rPr>
  </w:style>
  <w:style w:type="paragraph" w:styleId="CommentText">
    <w:name w:val="annotation text"/>
    <w:basedOn w:val="Normal"/>
    <w:link w:val="CommentTextChar"/>
    <w:uiPriority w:val="99"/>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uiPriority w:val="39"/>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82652C"/>
    <w:pPr>
      <w:pBdr>
        <w:top w:val="single" w:sz="4" w:space="1" w:color="auto"/>
      </w:pBdr>
      <w:tabs>
        <w:tab w:val="clear" w:pos="4680"/>
        <w:tab w:val="clear" w:pos="9360"/>
        <w:tab w:val="center" w:pos="4320"/>
        <w:tab w:val="right" w:pos="9900"/>
      </w:tabs>
    </w:pPr>
    <w:rPr>
      <w:i/>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character" w:customStyle="1" w:styleId="Heading1Char">
    <w:name w:val="Heading 1 Char"/>
    <w:basedOn w:val="DefaultParagraphFont"/>
    <w:link w:val="Heading1"/>
    <w:rsid w:val="00C645D8"/>
    <w:rPr>
      <w:b/>
      <w:sz w:val="30"/>
    </w:rPr>
  </w:style>
  <w:style w:type="character" w:customStyle="1" w:styleId="Heading3Char">
    <w:name w:val="Heading 3 Char"/>
    <w:basedOn w:val="DefaultParagraphFont"/>
    <w:link w:val="Heading3"/>
    <w:uiPriority w:val="9"/>
    <w:semiHidden/>
    <w:rsid w:val="003E435B"/>
    <w:rPr>
      <w:rFonts w:asciiTheme="majorHAnsi" w:eastAsiaTheme="majorEastAsia" w:hAnsiTheme="majorHAnsi" w:cstheme="majorBidi"/>
      <w:b/>
      <w:bCs/>
      <w:color w:val="4F81BD" w:themeColor="accent1"/>
      <w:sz w:val="24"/>
      <w:szCs w:val="24"/>
    </w:rPr>
  </w:style>
  <w:style w:type="paragraph" w:customStyle="1" w:styleId="Style77">
    <w:name w:val="Style77"/>
    <w:basedOn w:val="Normal"/>
    <w:link w:val="Style77Char"/>
    <w:qFormat/>
    <w:rsid w:val="003E435B"/>
    <w:pPr>
      <w:keepNext/>
      <w:outlineLvl w:val="0"/>
    </w:pPr>
    <w:rPr>
      <w:rFonts w:asciiTheme="minorHAnsi" w:hAnsiTheme="minorHAnsi"/>
      <w:bCs/>
      <w:sz w:val="20"/>
      <w:szCs w:val="20"/>
    </w:rPr>
  </w:style>
  <w:style w:type="character" w:customStyle="1" w:styleId="Style77Char">
    <w:name w:val="Style77 Char"/>
    <w:basedOn w:val="DefaultParagraphFont"/>
    <w:link w:val="Style77"/>
    <w:rsid w:val="003E435B"/>
    <w:rPr>
      <w:rFonts w:asciiTheme="minorHAnsi" w:hAnsiTheme="minorHAnsi"/>
      <w:bCs/>
    </w:rPr>
  </w:style>
  <w:style w:type="paragraph" w:customStyle="1" w:styleId="BulletB1Number">
    <w:name w:val="Bullet B (1. Number)"/>
    <w:basedOn w:val="Normal"/>
    <w:rsid w:val="00165056"/>
    <w:pPr>
      <w:suppressAutoHyphens/>
      <w:spacing w:before="120"/>
      <w:ind w:left="720" w:hanging="360"/>
    </w:pPr>
    <w:rPr>
      <w:sz w:val="20"/>
      <w:szCs w:val="20"/>
    </w:rPr>
  </w:style>
  <w:style w:type="character" w:customStyle="1" w:styleId="Char-Subscript">
    <w:name w:val="Char - Subscript"/>
    <w:rsid w:val="00165056"/>
    <w:rPr>
      <w:vertAlign w:val="subscript"/>
    </w:rPr>
  </w:style>
  <w:style w:type="character" w:customStyle="1" w:styleId="CommentTextChar">
    <w:name w:val="Comment Text Char"/>
    <w:basedOn w:val="DefaultParagraphFont"/>
    <w:link w:val="CommentText"/>
    <w:uiPriority w:val="99"/>
    <w:semiHidden/>
    <w:rsid w:val="00B0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cacertappliances.energy.ca.gov/"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cacertappliances.energy.ca.gov/" TargetMode="External"/><Relationship Id="rId17" Type="http://schemas.openxmlformats.org/officeDocument/2006/relationships/hyperlink" Target="http://www.nfrc.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cacertappliances.energy.ca.gov/" TargetMode="Externa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5" ma:contentTypeDescription="Create a new document." ma:contentTypeScope="" ma:versionID="8b0ddacb323f80fadd0836fbbd8dd4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f4e68b0e0c51d22a963f473154b16561"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0A15D-5FFB-45EE-8B25-F19423CB8F62}">
  <ds:schemaRefs>
    <ds:schemaRef ds:uri="http://purl.org/dc/elements/1.1/"/>
    <ds:schemaRef ds:uri="http://schemas.microsoft.com/office/2006/metadata/properties"/>
    <ds:schemaRef ds:uri="http://purl.org/dc/term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4120B30B-5A29-4A19-BCB4-AFF029958F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A9B724-3B1E-4B5D-AD4A-DA05EA6B836D}">
  <ds:schemaRefs>
    <ds:schemaRef ds:uri="http://schemas.microsoft.com/sharepoint/v3/contenttype/forms"/>
  </ds:schemaRefs>
</ds:datastoreItem>
</file>

<file path=customXml/itemProps4.xml><?xml version="1.0" encoding="utf-8"?>
<ds:datastoreItem xmlns:ds="http://schemas.openxmlformats.org/officeDocument/2006/customXml" ds:itemID="{5A542A13-5475-4AE0-8384-B1B2A01A90DB}">
  <ds:schemaRefs>
    <ds:schemaRef ds:uri="http://schemas.openxmlformats.org/officeDocument/2006/bibliography"/>
  </ds:schemaRefs>
</ds:datastoreItem>
</file>

<file path=customXml/itemProps5.xml><?xml version="1.0" encoding="utf-8"?>
<ds:datastoreItem xmlns:ds="http://schemas.openxmlformats.org/officeDocument/2006/customXml" ds:itemID="{CA026152-8880-4C83-B444-1D146067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12909</Words>
  <Characters>67889</Characters>
  <Application>Microsoft Office Word</Application>
  <DocSecurity>0</DocSecurity>
  <Lines>565</Lines>
  <Paragraphs>161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80637</CharactersWithSpaces>
  <SharedDoc>false</SharedDoc>
  <HLinks>
    <vt:vector size="18" baseType="variant">
      <vt:variant>
        <vt:i4>4456541</vt:i4>
      </vt:variant>
      <vt:variant>
        <vt:i4>6</vt:i4>
      </vt:variant>
      <vt:variant>
        <vt:i4>0</vt:i4>
      </vt:variant>
      <vt:variant>
        <vt:i4>5</vt:i4>
      </vt:variant>
      <vt:variant>
        <vt:lpwstr>http://www.nfrc.org/</vt:lpwstr>
      </vt:variant>
      <vt:variant>
        <vt:lpwstr/>
      </vt:variant>
      <vt:variant>
        <vt:i4>4390927</vt:i4>
      </vt:variant>
      <vt:variant>
        <vt:i4>3</vt:i4>
      </vt:variant>
      <vt:variant>
        <vt:i4>0</vt:i4>
      </vt:variant>
      <vt:variant>
        <vt:i4>5</vt:i4>
      </vt:variant>
      <vt:variant>
        <vt:lpwstr>http://www.energy.ca.gov/title24/</vt:lpwstr>
      </vt:variant>
      <vt:variant>
        <vt:lpwstr/>
      </vt:variant>
      <vt:variant>
        <vt:i4>720983</vt:i4>
      </vt:variant>
      <vt:variant>
        <vt:i4>0</vt:i4>
      </vt:variant>
      <vt:variant>
        <vt:i4>0</vt:i4>
      </vt:variant>
      <vt:variant>
        <vt:i4>5</vt:i4>
      </vt:variant>
      <vt:variant>
        <vt:lpwstr>https://team.archenergy.com/ssfs/files/internal/liferay.com/7382/31109/attach/simpleFileRepository/www.coolroofs.org/products/search.php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jrm20130728</dc:creator>
  <cp:lastModifiedBy>Alexis Smith</cp:lastModifiedBy>
  <cp:revision>2</cp:revision>
  <cp:lastPrinted>2018-10-17T22:40:00Z</cp:lastPrinted>
  <dcterms:created xsi:type="dcterms:W3CDTF">2020-08-07T20:52:00Z</dcterms:created>
  <dcterms:modified xsi:type="dcterms:W3CDTF">2020-08-07T20:52:00Z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
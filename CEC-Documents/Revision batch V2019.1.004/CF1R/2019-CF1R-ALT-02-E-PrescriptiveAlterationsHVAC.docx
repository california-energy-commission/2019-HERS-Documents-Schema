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bookmarkStart w:id="0" w:name="_GoBack"/>
            <w:bookmarkEnd w:id="0"/>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7"/>
        <w:gridCol w:w="1107"/>
        <w:gridCol w:w="1106"/>
        <w:gridCol w:w="1107"/>
        <w:gridCol w:w="1106"/>
        <w:gridCol w:w="1106"/>
        <w:gridCol w:w="1107"/>
        <w:gridCol w:w="1106"/>
        <w:gridCol w:w="1106"/>
        <w:gridCol w:w="1107"/>
        <w:gridCol w:w="1106"/>
        <w:gridCol w:w="1106"/>
        <w:gridCol w:w="1107"/>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07"/>
        <w:gridCol w:w="7583"/>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lastRenderedPageBreak/>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12"/>
          <w:headerReference w:type="default" r:id="rId13"/>
          <w:footerReference w:type="default" r:id="rId14"/>
          <w:headerReference w:type="first" r:id="rId15"/>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lastRenderedPageBreak/>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lastRenderedPageBreak/>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lastRenderedPageBreak/>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6"/>
          <w:headerReference w:type="default" r:id="rId17"/>
          <w:footerReference w:type="default" r:id="rId18"/>
          <w:headerReference w:type="first" r:id="rId19"/>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lastRenderedPageBreak/>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C15CE" w:rsidRPr="003C15CE" w14:paraId="0B73A761" w14:textId="77777777" w:rsidTr="05D694CC">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lastRenderedPageBreak/>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5D694CC">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5D694CC">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156DBC4E" w:rsidR="003C15CE" w:rsidRPr="004713BE" w:rsidRDefault="003C15CE" w:rsidP="05D694CC">
            <w:pPr>
              <w:keepNext/>
              <w:autoSpaceDE w:val="0"/>
              <w:autoSpaceDN w:val="0"/>
              <w:adjustRightInd w:val="0"/>
              <w:jc w:val="center"/>
              <w:rPr>
                <w:rFonts w:asciiTheme="minorHAnsi" w:hAnsiTheme="minorHAnsi" w:cs="Calibri"/>
                <w:color w:val="000000"/>
                <w:sz w:val="18"/>
                <w:szCs w:val="18"/>
              </w:rPr>
            </w:pPr>
            <w:r w:rsidRPr="05D694CC">
              <w:rPr>
                <w:rFonts w:asciiTheme="minorHAnsi" w:hAnsiTheme="minorHAnsi" w:cs="Calibri"/>
                <w:color w:val="000000" w:themeColor="text1"/>
                <w:sz w:val="18"/>
                <w:szCs w:val="18"/>
              </w:rPr>
              <w:t xml:space="preserve"> </w:t>
            </w:r>
            <w:r w:rsidR="00E97C67" w:rsidRPr="05D694CC">
              <w:rPr>
                <w:rFonts w:asciiTheme="minorHAnsi" w:hAnsiTheme="minorHAnsi" w:cs="Calibri"/>
                <w:color w:val="000000" w:themeColor="text1"/>
                <w:sz w:val="18"/>
                <w:szCs w:val="18"/>
              </w:rPr>
              <w:t>Installing e</w:t>
            </w:r>
            <w:r w:rsidRPr="05D694CC">
              <w:rPr>
                <w:rFonts w:asciiTheme="minorHAnsi" w:hAnsiTheme="minorHAnsi" w:cs="Calibri"/>
                <w:color w:val="000000" w:themeColor="text1"/>
                <w:sz w:val="18"/>
                <w:szCs w:val="18"/>
              </w:rPr>
              <w:t xml:space="preserve">ntirely new </w:t>
            </w:r>
            <w:r w:rsidR="004A41B2" w:rsidRPr="05D694CC">
              <w:rPr>
                <w:rFonts w:asciiTheme="minorHAnsi" w:hAnsiTheme="minorHAnsi" w:cs="Calibri"/>
                <w:color w:val="000000" w:themeColor="text1"/>
                <w:sz w:val="18"/>
                <w:szCs w:val="18"/>
              </w:rPr>
              <w:t xml:space="preserve">SC </w:t>
            </w:r>
            <w:r w:rsidRPr="05D694CC">
              <w:rPr>
                <w:rFonts w:asciiTheme="minorHAnsi" w:hAnsiTheme="minorHAnsi" w:cs="Calibri"/>
                <w:color w:val="000000" w:themeColor="text1"/>
                <w:sz w:val="18"/>
                <w:szCs w:val="18"/>
              </w:rPr>
              <w:t>system</w:t>
            </w:r>
            <w:r w:rsidR="004A41B2" w:rsidRPr="05D694CC">
              <w:rPr>
                <w:rFonts w:asciiTheme="minorHAnsi" w:hAnsiTheme="minorHAnsi" w:cs="Calibri"/>
                <w:color w:val="000000" w:themeColor="text1"/>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5D694CC">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9571AB" w:rsidRPr="00A67A18" w14:paraId="0B73A792" w14:textId="77777777" w:rsidTr="008A6B44">
        <w:trPr>
          <w:trHeight w:val="218"/>
        </w:trPr>
        <w:tc>
          <w:tcPr>
            <w:tcW w:w="14390"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A6B44">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64"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A6B44">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C8" w14:textId="25B6C0DC"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new </w:t>
            </w:r>
            <w:ins w:id="7" w:author="Markstrum, Alexis@Energy" w:date="2020-07-14T11:24:00Z">
              <w:r w:rsidR="000D4927">
                <w:rPr>
                  <w:rFonts w:asciiTheme="minorHAnsi" w:hAnsiTheme="minorHAnsi" w:cs="Calibri"/>
                  <w:color w:val="000000"/>
                  <w:sz w:val="16"/>
                  <w:szCs w:val="16"/>
                </w:rPr>
                <w:t xml:space="preserve">ducted </w:t>
              </w:r>
            </w:ins>
            <w:r w:rsidRPr="00A67A18">
              <w:rPr>
                <w:rFonts w:asciiTheme="minorHAnsi" w:hAnsiTheme="minorHAnsi" w:cs="Calibri"/>
                <w:color w:val="000000"/>
                <w:sz w:val="16"/>
                <w:szCs w:val="16"/>
              </w:rPr>
              <w:t xml:space="preserve">hydronic </w:t>
            </w:r>
            <w:del w:id="8" w:author="Markstrum, Alexis@Energy" w:date="2020-07-14T11:25:00Z">
              <w:r w:rsidRPr="00A67A18" w:rsidDel="000D4927">
                <w:rPr>
                  <w:rFonts w:asciiTheme="minorHAnsi" w:hAnsiTheme="minorHAnsi" w:cs="Calibri"/>
                  <w:color w:val="000000"/>
                  <w:sz w:val="16"/>
                  <w:szCs w:val="16"/>
                </w:rPr>
                <w:delText xml:space="preserve">AHU </w:delText>
              </w:r>
            </w:del>
            <w:ins w:id="9" w:author="Markstrum, Alexis@Energy" w:date="2020-07-14T11:25:00Z">
              <w:r w:rsidR="000D4927">
                <w:rPr>
                  <w:rFonts w:asciiTheme="minorHAnsi" w:hAnsiTheme="minorHAnsi" w:cs="Calibri"/>
                  <w:color w:val="000000"/>
                  <w:sz w:val="16"/>
                  <w:szCs w:val="16"/>
                </w:rPr>
                <w:t xml:space="preserve">fan coil unit </w:t>
              </w:r>
            </w:ins>
            <w:r w:rsidRPr="00A67A18">
              <w:rPr>
                <w:rFonts w:asciiTheme="minorHAnsi" w:hAnsiTheme="minorHAnsi" w:cs="Calibri"/>
                <w:color w:val="000000"/>
                <w:sz w:val="16"/>
                <w:szCs w:val="16"/>
              </w:rPr>
              <w:t>or furnace</w:t>
            </w:r>
          </w:p>
        </w:tc>
      </w:tr>
      <w:tr w:rsidR="009571AB" w:rsidRPr="00A67A18" w14:paraId="0B73A7D4"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F4" w14:textId="35EF9A36"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w:t>
            </w:r>
            <w:r w:rsidR="002C0B08">
              <w:rPr>
                <w:rFonts w:asciiTheme="minorHAnsi" w:hAnsiTheme="minorHAnsi" w:cs="Calibri"/>
                <w:color w:val="000000"/>
                <w:sz w:val="16"/>
                <w:szCs w:val="16"/>
              </w:rPr>
              <w:t>o</w:t>
            </w:r>
            <w:r w:rsidRPr="00A67A18">
              <w:rPr>
                <w:rFonts w:asciiTheme="minorHAnsi" w:hAnsiTheme="minorHAnsi" w:cs="Calibri"/>
                <w:color w:val="000000"/>
                <w:sz w:val="16"/>
                <w:szCs w:val="16"/>
              </w:rPr>
              <w:t>nent + altered ducts</w:t>
            </w:r>
          </w:p>
        </w:tc>
      </w:tr>
      <w:tr w:rsidR="009571AB" w:rsidRPr="00A67A18" w14:paraId="0B73A800"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2B" w14:textId="41CCE35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36" w14:textId="48E5BB55"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w:t>
            </w:r>
            <w:ins w:id="10" w:author="Markstrum, Alexis@Energy" w:date="2020-07-14T11:26:00Z">
              <w:r w:rsidR="000D4927">
                <w:rPr>
                  <w:rFonts w:asciiTheme="minorHAnsi" w:hAnsiTheme="minorHAnsi" w:cs="Calibri"/>
                  <w:color w:val="000000"/>
                  <w:sz w:val="16"/>
                  <w:szCs w:val="16"/>
                </w:rPr>
                <w:t xml:space="preserve">entirely </w:t>
              </w:r>
            </w:ins>
            <w:r w:rsidRPr="00A67A18">
              <w:rPr>
                <w:rFonts w:asciiTheme="minorHAnsi" w:hAnsiTheme="minorHAnsi" w:cs="Calibri"/>
                <w:color w:val="000000"/>
                <w:sz w:val="16"/>
                <w:szCs w:val="16"/>
              </w:rPr>
              <w:t>new ductless hydronic heating system</w:t>
            </w:r>
            <w:ins w:id="11" w:author="Markstrum, Alexis@Energy" w:date="2020-07-14T11:27:00Z">
              <w:r w:rsidR="000D4927">
                <w:rPr>
                  <w:rFonts w:asciiTheme="minorHAnsi" w:hAnsiTheme="minorHAnsi" w:cs="Calibri"/>
                  <w:color w:val="000000"/>
                  <w:sz w:val="16"/>
                  <w:szCs w:val="16"/>
                </w:rPr>
                <w:t xml:space="preserve"> </w:t>
              </w:r>
              <w:r w:rsidR="000D4927">
                <w:rPr>
                  <w:rFonts w:ascii="Calibri" w:hAnsi="Calibri" w:cs="Calibri"/>
                  <w:color w:val="000000"/>
                  <w:sz w:val="16"/>
                  <w:szCs w:val="16"/>
                </w:rPr>
                <w:t>(boiler heating only); or new wall heater</w:t>
              </w:r>
            </w:ins>
          </w:p>
        </w:tc>
      </w:tr>
      <w:tr w:rsidR="009571AB" w:rsidRPr="00A67A18" w14:paraId="0B73A842"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0B73A841" w14:textId="0594F14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w:t>
            </w:r>
            <w:r w:rsidR="008A6B44">
              <w:rPr>
                <w:rFonts w:asciiTheme="minorHAnsi" w:hAnsiTheme="minorHAnsi" w:cs="Calibri"/>
                <w:color w:val="000000"/>
                <w:sz w:val="16"/>
                <w:szCs w:val="16"/>
              </w:rPr>
              <w:t>a</w:t>
            </w:r>
            <w:r w:rsidRPr="00A67A18">
              <w:rPr>
                <w:rFonts w:asciiTheme="minorHAnsi" w:hAnsiTheme="minorHAnsi" w:cs="Calibri"/>
                <w:color w:val="000000"/>
                <w:sz w:val="16"/>
                <w:szCs w:val="16"/>
              </w:rPr>
              <w:t>ged AC (factory charged)</w:t>
            </w:r>
          </w:p>
        </w:tc>
      </w:tr>
      <w:tr w:rsidR="009571AB" w:rsidRPr="00A67A18" w14:paraId="0B73A84D"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4B" w14:textId="3E941CD5" w:rsidR="00A67A18" w:rsidRPr="00A67A18" w:rsidRDefault="00A67A18" w:rsidP="00025C7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DctLk </w:t>
            </w:r>
          </w:p>
        </w:tc>
        <w:tc>
          <w:tcPr>
            <w:tcW w:w="2560" w:type="dxa"/>
            <w:tcBorders>
              <w:top w:val="single" w:sz="6" w:space="0" w:color="auto"/>
              <w:left w:val="single" w:sz="6" w:space="0" w:color="auto"/>
              <w:bottom w:val="single" w:sz="6" w:space="0" w:color="auto"/>
              <w:right w:val="single" w:sz="4" w:space="0" w:color="auto"/>
            </w:tcBorders>
            <w:vAlign w:val="center"/>
          </w:tcPr>
          <w:p w14:paraId="0B73A84C" w14:textId="7C762ADD"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r w:rsidR="00025C78">
              <w:rPr>
                <w:rFonts w:asciiTheme="minorHAnsi" w:hAnsiTheme="minorHAnsi" w:cs="Calibri"/>
                <w:color w:val="000000"/>
                <w:sz w:val="16"/>
                <w:szCs w:val="16"/>
              </w:rPr>
              <w:t xml:space="preserve">, or other new </w:t>
            </w:r>
            <w:ins w:id="12" w:author="Markstrum, Alexis@Energy" w:date="2020-07-14T11:39:00Z">
              <w:r w:rsidR="008A6B44">
                <w:rPr>
                  <w:rFonts w:asciiTheme="minorHAnsi" w:hAnsiTheme="minorHAnsi" w:cs="Calibri"/>
                  <w:color w:val="000000"/>
                  <w:sz w:val="16"/>
                  <w:szCs w:val="16"/>
                </w:rPr>
                <w:t xml:space="preserve">ducted </w:t>
              </w:r>
            </w:ins>
            <w:r w:rsidR="00025C78">
              <w:rPr>
                <w:rFonts w:asciiTheme="minorHAnsi" w:hAnsiTheme="minorHAnsi" w:cs="Calibri"/>
                <w:color w:val="000000"/>
                <w:sz w:val="16"/>
                <w:szCs w:val="16"/>
              </w:rPr>
              <w:t>heating-only system</w:t>
            </w:r>
            <w:r w:rsidR="00766A0C">
              <w:rPr>
                <w:rFonts w:asciiTheme="minorHAnsi" w:hAnsiTheme="minorHAnsi" w:cs="Calibri"/>
                <w:color w:val="000000"/>
                <w:sz w:val="16"/>
                <w:szCs w:val="16"/>
              </w:rPr>
              <w:t xml:space="preserve"> </w:t>
            </w:r>
          </w:p>
        </w:tc>
      </w:tr>
      <w:tr w:rsidR="009571AB" w:rsidRPr="00A67A18" w14:paraId="0B73A858" w14:textId="77777777" w:rsidTr="008A6B44">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A6B44">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8A6B44" w:rsidRPr="00A67A18" w14:paraId="312CD9F2" w14:textId="77777777" w:rsidTr="008A6B44">
        <w:trPr>
          <w:trHeight w:val="295"/>
          <w:ins w:id="13" w:author="Markstrum, Alexis@Energy" w:date="2020-07-14T11:36:00Z"/>
        </w:trPr>
        <w:tc>
          <w:tcPr>
            <w:tcW w:w="258" w:type="dxa"/>
            <w:tcBorders>
              <w:top w:val="single" w:sz="6" w:space="0" w:color="auto"/>
              <w:left w:val="single" w:sz="4" w:space="0" w:color="auto"/>
              <w:bottom w:val="single" w:sz="6" w:space="0" w:color="auto"/>
              <w:right w:val="single" w:sz="6" w:space="0" w:color="auto"/>
            </w:tcBorders>
            <w:vAlign w:val="center"/>
          </w:tcPr>
          <w:p w14:paraId="1ACCDA76" w14:textId="5EF960A9" w:rsidR="008A6B44" w:rsidRDefault="008A6B44" w:rsidP="008A6B44">
            <w:pPr>
              <w:autoSpaceDE w:val="0"/>
              <w:autoSpaceDN w:val="0"/>
              <w:adjustRightInd w:val="0"/>
              <w:jc w:val="center"/>
              <w:rPr>
                <w:ins w:id="14" w:author="Markstrum, Alexis@Energy" w:date="2020-07-14T11:36:00Z"/>
                <w:rFonts w:ascii="Calibri" w:hAnsi="Calibri" w:cs="Calibri"/>
                <w:b/>
                <w:bCs/>
                <w:color w:val="000000"/>
                <w:sz w:val="16"/>
                <w:szCs w:val="16"/>
              </w:rPr>
            </w:pPr>
            <w:ins w:id="15" w:author="Markstrum, Alexis@Energy" w:date="2020-07-14T11:36:00Z">
              <w:r>
                <w:rPr>
                  <w:rFonts w:ascii="Calibri" w:hAnsi="Calibri" w:cs="Calibri"/>
                  <w:b/>
                  <w:bCs/>
                  <w:color w:val="000000"/>
                  <w:sz w:val="16"/>
                  <w:szCs w:val="16"/>
                </w:rPr>
                <w:t>u</w:t>
              </w:r>
            </w:ins>
          </w:p>
        </w:tc>
        <w:tc>
          <w:tcPr>
            <w:tcW w:w="1464" w:type="dxa"/>
            <w:tcBorders>
              <w:top w:val="single" w:sz="6" w:space="0" w:color="auto"/>
              <w:left w:val="single" w:sz="6" w:space="0" w:color="auto"/>
              <w:bottom w:val="single" w:sz="6" w:space="0" w:color="auto"/>
              <w:right w:val="single" w:sz="6" w:space="0" w:color="auto"/>
            </w:tcBorders>
            <w:vAlign w:val="center"/>
          </w:tcPr>
          <w:p w14:paraId="3FE5AE32" w14:textId="1FFE21EB" w:rsidR="008A6B44" w:rsidRDefault="008A6B44" w:rsidP="008A6B44">
            <w:pPr>
              <w:autoSpaceDE w:val="0"/>
              <w:autoSpaceDN w:val="0"/>
              <w:adjustRightInd w:val="0"/>
              <w:jc w:val="center"/>
              <w:rPr>
                <w:ins w:id="16" w:author="Markstrum, Alexis@Energy" w:date="2020-07-14T11:36:00Z"/>
                <w:rFonts w:asciiTheme="minorHAnsi" w:hAnsiTheme="minorHAnsi" w:cs="Calibri"/>
                <w:color w:val="000000"/>
                <w:sz w:val="16"/>
                <w:szCs w:val="16"/>
              </w:rPr>
            </w:pPr>
            <w:ins w:id="17" w:author="Markstrum, Alexis@Energy" w:date="2020-07-14T11:36: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69587905" w14:textId="7367E4C6" w:rsidR="008A6B44" w:rsidRDefault="008A6B44" w:rsidP="008A6B44">
            <w:pPr>
              <w:autoSpaceDE w:val="0"/>
              <w:autoSpaceDN w:val="0"/>
              <w:adjustRightInd w:val="0"/>
              <w:jc w:val="center"/>
              <w:rPr>
                <w:ins w:id="18" w:author="Markstrum, Alexis@Energy" w:date="2020-07-14T11:36:00Z"/>
                <w:rFonts w:asciiTheme="minorHAnsi" w:hAnsiTheme="minorHAnsi" w:cs="Calibri"/>
                <w:color w:val="000000"/>
                <w:sz w:val="16"/>
                <w:szCs w:val="16"/>
              </w:rPr>
            </w:pPr>
            <w:ins w:id="19" w:author="Markstrum, Alexis@Energy" w:date="2020-07-14T11:36: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0227B240" w14:textId="73C066CE" w:rsidR="008A6B44" w:rsidRDefault="008A6B44" w:rsidP="008A6B44">
            <w:pPr>
              <w:autoSpaceDE w:val="0"/>
              <w:autoSpaceDN w:val="0"/>
              <w:adjustRightInd w:val="0"/>
              <w:jc w:val="center"/>
              <w:rPr>
                <w:ins w:id="20" w:author="Markstrum, Alexis@Energy" w:date="2020-07-14T11:36:00Z"/>
                <w:rFonts w:asciiTheme="minorHAnsi" w:hAnsiTheme="minorHAnsi" w:cs="Calibri"/>
                <w:color w:val="000000"/>
                <w:sz w:val="16"/>
                <w:szCs w:val="16"/>
              </w:rPr>
            </w:pPr>
            <w:ins w:id="21" w:author="Markstrum, Alexis@Energy" w:date="2020-07-14T11:36:00Z">
              <w:r>
                <w:rPr>
                  <w:rFonts w:ascii="Calibri" w:hAnsi="Calibri" w:cs="Calibri"/>
                  <w:color w:val="000000"/>
                  <w:sz w:val="16"/>
                  <w:szCs w:val="16"/>
                </w:rPr>
                <w:t>yes</w:t>
              </w:r>
            </w:ins>
          </w:p>
        </w:tc>
        <w:tc>
          <w:tcPr>
            <w:tcW w:w="1463" w:type="dxa"/>
            <w:tcBorders>
              <w:top w:val="single" w:sz="6" w:space="0" w:color="auto"/>
              <w:left w:val="single" w:sz="6" w:space="0" w:color="auto"/>
              <w:bottom w:val="single" w:sz="6" w:space="0" w:color="auto"/>
              <w:right w:val="single" w:sz="6" w:space="0" w:color="auto"/>
            </w:tcBorders>
            <w:vAlign w:val="center"/>
          </w:tcPr>
          <w:p w14:paraId="47EDF746" w14:textId="3734D5D0" w:rsidR="008A6B44" w:rsidRDefault="008A6B44" w:rsidP="008A6B44">
            <w:pPr>
              <w:autoSpaceDE w:val="0"/>
              <w:autoSpaceDN w:val="0"/>
              <w:adjustRightInd w:val="0"/>
              <w:jc w:val="center"/>
              <w:rPr>
                <w:ins w:id="22" w:author="Markstrum, Alexis@Energy" w:date="2020-07-14T11:36:00Z"/>
                <w:rFonts w:asciiTheme="minorHAnsi" w:hAnsiTheme="minorHAnsi" w:cs="Calibri"/>
                <w:color w:val="000000"/>
                <w:sz w:val="16"/>
                <w:szCs w:val="16"/>
              </w:rPr>
            </w:pPr>
            <w:ins w:id="23" w:author="Markstrum, Alexis@Energy" w:date="2020-07-14T11:36: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0F3410DA" w14:textId="00FB527A" w:rsidR="008A6B44" w:rsidRDefault="008A6B44" w:rsidP="008A6B44">
            <w:pPr>
              <w:autoSpaceDE w:val="0"/>
              <w:autoSpaceDN w:val="0"/>
              <w:adjustRightInd w:val="0"/>
              <w:jc w:val="center"/>
              <w:rPr>
                <w:ins w:id="24" w:author="Markstrum, Alexis@Energy" w:date="2020-07-14T11:36:00Z"/>
                <w:rFonts w:asciiTheme="minorHAnsi" w:hAnsiTheme="minorHAnsi" w:cs="Calibri"/>
                <w:color w:val="000000"/>
                <w:sz w:val="16"/>
                <w:szCs w:val="16"/>
              </w:rPr>
            </w:pPr>
            <w:ins w:id="25" w:author="Markstrum, Alexis@Energy" w:date="2020-07-14T11:36: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5B772C32" w14:textId="4497B17E" w:rsidR="008A6B44" w:rsidRDefault="008A6B44" w:rsidP="008A6B44">
            <w:pPr>
              <w:autoSpaceDE w:val="0"/>
              <w:autoSpaceDN w:val="0"/>
              <w:adjustRightInd w:val="0"/>
              <w:jc w:val="center"/>
              <w:rPr>
                <w:ins w:id="26" w:author="Markstrum, Alexis@Energy" w:date="2020-07-14T11:36:00Z"/>
                <w:rFonts w:asciiTheme="minorHAnsi" w:hAnsiTheme="minorHAnsi" w:cs="Calibri"/>
                <w:color w:val="000000"/>
                <w:sz w:val="16"/>
                <w:szCs w:val="16"/>
              </w:rPr>
            </w:pPr>
            <w:ins w:id="27" w:author="Markstrum, Alexis@Energy" w:date="2020-07-14T11:36:00Z">
              <w:r>
                <w:rPr>
                  <w:rFonts w:ascii="Calibri" w:hAnsi="Calibri" w:cs="Calibri"/>
                  <w:color w:val="000000"/>
                  <w:sz w:val="16"/>
                  <w:szCs w:val="16"/>
                </w:rPr>
                <w:t>no</w:t>
              </w:r>
            </w:ins>
          </w:p>
        </w:tc>
        <w:tc>
          <w:tcPr>
            <w:tcW w:w="1775" w:type="dxa"/>
            <w:tcBorders>
              <w:top w:val="single" w:sz="6" w:space="0" w:color="auto"/>
              <w:left w:val="single" w:sz="6" w:space="0" w:color="auto"/>
              <w:bottom w:val="single" w:sz="6" w:space="0" w:color="auto"/>
              <w:right w:val="single" w:sz="6" w:space="0" w:color="auto"/>
            </w:tcBorders>
            <w:vAlign w:val="center"/>
          </w:tcPr>
          <w:p w14:paraId="05E7726E" w14:textId="0A80F7D5" w:rsidR="008A6B44" w:rsidRDefault="008A6B44" w:rsidP="008A6B44">
            <w:pPr>
              <w:autoSpaceDE w:val="0"/>
              <w:autoSpaceDN w:val="0"/>
              <w:adjustRightInd w:val="0"/>
              <w:rPr>
                <w:ins w:id="28" w:author="Markstrum, Alexis@Energy" w:date="2020-07-14T11:36:00Z"/>
                <w:rFonts w:asciiTheme="minorHAnsi" w:hAnsiTheme="minorHAnsi" w:cs="Cambria"/>
                <w:color w:val="000000"/>
                <w:sz w:val="16"/>
                <w:szCs w:val="16"/>
              </w:rPr>
            </w:pPr>
            <w:ins w:id="29" w:author="Markstrum, Alexis@Energy" w:date="2020-07-14T11:36:00Z">
              <w:r w:rsidRPr="001C741F">
                <w:rPr>
                  <w:rFonts w:ascii="Calibri" w:hAnsi="Calibri" w:cs="Cambria"/>
                  <w:color w:val="000000"/>
                  <w:sz w:val="16"/>
                  <w:szCs w:val="16"/>
                </w:rPr>
                <w:t>Altered space conditioning system</w:t>
              </w:r>
            </w:ins>
          </w:p>
        </w:tc>
        <w:tc>
          <w:tcPr>
            <w:tcW w:w="1020" w:type="dxa"/>
            <w:tcBorders>
              <w:top w:val="single" w:sz="6" w:space="0" w:color="auto"/>
              <w:left w:val="single" w:sz="6" w:space="0" w:color="auto"/>
              <w:bottom w:val="single" w:sz="6" w:space="0" w:color="auto"/>
              <w:right w:val="single" w:sz="6" w:space="0" w:color="auto"/>
            </w:tcBorders>
            <w:vAlign w:val="center"/>
          </w:tcPr>
          <w:p w14:paraId="1B1D8788" w14:textId="10B06925" w:rsidR="008A6B44" w:rsidRDefault="008A6B44" w:rsidP="008A6B44">
            <w:pPr>
              <w:autoSpaceDE w:val="0"/>
              <w:autoSpaceDN w:val="0"/>
              <w:adjustRightInd w:val="0"/>
              <w:rPr>
                <w:ins w:id="30" w:author="Markstrum, Alexis@Energy" w:date="2020-07-14T11:36:00Z"/>
                <w:rFonts w:asciiTheme="minorHAnsi" w:hAnsiTheme="minorHAnsi" w:cs="Calibri"/>
                <w:color w:val="000000"/>
                <w:sz w:val="16"/>
                <w:szCs w:val="16"/>
              </w:rPr>
            </w:pPr>
            <w:ins w:id="31" w:author="Markstrum, Alexis@Energy" w:date="2020-07-14T11:36:00Z">
              <w:r>
                <w:rPr>
                  <w:rFonts w:ascii="Calibri" w:hAnsi="Calibri" w:cs="Calibri"/>
                  <w:color w:val="000000"/>
                  <w:sz w:val="16"/>
                  <w:szCs w:val="16"/>
                </w:rPr>
                <w:t>none</w:t>
              </w:r>
            </w:ins>
          </w:p>
        </w:tc>
        <w:tc>
          <w:tcPr>
            <w:tcW w:w="2560" w:type="dxa"/>
            <w:tcBorders>
              <w:top w:val="single" w:sz="6" w:space="0" w:color="auto"/>
              <w:left w:val="single" w:sz="6" w:space="0" w:color="auto"/>
              <w:bottom w:val="single" w:sz="6" w:space="0" w:color="auto"/>
              <w:right w:val="single" w:sz="4" w:space="0" w:color="auto"/>
            </w:tcBorders>
            <w:vAlign w:val="center"/>
          </w:tcPr>
          <w:p w14:paraId="56E52E44" w14:textId="5ABE5DD9" w:rsidR="008A6B44" w:rsidRDefault="008A6B44" w:rsidP="008A6B44">
            <w:pPr>
              <w:autoSpaceDE w:val="0"/>
              <w:autoSpaceDN w:val="0"/>
              <w:adjustRightInd w:val="0"/>
              <w:rPr>
                <w:ins w:id="32" w:author="Markstrum, Alexis@Energy" w:date="2020-07-14T11:36:00Z"/>
                <w:rFonts w:asciiTheme="minorHAnsi" w:hAnsiTheme="minorHAnsi" w:cs="Calibri"/>
                <w:color w:val="000000"/>
                <w:sz w:val="16"/>
                <w:szCs w:val="16"/>
              </w:rPr>
            </w:pPr>
            <w:ins w:id="33" w:author="Markstrum, Alexis@Energy" w:date="2020-07-14T11:36:00Z">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ins>
          </w:p>
        </w:tc>
      </w:tr>
      <w:tr w:rsidR="00FA0D34" w:rsidRPr="00A67A18" w14:paraId="0B73A87E" w14:textId="77777777" w:rsidTr="008A6B44">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lastRenderedPageBreak/>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0"/>
        <w:gridCol w:w="996"/>
        <w:gridCol w:w="1680"/>
        <w:gridCol w:w="1063"/>
        <w:gridCol w:w="975"/>
        <w:gridCol w:w="1063"/>
        <w:gridCol w:w="1680"/>
        <w:gridCol w:w="1239"/>
        <w:gridCol w:w="975"/>
        <w:gridCol w:w="975"/>
        <w:gridCol w:w="1056"/>
        <w:gridCol w:w="889"/>
        <w:gridCol w:w="73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lastRenderedPageBreak/>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C35F4">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012" w:type="dxa"/>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710" w:type="dxa"/>
            <w:shd w:val="clear" w:color="auto" w:fill="auto"/>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080" w:type="dxa"/>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90" w:type="dxa"/>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1080" w:type="dxa"/>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710" w:type="dxa"/>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260" w:type="dxa"/>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90" w:type="dxa"/>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90" w:type="dxa"/>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73" w:type="dxa"/>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902" w:type="dxa"/>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43" w:type="dxa"/>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6C35F4">
        <w:trPr>
          <w:trHeight w:val="390"/>
        </w:trPr>
        <w:tc>
          <w:tcPr>
            <w:tcW w:w="1076" w:type="dxa"/>
            <w:shd w:val="clear" w:color="auto" w:fill="auto"/>
            <w:vAlign w:val="bottom"/>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012" w:type="dxa"/>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71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C35F4">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012" w:type="dxa"/>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71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4292CCF1" w:rsidR="0069003B" w:rsidRPr="00CA7264" w:rsidRDefault="0069003B" w:rsidP="0073777D">
            <w:pPr>
              <w:rPr>
                <w:rFonts w:asciiTheme="minorHAnsi" w:hAnsiTheme="minorHAnsi"/>
                <w:sz w:val="14"/>
                <w:szCs w:val="14"/>
              </w:rPr>
            </w:pPr>
            <w:r w:rsidRPr="00CA7264">
              <w:rPr>
                <w:rFonts w:asciiTheme="minorHAnsi" w:hAnsiTheme="minorHAnsi"/>
                <w:sz w:val="14"/>
                <w:szCs w:val="14"/>
              </w:rPr>
              <w:t>*ductless</w:t>
            </w:r>
            <w:r w:rsidR="006C35F4">
              <w:rPr>
                <w:rFonts w:asciiTheme="minorHAnsi" w:hAnsiTheme="minorHAnsi"/>
                <w:sz w:val="14"/>
                <w:szCs w:val="14"/>
              </w:rPr>
              <w:t xml:space="preserve"> mini</w:t>
            </w:r>
            <w:r w:rsidR="00F7341A">
              <w:rPr>
                <w:rFonts w:asciiTheme="minorHAnsi" w:hAnsiTheme="minorHAnsi"/>
                <w:sz w:val="14"/>
                <w:szCs w:val="14"/>
              </w:rPr>
              <w:t>-</w:t>
            </w:r>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06E533EE" w:rsidR="0069003B" w:rsidRPr="005604F6" w:rsidRDefault="0069003B" w:rsidP="0073777D">
            <w:pPr>
              <w:rPr>
                <w:rFonts w:asciiTheme="minorHAnsi" w:hAnsiTheme="minorHAnsi"/>
                <w:sz w:val="14"/>
                <w:szCs w:val="14"/>
              </w:rPr>
            </w:pPr>
            <w:r w:rsidRPr="00CA7264">
              <w:rPr>
                <w:rFonts w:asciiTheme="minorHAnsi" w:hAnsiTheme="minorHAnsi"/>
                <w:sz w:val="14"/>
                <w:szCs w:val="14"/>
              </w:rPr>
              <w:t>*</w:t>
            </w:r>
            <w:r w:rsidRPr="005604F6">
              <w:rPr>
                <w:rFonts w:asciiTheme="minorHAnsi" w:hAnsiTheme="minorHAnsi"/>
                <w:sz w:val="14"/>
                <w:szCs w:val="14"/>
              </w:rPr>
              <w:t>hydronic;</w:t>
            </w:r>
          </w:p>
          <w:p w14:paraId="6F7A6E5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*combined hydronic;</w:t>
            </w:r>
          </w:p>
          <w:p w14:paraId="0B73A8C9"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*hydronic+forced air;</w:t>
            </w:r>
          </w:p>
          <w:p w14:paraId="0B73A8CA"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*combined hydronic+forced air;</w:t>
            </w:r>
          </w:p>
          <w:p w14:paraId="0B73A8CB"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5604F6">
              <w:rPr>
                <w:rFonts w:asciiTheme="minorHAnsi" w:hAnsiTheme="minorHAnsi"/>
                <w:sz w:val="14"/>
                <w:szCs w:val="14"/>
              </w:rPr>
              <w:t>*hydronic HP+forced air;</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24F891C4" w:rsidR="0069003B" w:rsidRDefault="0069003B" w:rsidP="0073777D">
            <w:pPr>
              <w:rPr>
                <w:rFonts w:asciiTheme="minorHAnsi" w:hAnsiTheme="minorHAnsi"/>
                <w:sz w:val="14"/>
                <w:szCs w:val="14"/>
              </w:rPr>
            </w:pPr>
            <w:r w:rsidRPr="00CA7264">
              <w:rPr>
                <w:rFonts w:asciiTheme="minorHAnsi" w:hAnsiTheme="minorHAnsi"/>
                <w:sz w:val="14"/>
                <w:szCs w:val="14"/>
              </w:rPr>
              <w:t>*electric</w:t>
            </w:r>
            <w:r w:rsidR="005604F6">
              <w:rPr>
                <w:rFonts w:asciiTheme="minorHAnsi" w:hAnsiTheme="minorHAnsi"/>
                <w:sz w:val="14"/>
                <w:szCs w:val="14"/>
              </w:rPr>
              <w:t>;</w:t>
            </w:r>
          </w:p>
          <w:p w14:paraId="1CFFD308" w14:textId="64068232" w:rsidR="005604F6" w:rsidRDefault="005604F6" w:rsidP="005604F6">
            <w:pPr>
              <w:rPr>
                <w:rFonts w:asciiTheme="minorHAnsi" w:hAnsiTheme="minorHAnsi"/>
                <w:sz w:val="14"/>
                <w:szCs w:val="10"/>
              </w:rPr>
            </w:pPr>
            <w:r w:rsidRPr="006C35F4">
              <w:rPr>
                <w:rFonts w:asciiTheme="minorHAnsi" w:hAnsiTheme="minorHAnsi"/>
                <w:sz w:val="14"/>
                <w:szCs w:val="10"/>
              </w:rPr>
              <w:t>*non-air-source heat pump;</w:t>
            </w:r>
          </w:p>
          <w:p w14:paraId="68BD9C91" w14:textId="118A9C0D" w:rsidR="005604F6" w:rsidRPr="006C35F4" w:rsidRDefault="005604F6" w:rsidP="005604F6">
            <w:pPr>
              <w:rPr>
                <w:rFonts w:asciiTheme="minorHAnsi" w:hAnsiTheme="minorHAnsi"/>
                <w:sz w:val="14"/>
                <w:szCs w:val="10"/>
              </w:rPr>
            </w:pPr>
            <w:r w:rsidRPr="005604F6">
              <w:rPr>
                <w:rFonts w:asciiTheme="minorHAnsi" w:hAnsiTheme="minorHAnsi"/>
                <w:sz w:val="14"/>
                <w:szCs w:val="10"/>
              </w:rPr>
              <w:t>*Wood Heat;</w:t>
            </w:r>
          </w:p>
          <w:p w14:paraId="0B73A8D1" w14:textId="217C408C" w:rsidR="0069003B" w:rsidRDefault="0069003B" w:rsidP="00900FD4">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77BF93E5" w14:textId="441BB757" w:rsidR="005604F6" w:rsidRDefault="005604F6" w:rsidP="00900FD4">
            <w:pPr>
              <w:rPr>
                <w:rFonts w:asciiTheme="minorHAnsi" w:hAnsiTheme="minorHAnsi"/>
                <w:sz w:val="14"/>
                <w:szCs w:val="14"/>
              </w:rPr>
            </w:pPr>
            <w:r w:rsidRPr="005604F6">
              <w:rPr>
                <w:rFonts w:asciiTheme="minorHAnsi" w:hAnsiTheme="minorHAnsi"/>
                <w:sz w:val="14"/>
                <w:szCs w:val="14"/>
              </w:rPr>
              <w:t>*Small duct high velocity HP;</w:t>
            </w:r>
          </w:p>
          <w:p w14:paraId="76556509" w14:textId="72336E77" w:rsidR="005604F6" w:rsidRDefault="005604F6" w:rsidP="00900FD4">
            <w:pPr>
              <w:rPr>
                <w:rFonts w:asciiTheme="minorHAnsi" w:hAnsiTheme="minorHAnsi"/>
                <w:sz w:val="14"/>
                <w:szCs w:val="14"/>
              </w:rPr>
            </w:pPr>
            <w:r w:rsidRPr="006C35F4">
              <w:rPr>
                <w:rFonts w:asciiTheme="minorHAnsi" w:hAnsiTheme="minorHAnsi"/>
                <w:sz w:val="14"/>
                <w:szCs w:val="10"/>
              </w:rPr>
              <w:t>*Ductless VRF HP;</w:t>
            </w:r>
          </w:p>
          <w:p w14:paraId="6805AB15" w14:textId="7329BD74" w:rsidR="0069003B" w:rsidRDefault="0069003B" w:rsidP="00900FD4">
            <w:pPr>
              <w:rPr>
                <w:rFonts w:asciiTheme="minorHAnsi" w:hAnsiTheme="minorHAnsi"/>
                <w:sz w:val="14"/>
                <w:szCs w:val="14"/>
              </w:rPr>
            </w:pPr>
            <w:r>
              <w:rPr>
                <w:rFonts w:asciiTheme="minorHAnsi" w:hAnsiTheme="minorHAnsi"/>
                <w:sz w:val="14"/>
                <w:szCs w:val="14"/>
              </w:rPr>
              <w:t>*Packaged gas furnace</w:t>
            </w:r>
          </w:p>
          <w:p w14:paraId="2DEE01ED"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HP-ducted</w:t>
            </w:r>
          </w:p>
          <w:p w14:paraId="1ECC99AC"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HP-ductless</w:t>
            </w:r>
          </w:p>
          <w:p w14:paraId="2A301448"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*multisplit HP-ducted+ductless</w:t>
            </w:r>
          </w:p>
          <w:p w14:paraId="1186DBDC"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 xml:space="preserve">*VCHP-ducted </w:t>
            </w:r>
          </w:p>
          <w:p w14:paraId="7DAD4842"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*VCHP-ductless</w:t>
            </w:r>
          </w:p>
          <w:p w14:paraId="7BB9F4CC" w14:textId="77777777" w:rsidR="006C35F4" w:rsidRPr="006C35F4" w:rsidRDefault="006C35F4" w:rsidP="006C35F4">
            <w:pPr>
              <w:rPr>
                <w:rFonts w:asciiTheme="minorHAnsi" w:hAnsiTheme="minorHAnsi"/>
                <w:sz w:val="14"/>
                <w:szCs w:val="10"/>
              </w:rPr>
            </w:pPr>
            <w:r w:rsidRPr="006C35F4">
              <w:rPr>
                <w:rFonts w:asciiTheme="minorHAnsi" w:hAnsiTheme="minorHAnsi"/>
                <w:sz w:val="14"/>
                <w:szCs w:val="10"/>
              </w:rPr>
              <w:t>*VCHP-ducted+ductless</w:t>
            </w:r>
          </w:p>
          <w:p w14:paraId="0B73A8D2" w14:textId="04A26C39" w:rsidR="0069003B" w:rsidRPr="005604F6" w:rsidRDefault="006C35F4" w:rsidP="0073777D">
            <w:pPr>
              <w:rPr>
                <w:rFonts w:asciiTheme="minorHAnsi" w:hAnsiTheme="minorHAnsi"/>
                <w:sz w:val="10"/>
                <w:szCs w:val="10"/>
              </w:rPr>
            </w:pPr>
            <w:r w:rsidRPr="006C35F4">
              <w:rPr>
                <w:rFonts w:asciiTheme="minorHAnsi" w:hAnsiTheme="minorHAnsi"/>
                <w:sz w:val="14"/>
                <w:szCs w:val="10"/>
              </w:rPr>
              <w:t>*ducted mini-split HP</w:t>
            </w:r>
            <w:r w:rsidR="005604F6">
              <w:rPr>
                <w:rFonts w:asciiTheme="minorHAnsi" w:hAnsiTheme="minorHAnsi"/>
                <w:sz w:val="14"/>
                <w:szCs w:val="10"/>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022051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sidR="005604F6">
              <w:rPr>
                <w:rFonts w:asciiTheme="minorHAnsi" w:hAnsiTheme="minorHAnsi"/>
                <w:sz w:val="14"/>
                <w:szCs w:val="14"/>
              </w:rPr>
              <w:t>mini-</w:t>
            </w:r>
            <w:r>
              <w:rPr>
                <w:rFonts w:asciiTheme="minorHAnsi" w:hAnsiTheme="minorHAnsi"/>
                <w:sz w:val="14"/>
                <w:szCs w:val="14"/>
              </w:rPr>
              <w:t xml:space="preserve">split </w:t>
            </w:r>
            <w:r w:rsidRPr="00CA7264">
              <w:rPr>
                <w:rFonts w:asciiTheme="minorHAnsi" w:hAnsiTheme="minorHAnsi"/>
                <w:sz w:val="14"/>
                <w:szCs w:val="14"/>
              </w:rPr>
              <w:t>AC;</w:t>
            </w:r>
          </w:p>
          <w:p w14:paraId="0B73A8ED" w14:textId="1882B3D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sidR="005604F6">
              <w:rPr>
                <w:rFonts w:asciiTheme="minorHAnsi" w:hAnsiTheme="minorHAnsi"/>
                <w:sz w:val="14"/>
                <w:szCs w:val="14"/>
              </w:rPr>
              <w:t>mini-</w:t>
            </w:r>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32EA1272" w:rsidR="0069003B" w:rsidRDefault="0069003B" w:rsidP="0073777D">
            <w:pPr>
              <w:rPr>
                <w:rFonts w:asciiTheme="minorHAnsi" w:hAnsiTheme="minorHAnsi"/>
                <w:sz w:val="14"/>
                <w:szCs w:val="14"/>
              </w:rPr>
            </w:pPr>
            <w:r w:rsidRPr="00CA7264">
              <w:rPr>
                <w:rFonts w:asciiTheme="minorHAnsi" w:hAnsiTheme="minorHAnsi"/>
                <w:sz w:val="14"/>
                <w:szCs w:val="14"/>
              </w:rPr>
              <w:t>*Ice Storage AC;</w:t>
            </w:r>
          </w:p>
          <w:p w14:paraId="23F6CAD1"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*non-air-source heat pump;</w:t>
            </w:r>
          </w:p>
          <w:p w14:paraId="4DCF85D2"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*non-air-cooled air conditioner;</w:t>
            </w:r>
          </w:p>
          <w:p w14:paraId="6A3C9713" w14:textId="77777777" w:rsidR="005604F6" w:rsidRPr="005604F6" w:rsidRDefault="0069003B" w:rsidP="0073777D">
            <w:pPr>
              <w:rPr>
                <w:rFonts w:asciiTheme="minorHAnsi" w:hAnsiTheme="minorHAnsi"/>
                <w:sz w:val="14"/>
                <w:szCs w:val="14"/>
              </w:rPr>
            </w:pPr>
            <w:r w:rsidRPr="005604F6">
              <w:rPr>
                <w:rFonts w:asciiTheme="minorHAnsi" w:hAnsiTheme="minorHAnsi"/>
                <w:sz w:val="14"/>
                <w:szCs w:val="14"/>
              </w:rPr>
              <w:t>*no cooling</w:t>
            </w:r>
          </w:p>
          <w:p w14:paraId="4F1EEC58"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*Small duct high velocity HP;</w:t>
            </w:r>
          </w:p>
          <w:p w14:paraId="705DD6AA"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*Small duct high velocity AC;</w:t>
            </w:r>
          </w:p>
          <w:p w14:paraId="5B012AC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*Ductless VRF HP;</w:t>
            </w:r>
          </w:p>
          <w:p w14:paraId="56D2C0E0"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*Ductless VRF AC;</w:t>
            </w:r>
          </w:p>
          <w:p w14:paraId="6E3E2E22"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AC-ducted</w:t>
            </w:r>
          </w:p>
          <w:p w14:paraId="627CC99B"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AC-ductless</w:t>
            </w:r>
          </w:p>
          <w:p w14:paraId="684F37DE"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AC-ducted+ductless</w:t>
            </w:r>
          </w:p>
          <w:p w14:paraId="421F2374"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HP-ducted</w:t>
            </w:r>
          </w:p>
          <w:p w14:paraId="3F9FF0E2"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HP-ductless</w:t>
            </w:r>
          </w:p>
          <w:p w14:paraId="75E8DC79"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*multisplit HP-ducted+ductless</w:t>
            </w:r>
          </w:p>
          <w:p w14:paraId="015F0E03"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 xml:space="preserve">*VCHP-ducted </w:t>
            </w:r>
          </w:p>
          <w:p w14:paraId="36A94CE7"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*VCHP-ductless</w:t>
            </w:r>
          </w:p>
          <w:p w14:paraId="17F7FC29"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*VCHP-ducted+ductless</w:t>
            </w:r>
          </w:p>
          <w:p w14:paraId="1F915F5A"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*ducted mini-split AC</w:t>
            </w:r>
          </w:p>
          <w:p w14:paraId="0B73A8F8" w14:textId="5789C7CA" w:rsidR="0069003B" w:rsidRPr="00CA7264" w:rsidRDefault="005604F6" w:rsidP="005604F6">
            <w:pPr>
              <w:rPr>
                <w:rFonts w:asciiTheme="minorHAnsi" w:hAnsiTheme="minorHAnsi"/>
                <w:sz w:val="14"/>
                <w:szCs w:val="14"/>
              </w:rPr>
            </w:pPr>
            <w:r w:rsidRPr="005604F6">
              <w:rPr>
                <w:rFonts w:asciiTheme="minorHAnsi" w:hAnsiTheme="minorHAnsi"/>
                <w:sz w:val="14"/>
                <w:szCs w:val="14"/>
              </w:rPr>
              <w:t xml:space="preserve">*ducted mini-split HP </w:t>
            </w:r>
            <w:r w:rsidR="0069003B" w:rsidRPr="005604F6">
              <w:rPr>
                <w:rFonts w:asciiTheme="minorHAnsi" w:hAnsiTheme="minorHAnsi"/>
                <w:sz w:val="14"/>
                <w:szCs w:val="14"/>
              </w:rPr>
              <w:t>&gt;&gt;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7E936140" w14:textId="77777777" w:rsidR="00965D89" w:rsidRDefault="0069003B" w:rsidP="0073777D">
            <w:pPr>
              <w:keepNext/>
              <w:rPr>
                <w:rFonts w:asciiTheme="minorHAnsi" w:hAnsiTheme="minorHAnsi"/>
                <w:sz w:val="14"/>
                <w:szCs w:val="14"/>
              </w:rPr>
            </w:pPr>
            <w:r w:rsidRPr="00CA7264">
              <w:rPr>
                <w:rFonts w:asciiTheme="minorHAnsi" w:hAnsiTheme="minorHAnsi"/>
                <w:sz w:val="14"/>
                <w:szCs w:val="14"/>
              </w:rPr>
              <w:t>*EER</w:t>
            </w:r>
          </w:p>
          <w:p w14:paraId="0B73A904" w14:textId="290C0480" w:rsidR="0069003B" w:rsidRPr="00CA7264" w:rsidRDefault="00965D89" w:rsidP="0073777D">
            <w:pPr>
              <w:keepNext/>
              <w:rPr>
                <w:rFonts w:asciiTheme="minorHAnsi" w:hAnsiTheme="minorHAnsi"/>
                <w:sz w:val="14"/>
                <w:szCs w:val="14"/>
              </w:rPr>
            </w:pPr>
            <w:ins w:id="34" w:author="Alexis Smith" w:date="2020-08-07T11:46:00Z">
              <w:r>
                <w:rPr>
                  <w:rFonts w:asciiTheme="minorHAnsi" w:hAnsiTheme="minorHAnsi"/>
                  <w:sz w:val="14"/>
                  <w:szCs w:val="14"/>
                </w:rPr>
                <w:t>*CEER</w:t>
              </w:r>
            </w:ins>
            <w:r w:rsidR="0069003B" w:rsidRPr="00CA7264">
              <w:rPr>
                <w:rFonts w:asciiTheme="minorHAnsi" w:hAnsiTheme="minorHAnsi"/>
                <w:sz w:val="14"/>
                <w:szCs w:val="14"/>
              </w:rPr>
              <w:t>&gt;&gt;</w:t>
            </w:r>
          </w:p>
        </w:tc>
        <w:tc>
          <w:tcPr>
            <w:tcW w:w="990" w:type="dxa"/>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C35F4">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012" w:type="dxa"/>
          </w:tcPr>
          <w:p w14:paraId="6B3929ED" w14:textId="77777777" w:rsidR="0069003B" w:rsidRDefault="0069003B" w:rsidP="001F25DC">
            <w:pPr>
              <w:keepNext/>
              <w:jc w:val="center"/>
              <w:rPr>
                <w:rFonts w:ascii="Calibri" w:hAnsi="Calibri"/>
                <w:sz w:val="18"/>
                <w:szCs w:val="18"/>
              </w:rPr>
            </w:pPr>
          </w:p>
        </w:tc>
        <w:tc>
          <w:tcPr>
            <w:tcW w:w="171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1061"/>
        <w:gridCol w:w="1770"/>
        <w:gridCol w:w="1064"/>
        <w:gridCol w:w="976"/>
        <w:gridCol w:w="1152"/>
        <w:gridCol w:w="1858"/>
        <w:gridCol w:w="1240"/>
        <w:gridCol w:w="1152"/>
        <w:gridCol w:w="1152"/>
        <w:gridCol w:w="976"/>
        <w:gridCol w:w="976"/>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40B25478" w:rsidR="00A32895" w:rsidRDefault="00A32895" w:rsidP="004B23B6">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36903244" w14:textId="77777777" w:rsidR="00965D89" w:rsidRDefault="00A32895" w:rsidP="00992A95">
            <w:pPr>
              <w:keepNext/>
              <w:rPr>
                <w:ins w:id="35" w:author="Alexis Smith" w:date="2020-08-07T11:49:00Z"/>
                <w:rFonts w:asciiTheme="minorHAnsi" w:hAnsiTheme="minorHAnsi"/>
                <w:sz w:val="14"/>
                <w:szCs w:val="14"/>
              </w:rPr>
            </w:pPr>
            <w:r w:rsidRPr="00E01BCC">
              <w:rPr>
                <w:rFonts w:asciiTheme="minorHAnsi" w:hAnsiTheme="minorHAnsi"/>
                <w:sz w:val="14"/>
                <w:szCs w:val="14"/>
              </w:rPr>
              <w:t>*EER</w:t>
            </w:r>
          </w:p>
          <w:p w14:paraId="0B73A98E" w14:textId="1BE19FA7" w:rsidR="00A32895" w:rsidRPr="00E01BCC" w:rsidRDefault="00965D89" w:rsidP="00992A95">
            <w:pPr>
              <w:keepNext/>
              <w:rPr>
                <w:rFonts w:ascii="Calibri" w:hAnsi="Calibri"/>
                <w:sz w:val="14"/>
                <w:szCs w:val="14"/>
              </w:rPr>
            </w:pPr>
            <w:ins w:id="36" w:author="Alexis Smith" w:date="2020-08-07T11:49:00Z">
              <w:r>
                <w:rPr>
                  <w:rFonts w:asciiTheme="minorHAnsi" w:hAnsiTheme="minorHAnsi"/>
                  <w:sz w:val="14"/>
                  <w:szCs w:val="14"/>
                </w:rPr>
                <w:t>*CEER</w:t>
              </w:r>
            </w:ins>
            <w:r w:rsidR="00A32895" w:rsidRPr="00E01BCC">
              <w:rPr>
                <w:rFonts w:asciiTheme="minorHAnsi" w:hAnsiTheme="minorHAnsi"/>
                <w:sz w:val="14"/>
                <w:szCs w:val="14"/>
              </w:rPr>
              <w:t>&gt;&gt;</w:t>
            </w:r>
            <w:r w:rsidR="00A32895">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3F0FDB5"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r w:rsidR="007C3086">
              <w:rPr>
                <w:rFonts w:asciiTheme="minorHAnsi" w:hAnsiTheme="minorHAnsi"/>
                <w:sz w:val="18"/>
                <w:szCs w:val="18"/>
              </w:rPr>
              <w:t xml:space="preserve"> for non-gas furnaces and 0.45 W/cfm for gas furnaces</w:t>
            </w:r>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1299"/>
        <w:gridCol w:w="1505"/>
        <w:gridCol w:w="1064"/>
        <w:gridCol w:w="887"/>
        <w:gridCol w:w="1152"/>
        <w:gridCol w:w="1770"/>
        <w:gridCol w:w="1302"/>
        <w:gridCol w:w="891"/>
        <w:gridCol w:w="998"/>
        <w:gridCol w:w="941"/>
        <w:gridCol w:w="1204"/>
      </w:tblGrid>
      <w:tr w:rsidR="00CD3D2A" w:rsidRPr="004F470C" w14:paraId="0B73A9B3" w14:textId="77777777" w:rsidTr="007C3086">
        <w:trPr>
          <w:trHeight w:val="222"/>
        </w:trPr>
        <w:tc>
          <w:tcPr>
            <w:tcW w:w="14616"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lastRenderedPageBreak/>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7C3086">
        <w:trPr>
          <w:trHeight w:val="223"/>
        </w:trPr>
        <w:tc>
          <w:tcPr>
            <w:tcW w:w="1398"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30"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080"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117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80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323"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904"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1013"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55"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23"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7C3086">
        <w:trPr>
          <w:trHeight w:val="390"/>
        </w:trPr>
        <w:tc>
          <w:tcPr>
            <w:tcW w:w="1398"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320"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30"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7C3086">
        <w:trPr>
          <w:trHeight w:val="432"/>
        </w:trPr>
        <w:tc>
          <w:tcPr>
            <w:tcW w:w="1398"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30"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279AF8A5" w:rsidR="00CD3D2A" w:rsidRDefault="00CD3D2A" w:rsidP="00CD3D2A">
            <w:pPr>
              <w:rPr>
                <w:rFonts w:asciiTheme="minorHAnsi" w:hAnsiTheme="minorHAnsi"/>
                <w:sz w:val="14"/>
                <w:szCs w:val="14"/>
              </w:rPr>
            </w:pPr>
            <w:r w:rsidRPr="00900FD4">
              <w:rPr>
                <w:rFonts w:asciiTheme="minorHAnsi" w:hAnsiTheme="minorHAnsi"/>
                <w:sz w:val="14"/>
                <w:szCs w:val="14"/>
              </w:rPr>
              <w:t>*</w:t>
            </w:r>
            <w:r w:rsidR="001F6D61" w:rsidRPr="00900FD4" w:rsidDel="001F6D61">
              <w:rPr>
                <w:rFonts w:asciiTheme="minorHAnsi" w:hAnsiTheme="minorHAnsi"/>
                <w:sz w:val="14"/>
                <w:szCs w:val="14"/>
              </w:rPr>
              <w:t xml:space="preserve"> </w:t>
            </w:r>
            <w:r w:rsidRPr="00900FD4">
              <w:rPr>
                <w:rFonts w:asciiTheme="minorHAnsi" w:hAnsiTheme="minorHAnsi"/>
                <w:sz w:val="14"/>
                <w:szCs w:val="14"/>
              </w:rPr>
              <w:t>no heating;</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1553CA3C"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w:t>
            </w:r>
            <w:r w:rsidR="00A03F5C" w:rsidDel="00A03F5C">
              <w:rPr>
                <w:rFonts w:asciiTheme="minorHAnsi" w:hAnsiTheme="minorHAnsi"/>
                <w:sz w:val="14"/>
                <w:szCs w:val="14"/>
              </w:rPr>
              <w:t xml:space="preserve"> </w:t>
            </w:r>
            <w:r>
              <w:rPr>
                <w:rFonts w:asciiTheme="minorHAnsi" w:hAnsiTheme="minorHAnsi"/>
                <w:sz w:val="14"/>
                <w:szCs w:val="14"/>
              </w:rPr>
              <w:t xml:space="preserve">no heating;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3D274824"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4FC95006" w14:textId="77777777" w:rsidR="00965D89" w:rsidRDefault="00CD3D2A" w:rsidP="00CD3D2A">
            <w:pPr>
              <w:keepNext/>
              <w:rPr>
                <w:ins w:id="37" w:author="Alexis Smith" w:date="2020-08-07T11:47:00Z"/>
                <w:rFonts w:asciiTheme="minorHAnsi" w:hAnsiTheme="minorHAnsi"/>
                <w:sz w:val="14"/>
                <w:szCs w:val="14"/>
              </w:rPr>
            </w:pPr>
            <w:r w:rsidRPr="00F5055E">
              <w:rPr>
                <w:rFonts w:asciiTheme="minorHAnsi" w:hAnsiTheme="minorHAnsi"/>
                <w:sz w:val="14"/>
                <w:szCs w:val="14"/>
              </w:rPr>
              <w:t>*EER</w:t>
            </w:r>
          </w:p>
          <w:p w14:paraId="0B73AA0A" w14:textId="4EE7C105" w:rsidR="00CD3D2A" w:rsidRPr="00F5055E" w:rsidRDefault="00965D89" w:rsidP="00CD3D2A">
            <w:pPr>
              <w:keepNext/>
              <w:rPr>
                <w:rFonts w:ascii="Calibri" w:hAnsi="Calibri"/>
                <w:sz w:val="14"/>
                <w:szCs w:val="14"/>
              </w:rPr>
            </w:pPr>
            <w:ins w:id="38" w:author="Alexis Smith" w:date="2020-08-07T11:47:00Z">
              <w:r>
                <w:rPr>
                  <w:rFonts w:asciiTheme="minorHAnsi" w:hAnsiTheme="minorHAnsi"/>
                  <w:sz w:val="14"/>
                  <w:szCs w:val="14"/>
                </w:rPr>
                <w:t>*CEER</w:t>
              </w:r>
            </w:ins>
            <w:r w:rsidR="00CD3D2A" w:rsidRPr="00F5055E">
              <w:rPr>
                <w:rFonts w:asciiTheme="minorHAnsi" w:hAnsiTheme="minorHAnsi"/>
                <w:sz w:val="14"/>
                <w:szCs w:val="14"/>
              </w:rPr>
              <w:t>&gt;&gt;</w:t>
            </w:r>
          </w:p>
        </w:tc>
        <w:tc>
          <w:tcPr>
            <w:tcW w:w="1013"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7C3086">
        <w:trPr>
          <w:trHeight w:val="305"/>
        </w:trPr>
        <w:tc>
          <w:tcPr>
            <w:tcW w:w="1398" w:type="dxa"/>
            <w:shd w:val="clear" w:color="auto" w:fill="auto"/>
          </w:tcPr>
          <w:p w14:paraId="0B73AA11" w14:textId="1B08D10D" w:rsidR="00CD3D2A" w:rsidRDefault="00CD3D2A" w:rsidP="00CD3D2A">
            <w:pPr>
              <w:keepNext/>
              <w:jc w:val="center"/>
              <w:rPr>
                <w:rFonts w:ascii="Calibri" w:hAnsi="Calibri"/>
                <w:sz w:val="18"/>
                <w:szCs w:val="18"/>
              </w:rPr>
            </w:pPr>
          </w:p>
        </w:tc>
        <w:tc>
          <w:tcPr>
            <w:tcW w:w="1320" w:type="dxa"/>
          </w:tcPr>
          <w:p w14:paraId="45D2B2B2" w14:textId="77777777" w:rsidR="00CD3D2A" w:rsidRDefault="00CD3D2A" w:rsidP="00CD3D2A">
            <w:pPr>
              <w:keepNext/>
              <w:jc w:val="center"/>
              <w:rPr>
                <w:rFonts w:ascii="Calibri" w:hAnsi="Calibri"/>
                <w:sz w:val="18"/>
                <w:szCs w:val="18"/>
              </w:rPr>
            </w:pPr>
          </w:p>
        </w:tc>
        <w:tc>
          <w:tcPr>
            <w:tcW w:w="1530" w:type="dxa"/>
            <w:shd w:val="clear" w:color="auto" w:fill="auto"/>
          </w:tcPr>
          <w:p w14:paraId="0B73AA12" w14:textId="0A8C5CD9" w:rsidR="00CD3D2A" w:rsidRDefault="00CD3D2A" w:rsidP="00CD3D2A">
            <w:pPr>
              <w:keepNext/>
              <w:jc w:val="center"/>
              <w:rPr>
                <w:rFonts w:ascii="Calibri" w:hAnsi="Calibri"/>
                <w:sz w:val="18"/>
                <w:szCs w:val="18"/>
              </w:rPr>
            </w:pPr>
          </w:p>
        </w:tc>
        <w:tc>
          <w:tcPr>
            <w:tcW w:w="1080"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1170" w:type="dxa"/>
          </w:tcPr>
          <w:p w14:paraId="0B73AA15" w14:textId="77777777" w:rsidR="00CD3D2A" w:rsidRDefault="00CD3D2A" w:rsidP="00CD3D2A">
            <w:pPr>
              <w:keepNext/>
              <w:jc w:val="center"/>
              <w:rPr>
                <w:rFonts w:ascii="Calibri" w:hAnsi="Calibri"/>
                <w:sz w:val="18"/>
                <w:szCs w:val="18"/>
              </w:rPr>
            </w:pPr>
          </w:p>
        </w:tc>
        <w:tc>
          <w:tcPr>
            <w:tcW w:w="1800" w:type="dxa"/>
          </w:tcPr>
          <w:p w14:paraId="0B73AA16" w14:textId="77777777" w:rsidR="00CD3D2A" w:rsidRDefault="00CD3D2A" w:rsidP="00CD3D2A">
            <w:pPr>
              <w:keepNext/>
              <w:jc w:val="center"/>
              <w:rPr>
                <w:rFonts w:ascii="Calibri" w:hAnsi="Calibri"/>
                <w:sz w:val="18"/>
                <w:szCs w:val="18"/>
              </w:rPr>
            </w:pPr>
          </w:p>
        </w:tc>
        <w:tc>
          <w:tcPr>
            <w:tcW w:w="1323" w:type="dxa"/>
          </w:tcPr>
          <w:p w14:paraId="0B73AA17" w14:textId="77777777" w:rsidR="00CD3D2A" w:rsidRDefault="00CD3D2A" w:rsidP="00CD3D2A">
            <w:pPr>
              <w:keepNext/>
              <w:jc w:val="center"/>
              <w:rPr>
                <w:rFonts w:ascii="Calibri" w:hAnsi="Calibri"/>
                <w:sz w:val="18"/>
                <w:szCs w:val="18"/>
              </w:rPr>
            </w:pPr>
          </w:p>
        </w:tc>
        <w:tc>
          <w:tcPr>
            <w:tcW w:w="904" w:type="dxa"/>
          </w:tcPr>
          <w:p w14:paraId="0B73AA18" w14:textId="77777777" w:rsidR="00CD3D2A" w:rsidRDefault="00CD3D2A" w:rsidP="00CD3D2A">
            <w:pPr>
              <w:keepNext/>
              <w:jc w:val="center"/>
              <w:rPr>
                <w:rFonts w:ascii="Calibri" w:hAnsi="Calibri"/>
                <w:sz w:val="18"/>
                <w:szCs w:val="18"/>
              </w:rPr>
            </w:pPr>
          </w:p>
        </w:tc>
        <w:tc>
          <w:tcPr>
            <w:tcW w:w="1013" w:type="dxa"/>
          </w:tcPr>
          <w:p w14:paraId="0B73AA19" w14:textId="77777777" w:rsidR="00CD3D2A" w:rsidRDefault="00CD3D2A" w:rsidP="00CD3D2A">
            <w:pPr>
              <w:keepNext/>
              <w:jc w:val="center"/>
              <w:rPr>
                <w:rFonts w:ascii="Calibri" w:hAnsi="Calibri"/>
                <w:sz w:val="18"/>
                <w:szCs w:val="18"/>
              </w:rPr>
            </w:pPr>
          </w:p>
        </w:tc>
        <w:tc>
          <w:tcPr>
            <w:tcW w:w="955" w:type="dxa"/>
          </w:tcPr>
          <w:p w14:paraId="0B73AA1A" w14:textId="77777777" w:rsidR="00CD3D2A" w:rsidRDefault="00CD3D2A" w:rsidP="00CD3D2A">
            <w:pPr>
              <w:keepNext/>
              <w:jc w:val="center"/>
              <w:rPr>
                <w:rFonts w:ascii="Calibri" w:hAnsi="Calibri"/>
                <w:sz w:val="18"/>
                <w:szCs w:val="18"/>
              </w:rPr>
            </w:pPr>
          </w:p>
        </w:tc>
        <w:tc>
          <w:tcPr>
            <w:tcW w:w="1223"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20"/>
      <w:headerReference w:type="default" r:id="rId21"/>
      <w:headerReference w:type="first" r:id="rId22"/>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7E9FD" w14:textId="77777777" w:rsidR="00BA374F" w:rsidRDefault="00BA374F">
      <w:r>
        <w:separator/>
      </w:r>
    </w:p>
  </w:endnote>
  <w:endnote w:type="continuationSeparator" w:id="0">
    <w:p w14:paraId="7ED66082" w14:textId="77777777" w:rsidR="00BA374F" w:rsidRDefault="00BA374F">
      <w:r>
        <w:continuationSeparator/>
      </w:r>
    </w:p>
  </w:endnote>
  <w:endnote w:type="continuationNotice" w:id="1">
    <w:p w14:paraId="452C27D0" w14:textId="77777777" w:rsidR="00BA374F" w:rsidRDefault="00BA3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BA374F" w:rsidRPr="00851A7D" w:rsidRDefault="00BA374F"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2CFFC08C" w:rsidR="00BA374F" w:rsidRPr="00851A7D" w:rsidRDefault="00BA374F"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3" w:author="Markstrum, Alexis@Energy" w:date="2020-07-14T11:33:00Z">
      <w:r w:rsidDel="000D4927">
        <w:rPr>
          <w:rFonts w:ascii="Calibri" w:hAnsi="Calibri"/>
          <w:sz w:val="20"/>
          <w:szCs w:val="20"/>
        </w:rPr>
        <w:delText xml:space="preserve">March </w:delText>
      </w:r>
    </w:del>
    <w:ins w:id="4" w:author="Markstrum, Alexis@Energy" w:date="2020-07-14T11:33:00Z">
      <w:r>
        <w:rPr>
          <w:rFonts w:ascii="Calibri" w:hAnsi="Calibri"/>
          <w:sz w:val="20"/>
          <w:szCs w:val="20"/>
        </w:rPr>
        <w:t xml:space="preserve">July </w:t>
      </w:r>
    </w:ins>
    <w:r>
      <w:rPr>
        <w:rFonts w:ascii="Calibri" w:hAnsi="Calibri"/>
        <w:sz w:val="20"/>
        <w:szCs w:val="20"/>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08C3A9D3" w:rsidR="00BA374F" w:rsidRPr="00851A7D" w:rsidRDefault="00BA374F"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5" w:author="Markstrum, Alexis@Energy" w:date="2020-07-14T11:33:00Z">
      <w:r w:rsidDel="000D4927">
        <w:rPr>
          <w:rFonts w:ascii="Calibri" w:hAnsi="Calibri"/>
          <w:sz w:val="20"/>
          <w:szCs w:val="20"/>
        </w:rPr>
        <w:delText xml:space="preserve">March </w:delText>
      </w:r>
    </w:del>
    <w:ins w:id="6" w:author="Markstrum, Alexis@Energy" w:date="2020-07-14T11:33:00Z">
      <w:r>
        <w:rPr>
          <w:rFonts w:ascii="Calibri" w:hAnsi="Calibri"/>
          <w:sz w:val="20"/>
          <w:szCs w:val="20"/>
        </w:rPr>
        <w:t xml:space="preserve">July </w:t>
      </w:r>
    </w:ins>
    <w:r>
      <w:rPr>
        <w:rFonts w:ascii="Calibri" w:hAnsi="Calibri"/>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FF5B" w14:textId="77777777" w:rsidR="00BA374F" w:rsidRDefault="00BA374F">
      <w:r>
        <w:separator/>
      </w:r>
    </w:p>
  </w:footnote>
  <w:footnote w:type="continuationSeparator" w:id="0">
    <w:p w14:paraId="1797E267" w14:textId="77777777" w:rsidR="00BA374F" w:rsidRDefault="00BA374F">
      <w:r>
        <w:continuationSeparator/>
      </w:r>
    </w:p>
  </w:footnote>
  <w:footnote w:type="continuationNotice" w:id="1">
    <w:p w14:paraId="69A776AD" w14:textId="77777777" w:rsidR="00BA374F" w:rsidRDefault="00BA37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BA374F" w:rsidRDefault="00714F73">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613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BA374F" w:rsidRPr="00754376" w:rsidRDefault="00BA374F" w:rsidP="00754376">
    <w:pPr>
      <w:suppressAutoHyphens/>
      <w:ind w:left="-90"/>
      <w:rPr>
        <w:rFonts w:ascii="Arial" w:hAnsi="Arial" w:cs="Arial"/>
        <w:sz w:val="14"/>
        <w:szCs w:val="14"/>
      </w:rPr>
    </w:pPr>
    <w:r>
      <w:rPr>
        <w:noProof/>
      </w:rPr>
      <w:drawing>
        <wp:anchor distT="0" distB="0" distL="114300" distR="114300" simplePos="0" relativeHeight="251653120" behindDoc="0" locked="0" layoutInCell="1" allowOverlap="1" wp14:anchorId="0B73AA57" wp14:editId="7B5E3D0A">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714F73">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6028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BA374F" w:rsidRPr="00754376" w:rsidRDefault="00BA374F"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3AD6CED5" w:rsidR="00BA374F" w:rsidRPr="00754376" w:rsidRDefault="00BA374F"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w:t>
    </w:r>
    <w:del w:id="1" w:author="Markstrum, Alexis@Energy" w:date="2020-07-14T11:27:00Z">
      <w:r w:rsidDel="000D4927">
        <w:rPr>
          <w:rFonts w:ascii="Arial" w:hAnsi="Arial" w:cs="Arial"/>
          <w:sz w:val="14"/>
          <w:szCs w:val="14"/>
        </w:rPr>
        <w:delText>3</w:delText>
      </w:r>
    </w:del>
    <w:ins w:id="2" w:author="Markstrum, Alexis@Energy" w:date="2020-07-14T11:27:00Z">
      <w:r>
        <w:rPr>
          <w:rFonts w:ascii="Arial" w:hAnsi="Arial" w:cs="Arial"/>
          <w:sz w:val="14"/>
          <w:szCs w:val="14"/>
        </w:rPr>
        <w:t>7</w:t>
      </w:r>
    </w:ins>
    <w:r>
      <w:rPr>
        <w:rFonts w:ascii="Arial" w:hAnsi="Arial" w:cs="Arial"/>
        <w:sz w:val="14"/>
        <w:szCs w:val="14"/>
      </w:rPr>
      <w:t>/20</w:t>
    </w:r>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BA374F" w:rsidRPr="00F85124" w14:paraId="0B73AA37" w14:textId="77777777">
      <w:trPr>
        <w:cantSplit/>
        <w:trHeight w:val="288"/>
      </w:trPr>
      <w:tc>
        <w:tcPr>
          <w:tcW w:w="3877" w:type="pct"/>
          <w:gridSpan w:val="2"/>
          <w:tcBorders>
            <w:right w:val="nil"/>
          </w:tcBorders>
          <w:vAlign w:val="center"/>
        </w:tcPr>
        <w:p w14:paraId="0B73AA35" w14:textId="77777777" w:rsidR="00BA374F" w:rsidRPr="002D18A0" w:rsidRDefault="00BA374F"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BA374F" w:rsidRPr="002D18A0" w:rsidRDefault="00BA374F" w:rsidP="009B3AB4">
          <w:pPr>
            <w:pStyle w:val="Style78"/>
            <w:rPr>
              <w:b/>
            </w:rPr>
          </w:pPr>
          <w:r w:rsidRPr="002D18A0">
            <w:t>CF1R-</w:t>
          </w:r>
          <w:r>
            <w:t>ALT-02</w:t>
          </w:r>
          <w:r w:rsidRPr="002D18A0">
            <w:t>-E</w:t>
          </w:r>
        </w:p>
      </w:tc>
    </w:tr>
    <w:tr w:rsidR="00BA374F" w:rsidRPr="008E6418" w14:paraId="0B73AA3A" w14:textId="77777777">
      <w:trPr>
        <w:cantSplit/>
        <w:trHeight w:val="288"/>
      </w:trPr>
      <w:tc>
        <w:tcPr>
          <w:tcW w:w="3877" w:type="pct"/>
          <w:gridSpan w:val="2"/>
          <w:tcBorders>
            <w:right w:val="nil"/>
          </w:tcBorders>
        </w:tcPr>
        <w:p w14:paraId="0B73AA38" w14:textId="4BDC6B3C" w:rsidR="00BA374F" w:rsidRPr="002D18A0" w:rsidRDefault="00BA374F" w:rsidP="00F93A56">
          <w:pPr>
            <w:pStyle w:val="Style77"/>
          </w:pPr>
          <w:r>
            <w:t xml:space="preserve">Alterations to Space Conditioning Systems </w:t>
          </w:r>
        </w:p>
      </w:tc>
      <w:tc>
        <w:tcPr>
          <w:tcW w:w="1123" w:type="pct"/>
          <w:tcBorders>
            <w:left w:val="nil"/>
          </w:tcBorders>
        </w:tcPr>
        <w:p w14:paraId="0B73AA39" w14:textId="16A9DF3B"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714F73">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714F73">
            <w:rPr>
              <w:noProof/>
            </w:rPr>
            <w:t>5</w:t>
          </w:r>
          <w:r>
            <w:rPr>
              <w:noProof/>
            </w:rPr>
            <w:fldChar w:fldCharType="end"/>
          </w:r>
          <w:r w:rsidRPr="002D18A0">
            <w:t>)</w:t>
          </w:r>
        </w:p>
      </w:tc>
    </w:tr>
    <w:tr w:rsidR="00BA374F" w:rsidRPr="00F85124" w14:paraId="0B73AA3D" w14:textId="77777777">
      <w:trPr>
        <w:cantSplit/>
        <w:trHeight w:val="288"/>
      </w:trPr>
      <w:tc>
        <w:tcPr>
          <w:tcW w:w="3354" w:type="pct"/>
        </w:tcPr>
        <w:p w14:paraId="0B73AA3B" w14:textId="77777777" w:rsidR="00BA374F" w:rsidRPr="0071311B" w:rsidRDefault="00BA374F" w:rsidP="009B3AB4">
          <w:pPr>
            <w:pStyle w:val="Style20"/>
          </w:pPr>
          <w:r w:rsidRPr="0071311B">
            <w:t>Project Name:</w:t>
          </w:r>
        </w:p>
      </w:tc>
      <w:tc>
        <w:tcPr>
          <w:tcW w:w="1646" w:type="pct"/>
          <w:gridSpan w:val="2"/>
        </w:tcPr>
        <w:p w14:paraId="0B73AA3C" w14:textId="77777777" w:rsidR="00BA374F" w:rsidRPr="0071311B" w:rsidRDefault="00BA374F" w:rsidP="009B3AB4">
          <w:pPr>
            <w:pStyle w:val="Style20"/>
          </w:pPr>
          <w:r w:rsidRPr="0071311B">
            <w:t>Date Prepared:</w:t>
          </w:r>
        </w:p>
      </w:tc>
    </w:tr>
  </w:tbl>
  <w:p w14:paraId="0B73AA3E" w14:textId="77777777" w:rsidR="00BA374F" w:rsidRPr="00812E4A" w:rsidRDefault="00BA374F"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BA374F" w:rsidRDefault="00714F73">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623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BA374F" w:rsidRDefault="00714F73">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BA374F" w:rsidRPr="00F85124" w14:paraId="0B73AA45" w14:textId="77777777">
      <w:trPr>
        <w:cantSplit/>
        <w:trHeight w:val="288"/>
      </w:trPr>
      <w:tc>
        <w:tcPr>
          <w:tcW w:w="3877" w:type="pct"/>
          <w:tcBorders>
            <w:right w:val="nil"/>
          </w:tcBorders>
          <w:vAlign w:val="center"/>
        </w:tcPr>
        <w:p w14:paraId="0B73AA43" w14:textId="4D5BAC10" w:rsidR="00BA374F" w:rsidRPr="002D18A0" w:rsidRDefault="00BA374F"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BA374F" w:rsidRPr="002D18A0" w:rsidRDefault="00BA374F" w:rsidP="009B3AB4">
          <w:pPr>
            <w:pStyle w:val="Style78"/>
            <w:rPr>
              <w:b/>
            </w:rPr>
          </w:pPr>
          <w:r w:rsidRPr="002D18A0">
            <w:t>CF1R-</w:t>
          </w:r>
          <w:r>
            <w:t>ALT-02</w:t>
          </w:r>
          <w:r w:rsidRPr="002D18A0">
            <w:t>-E</w:t>
          </w:r>
        </w:p>
      </w:tc>
    </w:tr>
    <w:tr w:rsidR="00BA374F" w:rsidRPr="008E6418" w14:paraId="0B73AA48" w14:textId="77777777" w:rsidTr="004968E9">
      <w:trPr>
        <w:cantSplit/>
        <w:trHeight w:val="326"/>
      </w:trPr>
      <w:tc>
        <w:tcPr>
          <w:tcW w:w="3877" w:type="pct"/>
          <w:tcBorders>
            <w:right w:val="nil"/>
          </w:tcBorders>
        </w:tcPr>
        <w:p w14:paraId="0B73AA46" w14:textId="37E808BC" w:rsidR="00BA374F" w:rsidRPr="002D18A0" w:rsidRDefault="00BA374F" w:rsidP="00E165DD">
          <w:pPr>
            <w:pStyle w:val="Style77"/>
          </w:pPr>
          <w:r>
            <w:t xml:space="preserve">Alterations to Space Conditioning Systems </w:t>
          </w:r>
        </w:p>
      </w:tc>
      <w:tc>
        <w:tcPr>
          <w:tcW w:w="1123" w:type="pct"/>
          <w:tcBorders>
            <w:left w:val="nil"/>
          </w:tcBorders>
        </w:tcPr>
        <w:p w14:paraId="0B73AA47" w14:textId="20135FF2"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714F73">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714F73">
            <w:rPr>
              <w:noProof/>
            </w:rPr>
            <w:t>5</w:t>
          </w:r>
          <w:r>
            <w:rPr>
              <w:noProof/>
            </w:rPr>
            <w:fldChar w:fldCharType="end"/>
          </w:r>
          <w:r w:rsidRPr="002D18A0">
            <w:t>)</w:t>
          </w:r>
        </w:p>
      </w:tc>
    </w:tr>
  </w:tbl>
  <w:p w14:paraId="0B73AA49" w14:textId="50E4BD26" w:rsidR="00BA374F" w:rsidRPr="00383471" w:rsidRDefault="00714F73"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BA374F" w:rsidRDefault="00714F73">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BA374F" w:rsidRDefault="00714F73">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BA374F" w:rsidRPr="00F85124" w14:paraId="0B73AA4F" w14:textId="77777777">
      <w:trPr>
        <w:cantSplit/>
        <w:trHeight w:val="288"/>
      </w:trPr>
      <w:tc>
        <w:tcPr>
          <w:tcW w:w="3877" w:type="pct"/>
          <w:tcBorders>
            <w:right w:val="nil"/>
          </w:tcBorders>
          <w:vAlign w:val="center"/>
        </w:tcPr>
        <w:p w14:paraId="0B73AA4D" w14:textId="4AF21FCF" w:rsidR="00BA374F" w:rsidRPr="002D18A0" w:rsidRDefault="00BA374F"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BA374F" w:rsidRPr="002D18A0" w:rsidRDefault="00BA374F" w:rsidP="009B3AB4">
          <w:pPr>
            <w:pStyle w:val="Style78"/>
            <w:rPr>
              <w:b/>
            </w:rPr>
          </w:pPr>
          <w:r w:rsidRPr="002D18A0">
            <w:t>CF1R-</w:t>
          </w:r>
          <w:r>
            <w:t>ALT-02</w:t>
          </w:r>
          <w:r w:rsidRPr="002D18A0">
            <w:t>-E</w:t>
          </w:r>
        </w:p>
      </w:tc>
    </w:tr>
    <w:tr w:rsidR="00BA374F" w:rsidRPr="008E6418" w14:paraId="0B73AA52" w14:textId="77777777">
      <w:trPr>
        <w:cantSplit/>
        <w:trHeight w:val="288"/>
      </w:trPr>
      <w:tc>
        <w:tcPr>
          <w:tcW w:w="3877" w:type="pct"/>
          <w:tcBorders>
            <w:right w:val="nil"/>
          </w:tcBorders>
        </w:tcPr>
        <w:p w14:paraId="0B73AA50" w14:textId="478D3388" w:rsidR="00BA374F" w:rsidRPr="002D18A0" w:rsidRDefault="00BA374F" w:rsidP="00E165DD">
          <w:pPr>
            <w:pStyle w:val="Style77"/>
          </w:pPr>
          <w:r>
            <w:t xml:space="preserve">Alterations to Space Conditioning Systems </w:t>
          </w:r>
        </w:p>
      </w:tc>
      <w:tc>
        <w:tcPr>
          <w:tcW w:w="1123" w:type="pct"/>
          <w:tcBorders>
            <w:left w:val="nil"/>
          </w:tcBorders>
        </w:tcPr>
        <w:p w14:paraId="0B73AA51" w14:textId="3764C1E0" w:rsidR="00BA374F" w:rsidRPr="002D18A0" w:rsidRDefault="00BA374F" w:rsidP="009B3AB4">
          <w:pPr>
            <w:pStyle w:val="Style78"/>
          </w:pPr>
          <w:r w:rsidRPr="002D18A0">
            <w:tab/>
            <w:t xml:space="preserve">(Page </w:t>
          </w:r>
          <w:r>
            <w:fldChar w:fldCharType="begin"/>
          </w:r>
          <w:r>
            <w:instrText xml:space="preserve"> PAGE   \* MERGEFORMAT </w:instrText>
          </w:r>
          <w:r>
            <w:fldChar w:fldCharType="separate"/>
          </w:r>
          <w:r w:rsidR="00714F73">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714F73">
            <w:rPr>
              <w:noProof/>
            </w:rPr>
            <w:t>9</w:t>
          </w:r>
          <w:r>
            <w:rPr>
              <w:noProof/>
            </w:rPr>
            <w:fldChar w:fldCharType="end"/>
          </w:r>
          <w:r w:rsidRPr="002D18A0">
            <w:t>)</w:t>
          </w:r>
        </w:p>
      </w:tc>
    </w:tr>
  </w:tbl>
  <w:p w14:paraId="0B73AA53" w14:textId="45BB1E71" w:rsidR="00BA374F" w:rsidRPr="00383471" w:rsidRDefault="00714F73"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BA374F" w:rsidRDefault="00714F73">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5C78"/>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4927"/>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6D61"/>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600E"/>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0B08"/>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2FE4"/>
    <w:rsid w:val="00503B3B"/>
    <w:rsid w:val="00504E29"/>
    <w:rsid w:val="005066C1"/>
    <w:rsid w:val="00506AF0"/>
    <w:rsid w:val="00506D6D"/>
    <w:rsid w:val="00507ED5"/>
    <w:rsid w:val="00511285"/>
    <w:rsid w:val="00511A65"/>
    <w:rsid w:val="005126A6"/>
    <w:rsid w:val="00514D16"/>
    <w:rsid w:val="005152C2"/>
    <w:rsid w:val="0051599A"/>
    <w:rsid w:val="0051599E"/>
    <w:rsid w:val="00516049"/>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4F6"/>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7AF"/>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5F4"/>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4B54"/>
    <w:rsid w:val="0070532C"/>
    <w:rsid w:val="00707ACB"/>
    <w:rsid w:val="00711560"/>
    <w:rsid w:val="00711AFE"/>
    <w:rsid w:val="00712132"/>
    <w:rsid w:val="0071311B"/>
    <w:rsid w:val="00714840"/>
    <w:rsid w:val="00714F73"/>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6A0C"/>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62F"/>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A6B44"/>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87B"/>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D89"/>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3F5C"/>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0FD2"/>
    <w:rsid w:val="00BA25E5"/>
    <w:rsid w:val="00BA27CE"/>
    <w:rsid w:val="00BA374F"/>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408"/>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986"/>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17CCA"/>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341A"/>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59B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 w:val="05D69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0F89E-C8D0-4355-9020-16F593C6CF69}">
  <ds:schemaRefs>
    <ds:schemaRef ds:uri="http://schemas.microsoft.com/sharepoint/v3/contenttype/forms"/>
  </ds:schemaRefs>
</ds:datastoreItem>
</file>

<file path=customXml/itemProps2.xml><?xml version="1.0" encoding="utf-8"?>
<ds:datastoreItem xmlns:ds="http://schemas.openxmlformats.org/officeDocument/2006/customXml" ds:itemID="{F883769D-380D-4D3B-94D1-BCAD810C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FFC6A-4ABD-49DA-8C72-2A78B6526FA3}">
  <ds:schemaRefs>
    <ds:schemaRef ds:uri="http://purl.org/dc/elements/1.1/"/>
    <ds:schemaRef ds:uri="http://schemas.microsoft.com/office/2006/metadata/properties"/>
    <ds:schemaRef ds:uri="http://purl.org/dc/term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D356701-3737-44DF-9667-70BEFB5196FB}">
  <ds:schemaRefs>
    <ds:schemaRef ds:uri="http://schemas.openxmlformats.org/officeDocument/2006/bibliography"/>
  </ds:schemaRefs>
</ds:datastoreItem>
</file>

<file path=customXml/itemProps5.xml><?xml version="1.0" encoding="utf-8"?>
<ds:datastoreItem xmlns:ds="http://schemas.openxmlformats.org/officeDocument/2006/customXml" ds:itemID="{EDF63ED7-E9AD-47FA-844F-3E605CA0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6833</Words>
  <Characters>38953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Alexis Smith</cp:lastModifiedBy>
  <cp:revision>2</cp:revision>
  <cp:lastPrinted>2015-06-10T16:02:00Z</cp:lastPrinted>
  <dcterms:created xsi:type="dcterms:W3CDTF">2020-08-07T20:51:00Z</dcterms:created>
  <dcterms:modified xsi:type="dcterms:W3CDTF">2020-08-07T20:51:00Z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
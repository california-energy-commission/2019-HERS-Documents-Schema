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bookmarkStart w:id="0" w:name="_GoBack"/>
            <w:bookmarkEnd w:id="0"/>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9F85A11"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2A9B740C" w:rsidR="00297FF3" w:rsidRPr="006A3EEB" w:rsidRDefault="00297FF3" w:rsidP="00AD5069">
            <w:pPr>
              <w:keepNext/>
              <w:rPr>
                <w:rFonts w:ascii="Calibri" w:hAnsi="Calibri"/>
                <w:sz w:val="16"/>
                <w:szCs w:val="16"/>
              </w:rPr>
            </w:pP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EER</w:t>
            </w:r>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(W/CFM )</w:t>
            </w:r>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Number of Indoor Units Connected to the System's Outdoor Unit</w:t>
            </w:r>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ID/Name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 w14:paraId="58A0F2FD" w14:textId="77777777" w:rsidR="00712D62" w:rsidRDefault="00712D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G. Installed Split System Indoor Unit (Coil or Fan Coil) Equipment Information - applicable to DX or hydronic, heating or cooling, coils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027"/>
        <w:gridCol w:w="1028"/>
        <w:gridCol w:w="1028"/>
        <w:gridCol w:w="1028"/>
        <w:gridCol w:w="1028"/>
        <w:gridCol w:w="1028"/>
        <w:gridCol w:w="1028"/>
        <w:gridCol w:w="1027"/>
        <w:gridCol w:w="1028"/>
        <w:gridCol w:w="1028"/>
        <w:gridCol w:w="1028"/>
        <w:gridCol w:w="1028"/>
        <w:gridCol w:w="1028"/>
        <w:gridCol w:w="1028"/>
      </w:tblGrid>
      <w:tr w:rsidR="00341787" w:rsidRPr="006A3EEB" w14:paraId="32AFD434" w14:textId="260BFBEE" w:rsidTr="00341787">
        <w:trPr>
          <w:cantSplit/>
          <w:trHeight w:val="305"/>
        </w:trPr>
        <w:tc>
          <w:tcPr>
            <w:tcW w:w="14390" w:type="dxa"/>
            <w:gridSpan w:val="14"/>
          </w:tcPr>
          <w:p w14:paraId="34CC9C13" w14:textId="7B36A796" w:rsidR="00341787" w:rsidRPr="006A3EEB" w:rsidRDefault="00341787" w:rsidP="00AD5069">
            <w:pPr>
              <w:keepNext/>
              <w:rPr>
                <w:rFonts w:ascii="Calibri" w:hAnsi="Calibri"/>
                <w:b/>
                <w:szCs w:val="18"/>
              </w:rPr>
            </w:pPr>
            <w:r w:rsidRPr="006A3EEB">
              <w:rPr>
                <w:rFonts w:ascii="Calibri" w:hAnsi="Calibri"/>
                <w:b/>
                <w:szCs w:val="18"/>
              </w:rPr>
              <w:t xml:space="preserve">J. Installed Duct System information </w:t>
            </w:r>
          </w:p>
        </w:tc>
      </w:tr>
      <w:tr w:rsidR="00341787" w:rsidRPr="006A3EEB" w14:paraId="721240E3" w14:textId="288C4ABD" w:rsidTr="00341787">
        <w:trPr>
          <w:cantSplit/>
          <w:trHeight w:val="135"/>
        </w:trPr>
        <w:tc>
          <w:tcPr>
            <w:tcW w:w="1027" w:type="dxa"/>
            <w:vAlign w:val="center"/>
          </w:tcPr>
          <w:p w14:paraId="1E6C9EC4"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01</w:t>
            </w:r>
          </w:p>
        </w:tc>
        <w:tc>
          <w:tcPr>
            <w:tcW w:w="1028" w:type="dxa"/>
            <w:vAlign w:val="center"/>
          </w:tcPr>
          <w:p w14:paraId="481390C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02</w:t>
            </w:r>
          </w:p>
        </w:tc>
        <w:tc>
          <w:tcPr>
            <w:tcW w:w="1028" w:type="dxa"/>
            <w:vAlign w:val="center"/>
          </w:tcPr>
          <w:p w14:paraId="31A7133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03</w:t>
            </w:r>
          </w:p>
        </w:tc>
        <w:tc>
          <w:tcPr>
            <w:tcW w:w="1028" w:type="dxa"/>
            <w:vAlign w:val="center"/>
          </w:tcPr>
          <w:p w14:paraId="7199F448" w14:textId="2C0094F8" w:rsidR="00341787" w:rsidRPr="006A3EEB" w:rsidRDefault="00341787" w:rsidP="00AD5069">
            <w:pPr>
              <w:keepNext/>
              <w:jc w:val="center"/>
              <w:rPr>
                <w:rFonts w:ascii="Calibri" w:hAnsi="Calibri"/>
                <w:sz w:val="18"/>
                <w:szCs w:val="18"/>
              </w:rPr>
            </w:pPr>
            <w:r>
              <w:rPr>
                <w:rFonts w:ascii="Calibri" w:hAnsi="Calibri"/>
                <w:sz w:val="18"/>
                <w:szCs w:val="18"/>
              </w:rPr>
              <w:t>04</w:t>
            </w:r>
          </w:p>
        </w:tc>
        <w:tc>
          <w:tcPr>
            <w:tcW w:w="1028" w:type="dxa"/>
            <w:vAlign w:val="center"/>
          </w:tcPr>
          <w:p w14:paraId="3A3D684A" w14:textId="16D750C9" w:rsidR="00341787" w:rsidRPr="006A3EEB" w:rsidRDefault="00341787" w:rsidP="00AD5069">
            <w:pPr>
              <w:keepNext/>
              <w:jc w:val="center"/>
              <w:rPr>
                <w:rFonts w:ascii="Calibri" w:hAnsi="Calibri"/>
                <w:sz w:val="18"/>
                <w:szCs w:val="18"/>
              </w:rPr>
            </w:pPr>
            <w:r>
              <w:rPr>
                <w:rFonts w:ascii="Calibri" w:hAnsi="Calibri"/>
                <w:sz w:val="18"/>
                <w:szCs w:val="18"/>
              </w:rPr>
              <w:t>05</w:t>
            </w:r>
          </w:p>
        </w:tc>
        <w:tc>
          <w:tcPr>
            <w:tcW w:w="1028" w:type="dxa"/>
            <w:vAlign w:val="center"/>
          </w:tcPr>
          <w:p w14:paraId="60D6BBB8" w14:textId="18616E71" w:rsidR="00341787" w:rsidRPr="006A3EEB" w:rsidRDefault="00341787" w:rsidP="00AD5069">
            <w:pPr>
              <w:keepNext/>
              <w:jc w:val="center"/>
              <w:rPr>
                <w:rFonts w:ascii="Calibri" w:hAnsi="Calibri"/>
                <w:sz w:val="18"/>
                <w:szCs w:val="18"/>
              </w:rPr>
            </w:pPr>
            <w:r>
              <w:rPr>
                <w:rFonts w:ascii="Calibri" w:hAnsi="Calibri"/>
                <w:sz w:val="18"/>
                <w:szCs w:val="18"/>
              </w:rPr>
              <w:t>06</w:t>
            </w:r>
          </w:p>
        </w:tc>
        <w:tc>
          <w:tcPr>
            <w:tcW w:w="1028" w:type="dxa"/>
            <w:vAlign w:val="center"/>
          </w:tcPr>
          <w:p w14:paraId="28EC5DB5" w14:textId="14AED55E" w:rsidR="00341787" w:rsidRPr="006A3EEB" w:rsidRDefault="00341787" w:rsidP="00AD5069">
            <w:pPr>
              <w:keepNext/>
              <w:jc w:val="center"/>
              <w:rPr>
                <w:rFonts w:ascii="Calibri" w:hAnsi="Calibri"/>
                <w:sz w:val="18"/>
                <w:szCs w:val="18"/>
              </w:rPr>
            </w:pPr>
            <w:r>
              <w:rPr>
                <w:rFonts w:ascii="Calibri" w:hAnsi="Calibri"/>
                <w:sz w:val="18"/>
                <w:szCs w:val="18"/>
              </w:rPr>
              <w:t>07</w:t>
            </w:r>
          </w:p>
        </w:tc>
        <w:tc>
          <w:tcPr>
            <w:tcW w:w="1027" w:type="dxa"/>
            <w:vAlign w:val="center"/>
          </w:tcPr>
          <w:p w14:paraId="0ED3B6C2" w14:textId="10458655" w:rsidR="00341787" w:rsidRPr="006A3EEB" w:rsidRDefault="00341787" w:rsidP="00AD5069">
            <w:pPr>
              <w:keepNext/>
              <w:jc w:val="center"/>
              <w:rPr>
                <w:rFonts w:ascii="Calibri" w:hAnsi="Calibri"/>
                <w:sz w:val="18"/>
                <w:szCs w:val="18"/>
              </w:rPr>
            </w:pPr>
            <w:r>
              <w:rPr>
                <w:rFonts w:ascii="Calibri" w:hAnsi="Calibri"/>
                <w:sz w:val="18"/>
                <w:szCs w:val="18"/>
              </w:rPr>
              <w:t>08</w:t>
            </w:r>
          </w:p>
        </w:tc>
        <w:tc>
          <w:tcPr>
            <w:tcW w:w="1028" w:type="dxa"/>
            <w:vAlign w:val="center"/>
          </w:tcPr>
          <w:p w14:paraId="6B16E752" w14:textId="57921FDD" w:rsidR="00341787" w:rsidRPr="006A3EEB" w:rsidRDefault="00341787" w:rsidP="00AD5069">
            <w:pPr>
              <w:keepNext/>
              <w:jc w:val="center"/>
              <w:rPr>
                <w:rFonts w:ascii="Calibri" w:hAnsi="Calibri"/>
                <w:sz w:val="18"/>
                <w:szCs w:val="18"/>
              </w:rPr>
            </w:pPr>
            <w:r>
              <w:rPr>
                <w:rFonts w:ascii="Calibri" w:hAnsi="Calibri"/>
                <w:sz w:val="18"/>
                <w:szCs w:val="18"/>
              </w:rPr>
              <w:t>09</w:t>
            </w:r>
          </w:p>
        </w:tc>
        <w:tc>
          <w:tcPr>
            <w:tcW w:w="1028" w:type="dxa"/>
            <w:vAlign w:val="center"/>
          </w:tcPr>
          <w:p w14:paraId="0A85489C" w14:textId="4CE81AFB" w:rsidR="00341787" w:rsidRPr="006A3EEB" w:rsidRDefault="00341787" w:rsidP="00AD5069">
            <w:pPr>
              <w:keepNext/>
              <w:jc w:val="center"/>
              <w:rPr>
                <w:rFonts w:ascii="Calibri" w:hAnsi="Calibri"/>
                <w:sz w:val="18"/>
                <w:szCs w:val="18"/>
              </w:rPr>
            </w:pPr>
            <w:r>
              <w:rPr>
                <w:rFonts w:ascii="Calibri" w:hAnsi="Calibri"/>
                <w:sz w:val="18"/>
                <w:szCs w:val="18"/>
              </w:rPr>
              <w:t>10</w:t>
            </w:r>
          </w:p>
        </w:tc>
        <w:tc>
          <w:tcPr>
            <w:tcW w:w="1028" w:type="dxa"/>
            <w:vAlign w:val="center"/>
          </w:tcPr>
          <w:p w14:paraId="363F485D" w14:textId="7F5FEBF1" w:rsidR="00341787" w:rsidRPr="006A3EEB" w:rsidRDefault="00341787" w:rsidP="00AD5069">
            <w:pPr>
              <w:keepNext/>
              <w:jc w:val="center"/>
              <w:rPr>
                <w:rFonts w:ascii="Calibri" w:hAnsi="Calibri"/>
                <w:sz w:val="18"/>
                <w:szCs w:val="18"/>
              </w:rPr>
            </w:pPr>
            <w:r>
              <w:rPr>
                <w:rFonts w:ascii="Calibri" w:hAnsi="Calibri"/>
                <w:sz w:val="18"/>
                <w:szCs w:val="18"/>
              </w:rPr>
              <w:t>11</w:t>
            </w:r>
          </w:p>
        </w:tc>
        <w:tc>
          <w:tcPr>
            <w:tcW w:w="1028" w:type="dxa"/>
            <w:vAlign w:val="center"/>
          </w:tcPr>
          <w:p w14:paraId="34C7DA66" w14:textId="1DEB77CF" w:rsidR="00341787" w:rsidRPr="006A3EEB" w:rsidRDefault="00341787" w:rsidP="00AD5069">
            <w:pPr>
              <w:keepNext/>
              <w:jc w:val="center"/>
              <w:rPr>
                <w:rFonts w:ascii="Calibri" w:hAnsi="Calibri"/>
                <w:sz w:val="18"/>
                <w:szCs w:val="18"/>
              </w:rPr>
            </w:pPr>
            <w:r>
              <w:rPr>
                <w:rFonts w:ascii="Calibri" w:hAnsi="Calibri"/>
                <w:sz w:val="18"/>
                <w:szCs w:val="18"/>
              </w:rPr>
              <w:t>12</w:t>
            </w:r>
          </w:p>
        </w:tc>
        <w:tc>
          <w:tcPr>
            <w:tcW w:w="1028" w:type="dxa"/>
          </w:tcPr>
          <w:p w14:paraId="63EBA960" w14:textId="07892D36" w:rsidR="00341787" w:rsidRDefault="00341787" w:rsidP="00AD5069">
            <w:pPr>
              <w:keepNext/>
              <w:jc w:val="center"/>
              <w:rPr>
                <w:rFonts w:ascii="Calibri" w:hAnsi="Calibri"/>
                <w:sz w:val="18"/>
                <w:szCs w:val="18"/>
              </w:rPr>
            </w:pPr>
            <w:r>
              <w:rPr>
                <w:rFonts w:ascii="Calibri" w:hAnsi="Calibri"/>
                <w:sz w:val="18"/>
                <w:szCs w:val="18"/>
              </w:rPr>
              <w:t>13</w:t>
            </w:r>
          </w:p>
        </w:tc>
        <w:tc>
          <w:tcPr>
            <w:tcW w:w="1028" w:type="dxa"/>
          </w:tcPr>
          <w:p w14:paraId="291BF33A" w14:textId="729D8889" w:rsidR="00341787" w:rsidRDefault="00341787" w:rsidP="00AD5069">
            <w:pPr>
              <w:keepNext/>
              <w:jc w:val="center"/>
              <w:rPr>
                <w:rFonts w:ascii="Calibri" w:hAnsi="Calibri"/>
                <w:sz w:val="18"/>
                <w:szCs w:val="18"/>
              </w:rPr>
            </w:pPr>
            <w:r>
              <w:rPr>
                <w:rFonts w:ascii="Calibri" w:hAnsi="Calibri"/>
                <w:sz w:val="18"/>
                <w:szCs w:val="18"/>
              </w:rPr>
              <w:t>14</w:t>
            </w:r>
          </w:p>
        </w:tc>
      </w:tr>
      <w:tr w:rsidR="00341787" w:rsidRPr="006A3EEB" w14:paraId="5FCBEFDA" w14:textId="304EC53F" w:rsidTr="00341787">
        <w:trPr>
          <w:cantSplit/>
          <w:trHeight w:val="581"/>
        </w:trPr>
        <w:tc>
          <w:tcPr>
            <w:tcW w:w="1027" w:type="dxa"/>
            <w:vAlign w:val="bottom"/>
          </w:tcPr>
          <w:p w14:paraId="4150296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ID/Name from CF1R</w:t>
            </w:r>
          </w:p>
        </w:tc>
        <w:tc>
          <w:tcPr>
            <w:tcW w:w="1028" w:type="dxa"/>
            <w:vAlign w:val="bottom"/>
          </w:tcPr>
          <w:p w14:paraId="3B50D4F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028" w:type="dxa"/>
            <w:vAlign w:val="bottom"/>
          </w:tcPr>
          <w:p w14:paraId="270605CF"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028" w:type="dxa"/>
            <w:vAlign w:val="bottom"/>
          </w:tcPr>
          <w:p w14:paraId="2D198B0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 Location</w:t>
            </w:r>
          </w:p>
        </w:tc>
        <w:tc>
          <w:tcPr>
            <w:tcW w:w="1028" w:type="dxa"/>
            <w:vAlign w:val="bottom"/>
          </w:tcPr>
          <w:p w14:paraId="47F7413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8" w:type="dxa"/>
            <w:vAlign w:val="bottom"/>
          </w:tcPr>
          <w:p w14:paraId="7C30B7A0"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 Location</w:t>
            </w:r>
          </w:p>
        </w:tc>
        <w:tc>
          <w:tcPr>
            <w:tcW w:w="1028" w:type="dxa"/>
            <w:vAlign w:val="bottom"/>
          </w:tcPr>
          <w:p w14:paraId="740174BA"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7" w:type="dxa"/>
            <w:vAlign w:val="bottom"/>
          </w:tcPr>
          <w:p w14:paraId="3A1440A6" w14:textId="1D48AB30" w:rsidR="00341787" w:rsidRPr="006A3EEB" w:rsidRDefault="00B365DE" w:rsidP="00AD5069">
            <w:pPr>
              <w:keepNext/>
              <w:jc w:val="center"/>
              <w:rPr>
                <w:rFonts w:ascii="Calibri" w:hAnsi="Calibri"/>
                <w:sz w:val="18"/>
                <w:szCs w:val="18"/>
              </w:rPr>
            </w:pPr>
            <w:r>
              <w:rPr>
                <w:rFonts w:ascii="Calibri" w:hAnsi="Calibri"/>
                <w:sz w:val="18"/>
                <w:szCs w:val="18"/>
              </w:rPr>
              <w:t>Exception</w:t>
            </w:r>
            <w:r w:rsidRPr="006A3EEB">
              <w:rPr>
                <w:rFonts w:ascii="Calibri" w:hAnsi="Calibri"/>
                <w:sz w:val="18"/>
                <w:szCs w:val="18"/>
              </w:rPr>
              <w:t xml:space="preserve"> </w:t>
            </w:r>
            <w:r w:rsidR="00341787" w:rsidRPr="006A3EEB">
              <w:rPr>
                <w:rFonts w:ascii="Calibri" w:hAnsi="Calibri"/>
                <w:sz w:val="18"/>
                <w:szCs w:val="18"/>
              </w:rPr>
              <w:t xml:space="preserve">from Min R-Value </w:t>
            </w:r>
          </w:p>
        </w:tc>
        <w:tc>
          <w:tcPr>
            <w:tcW w:w="1028" w:type="dxa"/>
            <w:vAlign w:val="bottom"/>
          </w:tcPr>
          <w:p w14:paraId="3600EE7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Method of compliance with Airflow and Fan Efficacy Req's in 150.0(m)13</w:t>
            </w:r>
          </w:p>
        </w:tc>
        <w:tc>
          <w:tcPr>
            <w:tcW w:w="1028" w:type="dxa"/>
            <w:vAlign w:val="bottom"/>
          </w:tcPr>
          <w:p w14:paraId="1CF8BDF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Bypass Duct Status</w:t>
            </w:r>
          </w:p>
        </w:tc>
        <w:tc>
          <w:tcPr>
            <w:tcW w:w="1028" w:type="dxa"/>
            <w:vAlign w:val="bottom"/>
          </w:tcPr>
          <w:p w14:paraId="0D9D26B2"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028" w:type="dxa"/>
            <w:vAlign w:val="bottom"/>
          </w:tcPr>
          <w:p w14:paraId="60E22C57" w14:textId="6DC39358" w:rsidR="00341787" w:rsidRPr="006A3EEB" w:rsidRDefault="00341787" w:rsidP="00341787">
            <w:pPr>
              <w:keepNext/>
              <w:jc w:val="center"/>
              <w:rPr>
                <w:rFonts w:ascii="Calibri" w:hAnsi="Calibri"/>
                <w:sz w:val="18"/>
                <w:szCs w:val="18"/>
              </w:rPr>
            </w:pPr>
            <w:r w:rsidRPr="006A3EEB">
              <w:rPr>
                <w:rFonts w:ascii="Calibri" w:hAnsi="Calibri"/>
                <w:sz w:val="18"/>
                <w:szCs w:val="18"/>
              </w:rPr>
              <w:t xml:space="preserve">Can </w:t>
            </w:r>
            <w:r>
              <w:rPr>
                <w:rFonts w:ascii="Calibri" w:hAnsi="Calibri"/>
                <w:sz w:val="18"/>
                <w:szCs w:val="18"/>
              </w:rPr>
              <w:t>Approved</w:t>
            </w:r>
            <w:r w:rsidRPr="006A3EEB">
              <w:rPr>
                <w:rFonts w:ascii="Calibri" w:hAnsi="Calibri"/>
                <w:sz w:val="18"/>
                <w:szCs w:val="18"/>
              </w:rPr>
              <w:t xml:space="preserve"> Airflow Protocols be used to test this System?</w:t>
            </w:r>
          </w:p>
        </w:tc>
        <w:tc>
          <w:tcPr>
            <w:tcW w:w="1028" w:type="dxa"/>
            <w:vAlign w:val="bottom"/>
          </w:tcPr>
          <w:p w14:paraId="0884DB58" w14:textId="67839CB3" w:rsidR="00341787" w:rsidRPr="006A3EEB" w:rsidRDefault="00341787" w:rsidP="00341787">
            <w:pPr>
              <w:keepNext/>
              <w:jc w:val="center"/>
              <w:rPr>
                <w:rFonts w:ascii="Calibri" w:hAnsi="Calibri"/>
                <w:sz w:val="18"/>
                <w:szCs w:val="18"/>
              </w:rPr>
            </w:pPr>
            <w:r w:rsidRPr="002B3E7B">
              <w:rPr>
                <w:rFonts w:ascii="Calibri" w:hAnsi="Calibri"/>
                <w:sz w:val="18"/>
                <w:szCs w:val="18"/>
              </w:rPr>
              <w:t xml:space="preserve">Can </w:t>
            </w:r>
            <w:r>
              <w:rPr>
                <w:rFonts w:ascii="Calibri" w:hAnsi="Calibri"/>
                <w:sz w:val="18"/>
                <w:szCs w:val="18"/>
              </w:rPr>
              <w:t>Approved</w:t>
            </w:r>
            <w:r w:rsidRPr="002B3E7B">
              <w:rPr>
                <w:rFonts w:ascii="Calibri" w:hAnsi="Calibri"/>
                <w:sz w:val="18"/>
                <w:szCs w:val="18"/>
              </w:rPr>
              <w:t xml:space="preserve"> Fan Efficacy Protocol be used to test this system?</w:t>
            </w:r>
          </w:p>
        </w:tc>
        <w:tc>
          <w:tcPr>
            <w:tcW w:w="1028" w:type="dxa"/>
            <w:vAlign w:val="bottom"/>
          </w:tcPr>
          <w:p w14:paraId="58F1DF2C" w14:textId="343F970E" w:rsidR="00341787" w:rsidRPr="002B3E7B" w:rsidRDefault="00341787" w:rsidP="00341787">
            <w:pPr>
              <w:keepNext/>
              <w:jc w:val="center"/>
              <w:rPr>
                <w:rFonts w:ascii="Calibri" w:hAnsi="Calibri"/>
                <w:sz w:val="18"/>
                <w:szCs w:val="18"/>
              </w:rPr>
            </w:pPr>
            <w:r w:rsidRPr="00341787">
              <w:rPr>
                <w:rFonts w:ascii="Calibri" w:hAnsi="Calibri"/>
                <w:sz w:val="18"/>
                <w:szCs w:val="18"/>
              </w:rPr>
              <w:t>Total Duct Length</w:t>
            </w:r>
          </w:p>
        </w:tc>
      </w:tr>
      <w:tr w:rsidR="00341787" w:rsidRPr="006A3EEB" w14:paraId="0BA7B316" w14:textId="520B7A4B" w:rsidTr="00341787">
        <w:trPr>
          <w:cantSplit/>
          <w:trHeight w:val="432"/>
        </w:trPr>
        <w:tc>
          <w:tcPr>
            <w:tcW w:w="1027" w:type="dxa"/>
          </w:tcPr>
          <w:p w14:paraId="1802B674" w14:textId="77777777" w:rsidR="00341787" w:rsidRPr="006A3EEB" w:rsidRDefault="00341787" w:rsidP="0067798A">
            <w:pPr>
              <w:keepNext/>
              <w:rPr>
                <w:rFonts w:ascii="Calibri" w:hAnsi="Calibri"/>
                <w:sz w:val="18"/>
                <w:szCs w:val="18"/>
              </w:rPr>
            </w:pPr>
          </w:p>
        </w:tc>
        <w:tc>
          <w:tcPr>
            <w:tcW w:w="1028" w:type="dxa"/>
          </w:tcPr>
          <w:p w14:paraId="3B1E2F7F" w14:textId="77777777" w:rsidR="00341787" w:rsidRPr="006A3EEB" w:rsidRDefault="00341787" w:rsidP="0067798A">
            <w:pPr>
              <w:keepNext/>
              <w:rPr>
                <w:rFonts w:ascii="Calibri" w:hAnsi="Calibri"/>
                <w:sz w:val="18"/>
                <w:szCs w:val="18"/>
              </w:rPr>
            </w:pPr>
          </w:p>
        </w:tc>
        <w:tc>
          <w:tcPr>
            <w:tcW w:w="1028" w:type="dxa"/>
          </w:tcPr>
          <w:p w14:paraId="1010ED30" w14:textId="77777777" w:rsidR="00341787" w:rsidRPr="006A3EEB" w:rsidRDefault="00341787" w:rsidP="0067798A">
            <w:pPr>
              <w:keepNext/>
              <w:rPr>
                <w:rFonts w:ascii="Calibri" w:hAnsi="Calibri"/>
                <w:sz w:val="18"/>
                <w:szCs w:val="18"/>
              </w:rPr>
            </w:pPr>
          </w:p>
        </w:tc>
        <w:tc>
          <w:tcPr>
            <w:tcW w:w="1028" w:type="dxa"/>
          </w:tcPr>
          <w:p w14:paraId="7467F9F0" w14:textId="77777777" w:rsidR="00341787" w:rsidRPr="006A3EEB" w:rsidRDefault="00341787" w:rsidP="0067798A">
            <w:pPr>
              <w:keepNext/>
              <w:rPr>
                <w:rFonts w:ascii="Calibri" w:hAnsi="Calibri"/>
                <w:sz w:val="18"/>
                <w:szCs w:val="18"/>
              </w:rPr>
            </w:pPr>
          </w:p>
        </w:tc>
        <w:tc>
          <w:tcPr>
            <w:tcW w:w="1028" w:type="dxa"/>
          </w:tcPr>
          <w:p w14:paraId="53EC7288" w14:textId="77777777" w:rsidR="00341787" w:rsidRPr="006A3EEB" w:rsidRDefault="00341787" w:rsidP="0067798A">
            <w:pPr>
              <w:keepNext/>
              <w:rPr>
                <w:rFonts w:ascii="Calibri" w:hAnsi="Calibri"/>
                <w:sz w:val="18"/>
                <w:szCs w:val="18"/>
              </w:rPr>
            </w:pPr>
          </w:p>
        </w:tc>
        <w:tc>
          <w:tcPr>
            <w:tcW w:w="1028" w:type="dxa"/>
          </w:tcPr>
          <w:p w14:paraId="30F2BF79" w14:textId="77777777" w:rsidR="00341787" w:rsidRPr="006A3EEB" w:rsidRDefault="00341787" w:rsidP="0067798A">
            <w:pPr>
              <w:keepNext/>
              <w:rPr>
                <w:rFonts w:ascii="Calibri" w:hAnsi="Calibri"/>
                <w:sz w:val="18"/>
                <w:szCs w:val="18"/>
              </w:rPr>
            </w:pPr>
          </w:p>
        </w:tc>
        <w:tc>
          <w:tcPr>
            <w:tcW w:w="1028" w:type="dxa"/>
          </w:tcPr>
          <w:p w14:paraId="6BA8464B" w14:textId="77777777" w:rsidR="00341787" w:rsidRPr="006A3EEB" w:rsidRDefault="00341787" w:rsidP="0067798A">
            <w:pPr>
              <w:keepNext/>
              <w:rPr>
                <w:rFonts w:ascii="Calibri" w:hAnsi="Calibri"/>
                <w:sz w:val="18"/>
                <w:szCs w:val="18"/>
              </w:rPr>
            </w:pPr>
          </w:p>
        </w:tc>
        <w:tc>
          <w:tcPr>
            <w:tcW w:w="1027" w:type="dxa"/>
          </w:tcPr>
          <w:p w14:paraId="319D9412" w14:textId="77777777" w:rsidR="00341787" w:rsidRPr="006A3EEB" w:rsidRDefault="00341787" w:rsidP="0067798A">
            <w:pPr>
              <w:keepNext/>
              <w:rPr>
                <w:rFonts w:ascii="Calibri" w:hAnsi="Calibri"/>
                <w:sz w:val="18"/>
                <w:szCs w:val="18"/>
              </w:rPr>
            </w:pPr>
          </w:p>
        </w:tc>
        <w:tc>
          <w:tcPr>
            <w:tcW w:w="1028" w:type="dxa"/>
          </w:tcPr>
          <w:p w14:paraId="054654E1" w14:textId="77777777" w:rsidR="00341787" w:rsidRPr="006A3EEB" w:rsidRDefault="00341787" w:rsidP="0067798A">
            <w:pPr>
              <w:keepNext/>
              <w:rPr>
                <w:rFonts w:ascii="Calibri" w:hAnsi="Calibri"/>
                <w:sz w:val="18"/>
                <w:szCs w:val="18"/>
              </w:rPr>
            </w:pPr>
          </w:p>
        </w:tc>
        <w:tc>
          <w:tcPr>
            <w:tcW w:w="1028" w:type="dxa"/>
          </w:tcPr>
          <w:p w14:paraId="1941177A" w14:textId="77777777" w:rsidR="00341787" w:rsidRPr="006A3EEB" w:rsidRDefault="00341787" w:rsidP="0067798A">
            <w:pPr>
              <w:keepNext/>
              <w:rPr>
                <w:rFonts w:ascii="Calibri" w:hAnsi="Calibri"/>
                <w:sz w:val="18"/>
                <w:szCs w:val="18"/>
              </w:rPr>
            </w:pPr>
          </w:p>
        </w:tc>
        <w:tc>
          <w:tcPr>
            <w:tcW w:w="1028" w:type="dxa"/>
          </w:tcPr>
          <w:p w14:paraId="712E61BC" w14:textId="77777777" w:rsidR="00341787" w:rsidRPr="006A3EEB" w:rsidRDefault="00341787" w:rsidP="0067798A">
            <w:pPr>
              <w:keepNext/>
              <w:rPr>
                <w:rFonts w:ascii="Calibri" w:hAnsi="Calibri"/>
                <w:sz w:val="18"/>
                <w:szCs w:val="18"/>
              </w:rPr>
            </w:pPr>
          </w:p>
        </w:tc>
        <w:tc>
          <w:tcPr>
            <w:tcW w:w="1028" w:type="dxa"/>
          </w:tcPr>
          <w:p w14:paraId="1B684EE7" w14:textId="77777777" w:rsidR="00341787" w:rsidRPr="006A3EEB" w:rsidRDefault="00341787" w:rsidP="0067798A">
            <w:pPr>
              <w:keepNext/>
              <w:rPr>
                <w:rFonts w:ascii="Calibri" w:hAnsi="Calibri"/>
                <w:sz w:val="18"/>
                <w:szCs w:val="18"/>
              </w:rPr>
            </w:pPr>
          </w:p>
        </w:tc>
        <w:tc>
          <w:tcPr>
            <w:tcW w:w="1028" w:type="dxa"/>
          </w:tcPr>
          <w:p w14:paraId="73B26E0D" w14:textId="77777777" w:rsidR="00341787" w:rsidRPr="006A3EEB" w:rsidRDefault="00341787" w:rsidP="0067798A">
            <w:pPr>
              <w:keepNext/>
              <w:rPr>
                <w:rFonts w:ascii="Calibri" w:hAnsi="Calibri"/>
                <w:sz w:val="18"/>
                <w:szCs w:val="18"/>
              </w:rPr>
            </w:pPr>
          </w:p>
        </w:tc>
        <w:tc>
          <w:tcPr>
            <w:tcW w:w="1028" w:type="dxa"/>
          </w:tcPr>
          <w:p w14:paraId="1D5F6AE3" w14:textId="77777777" w:rsidR="00341787" w:rsidRPr="006A3EEB" w:rsidRDefault="00341787" w:rsidP="0067798A">
            <w:pPr>
              <w:keepNext/>
              <w:rPr>
                <w:rFonts w:ascii="Calibri" w:hAnsi="Calibri"/>
                <w:sz w:val="18"/>
                <w:szCs w:val="18"/>
              </w:rPr>
            </w:pPr>
          </w:p>
        </w:tc>
      </w:tr>
      <w:tr w:rsidR="00341787" w:rsidRPr="006A3EEB" w14:paraId="0A4AC70E" w14:textId="70943F8F" w:rsidTr="00341787">
        <w:trPr>
          <w:cantSplit/>
          <w:trHeight w:val="432"/>
        </w:trPr>
        <w:tc>
          <w:tcPr>
            <w:tcW w:w="1027" w:type="dxa"/>
          </w:tcPr>
          <w:p w14:paraId="0D72D481" w14:textId="77777777" w:rsidR="00341787" w:rsidRPr="006A3EEB" w:rsidRDefault="00341787" w:rsidP="0067798A">
            <w:pPr>
              <w:keepNext/>
              <w:rPr>
                <w:rFonts w:ascii="Calibri" w:hAnsi="Calibri"/>
                <w:sz w:val="18"/>
                <w:szCs w:val="18"/>
              </w:rPr>
            </w:pPr>
          </w:p>
        </w:tc>
        <w:tc>
          <w:tcPr>
            <w:tcW w:w="1028" w:type="dxa"/>
          </w:tcPr>
          <w:p w14:paraId="094F05C0" w14:textId="77777777" w:rsidR="00341787" w:rsidRPr="006A3EEB" w:rsidRDefault="00341787" w:rsidP="0067798A">
            <w:pPr>
              <w:keepNext/>
              <w:rPr>
                <w:rFonts w:ascii="Calibri" w:hAnsi="Calibri"/>
                <w:sz w:val="18"/>
                <w:szCs w:val="18"/>
              </w:rPr>
            </w:pPr>
          </w:p>
        </w:tc>
        <w:tc>
          <w:tcPr>
            <w:tcW w:w="1028" w:type="dxa"/>
          </w:tcPr>
          <w:p w14:paraId="379C4E29" w14:textId="77777777" w:rsidR="00341787" w:rsidRPr="006A3EEB" w:rsidRDefault="00341787" w:rsidP="0067798A">
            <w:pPr>
              <w:keepNext/>
              <w:rPr>
                <w:rFonts w:ascii="Calibri" w:hAnsi="Calibri"/>
                <w:sz w:val="18"/>
                <w:szCs w:val="18"/>
              </w:rPr>
            </w:pPr>
          </w:p>
        </w:tc>
        <w:tc>
          <w:tcPr>
            <w:tcW w:w="1028" w:type="dxa"/>
          </w:tcPr>
          <w:p w14:paraId="026F4DF5" w14:textId="77777777" w:rsidR="00341787" w:rsidRPr="006A3EEB" w:rsidRDefault="00341787" w:rsidP="0067798A">
            <w:pPr>
              <w:keepNext/>
              <w:rPr>
                <w:rFonts w:ascii="Calibri" w:hAnsi="Calibri"/>
                <w:sz w:val="18"/>
                <w:szCs w:val="18"/>
              </w:rPr>
            </w:pPr>
          </w:p>
        </w:tc>
        <w:tc>
          <w:tcPr>
            <w:tcW w:w="1028" w:type="dxa"/>
          </w:tcPr>
          <w:p w14:paraId="030E5DB7" w14:textId="77777777" w:rsidR="00341787" w:rsidRPr="006A3EEB" w:rsidRDefault="00341787" w:rsidP="0067798A">
            <w:pPr>
              <w:keepNext/>
              <w:rPr>
                <w:rFonts w:ascii="Calibri" w:hAnsi="Calibri"/>
                <w:sz w:val="18"/>
                <w:szCs w:val="18"/>
              </w:rPr>
            </w:pPr>
          </w:p>
        </w:tc>
        <w:tc>
          <w:tcPr>
            <w:tcW w:w="1028" w:type="dxa"/>
          </w:tcPr>
          <w:p w14:paraId="592DE151" w14:textId="77777777" w:rsidR="00341787" w:rsidRPr="006A3EEB" w:rsidRDefault="00341787" w:rsidP="0067798A">
            <w:pPr>
              <w:keepNext/>
              <w:rPr>
                <w:rFonts w:ascii="Calibri" w:hAnsi="Calibri"/>
                <w:sz w:val="18"/>
                <w:szCs w:val="18"/>
              </w:rPr>
            </w:pPr>
          </w:p>
        </w:tc>
        <w:tc>
          <w:tcPr>
            <w:tcW w:w="1028" w:type="dxa"/>
          </w:tcPr>
          <w:p w14:paraId="5029B4DD" w14:textId="77777777" w:rsidR="00341787" w:rsidRPr="006A3EEB" w:rsidRDefault="00341787" w:rsidP="0067798A">
            <w:pPr>
              <w:keepNext/>
              <w:rPr>
                <w:rFonts w:ascii="Calibri" w:hAnsi="Calibri"/>
                <w:sz w:val="18"/>
                <w:szCs w:val="18"/>
              </w:rPr>
            </w:pPr>
          </w:p>
        </w:tc>
        <w:tc>
          <w:tcPr>
            <w:tcW w:w="1027" w:type="dxa"/>
          </w:tcPr>
          <w:p w14:paraId="6B0C6FAE" w14:textId="77777777" w:rsidR="00341787" w:rsidRPr="006A3EEB" w:rsidRDefault="00341787" w:rsidP="0067798A">
            <w:pPr>
              <w:keepNext/>
              <w:rPr>
                <w:rFonts w:ascii="Calibri" w:hAnsi="Calibri"/>
                <w:sz w:val="18"/>
                <w:szCs w:val="18"/>
              </w:rPr>
            </w:pPr>
          </w:p>
        </w:tc>
        <w:tc>
          <w:tcPr>
            <w:tcW w:w="1028" w:type="dxa"/>
          </w:tcPr>
          <w:p w14:paraId="5725478B" w14:textId="77777777" w:rsidR="00341787" w:rsidRPr="006A3EEB" w:rsidRDefault="00341787" w:rsidP="0067798A">
            <w:pPr>
              <w:keepNext/>
              <w:rPr>
                <w:rFonts w:ascii="Calibri" w:hAnsi="Calibri"/>
                <w:sz w:val="18"/>
                <w:szCs w:val="18"/>
              </w:rPr>
            </w:pPr>
          </w:p>
        </w:tc>
        <w:tc>
          <w:tcPr>
            <w:tcW w:w="1028" w:type="dxa"/>
          </w:tcPr>
          <w:p w14:paraId="6094AD04" w14:textId="77777777" w:rsidR="00341787" w:rsidRPr="006A3EEB" w:rsidRDefault="00341787" w:rsidP="0067798A">
            <w:pPr>
              <w:keepNext/>
              <w:rPr>
                <w:rFonts w:ascii="Calibri" w:hAnsi="Calibri"/>
                <w:sz w:val="18"/>
                <w:szCs w:val="18"/>
              </w:rPr>
            </w:pPr>
          </w:p>
        </w:tc>
        <w:tc>
          <w:tcPr>
            <w:tcW w:w="1028" w:type="dxa"/>
          </w:tcPr>
          <w:p w14:paraId="42BE6206" w14:textId="77777777" w:rsidR="00341787" w:rsidRPr="006A3EEB" w:rsidRDefault="00341787" w:rsidP="0067798A">
            <w:pPr>
              <w:keepNext/>
              <w:rPr>
                <w:rFonts w:ascii="Calibri" w:hAnsi="Calibri"/>
                <w:sz w:val="18"/>
                <w:szCs w:val="18"/>
              </w:rPr>
            </w:pPr>
          </w:p>
        </w:tc>
        <w:tc>
          <w:tcPr>
            <w:tcW w:w="1028" w:type="dxa"/>
          </w:tcPr>
          <w:p w14:paraId="1CC3456A" w14:textId="77777777" w:rsidR="00341787" w:rsidRPr="006A3EEB" w:rsidRDefault="00341787" w:rsidP="0067798A">
            <w:pPr>
              <w:keepNext/>
              <w:rPr>
                <w:rFonts w:ascii="Calibri" w:hAnsi="Calibri"/>
                <w:sz w:val="18"/>
                <w:szCs w:val="18"/>
              </w:rPr>
            </w:pPr>
          </w:p>
        </w:tc>
        <w:tc>
          <w:tcPr>
            <w:tcW w:w="1028" w:type="dxa"/>
          </w:tcPr>
          <w:p w14:paraId="4C291A39" w14:textId="77777777" w:rsidR="00341787" w:rsidRPr="006A3EEB" w:rsidRDefault="00341787" w:rsidP="0067798A">
            <w:pPr>
              <w:keepNext/>
              <w:rPr>
                <w:rFonts w:ascii="Calibri" w:hAnsi="Calibri"/>
                <w:sz w:val="18"/>
                <w:szCs w:val="18"/>
              </w:rPr>
            </w:pPr>
          </w:p>
        </w:tc>
        <w:tc>
          <w:tcPr>
            <w:tcW w:w="1028" w:type="dxa"/>
          </w:tcPr>
          <w:p w14:paraId="02573A87" w14:textId="77777777" w:rsidR="00341787" w:rsidRPr="006A3EEB" w:rsidRDefault="00341787" w:rsidP="0067798A">
            <w:pPr>
              <w:keepNext/>
              <w:rPr>
                <w:rFonts w:ascii="Calibri" w:hAnsi="Calibri"/>
                <w:sz w:val="18"/>
                <w:szCs w:val="18"/>
              </w:rPr>
            </w:pPr>
          </w:p>
        </w:tc>
      </w:tr>
      <w:tr w:rsidR="00341787" w:rsidRPr="006A3EEB" w14:paraId="6776BDEF" w14:textId="676CFDF8" w:rsidTr="00341787">
        <w:trPr>
          <w:cantSplit/>
          <w:trHeight w:val="220"/>
        </w:trPr>
        <w:tc>
          <w:tcPr>
            <w:tcW w:w="14390" w:type="dxa"/>
            <w:gridSpan w:val="14"/>
          </w:tcPr>
          <w:p w14:paraId="5B580463" w14:textId="12925210" w:rsidR="00341787" w:rsidRPr="006A3EEB" w:rsidRDefault="0034178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lastRenderedPageBreak/>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Pr>
                <w:rFonts w:ascii="Calibri" w:hAnsi="Calibri"/>
                <w:sz w:val="18"/>
                <w:szCs w:val="18"/>
              </w:rPr>
              <w:t xml:space="preserve"> by the system designer.</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02F892FB" w:rsidR="000D229A" w:rsidRPr="00295655" w:rsidRDefault="000D229A" w:rsidP="00DF5971">
            <w:pPr>
              <w:keepNext/>
              <w:rPr>
                <w:rFonts w:ascii="Calibri" w:hAnsi="Calibri"/>
                <w:sz w:val="18"/>
                <w:szCs w:val="18"/>
              </w:rPr>
            </w:pPr>
            <w:r w:rsidRPr="00295655">
              <w:rPr>
                <w:rFonts w:ascii="Calibri" w:hAnsi="Calibri"/>
                <w:sz w:val="18"/>
                <w:szCs w:val="18"/>
              </w:rPr>
              <w:t>The system shall be provided with air filter</w:t>
            </w:r>
            <w:r w:rsidR="00DF5971">
              <w:rPr>
                <w:rFonts w:ascii="Calibri" w:hAnsi="Calibri"/>
                <w:sz w:val="18"/>
                <w:szCs w:val="18"/>
              </w:rPr>
              <w:t>s</w:t>
            </w:r>
            <w:r w:rsidRPr="00295655">
              <w:rPr>
                <w:rFonts w:ascii="Calibri" w:hAnsi="Calibri"/>
                <w:sz w:val="18"/>
                <w:szCs w:val="18"/>
              </w:rPr>
              <w:t xml:space="preserve"> 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μm range </w:t>
            </w:r>
            <w:r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provided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9"/>
        <w:gridCol w:w="1242"/>
        <w:gridCol w:w="1941"/>
        <w:gridCol w:w="1941"/>
        <w:gridCol w:w="1941"/>
      </w:tblGrid>
      <w:tr w:rsidR="002B196A" w:rsidRPr="006A3EEB" w14:paraId="0EC04AED" w14:textId="2E2CBF20" w:rsidTr="009706A6">
        <w:trPr>
          <w:cantSplit/>
        </w:trPr>
        <w:tc>
          <w:tcPr>
            <w:tcW w:w="8234" w:type="dxa"/>
            <w:gridSpan w:val="5"/>
          </w:tcPr>
          <w:p w14:paraId="05ACEE9E" w14:textId="01BEC82B" w:rsidR="002B196A" w:rsidRPr="006A3EEB" w:rsidRDefault="002B196A" w:rsidP="00AD5069">
            <w:pPr>
              <w:keepNext/>
              <w:rPr>
                <w:rFonts w:ascii="Calibri" w:hAnsi="Calibri"/>
                <w:b/>
                <w:szCs w:val="18"/>
              </w:rPr>
            </w:pPr>
            <w:r w:rsidRPr="006A3EEB">
              <w:rPr>
                <w:rFonts w:ascii="Calibri" w:hAnsi="Calibri"/>
                <w:b/>
                <w:szCs w:val="18"/>
              </w:rPr>
              <w:lastRenderedPageBreak/>
              <w:t>N. HERS Verification Requirements for Space Conditioning Equipment</w:t>
            </w:r>
          </w:p>
        </w:tc>
      </w:tr>
      <w:tr w:rsidR="002B196A" w:rsidRPr="006A3EEB" w14:paraId="7AF01689" w14:textId="564ADB85" w:rsidTr="002B196A">
        <w:trPr>
          <w:cantSplit/>
          <w:trHeight w:val="305"/>
        </w:trPr>
        <w:tc>
          <w:tcPr>
            <w:tcW w:w="1169" w:type="dxa"/>
            <w:vAlign w:val="center"/>
          </w:tcPr>
          <w:p w14:paraId="020720FF"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04</w:t>
            </w:r>
          </w:p>
        </w:tc>
        <w:tc>
          <w:tcPr>
            <w:tcW w:w="1941" w:type="dxa"/>
          </w:tcPr>
          <w:p w14:paraId="10D45908" w14:textId="3654ECBD" w:rsidR="002B196A" w:rsidRPr="006A3EEB" w:rsidRDefault="002B196A" w:rsidP="00AD5069">
            <w:pPr>
              <w:keepNext/>
              <w:jc w:val="center"/>
              <w:rPr>
                <w:rFonts w:ascii="Calibri" w:hAnsi="Calibri"/>
                <w:sz w:val="18"/>
                <w:szCs w:val="18"/>
              </w:rPr>
            </w:pPr>
            <w:r>
              <w:rPr>
                <w:rFonts w:ascii="Calibri" w:hAnsi="Calibri"/>
                <w:sz w:val="18"/>
                <w:szCs w:val="18"/>
              </w:rPr>
              <w:t>05</w:t>
            </w:r>
          </w:p>
        </w:tc>
      </w:tr>
      <w:tr w:rsidR="002B196A" w:rsidRPr="006A3EEB" w14:paraId="5D389BF0" w14:textId="3D6847F8" w:rsidTr="002B196A">
        <w:trPr>
          <w:cantSplit/>
          <w:trHeight w:val="359"/>
        </w:trPr>
        <w:tc>
          <w:tcPr>
            <w:tcW w:w="1169" w:type="dxa"/>
            <w:tcBorders>
              <w:bottom w:val="nil"/>
            </w:tcBorders>
            <w:vAlign w:val="bottom"/>
          </w:tcPr>
          <w:p w14:paraId="679D7243" w14:textId="77777777" w:rsidR="002B196A" w:rsidRPr="006A3EEB" w:rsidRDefault="002B196A" w:rsidP="002B196A">
            <w:pPr>
              <w:keepNext/>
              <w:rPr>
                <w:rFonts w:ascii="Calibri" w:hAnsi="Calibri"/>
                <w:sz w:val="18"/>
                <w:szCs w:val="18"/>
              </w:rPr>
            </w:pPr>
          </w:p>
        </w:tc>
        <w:tc>
          <w:tcPr>
            <w:tcW w:w="1242" w:type="dxa"/>
            <w:tcBorders>
              <w:bottom w:val="nil"/>
            </w:tcBorders>
            <w:vAlign w:val="bottom"/>
          </w:tcPr>
          <w:p w14:paraId="1E357525" w14:textId="77777777" w:rsidR="002B196A" w:rsidRPr="006A3EEB" w:rsidRDefault="002B196A" w:rsidP="002B196A">
            <w:pPr>
              <w:keepNext/>
              <w:rPr>
                <w:rFonts w:ascii="Calibri" w:hAnsi="Calibri"/>
                <w:sz w:val="18"/>
                <w:szCs w:val="18"/>
              </w:rPr>
            </w:pPr>
          </w:p>
        </w:tc>
        <w:tc>
          <w:tcPr>
            <w:tcW w:w="1941" w:type="dxa"/>
            <w:tcBorders>
              <w:bottom w:val="nil"/>
            </w:tcBorders>
            <w:vAlign w:val="bottom"/>
          </w:tcPr>
          <w:p w14:paraId="03DBC9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MCH-26</w:t>
            </w:r>
          </w:p>
        </w:tc>
        <w:tc>
          <w:tcPr>
            <w:tcW w:w="1941" w:type="dxa"/>
            <w:tcBorders>
              <w:bottom w:val="nil"/>
            </w:tcBorders>
            <w:vAlign w:val="bottom"/>
          </w:tcPr>
          <w:p w14:paraId="649DDA8B" w14:textId="33032ADC" w:rsidR="002B196A" w:rsidRPr="006A3EEB" w:rsidRDefault="002B196A" w:rsidP="002B196A">
            <w:pPr>
              <w:keepNext/>
              <w:jc w:val="center"/>
              <w:rPr>
                <w:rFonts w:ascii="Calibri" w:hAnsi="Calibri"/>
                <w:sz w:val="18"/>
                <w:szCs w:val="18"/>
              </w:rPr>
            </w:pPr>
            <w:r>
              <w:rPr>
                <w:rFonts w:ascii="Calibri" w:hAnsi="Calibri"/>
                <w:sz w:val="18"/>
                <w:szCs w:val="18"/>
              </w:rPr>
              <w:t>MCH-33</w:t>
            </w:r>
          </w:p>
        </w:tc>
      </w:tr>
      <w:tr w:rsidR="002B196A" w:rsidRPr="006A3EEB" w14:paraId="4752D0E6" w14:textId="16D60474" w:rsidTr="002B196A">
        <w:trPr>
          <w:cantSplit/>
          <w:trHeight w:val="882"/>
        </w:trPr>
        <w:tc>
          <w:tcPr>
            <w:tcW w:w="1169" w:type="dxa"/>
            <w:tcBorders>
              <w:top w:val="nil"/>
            </w:tcBorders>
            <w:vAlign w:val="bottom"/>
          </w:tcPr>
          <w:p w14:paraId="5FC31C21"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2B196A" w:rsidRPr="006A3EEB" w:rsidRDefault="002B196A" w:rsidP="002B196A">
            <w:pPr>
              <w:keepNext/>
              <w:jc w:val="center"/>
              <w:rPr>
                <w:rFonts w:ascii="Calibri" w:hAnsi="Calibri"/>
                <w:sz w:val="18"/>
                <w:szCs w:val="18"/>
              </w:rPr>
            </w:pPr>
            <w:r w:rsidRPr="006A3EEB">
              <w:rPr>
                <w:rFonts w:ascii="Calibri" w:hAnsi="Calibri"/>
                <w:sz w:val="18"/>
                <w:szCs w:val="18"/>
              </w:rPr>
              <w:t>Rated</w:t>
            </w:r>
            <w:r>
              <w:rPr>
                <w:rFonts w:ascii="Calibri" w:hAnsi="Calibri"/>
                <w:sz w:val="18"/>
                <w:szCs w:val="18"/>
              </w:rPr>
              <w:t xml:space="preserve"> </w:t>
            </w:r>
            <w:r w:rsidRPr="006A3EEB">
              <w:rPr>
                <w:rFonts w:ascii="Calibri" w:hAnsi="Calibri"/>
                <w:sz w:val="18"/>
                <w:szCs w:val="18"/>
              </w:rPr>
              <w:t>SC System</w:t>
            </w:r>
          </w:p>
          <w:p w14:paraId="2782285A"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Equipment Verification</w:t>
            </w:r>
          </w:p>
        </w:tc>
        <w:tc>
          <w:tcPr>
            <w:tcW w:w="1941" w:type="dxa"/>
            <w:tcBorders>
              <w:top w:val="nil"/>
            </w:tcBorders>
            <w:vAlign w:val="bottom"/>
          </w:tcPr>
          <w:p w14:paraId="2B759695" w14:textId="1B8FF87D" w:rsidR="002B196A" w:rsidRPr="006A3EEB" w:rsidRDefault="002B196A" w:rsidP="002B196A">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2B196A" w:rsidRPr="006A3EEB" w14:paraId="0B6E4F4B" w14:textId="591E8DB2" w:rsidTr="002B196A">
        <w:trPr>
          <w:cantSplit/>
          <w:trHeight w:val="432"/>
        </w:trPr>
        <w:tc>
          <w:tcPr>
            <w:tcW w:w="1169" w:type="dxa"/>
          </w:tcPr>
          <w:p w14:paraId="550E6E5A" w14:textId="77777777" w:rsidR="002B196A" w:rsidRPr="006A3EEB" w:rsidRDefault="002B196A" w:rsidP="002B196A">
            <w:pPr>
              <w:keepNext/>
              <w:rPr>
                <w:rFonts w:ascii="Calibri" w:hAnsi="Calibri"/>
                <w:sz w:val="16"/>
                <w:szCs w:val="16"/>
              </w:rPr>
            </w:pPr>
          </w:p>
        </w:tc>
        <w:tc>
          <w:tcPr>
            <w:tcW w:w="1242" w:type="dxa"/>
          </w:tcPr>
          <w:p w14:paraId="25AC5D2C" w14:textId="77777777" w:rsidR="002B196A" w:rsidRPr="006A3EEB" w:rsidRDefault="002B196A" w:rsidP="002B196A">
            <w:pPr>
              <w:keepNext/>
              <w:rPr>
                <w:rFonts w:ascii="Calibri" w:hAnsi="Calibri"/>
                <w:sz w:val="16"/>
                <w:szCs w:val="16"/>
              </w:rPr>
            </w:pPr>
          </w:p>
        </w:tc>
        <w:tc>
          <w:tcPr>
            <w:tcW w:w="1941" w:type="dxa"/>
          </w:tcPr>
          <w:p w14:paraId="607F18BB" w14:textId="77777777" w:rsidR="002B196A" w:rsidRPr="006A3EEB" w:rsidRDefault="002B196A" w:rsidP="002B196A">
            <w:pPr>
              <w:keepNext/>
              <w:rPr>
                <w:rFonts w:ascii="Calibri" w:hAnsi="Calibri"/>
                <w:sz w:val="16"/>
                <w:szCs w:val="16"/>
              </w:rPr>
            </w:pPr>
          </w:p>
        </w:tc>
        <w:tc>
          <w:tcPr>
            <w:tcW w:w="1941" w:type="dxa"/>
          </w:tcPr>
          <w:p w14:paraId="06E49D2C" w14:textId="77777777" w:rsidR="002B196A" w:rsidRPr="006A3EEB" w:rsidRDefault="002B196A" w:rsidP="002B196A">
            <w:pPr>
              <w:keepNext/>
              <w:rPr>
                <w:rFonts w:ascii="Calibri" w:hAnsi="Calibri"/>
                <w:sz w:val="16"/>
                <w:szCs w:val="16"/>
              </w:rPr>
            </w:pPr>
          </w:p>
        </w:tc>
        <w:tc>
          <w:tcPr>
            <w:tcW w:w="1941" w:type="dxa"/>
          </w:tcPr>
          <w:p w14:paraId="042ECF04" w14:textId="60A67AD7" w:rsidR="002B196A" w:rsidRPr="006A3EEB" w:rsidRDefault="002B196A" w:rsidP="002B196A">
            <w:pPr>
              <w:keepNext/>
              <w:rPr>
                <w:rFonts w:ascii="Calibri" w:hAnsi="Calibri"/>
                <w:sz w:val="16"/>
                <w:szCs w:val="16"/>
              </w:rPr>
            </w:pPr>
          </w:p>
        </w:tc>
      </w:tr>
      <w:tr w:rsidR="002B196A" w:rsidRPr="006A3EEB" w14:paraId="4B237FAE" w14:textId="12C88EC5" w:rsidTr="002B196A">
        <w:trPr>
          <w:cantSplit/>
          <w:trHeight w:val="432"/>
        </w:trPr>
        <w:tc>
          <w:tcPr>
            <w:tcW w:w="1169" w:type="dxa"/>
          </w:tcPr>
          <w:p w14:paraId="04F47740" w14:textId="77777777" w:rsidR="002B196A" w:rsidRPr="006A3EEB" w:rsidRDefault="002B196A" w:rsidP="002B196A">
            <w:pPr>
              <w:keepNext/>
              <w:rPr>
                <w:rFonts w:ascii="Calibri" w:hAnsi="Calibri"/>
                <w:sz w:val="16"/>
                <w:szCs w:val="16"/>
              </w:rPr>
            </w:pPr>
          </w:p>
        </w:tc>
        <w:tc>
          <w:tcPr>
            <w:tcW w:w="1242" w:type="dxa"/>
          </w:tcPr>
          <w:p w14:paraId="318F76BE" w14:textId="77777777" w:rsidR="002B196A" w:rsidRPr="006A3EEB" w:rsidRDefault="002B196A" w:rsidP="002B196A">
            <w:pPr>
              <w:keepNext/>
              <w:rPr>
                <w:rFonts w:ascii="Calibri" w:hAnsi="Calibri"/>
                <w:sz w:val="16"/>
                <w:szCs w:val="16"/>
              </w:rPr>
            </w:pPr>
          </w:p>
        </w:tc>
        <w:tc>
          <w:tcPr>
            <w:tcW w:w="1941" w:type="dxa"/>
          </w:tcPr>
          <w:p w14:paraId="67CB1C1B" w14:textId="77777777" w:rsidR="002B196A" w:rsidRPr="006A3EEB" w:rsidRDefault="002B196A" w:rsidP="002B196A">
            <w:pPr>
              <w:keepNext/>
              <w:rPr>
                <w:rFonts w:ascii="Calibri" w:hAnsi="Calibri"/>
                <w:sz w:val="16"/>
                <w:szCs w:val="16"/>
              </w:rPr>
            </w:pPr>
          </w:p>
        </w:tc>
        <w:tc>
          <w:tcPr>
            <w:tcW w:w="1941" w:type="dxa"/>
          </w:tcPr>
          <w:p w14:paraId="760223C7" w14:textId="77777777" w:rsidR="002B196A" w:rsidRPr="006A3EEB" w:rsidRDefault="002B196A" w:rsidP="002B196A">
            <w:pPr>
              <w:keepNext/>
              <w:rPr>
                <w:rFonts w:ascii="Calibri" w:hAnsi="Calibri"/>
                <w:sz w:val="16"/>
                <w:szCs w:val="16"/>
              </w:rPr>
            </w:pPr>
          </w:p>
        </w:tc>
        <w:tc>
          <w:tcPr>
            <w:tcW w:w="1941" w:type="dxa"/>
          </w:tcPr>
          <w:p w14:paraId="3319C587" w14:textId="77777777" w:rsidR="002B196A" w:rsidRPr="006A3EEB" w:rsidRDefault="002B196A" w:rsidP="002B196A">
            <w:pPr>
              <w:keepNext/>
              <w:rPr>
                <w:rFonts w:ascii="Calibri" w:hAnsi="Calibri"/>
                <w:sz w:val="16"/>
                <w:szCs w:val="16"/>
              </w:rPr>
            </w:pPr>
          </w:p>
        </w:tc>
      </w:tr>
      <w:tr w:rsidR="002B196A" w:rsidRPr="006A3EEB" w14:paraId="4B718684" w14:textId="7EBB9B17" w:rsidTr="009706A6">
        <w:trPr>
          <w:cantSplit/>
        </w:trPr>
        <w:tc>
          <w:tcPr>
            <w:tcW w:w="8234" w:type="dxa"/>
            <w:gridSpan w:val="5"/>
          </w:tcPr>
          <w:p w14:paraId="7E39B365" w14:textId="4C4873BE" w:rsidR="002B196A" w:rsidRPr="006A3EEB" w:rsidRDefault="002B196A" w:rsidP="002B196A">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lastRenderedPageBreak/>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Condensing Unit Location:  Condensing units shall not be placed within 5 feet of a dryer vent outlet. See Section 150.0(h)3A.</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150.0(h)3B.</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A thermostat shall be installed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The thermostat shall be installed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First stage of heating shall be assigned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Second stage back up heating shall be set to come on only when the indoor set temperature cannot be met.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The responsible person’s signature on this compliance document affirms that all applicable requirements in this table have been met.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lastRenderedPageBreak/>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Position With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12"/>
          <w:headerReference w:type="default" r:id="rId13"/>
          <w:footerReference w:type="default" r:id="rId14"/>
          <w:headerReference w:type="first" r:id="rId15"/>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lastRenderedPageBreak/>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2748CCAC"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Enter the number of bedrooms in the dwelling unit. This field is filled out automatically using the default value from the CF1R-PRF for performance compliance, and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rFonts w:ascii="Calibri" w:hAnsi="Calibri"/>
        </w:rPr>
      </w:pPr>
      <w:r w:rsidRPr="00D91A98">
        <w:rPr>
          <w:rFonts w:ascii="Calibri" w:hAnsi="Calibri"/>
        </w:rPr>
        <w:t>This field is filled out automatically. It is referenced from the Certificate of Compliance (CF1R), which must be completed prior to this document.</w:t>
      </w:r>
      <w:r w:rsidR="00D91A98" w:rsidRPr="00D91A98">
        <w:t xml:space="preserve"> </w:t>
      </w:r>
    </w:p>
    <w:p w14:paraId="70C934A0" w14:textId="3B7739F8" w:rsidR="00D91A98" w:rsidRPr="00D91A98" w:rsidRDefault="00D91A98" w:rsidP="00D91A98">
      <w:pPr>
        <w:pStyle w:val="ListParagraph"/>
        <w:numPr>
          <w:ilvl w:val="0"/>
          <w:numId w:val="34"/>
        </w:numPr>
        <w:rPr>
          <w:rFonts w:ascii="Calibri" w:hAnsi="Calibri"/>
        </w:rPr>
      </w:pPr>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p>
    <w:p w14:paraId="7E1DCFD3" w14:textId="77777777" w:rsidR="00DA6910" w:rsidRPr="00DA6910" w:rsidRDefault="00DA6910" w:rsidP="00D91A98">
      <w:pPr>
        <w:pStyle w:val="ListParagraph"/>
        <w:ind w:left="360"/>
        <w:rPr>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432F9726" w:rsidR="00F0164F" w:rsidRPr="007F0777" w:rsidRDefault="002353C0" w:rsidP="00430FD0">
      <w:pPr>
        <w:pStyle w:val="ListParagraph"/>
        <w:numPr>
          <w:ilvl w:val="0"/>
          <w:numId w:val="35"/>
        </w:numPr>
        <w:rPr>
          <w:rFonts w:ascii="Calibri" w:hAnsi="Calibri"/>
        </w:rPr>
      </w:pPr>
      <w:r>
        <w:rPr>
          <w:rFonts w:ascii="Calibri" w:hAnsi="Calibri"/>
        </w:rPr>
        <w:t>If the space conditioning system is a multiple-split system, then enter the number of</w:t>
      </w:r>
      <w:r w:rsidR="00927E78">
        <w:rPr>
          <w:rFonts w:ascii="Calibri" w:hAnsi="Calibri"/>
        </w:rPr>
        <w:t xml:space="preserve"> ducted/ductless </w:t>
      </w:r>
      <w:r>
        <w:rPr>
          <w:rFonts w:ascii="Calibri" w:hAnsi="Calibri"/>
        </w:rPr>
        <w:t>indoor units (AHU</w:t>
      </w:r>
      <w:r w:rsidR="00927E78">
        <w:rPr>
          <w:rFonts w:ascii="Calibri" w:hAnsi="Calibri"/>
        </w:rPr>
        <w:t>)</w:t>
      </w:r>
      <w:r w:rsidR="000B48AF">
        <w:rPr>
          <w:rFonts w:ascii="Calibri" w:hAnsi="Calibri"/>
        </w:rPr>
        <w:t xml:space="preserve"> connected to the outdoor unit</w:t>
      </w:r>
      <w:r w:rsidR="00F0164F" w:rsidRPr="007F0777">
        <w:rPr>
          <w:rFonts w:ascii="Calibri" w:hAnsi="Calibri"/>
        </w:rPr>
        <w:t>.</w:t>
      </w:r>
      <w:r w:rsidR="00430FD0" w:rsidRPr="00430FD0">
        <w:t xml:space="preserve"> </w:t>
      </w:r>
      <w:r w:rsidR="00430FD0" w:rsidRPr="00430FD0">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lastRenderedPageBreak/>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C" w14:textId="77777777" w:rsidR="00F0164F" w:rsidRPr="007F0777" w:rsidRDefault="00F0164F" w:rsidP="00F0164F">
      <w:pPr>
        <w:rPr>
          <w:rFonts w:ascii="Calibri" w:hAnsi="Calibri"/>
        </w:rPr>
      </w:pPr>
    </w:p>
    <w:p w14:paraId="1F9B962D" w14:textId="102B7680" w:rsidR="00F0164F" w:rsidRPr="007F0777" w:rsidRDefault="00F0164F" w:rsidP="00F0164F">
      <w:pPr>
        <w:rPr>
          <w:rFonts w:ascii="Calibri" w:hAnsi="Calibri"/>
          <w:b/>
        </w:rPr>
      </w:pPr>
      <w:r w:rsidRPr="007F0777">
        <w:rPr>
          <w:rFonts w:ascii="Calibri" w:hAnsi="Calibri"/>
          <w:b/>
        </w:rPr>
        <w:t xml:space="preserve">Section E. Installed Heating </w:t>
      </w:r>
      <w:r w:rsidR="00927E78">
        <w:rPr>
          <w:rFonts w:ascii="Calibri" w:hAnsi="Calibri"/>
          <w:b/>
        </w:rPr>
        <w:t>Equipment</w:t>
      </w:r>
      <w:r w:rsidR="00927E78" w:rsidRPr="007F0777">
        <w:rPr>
          <w:rFonts w:ascii="Calibri" w:hAnsi="Calibri"/>
          <w:b/>
        </w:rPr>
        <w:t xml:space="preserve"> </w:t>
      </w:r>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23FA2B77" w14:textId="753C1E2F" w:rsidR="00927E78" w:rsidRDefault="00C354C3" w:rsidP="00927E78">
      <w:pPr>
        <w:pStyle w:val="ListParagraph"/>
        <w:numPr>
          <w:ilvl w:val="0"/>
          <w:numId w:val="36"/>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F1DFC4E" w14:textId="15C564A8" w:rsidR="009C21C7" w:rsidRPr="009C21C7" w:rsidRDefault="009C21C7" w:rsidP="009C21C7">
      <w:pPr>
        <w:pStyle w:val="ListParagraph"/>
        <w:numPr>
          <w:ilvl w:val="0"/>
          <w:numId w:val="36"/>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6E6DC1C6"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r w:rsidR="00DA6910">
        <w:rPr>
          <w:rFonts w:ascii="Calibri" w:hAnsi="Calibri"/>
        </w:rPr>
        <w:t xml:space="preserve"> This information is found in the </w:t>
      </w:r>
      <w:r w:rsidR="00305C6D">
        <w:rPr>
          <w:rFonts w:ascii="Calibri" w:hAnsi="Calibri"/>
        </w:rPr>
        <w:t xml:space="preserve">system </w:t>
      </w:r>
      <w:r w:rsidR="00DA6910">
        <w:rPr>
          <w:rFonts w:ascii="Calibri" w:hAnsi="Calibri"/>
        </w:rPr>
        <w:t>performance information on the manufacturer's published documentation for the installed system.</w:t>
      </w:r>
    </w:p>
    <w:p w14:paraId="2AE6A201" w14:textId="03AFA864" w:rsidR="00305C6D" w:rsidRDefault="00F0164F" w:rsidP="00305C6D">
      <w:pPr>
        <w:pStyle w:val="ListParagraph"/>
        <w:numPr>
          <w:ilvl w:val="0"/>
          <w:numId w:val="37"/>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rFonts w:ascii="Calibri" w:hAnsi="Calibri"/>
        </w:rPr>
      </w:pPr>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p>
    <w:p w14:paraId="1581B5D0" w14:textId="77777777" w:rsidR="00305C6D" w:rsidRPr="00305C6D" w:rsidRDefault="00305C6D" w:rsidP="00305C6D">
      <w:pPr>
        <w:pStyle w:val="ListParagraph"/>
        <w:ind w:left="360"/>
        <w:rPr>
          <w:rFonts w:ascii="Calibri" w:hAnsi="Calibri"/>
        </w:rPr>
      </w:pPr>
    </w:p>
    <w:p w14:paraId="30C4C9B3" w14:textId="77777777" w:rsidR="007F0777" w:rsidRPr="007F0777" w:rsidRDefault="007F0777" w:rsidP="00822551">
      <w:pPr>
        <w:pStyle w:val="ListParagraph"/>
        <w:rPr>
          <w:rFonts w:ascii="Calibri" w:hAnsi="Calibri"/>
        </w:rPr>
      </w:pPr>
    </w:p>
    <w:p w14:paraId="1F9B9644" w14:textId="580CA46F" w:rsidR="00F0164F" w:rsidRPr="007F0777" w:rsidRDefault="00F0164F" w:rsidP="00F0164F">
      <w:pPr>
        <w:rPr>
          <w:rFonts w:ascii="Calibri" w:hAnsi="Calibri"/>
          <w:b/>
        </w:rPr>
      </w:pPr>
      <w:r w:rsidRPr="007F0777">
        <w:rPr>
          <w:rFonts w:ascii="Calibri" w:hAnsi="Calibri"/>
          <w:b/>
        </w:rPr>
        <w:t xml:space="preserve">Section G. Installed Split System Indoor </w:t>
      </w:r>
      <w:r w:rsidR="00DA6CD5">
        <w:rPr>
          <w:rFonts w:ascii="Calibri" w:hAnsi="Calibri"/>
          <w:b/>
        </w:rPr>
        <w:t xml:space="preserve">Unit </w:t>
      </w:r>
      <w:r w:rsidRPr="007F0777">
        <w:rPr>
          <w:rFonts w:ascii="Calibri" w:hAnsi="Calibri"/>
          <w:b/>
        </w:rPr>
        <w:t xml:space="preserve">Coil or Fan Coil Equipment information </w:t>
      </w:r>
      <w:r w:rsidR="00DA6CD5">
        <w:rPr>
          <w:rFonts w:ascii="Calibri" w:hAnsi="Calibri"/>
          <w:b/>
        </w:rPr>
        <w:t xml:space="preserve">- </w:t>
      </w:r>
      <w:r w:rsidRPr="007F0777">
        <w:rPr>
          <w:rFonts w:ascii="Calibri" w:hAnsi="Calibri"/>
          <w:b/>
        </w:rPr>
        <w:t>applicable to DX or hydronic</w:t>
      </w:r>
      <w:r w:rsidR="00DA6CD5">
        <w:rPr>
          <w:rFonts w:ascii="Calibri" w:hAnsi="Calibri"/>
          <w:b/>
        </w:rPr>
        <w:t>,</w:t>
      </w:r>
      <w:r w:rsidRPr="007F0777">
        <w:rPr>
          <w:rFonts w:ascii="Calibri" w:hAnsi="Calibri"/>
          <w:b/>
        </w:rPr>
        <w:t xml:space="preserve"> heating</w:t>
      </w:r>
      <w:r w:rsidR="00DA6CD5">
        <w:rPr>
          <w:rFonts w:ascii="Calibri" w:hAnsi="Calibri"/>
          <w:b/>
        </w:rPr>
        <w:t xml:space="preserve"> or </w:t>
      </w:r>
      <w:r w:rsidRPr="007F0777">
        <w:rPr>
          <w:rFonts w:ascii="Calibri" w:hAnsi="Calibri"/>
          <w:b/>
        </w:rPr>
        <w:t>cooling</w:t>
      </w:r>
      <w:r w:rsidR="00DA6CD5">
        <w:rPr>
          <w:rFonts w:ascii="Calibri" w:hAnsi="Calibri"/>
          <w:b/>
        </w:rPr>
        <w:t>,</w:t>
      </w:r>
      <w:r w:rsidRPr="007F0777">
        <w:rPr>
          <w:rFonts w:ascii="Calibri" w:hAnsi="Calibri"/>
          <w:b/>
        </w:rPr>
        <w:t xml:space="preserve"> coils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rFonts w:ascii="Calibri" w:hAnsi="Calibri"/>
        </w:rPr>
      </w:pPr>
      <w:r w:rsidRPr="009B7687">
        <w:rPr>
          <w:rFonts w:ascii="Calibri" w:hAnsi="Calibri"/>
        </w:rPr>
        <w:lastRenderedPageBreak/>
        <w:t>Enter a brief name or description of the indoor unit area served. Examples: Master Bedroom, Dining Room, Living Room, etc</w:t>
      </w:r>
      <w:r w:rsidR="00C62F43">
        <w:rPr>
          <w:rFonts w:ascii="Calibri" w:hAnsi="Calibri"/>
        </w:rPr>
        <w:t>..</w:t>
      </w:r>
    </w:p>
    <w:p w14:paraId="2EE27E70" w14:textId="3BA091E3" w:rsidR="009B7687" w:rsidRDefault="009B7687" w:rsidP="008D38A4">
      <w:pPr>
        <w:pStyle w:val="ListParagraph"/>
        <w:numPr>
          <w:ilvl w:val="0"/>
          <w:numId w:val="38"/>
        </w:numPr>
        <w:rPr>
          <w:rFonts w:ascii="Calibri" w:hAnsi="Calibri"/>
        </w:rPr>
      </w:pPr>
      <w:r>
        <w:rPr>
          <w:rFonts w:ascii="Calibri" w:hAnsi="Calibri"/>
        </w:rPr>
        <w:t>Enter the type of indoor unit or air handling unit installed</w:t>
      </w:r>
      <w:r w:rsidR="000E4C76">
        <w:rPr>
          <w:rFonts w:ascii="Calibri" w:hAnsi="Calibri"/>
        </w:rPr>
        <w:t xml:space="preserve"> by selecting one of the choices from the list</w:t>
      </w:r>
      <w:r>
        <w:rPr>
          <w:rFonts w:ascii="Calibri" w:hAnsi="Calibri"/>
        </w:rPr>
        <w:t>.</w:t>
      </w:r>
    </w:p>
    <w:p w14:paraId="143600FE" w14:textId="402AE6A3" w:rsidR="000E4C76" w:rsidRDefault="000E4C76" w:rsidP="006B18DA">
      <w:pPr>
        <w:pStyle w:val="ListParagraph"/>
        <w:numPr>
          <w:ilvl w:val="0"/>
          <w:numId w:val="38"/>
        </w:numPr>
        <w:rPr>
          <w:rFonts w:ascii="Calibri" w:hAnsi="Calibri"/>
        </w:rPr>
      </w:pPr>
      <w:r>
        <w:rPr>
          <w:rFonts w:ascii="Calibri" w:hAnsi="Calibri"/>
        </w:rPr>
        <w:t xml:space="preserve">Enter the </w:t>
      </w:r>
      <w:r w:rsidR="006B18DA">
        <w:rPr>
          <w:rFonts w:ascii="Calibri" w:hAnsi="Calibri"/>
        </w:rPr>
        <w:t xml:space="preserve">description of the ducts system on this indoor unit.  The possible choices are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p>
    <w:p w14:paraId="48DEE1DE" w14:textId="521493AF" w:rsidR="0017175E" w:rsidRPr="0017175E" w:rsidRDefault="0017175E" w:rsidP="0017175E">
      <w:pPr>
        <w:pStyle w:val="ListParagraph"/>
        <w:numPr>
          <w:ilvl w:val="0"/>
          <w:numId w:val="38"/>
        </w:numPr>
        <w:rPr>
          <w:rFonts w:ascii="Calibri" w:hAnsi="Calibri"/>
        </w:rPr>
      </w:pPr>
      <w:r w:rsidRPr="0017175E">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r>
        <w:rPr>
          <w:rFonts w:ascii="Calibri" w:hAnsi="Calibri"/>
        </w:rPr>
        <w:t xml:space="preserve">Enter the indoor unit cooling capacity if the indoor unit is one of the </w:t>
      </w:r>
      <w:r w:rsidR="003008F0">
        <w:rPr>
          <w:rFonts w:ascii="Calibri" w:hAnsi="Calibri"/>
        </w:rPr>
        <w:t xml:space="preserve">ducted </w:t>
      </w:r>
      <w:r>
        <w:rPr>
          <w:rFonts w:ascii="Calibri" w:hAnsi="Calibri"/>
        </w:rPr>
        <w:t>variable capacity heat pumps types</w:t>
      </w:r>
      <w:r w:rsidR="003008F0">
        <w:rPr>
          <w:rFonts w:ascii="Calibri" w:hAnsi="Calibri"/>
        </w:rPr>
        <w:t>, otherwise this field is not needed.</w:t>
      </w:r>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780D2DAF"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r w:rsidRPr="00F2163F">
        <w:rPr>
          <w:rFonts w:ascii="Calibri" w:hAnsi="Calibri"/>
        </w:rPr>
        <w:lastRenderedPageBreak/>
        <w:t>This field is filled out automatically. It is referenced from the same row and column in the previous sections.</w:t>
      </w:r>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2D41BD0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r w:rsidR="00F2163F">
        <w:rPr>
          <w:rFonts w:ascii="Calibri" w:hAnsi="Calibri"/>
        </w:rPr>
        <w:t xml:space="preserve">may be qualified for </w:t>
      </w:r>
      <w:r w:rsidRPr="007F0777">
        <w:rPr>
          <w:rFonts w:ascii="Calibri" w:hAnsi="Calibri"/>
        </w:rPr>
        <w:t>exempt</w:t>
      </w:r>
      <w:r w:rsidR="00F2163F">
        <w:rPr>
          <w:rFonts w:ascii="Calibri" w:hAnsi="Calibri"/>
        </w:rPr>
        <w:t>ions</w:t>
      </w:r>
      <w:r w:rsidRPr="007F0777">
        <w:rPr>
          <w:rFonts w:ascii="Calibri" w:hAnsi="Calibri"/>
        </w:rPr>
        <w:t xml:space="preserve"> from the minimum R-value requirement if all of the ducts are located entirely within conditioned space. </w:t>
      </w:r>
      <w:r w:rsidR="00F2163F">
        <w:rPr>
          <w:rFonts w:ascii="Calibri" w:hAnsi="Calibri"/>
        </w:rPr>
        <w:t xml:space="preserve">There are also exemptions for ducts located in interior wall cavities, and for ducts located entirely in conditoned space.  The </w:t>
      </w:r>
      <w:r w:rsidRPr="007F0777">
        <w:rPr>
          <w:rFonts w:ascii="Calibri" w:hAnsi="Calibri"/>
        </w:rPr>
        <w:t xml:space="preserve">user may select </w:t>
      </w:r>
      <w:r w:rsidR="00F2163F">
        <w:rPr>
          <w:rFonts w:ascii="Calibri" w:hAnsi="Calibri"/>
        </w:rPr>
        <w:t>from available choices</w:t>
      </w:r>
      <w:r w:rsidRPr="007F0777">
        <w:rPr>
          <w:rFonts w:ascii="Calibri" w:hAnsi="Calibri"/>
        </w:rPr>
        <w:t xml:space="preserve"> to indicate the exemption. Note: Selecting  </w:t>
      </w:r>
      <w:r w:rsidR="00F2163F" w:rsidRPr="00F2163F">
        <w:rPr>
          <w:rFonts w:ascii="Calibri" w:hAnsi="Calibri"/>
        </w:rPr>
        <w:t xml:space="preserve">Ducts ≥R4.2 entirely in conditioned space </w:t>
      </w:r>
      <w:r w:rsidR="00F2163F">
        <w:rPr>
          <w:rFonts w:ascii="Calibri" w:hAnsi="Calibri"/>
        </w:rPr>
        <w:t xml:space="preserve">will </w:t>
      </w:r>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27790B2F"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r w:rsidR="00F2163F">
        <w:rPr>
          <w:rFonts w:ascii="Calibri" w:hAnsi="Calibri"/>
        </w:rPr>
        <w:t>indoor unit's duct system</w:t>
      </w:r>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390E706B" w:rsidR="00A21E66" w:rsidRPr="008E09A2" w:rsidRDefault="00A21E66" w:rsidP="008E09A2">
      <w:pPr>
        <w:pStyle w:val="ListParagraph"/>
        <w:numPr>
          <w:ilvl w:val="0"/>
          <w:numId w:val="41"/>
        </w:numPr>
        <w:rPr>
          <w:rFonts w:ascii="Calibri" w:hAnsi="Calibri"/>
        </w:rPr>
      </w:pPr>
      <w:r w:rsidRPr="008E09A2">
        <w:rPr>
          <w:rFonts w:ascii="Calibri" w:hAnsi="Calibri"/>
        </w:rPr>
        <w:t xml:space="preserve">If the system is of a type that can use one of the </w:t>
      </w:r>
      <w:r w:rsidR="00890396">
        <w:rPr>
          <w:rFonts w:ascii="Calibri" w:hAnsi="Calibri"/>
        </w:rPr>
        <w:t xml:space="preserve">approved </w:t>
      </w:r>
      <w:r w:rsidRPr="008E09A2">
        <w:rPr>
          <w:rFonts w:ascii="Calibri" w:hAnsi="Calibri"/>
        </w:rPr>
        <w:t>protocols for testing the airflow rate, then enter yes. Otherwise enter no.</w:t>
      </w:r>
      <w:r w:rsidR="008E09A2" w:rsidRPr="008E09A2">
        <w:rPr>
          <w:rFonts w:ascii="Calibri" w:hAnsi="Calibri"/>
        </w:rPr>
        <w:t xml:space="preserve"> Note: that the protocol in RA3.3.3.1.5 (Alternative to Compliance with Minimum System Airflow Requirements for Altered Systems</w:t>
      </w:r>
      <w:r w:rsidR="008E09A2">
        <w:rPr>
          <w:rFonts w:ascii="Calibri" w:hAnsi="Calibri"/>
        </w:rPr>
        <w:t xml:space="preserve">) </w:t>
      </w:r>
      <w:r w:rsidR="008E09A2" w:rsidRPr="008E09A2">
        <w:rPr>
          <w:rFonts w:ascii="Calibri" w:hAnsi="Calibri"/>
        </w:rPr>
        <w:t xml:space="preserve">is not one of the protocols that </w:t>
      </w:r>
      <w:r w:rsidR="008E09A2">
        <w:rPr>
          <w:rFonts w:ascii="Calibri" w:hAnsi="Calibri"/>
        </w:rPr>
        <w:t>is allowed to</w:t>
      </w:r>
      <w:r w:rsidR="008E09A2" w:rsidRPr="008E09A2">
        <w:rPr>
          <w:rFonts w:ascii="Calibri" w:hAnsi="Calibri"/>
        </w:rPr>
        <w:t xml:space="preserve"> be used to justify a "yes" to this question.</w:t>
      </w:r>
    </w:p>
    <w:p w14:paraId="4E745E47" w14:textId="0F90ADAB" w:rsidR="003378E4" w:rsidRDefault="003378E4" w:rsidP="003378E4">
      <w:pPr>
        <w:pStyle w:val="ListParagraph"/>
        <w:numPr>
          <w:ilvl w:val="0"/>
          <w:numId w:val="41"/>
        </w:numPr>
        <w:rPr>
          <w:rFonts w:ascii="Calibri" w:hAnsi="Calibri"/>
        </w:rPr>
      </w:pPr>
      <w:r>
        <w:rPr>
          <w:rFonts w:ascii="Calibri" w:hAnsi="Calibri"/>
        </w:rPr>
        <w:t xml:space="preserve">If </w:t>
      </w:r>
      <w:r w:rsidRPr="003378E4">
        <w:rPr>
          <w:rFonts w:ascii="Calibri" w:hAnsi="Calibri"/>
        </w:rPr>
        <w:t xml:space="preserve">the system is of a type that can use the approved protocol protocols for verifying the indoor unit's fan efficacy, then answer yes. Otherwise answer no </w:t>
      </w:r>
    </w:p>
    <w:p w14:paraId="1D34BE1B" w14:textId="5EDC104E" w:rsidR="003378E4" w:rsidRPr="003378E4" w:rsidRDefault="003378E4" w:rsidP="003378E4">
      <w:pPr>
        <w:pStyle w:val="ListParagraph"/>
        <w:numPr>
          <w:ilvl w:val="0"/>
          <w:numId w:val="41"/>
        </w:numPr>
        <w:rPr>
          <w:rFonts w:ascii="Calibri" w:hAnsi="Calibri"/>
        </w:rPr>
      </w:pPr>
      <w:r w:rsidRPr="003378E4">
        <w:rPr>
          <w:rFonts w:ascii="Calibri" w:hAnsi="Calibri"/>
        </w:rPr>
        <w:t>This field is filled out automa</w:t>
      </w:r>
      <w:r>
        <w:rPr>
          <w:rFonts w:ascii="Calibri" w:hAnsi="Calibri"/>
        </w:rPr>
        <w:t xml:space="preserve">tically for some system types. </w:t>
      </w:r>
      <w:r w:rsidRPr="003378E4">
        <w:rPr>
          <w:rFonts w:ascii="Calibri" w:hAnsi="Calibri"/>
        </w:rPr>
        <w:t xml:space="preserve">Otherwise select the value that describes the length of the duct system. </w:t>
      </w:r>
    </w:p>
    <w:p w14:paraId="26A4D582" w14:textId="77777777" w:rsidR="00890396" w:rsidRPr="007F0777" w:rsidRDefault="00890396"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r w:rsidRPr="008E09A2">
        <w:rPr>
          <w:rFonts w:ascii="Calibri" w:hAnsi="Calibri"/>
        </w:rPr>
        <w:t>This field is filled out automatically. It is referenced from the same row and column in the previous sections</w:t>
      </w:r>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6" w14:textId="42FD3840" w:rsidR="00F0164F" w:rsidRDefault="00F0164F" w:rsidP="008D38A4">
      <w:pPr>
        <w:pStyle w:val="ListParagraph"/>
        <w:numPr>
          <w:ilvl w:val="0"/>
          <w:numId w:val="42"/>
        </w:numPr>
        <w:rPr>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rFonts w:ascii="Calibri" w:hAnsi="Calibri"/>
        </w:rPr>
      </w:pPr>
      <w:r>
        <w:rPr>
          <w:rFonts w:ascii="Calibri" w:hAnsi="Calibri"/>
        </w:rPr>
        <w:t>Ente</w:t>
      </w:r>
      <w:r w:rsidR="00DE001E">
        <w:rPr>
          <w:rFonts w:ascii="Calibri" w:hAnsi="Calibri"/>
        </w:rPr>
        <w:t xml:space="preserve">r the nominal depth </w:t>
      </w:r>
      <w:r>
        <w:rPr>
          <w:rFonts w:ascii="Calibri" w:hAnsi="Calibri"/>
        </w:rPr>
        <w:t xml:space="preserve">of the filter in inches.  This is the dimension that is parallel to the airflow. many filters available for sale are 1-inch depth.  The 2019 standards </w:t>
      </w:r>
      <w:r w:rsidR="00C51DF8">
        <w:rPr>
          <w:rFonts w:ascii="Calibri" w:hAnsi="Calibri"/>
        </w:rPr>
        <w:t>encourages use of 2-inch depth filters.</w:t>
      </w:r>
    </w:p>
    <w:p w14:paraId="49B9566D" w14:textId="62A8880A" w:rsidR="00C51DF8" w:rsidRDefault="00C51DF8" w:rsidP="008D38A4">
      <w:pPr>
        <w:pStyle w:val="ListParagraph"/>
        <w:numPr>
          <w:ilvl w:val="0"/>
          <w:numId w:val="42"/>
        </w:numPr>
        <w:rPr>
          <w:rFonts w:ascii="Calibri" w:hAnsi="Calibri"/>
        </w:rPr>
      </w:pPr>
      <w:r>
        <w:rPr>
          <w:rFonts w:ascii="Calibri" w:hAnsi="Calibri"/>
        </w:rPr>
        <w:t>Enter the nominal length of the filter.  for example, if the filter is 20" x 30", enter 30.</w:t>
      </w:r>
    </w:p>
    <w:p w14:paraId="0EDCCDE8" w14:textId="70881F3C" w:rsidR="00C51DF8" w:rsidRDefault="00C51DF8" w:rsidP="008D38A4">
      <w:pPr>
        <w:pStyle w:val="ListParagraph"/>
        <w:numPr>
          <w:ilvl w:val="0"/>
          <w:numId w:val="42"/>
        </w:numPr>
        <w:rPr>
          <w:rFonts w:ascii="Calibri" w:hAnsi="Calibri"/>
        </w:rPr>
      </w:pPr>
      <w:r>
        <w:rPr>
          <w:rFonts w:ascii="Calibri" w:hAnsi="Calibri"/>
        </w:rPr>
        <w:t>Enter the nominal width of the filter, for example, if the filter is a 20" x 30", enter 20.</w:t>
      </w:r>
    </w:p>
    <w:p w14:paraId="31232534" w14:textId="31212217" w:rsidR="00C51DF8" w:rsidRDefault="00C51DF8" w:rsidP="008D38A4">
      <w:pPr>
        <w:pStyle w:val="ListParagraph"/>
        <w:numPr>
          <w:ilvl w:val="0"/>
          <w:numId w:val="42"/>
        </w:numPr>
        <w:rPr>
          <w:rFonts w:ascii="Calibri" w:hAnsi="Calibri"/>
        </w:rPr>
      </w:pPr>
      <w:r>
        <w:rPr>
          <w:rFonts w:ascii="Calibri" w:hAnsi="Calibri"/>
        </w:rPr>
        <w:lastRenderedPageBreak/>
        <w:t>This field is calculated automatically based on your entries in 8 and 9.</w:t>
      </w:r>
    </w:p>
    <w:p w14:paraId="5F25A4FE" w14:textId="0C165717" w:rsidR="00C51DF8" w:rsidRDefault="00C51DF8" w:rsidP="008D38A4">
      <w:pPr>
        <w:pStyle w:val="ListParagraph"/>
        <w:numPr>
          <w:ilvl w:val="0"/>
          <w:numId w:val="42"/>
        </w:numPr>
        <w:rPr>
          <w:rFonts w:ascii="Calibri" w:hAnsi="Calibri"/>
        </w:rPr>
      </w:pPr>
      <w:r>
        <w:rPr>
          <w:rFonts w:ascii="Calibri" w:hAnsi="Calibri"/>
        </w:rPr>
        <w:t xml:space="preserve">This value is calculated automatically for 1-inch depth filters.  2-inch depth or greater filters may </w:t>
      </w:r>
      <w:r w:rsidR="00AB19D4">
        <w:rPr>
          <w:rFonts w:ascii="Calibri" w:hAnsi="Calibri"/>
        </w:rPr>
        <w:t>use a value determined</w:t>
      </w:r>
      <w:r>
        <w:rPr>
          <w:rFonts w:ascii="Calibri" w:hAnsi="Calibri"/>
        </w:rPr>
        <w:t xml:space="preserve"> by th</w:t>
      </w:r>
      <w:r w:rsidR="00AB19D4">
        <w:rPr>
          <w:rFonts w:ascii="Calibri" w:hAnsi="Calibri"/>
        </w:rPr>
        <w:t>e</w:t>
      </w:r>
      <w:r>
        <w:rPr>
          <w:rFonts w:ascii="Calibri" w:hAnsi="Calibri"/>
        </w:rPr>
        <w:t xml:space="preserve"> system designer.</w:t>
      </w:r>
    </w:p>
    <w:p w14:paraId="5017C374" w14:textId="25FD38FB" w:rsidR="00AB19D4" w:rsidRPr="007F0777" w:rsidRDefault="00B31313" w:rsidP="008D38A4">
      <w:pPr>
        <w:pStyle w:val="ListParagraph"/>
        <w:numPr>
          <w:ilvl w:val="0"/>
          <w:numId w:val="42"/>
        </w:numPr>
        <w:rPr>
          <w:rFonts w:ascii="Calibri" w:hAnsi="Calibri"/>
        </w:rPr>
      </w:pPr>
      <w:r>
        <w:rPr>
          <w:rFonts w:ascii="Calibri" w:hAnsi="Calibri"/>
        </w:rPr>
        <w:t>This field determines whether a 1-inch depth filter complies with the sizing requirements in section 150.0(m)12. A 2-inch depth or greater filter may use t</w:t>
      </w:r>
      <w:r w:rsidR="00D66F29">
        <w:rPr>
          <w:rFonts w:ascii="Calibri" w:hAnsi="Calibri"/>
        </w:rPr>
        <w:t xml:space="preserve">he face area determined by the </w:t>
      </w:r>
      <w:r>
        <w:rPr>
          <w:rFonts w:ascii="Calibri" w:hAnsi="Calibri"/>
        </w:rPr>
        <w:t>system designer, however most systems have to meet airflow rate and fan efficacy requirements.</w:t>
      </w:r>
    </w:p>
    <w:p w14:paraId="1F9B9677" w14:textId="14017B40"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r w:rsidR="00B31313">
        <w:rPr>
          <w:rFonts w:ascii="Calibri" w:hAnsi="Calibri"/>
        </w:rPr>
        <w:t>determined by the system designer if 2-inch or greater filters are used</w:t>
      </w:r>
      <w:r w:rsidRPr="007F0777">
        <w:rPr>
          <w:rFonts w:ascii="Calibri" w:hAnsi="Calibri"/>
        </w:rPr>
        <w:t>.</w:t>
      </w:r>
      <w:r w:rsidR="00E123BF">
        <w:rPr>
          <w:rFonts w:ascii="Calibri" w:hAnsi="Calibri"/>
        </w:rPr>
        <w:t xml:space="preserve"> F</w:t>
      </w:r>
      <w:r w:rsidR="00B31313">
        <w:rPr>
          <w:rFonts w:ascii="Calibri" w:hAnsi="Calibri"/>
        </w:rPr>
        <w:t>o</w:t>
      </w:r>
      <w:r w:rsidR="00E123BF">
        <w:rPr>
          <w:rFonts w:ascii="Calibri" w:hAnsi="Calibri"/>
        </w:rPr>
        <w:t>r</w:t>
      </w:r>
      <w:r w:rsidR="00B31313">
        <w:rPr>
          <w:rFonts w:ascii="Calibri" w:hAnsi="Calibri"/>
        </w:rPr>
        <w:t xml:space="preserve"> 1-inch depth filters, the maximum pressure drop is mandatory 0.1 inch W.C</w:t>
      </w:r>
      <w:r w:rsidR="00E123BF">
        <w:rPr>
          <w:rFonts w:ascii="Calibri" w:hAnsi="Calibri"/>
        </w:rPr>
        <w:t>.</w:t>
      </w:r>
      <w:r w:rsidR="00B31313">
        <w:rPr>
          <w:rFonts w:ascii="Calibri" w:hAnsi="Calibri"/>
        </w:rPr>
        <w:t xml:space="preserve">. Filters installed in the filter grille/rack must be capable of meeting this maximum pressure drop at the design airflow rate, as </w:t>
      </w:r>
      <w:r w:rsidR="00E123BF">
        <w:rPr>
          <w:rFonts w:ascii="Calibri" w:hAnsi="Calibri"/>
        </w:rPr>
        <w:t>shown</w:t>
      </w:r>
      <w:r w:rsidR="00B31313">
        <w:rPr>
          <w:rFonts w:ascii="Calibri" w:hAnsi="Calibri"/>
        </w:rPr>
        <w:t xml:space="preserve"> on the manufacturer's filter </w:t>
      </w:r>
      <w:r w:rsidR="00076DE6">
        <w:rPr>
          <w:rFonts w:ascii="Calibri" w:hAnsi="Calibri"/>
        </w:rPr>
        <w:t>label</w:t>
      </w:r>
      <w:r w:rsidRPr="007F0777">
        <w:rPr>
          <w:rFonts w:ascii="Calibri" w:hAnsi="Calibri"/>
        </w:rPr>
        <w:t>. Not accounting for higher filter pressure drops will result in poor system airflow characteristics, reduced capacity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r w:rsidR="00B14151">
        <w:rPr>
          <w:rFonts w:ascii="Calibri" w:hAnsi="Calibri"/>
          <w:b/>
        </w:rPr>
        <w:t xml:space="preserve"> for Duct Systems</w:t>
      </w:r>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549EFFAC" w14:textId="6539BB36" w:rsidR="000B650D" w:rsidRPr="007F0777" w:rsidRDefault="000B650D" w:rsidP="00186CEE">
      <w:pPr>
        <w:pStyle w:val="ListParagraph"/>
        <w:ind w:left="360"/>
        <w:rPr>
          <w:rFonts w:ascii="Calibri" w:hAnsi="Calibri"/>
        </w:rPr>
      </w:pPr>
    </w:p>
    <w:p w14:paraId="1F9B968A" w14:textId="77777777" w:rsidR="00F0164F" w:rsidRPr="007F0777" w:rsidRDefault="00F0164F" w:rsidP="00F0164F">
      <w:pPr>
        <w:rPr>
          <w:rFonts w:ascii="Calibri" w:hAnsi="Calibri"/>
        </w:rPr>
      </w:pPr>
    </w:p>
    <w:p w14:paraId="7DDA8848" w14:textId="20E52C0F" w:rsidR="00B14151" w:rsidRDefault="00B14151" w:rsidP="00F0164F">
      <w:pPr>
        <w:rPr>
          <w:rFonts w:ascii="Calibri" w:hAnsi="Calibri"/>
          <w:b/>
        </w:rPr>
      </w:pPr>
      <w:r>
        <w:rPr>
          <w:rFonts w:ascii="Calibri" w:hAnsi="Calibri"/>
          <w:b/>
        </w:rPr>
        <w:t xml:space="preserve">Section N.  </w:t>
      </w:r>
      <w:r w:rsidRPr="00B14151">
        <w:rPr>
          <w:rFonts w:ascii="Calibri" w:hAnsi="Calibri"/>
          <w:b/>
        </w:rPr>
        <w:t>HERS Verification Requirements for Space Conditioning Equipment</w:t>
      </w:r>
    </w:p>
    <w:p w14:paraId="41DC7842"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41FE4ABA"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3944F781"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3B3EF190" w14:textId="4ECBD788"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54D87664" w14:textId="2F155475" w:rsidR="00B14151" w:rsidRPr="009706A6" w:rsidRDefault="009706A6" w:rsidP="009706A6">
      <w:pPr>
        <w:pStyle w:val="ListParagraph"/>
        <w:numPr>
          <w:ilvl w:val="0"/>
          <w:numId w:val="44"/>
        </w:numPr>
        <w:rPr>
          <w:rFonts w:ascii="Calibri" w:hAnsi="Calibri"/>
        </w:rPr>
      </w:pPr>
      <w:r w:rsidRPr="009706A6">
        <w:rPr>
          <w:rFonts w:ascii="Calibri" w:hAnsi="Calibri"/>
        </w:rPr>
        <w:t>This field is filled out automatically. It is calculated based on data from the CF1R and from previous sections in this document.</w:t>
      </w:r>
    </w:p>
    <w:p w14:paraId="0BE3651C" w14:textId="77777777" w:rsidR="009706A6" w:rsidRPr="00B14151" w:rsidRDefault="009706A6" w:rsidP="00F0164F">
      <w:pPr>
        <w:rPr>
          <w:rFonts w:ascii="Calibri" w:hAnsi="Calibri"/>
        </w:rPr>
      </w:pPr>
    </w:p>
    <w:p w14:paraId="1F9B968B" w14:textId="72CFE4F3" w:rsidR="00F0164F" w:rsidRPr="007F0777" w:rsidRDefault="00F0164F" w:rsidP="00F0164F">
      <w:pPr>
        <w:rPr>
          <w:rFonts w:ascii="Calibri" w:hAnsi="Calibri"/>
          <w:b/>
        </w:rPr>
      </w:pPr>
      <w:r w:rsidRPr="007F0777">
        <w:rPr>
          <w:rFonts w:ascii="Calibri" w:hAnsi="Calibri"/>
          <w:b/>
        </w:rPr>
        <w:t xml:space="preserve">Section </w:t>
      </w:r>
      <w:r w:rsidR="00B14151">
        <w:rPr>
          <w:rFonts w:ascii="Calibri" w:hAnsi="Calibri"/>
          <w:b/>
        </w:rPr>
        <w:t>O</w:t>
      </w:r>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This table is a list of mandatory measures and additional requirements for space conditioning systems, ducts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6"/>
          <w:headerReference w:type="default" r:id="rId17"/>
          <w:footerReference w:type="default" r:id="rId18"/>
          <w:headerReference w:type="first" r:id="rId19"/>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lastRenderedPageBreak/>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r w:rsidRPr="00A42831">
              <w:rPr>
                <w:rFonts w:ascii="Calibri" w:hAnsi="Calibri"/>
                <w:sz w:val="12"/>
                <w:szCs w:val="12"/>
              </w:rPr>
              <w:t xml:space="preserve">&lt;&lt;numeric: xxxxx;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elseif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elseif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r w:rsidRPr="00A42831">
              <w:rPr>
                <w:rFonts w:ascii="Calibri" w:hAnsi="Calibri"/>
                <w:sz w:val="12"/>
                <w:szCs w:val="12"/>
              </w:rPr>
              <w:t>elseif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lastRenderedPageBreak/>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06492">
              <w:t xml:space="preserve"> </w:t>
            </w:r>
            <w:r w:rsidR="00C06492" w:rsidRPr="00C06492">
              <w:rPr>
                <w:rFonts w:ascii="Calibri" w:hAnsi="Calibri"/>
                <w:sz w:val="18"/>
                <w:szCs w:val="18"/>
              </w:rPr>
              <w:t>constrained to be greater than or equal to the default value from the CF1R-PRF</w:t>
            </w:r>
            <w:r w:rsidRPr="00990CE6">
              <w:rPr>
                <w:rFonts w:ascii="Calibri" w:hAnsi="Calibri"/>
                <w:sz w:val="18"/>
                <w:szCs w:val="18"/>
              </w:rPr>
              <w:t>;  flag non-default values and report in project status notes field;</w:t>
            </w:r>
          </w:p>
          <w:p w14:paraId="1F9B96C1" w14:textId="5CAE9C9D" w:rsidR="00990CE6" w:rsidRPr="00295655" w:rsidRDefault="00990CE6" w:rsidP="00822551">
            <w:pPr>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if1 CertComplianceType=performance,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MCH-01d;</w:t>
            </w:r>
          </w:p>
          <w:p w14:paraId="7FC0E792" w14:textId="77777777" w:rsidR="00415B4C" w:rsidRDefault="00415B4C" w:rsidP="00415B4C">
            <w:pPr>
              <w:rPr>
                <w:rFonts w:ascii="Calibri" w:hAnsi="Calibri"/>
                <w:sz w:val="18"/>
                <w:szCs w:val="18"/>
              </w:rPr>
            </w:pPr>
            <w:r>
              <w:rPr>
                <w:rFonts w:ascii="Calibri" w:hAnsi="Calibri"/>
                <w:sz w:val="18"/>
                <w:szCs w:val="18"/>
              </w:rPr>
              <w:t xml:space="preserve">     elseif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080"/>
        <w:gridCol w:w="1890"/>
        <w:gridCol w:w="1890"/>
        <w:gridCol w:w="990"/>
        <w:gridCol w:w="1080"/>
        <w:gridCol w:w="990"/>
        <w:gridCol w:w="1350"/>
        <w:gridCol w:w="1530"/>
        <w:gridCol w:w="1260"/>
        <w:gridCol w:w="1171"/>
      </w:tblGrid>
      <w:tr w:rsidR="00C21833" w:rsidRPr="00295655" w14:paraId="1F9B96D1" w14:textId="77777777" w:rsidTr="00D35E50">
        <w:trPr>
          <w:cantSplit/>
        </w:trPr>
        <w:tc>
          <w:tcPr>
            <w:tcW w:w="14396" w:type="dxa"/>
            <w:gridSpan w:val="11"/>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lastRenderedPageBreak/>
              <w:t xml:space="preserve">B. Design Space Conditioning (SC) System Component Specifications from CF1R  </w:t>
            </w:r>
          </w:p>
          <w:p w14:paraId="1F9B96CF" w14:textId="64533AB8" w:rsidR="00C21833" w:rsidRDefault="00C21833"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D35E50" w:rsidRPr="00295655" w14:paraId="1F9B96DE" w14:textId="627022DE" w:rsidTr="00427283">
        <w:trPr>
          <w:cantSplit/>
          <w:trHeight w:val="215"/>
        </w:trPr>
        <w:tc>
          <w:tcPr>
            <w:tcW w:w="1165" w:type="dxa"/>
            <w:vAlign w:val="center"/>
          </w:tcPr>
          <w:p w14:paraId="1F9B96D3" w14:textId="0C8DFB55" w:rsidR="00D35E50" w:rsidRPr="00614CED" w:rsidRDefault="00D35E50" w:rsidP="0047665B">
            <w:pPr>
              <w:keepNext/>
              <w:jc w:val="center"/>
              <w:rPr>
                <w:rFonts w:ascii="Calibri" w:hAnsi="Calibri"/>
                <w:sz w:val="18"/>
                <w:szCs w:val="18"/>
              </w:rPr>
            </w:pPr>
            <w:r>
              <w:rPr>
                <w:rFonts w:ascii="Calibri" w:hAnsi="Calibri"/>
                <w:sz w:val="18"/>
                <w:szCs w:val="18"/>
              </w:rPr>
              <w:t>01</w:t>
            </w:r>
          </w:p>
        </w:tc>
        <w:tc>
          <w:tcPr>
            <w:tcW w:w="1080" w:type="dxa"/>
            <w:vAlign w:val="center"/>
          </w:tcPr>
          <w:p w14:paraId="1F9B96D4" w14:textId="3DEF91CB" w:rsidR="00D35E50" w:rsidRPr="00614CED" w:rsidRDefault="00D35E50" w:rsidP="0047665B">
            <w:pPr>
              <w:keepNext/>
              <w:jc w:val="center"/>
              <w:rPr>
                <w:rFonts w:ascii="Calibri" w:hAnsi="Calibri"/>
                <w:sz w:val="18"/>
                <w:szCs w:val="18"/>
              </w:rPr>
            </w:pPr>
            <w:r>
              <w:rPr>
                <w:rFonts w:ascii="Calibri" w:hAnsi="Calibri"/>
                <w:sz w:val="18"/>
                <w:szCs w:val="18"/>
              </w:rPr>
              <w:t>02</w:t>
            </w:r>
          </w:p>
        </w:tc>
        <w:tc>
          <w:tcPr>
            <w:tcW w:w="1890" w:type="dxa"/>
            <w:vAlign w:val="center"/>
          </w:tcPr>
          <w:p w14:paraId="1F9B96D5" w14:textId="2AB8EF24" w:rsidR="00D35E50" w:rsidRPr="00614CED" w:rsidRDefault="00D35E50" w:rsidP="0047665B">
            <w:pPr>
              <w:keepNext/>
              <w:jc w:val="center"/>
              <w:rPr>
                <w:rFonts w:ascii="Calibri" w:hAnsi="Calibri"/>
                <w:sz w:val="18"/>
                <w:szCs w:val="18"/>
              </w:rPr>
            </w:pPr>
            <w:r>
              <w:rPr>
                <w:rFonts w:ascii="Calibri" w:hAnsi="Calibri"/>
                <w:sz w:val="18"/>
                <w:szCs w:val="18"/>
              </w:rPr>
              <w:t>03</w:t>
            </w:r>
          </w:p>
        </w:tc>
        <w:tc>
          <w:tcPr>
            <w:tcW w:w="1890" w:type="dxa"/>
            <w:vAlign w:val="center"/>
          </w:tcPr>
          <w:p w14:paraId="1F9B96D6" w14:textId="13BAFC1E" w:rsidR="00D35E50" w:rsidRPr="00614CED" w:rsidRDefault="00D35E50" w:rsidP="0047665B">
            <w:pPr>
              <w:keepNext/>
              <w:jc w:val="center"/>
              <w:rPr>
                <w:rFonts w:ascii="Calibri" w:hAnsi="Calibri"/>
                <w:sz w:val="18"/>
                <w:szCs w:val="18"/>
              </w:rPr>
            </w:pPr>
            <w:r>
              <w:rPr>
                <w:rFonts w:ascii="Calibri" w:hAnsi="Calibri"/>
                <w:sz w:val="18"/>
                <w:szCs w:val="18"/>
              </w:rPr>
              <w:t>04</w:t>
            </w:r>
          </w:p>
        </w:tc>
        <w:tc>
          <w:tcPr>
            <w:tcW w:w="990" w:type="dxa"/>
            <w:vAlign w:val="center"/>
          </w:tcPr>
          <w:p w14:paraId="1F9B96D7" w14:textId="0766BBAE" w:rsidR="00D35E50" w:rsidRPr="00614CED" w:rsidRDefault="00D35E50" w:rsidP="0047665B">
            <w:pPr>
              <w:keepNext/>
              <w:jc w:val="center"/>
              <w:rPr>
                <w:rFonts w:ascii="Calibri" w:hAnsi="Calibri"/>
                <w:sz w:val="18"/>
                <w:szCs w:val="18"/>
              </w:rPr>
            </w:pPr>
            <w:r>
              <w:rPr>
                <w:rFonts w:ascii="Calibri" w:hAnsi="Calibri"/>
                <w:sz w:val="18"/>
                <w:szCs w:val="18"/>
              </w:rPr>
              <w:t>05</w:t>
            </w:r>
          </w:p>
        </w:tc>
        <w:tc>
          <w:tcPr>
            <w:tcW w:w="1080" w:type="dxa"/>
            <w:vAlign w:val="center"/>
          </w:tcPr>
          <w:p w14:paraId="1F9B96D8" w14:textId="0B3ABF35" w:rsidR="00D35E50" w:rsidRPr="00614CED" w:rsidRDefault="00D35E50" w:rsidP="0047665B">
            <w:pPr>
              <w:keepNext/>
              <w:jc w:val="center"/>
              <w:rPr>
                <w:rFonts w:ascii="Calibri" w:hAnsi="Calibri"/>
                <w:sz w:val="18"/>
                <w:szCs w:val="18"/>
              </w:rPr>
            </w:pPr>
            <w:r>
              <w:rPr>
                <w:rFonts w:ascii="Calibri" w:hAnsi="Calibri"/>
                <w:sz w:val="18"/>
                <w:szCs w:val="18"/>
              </w:rPr>
              <w:t>06</w:t>
            </w:r>
          </w:p>
        </w:tc>
        <w:tc>
          <w:tcPr>
            <w:tcW w:w="990" w:type="dxa"/>
            <w:vAlign w:val="center"/>
          </w:tcPr>
          <w:p w14:paraId="1F9B96D9" w14:textId="67C6022F" w:rsidR="00D35E50" w:rsidRPr="00614CED" w:rsidRDefault="00D35E50" w:rsidP="0047665B">
            <w:pPr>
              <w:keepNext/>
              <w:jc w:val="center"/>
              <w:rPr>
                <w:rFonts w:ascii="Calibri" w:hAnsi="Calibri"/>
                <w:sz w:val="18"/>
                <w:szCs w:val="18"/>
              </w:rPr>
            </w:pPr>
            <w:r>
              <w:rPr>
                <w:rFonts w:ascii="Calibri" w:hAnsi="Calibri"/>
                <w:sz w:val="18"/>
                <w:szCs w:val="18"/>
              </w:rPr>
              <w:t>07</w:t>
            </w:r>
          </w:p>
        </w:tc>
        <w:tc>
          <w:tcPr>
            <w:tcW w:w="1350" w:type="dxa"/>
            <w:vAlign w:val="center"/>
          </w:tcPr>
          <w:p w14:paraId="1F9B96DA" w14:textId="324EAC2D" w:rsidR="00D35E50" w:rsidRPr="00614CED" w:rsidRDefault="00D35E50" w:rsidP="0047665B">
            <w:pPr>
              <w:keepNext/>
              <w:jc w:val="center"/>
              <w:rPr>
                <w:rFonts w:ascii="Calibri" w:hAnsi="Calibri"/>
                <w:sz w:val="18"/>
                <w:szCs w:val="18"/>
              </w:rPr>
            </w:pPr>
            <w:r>
              <w:rPr>
                <w:rFonts w:ascii="Calibri" w:hAnsi="Calibri"/>
                <w:sz w:val="18"/>
                <w:szCs w:val="18"/>
              </w:rPr>
              <w:t>08</w:t>
            </w:r>
          </w:p>
        </w:tc>
        <w:tc>
          <w:tcPr>
            <w:tcW w:w="1530" w:type="dxa"/>
            <w:vAlign w:val="center"/>
          </w:tcPr>
          <w:p w14:paraId="1F9B96DB" w14:textId="0F3011CB" w:rsidR="00D35E50" w:rsidRPr="00614CED" w:rsidRDefault="00D35E50" w:rsidP="0047665B">
            <w:pPr>
              <w:keepNext/>
              <w:jc w:val="center"/>
              <w:rPr>
                <w:rFonts w:ascii="Calibri" w:hAnsi="Calibri"/>
                <w:sz w:val="18"/>
                <w:szCs w:val="18"/>
              </w:rPr>
            </w:pPr>
            <w:r>
              <w:rPr>
                <w:rFonts w:ascii="Calibri" w:hAnsi="Calibri"/>
                <w:sz w:val="18"/>
                <w:szCs w:val="18"/>
              </w:rPr>
              <w:t>09</w:t>
            </w:r>
          </w:p>
        </w:tc>
        <w:tc>
          <w:tcPr>
            <w:tcW w:w="1260" w:type="dxa"/>
            <w:vAlign w:val="center"/>
          </w:tcPr>
          <w:p w14:paraId="1F9B96DC" w14:textId="42274B3F" w:rsidR="00D35E50" w:rsidRPr="00614CED" w:rsidRDefault="00D35E50" w:rsidP="0047665B">
            <w:pPr>
              <w:keepNext/>
              <w:jc w:val="center"/>
              <w:rPr>
                <w:rFonts w:ascii="Calibri" w:hAnsi="Calibri"/>
                <w:sz w:val="18"/>
                <w:szCs w:val="18"/>
              </w:rPr>
            </w:pPr>
            <w:r>
              <w:rPr>
                <w:rFonts w:ascii="Calibri" w:hAnsi="Calibri"/>
                <w:sz w:val="18"/>
                <w:szCs w:val="18"/>
              </w:rPr>
              <w:t>10</w:t>
            </w:r>
          </w:p>
        </w:tc>
        <w:tc>
          <w:tcPr>
            <w:tcW w:w="1171" w:type="dxa"/>
            <w:vAlign w:val="center"/>
          </w:tcPr>
          <w:p w14:paraId="1F9B96DD" w14:textId="787E9A0F" w:rsidR="00D35E50" w:rsidRPr="00614CED" w:rsidRDefault="00D35E50" w:rsidP="0047665B">
            <w:pPr>
              <w:keepNext/>
              <w:jc w:val="center"/>
              <w:rPr>
                <w:rFonts w:ascii="Calibri" w:hAnsi="Calibri"/>
                <w:sz w:val="18"/>
                <w:szCs w:val="18"/>
              </w:rPr>
            </w:pPr>
            <w:r>
              <w:rPr>
                <w:rFonts w:ascii="Calibri" w:hAnsi="Calibri"/>
                <w:sz w:val="18"/>
                <w:szCs w:val="18"/>
              </w:rPr>
              <w:t>11</w:t>
            </w:r>
          </w:p>
        </w:tc>
      </w:tr>
      <w:tr w:rsidR="00D35E50" w:rsidRPr="00295655" w14:paraId="1F9B96EE" w14:textId="4678CE10" w:rsidTr="00427283">
        <w:trPr>
          <w:cantSplit/>
          <w:trHeight w:val="576"/>
        </w:trPr>
        <w:tc>
          <w:tcPr>
            <w:tcW w:w="1165" w:type="dxa"/>
            <w:tcMar>
              <w:left w:w="43" w:type="dxa"/>
              <w:right w:w="43" w:type="dxa"/>
            </w:tcMar>
            <w:vAlign w:val="bottom"/>
          </w:tcPr>
          <w:p w14:paraId="1F9B96E1" w14:textId="1243FBFE" w:rsidR="00D35E50" w:rsidRPr="00295655" w:rsidRDefault="00D35E5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80" w:type="dxa"/>
            <w:tcMar>
              <w:left w:w="43" w:type="dxa"/>
              <w:right w:w="43" w:type="dxa"/>
            </w:tcMar>
            <w:vAlign w:val="bottom"/>
          </w:tcPr>
          <w:p w14:paraId="1F9B96E2" w14:textId="6401C17C" w:rsidR="00D35E50" w:rsidRPr="00295655" w:rsidRDefault="00D35E5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890" w:type="dxa"/>
            <w:tcMar>
              <w:left w:w="43" w:type="dxa"/>
              <w:right w:w="43" w:type="dxa"/>
            </w:tcMar>
            <w:vAlign w:val="bottom"/>
          </w:tcPr>
          <w:p w14:paraId="1F9B96E3"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Heating System Type</w:t>
            </w:r>
          </w:p>
        </w:tc>
        <w:tc>
          <w:tcPr>
            <w:tcW w:w="1890" w:type="dxa"/>
            <w:tcMar>
              <w:left w:w="43" w:type="dxa"/>
              <w:right w:w="43" w:type="dxa"/>
            </w:tcMar>
            <w:vAlign w:val="bottom"/>
          </w:tcPr>
          <w:p w14:paraId="1F9B96E4"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Type</w:t>
            </w:r>
          </w:p>
        </w:tc>
        <w:tc>
          <w:tcPr>
            <w:tcW w:w="990" w:type="dxa"/>
            <w:tcMar>
              <w:left w:w="43" w:type="dxa"/>
              <w:right w:w="43" w:type="dxa"/>
            </w:tcMar>
            <w:vAlign w:val="bottom"/>
          </w:tcPr>
          <w:p w14:paraId="1F9B96E5" w14:textId="55633D15" w:rsidR="00D35E50" w:rsidRPr="00295655" w:rsidRDefault="00D35E50" w:rsidP="002E356E">
            <w:pPr>
              <w:keepNext/>
              <w:jc w:val="center"/>
              <w:rPr>
                <w:rFonts w:ascii="Calibri" w:hAnsi="Calibri"/>
                <w:sz w:val="18"/>
                <w:szCs w:val="18"/>
              </w:rPr>
            </w:pPr>
            <w:r>
              <w:rPr>
                <w:rFonts w:ascii="Calibri" w:hAnsi="Calibri"/>
                <w:sz w:val="18"/>
                <w:szCs w:val="18"/>
              </w:rPr>
              <w:t>Central Fan Ventilation Cooling System Type</w:t>
            </w:r>
          </w:p>
        </w:tc>
        <w:tc>
          <w:tcPr>
            <w:tcW w:w="1080" w:type="dxa"/>
            <w:tcMar>
              <w:left w:w="43" w:type="dxa"/>
              <w:right w:w="43" w:type="dxa"/>
            </w:tcMar>
            <w:vAlign w:val="bottom"/>
          </w:tcPr>
          <w:p w14:paraId="1F9B96E6"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Distribution System Type</w:t>
            </w:r>
          </w:p>
        </w:tc>
        <w:tc>
          <w:tcPr>
            <w:tcW w:w="990" w:type="dxa"/>
            <w:tcMar>
              <w:left w:w="43" w:type="dxa"/>
              <w:right w:w="43" w:type="dxa"/>
            </w:tcMar>
            <w:vAlign w:val="bottom"/>
          </w:tcPr>
          <w:p w14:paraId="1F9B96E7" w14:textId="77777777" w:rsidR="00D35E50" w:rsidRDefault="00D35E50" w:rsidP="002E356E">
            <w:pPr>
              <w:keepNext/>
              <w:jc w:val="center"/>
              <w:rPr>
                <w:rFonts w:ascii="Calibri" w:hAnsi="Calibri"/>
                <w:sz w:val="18"/>
                <w:szCs w:val="18"/>
              </w:rPr>
            </w:pPr>
            <w:r>
              <w:rPr>
                <w:rFonts w:ascii="Calibri" w:hAnsi="Calibri"/>
                <w:sz w:val="18"/>
                <w:szCs w:val="18"/>
              </w:rPr>
              <w:t>Required</w:t>
            </w:r>
          </w:p>
          <w:p w14:paraId="1F9B96E8" w14:textId="77777777" w:rsidR="00D35E50" w:rsidRPr="00295655" w:rsidRDefault="00D35E50" w:rsidP="002E356E">
            <w:pPr>
              <w:keepNext/>
              <w:jc w:val="center"/>
              <w:rPr>
                <w:rFonts w:ascii="Calibri" w:hAnsi="Calibri"/>
                <w:sz w:val="18"/>
                <w:szCs w:val="18"/>
              </w:rPr>
            </w:pPr>
            <w:r>
              <w:rPr>
                <w:rFonts w:ascii="Calibri" w:hAnsi="Calibri"/>
                <w:sz w:val="18"/>
                <w:szCs w:val="18"/>
              </w:rPr>
              <w:t>Thermostat Type</w:t>
            </w:r>
          </w:p>
        </w:tc>
        <w:tc>
          <w:tcPr>
            <w:tcW w:w="1350" w:type="dxa"/>
            <w:tcMar>
              <w:left w:w="43" w:type="dxa"/>
              <w:right w:w="43" w:type="dxa"/>
            </w:tcMar>
            <w:vAlign w:val="bottom"/>
          </w:tcPr>
          <w:p w14:paraId="1F9B96EA" w14:textId="4F582423" w:rsidR="00D35E50" w:rsidRPr="00295655" w:rsidRDefault="00D35E50" w:rsidP="0057234F">
            <w:pPr>
              <w:keepNext/>
              <w:jc w:val="center"/>
              <w:rPr>
                <w:rFonts w:ascii="Calibri" w:hAnsi="Calibri"/>
                <w:sz w:val="18"/>
                <w:szCs w:val="18"/>
              </w:rPr>
            </w:pPr>
            <w:r>
              <w:rPr>
                <w:rFonts w:ascii="Calibri" w:hAnsi="Calibri"/>
                <w:sz w:val="18"/>
                <w:szCs w:val="18"/>
              </w:rPr>
              <w:t>Low Leakage Air-Handling Unit Status</w:t>
            </w:r>
          </w:p>
        </w:tc>
        <w:tc>
          <w:tcPr>
            <w:tcW w:w="1530" w:type="dxa"/>
            <w:tcMar>
              <w:left w:w="43" w:type="dxa"/>
              <w:right w:w="43" w:type="dxa"/>
            </w:tcMar>
            <w:vAlign w:val="bottom"/>
          </w:tcPr>
          <w:p w14:paraId="1F9B96EB"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Bypass Duct Status</w:t>
            </w:r>
          </w:p>
        </w:tc>
        <w:tc>
          <w:tcPr>
            <w:tcW w:w="1260" w:type="dxa"/>
            <w:tcMar>
              <w:left w:w="43" w:type="dxa"/>
              <w:right w:w="43" w:type="dxa"/>
            </w:tcMar>
            <w:vAlign w:val="bottom"/>
          </w:tcPr>
          <w:p w14:paraId="1F9B96EC"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Zoning Type</w:t>
            </w:r>
          </w:p>
        </w:tc>
        <w:tc>
          <w:tcPr>
            <w:tcW w:w="1171" w:type="dxa"/>
            <w:tcMar>
              <w:left w:w="43" w:type="dxa"/>
              <w:right w:w="43" w:type="dxa"/>
            </w:tcMar>
            <w:vAlign w:val="bottom"/>
          </w:tcPr>
          <w:p w14:paraId="1F9B96ED"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Compressor Speed Type</w:t>
            </w:r>
          </w:p>
        </w:tc>
      </w:tr>
      <w:tr w:rsidR="00D35E50" w:rsidRPr="0061440C" w14:paraId="1F9B9716" w14:textId="69361922" w:rsidTr="00F82C1A">
        <w:trPr>
          <w:cantSplit/>
          <w:trHeight w:val="359"/>
        </w:trPr>
        <w:tc>
          <w:tcPr>
            <w:tcW w:w="1165" w:type="dxa"/>
            <w:tcMar>
              <w:left w:w="43" w:type="dxa"/>
              <w:right w:w="43" w:type="dxa"/>
            </w:tcMar>
          </w:tcPr>
          <w:p w14:paraId="1F9B96F0" w14:textId="5F40268C" w:rsidR="00D35E50" w:rsidRPr="0061440C" w:rsidRDefault="00D35E50" w:rsidP="00602D61">
            <w:pPr>
              <w:keepNext/>
              <w:rPr>
                <w:rFonts w:ascii="Calibri" w:hAnsi="Calibri"/>
                <w:sz w:val="16"/>
                <w:szCs w:val="16"/>
              </w:rPr>
            </w:pPr>
            <w:r w:rsidRPr="0061440C">
              <w:rPr>
                <w:rFonts w:ascii="Calibri" w:hAnsi="Calibri"/>
                <w:sz w:val="16"/>
                <w:szCs w:val="16"/>
              </w:rPr>
              <w:t>&lt;auto filled text: reference from CF1R&gt;&gt;</w:t>
            </w:r>
          </w:p>
        </w:tc>
        <w:tc>
          <w:tcPr>
            <w:tcW w:w="1080" w:type="dxa"/>
            <w:tcMar>
              <w:left w:w="43" w:type="dxa"/>
              <w:right w:w="43" w:type="dxa"/>
            </w:tcMar>
          </w:tcPr>
          <w:p w14:paraId="1F9B96F1" w14:textId="253930A0" w:rsidR="00D35E50" w:rsidRPr="0061440C" w:rsidRDefault="00D35E5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r</w:t>
            </w:r>
            <w:r w:rsidRPr="0061440C">
              <w:rPr>
                <w:rFonts w:ascii="Calibri" w:hAnsi="Calibri"/>
                <w:sz w:val="16"/>
                <w:szCs w:val="16"/>
              </w:rPr>
              <w:t>eference</w:t>
            </w:r>
            <w:r>
              <w:rPr>
                <w:rFonts w:ascii="Calibri" w:hAnsi="Calibri"/>
                <w:sz w:val="16"/>
                <w:szCs w:val="16"/>
              </w:rPr>
              <w:t>d</w:t>
            </w:r>
            <w:r w:rsidRPr="0061440C">
              <w:rPr>
                <w:rFonts w:ascii="Calibri" w:hAnsi="Calibri"/>
                <w:sz w:val="16"/>
                <w:szCs w:val="16"/>
              </w:rPr>
              <w:t xml:space="preserve"> from CF1R</w:t>
            </w:r>
            <w:r>
              <w:rPr>
                <w:rFonts w:ascii="Calibri" w:hAnsi="Calibri"/>
                <w:sz w:val="16"/>
                <w:szCs w:val="16"/>
              </w:rPr>
              <w:t xml:space="preserve">&gt;&gt; </w:t>
            </w:r>
          </w:p>
        </w:tc>
        <w:tc>
          <w:tcPr>
            <w:tcW w:w="1890" w:type="dxa"/>
            <w:tcMar>
              <w:left w:w="14" w:type="dxa"/>
              <w:right w:w="14" w:type="dxa"/>
            </w:tcMar>
          </w:tcPr>
          <w:p w14:paraId="1F9B96F3" w14:textId="172EEAC7" w:rsidR="00D35E50" w:rsidRPr="005C07E8" w:rsidRDefault="004C4083" w:rsidP="002B74A3">
            <w:pPr>
              <w:keepNext/>
              <w:rPr>
                <w:rFonts w:ascii="Calibri" w:hAnsi="Calibri"/>
                <w:sz w:val="16"/>
                <w:szCs w:val="16"/>
              </w:rPr>
            </w:pPr>
            <w:r w:rsidRPr="004C4083">
              <w:rPr>
                <w:rFonts w:ascii="Calibri" w:hAnsi="Calibri"/>
                <w:sz w:val="16"/>
                <w:szCs w:val="16"/>
              </w:rPr>
              <w:t>&lt;&lt;if on the CF1R, Y02_ResidentialHeatingSystemType=VCHP, then allow user to select from list: *VCHP-Ducted, *VCHP-Ductless, *VCHP-Ducted+Ductless; else autofill from CF1R&gt;&gt;</w:t>
            </w:r>
          </w:p>
          <w:p w14:paraId="574FF518" w14:textId="44234D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2F47BC2" w14:textId="7B0662DA"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 xml:space="preserve">ducted </w:t>
            </w:r>
          </w:p>
          <w:p w14:paraId="783C703B" w14:textId="4A2CBD46"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1F9B96F4" w14:textId="54802A9C"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7A222B5" w14:textId="1CEA789B" w:rsidR="00D35E50"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HP-ducted</w:t>
            </w:r>
          </w:p>
          <w:p w14:paraId="71B57188" w14:textId="5EE937CF" w:rsidR="001E3C26"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HP-ductless</w:t>
            </w:r>
          </w:p>
          <w:p w14:paraId="2E3B1DA9" w14:textId="77777777" w:rsidR="001A7906" w:rsidRDefault="00310D96" w:rsidP="001A7906">
            <w:pPr>
              <w:keepNext/>
              <w:rPr>
                <w:rFonts w:ascii="Calibri" w:hAnsi="Calibri"/>
                <w:sz w:val="16"/>
                <w:szCs w:val="16"/>
              </w:rPr>
            </w:pPr>
            <w:r w:rsidRPr="005C07E8">
              <w:rPr>
                <w:rFonts w:ascii="Calibri" w:hAnsi="Calibri"/>
                <w:sz w:val="16"/>
                <w:szCs w:val="16"/>
              </w:rPr>
              <w:t xml:space="preserve">*multisplit </w:t>
            </w:r>
            <w:r w:rsidR="001E3C26" w:rsidRPr="005C07E8">
              <w:rPr>
                <w:rFonts w:ascii="Calibri" w:hAnsi="Calibri"/>
                <w:sz w:val="16"/>
                <w:szCs w:val="16"/>
              </w:rPr>
              <w:t>HP-ducted+ductless</w:t>
            </w:r>
          </w:p>
          <w:p w14:paraId="1F9B96F5" w14:textId="29BD83ED" w:rsidR="00A240BA" w:rsidRPr="0061440C" w:rsidRDefault="00A240BA" w:rsidP="00A240BA">
            <w:pPr>
              <w:keepNext/>
              <w:rPr>
                <w:rFonts w:ascii="Calibri" w:hAnsi="Calibri"/>
                <w:sz w:val="16"/>
                <w:szCs w:val="16"/>
              </w:rPr>
            </w:pPr>
            <w:r w:rsidRPr="00A240BA">
              <w:rPr>
                <w:rFonts w:ascii="Calibri" w:hAnsi="Calibri"/>
                <w:sz w:val="16"/>
                <w:szCs w:val="16"/>
              </w:rPr>
              <w:t>*ducted mini-split HP</w:t>
            </w:r>
          </w:p>
        </w:tc>
        <w:tc>
          <w:tcPr>
            <w:tcW w:w="1890" w:type="dxa"/>
            <w:tcMar>
              <w:left w:w="43" w:type="dxa"/>
              <w:right w:w="43" w:type="dxa"/>
            </w:tcMar>
          </w:tcPr>
          <w:p w14:paraId="4698771B" w14:textId="7E5B15E9" w:rsidR="00D35E50" w:rsidRPr="005C07E8" w:rsidRDefault="00F91BFF" w:rsidP="00AD3839">
            <w:pPr>
              <w:keepNext/>
              <w:rPr>
                <w:rFonts w:ascii="Calibri" w:hAnsi="Calibri"/>
                <w:sz w:val="16"/>
                <w:szCs w:val="16"/>
              </w:rPr>
            </w:pPr>
            <w:r w:rsidRPr="00F91BFF">
              <w:rPr>
                <w:rFonts w:ascii="Calibri" w:hAnsi="Calibri"/>
                <w:sz w:val="16"/>
                <w:szCs w:val="16"/>
              </w:rPr>
              <w:t>&lt;&lt;if on the CF1R, Y02_ResidentialHeatingSystemType=VCHP, then allow user to select from list: *VCHP-Ducted, *VCHP-Ductless, *VCHP-Ducted+Ductless; else autofill from CF1R&gt;&gt;</w:t>
            </w:r>
          </w:p>
          <w:p w14:paraId="43EA4187" w14:textId="308D1B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CE0AD17" w14:textId="3AE6EBD2" w:rsidR="00D35E50" w:rsidRPr="005C07E8" w:rsidRDefault="00D35E50" w:rsidP="00AD3839">
            <w:pPr>
              <w:keepNext/>
              <w:rPr>
                <w:rFonts w:ascii="Calibri" w:hAnsi="Calibri"/>
                <w:sz w:val="16"/>
                <w:szCs w:val="16"/>
              </w:rPr>
            </w:pPr>
            <w:r w:rsidRPr="005C07E8">
              <w:rPr>
                <w:rFonts w:ascii="Calibri" w:hAnsi="Calibri"/>
                <w:sz w:val="16"/>
                <w:szCs w:val="16"/>
              </w:rPr>
              <w:t>*VCHP</w:t>
            </w:r>
            <w:r w:rsidR="00F13982" w:rsidRPr="005C07E8">
              <w:rPr>
                <w:rFonts w:ascii="Calibri" w:hAnsi="Calibri"/>
                <w:sz w:val="16"/>
                <w:szCs w:val="16"/>
              </w:rPr>
              <w:t>-</w:t>
            </w:r>
            <w:r w:rsidR="001A7906" w:rsidRPr="005C07E8">
              <w:rPr>
                <w:rFonts w:ascii="Calibri" w:hAnsi="Calibri"/>
                <w:sz w:val="16"/>
                <w:szCs w:val="16"/>
              </w:rPr>
              <w:t xml:space="preserve">ducted </w:t>
            </w:r>
          </w:p>
          <w:p w14:paraId="225D050D" w14:textId="47F1B71F"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383D1E7F" w14:textId="1F0B0651"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D3AD52B" w14:textId="14F84E92" w:rsidR="00D35E50" w:rsidRPr="005C07E8" w:rsidRDefault="00D35E50" w:rsidP="00AD3839">
            <w:pPr>
              <w:keepNext/>
              <w:rPr>
                <w:rFonts w:ascii="Calibri" w:hAnsi="Calibri"/>
                <w:sz w:val="16"/>
                <w:szCs w:val="16"/>
              </w:rPr>
            </w:pPr>
            <w:r w:rsidRPr="005C07E8">
              <w:rPr>
                <w:rFonts w:ascii="Calibri" w:hAnsi="Calibri"/>
                <w:sz w:val="16"/>
                <w:szCs w:val="16"/>
              </w:rPr>
              <w:t>*multisplit</w:t>
            </w:r>
            <w:r w:rsidR="001A7906" w:rsidRPr="005C07E8">
              <w:rPr>
                <w:rFonts w:ascii="Calibri" w:hAnsi="Calibri"/>
                <w:sz w:val="16"/>
                <w:szCs w:val="16"/>
              </w:rPr>
              <w:t xml:space="preserve"> AC</w:t>
            </w:r>
            <w:r w:rsidRPr="005C07E8">
              <w:rPr>
                <w:rFonts w:ascii="Calibri" w:hAnsi="Calibri"/>
                <w:sz w:val="16"/>
                <w:szCs w:val="16"/>
              </w:rPr>
              <w:t>-</w:t>
            </w:r>
            <w:r w:rsidR="001A7906" w:rsidRPr="005C07E8">
              <w:rPr>
                <w:rFonts w:ascii="Calibri" w:hAnsi="Calibri"/>
                <w:sz w:val="16"/>
                <w:szCs w:val="16"/>
              </w:rPr>
              <w:t>d</w:t>
            </w:r>
            <w:r w:rsidRPr="005C07E8">
              <w:rPr>
                <w:rFonts w:ascii="Calibri" w:hAnsi="Calibri"/>
                <w:sz w:val="16"/>
                <w:szCs w:val="16"/>
              </w:rPr>
              <w:t>uct</w:t>
            </w:r>
            <w:r w:rsidR="001A7906" w:rsidRPr="005C07E8">
              <w:rPr>
                <w:rFonts w:ascii="Calibri" w:hAnsi="Calibri"/>
                <w:sz w:val="16"/>
                <w:szCs w:val="16"/>
              </w:rPr>
              <w:t>ed</w:t>
            </w:r>
          </w:p>
          <w:p w14:paraId="1589A21E" w14:textId="7C4DD26B" w:rsidR="001A7906" w:rsidRPr="005C07E8" w:rsidRDefault="001A7906" w:rsidP="001A7906">
            <w:pPr>
              <w:keepNext/>
              <w:rPr>
                <w:rFonts w:ascii="Calibri" w:hAnsi="Calibri"/>
                <w:sz w:val="16"/>
                <w:szCs w:val="16"/>
              </w:rPr>
            </w:pPr>
            <w:r w:rsidRPr="005C07E8">
              <w:rPr>
                <w:rFonts w:ascii="Calibri" w:hAnsi="Calibri"/>
                <w:sz w:val="16"/>
                <w:szCs w:val="16"/>
              </w:rPr>
              <w:t>*multisplit AC-ductless</w:t>
            </w:r>
          </w:p>
          <w:p w14:paraId="6A55B06A" w14:textId="3A5193FA" w:rsidR="001A7906" w:rsidRPr="005C07E8" w:rsidRDefault="001A7906" w:rsidP="001A7906">
            <w:pPr>
              <w:keepNext/>
              <w:rPr>
                <w:rFonts w:ascii="Calibri" w:hAnsi="Calibri"/>
                <w:sz w:val="16"/>
                <w:szCs w:val="16"/>
              </w:rPr>
            </w:pPr>
            <w:r w:rsidRPr="005C07E8">
              <w:rPr>
                <w:rFonts w:ascii="Calibri" w:hAnsi="Calibri"/>
                <w:sz w:val="16"/>
                <w:szCs w:val="16"/>
              </w:rPr>
              <w:t>*multisplit AC-</w:t>
            </w:r>
            <w:r w:rsidR="001E3C26" w:rsidRPr="005C07E8">
              <w:rPr>
                <w:rFonts w:ascii="Calibri" w:hAnsi="Calibri"/>
                <w:sz w:val="16"/>
                <w:szCs w:val="16"/>
              </w:rPr>
              <w:t>ducted+</w:t>
            </w:r>
            <w:r w:rsidRPr="005C07E8">
              <w:rPr>
                <w:rFonts w:ascii="Calibri" w:hAnsi="Calibri"/>
                <w:sz w:val="16"/>
                <w:szCs w:val="16"/>
              </w:rPr>
              <w:t>ductless</w:t>
            </w:r>
          </w:p>
          <w:p w14:paraId="3D87DB4F"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HP-ducted</w:t>
            </w:r>
          </w:p>
          <w:p w14:paraId="1FF53C05"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HP-ductless</w:t>
            </w:r>
          </w:p>
          <w:p w14:paraId="66A6B7F5" w14:textId="5ADAD178" w:rsidR="001E3C26" w:rsidRDefault="001E3C26" w:rsidP="001E3C26">
            <w:pPr>
              <w:keepNext/>
              <w:rPr>
                <w:rFonts w:ascii="Calibri" w:hAnsi="Calibri"/>
                <w:sz w:val="16"/>
                <w:szCs w:val="16"/>
              </w:rPr>
            </w:pPr>
            <w:r w:rsidRPr="005C07E8">
              <w:rPr>
                <w:rFonts w:ascii="Calibri" w:hAnsi="Calibri"/>
                <w:sz w:val="16"/>
                <w:szCs w:val="16"/>
              </w:rPr>
              <w:t>*multisplit HP-ducted+ductless</w:t>
            </w:r>
          </w:p>
          <w:p w14:paraId="61E11D1B" w14:textId="77777777" w:rsidR="00A240BA" w:rsidRPr="00A240BA" w:rsidRDefault="00A240BA" w:rsidP="00A240BA">
            <w:pPr>
              <w:keepNext/>
              <w:rPr>
                <w:rFonts w:ascii="Calibri" w:hAnsi="Calibri"/>
                <w:sz w:val="16"/>
                <w:szCs w:val="16"/>
              </w:rPr>
            </w:pPr>
            <w:r w:rsidRPr="00A240BA">
              <w:rPr>
                <w:rFonts w:ascii="Calibri" w:hAnsi="Calibri"/>
                <w:sz w:val="16"/>
                <w:szCs w:val="16"/>
              </w:rPr>
              <w:t>*ducted mini-split AC</w:t>
            </w:r>
          </w:p>
          <w:p w14:paraId="17A2C13D" w14:textId="14269217" w:rsidR="00A240BA" w:rsidRPr="005C07E8" w:rsidRDefault="00A240BA" w:rsidP="00A240BA">
            <w:pPr>
              <w:keepNext/>
              <w:rPr>
                <w:rFonts w:ascii="Calibri" w:hAnsi="Calibri"/>
                <w:sz w:val="16"/>
                <w:szCs w:val="16"/>
              </w:rPr>
            </w:pPr>
            <w:r w:rsidRPr="00A240BA">
              <w:rPr>
                <w:rFonts w:ascii="Calibri" w:hAnsi="Calibri"/>
                <w:sz w:val="16"/>
                <w:szCs w:val="16"/>
              </w:rPr>
              <w:t>*ducted mini-split HP</w:t>
            </w:r>
          </w:p>
          <w:p w14:paraId="1F9B96F6" w14:textId="32CCFFE8" w:rsidR="001A7906" w:rsidRPr="0061440C" w:rsidRDefault="001A7906" w:rsidP="001A7906">
            <w:pPr>
              <w:keepNext/>
              <w:rPr>
                <w:rFonts w:ascii="Calibri" w:hAnsi="Calibri"/>
                <w:sz w:val="16"/>
                <w:szCs w:val="16"/>
              </w:rPr>
            </w:pPr>
          </w:p>
        </w:tc>
        <w:tc>
          <w:tcPr>
            <w:tcW w:w="990" w:type="dxa"/>
            <w:tcMar>
              <w:left w:w="43" w:type="dxa"/>
              <w:right w:w="43" w:type="dxa"/>
            </w:tcMar>
          </w:tcPr>
          <w:p w14:paraId="1F4381CA" w14:textId="1DE250A0" w:rsidR="00D35E50" w:rsidRDefault="00D35E50" w:rsidP="002B74A3">
            <w:pPr>
              <w:keepNext/>
              <w:rPr>
                <w:rFonts w:ascii="Calibri" w:hAnsi="Calibri"/>
                <w:sz w:val="16"/>
                <w:szCs w:val="16"/>
              </w:rPr>
            </w:pPr>
            <w:r>
              <w:rPr>
                <w:rFonts w:ascii="Calibri" w:hAnsi="Calibri"/>
                <w:sz w:val="16"/>
                <w:szCs w:val="16"/>
              </w:rPr>
              <w:t>&lt;&lt;if on the CF1R, Central Fan Vent Cooling credit is not claimed for this system</w:t>
            </w:r>
            <w:r w:rsidR="00F91BFF" w:rsidRPr="00F91BFF">
              <w:rPr>
                <w:rFonts w:ascii="Calibri" w:hAnsi="Calibri"/>
                <w:sz w:val="16"/>
                <w:szCs w:val="16"/>
              </w:rPr>
              <w:t xml:space="preserve"> or if value is not available from CF1R</w:t>
            </w:r>
            <w:r w:rsidRPr="00F91BFF">
              <w:rPr>
                <w:rFonts w:ascii="Calibri" w:hAnsi="Calibri"/>
                <w:sz w:val="16"/>
                <w:szCs w:val="16"/>
              </w:rPr>
              <w:t>,</w:t>
            </w:r>
            <w:r>
              <w:rPr>
                <w:rFonts w:ascii="Calibri" w:hAnsi="Calibri"/>
                <w:sz w:val="16"/>
                <w:szCs w:val="16"/>
              </w:rPr>
              <w:t xml:space="preserve"> then value=N/A, else autofill value from CF1R. allowed values are:</w:t>
            </w:r>
          </w:p>
          <w:p w14:paraId="348BE406" w14:textId="27664751" w:rsidR="00D35E50" w:rsidRDefault="00D35E50" w:rsidP="002B74A3">
            <w:pPr>
              <w:keepNext/>
              <w:rPr>
                <w:rFonts w:ascii="Calibri" w:hAnsi="Calibri"/>
                <w:sz w:val="16"/>
                <w:szCs w:val="16"/>
              </w:rPr>
            </w:pPr>
            <w:r>
              <w:rPr>
                <w:rFonts w:ascii="Calibri" w:hAnsi="Calibri"/>
                <w:sz w:val="16"/>
                <w:szCs w:val="16"/>
              </w:rPr>
              <w:t>*variable flow</w:t>
            </w:r>
          </w:p>
          <w:p w14:paraId="1F9B96F8" w14:textId="7CC84E03" w:rsidR="00D35E50" w:rsidRPr="00510646" w:rsidRDefault="00D35E50" w:rsidP="002B74A3">
            <w:pPr>
              <w:keepNext/>
              <w:rPr>
                <w:rFonts w:ascii="Calibri" w:hAnsi="Calibri"/>
                <w:sz w:val="16"/>
                <w:szCs w:val="16"/>
              </w:rPr>
            </w:pPr>
            <w:r>
              <w:rPr>
                <w:rFonts w:ascii="Calibri" w:hAnsi="Calibri"/>
                <w:sz w:val="16"/>
                <w:szCs w:val="16"/>
              </w:rPr>
              <w:t>*fixed flow&gt;&gt; '</w:t>
            </w:r>
          </w:p>
        </w:tc>
        <w:tc>
          <w:tcPr>
            <w:tcW w:w="1080" w:type="dxa"/>
            <w:tcMar>
              <w:left w:w="43" w:type="dxa"/>
              <w:right w:w="43" w:type="dxa"/>
            </w:tcMar>
          </w:tcPr>
          <w:p w14:paraId="1F9B96F9" w14:textId="77777777" w:rsidR="00D35E50" w:rsidRPr="0061440C" w:rsidRDefault="00D35E50" w:rsidP="002B74A3">
            <w:pPr>
              <w:keepNext/>
              <w:rPr>
                <w:rFonts w:ascii="Calibri" w:hAnsi="Calibri"/>
                <w:sz w:val="16"/>
                <w:szCs w:val="16"/>
              </w:rPr>
            </w:pPr>
            <w:r w:rsidRPr="0061440C">
              <w:rPr>
                <w:rFonts w:ascii="Calibri" w:hAnsi="Calibri"/>
                <w:sz w:val="16"/>
                <w:szCs w:val="16"/>
              </w:rPr>
              <w:t>&lt;&lt;auto filled text: referenced from CF1R&gt;&gt;</w:t>
            </w:r>
          </w:p>
          <w:p w14:paraId="1F9B96FA" w14:textId="77777777" w:rsidR="00D35E50" w:rsidRPr="0061440C" w:rsidRDefault="00D35E50" w:rsidP="002B74A3">
            <w:pPr>
              <w:keepNext/>
              <w:rPr>
                <w:rFonts w:ascii="Calibri" w:hAnsi="Calibri"/>
                <w:sz w:val="16"/>
                <w:szCs w:val="16"/>
              </w:rPr>
            </w:pPr>
          </w:p>
        </w:tc>
        <w:tc>
          <w:tcPr>
            <w:tcW w:w="990" w:type="dxa"/>
            <w:tcMar>
              <w:left w:w="43" w:type="dxa"/>
              <w:right w:w="43" w:type="dxa"/>
            </w:tcMar>
          </w:tcPr>
          <w:p w14:paraId="1F9B96FB" w14:textId="77777777" w:rsidR="00D35E50" w:rsidRDefault="00D35E5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D35E50" w:rsidRPr="00510646" w:rsidRDefault="00D35E50" w:rsidP="002B74A3">
            <w:pPr>
              <w:keepNext/>
              <w:rPr>
                <w:rFonts w:ascii="Calibri" w:hAnsi="Calibri"/>
                <w:sz w:val="16"/>
                <w:szCs w:val="16"/>
              </w:rPr>
            </w:pPr>
          </w:p>
        </w:tc>
        <w:tc>
          <w:tcPr>
            <w:tcW w:w="1350" w:type="dxa"/>
            <w:tcMar>
              <w:left w:w="43" w:type="dxa"/>
              <w:right w:w="43" w:type="dxa"/>
            </w:tcMar>
          </w:tcPr>
          <w:p w14:paraId="1F9B96FD" w14:textId="77777777" w:rsidR="00D35E50" w:rsidRPr="00AD33C9" w:rsidRDefault="00D35E50" w:rsidP="002B74A3">
            <w:pPr>
              <w:keepNext/>
              <w:rPr>
                <w:rFonts w:ascii="Calibri" w:hAnsi="Calibri"/>
                <w:sz w:val="16"/>
                <w:szCs w:val="16"/>
              </w:rPr>
            </w:pPr>
            <w:r w:rsidRPr="00AD33C9">
              <w:rPr>
                <w:rFonts w:ascii="Calibri" w:hAnsi="Calibri"/>
                <w:sz w:val="16"/>
                <w:szCs w:val="16"/>
              </w:rPr>
              <w:t>&lt;&lt;if on CF1R</w:t>
            </w:r>
          </w:p>
          <w:p w14:paraId="1F9B96FE"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LowLkgAH=true, then value=</w:t>
            </w:r>
          </w:p>
          <w:p w14:paraId="1F9B96FF"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4276A3C8"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 xml:space="preserve"> elsif LowLkgAH=false</w:t>
            </w:r>
            <w:r w:rsidR="00F91BFF">
              <w:rPr>
                <w:rFonts w:asciiTheme="minorHAnsi" w:hAnsiTheme="minorHAnsi" w:cs="Courier New"/>
                <w:sz w:val="16"/>
                <w:szCs w:val="16"/>
              </w:rPr>
              <w:t xml:space="preserve"> </w:t>
            </w:r>
            <w:r w:rsidR="00F91BFF" w:rsidRPr="00F91BFF">
              <w:rPr>
                <w:rFonts w:ascii="Calibri" w:hAnsi="Calibri"/>
                <w:sz w:val="16"/>
                <w:szCs w:val="16"/>
              </w:rPr>
              <w:t>or if value is not available from CF1R</w:t>
            </w:r>
            <w:r w:rsidRPr="00AD33C9">
              <w:rPr>
                <w:rFonts w:asciiTheme="minorHAnsi" w:hAnsiTheme="minorHAnsi" w:cs="Courier New"/>
                <w:sz w:val="16"/>
                <w:szCs w:val="16"/>
              </w:rPr>
              <w:t>, then value=</w:t>
            </w:r>
          </w:p>
          <w:p w14:paraId="1F9B9701" w14:textId="77777777" w:rsidR="00D35E50" w:rsidRPr="00AD33C9" w:rsidRDefault="00D35E5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D35E50" w:rsidRPr="0061440C" w:rsidRDefault="00D35E50" w:rsidP="002B74A3">
            <w:pPr>
              <w:keepNext/>
              <w:rPr>
                <w:rFonts w:ascii="Calibri" w:hAnsi="Calibri"/>
                <w:sz w:val="16"/>
                <w:szCs w:val="16"/>
              </w:rPr>
            </w:pPr>
          </w:p>
        </w:tc>
        <w:tc>
          <w:tcPr>
            <w:tcW w:w="1530" w:type="dxa"/>
            <w:tcMar>
              <w:left w:w="43" w:type="dxa"/>
              <w:right w:w="43" w:type="dxa"/>
            </w:tcMar>
          </w:tcPr>
          <w:p w14:paraId="1F9B9703" w14:textId="77777777" w:rsidR="00D35E50" w:rsidRDefault="00D35E50" w:rsidP="002B74A3">
            <w:pPr>
              <w:keepNext/>
              <w:rPr>
                <w:rFonts w:ascii="Calibri" w:hAnsi="Calibri"/>
                <w:sz w:val="16"/>
                <w:szCs w:val="16"/>
              </w:rPr>
            </w:pPr>
            <w:r w:rsidRPr="0061440C">
              <w:rPr>
                <w:rFonts w:ascii="Calibri" w:hAnsi="Calibri"/>
                <w:sz w:val="16"/>
                <w:szCs w:val="16"/>
              </w:rPr>
              <w:t>&lt;&lt;</w:t>
            </w:r>
            <w:r>
              <w:rPr>
                <w:rFonts w:ascii="Calibri" w:hAnsi="Calibri"/>
                <w:sz w:val="16"/>
                <w:szCs w:val="16"/>
              </w:rPr>
              <w:t>if on CF1R Has</w:t>
            </w:r>
            <w:r w:rsidRPr="0061440C">
              <w:rPr>
                <w:rFonts w:ascii="Calibri" w:hAnsi="Calibri"/>
                <w:sz w:val="16"/>
                <w:szCs w:val="16"/>
              </w:rPr>
              <w:t>Bypasss Duct</w:t>
            </w:r>
            <w:r>
              <w:rPr>
                <w:rFonts w:ascii="Calibri" w:hAnsi="Calibri"/>
                <w:sz w:val="16"/>
                <w:szCs w:val="16"/>
              </w:rPr>
              <w:t xml:space="preserve">=true, then value= </w:t>
            </w:r>
          </w:p>
          <w:p w14:paraId="1F9B9704" w14:textId="15E281D3" w:rsidR="00D35E50" w:rsidRDefault="00D35E50" w:rsidP="002B74A3">
            <w:pPr>
              <w:keepNext/>
              <w:rPr>
                <w:rFonts w:ascii="Calibri" w:hAnsi="Calibri"/>
                <w:sz w:val="16"/>
                <w:szCs w:val="16"/>
              </w:rPr>
            </w:pPr>
            <w:r>
              <w:rPr>
                <w:rFonts w:ascii="Calibri" w:hAnsi="Calibri"/>
                <w:sz w:val="16"/>
                <w:szCs w:val="16"/>
              </w:rPr>
              <w:t xml:space="preserve">*Has </w:t>
            </w:r>
            <w:r w:rsidRPr="0061440C">
              <w:rPr>
                <w:rFonts w:ascii="Calibri" w:hAnsi="Calibri"/>
                <w:sz w:val="16"/>
                <w:szCs w:val="16"/>
              </w:rPr>
              <w:t>Bypass Duct</w:t>
            </w:r>
            <w:r>
              <w:rPr>
                <w:rFonts w:ascii="Calibri" w:hAnsi="Calibri"/>
                <w:sz w:val="16"/>
                <w:szCs w:val="16"/>
              </w:rPr>
              <w:t>,</w:t>
            </w:r>
          </w:p>
          <w:p w14:paraId="1F9B9705" w14:textId="77777777" w:rsidR="00D35E50" w:rsidRDefault="00D35E50" w:rsidP="002B74A3">
            <w:pPr>
              <w:keepNext/>
              <w:rPr>
                <w:rFonts w:ascii="Calibri" w:hAnsi="Calibri"/>
                <w:sz w:val="16"/>
                <w:szCs w:val="16"/>
              </w:rPr>
            </w:pPr>
            <w:r>
              <w:rPr>
                <w:rFonts w:ascii="Calibri" w:hAnsi="Calibri"/>
                <w:sz w:val="16"/>
                <w:szCs w:val="16"/>
              </w:rPr>
              <w:t>else value=</w:t>
            </w:r>
          </w:p>
          <w:p w14:paraId="2463EA41" w14:textId="77777777" w:rsidR="00F91BFF" w:rsidRDefault="00D35E50" w:rsidP="002B74A3">
            <w:pPr>
              <w:keepNext/>
              <w:rPr>
                <w:rFonts w:ascii="Calibri" w:hAnsi="Calibri"/>
                <w:sz w:val="16"/>
                <w:szCs w:val="16"/>
              </w:rPr>
            </w:pPr>
            <w:r>
              <w:rPr>
                <w:rFonts w:ascii="Calibri" w:hAnsi="Calibri"/>
                <w:sz w:val="16"/>
                <w:szCs w:val="16"/>
              </w:rPr>
              <w:t>*None</w:t>
            </w:r>
            <w:r w:rsidR="00F91BFF">
              <w:rPr>
                <w:rFonts w:ascii="Calibri" w:hAnsi="Calibri"/>
                <w:sz w:val="16"/>
                <w:szCs w:val="16"/>
              </w:rPr>
              <w:t>;</w:t>
            </w:r>
          </w:p>
          <w:p w14:paraId="1F9B9706" w14:textId="7BD0013E" w:rsidR="00D35E50" w:rsidRDefault="00F91BFF" w:rsidP="002B74A3">
            <w:pPr>
              <w:keepNext/>
              <w:rPr>
                <w:rFonts w:ascii="Calibri" w:hAnsi="Calibri"/>
                <w:sz w:val="16"/>
                <w:szCs w:val="16"/>
              </w:rPr>
            </w:pPr>
            <w:r>
              <w:rPr>
                <w:rFonts w:ascii="Calibri" w:hAnsi="Calibri"/>
                <w:sz w:val="16"/>
                <w:szCs w:val="16"/>
              </w:rPr>
              <w:t xml:space="preserve">Elseif </w:t>
            </w:r>
            <w:r w:rsidRPr="00F91BFF">
              <w:rPr>
                <w:rFonts w:ascii="Calibri" w:hAnsi="Calibri"/>
                <w:sz w:val="16"/>
                <w:szCs w:val="16"/>
              </w:rPr>
              <w:t>value is not available from CF1R</w:t>
            </w:r>
            <w:r>
              <w:rPr>
                <w:rFonts w:ascii="Calibri" w:hAnsi="Calibri"/>
                <w:sz w:val="16"/>
                <w:szCs w:val="16"/>
              </w:rPr>
              <w:t>, value = none &gt;&gt;</w:t>
            </w:r>
          </w:p>
          <w:p w14:paraId="1F9B9707" w14:textId="77777777" w:rsidR="00D35E50" w:rsidRPr="0061440C" w:rsidRDefault="00D35E50" w:rsidP="002B74A3">
            <w:pPr>
              <w:keepNext/>
              <w:rPr>
                <w:rFonts w:ascii="Calibri" w:hAnsi="Calibri"/>
                <w:sz w:val="16"/>
                <w:szCs w:val="16"/>
              </w:rPr>
            </w:pPr>
          </w:p>
        </w:tc>
        <w:tc>
          <w:tcPr>
            <w:tcW w:w="1260" w:type="dxa"/>
            <w:tcMar>
              <w:left w:w="43" w:type="dxa"/>
              <w:right w:w="43" w:type="dxa"/>
            </w:tcMar>
          </w:tcPr>
          <w:p w14:paraId="1F9B9708" w14:textId="77777777" w:rsidR="00D35E50" w:rsidRPr="00342DD4" w:rsidRDefault="00D35E50" w:rsidP="002B74A3">
            <w:pPr>
              <w:keepNext/>
              <w:rPr>
                <w:rFonts w:ascii="Calibri" w:hAnsi="Calibri"/>
                <w:sz w:val="16"/>
                <w:szCs w:val="16"/>
              </w:rPr>
            </w:pPr>
            <w:r w:rsidRPr="00342DD4">
              <w:rPr>
                <w:rFonts w:ascii="Calibri" w:hAnsi="Calibri"/>
                <w:sz w:val="16"/>
                <w:szCs w:val="16"/>
              </w:rPr>
              <w:t>&lt;&lt;calculated field:</w:t>
            </w:r>
          </w:p>
          <w:p w14:paraId="1F9B9709" w14:textId="2B65CE50"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0A"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0B" w14:textId="77777777" w:rsidR="00D35E50" w:rsidRPr="00342DD4"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342DD4">
              <w:rPr>
                <w:rFonts w:asciiTheme="minorHAnsi" w:hAnsiTheme="minorHAnsi" w:cs="Courier New"/>
                <w:sz w:val="16"/>
                <w:szCs w:val="16"/>
              </w:rPr>
              <w:t xml:space="preserve">IsZonal=true then value = </w:t>
            </w:r>
          </w:p>
          <w:p w14:paraId="1F9B970C" w14:textId="77777777" w:rsidR="00D35E50" w:rsidRPr="00342DD4" w:rsidRDefault="00D35E50" w:rsidP="002B74A3">
            <w:pPr>
              <w:keepNext/>
              <w:rPr>
                <w:rFonts w:ascii="Calibri" w:hAnsi="Calibri"/>
                <w:sz w:val="16"/>
                <w:szCs w:val="16"/>
              </w:rPr>
            </w:pPr>
            <w:r>
              <w:rPr>
                <w:rFonts w:ascii="Calibri" w:hAnsi="Calibri"/>
                <w:sz w:val="16"/>
                <w:szCs w:val="16"/>
              </w:rPr>
              <w:t>*</w:t>
            </w:r>
            <w:r w:rsidRPr="00342DD4">
              <w:rPr>
                <w:rFonts w:ascii="Calibri" w:hAnsi="Calibri"/>
                <w:sz w:val="16"/>
                <w:szCs w:val="16"/>
              </w:rPr>
              <w:t>Zonnaly Controlled</w:t>
            </w:r>
          </w:p>
          <w:p w14:paraId="1F9B970D" w14:textId="77777777" w:rsidR="00D35E50" w:rsidRPr="00342DD4" w:rsidRDefault="00D35E50" w:rsidP="002B74A3">
            <w:pPr>
              <w:keepNext/>
              <w:rPr>
                <w:rFonts w:ascii="Calibri" w:hAnsi="Calibri"/>
                <w:sz w:val="16"/>
                <w:szCs w:val="16"/>
              </w:rPr>
            </w:pPr>
            <w:r w:rsidRPr="00342DD4">
              <w:rPr>
                <w:rFonts w:ascii="Calibri" w:hAnsi="Calibri"/>
                <w:sz w:val="16"/>
                <w:szCs w:val="16"/>
              </w:rPr>
              <w:t xml:space="preserve">elsif </w:t>
            </w:r>
            <w:r w:rsidRPr="00342DD4">
              <w:rPr>
                <w:rFonts w:asciiTheme="minorHAnsi" w:hAnsiTheme="minorHAnsi" w:cs="Courier New"/>
                <w:sz w:val="16"/>
                <w:szCs w:val="16"/>
              </w:rPr>
              <w:t xml:space="preserve">IsZonal=false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D35E50" w:rsidRPr="00B62959" w:rsidRDefault="00D35E50" w:rsidP="002B74A3">
            <w:pPr>
              <w:keepNext/>
              <w:rPr>
                <w:rFonts w:ascii="Calibri" w:hAnsi="Calibri"/>
                <w:sz w:val="16"/>
                <w:szCs w:val="16"/>
              </w:rPr>
            </w:pPr>
            <w:r w:rsidRPr="00342DD4">
              <w:rPr>
                <w:rFonts w:ascii="Calibri" w:hAnsi="Calibri"/>
                <w:sz w:val="16"/>
                <w:szCs w:val="16"/>
              </w:rPr>
              <w:t>&gt;&gt;</w:t>
            </w:r>
          </w:p>
        </w:tc>
        <w:tc>
          <w:tcPr>
            <w:tcW w:w="1171" w:type="dxa"/>
            <w:tcMar>
              <w:left w:w="43" w:type="dxa"/>
              <w:right w:w="43" w:type="dxa"/>
            </w:tcMar>
          </w:tcPr>
          <w:p w14:paraId="1F9B970F" w14:textId="77777777" w:rsidR="00D35E50" w:rsidRPr="00342DD4" w:rsidRDefault="00D35E5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7BA8AB66"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11"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12" w14:textId="77777777" w:rsidR="00D35E50"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C05911">
              <w:rPr>
                <w:rFonts w:ascii="Calibri" w:hAnsi="Calibri"/>
                <w:sz w:val="16"/>
                <w:szCs w:val="16"/>
              </w:rPr>
              <w:t>IsMultiSpeed</w:t>
            </w:r>
            <w:r>
              <w:rPr>
                <w:rFonts w:ascii="Calibri" w:hAnsi="Calibri"/>
                <w:sz w:val="16"/>
                <w:szCs w:val="16"/>
              </w:rPr>
              <w:t>=true, then value=</w:t>
            </w:r>
          </w:p>
          <w:p w14:paraId="1F9B9713" w14:textId="77777777" w:rsidR="00D35E50"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p>
          <w:p w14:paraId="1F9B9714" w14:textId="77777777" w:rsidR="00D35E50" w:rsidRDefault="00D35E50" w:rsidP="002B74A3">
            <w:pPr>
              <w:keepNext/>
              <w:rPr>
                <w:rFonts w:ascii="Calibri" w:hAnsi="Calibri"/>
                <w:sz w:val="16"/>
                <w:szCs w:val="16"/>
              </w:rPr>
            </w:pPr>
            <w:r>
              <w:rPr>
                <w:rFonts w:ascii="Calibri" w:hAnsi="Calibri"/>
                <w:sz w:val="16"/>
                <w:szCs w:val="16"/>
              </w:rPr>
              <w:t xml:space="preserve">elsif </w:t>
            </w:r>
            <w:r w:rsidRPr="00C05911">
              <w:rPr>
                <w:rFonts w:ascii="Calibri" w:hAnsi="Calibri"/>
                <w:sz w:val="16"/>
                <w:szCs w:val="16"/>
              </w:rPr>
              <w:t>IsMultiSpeed</w:t>
            </w:r>
            <w:r>
              <w:rPr>
                <w:rFonts w:ascii="Calibri" w:hAnsi="Calibri"/>
                <w:sz w:val="16"/>
                <w:szCs w:val="16"/>
              </w:rPr>
              <w:t>=false, then value=</w:t>
            </w:r>
          </w:p>
          <w:p w14:paraId="1F9B9715" w14:textId="77777777" w:rsidR="00D35E50" w:rsidRPr="00B62959"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D35E50" w:rsidRPr="00295655" w14:paraId="1F9B9723" w14:textId="5386CE82" w:rsidTr="00427283">
        <w:trPr>
          <w:cantSplit/>
          <w:trHeight w:val="288"/>
        </w:trPr>
        <w:tc>
          <w:tcPr>
            <w:tcW w:w="1165" w:type="dxa"/>
            <w:vAlign w:val="center"/>
          </w:tcPr>
          <w:p w14:paraId="1F9B9718" w14:textId="77777777" w:rsidR="00D35E50" w:rsidRPr="00295655" w:rsidRDefault="00D35E50" w:rsidP="002B74A3">
            <w:pPr>
              <w:keepNext/>
              <w:rPr>
                <w:rFonts w:ascii="Calibri" w:hAnsi="Calibri"/>
                <w:sz w:val="18"/>
                <w:szCs w:val="18"/>
              </w:rPr>
            </w:pPr>
          </w:p>
        </w:tc>
        <w:tc>
          <w:tcPr>
            <w:tcW w:w="1080" w:type="dxa"/>
            <w:vAlign w:val="center"/>
          </w:tcPr>
          <w:p w14:paraId="1F9B9719" w14:textId="77777777" w:rsidR="00D35E50" w:rsidRPr="00295655" w:rsidRDefault="00D35E50" w:rsidP="002B74A3">
            <w:pPr>
              <w:keepNext/>
              <w:rPr>
                <w:rFonts w:ascii="Calibri" w:hAnsi="Calibri"/>
                <w:sz w:val="18"/>
                <w:szCs w:val="18"/>
              </w:rPr>
            </w:pPr>
          </w:p>
        </w:tc>
        <w:tc>
          <w:tcPr>
            <w:tcW w:w="1890" w:type="dxa"/>
            <w:vAlign w:val="center"/>
          </w:tcPr>
          <w:p w14:paraId="1F9B971A" w14:textId="77777777" w:rsidR="00D35E50" w:rsidRPr="00295655" w:rsidRDefault="00D35E50" w:rsidP="002B74A3">
            <w:pPr>
              <w:keepNext/>
              <w:rPr>
                <w:rFonts w:ascii="Calibri" w:hAnsi="Calibri"/>
                <w:sz w:val="18"/>
                <w:szCs w:val="18"/>
              </w:rPr>
            </w:pPr>
          </w:p>
        </w:tc>
        <w:tc>
          <w:tcPr>
            <w:tcW w:w="1890" w:type="dxa"/>
            <w:vAlign w:val="center"/>
          </w:tcPr>
          <w:p w14:paraId="1F9B971B" w14:textId="77777777" w:rsidR="00D35E50" w:rsidRPr="00295655" w:rsidRDefault="00D35E50" w:rsidP="002B74A3">
            <w:pPr>
              <w:keepNext/>
              <w:rPr>
                <w:rFonts w:ascii="Calibri" w:hAnsi="Calibri"/>
                <w:sz w:val="18"/>
                <w:szCs w:val="18"/>
              </w:rPr>
            </w:pPr>
          </w:p>
        </w:tc>
        <w:tc>
          <w:tcPr>
            <w:tcW w:w="990" w:type="dxa"/>
            <w:vAlign w:val="center"/>
          </w:tcPr>
          <w:p w14:paraId="1F9B971C" w14:textId="77777777" w:rsidR="00D35E50" w:rsidRPr="00295655" w:rsidRDefault="00D35E50" w:rsidP="002B74A3">
            <w:pPr>
              <w:keepNext/>
              <w:rPr>
                <w:rFonts w:ascii="Calibri" w:hAnsi="Calibri"/>
                <w:sz w:val="18"/>
                <w:szCs w:val="18"/>
              </w:rPr>
            </w:pPr>
          </w:p>
        </w:tc>
        <w:tc>
          <w:tcPr>
            <w:tcW w:w="1080" w:type="dxa"/>
            <w:vAlign w:val="center"/>
          </w:tcPr>
          <w:p w14:paraId="1F9B971D" w14:textId="77777777" w:rsidR="00D35E50" w:rsidRPr="00295655" w:rsidRDefault="00D35E50" w:rsidP="002B74A3">
            <w:pPr>
              <w:keepNext/>
              <w:rPr>
                <w:rFonts w:ascii="Calibri" w:hAnsi="Calibri"/>
                <w:sz w:val="18"/>
                <w:szCs w:val="18"/>
              </w:rPr>
            </w:pPr>
          </w:p>
        </w:tc>
        <w:tc>
          <w:tcPr>
            <w:tcW w:w="990" w:type="dxa"/>
            <w:vAlign w:val="center"/>
          </w:tcPr>
          <w:p w14:paraId="1F9B971E" w14:textId="77777777" w:rsidR="00D35E50" w:rsidRPr="00295655" w:rsidRDefault="00D35E50" w:rsidP="002B74A3">
            <w:pPr>
              <w:keepNext/>
              <w:rPr>
                <w:rFonts w:ascii="Calibri" w:hAnsi="Calibri"/>
                <w:sz w:val="18"/>
                <w:szCs w:val="18"/>
              </w:rPr>
            </w:pPr>
          </w:p>
        </w:tc>
        <w:tc>
          <w:tcPr>
            <w:tcW w:w="1350" w:type="dxa"/>
            <w:vAlign w:val="center"/>
          </w:tcPr>
          <w:p w14:paraId="1F9B971F" w14:textId="77777777" w:rsidR="00D35E50" w:rsidRPr="00295655" w:rsidRDefault="00D35E50" w:rsidP="002B74A3">
            <w:pPr>
              <w:keepNext/>
              <w:rPr>
                <w:rFonts w:ascii="Calibri" w:hAnsi="Calibri"/>
                <w:sz w:val="18"/>
                <w:szCs w:val="18"/>
              </w:rPr>
            </w:pPr>
          </w:p>
        </w:tc>
        <w:tc>
          <w:tcPr>
            <w:tcW w:w="1530" w:type="dxa"/>
            <w:vAlign w:val="center"/>
          </w:tcPr>
          <w:p w14:paraId="1F9B9720" w14:textId="77777777" w:rsidR="00D35E50" w:rsidRPr="00295655" w:rsidRDefault="00D35E50" w:rsidP="002B74A3">
            <w:pPr>
              <w:keepNext/>
              <w:rPr>
                <w:rFonts w:ascii="Calibri" w:hAnsi="Calibri"/>
                <w:sz w:val="18"/>
                <w:szCs w:val="18"/>
              </w:rPr>
            </w:pPr>
          </w:p>
        </w:tc>
        <w:tc>
          <w:tcPr>
            <w:tcW w:w="1260" w:type="dxa"/>
            <w:vAlign w:val="center"/>
          </w:tcPr>
          <w:p w14:paraId="1F9B9721" w14:textId="77777777" w:rsidR="00D35E50" w:rsidRPr="00295655" w:rsidRDefault="00D35E50" w:rsidP="002B74A3">
            <w:pPr>
              <w:keepNext/>
              <w:rPr>
                <w:rFonts w:ascii="Calibri" w:hAnsi="Calibri"/>
                <w:sz w:val="18"/>
                <w:szCs w:val="18"/>
              </w:rPr>
            </w:pPr>
          </w:p>
        </w:tc>
        <w:tc>
          <w:tcPr>
            <w:tcW w:w="1171" w:type="dxa"/>
            <w:vAlign w:val="center"/>
          </w:tcPr>
          <w:p w14:paraId="1F9B9722" w14:textId="77777777" w:rsidR="00D35E50" w:rsidRPr="00295655" w:rsidRDefault="00D35E50" w:rsidP="002B74A3">
            <w:pPr>
              <w:keepNext/>
              <w:rPr>
                <w:rFonts w:ascii="Calibri" w:hAnsi="Calibri"/>
                <w:sz w:val="18"/>
                <w:szCs w:val="18"/>
              </w:rPr>
            </w:pPr>
          </w:p>
        </w:tc>
      </w:tr>
      <w:tr w:rsidR="000E6B6D" w:rsidRPr="00295655" w14:paraId="1F9B9732" w14:textId="60D9DD9F" w:rsidTr="00D35E50">
        <w:trPr>
          <w:cantSplit/>
        </w:trPr>
        <w:tc>
          <w:tcPr>
            <w:tcW w:w="14396" w:type="dxa"/>
            <w:gridSpan w:val="11"/>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3C7FF3">
        <w:trPr>
          <w:cantSplit/>
        </w:trPr>
        <w:tc>
          <w:tcPr>
            <w:tcW w:w="15697" w:type="dxa"/>
            <w:gridSpan w:val="12"/>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lastRenderedPageBreak/>
              <w:t>C. Design Space Conditioning (SC) System Compliance Requirements from CF1R</w:t>
            </w:r>
          </w:p>
          <w:p w14:paraId="47DF806C" w14:textId="77777777" w:rsidR="00D91A98" w:rsidRDefault="00D91A98"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r>
              <w:rPr>
                <w:rFonts w:ascii="Calibri" w:hAnsi="Calibri"/>
                <w:sz w:val="18"/>
                <w:szCs w:val="18"/>
              </w:rPr>
              <w:t xml:space="preserve">listed </w:t>
            </w:r>
            <w:r w:rsidRPr="00FB4BFD">
              <w:rPr>
                <w:rFonts w:ascii="Calibri" w:hAnsi="Calibri"/>
                <w:sz w:val="18"/>
                <w:szCs w:val="18"/>
              </w:rPr>
              <w:t>in Section B;  do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r w:rsidRPr="00614CED">
              <w:rPr>
                <w:rFonts w:ascii="Calibri" w:hAnsi="Calibri"/>
                <w:sz w:val="18"/>
                <w:szCs w:val="18"/>
              </w:rPr>
              <w:t>11</w:t>
            </w:r>
          </w:p>
        </w:tc>
        <w:tc>
          <w:tcPr>
            <w:tcW w:w="1309" w:type="dxa"/>
          </w:tcPr>
          <w:p w14:paraId="5CBA2BEE" w14:textId="0D4F0777" w:rsidR="00D91A98" w:rsidRPr="00614CED" w:rsidRDefault="00D91A98" w:rsidP="002540C6">
            <w:pPr>
              <w:keepNext/>
              <w:jc w:val="center"/>
              <w:rPr>
                <w:rFonts w:ascii="Calibri" w:hAnsi="Calibri"/>
                <w:sz w:val="18"/>
                <w:szCs w:val="18"/>
              </w:rPr>
            </w:pPr>
            <w:r>
              <w:rPr>
                <w:rFonts w:ascii="Calibri" w:hAnsi="Calibri"/>
                <w:sz w:val="18"/>
                <w:szCs w:val="18"/>
              </w:rPr>
              <w:t>12</w:t>
            </w:r>
          </w:p>
        </w:tc>
      </w:tr>
      <w:tr w:rsidR="00D91A98" w:rsidRPr="00295655" w14:paraId="1F9B975B" w14:textId="6D3426BF" w:rsidTr="00D91A98">
        <w:trPr>
          <w:cantSplit/>
          <w:trHeight w:val="576"/>
        </w:trPr>
        <w:tc>
          <w:tcPr>
            <w:tcW w:w="1308" w:type="dxa"/>
            <w:vAlign w:val="bottom"/>
          </w:tcPr>
          <w:p w14:paraId="1F9B9746" w14:textId="10C46E2E"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 xml:space="preserve"> Name</w:t>
            </w:r>
            <w:r>
              <w:rPr>
                <w:rFonts w:ascii="Calibri" w:hAnsi="Calibri"/>
                <w:sz w:val="18"/>
                <w:szCs w:val="18"/>
              </w:rPr>
              <w:t xml:space="preserve"> from CF1R</w:t>
            </w:r>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r>
              <w:rPr>
                <w:rFonts w:ascii="Calibri" w:hAnsi="Calibri"/>
                <w:sz w:val="18"/>
                <w:szCs w:val="18"/>
              </w:rPr>
              <w:t>(%)</w:t>
            </w:r>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EER</w:t>
            </w:r>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308" w:type="dxa"/>
            <w:vAlign w:val="bottom"/>
          </w:tcPr>
          <w:p w14:paraId="1F9B975A" w14:textId="5AC39395" w:rsidR="00D91A98" w:rsidRPr="00295655" w:rsidRDefault="00D91A98" w:rsidP="002540C6">
            <w:pPr>
              <w:keepNext/>
              <w:jc w:val="center"/>
              <w:rPr>
                <w:rFonts w:ascii="Calibri" w:hAnsi="Calibri"/>
                <w:sz w:val="18"/>
                <w:szCs w:val="18"/>
              </w:rPr>
            </w:pPr>
            <w:r>
              <w:rPr>
                <w:rFonts w:ascii="Calibri" w:hAnsi="Calibri"/>
                <w:sz w:val="18"/>
                <w:szCs w:val="18"/>
              </w:rPr>
              <w:t>Modeled Duct R-Value</w:t>
            </w:r>
          </w:p>
        </w:tc>
        <w:tc>
          <w:tcPr>
            <w:tcW w:w="1308" w:type="dxa"/>
            <w:vAlign w:val="bottom"/>
          </w:tcPr>
          <w:p w14:paraId="57E9FA08" w14:textId="77777777" w:rsidR="00D91A98" w:rsidRDefault="00D91A98" w:rsidP="002540C6">
            <w:pPr>
              <w:keepNext/>
              <w:jc w:val="center"/>
              <w:rPr>
                <w:rFonts w:ascii="Calibri" w:hAnsi="Calibri"/>
                <w:sz w:val="18"/>
                <w:szCs w:val="18"/>
              </w:rPr>
            </w:pPr>
            <w:r>
              <w:rPr>
                <w:rFonts w:ascii="Calibri" w:hAnsi="Calibri"/>
                <w:sz w:val="18"/>
                <w:szCs w:val="18"/>
              </w:rPr>
              <w:t>Central Fan</w:t>
            </w:r>
          </w:p>
          <w:p w14:paraId="1F4AFCD7" w14:textId="77777777" w:rsidR="00D91A98" w:rsidRDefault="00D91A98" w:rsidP="002540C6">
            <w:pPr>
              <w:keepNext/>
              <w:jc w:val="center"/>
              <w:rPr>
                <w:rFonts w:ascii="Calibri" w:hAnsi="Calibri"/>
                <w:sz w:val="18"/>
                <w:szCs w:val="18"/>
              </w:rPr>
            </w:pPr>
            <w:r>
              <w:rPr>
                <w:rFonts w:ascii="Calibri" w:hAnsi="Calibri"/>
                <w:sz w:val="18"/>
                <w:szCs w:val="18"/>
              </w:rPr>
              <w:t>Ventilation</w:t>
            </w:r>
          </w:p>
          <w:p w14:paraId="685D3A0D" w14:textId="132802E3" w:rsidR="00D91A98" w:rsidRDefault="00D91A98" w:rsidP="002540C6">
            <w:pPr>
              <w:keepNext/>
              <w:jc w:val="center"/>
              <w:rPr>
                <w:rFonts w:ascii="Calibri" w:hAnsi="Calibri"/>
                <w:sz w:val="18"/>
                <w:szCs w:val="18"/>
              </w:rPr>
            </w:pPr>
            <w:r>
              <w:rPr>
                <w:rFonts w:ascii="Calibri" w:hAnsi="Calibri"/>
                <w:sz w:val="18"/>
                <w:szCs w:val="18"/>
              </w:rPr>
              <w:t>Cooling Airflow</w:t>
            </w:r>
          </w:p>
        </w:tc>
        <w:tc>
          <w:tcPr>
            <w:tcW w:w="1309" w:type="dxa"/>
            <w:vAlign w:val="bottom"/>
          </w:tcPr>
          <w:p w14:paraId="1CB4A40F"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590690D0"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43FC74DC"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BF4CB3" w14:textId="3D06ABE0" w:rsidR="00D91A98" w:rsidRDefault="00D91A98" w:rsidP="00D91A98">
            <w:pPr>
              <w:keepNext/>
              <w:jc w:val="center"/>
              <w:rPr>
                <w:rFonts w:ascii="Calibri" w:hAnsi="Calibri"/>
                <w:sz w:val="18"/>
                <w:szCs w:val="18"/>
              </w:rPr>
            </w:pPr>
            <w:r>
              <w:rPr>
                <w:rFonts w:ascii="Calibri" w:hAnsi="Calibri"/>
                <w:sz w:val="18"/>
                <w:szCs w:val="18"/>
              </w:rPr>
              <w:t>Fan Efficacy</w:t>
            </w:r>
          </w:p>
        </w:tc>
      </w:tr>
      <w:tr w:rsidR="00D91A98" w:rsidRPr="00B62959" w14:paraId="1F9B9779" w14:textId="39EE244D" w:rsidTr="00D91A98">
        <w:trPr>
          <w:cantSplit/>
          <w:trHeight w:val="359"/>
        </w:trPr>
        <w:tc>
          <w:tcPr>
            <w:tcW w:w="1308" w:type="dxa"/>
          </w:tcPr>
          <w:p w14:paraId="1F9B975C" w14:textId="1C018FCD"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964FC">
              <w:rPr>
                <w:rFonts w:ascii="Calibri" w:hAnsi="Calibri"/>
                <w:sz w:val="16"/>
                <w:szCs w:val="16"/>
                <w:highlight w:val="yellow"/>
              </w:rPr>
              <w:t>B01</w:t>
            </w:r>
            <w:r w:rsidRPr="00B62959">
              <w:rPr>
                <w:rFonts w:ascii="Calibri" w:hAnsi="Calibri"/>
                <w:sz w:val="16"/>
                <w:szCs w:val="16"/>
              </w:rPr>
              <w:t>&gt;&gt;</w:t>
            </w:r>
          </w:p>
        </w:tc>
        <w:tc>
          <w:tcPr>
            <w:tcW w:w="1308" w:type="dxa"/>
          </w:tcPr>
          <w:p w14:paraId="3D3E1C1A" w14:textId="421B1123"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964FC">
              <w:rPr>
                <w:rFonts w:ascii="Calibri" w:hAnsi="Calibri"/>
                <w:sz w:val="16"/>
                <w:szCs w:val="16"/>
                <w:highlight w:val="yellow"/>
              </w:rPr>
              <w:t>B03</w:t>
            </w:r>
            <w:r>
              <w:rPr>
                <w:rFonts w:ascii="Calibri" w:hAnsi="Calibri"/>
                <w:sz w:val="16"/>
                <w:szCs w:val="16"/>
              </w:rPr>
              <w:t xml:space="preserve"> = ‘Combined Hydronic’ then report NA;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3234BFB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964FC">
              <w:rPr>
                <w:rFonts w:ascii="Calibri" w:hAnsi="Calibri"/>
                <w:sz w:val="16"/>
                <w:szCs w:val="16"/>
                <w:highlight w:val="yellow"/>
              </w:rPr>
              <w:t>B03</w:t>
            </w:r>
            <w:r>
              <w:rPr>
                <w:rFonts w:ascii="Calibri" w:hAnsi="Calibri"/>
                <w:sz w:val="16"/>
                <w:szCs w:val="16"/>
              </w:rPr>
              <w:t xml:space="preserve"> = ‘Combined Hydronic’ then report NA;</w:t>
            </w:r>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w:t>
            </w:r>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2CAB6E5A" w:rsidR="00D91A98" w:rsidRDefault="00D91A98" w:rsidP="002B74A3">
            <w:pPr>
              <w:keepNext/>
              <w:rPr>
                <w:rFonts w:ascii="Calibri" w:hAnsi="Calibri"/>
                <w:sz w:val="16"/>
                <w:szCs w:val="16"/>
              </w:rPr>
            </w:pPr>
            <w:r>
              <w:rPr>
                <w:rFonts w:ascii="Calibri" w:hAnsi="Calibri"/>
                <w:sz w:val="16"/>
                <w:szCs w:val="16"/>
              </w:rPr>
              <w:t xml:space="preserve">&lt;&lt;if </w:t>
            </w:r>
            <w:r w:rsidRPr="006964FC">
              <w:rPr>
                <w:rFonts w:ascii="Calibri" w:hAnsi="Calibri"/>
                <w:sz w:val="16"/>
                <w:szCs w:val="16"/>
                <w:highlight w:val="yellow"/>
              </w:rPr>
              <w:t>B05</w:t>
            </w:r>
            <w:r>
              <w:rPr>
                <w:rFonts w:ascii="Calibri" w:hAnsi="Calibri"/>
                <w:sz w:val="16"/>
                <w:szCs w:val="16"/>
              </w:rPr>
              <w:t>=N/A, then value= N/A,</w:t>
            </w:r>
          </w:p>
          <w:p w14:paraId="62E51178" w14:textId="47B5463D" w:rsidR="00D91A98" w:rsidRDefault="00D91A98" w:rsidP="002540C6">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 xml:space="preserve">= </w:t>
            </w:r>
            <w:r w:rsidRPr="002540C6">
              <w:rPr>
                <w:rFonts w:ascii="Calibri" w:hAnsi="Calibri"/>
                <w:sz w:val="16"/>
                <w:szCs w:val="16"/>
              </w:rPr>
              <w:t>*fixed flow</w:t>
            </w:r>
            <w:r>
              <w:rPr>
                <w:rFonts w:ascii="Calibri" w:hAnsi="Calibri"/>
                <w:sz w:val="16"/>
                <w:szCs w:val="16"/>
              </w:rPr>
              <w:t>"</w:t>
            </w:r>
          </w:p>
          <w:p w14:paraId="7DF1EA6A" w14:textId="2840CABD" w:rsidR="00D91A98" w:rsidRDefault="00D91A98" w:rsidP="002B74A3">
            <w:pPr>
              <w:keepNext/>
              <w:rPr>
                <w:rFonts w:ascii="Calibri" w:hAnsi="Calibri"/>
                <w:sz w:val="16"/>
                <w:szCs w:val="16"/>
              </w:rPr>
            </w:pPr>
            <w:r>
              <w:rPr>
                <w:rFonts w:ascii="Calibri" w:hAnsi="Calibri"/>
                <w:sz w:val="16"/>
                <w:szCs w:val="16"/>
              </w:rPr>
              <w:t>then reference the fixed cool vent airflow value from the CF1R for this system,</w:t>
            </w:r>
          </w:p>
          <w:p w14:paraId="57EEC958" w14:textId="1054804F" w:rsidR="00D91A98" w:rsidRDefault="00D91A98" w:rsidP="002B74A3">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w:t>
            </w:r>
          </w:p>
          <w:p w14:paraId="7BCE84EF" w14:textId="71DE3713" w:rsidR="00D91A98" w:rsidRPr="002540C6" w:rsidRDefault="00D91A98" w:rsidP="002540C6">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2DA3C26A" w14:textId="2B1B3658" w:rsidR="00D91A98" w:rsidRDefault="00D91A98" w:rsidP="002E4AD8">
            <w:pPr>
              <w:keepNext/>
              <w:rPr>
                <w:rFonts w:ascii="Calibri" w:hAnsi="Calibri"/>
                <w:sz w:val="16"/>
                <w:szCs w:val="16"/>
              </w:rPr>
            </w:pPr>
            <w:r>
              <w:rPr>
                <w:rFonts w:ascii="Calibri" w:hAnsi="Calibri"/>
                <w:sz w:val="16"/>
                <w:szCs w:val="16"/>
              </w:rPr>
              <w:t>then value= the maximum cool vent airflow from the CF1R for this system&gt;&gt;</w:t>
            </w:r>
          </w:p>
        </w:tc>
        <w:tc>
          <w:tcPr>
            <w:tcW w:w="1309" w:type="dxa"/>
          </w:tcPr>
          <w:p w14:paraId="5EA025E2" w14:textId="77777777" w:rsidR="00D91A98" w:rsidRPr="00D91A98" w:rsidRDefault="00D91A98" w:rsidP="00D91A98">
            <w:pPr>
              <w:keepNext/>
              <w:rPr>
                <w:rFonts w:ascii="Calibri" w:hAnsi="Calibri"/>
                <w:sz w:val="16"/>
                <w:szCs w:val="16"/>
              </w:rPr>
            </w:pPr>
            <w:r w:rsidRPr="00D91A98">
              <w:rPr>
                <w:rFonts w:ascii="Calibri" w:hAnsi="Calibri"/>
                <w:sz w:val="16"/>
                <w:szCs w:val="16"/>
              </w:rPr>
              <w:t xml:space="preserve">&lt;&lt;if </w:t>
            </w:r>
            <w:r w:rsidRPr="006964FC">
              <w:rPr>
                <w:rFonts w:ascii="Calibri" w:hAnsi="Calibri"/>
                <w:sz w:val="16"/>
                <w:szCs w:val="16"/>
                <w:highlight w:val="yellow"/>
              </w:rPr>
              <w:t>B05</w:t>
            </w:r>
            <w:r w:rsidRPr="00D91A98">
              <w:rPr>
                <w:rFonts w:ascii="Calibri" w:hAnsi="Calibri"/>
                <w:sz w:val="16"/>
                <w:szCs w:val="16"/>
              </w:rPr>
              <w:t>=N/A, then value= N/A,</w:t>
            </w:r>
          </w:p>
          <w:p w14:paraId="7FF37D6D" w14:textId="2D51EC96" w:rsidR="00D91A98" w:rsidRDefault="00D91A98" w:rsidP="00D91A98">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sidR="00814E48">
              <w:rPr>
                <w:rFonts w:ascii="Calibri" w:hAnsi="Calibri"/>
                <w:sz w:val="16"/>
                <w:szCs w:val="16"/>
              </w:rPr>
              <w:t xml:space="preserve"> </w:t>
            </w:r>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170"/>
        <w:gridCol w:w="1890"/>
        <w:gridCol w:w="1620"/>
        <w:gridCol w:w="1800"/>
        <w:gridCol w:w="1530"/>
        <w:gridCol w:w="1136"/>
        <w:gridCol w:w="1367"/>
        <w:gridCol w:w="1368"/>
      </w:tblGrid>
      <w:tr w:rsidR="00E0793C" w:rsidRPr="00295655" w14:paraId="1F9B9797" w14:textId="77777777" w:rsidTr="3BAB7294">
        <w:trPr>
          <w:cantSplit/>
        </w:trPr>
        <w:tc>
          <w:tcPr>
            <w:tcW w:w="14396" w:type="dxa"/>
            <w:gridSpan w:val="10"/>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lastRenderedPageBreak/>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r w:rsidR="009564E4">
              <w:rPr>
                <w:rFonts w:ascii="Calibri" w:hAnsi="Calibri"/>
                <w:sz w:val="18"/>
                <w:szCs w:val="18"/>
              </w:rPr>
              <w:t xml:space="preserve"> </w:t>
            </w:r>
            <w:r w:rsidR="00933CDE">
              <w:rPr>
                <w:rFonts w:ascii="Calibri" w:hAnsi="Calibri"/>
                <w:sz w:val="18"/>
                <w:szCs w:val="18"/>
              </w:rPr>
              <w:t xml:space="preserve"> If</w:t>
            </w:r>
            <w:r w:rsidR="005B62AD">
              <w:rPr>
                <w:rFonts w:ascii="Calibri" w:hAnsi="Calibri"/>
                <w:sz w:val="18"/>
                <w:szCs w:val="18"/>
              </w:rPr>
              <w:t xml:space="preserve"> </w:t>
            </w:r>
            <w:r w:rsidR="009564E4">
              <w:rPr>
                <w:rFonts w:ascii="Calibri" w:hAnsi="Calibri"/>
                <w:sz w:val="18"/>
                <w:szCs w:val="18"/>
              </w:rPr>
              <w:t xml:space="preserve">SC </w:t>
            </w:r>
            <w:r w:rsidR="005B62AD">
              <w:rPr>
                <w:rFonts w:ascii="Calibri" w:hAnsi="Calibri"/>
                <w:sz w:val="18"/>
                <w:szCs w:val="18"/>
              </w:rPr>
              <w:t>system name</w:t>
            </w:r>
            <w:r w:rsidR="00933CDE">
              <w:rPr>
                <w:rFonts w:ascii="Calibri" w:hAnsi="Calibri"/>
                <w:sz w:val="18"/>
                <w:szCs w:val="18"/>
              </w:rPr>
              <w:t>s from CBECC are</w:t>
            </w:r>
            <w:r w:rsidR="005B62AD">
              <w:rPr>
                <w:rFonts w:ascii="Calibri" w:hAnsi="Calibri"/>
                <w:sz w:val="18"/>
                <w:szCs w:val="18"/>
              </w:rPr>
              <w:t xml:space="preserve"> installed more than once in this dwelling unit, then duplicate SC System names are allowed in column </w:t>
            </w:r>
            <w:r w:rsidR="005B62AD" w:rsidRPr="009F4341">
              <w:rPr>
                <w:rFonts w:ascii="Calibri" w:hAnsi="Calibri"/>
                <w:sz w:val="18"/>
                <w:szCs w:val="18"/>
                <w:highlight w:val="yellow"/>
              </w:rPr>
              <w:t>D01</w:t>
            </w:r>
            <w:r w:rsidR="00A77CF9">
              <w:rPr>
                <w:rFonts w:ascii="Calibri" w:hAnsi="Calibri"/>
                <w:sz w:val="18"/>
                <w:szCs w:val="18"/>
              </w:rPr>
              <w:t xml:space="preserve">; Require </w:t>
            </w:r>
            <w:r w:rsidR="00E53FCC">
              <w:rPr>
                <w:rFonts w:ascii="Calibri" w:hAnsi="Calibri"/>
                <w:sz w:val="18"/>
                <w:szCs w:val="18"/>
              </w:rPr>
              <w:t xml:space="preserve">each entry in </w:t>
            </w:r>
            <w:r w:rsidR="005B62AD" w:rsidRPr="009F4341">
              <w:rPr>
                <w:rFonts w:ascii="Calibri" w:hAnsi="Calibri"/>
                <w:sz w:val="18"/>
                <w:szCs w:val="18"/>
                <w:highlight w:val="yellow"/>
              </w:rPr>
              <w:t>D02</w:t>
            </w:r>
            <w:r w:rsidR="005B62AD">
              <w:rPr>
                <w:rFonts w:ascii="Calibri" w:hAnsi="Calibri"/>
                <w:sz w:val="18"/>
                <w:szCs w:val="18"/>
              </w:rPr>
              <w:t xml:space="preserve"> </w:t>
            </w:r>
            <w:r w:rsidR="005B62AD" w:rsidRPr="005B62AD">
              <w:rPr>
                <w:rFonts w:ascii="Calibri" w:hAnsi="Calibri"/>
                <w:sz w:val="18"/>
                <w:szCs w:val="18"/>
              </w:rPr>
              <w:t xml:space="preserve">(area served) </w:t>
            </w:r>
            <w:r w:rsidR="00391583">
              <w:rPr>
                <w:rFonts w:ascii="Calibri" w:hAnsi="Calibri"/>
                <w:sz w:val="18"/>
                <w:szCs w:val="18"/>
              </w:rPr>
              <w:t>to be</w:t>
            </w:r>
            <w:r w:rsidR="005B62AD">
              <w:rPr>
                <w:rFonts w:ascii="Calibri" w:hAnsi="Calibri"/>
                <w:sz w:val="18"/>
                <w:szCs w:val="18"/>
              </w:rPr>
              <w:t xml:space="preserve"> unique in this dwelling unit</w:t>
            </w:r>
            <w:r w:rsidRPr="00FB4BFD">
              <w:rPr>
                <w:rFonts w:ascii="Calibri" w:hAnsi="Calibri"/>
                <w:sz w:val="18"/>
                <w:szCs w:val="18"/>
              </w:rPr>
              <w:t>&gt;&gt;</w:t>
            </w:r>
          </w:p>
        </w:tc>
      </w:tr>
      <w:tr w:rsidR="00F14C43" w:rsidRPr="00295655" w14:paraId="1F9B97A3" w14:textId="77777777" w:rsidTr="3BAB7294">
        <w:trPr>
          <w:cantSplit/>
          <w:trHeight w:val="224"/>
        </w:trPr>
        <w:tc>
          <w:tcPr>
            <w:tcW w:w="1255" w:type="dxa"/>
            <w:vAlign w:val="center"/>
          </w:tcPr>
          <w:p w14:paraId="1F9B9798"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01</w:t>
            </w:r>
          </w:p>
        </w:tc>
        <w:tc>
          <w:tcPr>
            <w:tcW w:w="1260" w:type="dxa"/>
            <w:vAlign w:val="center"/>
          </w:tcPr>
          <w:p w14:paraId="1F9B9799"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03</w:t>
            </w:r>
          </w:p>
        </w:tc>
        <w:tc>
          <w:tcPr>
            <w:tcW w:w="1890" w:type="dxa"/>
            <w:vAlign w:val="center"/>
          </w:tcPr>
          <w:p w14:paraId="1F9B979B"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04</w:t>
            </w:r>
          </w:p>
        </w:tc>
        <w:tc>
          <w:tcPr>
            <w:tcW w:w="1620" w:type="dxa"/>
            <w:vAlign w:val="center"/>
          </w:tcPr>
          <w:p w14:paraId="1F9B979C"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05</w:t>
            </w:r>
          </w:p>
        </w:tc>
        <w:tc>
          <w:tcPr>
            <w:tcW w:w="1800" w:type="dxa"/>
            <w:vAlign w:val="center"/>
          </w:tcPr>
          <w:p w14:paraId="1F9B979D"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06</w:t>
            </w:r>
          </w:p>
        </w:tc>
        <w:tc>
          <w:tcPr>
            <w:tcW w:w="1530" w:type="dxa"/>
            <w:vAlign w:val="center"/>
          </w:tcPr>
          <w:p w14:paraId="1F9B979E"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07</w:t>
            </w:r>
          </w:p>
        </w:tc>
        <w:tc>
          <w:tcPr>
            <w:tcW w:w="1136" w:type="dxa"/>
            <w:vAlign w:val="center"/>
          </w:tcPr>
          <w:p w14:paraId="1F9B979F"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08</w:t>
            </w:r>
          </w:p>
        </w:tc>
        <w:tc>
          <w:tcPr>
            <w:tcW w:w="1367" w:type="dxa"/>
            <w:vAlign w:val="center"/>
          </w:tcPr>
          <w:p w14:paraId="1F9B97A0"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09</w:t>
            </w:r>
          </w:p>
        </w:tc>
        <w:tc>
          <w:tcPr>
            <w:tcW w:w="1368" w:type="dxa"/>
            <w:vAlign w:val="center"/>
          </w:tcPr>
          <w:p w14:paraId="1F9B97A1"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10</w:t>
            </w:r>
          </w:p>
        </w:tc>
      </w:tr>
      <w:tr w:rsidR="00F14C43" w:rsidRPr="00D55CAB" w14:paraId="1F9B97B3" w14:textId="77777777" w:rsidTr="3BAB7294">
        <w:trPr>
          <w:cantSplit/>
          <w:trHeight w:val="576"/>
        </w:trPr>
        <w:tc>
          <w:tcPr>
            <w:tcW w:w="1255" w:type="dxa"/>
            <w:vAlign w:val="bottom"/>
          </w:tcPr>
          <w:p w14:paraId="1F9B97A4" w14:textId="4C63713E" w:rsidR="00F14C43" w:rsidRPr="00D55CAB" w:rsidRDefault="00F14C43" w:rsidP="00B913AE">
            <w:pPr>
              <w:keepNext/>
              <w:jc w:val="center"/>
              <w:rPr>
                <w:rFonts w:ascii="Calibri" w:hAnsi="Calibri"/>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260" w:type="dxa"/>
            <w:vAlign w:val="bottom"/>
          </w:tcPr>
          <w:p w14:paraId="1F9B97A5" w14:textId="1DFC3E8D"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SC System </w:t>
            </w:r>
            <w:r w:rsidRPr="00467C00">
              <w:rPr>
                <w:rFonts w:ascii="Calibri" w:hAnsi="Calibri"/>
                <w:sz w:val="18"/>
                <w:szCs w:val="18"/>
              </w:rPr>
              <w:t xml:space="preserve">Description of </w:t>
            </w:r>
            <w:r w:rsidRPr="00D55CAB">
              <w:rPr>
                <w:rFonts w:ascii="Calibri" w:hAnsi="Calibri"/>
                <w:sz w:val="18"/>
                <w:szCs w:val="18"/>
              </w:rPr>
              <w:t>Area Served</w:t>
            </w:r>
          </w:p>
        </w:tc>
        <w:tc>
          <w:tcPr>
            <w:tcW w:w="1170" w:type="dxa"/>
            <w:vAlign w:val="bottom"/>
          </w:tcPr>
          <w:p w14:paraId="1F9B97A6"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1890" w:type="dxa"/>
            <w:vAlign w:val="bottom"/>
          </w:tcPr>
          <w:p w14:paraId="1F9B97A7" w14:textId="0D29F4B4" w:rsidR="00F14C43" w:rsidRDefault="00F14C43" w:rsidP="00FD468F">
            <w:pPr>
              <w:keepNext/>
              <w:jc w:val="center"/>
              <w:rPr>
                <w:rFonts w:ascii="Calibri" w:hAnsi="Calibri"/>
                <w:sz w:val="18"/>
                <w:szCs w:val="18"/>
              </w:rPr>
            </w:pPr>
            <w:r w:rsidRPr="00D55CAB">
              <w:rPr>
                <w:rFonts w:ascii="Calibri" w:hAnsi="Calibri"/>
                <w:sz w:val="18"/>
                <w:szCs w:val="18"/>
              </w:rPr>
              <w:t>Heating</w:t>
            </w:r>
          </w:p>
          <w:p w14:paraId="1F9B97A8"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620" w:type="dxa"/>
            <w:vAlign w:val="bottom"/>
          </w:tcPr>
          <w:p w14:paraId="1F9B97A9" w14:textId="1D9D4B06" w:rsidR="00F14C43" w:rsidRDefault="00F14C43" w:rsidP="00FD468F">
            <w:pPr>
              <w:keepNext/>
              <w:jc w:val="center"/>
              <w:rPr>
                <w:rFonts w:ascii="Calibri" w:hAnsi="Calibri"/>
                <w:sz w:val="18"/>
                <w:szCs w:val="18"/>
              </w:rPr>
            </w:pPr>
            <w:r w:rsidRPr="00D55CAB">
              <w:rPr>
                <w:rFonts w:ascii="Calibri" w:hAnsi="Calibri"/>
                <w:sz w:val="18"/>
                <w:szCs w:val="18"/>
              </w:rPr>
              <w:t>Cooling</w:t>
            </w:r>
          </w:p>
          <w:p w14:paraId="1F9B97AA"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800" w:type="dxa"/>
            <w:vAlign w:val="bottom"/>
          </w:tcPr>
          <w:p w14:paraId="1F9B97AC" w14:textId="42C8FE2E" w:rsidR="00F14C43" w:rsidRPr="00D55CAB" w:rsidRDefault="00F14C43" w:rsidP="00FD468F">
            <w:pPr>
              <w:keepNext/>
              <w:jc w:val="center"/>
              <w:rPr>
                <w:rFonts w:ascii="Calibri" w:hAnsi="Calibri"/>
                <w:sz w:val="18"/>
                <w:szCs w:val="18"/>
              </w:rPr>
            </w:pPr>
            <w:r>
              <w:rPr>
                <w:rFonts w:ascii="Calibri" w:hAnsi="Calibri"/>
                <w:sz w:val="18"/>
                <w:szCs w:val="18"/>
              </w:rPr>
              <w:t>Number of Indoor Units Connected to the System's Outdoor Unit</w:t>
            </w:r>
          </w:p>
        </w:tc>
        <w:tc>
          <w:tcPr>
            <w:tcW w:w="1530" w:type="dxa"/>
            <w:vAlign w:val="bottom"/>
          </w:tcPr>
          <w:p w14:paraId="1F9B97AD"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136" w:type="dxa"/>
            <w:vAlign w:val="bottom"/>
          </w:tcPr>
          <w:p w14:paraId="1F9B97AE"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SC System</w:t>
            </w:r>
          </w:p>
          <w:p w14:paraId="1F9B97AF" w14:textId="77777777" w:rsidR="00F14C43" w:rsidRPr="00295655" w:rsidRDefault="00F14C43"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367" w:type="dxa"/>
            <w:vAlign w:val="bottom"/>
          </w:tcPr>
          <w:p w14:paraId="1F9B97B0"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Zoning Type</w:t>
            </w:r>
          </w:p>
        </w:tc>
        <w:tc>
          <w:tcPr>
            <w:tcW w:w="1368" w:type="dxa"/>
            <w:vAlign w:val="bottom"/>
          </w:tcPr>
          <w:p w14:paraId="1F9B97B1"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System Compressor Speed Type</w:t>
            </w:r>
          </w:p>
        </w:tc>
      </w:tr>
      <w:tr w:rsidR="00F14C43" w:rsidRPr="00295655" w14:paraId="1F9B9812" w14:textId="77777777" w:rsidTr="3BAB7294">
        <w:trPr>
          <w:cantSplit/>
          <w:trHeight w:val="395"/>
        </w:trPr>
        <w:tc>
          <w:tcPr>
            <w:tcW w:w="1255" w:type="dxa"/>
            <w:tcMar>
              <w:left w:w="43" w:type="dxa"/>
              <w:right w:w="43" w:type="dxa"/>
            </w:tcMar>
          </w:tcPr>
          <w:p w14:paraId="1F9B97B4" w14:textId="6470D5B7" w:rsidR="00F14C43" w:rsidRPr="009C688B" w:rsidRDefault="00F14C43" w:rsidP="00297FF3">
            <w:pPr>
              <w:keepNext/>
              <w:rPr>
                <w:rFonts w:asciiTheme="minorHAnsi" w:hAnsiTheme="minorHAnsi"/>
                <w:sz w:val="14"/>
                <w:szCs w:val="14"/>
              </w:rPr>
            </w:pPr>
            <w:r w:rsidRPr="009C688B">
              <w:rPr>
                <w:rFonts w:asciiTheme="minorHAnsi" w:hAnsiTheme="minorHAnsi"/>
                <w:sz w:val="14"/>
                <w:szCs w:val="14"/>
              </w:rPr>
              <w:t>&lt;&lt; User select applicable system name from a list comprised of the systems identified in column B01;</w:t>
            </w:r>
            <w:r w:rsidRPr="009C688B">
              <w:rPr>
                <w:sz w:val="14"/>
                <w:szCs w:val="14"/>
              </w:rPr>
              <w:t xml:space="preserve"> </w:t>
            </w:r>
            <w:r w:rsidRPr="009C688B">
              <w:rPr>
                <w:rFonts w:asciiTheme="minorHAnsi" w:hAnsiTheme="minorHAnsi"/>
                <w:sz w:val="14"/>
                <w:szCs w:val="14"/>
              </w:rPr>
              <w:t>If SC system names from CBECC are installed more than once in this dwelling unit, then duplicate SC System names are allowed in this field &gt;&gt;</w:t>
            </w:r>
          </w:p>
        </w:tc>
        <w:tc>
          <w:tcPr>
            <w:tcW w:w="1260" w:type="dxa"/>
            <w:tcMar>
              <w:left w:w="43" w:type="dxa"/>
              <w:right w:w="43" w:type="dxa"/>
            </w:tcMar>
          </w:tcPr>
          <w:p w14:paraId="1C886B6E" w14:textId="77777777"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&lt;&lt;user input, text, 15 characters maximum; </w:t>
            </w:r>
          </w:p>
          <w:p w14:paraId="60A87633" w14:textId="77777777" w:rsidR="00F14C43" w:rsidRPr="009C688B" w:rsidRDefault="00F14C43" w:rsidP="00E53FCC">
            <w:pPr>
              <w:keepNext/>
              <w:rPr>
                <w:rFonts w:asciiTheme="minorHAnsi" w:hAnsiTheme="minorHAnsi"/>
                <w:sz w:val="14"/>
                <w:szCs w:val="14"/>
              </w:rPr>
            </w:pPr>
          </w:p>
          <w:p w14:paraId="1F9B97B5" w14:textId="3764AFBD"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Require each entry to be unique in this dwelling unit </w:t>
            </w:r>
            <w:r w:rsidR="00195E87" w:rsidRPr="009C688B">
              <w:rPr>
                <w:rFonts w:asciiTheme="minorHAnsi" w:hAnsiTheme="minorHAnsi"/>
                <w:sz w:val="14"/>
                <w:szCs w:val="14"/>
              </w:rPr>
              <w:t>i.e. unique within the scope of this instance of the MCH-01</w:t>
            </w:r>
            <w:r w:rsidRPr="009C688B">
              <w:rPr>
                <w:rFonts w:asciiTheme="minorHAnsi" w:hAnsiTheme="minorHAnsi"/>
                <w:sz w:val="14"/>
                <w:szCs w:val="14"/>
              </w:rPr>
              <w:t>&gt;&gt;</w:t>
            </w:r>
          </w:p>
        </w:tc>
        <w:tc>
          <w:tcPr>
            <w:tcW w:w="1170" w:type="dxa"/>
            <w:tcMar>
              <w:left w:w="43" w:type="dxa"/>
              <w:right w:w="43" w:type="dxa"/>
            </w:tcMar>
          </w:tcPr>
          <w:p w14:paraId="1F9B97B6"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&lt;&lt; user input, numeric, xxxx;</w:t>
            </w:r>
          </w:p>
          <w:p w14:paraId="1F9B97B7" w14:textId="77777777" w:rsidR="00F14C43" w:rsidRPr="009C688B" w:rsidRDefault="00F14C43" w:rsidP="002B74A3">
            <w:pPr>
              <w:keepNext/>
              <w:rPr>
                <w:rFonts w:asciiTheme="minorHAnsi" w:hAnsiTheme="minorHAnsi"/>
                <w:sz w:val="14"/>
                <w:szCs w:val="14"/>
              </w:rPr>
            </w:pPr>
          </w:p>
          <w:p w14:paraId="1F9B97B8" w14:textId="0BE013E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Require the sum of the values in this column to be equal to the value in </w:t>
            </w:r>
            <w:r w:rsidRPr="009C688B">
              <w:rPr>
                <w:rFonts w:asciiTheme="minorHAnsi" w:hAnsiTheme="minorHAnsi"/>
                <w:sz w:val="14"/>
                <w:szCs w:val="14"/>
                <w:highlight w:val="yellow"/>
              </w:rPr>
              <w:t>A03</w:t>
            </w:r>
            <w:r w:rsidRPr="009C688B">
              <w:rPr>
                <w:rFonts w:asciiTheme="minorHAnsi" w:hAnsiTheme="minorHAnsi"/>
                <w:sz w:val="14"/>
                <w:szCs w:val="14"/>
              </w:rPr>
              <w:t xml:space="preserve"> as condition of completion of the doc&gt;&gt;</w:t>
            </w:r>
          </w:p>
        </w:tc>
        <w:tc>
          <w:tcPr>
            <w:tcW w:w="1890" w:type="dxa"/>
            <w:tcMar>
              <w:left w:w="43" w:type="dxa"/>
              <w:right w:w="43" w:type="dxa"/>
            </w:tcMar>
          </w:tcPr>
          <w:p w14:paraId="260F3BF6" w14:textId="77777777" w:rsidR="00D44BC1"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B03</w:t>
            </w:r>
            <w:r w:rsidRPr="00E35E86">
              <w:rPr>
                <w:rFonts w:asciiTheme="minorHAnsi" w:hAnsiTheme="minorHAnsi"/>
                <w:sz w:val="10"/>
                <w:szCs w:val="10"/>
              </w:rPr>
              <w:t xml:space="preserve"> as default; </w:t>
            </w:r>
          </w:p>
          <w:p w14:paraId="3C5312A7" w14:textId="248489A4" w:rsidR="00D44BC1" w:rsidRPr="00E35E86" w:rsidRDefault="00D44BC1" w:rsidP="002B74A3">
            <w:pPr>
              <w:keepNext/>
              <w:rPr>
                <w:rFonts w:asciiTheme="minorHAnsi" w:hAnsiTheme="minorHAnsi"/>
                <w:sz w:val="10"/>
                <w:szCs w:val="10"/>
              </w:rPr>
            </w:pPr>
            <w:r w:rsidRPr="00E35E86">
              <w:rPr>
                <w:rFonts w:asciiTheme="minorHAnsi" w:hAnsiTheme="minorHAnsi"/>
                <w:sz w:val="10"/>
                <w:szCs w:val="10"/>
              </w:rPr>
              <w:t>do not allow user to override the following default values</w:t>
            </w:r>
            <w:r w:rsidR="009706A6" w:rsidRPr="00E35E86">
              <w:rPr>
                <w:rFonts w:asciiTheme="minorHAnsi" w:hAnsiTheme="minorHAnsi"/>
                <w:sz w:val="10"/>
                <w:szCs w:val="10"/>
              </w:rPr>
              <w:t xml:space="preserve"> from </w:t>
            </w:r>
            <w:r w:rsidR="009706A6" w:rsidRPr="00E35E86">
              <w:rPr>
                <w:rFonts w:asciiTheme="minorHAnsi" w:hAnsiTheme="minorHAnsi"/>
                <w:sz w:val="10"/>
                <w:szCs w:val="10"/>
                <w:highlight w:val="yellow"/>
              </w:rPr>
              <w:t>B03</w:t>
            </w:r>
            <w:r w:rsidRPr="00E35E86">
              <w:rPr>
                <w:rFonts w:asciiTheme="minorHAnsi" w:hAnsiTheme="minorHAnsi"/>
                <w:sz w:val="10"/>
                <w:szCs w:val="10"/>
              </w:rPr>
              <w:t>:</w:t>
            </w:r>
          </w:p>
          <w:p w14:paraId="36E10DCF"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 xml:space="preserve">*VCHP-Ducted </w:t>
            </w:r>
          </w:p>
          <w:p w14:paraId="72DB9C88"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*VCHP-Ductless</w:t>
            </w:r>
          </w:p>
          <w:p w14:paraId="1D1FE3E5" w14:textId="57108FB2" w:rsidR="00D44BC1" w:rsidRPr="00E35E86" w:rsidRDefault="002611D9" w:rsidP="00D44BC1">
            <w:pPr>
              <w:keepNext/>
              <w:rPr>
                <w:rFonts w:asciiTheme="minorHAnsi" w:hAnsiTheme="minorHAnsi"/>
                <w:sz w:val="10"/>
                <w:szCs w:val="10"/>
              </w:rPr>
            </w:pPr>
            <w:r w:rsidRPr="00E35E86">
              <w:rPr>
                <w:rFonts w:asciiTheme="minorHAnsi" w:hAnsiTheme="minorHAnsi"/>
                <w:sz w:val="10"/>
                <w:szCs w:val="10"/>
              </w:rPr>
              <w:t>*VCHP</w:t>
            </w:r>
            <w:r w:rsidR="00D44BC1" w:rsidRPr="00E35E86">
              <w:rPr>
                <w:rFonts w:asciiTheme="minorHAnsi" w:hAnsiTheme="minorHAnsi"/>
                <w:sz w:val="10"/>
                <w:szCs w:val="10"/>
              </w:rPr>
              <w:t>-Ducted+Ductless</w:t>
            </w:r>
          </w:p>
          <w:p w14:paraId="3693EC90" w14:textId="075B0FFD" w:rsidR="00D1530D" w:rsidRDefault="00D1530D" w:rsidP="00D1530D">
            <w:pPr>
              <w:keepNext/>
              <w:rPr>
                <w:rFonts w:asciiTheme="minorHAnsi" w:hAnsiTheme="minorHAnsi"/>
                <w:sz w:val="10"/>
                <w:szCs w:val="10"/>
              </w:rPr>
            </w:pPr>
            <w:r w:rsidRPr="00E35E86">
              <w:rPr>
                <w:rFonts w:asciiTheme="minorHAnsi" w:hAnsiTheme="minorHAnsi"/>
                <w:sz w:val="10"/>
                <w:szCs w:val="10"/>
              </w:rPr>
              <w:t>*ductless mini-split HP;</w:t>
            </w:r>
          </w:p>
          <w:p w14:paraId="63E72F52" w14:textId="77777777" w:rsidR="00D1530D" w:rsidRPr="00E35E86" w:rsidRDefault="00D1530D" w:rsidP="00D1530D">
            <w:pPr>
              <w:keepNext/>
              <w:rPr>
                <w:rFonts w:asciiTheme="minorHAnsi" w:hAnsiTheme="minorHAnsi"/>
                <w:sz w:val="10"/>
                <w:szCs w:val="10"/>
              </w:rPr>
            </w:pPr>
            <w:r w:rsidRPr="00E35E86">
              <w:rPr>
                <w:rFonts w:asciiTheme="minorHAnsi" w:hAnsiTheme="minorHAnsi"/>
                <w:sz w:val="10"/>
                <w:szCs w:val="10"/>
              </w:rPr>
              <w:t>*ductless VRF HP;</w:t>
            </w:r>
          </w:p>
          <w:p w14:paraId="792538F4"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1F9717BB"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*small duct high velocity HP;</w:t>
            </w:r>
          </w:p>
          <w:p w14:paraId="5599A45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w:t>
            </w:r>
          </w:p>
          <w:p w14:paraId="0241D9A6"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HP-ductless</w:t>
            </w:r>
          </w:p>
          <w:p w14:paraId="3347727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HP-ducted+ductless</w:t>
            </w:r>
          </w:p>
          <w:p w14:paraId="13679810" w14:textId="4F856A8D" w:rsidR="00A23D41" w:rsidRDefault="00A23D41" w:rsidP="00A23D41">
            <w:pPr>
              <w:keepNext/>
              <w:rPr>
                <w:rFonts w:asciiTheme="minorHAnsi" w:hAnsiTheme="minorHAnsi"/>
                <w:sz w:val="10"/>
                <w:szCs w:val="10"/>
              </w:rPr>
            </w:pPr>
            <w:r w:rsidRPr="00E35E86">
              <w:rPr>
                <w:rFonts w:asciiTheme="minorHAnsi" w:hAnsiTheme="minorHAnsi"/>
                <w:sz w:val="10"/>
                <w:szCs w:val="10"/>
              </w:rPr>
              <w:t>*room HP;</w:t>
            </w:r>
          </w:p>
          <w:p w14:paraId="4C559197" w14:textId="6EBDBB3C" w:rsidR="00A23D41" w:rsidRDefault="00A23D41" w:rsidP="00A23D41">
            <w:pPr>
              <w:keepNext/>
              <w:rPr>
                <w:rFonts w:asciiTheme="minorHAnsi" w:hAnsiTheme="minorHAnsi"/>
                <w:sz w:val="10"/>
                <w:szCs w:val="10"/>
              </w:rPr>
            </w:pPr>
            <w:r>
              <w:rPr>
                <w:rFonts w:asciiTheme="minorHAnsi" w:hAnsiTheme="minorHAnsi"/>
                <w:sz w:val="10"/>
                <w:szCs w:val="10"/>
              </w:rPr>
              <w:t>*air-to-water HP</w:t>
            </w:r>
          </w:p>
          <w:p w14:paraId="7FC4DB63" w14:textId="3AD1E755" w:rsidR="00A23D41" w:rsidRPr="00E35E86" w:rsidRDefault="00A23D41" w:rsidP="00A23D41">
            <w:pPr>
              <w:keepNext/>
              <w:rPr>
                <w:rFonts w:asciiTheme="minorHAnsi" w:hAnsiTheme="minorHAnsi"/>
                <w:sz w:val="10"/>
                <w:szCs w:val="10"/>
              </w:rPr>
            </w:pPr>
            <w:r>
              <w:rPr>
                <w:rFonts w:asciiTheme="minorHAnsi" w:hAnsiTheme="minorHAnsi"/>
                <w:sz w:val="10"/>
                <w:szCs w:val="10"/>
              </w:rPr>
              <w:t>*ground-source HP</w:t>
            </w:r>
          </w:p>
          <w:p w14:paraId="60A4D316" w14:textId="77777777" w:rsidR="00D44BC1" w:rsidRPr="00E35E86" w:rsidRDefault="00D44BC1" w:rsidP="002B74A3">
            <w:pPr>
              <w:keepNext/>
              <w:rPr>
                <w:rFonts w:asciiTheme="minorHAnsi" w:hAnsiTheme="minorHAnsi"/>
                <w:sz w:val="10"/>
                <w:szCs w:val="10"/>
              </w:rPr>
            </w:pPr>
          </w:p>
          <w:p w14:paraId="1F9B97B9" w14:textId="0A7C93FF" w:rsidR="00F14C43" w:rsidRPr="00E35E86" w:rsidRDefault="006C4199" w:rsidP="002B74A3">
            <w:pPr>
              <w:keepNext/>
              <w:rPr>
                <w:rFonts w:asciiTheme="minorHAnsi" w:hAnsiTheme="minorHAnsi"/>
                <w:sz w:val="10"/>
                <w:szCs w:val="10"/>
              </w:rPr>
            </w:pPr>
            <w:r w:rsidRPr="00E35E86">
              <w:rPr>
                <w:rFonts w:asciiTheme="minorHAnsi" w:hAnsiTheme="minorHAnsi"/>
                <w:sz w:val="10"/>
                <w:szCs w:val="10"/>
              </w:rPr>
              <w:t xml:space="preserve">otherwise </w:t>
            </w:r>
            <w:r w:rsidR="00D44BC1" w:rsidRPr="00E35E86">
              <w:rPr>
                <w:rFonts w:asciiTheme="minorHAnsi" w:hAnsiTheme="minorHAnsi"/>
                <w:sz w:val="10"/>
                <w:szCs w:val="10"/>
              </w:rPr>
              <w:t xml:space="preserve"> </w:t>
            </w:r>
            <w:r w:rsidR="00F14C43" w:rsidRPr="00E35E86">
              <w:rPr>
                <w:rFonts w:asciiTheme="minorHAnsi" w:hAnsiTheme="minorHAnsi"/>
                <w:sz w:val="10"/>
                <w:szCs w:val="10"/>
              </w:rPr>
              <w:t>allow user to override the default and pick one from list:</w:t>
            </w:r>
          </w:p>
          <w:p w14:paraId="1F9B97BA" w14:textId="77777777" w:rsidR="00F14C43" w:rsidRPr="00E35E86" w:rsidRDefault="00F14C43" w:rsidP="002B74A3">
            <w:pPr>
              <w:keepNext/>
              <w:rPr>
                <w:rFonts w:asciiTheme="minorHAnsi" w:hAnsiTheme="minorHAnsi"/>
                <w:sz w:val="10"/>
                <w:szCs w:val="10"/>
              </w:rPr>
            </w:pPr>
          </w:p>
          <w:p w14:paraId="1F9B97BB"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gas furnace;</w:t>
            </w:r>
          </w:p>
          <w:p w14:paraId="1F9B97BC"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*central split HP; </w:t>
            </w:r>
          </w:p>
          <w:p w14:paraId="1F9B97BD"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packaged HP</w:t>
            </w:r>
          </w:p>
          <w:p w14:paraId="1F9B97BE"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large packaged HP</w:t>
            </w:r>
          </w:p>
          <w:p w14:paraId="1F9B97C1"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*boiler;</w:t>
            </w:r>
          </w:p>
          <w:p w14:paraId="1F9B97C2"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w:t>
            </w:r>
          </w:p>
          <w:p w14:paraId="1F9B97C3"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w:t>
            </w:r>
          </w:p>
          <w:p w14:paraId="1F9B97C4"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*hydronic+forced air;</w:t>
            </w:r>
          </w:p>
          <w:p w14:paraId="1F9B97C5"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hydronic+forced air;</w:t>
            </w:r>
          </w:p>
          <w:p w14:paraId="1F9B97C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w:t>
            </w:r>
          </w:p>
          <w:p w14:paraId="1F9B97C7"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HP+forced air;</w:t>
            </w:r>
          </w:p>
          <w:p w14:paraId="1F9B97C8"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wall furnace;</w:t>
            </w:r>
          </w:p>
          <w:p w14:paraId="1F9B97C9"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space heater;</w:t>
            </w:r>
          </w:p>
          <w:p w14:paraId="3353583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*electric ; </w:t>
            </w:r>
          </w:p>
          <w:p w14:paraId="1F9B97CA" w14:textId="3791FA1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*Wood Heat;</w:t>
            </w:r>
          </w:p>
          <w:p w14:paraId="3057A6EB" w14:textId="2DAB4D1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*Packaged gas furnace</w:t>
            </w:r>
          </w:p>
          <w:p w14:paraId="4D43ABD1" w14:textId="77777777" w:rsidR="00F13982" w:rsidRPr="00E35E86" w:rsidRDefault="00F13982" w:rsidP="002B74A3">
            <w:pPr>
              <w:keepNext/>
              <w:rPr>
                <w:rFonts w:ascii="Calibri" w:hAnsi="Calibri"/>
                <w:sz w:val="10"/>
                <w:szCs w:val="10"/>
              </w:rPr>
            </w:pPr>
          </w:p>
          <w:p w14:paraId="1F9B97CC" w14:textId="018D6442" w:rsidR="00F14C43" w:rsidRPr="00001B39" w:rsidRDefault="00F14C43" w:rsidP="002B74A3">
            <w:pPr>
              <w:keepNext/>
              <w:rPr>
                <w:rFonts w:asciiTheme="minorHAnsi" w:hAnsiTheme="minorHAnsi"/>
                <w:sz w:val="10"/>
                <w:szCs w:val="10"/>
              </w:rPr>
            </w:pPr>
            <w:r w:rsidRPr="00E35E86">
              <w:rPr>
                <w:rFonts w:asciiTheme="minorHAnsi" w:hAnsiTheme="minorHAnsi"/>
                <w:sz w:val="10"/>
                <w:szCs w:val="10"/>
              </w:rPr>
              <w:t xml:space="preserve">flag non-default values and report in project status notes field; a revised CF1R may be required </w:t>
            </w:r>
            <w:r w:rsidRPr="00E35E86">
              <w:rPr>
                <w:rFonts w:ascii="Calibri" w:hAnsi="Calibri"/>
                <w:sz w:val="10"/>
                <w:szCs w:val="10"/>
              </w:rPr>
              <w:t>&gt;&gt;</w:t>
            </w:r>
          </w:p>
        </w:tc>
        <w:tc>
          <w:tcPr>
            <w:tcW w:w="1620" w:type="dxa"/>
            <w:tcMar>
              <w:left w:w="43" w:type="dxa"/>
              <w:right w:w="43" w:type="dxa"/>
            </w:tcMar>
          </w:tcPr>
          <w:p w14:paraId="51B7D739" w14:textId="754B0E2D" w:rsidR="00043DE2" w:rsidRPr="00E35E86" w:rsidRDefault="00F14C43" w:rsidP="00F73CE3">
            <w:pPr>
              <w:keepNext/>
              <w:rPr>
                <w:rFonts w:asciiTheme="minorHAnsi" w:hAnsiTheme="minorHAnsi"/>
                <w:sz w:val="10"/>
                <w:szCs w:val="10"/>
              </w:rPr>
            </w:pPr>
            <w:r w:rsidRPr="00E35E86">
              <w:rPr>
                <w:rFonts w:asciiTheme="minorHAnsi" w:hAnsiTheme="minorHAnsi"/>
                <w:sz w:val="10"/>
                <w:szCs w:val="10"/>
              </w:rPr>
              <w:t>&lt;&lt;</w:t>
            </w:r>
            <w:ins w:id="7" w:author="Markstrum, Alexis@Energy" w:date="2020-07-10T16:23:00Z">
              <w:r w:rsidR="00663784">
                <w:rPr>
                  <w:rFonts w:asciiTheme="minorHAnsi" w:hAnsiTheme="minorHAnsi"/>
                  <w:sz w:val="10"/>
                  <w:szCs w:val="10"/>
                </w:rPr>
                <w:t xml:space="preserve">auto filled text: </w:t>
              </w:r>
            </w:ins>
            <w:r w:rsidRPr="00E35E86">
              <w:rPr>
                <w:rFonts w:asciiTheme="minorHAnsi" w:hAnsiTheme="minorHAnsi"/>
                <w:sz w:val="10"/>
                <w:szCs w:val="10"/>
              </w:rPr>
              <w:t xml:space="preserve">reference value from </w:t>
            </w:r>
            <w:r w:rsidRPr="00E35E86">
              <w:rPr>
                <w:rFonts w:asciiTheme="minorHAnsi" w:hAnsiTheme="minorHAnsi"/>
                <w:sz w:val="10"/>
                <w:szCs w:val="10"/>
                <w:highlight w:val="yellow"/>
              </w:rPr>
              <w:t>B04</w:t>
            </w:r>
            <w:del w:id="8" w:author="Markstrum, Alexis@Energy" w:date="2020-07-10T16:24:00Z">
              <w:r w:rsidRPr="00E35E86" w:rsidDel="00663784">
                <w:rPr>
                  <w:rFonts w:asciiTheme="minorHAnsi" w:hAnsiTheme="minorHAnsi"/>
                  <w:sz w:val="10"/>
                  <w:szCs w:val="10"/>
                </w:rPr>
                <w:delText xml:space="preserve"> as default</w:delText>
              </w:r>
              <w:r w:rsidR="00043DE2" w:rsidRPr="00E35E86" w:rsidDel="00663784">
                <w:rPr>
                  <w:rFonts w:asciiTheme="minorHAnsi" w:hAnsiTheme="minorHAnsi"/>
                  <w:sz w:val="10"/>
                  <w:szCs w:val="10"/>
                </w:rPr>
                <w:delText xml:space="preserve"> </w:delText>
              </w:r>
            </w:del>
            <w:r w:rsidR="00043DE2" w:rsidRPr="00E35E86">
              <w:rPr>
                <w:rFonts w:asciiTheme="minorHAnsi" w:hAnsiTheme="minorHAnsi"/>
                <w:sz w:val="10"/>
                <w:szCs w:val="10"/>
              </w:rPr>
              <w:t>&gt;&gt;</w:t>
            </w:r>
          </w:p>
          <w:p w14:paraId="1E7BFE03" w14:textId="77777777" w:rsidR="00043DE2" w:rsidRPr="00E35E86" w:rsidRDefault="00043DE2" w:rsidP="002B74A3">
            <w:pPr>
              <w:keepNext/>
              <w:rPr>
                <w:rFonts w:asciiTheme="minorHAnsi" w:hAnsiTheme="minorHAnsi"/>
                <w:sz w:val="10"/>
                <w:szCs w:val="10"/>
              </w:rPr>
            </w:pPr>
          </w:p>
          <w:p w14:paraId="5B3E5DFC" w14:textId="0C34CC49" w:rsidR="00F14C43" w:rsidRPr="00E35E86" w:rsidRDefault="00C41C49" w:rsidP="002B74A3">
            <w:pPr>
              <w:keepNext/>
              <w:rPr>
                <w:rFonts w:asciiTheme="minorHAnsi" w:hAnsiTheme="minorHAnsi"/>
                <w:sz w:val="10"/>
                <w:szCs w:val="10"/>
              </w:rPr>
            </w:pPr>
            <w:r w:rsidRPr="00E35E86">
              <w:rPr>
                <w:rFonts w:asciiTheme="minorHAnsi" w:hAnsiTheme="minorHAnsi"/>
                <w:sz w:val="10"/>
                <w:szCs w:val="10"/>
              </w:rPr>
              <w:t xml:space="preserve">note: </w:t>
            </w:r>
            <w:r w:rsidR="00F14C43" w:rsidRPr="00E35E86">
              <w:rPr>
                <w:rFonts w:asciiTheme="minorHAnsi" w:hAnsiTheme="minorHAnsi"/>
                <w:sz w:val="10"/>
                <w:szCs w:val="10"/>
              </w:rPr>
              <w:t>allowed values</w:t>
            </w:r>
            <w:r w:rsidR="000C265F" w:rsidRPr="00E35E86">
              <w:rPr>
                <w:rFonts w:asciiTheme="minorHAnsi" w:hAnsiTheme="minorHAnsi"/>
                <w:sz w:val="10"/>
                <w:szCs w:val="10"/>
              </w:rPr>
              <w:t xml:space="preserve"> in </w:t>
            </w:r>
            <w:r w:rsidR="000C265F" w:rsidRPr="00E35E86">
              <w:rPr>
                <w:rFonts w:asciiTheme="minorHAnsi" w:hAnsiTheme="minorHAnsi"/>
                <w:sz w:val="10"/>
                <w:szCs w:val="10"/>
                <w:highlight w:val="yellow"/>
              </w:rPr>
              <w:t>B04</w:t>
            </w:r>
            <w:r w:rsidR="0061493D" w:rsidRPr="00E35E86">
              <w:rPr>
                <w:rFonts w:asciiTheme="minorHAnsi" w:hAnsiTheme="minorHAnsi"/>
                <w:sz w:val="10"/>
                <w:szCs w:val="10"/>
              </w:rPr>
              <w:t xml:space="preserve"> may include:</w:t>
            </w:r>
          </w:p>
          <w:p w14:paraId="2C08675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AC;</w:t>
            </w:r>
          </w:p>
          <w:p w14:paraId="59720EE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HP</w:t>
            </w:r>
          </w:p>
          <w:p w14:paraId="07B3D0DA"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AC ;</w:t>
            </w:r>
          </w:p>
          <w:p w14:paraId="185FEF7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HP</w:t>
            </w:r>
          </w:p>
          <w:p w14:paraId="3373ACB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AC ;</w:t>
            </w:r>
          </w:p>
          <w:p w14:paraId="77B67AB7"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HP</w:t>
            </w:r>
          </w:p>
          <w:p w14:paraId="62C1FA1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*gas absorption AC</w:t>
            </w:r>
          </w:p>
          <w:p w14:paraId="46A3C2A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*room AC;</w:t>
            </w:r>
          </w:p>
          <w:p w14:paraId="136E93E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*room HP; </w:t>
            </w:r>
          </w:p>
          <w:p w14:paraId="142BB5B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w:t>
            </w:r>
          </w:p>
          <w:p w14:paraId="6BE80AC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HP+forced air;</w:t>
            </w:r>
          </w:p>
          <w:p w14:paraId="3FF3069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direct</w:t>
            </w:r>
          </w:p>
          <w:p w14:paraId="695141B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w:t>
            </w:r>
          </w:p>
          <w:p w14:paraId="6D523E4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indirectdirect</w:t>
            </w:r>
          </w:p>
          <w:p w14:paraId="072B0F5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*evaporatively cooled condenser</w:t>
            </w:r>
          </w:p>
          <w:p w14:paraId="19F9553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*Ice Storage AC</w:t>
            </w:r>
          </w:p>
          <w:p w14:paraId="50FC9B56" w14:textId="1C7C094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*no cooling;</w:t>
            </w:r>
          </w:p>
          <w:p w14:paraId="5D7C22F5" w14:textId="0A051FEF"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AC</w:t>
            </w:r>
          </w:p>
          <w:p w14:paraId="49BD4BC3" w14:textId="766E06C5" w:rsidR="0061493D"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HP</w:t>
            </w:r>
          </w:p>
          <w:p w14:paraId="0E70214C" w14:textId="4ECBF12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*VCHP-Ducted </w:t>
            </w:r>
          </w:p>
          <w:p w14:paraId="7EBA161B" w14:textId="6182658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*VCHP-Ductless</w:t>
            </w:r>
          </w:p>
          <w:p w14:paraId="012879DC" w14:textId="627DD850"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*VCHP-Ducted+Ductless</w:t>
            </w:r>
          </w:p>
          <w:p w14:paraId="71FBC4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w:t>
            </w:r>
          </w:p>
          <w:p w14:paraId="62B52CE3"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AC-ductless</w:t>
            </w:r>
          </w:p>
          <w:p w14:paraId="5B87ED0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AC-ducted+ductless</w:t>
            </w:r>
          </w:p>
          <w:p w14:paraId="089D53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HP-ducted</w:t>
            </w:r>
          </w:p>
          <w:p w14:paraId="169FF2C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HP-ductless</w:t>
            </w:r>
          </w:p>
          <w:p w14:paraId="08958B4B" w14:textId="5BC36EE8" w:rsidR="00C73D0E" w:rsidRPr="00E35E86" w:rsidRDefault="00C73D0E" w:rsidP="002B74A3">
            <w:pPr>
              <w:keepNext/>
              <w:rPr>
                <w:rFonts w:ascii="Calibri" w:hAnsi="Calibri"/>
                <w:sz w:val="10"/>
                <w:szCs w:val="10"/>
              </w:rPr>
            </w:pPr>
            <w:r w:rsidRPr="00E35E86">
              <w:rPr>
                <w:rFonts w:ascii="Calibri" w:hAnsi="Calibri"/>
                <w:sz w:val="10"/>
                <w:szCs w:val="10"/>
              </w:rPr>
              <w:t>*multisplit HP-ducted+ductless</w:t>
            </w:r>
          </w:p>
          <w:p w14:paraId="7FC9FACE"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AC;</w:t>
            </w:r>
          </w:p>
          <w:p w14:paraId="02A7AAF9" w14:textId="56DE2942" w:rsid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HP;</w:t>
            </w:r>
          </w:p>
          <w:p w14:paraId="7556C8ED"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AC</w:t>
            </w:r>
          </w:p>
          <w:p w14:paraId="1D672E54"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HP;</w:t>
            </w:r>
          </w:p>
          <w:p w14:paraId="6557D1BD" w14:textId="77777777" w:rsidR="008548BB" w:rsidRDefault="008548BB" w:rsidP="008548BB">
            <w:pPr>
              <w:keepNext/>
              <w:rPr>
                <w:rFonts w:asciiTheme="minorHAnsi" w:hAnsiTheme="minorHAnsi"/>
                <w:sz w:val="10"/>
                <w:szCs w:val="10"/>
              </w:rPr>
            </w:pPr>
            <w:r>
              <w:rPr>
                <w:rFonts w:asciiTheme="minorHAnsi" w:hAnsiTheme="minorHAnsi"/>
                <w:sz w:val="10"/>
                <w:szCs w:val="10"/>
              </w:rPr>
              <w:t>*ducted mini-split AC</w:t>
            </w:r>
          </w:p>
          <w:p w14:paraId="75163931"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7F8961BE" w14:textId="77777777" w:rsidR="00FF0178" w:rsidRPr="00FF0178" w:rsidRDefault="00FF0178" w:rsidP="00FF0178">
            <w:pPr>
              <w:keepNext/>
              <w:rPr>
                <w:rFonts w:asciiTheme="minorHAnsi" w:hAnsiTheme="minorHAnsi"/>
                <w:sz w:val="10"/>
                <w:szCs w:val="10"/>
              </w:rPr>
            </w:pPr>
            <w:r w:rsidRPr="00FF0178">
              <w:rPr>
                <w:rFonts w:asciiTheme="minorHAnsi" w:hAnsiTheme="minorHAnsi"/>
                <w:sz w:val="10"/>
                <w:szCs w:val="10"/>
              </w:rPr>
              <w:t>*air-to-water HP</w:t>
            </w:r>
          </w:p>
          <w:p w14:paraId="720E8D67" w14:textId="5477BB18" w:rsidR="00C73D0E" w:rsidRPr="00E35E86" w:rsidRDefault="00FF0178" w:rsidP="00FF0178">
            <w:pPr>
              <w:keepNext/>
              <w:rPr>
                <w:rFonts w:asciiTheme="minorHAnsi" w:hAnsiTheme="minorHAnsi"/>
                <w:sz w:val="10"/>
                <w:szCs w:val="10"/>
              </w:rPr>
            </w:pPr>
            <w:r w:rsidRPr="00FF0178">
              <w:rPr>
                <w:rFonts w:asciiTheme="minorHAnsi" w:hAnsiTheme="minorHAnsi"/>
                <w:sz w:val="10"/>
                <w:szCs w:val="10"/>
              </w:rPr>
              <w:t>*ground-source HP</w:t>
            </w:r>
          </w:p>
          <w:p w14:paraId="1F9B97CF" w14:textId="209945DC" w:rsidR="00F14C43" w:rsidRPr="00E35E86" w:rsidRDefault="00F14C43" w:rsidP="000C265F">
            <w:pPr>
              <w:keepNext/>
              <w:rPr>
                <w:rFonts w:asciiTheme="minorHAnsi" w:hAnsiTheme="minorHAnsi"/>
                <w:sz w:val="10"/>
                <w:szCs w:val="10"/>
              </w:rPr>
            </w:pPr>
          </w:p>
          <w:p w14:paraId="1F9B97E2" w14:textId="77777777" w:rsidR="00F14C43" w:rsidRPr="00E35E86" w:rsidRDefault="00F14C43" w:rsidP="002B74A3">
            <w:pPr>
              <w:keepNext/>
              <w:rPr>
                <w:rFonts w:asciiTheme="minorHAnsi" w:hAnsiTheme="minorHAnsi"/>
                <w:sz w:val="10"/>
                <w:szCs w:val="10"/>
              </w:rPr>
            </w:pPr>
          </w:p>
          <w:p w14:paraId="1F9B97E5" w14:textId="190D99F4"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 note: cooling system type "</w:t>
            </w:r>
            <w:r w:rsidRPr="00E35E86">
              <w:rPr>
                <w:rFonts w:asciiTheme="minorHAnsi" w:hAnsiTheme="minorHAnsi"/>
                <w:b/>
                <w:sz w:val="10"/>
                <w:szCs w:val="10"/>
              </w:rPr>
              <w:t>No Cooling"</w:t>
            </w:r>
            <w:r w:rsidRPr="00E35E86">
              <w:rPr>
                <w:rFonts w:asciiTheme="minorHAnsi" w:hAnsiTheme="minorHAnsi"/>
                <w:sz w:val="10"/>
                <w:szCs w:val="10"/>
              </w:rPr>
              <w:t xml:space="preserve"> is the flag for heating-only system type </w:t>
            </w:r>
            <w:r w:rsidRPr="00E35E86" w:rsidDel="004E5B78">
              <w:rPr>
                <w:rFonts w:asciiTheme="minorHAnsi" w:hAnsiTheme="minorHAnsi"/>
                <w:sz w:val="10"/>
                <w:szCs w:val="10"/>
              </w:rPr>
              <w:t xml:space="preserve"> </w:t>
            </w:r>
          </w:p>
        </w:tc>
        <w:tc>
          <w:tcPr>
            <w:tcW w:w="1800" w:type="dxa"/>
            <w:tcMar>
              <w:left w:w="43" w:type="dxa"/>
              <w:right w:w="43" w:type="dxa"/>
            </w:tcMar>
          </w:tcPr>
          <w:p w14:paraId="2DEB9D32" w14:textId="26DD8BCF" w:rsidR="00195E87" w:rsidRPr="00001B39" w:rsidRDefault="00F14C43" w:rsidP="00195E87">
            <w:pPr>
              <w:keepNext/>
              <w:rPr>
                <w:rFonts w:asciiTheme="minorHAnsi" w:hAnsiTheme="minorHAnsi"/>
                <w:sz w:val="10"/>
                <w:szCs w:val="10"/>
              </w:rPr>
            </w:pPr>
            <w:r w:rsidRPr="00001B39" w:rsidDel="00A0678C">
              <w:rPr>
                <w:rFonts w:asciiTheme="minorHAnsi" w:hAnsiTheme="minorHAnsi"/>
                <w:sz w:val="10"/>
                <w:szCs w:val="10"/>
              </w:rPr>
              <w:t xml:space="preserve"> </w:t>
            </w:r>
            <w:r w:rsidRPr="00001B39">
              <w:rPr>
                <w:rFonts w:asciiTheme="minorHAnsi" w:hAnsiTheme="minorHAnsi"/>
                <w:sz w:val="10"/>
                <w:szCs w:val="10"/>
              </w:rPr>
              <w:t>&lt;&lt;</w:t>
            </w:r>
            <w:r w:rsidR="00195E87" w:rsidRPr="00001B39">
              <w:rPr>
                <w:rFonts w:asciiTheme="minorHAnsi" w:hAnsiTheme="minorHAnsi"/>
                <w:b/>
                <w:sz w:val="10"/>
                <w:szCs w:val="10"/>
              </w:rPr>
              <w:t>if</w:t>
            </w:r>
            <w:r w:rsidR="00195E87" w:rsidRPr="00001B39">
              <w:rPr>
                <w:rFonts w:asciiTheme="minorHAnsi" w:hAnsiTheme="minorHAnsi"/>
                <w:sz w:val="10"/>
                <w:szCs w:val="10"/>
              </w:rPr>
              <w:t xml:space="preserve"> [</w:t>
            </w:r>
            <w:r w:rsidR="00195E87" w:rsidRPr="00001B39">
              <w:rPr>
                <w:rFonts w:asciiTheme="minorHAnsi" w:hAnsiTheme="minorHAnsi"/>
                <w:sz w:val="10"/>
                <w:szCs w:val="10"/>
                <w:highlight w:val="yellow"/>
              </w:rPr>
              <w:t>D04</w:t>
            </w:r>
            <w:r w:rsidR="00195E87" w:rsidRPr="00001B39">
              <w:rPr>
                <w:rFonts w:asciiTheme="minorHAnsi" w:hAnsiTheme="minorHAnsi"/>
                <w:sz w:val="10"/>
                <w:szCs w:val="10"/>
              </w:rPr>
              <w:t xml:space="preserve"> or </w:t>
            </w:r>
            <w:r w:rsidR="00195E87" w:rsidRPr="00001B39">
              <w:rPr>
                <w:rFonts w:asciiTheme="minorHAnsi" w:hAnsiTheme="minorHAnsi"/>
                <w:sz w:val="10"/>
                <w:szCs w:val="10"/>
                <w:highlight w:val="yellow"/>
              </w:rPr>
              <w:t>D05</w:t>
            </w:r>
            <w:r w:rsidR="00195E87" w:rsidRPr="00001B39">
              <w:rPr>
                <w:rFonts w:asciiTheme="minorHAnsi" w:hAnsiTheme="minorHAnsi"/>
                <w:sz w:val="10"/>
                <w:szCs w:val="10"/>
              </w:rPr>
              <w:t>] = one of the following system types:</w:t>
            </w:r>
          </w:p>
          <w:p w14:paraId="42FA589C"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HP</w:t>
            </w:r>
          </w:p>
          <w:p w14:paraId="19264386"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wall furnace;</w:t>
            </w:r>
          </w:p>
          <w:p w14:paraId="6BF91F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space heater;</w:t>
            </w:r>
          </w:p>
          <w:p w14:paraId="4F49D1E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*electric ;</w:t>
            </w:r>
          </w:p>
          <w:p w14:paraId="5E06AE2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*Wood Heat;  </w:t>
            </w:r>
          </w:p>
          <w:p w14:paraId="4155396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*Packaged gas furnace</w:t>
            </w:r>
          </w:p>
          <w:p w14:paraId="7D88400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AC ;</w:t>
            </w:r>
          </w:p>
          <w:p w14:paraId="6F0DCA19" w14:textId="5FFE63D9"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HP</w:t>
            </w:r>
            <w:r w:rsidR="00001B39">
              <w:rPr>
                <w:rFonts w:asciiTheme="minorHAnsi" w:hAnsiTheme="minorHAnsi"/>
                <w:sz w:val="10"/>
                <w:szCs w:val="10"/>
              </w:rPr>
              <w:t>;</w:t>
            </w:r>
          </w:p>
          <w:p w14:paraId="7F0F14B1" w14:textId="38DB74BE"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AC;</w:t>
            </w:r>
          </w:p>
          <w:p w14:paraId="0099D4F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HP</w:t>
            </w:r>
          </w:p>
          <w:p w14:paraId="288CF682"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AC;</w:t>
            </w:r>
          </w:p>
          <w:p w14:paraId="42D991B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*room HP; </w:t>
            </w:r>
          </w:p>
          <w:p w14:paraId="2FB849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direct</w:t>
            </w:r>
          </w:p>
          <w:p w14:paraId="4BF7DD10"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w:t>
            </w:r>
          </w:p>
          <w:p w14:paraId="7EE886D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indirectdirect</w:t>
            </w:r>
          </w:p>
          <w:p w14:paraId="398A4372" w14:textId="77777777" w:rsidR="00195E87" w:rsidRPr="00001B39" w:rsidRDefault="00195E87" w:rsidP="00195E87">
            <w:pPr>
              <w:keepNext/>
              <w:rPr>
                <w:rFonts w:asciiTheme="minorHAnsi" w:hAnsiTheme="minorHAnsi"/>
                <w:sz w:val="10"/>
                <w:szCs w:val="10"/>
              </w:rPr>
            </w:pPr>
            <w:r w:rsidRPr="00001B39">
              <w:rPr>
                <w:rFonts w:asciiTheme="minorHAnsi" w:hAnsiTheme="minorHAnsi"/>
                <w:b/>
                <w:sz w:val="10"/>
                <w:szCs w:val="10"/>
              </w:rPr>
              <w:t>then</w:t>
            </w:r>
            <w:r w:rsidRPr="00001B39">
              <w:rPr>
                <w:rFonts w:asciiTheme="minorHAnsi" w:hAnsiTheme="minorHAnsi"/>
                <w:sz w:val="10"/>
                <w:szCs w:val="10"/>
              </w:rPr>
              <w:t xml:space="preserve"> text value=N/A,</w:t>
            </w:r>
          </w:p>
          <w:p w14:paraId="4B93624E" w14:textId="0F7FEAA9" w:rsidR="00195E87" w:rsidRPr="00001B39" w:rsidRDefault="00195E87" w:rsidP="007B0220">
            <w:pPr>
              <w:keepNext/>
              <w:rPr>
                <w:rFonts w:asciiTheme="minorHAnsi" w:hAnsiTheme="minorHAnsi"/>
                <w:sz w:val="10"/>
                <w:szCs w:val="10"/>
              </w:rPr>
            </w:pPr>
          </w:p>
          <w:p w14:paraId="71615C1E" w14:textId="4D9F2CCC" w:rsidR="00F14C43" w:rsidRPr="00001B39" w:rsidRDefault="00195E87" w:rsidP="007B0220">
            <w:pPr>
              <w:keepNext/>
              <w:rPr>
                <w:rFonts w:asciiTheme="minorHAnsi" w:hAnsiTheme="minorHAnsi"/>
                <w:sz w:val="10"/>
                <w:szCs w:val="10"/>
              </w:rPr>
            </w:pPr>
            <w:r w:rsidRPr="00001B39">
              <w:rPr>
                <w:rFonts w:asciiTheme="minorHAnsi" w:hAnsiTheme="minorHAnsi"/>
                <w:sz w:val="10"/>
                <w:szCs w:val="10"/>
              </w:rPr>
              <w:t>else</w:t>
            </w:r>
            <w:r w:rsidR="00F14C43" w:rsidRPr="00001B39">
              <w:rPr>
                <w:rFonts w:asciiTheme="minorHAnsi" w:hAnsiTheme="minorHAnsi"/>
                <w:sz w:val="10"/>
                <w:szCs w:val="10"/>
              </w:rPr>
              <w:t xml:space="preserve">if </w:t>
            </w:r>
            <w:r w:rsidR="00F14C43" w:rsidRPr="00001B39">
              <w:rPr>
                <w:rFonts w:asciiTheme="minorHAnsi" w:hAnsiTheme="minorHAnsi"/>
                <w:sz w:val="10"/>
                <w:szCs w:val="10"/>
                <w:highlight w:val="yellow"/>
              </w:rPr>
              <w:t>B05</w:t>
            </w:r>
            <w:r w:rsidR="00F14C43" w:rsidRPr="00001B39">
              <w:rPr>
                <w:rFonts w:asciiTheme="minorHAnsi" w:hAnsiTheme="minorHAnsi"/>
                <w:sz w:val="10"/>
                <w:szCs w:val="10"/>
              </w:rPr>
              <w:t>= one of the following two values:</w:t>
            </w:r>
          </w:p>
          <w:p w14:paraId="60E5AB2E" w14:textId="77777777"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*variable flow</w:t>
            </w:r>
          </w:p>
          <w:p w14:paraId="1EFD2D52" w14:textId="6A5EE462"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*fixed flow,</w:t>
            </w:r>
          </w:p>
          <w:p w14:paraId="556C841A" w14:textId="2A53277F"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then value=1,</w:t>
            </w:r>
          </w:p>
          <w:p w14:paraId="531EF9F1" w14:textId="3D81D2CA" w:rsidR="00F14C43" w:rsidRPr="00001B39" w:rsidRDefault="00F14C43" w:rsidP="00B51D46">
            <w:pPr>
              <w:keepNext/>
              <w:rPr>
                <w:rFonts w:asciiTheme="minorHAnsi" w:hAnsiTheme="minorHAnsi"/>
                <w:sz w:val="10"/>
                <w:szCs w:val="10"/>
              </w:rPr>
            </w:pPr>
          </w:p>
          <w:p w14:paraId="388070CA" w14:textId="26149121"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elseif the CF1R requires use of a Central Fan Integrated (CFI) IAQ Ventilation system, then value=1,</w:t>
            </w:r>
          </w:p>
          <w:p w14:paraId="7E1076A7" w14:textId="77777777" w:rsidR="00F14C43" w:rsidRPr="00001B39" w:rsidRDefault="00F14C43" w:rsidP="00B51D46">
            <w:pPr>
              <w:keepNext/>
              <w:rPr>
                <w:rFonts w:asciiTheme="minorHAnsi" w:hAnsiTheme="minorHAnsi"/>
                <w:sz w:val="10"/>
                <w:szCs w:val="10"/>
              </w:rPr>
            </w:pPr>
          </w:p>
          <w:p w14:paraId="60278D68" w14:textId="77777777" w:rsidR="00F14C43" w:rsidRPr="00001B39" w:rsidRDefault="00F14C43" w:rsidP="006A4C15">
            <w:pPr>
              <w:keepNext/>
              <w:rPr>
                <w:rFonts w:asciiTheme="minorHAnsi" w:hAnsiTheme="minorHAnsi"/>
                <w:sz w:val="10"/>
                <w:szCs w:val="10"/>
              </w:rPr>
            </w:pPr>
            <w:r w:rsidRPr="00001B39">
              <w:rPr>
                <w:rFonts w:asciiTheme="minorHAnsi" w:hAnsiTheme="minorHAnsi"/>
                <w:sz w:val="10"/>
                <w:szCs w:val="10"/>
              </w:rPr>
              <w:t>else default integer value =1;</w:t>
            </w:r>
          </w:p>
          <w:p w14:paraId="6868C9D0" w14:textId="77777777" w:rsidR="00F14C43" w:rsidRPr="00001B39" w:rsidRDefault="00F14C43" w:rsidP="006A4C15">
            <w:pPr>
              <w:keepNext/>
              <w:rPr>
                <w:rFonts w:asciiTheme="minorHAnsi" w:hAnsiTheme="minorHAnsi"/>
                <w:sz w:val="10"/>
                <w:szCs w:val="10"/>
              </w:rPr>
            </w:pPr>
          </w:p>
          <w:p w14:paraId="03E1342B" w14:textId="77777777" w:rsidR="00E96634" w:rsidRDefault="00F14C43" w:rsidP="006A4C15">
            <w:pPr>
              <w:keepNext/>
              <w:rPr>
                <w:rFonts w:asciiTheme="minorHAnsi" w:hAnsiTheme="minorHAnsi"/>
                <w:sz w:val="10"/>
                <w:szCs w:val="10"/>
              </w:rPr>
            </w:pPr>
            <w:r w:rsidRPr="00001B39">
              <w:rPr>
                <w:rFonts w:asciiTheme="minorHAnsi" w:hAnsiTheme="minorHAnsi"/>
                <w:sz w:val="10"/>
                <w:szCs w:val="10"/>
              </w:rPr>
              <w:t>allow user to overwrite the default to enter</w:t>
            </w:r>
            <w:r w:rsidR="00534771" w:rsidRPr="00001B39">
              <w:rPr>
                <w:sz w:val="10"/>
                <w:szCs w:val="10"/>
              </w:rPr>
              <w:t xml:space="preserve"> </w:t>
            </w:r>
            <w:r w:rsidR="00195E87" w:rsidRPr="00001B39">
              <w:rPr>
                <w:rFonts w:asciiTheme="minorHAnsi" w:hAnsiTheme="minorHAnsi"/>
                <w:sz w:val="10"/>
                <w:szCs w:val="10"/>
              </w:rPr>
              <w:t>one of the following two:</w:t>
            </w:r>
            <w:r w:rsidRPr="00001B39">
              <w:rPr>
                <w:rFonts w:asciiTheme="minorHAnsi" w:hAnsiTheme="minorHAnsi"/>
                <w:sz w:val="10"/>
                <w:szCs w:val="10"/>
              </w:rPr>
              <w:t xml:space="preserve"> </w:t>
            </w:r>
          </w:p>
          <w:p w14:paraId="69033280" w14:textId="1B18076A" w:rsidR="00195E87" w:rsidRPr="00001B39" w:rsidRDefault="00195E87" w:rsidP="006A4C15">
            <w:pPr>
              <w:keepNext/>
              <w:rPr>
                <w:rFonts w:asciiTheme="minorHAnsi" w:hAnsiTheme="minorHAnsi"/>
                <w:sz w:val="10"/>
                <w:szCs w:val="10"/>
              </w:rPr>
            </w:pPr>
            <w:r w:rsidRPr="00001B39">
              <w:rPr>
                <w:rFonts w:asciiTheme="minorHAnsi" w:hAnsiTheme="minorHAnsi"/>
                <w:sz w:val="10"/>
                <w:szCs w:val="10"/>
              </w:rPr>
              <w:t>1:</w:t>
            </w:r>
            <w:r w:rsidR="00F14C43" w:rsidRPr="00001B39">
              <w:rPr>
                <w:rFonts w:asciiTheme="minorHAnsi" w:hAnsiTheme="minorHAnsi"/>
                <w:sz w:val="10"/>
                <w:szCs w:val="10"/>
              </w:rPr>
              <w:t>an integer value greater than 1</w:t>
            </w:r>
            <w:r w:rsidRPr="00001B39">
              <w:rPr>
                <w:rFonts w:asciiTheme="minorHAnsi" w:hAnsiTheme="minorHAnsi"/>
                <w:sz w:val="10"/>
                <w:szCs w:val="10"/>
              </w:rPr>
              <w:t>;</w:t>
            </w:r>
          </w:p>
          <w:p w14:paraId="4656B7D5" w14:textId="541AEFBA" w:rsidR="00F14C43" w:rsidRPr="00001B39" w:rsidRDefault="00195E87" w:rsidP="006A4C15">
            <w:pPr>
              <w:keepNext/>
              <w:rPr>
                <w:rFonts w:asciiTheme="minorHAnsi" w:hAnsiTheme="minorHAnsi"/>
                <w:sz w:val="10"/>
                <w:szCs w:val="10"/>
              </w:rPr>
            </w:pPr>
            <w:r w:rsidRPr="00001B39">
              <w:rPr>
                <w:rFonts w:asciiTheme="minorHAnsi" w:hAnsiTheme="minorHAnsi"/>
                <w:sz w:val="10"/>
                <w:szCs w:val="10"/>
              </w:rPr>
              <w:t xml:space="preserve">2:text value=N/A </w:t>
            </w:r>
            <w:r w:rsidR="00F14C43" w:rsidRPr="00001B39">
              <w:rPr>
                <w:rFonts w:asciiTheme="minorHAnsi" w:hAnsiTheme="minorHAnsi"/>
                <w:sz w:val="10"/>
                <w:szCs w:val="10"/>
              </w:rPr>
              <w:t>&gt;&gt;</w:t>
            </w:r>
          </w:p>
          <w:p w14:paraId="0F2168F3" w14:textId="77777777" w:rsidR="00F14C43" w:rsidRPr="00195E87" w:rsidRDefault="00F14C43" w:rsidP="006A4C15">
            <w:pPr>
              <w:keepNext/>
              <w:rPr>
                <w:rFonts w:asciiTheme="minorHAnsi" w:hAnsiTheme="minorHAnsi"/>
                <w:sz w:val="12"/>
                <w:szCs w:val="12"/>
              </w:rPr>
            </w:pPr>
          </w:p>
          <w:p w14:paraId="1F9B97E9" w14:textId="151AEEE3" w:rsidR="00F14C43" w:rsidRPr="00195E87" w:rsidRDefault="00F14C43" w:rsidP="007B0220">
            <w:pPr>
              <w:keepNext/>
              <w:rPr>
                <w:rFonts w:asciiTheme="minorHAnsi" w:hAnsiTheme="minorHAnsi"/>
                <w:sz w:val="12"/>
                <w:szCs w:val="12"/>
              </w:rPr>
            </w:pPr>
          </w:p>
        </w:tc>
        <w:tc>
          <w:tcPr>
            <w:tcW w:w="1530" w:type="dxa"/>
            <w:tcMar>
              <w:left w:w="43" w:type="dxa"/>
              <w:right w:w="43" w:type="dxa"/>
            </w:tcMar>
          </w:tcPr>
          <w:p w14:paraId="382F91A3" w14:textId="40331226" w:rsidR="00E96634"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&lt;&lt;</w:t>
            </w:r>
            <w:r w:rsidR="00E96634" w:rsidRPr="009B3345">
              <w:rPr>
                <w:rFonts w:asciiTheme="minorHAnsi" w:hAnsiTheme="minorHAnsi" w:cs="Courier New"/>
                <w:b/>
                <w:sz w:val="10"/>
                <w:szCs w:val="10"/>
              </w:rPr>
              <w:t>if</w:t>
            </w:r>
            <w:r w:rsidR="00E96634">
              <w:rPr>
                <w:rFonts w:asciiTheme="minorHAnsi" w:hAnsiTheme="minorHAnsi" w:cs="Courier New"/>
                <w:sz w:val="10"/>
                <w:szCs w:val="10"/>
              </w:rPr>
              <w:t xml:space="preserve"> </w:t>
            </w:r>
            <w:r w:rsidR="00E96634" w:rsidRPr="00E96634">
              <w:rPr>
                <w:rFonts w:asciiTheme="minorHAnsi" w:hAnsiTheme="minorHAnsi" w:cs="Courier New"/>
                <w:sz w:val="10"/>
                <w:szCs w:val="10"/>
                <w:highlight w:val="yellow"/>
              </w:rPr>
              <w:t>D04</w:t>
            </w:r>
            <w:r w:rsidR="00E96634">
              <w:rPr>
                <w:rFonts w:asciiTheme="minorHAnsi" w:hAnsiTheme="minorHAnsi" w:cs="Courier New"/>
                <w:sz w:val="10"/>
                <w:szCs w:val="10"/>
              </w:rPr>
              <w:t>=</w:t>
            </w:r>
          </w:p>
          <w:p w14:paraId="1E12FCBF" w14:textId="7CC1090C"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3C899DBB" w14:textId="386CA82E"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43F1D85" w14:textId="730E4778"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sidR="002611D9">
              <w:rPr>
                <w:rFonts w:asciiTheme="minorHAnsi" w:hAnsiTheme="minorHAnsi" w:cs="Courier New"/>
                <w:sz w:val="10"/>
                <w:szCs w:val="10"/>
              </w:rPr>
              <w:t>,</w:t>
            </w:r>
          </w:p>
          <w:p w14:paraId="2EC6F273" w14:textId="509AACEC"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936CA15" w14:textId="4CEA1738"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6B490246" w14:textId="5F9C4E55"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A76018D" w14:textId="2256C837"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764B9ACD" w14:textId="4B3F7E91"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2AC697A7" w14:textId="49139350"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*VCHP</w:t>
            </w:r>
            <w:r w:rsidR="00E96634" w:rsidRPr="00E96634">
              <w:rPr>
                <w:rFonts w:asciiTheme="minorHAnsi" w:hAnsiTheme="minorHAnsi" w:cs="Courier New"/>
                <w:sz w:val="10"/>
                <w:szCs w:val="10"/>
              </w:rPr>
              <w:t>-Ducted+Ductless</w:t>
            </w:r>
          </w:p>
          <w:p w14:paraId="6D862A54" w14:textId="716329EA"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C4932E5" w14:textId="12560D45"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w:t>
            </w:r>
            <w:r w:rsidR="00E96634" w:rsidRPr="00E96634">
              <w:rPr>
                <w:rFonts w:asciiTheme="minorHAnsi" w:hAnsiTheme="minorHAnsi" w:cs="Courier New"/>
                <w:sz w:val="10"/>
                <w:szCs w:val="10"/>
              </w:rPr>
              <w:t>Multiple split Indoor Units combined Ducted and Ductless.</w:t>
            </w:r>
          </w:p>
          <w:p w14:paraId="79E4A8AD" w14:textId="5160AD51" w:rsidR="00E96634" w:rsidRDefault="00E96634" w:rsidP="002B74A3">
            <w:pPr>
              <w:pStyle w:val="PlainText"/>
              <w:keepNext/>
              <w:rPr>
                <w:rFonts w:asciiTheme="minorHAnsi" w:hAnsiTheme="minorHAnsi" w:cs="Courier New"/>
                <w:sz w:val="10"/>
                <w:szCs w:val="10"/>
              </w:rPr>
            </w:pPr>
          </w:p>
          <w:p w14:paraId="1F9B97EA" w14:textId="08C83BBE" w:rsidR="00F14C43" w:rsidRPr="00001B39" w:rsidRDefault="00E96634" w:rsidP="3BAB7294">
            <w:pPr>
              <w:pStyle w:val="PlainText"/>
              <w:keepNext/>
              <w:rPr>
                <w:rFonts w:asciiTheme="minorHAnsi" w:hAnsiTheme="minorHAnsi" w:cs="Courier New"/>
                <w:sz w:val="10"/>
                <w:szCs w:val="10"/>
              </w:rPr>
            </w:pPr>
            <w:r w:rsidRPr="3BAB7294">
              <w:rPr>
                <w:rFonts w:asciiTheme="minorHAnsi" w:hAnsiTheme="minorHAnsi" w:cs="Courier New"/>
                <w:sz w:val="10"/>
                <w:szCs w:val="10"/>
              </w:rPr>
              <w:t xml:space="preserve">else </w:t>
            </w:r>
            <w:r w:rsidR="00F14C43" w:rsidRPr="3BAB7294">
              <w:rPr>
                <w:rFonts w:asciiTheme="minorHAnsi" w:hAnsiTheme="minorHAnsi" w:cs="Courier New"/>
                <w:sz w:val="10"/>
                <w:szCs w:val="10"/>
              </w:rPr>
              <w:t xml:space="preserve">reference value from </w:t>
            </w:r>
            <w:r w:rsidR="00F14C43" w:rsidRPr="3BAB7294">
              <w:rPr>
                <w:rFonts w:asciiTheme="minorHAnsi" w:hAnsiTheme="minorHAnsi" w:cs="Courier New"/>
                <w:sz w:val="10"/>
                <w:szCs w:val="10"/>
                <w:highlight w:val="yellow"/>
              </w:rPr>
              <w:t>B06</w:t>
            </w:r>
            <w:r w:rsidR="00F14C43" w:rsidRPr="3BAB7294">
              <w:rPr>
                <w:rFonts w:asciiTheme="minorHAnsi" w:hAnsiTheme="minorHAnsi" w:cs="Courier New"/>
                <w:sz w:val="10"/>
                <w:szCs w:val="10"/>
              </w:rPr>
              <w:t xml:space="preserve"> as default.  Allow user to overwrite only the following </w:t>
            </w:r>
            <w:del w:id="9" w:author="Markstrum, Alexis@Energy" w:date="2020-07-27T18:21:00Z">
              <w:r w:rsidRPr="3BAB7294" w:rsidDel="00F14C43">
                <w:rPr>
                  <w:rFonts w:asciiTheme="minorHAnsi" w:hAnsiTheme="minorHAnsi" w:cs="Courier New"/>
                  <w:sz w:val="10"/>
                  <w:szCs w:val="10"/>
                </w:rPr>
                <w:delText xml:space="preserve">three </w:delText>
              </w:r>
            </w:del>
            <w:r w:rsidR="00F14C43" w:rsidRPr="3BAB7294">
              <w:rPr>
                <w:rFonts w:asciiTheme="minorHAnsi" w:hAnsiTheme="minorHAnsi" w:cs="Courier New"/>
                <w:sz w:val="10"/>
                <w:szCs w:val="10"/>
              </w:rPr>
              <w:t xml:space="preserve">default values from </w:t>
            </w:r>
            <w:r w:rsidR="00F14C43" w:rsidRPr="3BAB7294">
              <w:rPr>
                <w:rFonts w:asciiTheme="minorHAnsi" w:hAnsiTheme="minorHAnsi" w:cs="Courier New"/>
                <w:sz w:val="10"/>
                <w:szCs w:val="10"/>
                <w:highlight w:val="yellow"/>
              </w:rPr>
              <w:t>B06</w:t>
            </w:r>
            <w:r w:rsidR="00F14C43" w:rsidRPr="3BAB7294">
              <w:rPr>
                <w:rFonts w:asciiTheme="minorHAnsi" w:hAnsiTheme="minorHAnsi" w:cs="Courier New"/>
                <w:sz w:val="10"/>
                <w:szCs w:val="10"/>
              </w:rPr>
              <w:t>:</w:t>
            </w:r>
          </w:p>
          <w:p w14:paraId="1F9B97EB"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p>
          <w:p w14:paraId="1F9B97EC"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p>
          <w:p w14:paraId="1F9B97ED" w14:textId="77777777" w:rsidR="00F14C43" w:rsidRPr="00001B39" w:rsidRDefault="00F14C43" w:rsidP="0F668D7B">
            <w:pPr>
              <w:pStyle w:val="PlainText"/>
              <w:keepNext/>
              <w:rPr>
                <w:ins w:id="10" w:author="Markstrum, Alexis@Energy" w:date="2020-07-27T18:04:00Z"/>
                <w:rFonts w:asciiTheme="minorHAnsi" w:hAnsiTheme="minorHAnsi" w:cs="Courier New"/>
                <w:b/>
                <w:bCs/>
                <w:sz w:val="10"/>
                <w:szCs w:val="10"/>
              </w:rPr>
            </w:pPr>
            <w:r w:rsidRPr="0F668D7B">
              <w:rPr>
                <w:rFonts w:asciiTheme="minorHAnsi" w:hAnsiTheme="minorHAnsi" w:cs="Courier New"/>
                <w:b/>
                <w:bCs/>
                <w:sz w:val="10"/>
                <w:szCs w:val="10"/>
              </w:rPr>
              <w:t>*DuctsOutdoor</w:t>
            </w:r>
            <w:del w:id="11" w:author="Markstrum, Alexis@Energy" w:date="2020-07-27T18:08:00Z">
              <w:r w:rsidRPr="0F668D7B" w:rsidDel="00F14C43">
                <w:rPr>
                  <w:rFonts w:asciiTheme="minorHAnsi" w:hAnsiTheme="minorHAnsi" w:cs="Courier New"/>
                  <w:b/>
                  <w:bCs/>
                  <w:sz w:val="10"/>
                  <w:szCs w:val="10"/>
                </w:rPr>
                <w:delText>;</w:delText>
              </w:r>
            </w:del>
          </w:p>
          <w:p w14:paraId="1AF59DF5" w14:textId="1B70F253" w:rsidR="5291A10B" w:rsidRDefault="5291A10B" w:rsidP="0F668D7B">
            <w:pPr>
              <w:pStyle w:val="PlainText"/>
              <w:rPr>
                <w:rFonts w:asciiTheme="minorHAnsi" w:hAnsiTheme="minorHAnsi" w:cs="Courier New"/>
                <w:b/>
                <w:bCs/>
                <w:sz w:val="10"/>
                <w:szCs w:val="10"/>
              </w:rPr>
            </w:pPr>
            <w:ins w:id="12" w:author="Markstrum, Alexis@Energy" w:date="2020-07-27T18:04:00Z">
              <w:r w:rsidRPr="0F668D7B">
                <w:rPr>
                  <w:rFonts w:asciiTheme="minorHAnsi" w:hAnsiTheme="minorHAnsi" w:cs="Courier New"/>
                  <w:b/>
                  <w:bCs/>
                  <w:sz w:val="10"/>
                  <w:szCs w:val="10"/>
                </w:rPr>
                <w:t>*N/A</w:t>
              </w:r>
            </w:ins>
            <w:ins w:id="13" w:author="Markstrum, Alexis@Energy" w:date="2020-07-27T18:05:00Z">
              <w:r w:rsidRPr="0F668D7B">
                <w:rPr>
                  <w:rFonts w:asciiTheme="minorHAnsi" w:hAnsiTheme="minorHAnsi" w:cs="Courier New"/>
                  <w:b/>
                  <w:bCs/>
                  <w:sz w:val="10"/>
                  <w:szCs w:val="10"/>
                </w:rPr>
                <w:t>;</w:t>
              </w:r>
            </w:ins>
          </w:p>
          <w:p w14:paraId="1F9B97EE"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 xml:space="preserve">If </w:t>
            </w:r>
            <w:r w:rsidRPr="00001B39">
              <w:rPr>
                <w:rFonts w:asciiTheme="minorHAnsi" w:hAnsiTheme="minorHAnsi"/>
                <w:sz w:val="10"/>
                <w:szCs w:val="10"/>
              </w:rPr>
              <w:t xml:space="preserve">overriding </w:t>
            </w:r>
            <w:r w:rsidRPr="00001B39">
              <w:rPr>
                <w:rFonts w:asciiTheme="minorHAnsi" w:hAnsiTheme="minorHAnsi" w:cs="Courier New"/>
                <w:sz w:val="10"/>
                <w:szCs w:val="10"/>
              </w:rPr>
              <w:t xml:space="preserve">pick one from list: </w:t>
            </w:r>
          </w:p>
          <w:p w14:paraId="1F9B97EF"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r w:rsidRPr="00001B39">
              <w:rPr>
                <w:rFonts w:asciiTheme="minorHAnsi" w:hAnsiTheme="minorHAnsi" w:cs="Courier New"/>
                <w:sz w:val="10"/>
                <w:szCs w:val="10"/>
              </w:rPr>
              <w:t xml:space="preserve"> - Ducts located overhead in unconditioned attic</w:t>
            </w:r>
          </w:p>
          <w:p w14:paraId="1F9B97F0"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*DuctsCrawl</w:t>
            </w:r>
            <w:r w:rsidRPr="00001B39">
              <w:rPr>
                <w:rFonts w:asciiTheme="minorHAnsi" w:hAnsiTheme="minorHAnsi" w:cs="Courier New"/>
                <w:sz w:val="10"/>
                <w:szCs w:val="10"/>
              </w:rPr>
              <w:t xml:space="preserve"> - Ducts located underfloor in unconditioned crawl space</w:t>
            </w:r>
          </w:p>
          <w:p w14:paraId="1F9B97F1"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r w:rsidRPr="00001B39">
              <w:rPr>
                <w:rFonts w:asciiTheme="minorHAnsi" w:hAnsiTheme="minorHAnsi" w:cs="Courier New"/>
                <w:sz w:val="10"/>
                <w:szCs w:val="10"/>
              </w:rPr>
              <w:t xml:space="preserve"> - Ducts located in an unconditioned garage</w:t>
            </w:r>
          </w:p>
          <w:p w14:paraId="1F9B97F2"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*DuctsInEx12</w:t>
            </w:r>
            <w:r w:rsidRPr="00001B39">
              <w:rPr>
                <w:rFonts w:asciiTheme="minorHAnsi" w:hAnsiTheme="minorHAnsi" w:cs="Courier New"/>
                <w:sz w:val="10"/>
                <w:szCs w:val="10"/>
              </w:rPr>
              <w:t xml:space="preserve"> - Ducts located within the conditioned space (except &lt; 12 lineal ft)</w:t>
            </w:r>
          </w:p>
          <w:p w14:paraId="1F9B97F3"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*DuctsInAll</w:t>
            </w:r>
            <w:r w:rsidRPr="00001B39">
              <w:rPr>
                <w:rFonts w:asciiTheme="minorHAnsi" w:hAnsiTheme="minorHAnsi" w:cs="Courier New"/>
                <w:sz w:val="10"/>
                <w:szCs w:val="10"/>
              </w:rPr>
              <w:t xml:space="preserve"> - HVAC system(s) with all HVAC ducts located in conditioned space</w:t>
            </w:r>
          </w:p>
          <w:p w14:paraId="1F9B97F4" w14:textId="77777777" w:rsidR="00F14C43" w:rsidRPr="00001B39" w:rsidRDefault="00F14C43" w:rsidP="002B74A3">
            <w:pPr>
              <w:pStyle w:val="PlainText"/>
              <w:keepNext/>
              <w:rPr>
                <w:rFonts w:asciiTheme="minorHAnsi" w:hAnsiTheme="minorHAnsi" w:cs="Courier New"/>
                <w:sz w:val="10"/>
                <w:szCs w:val="10"/>
              </w:rPr>
            </w:pPr>
            <w:r w:rsidRPr="002611D9">
              <w:rPr>
                <w:rFonts w:asciiTheme="minorHAnsi" w:hAnsiTheme="minorHAnsi" w:cs="Courier New"/>
                <w:b/>
                <w:sz w:val="10"/>
                <w:szCs w:val="10"/>
              </w:rPr>
              <w:t>*DuctsNone</w:t>
            </w:r>
            <w:r w:rsidRPr="002611D9">
              <w:rPr>
                <w:rFonts w:asciiTheme="minorHAnsi" w:hAnsiTheme="minorHAnsi" w:cs="Courier New"/>
                <w:sz w:val="10"/>
                <w:szCs w:val="10"/>
              </w:rPr>
              <w:t xml:space="preserve"> - Air distribution systems without ducts</w:t>
            </w:r>
          </w:p>
          <w:p w14:paraId="1F9B97F5"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*DuctsOutdoor</w:t>
            </w:r>
            <w:r w:rsidRPr="00001B39">
              <w:rPr>
                <w:rFonts w:asciiTheme="minorHAnsi" w:hAnsiTheme="minorHAnsi" w:cs="Courier New"/>
                <w:sz w:val="10"/>
                <w:szCs w:val="10"/>
              </w:rPr>
              <w:t xml:space="preserve"> - Ducts located in exposed outdoor locations</w:t>
            </w:r>
          </w:p>
          <w:p w14:paraId="1F9B97F6"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*LowLlCod</w:t>
            </w:r>
            <w:r w:rsidRPr="00001B39">
              <w:rPr>
                <w:rFonts w:asciiTheme="minorHAnsi" w:hAnsiTheme="minorHAnsi" w:cs="Courier New"/>
                <w:sz w:val="10"/>
                <w:szCs w:val="10"/>
              </w:rPr>
              <w:t xml:space="preserve"> - Verified low-leakage ducts in conditioned space</w:t>
            </w:r>
          </w:p>
          <w:p w14:paraId="1F9B97F7" w14:textId="7C413E9E" w:rsidR="00F14C43" w:rsidRPr="00001B39" w:rsidRDefault="00F14C43" w:rsidP="002B74A3">
            <w:pPr>
              <w:pStyle w:val="PlainText"/>
              <w:keepNext/>
              <w:rPr>
                <w:rFonts w:asciiTheme="minorHAnsi" w:hAnsiTheme="minorHAnsi"/>
                <w:b/>
                <w:sz w:val="10"/>
                <w:szCs w:val="10"/>
              </w:rPr>
            </w:pPr>
            <w:r w:rsidRPr="00001B39">
              <w:rPr>
                <w:rFonts w:asciiTheme="minorHAnsi" w:hAnsiTheme="minorHAnsi"/>
                <w:sz w:val="10"/>
                <w:szCs w:val="10"/>
              </w:rPr>
              <w:t>*</w:t>
            </w:r>
            <w:r w:rsidRPr="00001B39">
              <w:rPr>
                <w:rFonts w:asciiTheme="minorHAnsi" w:hAnsiTheme="minorHAnsi"/>
                <w:b/>
                <w:sz w:val="10"/>
                <w:szCs w:val="10"/>
              </w:rPr>
              <w:t>Ducts located in multiple places;</w:t>
            </w:r>
          </w:p>
          <w:p w14:paraId="6E0C2104" w14:textId="56BB0E08" w:rsidR="00F14C43"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*Multiple split Indoor Units combined Ducted and Ductless.</w:t>
            </w:r>
          </w:p>
          <w:p w14:paraId="61163D6B" w14:textId="77777777" w:rsidR="009B3345" w:rsidRPr="00001B39" w:rsidRDefault="009B3345" w:rsidP="002B74A3">
            <w:pPr>
              <w:pStyle w:val="PlainText"/>
              <w:keepNext/>
              <w:rPr>
                <w:rFonts w:asciiTheme="minorHAnsi" w:hAnsiTheme="minorHAnsi" w:cs="Courier New"/>
                <w:sz w:val="10"/>
                <w:szCs w:val="10"/>
              </w:rPr>
            </w:pPr>
          </w:p>
          <w:p w14:paraId="1F9B97F8" w14:textId="46FEE9DA" w:rsidR="00F14C43" w:rsidRPr="005C3BB4" w:rsidRDefault="00F14C43" w:rsidP="002B74A3">
            <w:pPr>
              <w:pStyle w:val="PlainText"/>
              <w:keepNext/>
              <w:rPr>
                <w:rFonts w:asciiTheme="minorHAnsi" w:hAnsiTheme="minorHAnsi" w:cs="Courier New"/>
                <w:sz w:val="12"/>
                <w:szCs w:val="12"/>
              </w:rPr>
            </w:pPr>
            <w:r w:rsidRPr="00001B39">
              <w:rPr>
                <w:rFonts w:asciiTheme="minorHAnsi" w:hAnsiTheme="minorHAnsi" w:cs="Courier New"/>
                <w:sz w:val="10"/>
                <w:szCs w:val="10"/>
              </w:rPr>
              <w:t>flag non-default values and report in project status notes field; a revised CF1R may be required &gt;&gt;</w:t>
            </w:r>
          </w:p>
        </w:tc>
        <w:tc>
          <w:tcPr>
            <w:tcW w:w="1136" w:type="dxa"/>
            <w:tcMar>
              <w:left w:w="43" w:type="dxa"/>
              <w:right w:w="43" w:type="dxa"/>
            </w:tcMar>
          </w:tcPr>
          <w:p w14:paraId="1F9B97F9" w14:textId="04DF3EB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&lt;&lt;reference value from </w:t>
            </w:r>
            <w:r w:rsidRPr="00117403">
              <w:rPr>
                <w:rFonts w:asciiTheme="minorHAnsi" w:hAnsiTheme="minorHAnsi"/>
                <w:sz w:val="14"/>
                <w:szCs w:val="14"/>
                <w:highlight w:val="yellow"/>
              </w:rPr>
              <w:t>B07</w:t>
            </w:r>
            <w:r w:rsidRPr="009C688B">
              <w:rPr>
                <w:rFonts w:asciiTheme="minorHAnsi" w:hAnsiTheme="minorHAnsi"/>
                <w:sz w:val="14"/>
                <w:szCs w:val="14"/>
              </w:rPr>
              <w:t xml:space="preserve"> as default;  allow user to override the default and pick one from list:</w:t>
            </w:r>
          </w:p>
          <w:p w14:paraId="1F9B97FA" w14:textId="53B3BE9B"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*setback</w:t>
            </w:r>
            <w:r w:rsidR="00B00050">
              <w:rPr>
                <w:rFonts w:asciiTheme="minorHAnsi" w:hAnsiTheme="minorHAnsi"/>
                <w:sz w:val="12"/>
                <w:szCs w:val="12"/>
              </w:rPr>
              <w:t>;</w:t>
            </w:r>
          </w:p>
          <w:p w14:paraId="1F9B97FB" w14:textId="1F78BF51"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w:t>
            </w:r>
            <w:r w:rsidR="00B00050" w:rsidRPr="00B00050">
              <w:rPr>
                <w:rFonts w:asciiTheme="minorHAnsi" w:hAnsiTheme="minorHAnsi"/>
                <w:sz w:val="12"/>
                <w:szCs w:val="12"/>
              </w:rPr>
              <w:t>Occupant Controlled Smart Thermostat (</w:t>
            </w:r>
            <w:r w:rsidRPr="00B00050">
              <w:rPr>
                <w:rFonts w:asciiTheme="minorHAnsi" w:hAnsiTheme="minorHAnsi"/>
                <w:sz w:val="12"/>
                <w:szCs w:val="12"/>
              </w:rPr>
              <w:t>OCST</w:t>
            </w:r>
            <w:r w:rsidR="00B00050" w:rsidRPr="00B00050">
              <w:rPr>
                <w:rFonts w:asciiTheme="minorHAnsi" w:hAnsiTheme="minorHAnsi"/>
                <w:sz w:val="12"/>
                <w:szCs w:val="12"/>
              </w:rPr>
              <w:t>)</w:t>
            </w:r>
            <w:r w:rsidRPr="00B00050">
              <w:rPr>
                <w:rFonts w:asciiTheme="minorHAnsi" w:hAnsiTheme="minorHAnsi"/>
                <w:sz w:val="12"/>
                <w:szCs w:val="12"/>
              </w:rPr>
              <w:t xml:space="preserve"> per JA5</w:t>
            </w:r>
            <w:r w:rsidR="00B00050">
              <w:rPr>
                <w:rFonts w:asciiTheme="minorHAnsi" w:hAnsiTheme="minorHAnsi"/>
                <w:sz w:val="12"/>
                <w:szCs w:val="12"/>
              </w:rPr>
              <w:t>;</w:t>
            </w:r>
          </w:p>
          <w:p w14:paraId="1F9B97FC" w14:textId="001E38AE" w:rsidR="00F14C43" w:rsidRPr="009C688B" w:rsidRDefault="003C7FF3" w:rsidP="002B74A3">
            <w:pPr>
              <w:keepNext/>
              <w:rPr>
                <w:rFonts w:asciiTheme="minorHAnsi" w:hAnsiTheme="minorHAnsi"/>
                <w:sz w:val="14"/>
                <w:szCs w:val="14"/>
              </w:rPr>
            </w:pPr>
            <w:r w:rsidRPr="00B00050">
              <w:rPr>
                <w:rFonts w:asciiTheme="minorHAnsi" w:hAnsiTheme="minorHAnsi"/>
                <w:sz w:val="12"/>
                <w:szCs w:val="12"/>
              </w:rPr>
              <w:t xml:space="preserve">*Energy Management </w:t>
            </w:r>
            <w:r w:rsidR="00B00050" w:rsidRPr="00B00050">
              <w:rPr>
                <w:rFonts w:asciiTheme="minorHAnsi" w:hAnsiTheme="minorHAnsi"/>
                <w:sz w:val="12"/>
                <w:szCs w:val="12"/>
              </w:rPr>
              <w:t xml:space="preserve">Control </w:t>
            </w:r>
            <w:r w:rsidRPr="00B00050">
              <w:rPr>
                <w:rFonts w:asciiTheme="minorHAnsi" w:hAnsiTheme="minorHAnsi"/>
                <w:sz w:val="12"/>
                <w:szCs w:val="12"/>
              </w:rPr>
              <w:t>System</w:t>
            </w:r>
            <w:r w:rsidR="00B00050" w:rsidRPr="00B00050">
              <w:rPr>
                <w:rFonts w:asciiTheme="minorHAnsi" w:hAnsiTheme="minorHAnsi"/>
                <w:sz w:val="12"/>
                <w:szCs w:val="12"/>
              </w:rPr>
              <w:t xml:space="preserve"> (EMCS)</w:t>
            </w:r>
            <w:r w:rsidR="00F14C43" w:rsidRPr="00B00050">
              <w:rPr>
                <w:rFonts w:asciiTheme="minorHAnsi" w:hAnsiTheme="minorHAnsi"/>
                <w:sz w:val="12"/>
                <w:szCs w:val="12"/>
              </w:rPr>
              <w:t>&gt;&gt;</w:t>
            </w:r>
          </w:p>
        </w:tc>
        <w:tc>
          <w:tcPr>
            <w:tcW w:w="1367" w:type="dxa"/>
            <w:tcMar>
              <w:left w:w="43" w:type="dxa"/>
              <w:right w:w="43" w:type="dxa"/>
            </w:tcMar>
          </w:tcPr>
          <w:p w14:paraId="0E385D17" w14:textId="3B25D055"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346A1A">
              <w:rPr>
                <w:rFonts w:asciiTheme="minorHAnsi" w:hAnsiTheme="minorHAnsi"/>
                <w:sz w:val="14"/>
                <w:szCs w:val="14"/>
                <w:highlight w:val="yellow"/>
              </w:rPr>
              <w:t>B10</w:t>
            </w:r>
            <w:r w:rsidRPr="009C688B">
              <w:rPr>
                <w:rFonts w:asciiTheme="minorHAnsi" w:hAnsiTheme="minorHAnsi"/>
                <w:sz w:val="14"/>
                <w:szCs w:val="14"/>
              </w:rPr>
              <w:t xml:space="preserve"> as default; else if cooling system type (</w:t>
            </w:r>
            <w:r w:rsidRPr="009C688B">
              <w:rPr>
                <w:rFonts w:asciiTheme="minorHAnsi" w:hAnsiTheme="minorHAnsi"/>
                <w:sz w:val="14"/>
                <w:szCs w:val="14"/>
                <w:highlight w:val="yellow"/>
              </w:rPr>
              <w:t>D05</w:t>
            </w:r>
            <w:r w:rsidRPr="009C688B">
              <w:rPr>
                <w:rFonts w:asciiTheme="minorHAnsi" w:hAnsiTheme="minorHAnsi"/>
                <w:sz w:val="14"/>
                <w:szCs w:val="14"/>
              </w:rPr>
              <w:t>) = NoCooling, then override default and display result=NA; else allow user to override the default and pick one from list: *Zonally Controlled,</w:t>
            </w:r>
          </w:p>
          <w:p w14:paraId="48CC48A2"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*Not Zonal;</w:t>
            </w:r>
          </w:p>
          <w:p w14:paraId="4DA09CD2" w14:textId="77777777" w:rsidR="00F14C43" w:rsidRPr="009C688B" w:rsidRDefault="00F14C43" w:rsidP="002B74A3">
            <w:pPr>
              <w:keepNext/>
              <w:rPr>
                <w:rFonts w:asciiTheme="minorHAnsi" w:hAnsiTheme="minorHAnsi"/>
                <w:sz w:val="14"/>
                <w:szCs w:val="14"/>
              </w:rPr>
            </w:pPr>
          </w:p>
          <w:p w14:paraId="1F9B9805" w14:textId="2DD0F858" w:rsidR="00F14C43" w:rsidRPr="009C688B" w:rsidRDefault="00F14C43" w:rsidP="002B74A3">
            <w:pPr>
              <w:keepNext/>
              <w:rPr>
                <w:rFonts w:ascii="Calibri" w:hAnsi="Calibr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c>
          <w:tcPr>
            <w:tcW w:w="1368" w:type="dxa"/>
            <w:tcMar>
              <w:left w:w="43" w:type="dxa"/>
              <w:right w:w="43" w:type="dxa"/>
            </w:tcMar>
          </w:tcPr>
          <w:p w14:paraId="1F9B9806" w14:textId="6FB7565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117403">
              <w:rPr>
                <w:rFonts w:asciiTheme="minorHAnsi" w:hAnsiTheme="minorHAnsi"/>
                <w:sz w:val="14"/>
                <w:szCs w:val="14"/>
                <w:highlight w:val="yellow"/>
              </w:rPr>
              <w:t>B11</w:t>
            </w:r>
            <w:r w:rsidRPr="009C688B">
              <w:rPr>
                <w:rFonts w:asciiTheme="minorHAnsi" w:hAnsiTheme="minorHAnsi"/>
                <w:sz w:val="14"/>
                <w:szCs w:val="14"/>
              </w:rPr>
              <w:t xml:space="preserve"> as default; </w:t>
            </w:r>
          </w:p>
          <w:p w14:paraId="1F9B9807"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8"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if </w:t>
            </w:r>
            <w:r w:rsidRPr="009C688B">
              <w:rPr>
                <w:rFonts w:ascii="Calibri" w:hAnsi="Calibri"/>
                <w:sz w:val="14"/>
                <w:szCs w:val="14"/>
              </w:rPr>
              <w:t>cooling system type (</w:t>
            </w:r>
            <w:r w:rsidRPr="009C688B">
              <w:rPr>
                <w:rFonts w:ascii="Calibri" w:hAnsi="Calibri"/>
                <w:sz w:val="14"/>
                <w:szCs w:val="14"/>
                <w:highlight w:val="yellow"/>
              </w:rPr>
              <w:t>D05</w:t>
            </w:r>
            <w:r w:rsidRPr="009C688B">
              <w:rPr>
                <w:rFonts w:ascii="Calibri" w:hAnsi="Calibri"/>
                <w:sz w:val="14"/>
                <w:szCs w:val="14"/>
              </w:rPr>
              <w:t>) = NoCooling,</w:t>
            </w:r>
          </w:p>
          <w:p w14:paraId="1F9B9809" w14:textId="77777777" w:rsidR="00F14C43" w:rsidRPr="009C688B" w:rsidRDefault="00F14C43" w:rsidP="002B74A3">
            <w:pPr>
              <w:keepNext/>
              <w:rPr>
                <w:rFonts w:ascii="Calibri" w:hAnsi="Calibri"/>
                <w:sz w:val="14"/>
                <w:szCs w:val="14"/>
              </w:rPr>
            </w:pPr>
            <w:r w:rsidRPr="009C688B">
              <w:rPr>
                <w:rFonts w:ascii="Calibri" w:hAnsi="Calibri"/>
                <w:sz w:val="14"/>
                <w:szCs w:val="14"/>
              </w:rPr>
              <w:t>then override default and display result=n/a;</w:t>
            </w:r>
          </w:p>
          <w:p w14:paraId="1F9B980A"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B"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allow user to override the default and pick one from list: </w:t>
            </w:r>
          </w:p>
          <w:p w14:paraId="1F9B980C" w14:textId="77777777" w:rsidR="00F14C43" w:rsidRPr="009C688B" w:rsidRDefault="00F14C43" w:rsidP="002B74A3">
            <w:pPr>
              <w:keepNext/>
              <w:rPr>
                <w:rFonts w:ascii="Calibri" w:hAnsi="Calibri"/>
                <w:sz w:val="14"/>
                <w:szCs w:val="14"/>
              </w:rPr>
            </w:pPr>
            <w:r w:rsidRPr="009C688B">
              <w:rPr>
                <w:rFonts w:ascii="Calibri" w:hAnsi="Calibri"/>
                <w:sz w:val="14"/>
                <w:szCs w:val="14"/>
              </w:rPr>
              <w:t>*Multi-Speed *</w:t>
            </w:r>
            <w:r w:rsidRPr="009C688B">
              <w:rPr>
                <w:rFonts w:asciiTheme="minorHAnsi" w:hAnsiTheme="minorHAnsi"/>
                <w:sz w:val="14"/>
                <w:szCs w:val="14"/>
              </w:rPr>
              <w:t>Single Speed</w:t>
            </w:r>
            <w:r w:rsidRPr="009C688B">
              <w:rPr>
                <w:rFonts w:ascii="Calibri" w:hAnsi="Calibri"/>
                <w:sz w:val="14"/>
                <w:szCs w:val="14"/>
              </w:rPr>
              <w:t xml:space="preserve"> </w:t>
            </w:r>
          </w:p>
          <w:p w14:paraId="1F9B980D" w14:textId="77777777" w:rsidR="00F14C43" w:rsidRPr="009C688B" w:rsidRDefault="00F14C43" w:rsidP="002B74A3">
            <w:pPr>
              <w:keepNext/>
              <w:rPr>
                <w:rFonts w:ascii="Calibri" w:hAnsi="Calibri"/>
                <w:sz w:val="14"/>
                <w:szCs w:val="14"/>
              </w:rPr>
            </w:pPr>
          </w:p>
          <w:p w14:paraId="1F9B980E" w14:textId="5DB3429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r>
      <w:tr w:rsidR="00F14C43" w:rsidRPr="00295655" w14:paraId="1F9B982A" w14:textId="77777777" w:rsidTr="3BAB7294">
        <w:trPr>
          <w:cantSplit/>
          <w:trHeight w:val="288"/>
        </w:trPr>
        <w:tc>
          <w:tcPr>
            <w:tcW w:w="1255" w:type="dxa"/>
            <w:vAlign w:val="center"/>
          </w:tcPr>
          <w:p w14:paraId="1F9B981F" w14:textId="77777777" w:rsidR="00F14C43" w:rsidRPr="00295655" w:rsidRDefault="00F14C43" w:rsidP="002B74A3">
            <w:pPr>
              <w:keepNext/>
              <w:rPr>
                <w:rFonts w:ascii="Calibri" w:hAnsi="Calibri"/>
                <w:sz w:val="18"/>
                <w:szCs w:val="18"/>
              </w:rPr>
            </w:pPr>
          </w:p>
        </w:tc>
        <w:tc>
          <w:tcPr>
            <w:tcW w:w="1260" w:type="dxa"/>
            <w:vAlign w:val="center"/>
          </w:tcPr>
          <w:p w14:paraId="1F9B9820" w14:textId="77777777" w:rsidR="00F14C43" w:rsidRPr="00295655" w:rsidRDefault="00F14C43" w:rsidP="002B74A3">
            <w:pPr>
              <w:keepNext/>
              <w:rPr>
                <w:rFonts w:ascii="Calibri" w:hAnsi="Calibri"/>
                <w:sz w:val="18"/>
                <w:szCs w:val="18"/>
              </w:rPr>
            </w:pPr>
          </w:p>
        </w:tc>
        <w:tc>
          <w:tcPr>
            <w:tcW w:w="1170" w:type="dxa"/>
            <w:vAlign w:val="center"/>
          </w:tcPr>
          <w:p w14:paraId="1F9B9821" w14:textId="77777777" w:rsidR="00F14C43" w:rsidRPr="00295655" w:rsidRDefault="00F14C43" w:rsidP="002B74A3">
            <w:pPr>
              <w:keepNext/>
              <w:rPr>
                <w:rFonts w:ascii="Calibri" w:hAnsi="Calibri"/>
                <w:sz w:val="18"/>
                <w:szCs w:val="18"/>
              </w:rPr>
            </w:pPr>
          </w:p>
        </w:tc>
        <w:tc>
          <w:tcPr>
            <w:tcW w:w="1890" w:type="dxa"/>
            <w:vAlign w:val="center"/>
          </w:tcPr>
          <w:p w14:paraId="1F9B9822" w14:textId="77777777" w:rsidR="00F14C43" w:rsidRPr="00295655" w:rsidRDefault="00F14C43" w:rsidP="002B74A3">
            <w:pPr>
              <w:keepNext/>
              <w:rPr>
                <w:rFonts w:ascii="Calibri" w:hAnsi="Calibri"/>
                <w:sz w:val="18"/>
                <w:szCs w:val="18"/>
              </w:rPr>
            </w:pPr>
          </w:p>
        </w:tc>
        <w:tc>
          <w:tcPr>
            <w:tcW w:w="1620" w:type="dxa"/>
            <w:vAlign w:val="center"/>
          </w:tcPr>
          <w:p w14:paraId="1F9B9823" w14:textId="77777777" w:rsidR="00F14C43" w:rsidRPr="00295655" w:rsidRDefault="00F14C43" w:rsidP="002B74A3">
            <w:pPr>
              <w:keepNext/>
              <w:rPr>
                <w:rFonts w:ascii="Calibri" w:hAnsi="Calibri"/>
                <w:sz w:val="18"/>
                <w:szCs w:val="18"/>
              </w:rPr>
            </w:pPr>
          </w:p>
        </w:tc>
        <w:tc>
          <w:tcPr>
            <w:tcW w:w="1800" w:type="dxa"/>
            <w:vAlign w:val="center"/>
          </w:tcPr>
          <w:p w14:paraId="1F9B9824" w14:textId="77777777" w:rsidR="00F14C43" w:rsidRPr="00295655" w:rsidRDefault="00F14C43" w:rsidP="002B74A3">
            <w:pPr>
              <w:keepNext/>
              <w:rPr>
                <w:rFonts w:ascii="Calibri" w:hAnsi="Calibri"/>
                <w:sz w:val="18"/>
                <w:szCs w:val="18"/>
              </w:rPr>
            </w:pPr>
          </w:p>
        </w:tc>
        <w:tc>
          <w:tcPr>
            <w:tcW w:w="1530" w:type="dxa"/>
            <w:vAlign w:val="center"/>
          </w:tcPr>
          <w:p w14:paraId="1F9B9825" w14:textId="77777777" w:rsidR="00F14C43" w:rsidRPr="00295655" w:rsidRDefault="00F14C43" w:rsidP="002B74A3">
            <w:pPr>
              <w:keepNext/>
              <w:rPr>
                <w:rFonts w:ascii="Calibri" w:hAnsi="Calibri"/>
                <w:sz w:val="18"/>
                <w:szCs w:val="18"/>
              </w:rPr>
            </w:pPr>
          </w:p>
        </w:tc>
        <w:tc>
          <w:tcPr>
            <w:tcW w:w="1136" w:type="dxa"/>
          </w:tcPr>
          <w:p w14:paraId="1F9B9826" w14:textId="77777777" w:rsidR="00F14C43" w:rsidRPr="00295655" w:rsidRDefault="00F14C43" w:rsidP="002B74A3">
            <w:pPr>
              <w:keepNext/>
              <w:rPr>
                <w:rFonts w:ascii="Calibri" w:hAnsi="Calibri"/>
                <w:sz w:val="18"/>
                <w:szCs w:val="18"/>
              </w:rPr>
            </w:pPr>
          </w:p>
        </w:tc>
        <w:tc>
          <w:tcPr>
            <w:tcW w:w="1367" w:type="dxa"/>
            <w:vAlign w:val="center"/>
          </w:tcPr>
          <w:p w14:paraId="1F9B9827" w14:textId="77777777" w:rsidR="00F14C43" w:rsidRPr="00295655" w:rsidRDefault="00F14C43" w:rsidP="002B74A3">
            <w:pPr>
              <w:keepNext/>
              <w:rPr>
                <w:rFonts w:ascii="Calibri" w:hAnsi="Calibri"/>
                <w:sz w:val="18"/>
                <w:szCs w:val="18"/>
              </w:rPr>
            </w:pPr>
          </w:p>
        </w:tc>
        <w:tc>
          <w:tcPr>
            <w:tcW w:w="1368" w:type="dxa"/>
            <w:vAlign w:val="center"/>
          </w:tcPr>
          <w:p w14:paraId="1F9B9828" w14:textId="77777777" w:rsidR="00F14C43" w:rsidRPr="00295655" w:rsidRDefault="00F14C43" w:rsidP="002B74A3">
            <w:pPr>
              <w:keepNext/>
              <w:rPr>
                <w:rFonts w:ascii="Calibri" w:hAnsi="Calibri"/>
                <w:sz w:val="18"/>
                <w:szCs w:val="18"/>
              </w:rPr>
            </w:pPr>
          </w:p>
        </w:tc>
      </w:tr>
      <w:tr w:rsidR="00E0793C" w:rsidRPr="00295655" w14:paraId="1F9B982C" w14:textId="77777777" w:rsidTr="3BAB7294">
        <w:trPr>
          <w:cantSplit/>
        </w:trPr>
        <w:tc>
          <w:tcPr>
            <w:tcW w:w="14396" w:type="dxa"/>
            <w:gridSpan w:val="10"/>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873"/>
        <w:gridCol w:w="1107"/>
        <w:gridCol w:w="1620"/>
        <w:gridCol w:w="31"/>
        <w:gridCol w:w="1589"/>
        <w:gridCol w:w="1080"/>
        <w:gridCol w:w="90"/>
        <w:gridCol w:w="1080"/>
        <w:gridCol w:w="1440"/>
        <w:gridCol w:w="717"/>
        <w:gridCol w:w="723"/>
        <w:gridCol w:w="1133"/>
        <w:gridCol w:w="1022"/>
      </w:tblGrid>
      <w:tr w:rsidR="0064498B" w:rsidRPr="00295655" w14:paraId="1F9B9838" w14:textId="77777777" w:rsidTr="00E675BB">
        <w:trPr>
          <w:cantSplit/>
        </w:trPr>
        <w:tc>
          <w:tcPr>
            <w:tcW w:w="14390" w:type="dxa"/>
            <w:gridSpan w:val="15"/>
            <w:tcBorders>
              <w:bottom w:val="nil"/>
            </w:tcBorders>
          </w:tcPr>
          <w:p w14:paraId="1F9B982F" w14:textId="51EF1FA8" w:rsidR="0064498B" w:rsidRPr="00F9147E" w:rsidRDefault="0064498B" w:rsidP="002B74A3">
            <w:pPr>
              <w:keepNext/>
              <w:rPr>
                <w:rFonts w:ascii="Calibri" w:hAnsi="Calibri"/>
                <w:b/>
                <w:szCs w:val="18"/>
              </w:rPr>
            </w:pPr>
            <w:r w:rsidRPr="00F9147E">
              <w:rPr>
                <w:rFonts w:ascii="Calibri" w:hAnsi="Calibri"/>
                <w:b/>
                <w:szCs w:val="18"/>
              </w:rPr>
              <w:lastRenderedPageBreak/>
              <w:t>E. Installed Heating Equipment Information (not heat pumps)</w:t>
            </w:r>
            <w:r>
              <w:rPr>
                <w:rFonts w:ascii="Calibri" w:hAnsi="Calibri"/>
                <w:b/>
                <w:szCs w:val="18"/>
              </w:rPr>
              <w:t xml:space="preserve">. </w:t>
            </w:r>
          </w:p>
          <w:p w14:paraId="2275D2EA" w14:textId="77777777" w:rsidR="009C688B" w:rsidRPr="009C688B" w:rsidRDefault="0064498B" w:rsidP="00FF04CE">
            <w:pPr>
              <w:keepNext/>
              <w:rPr>
                <w:rFonts w:ascii="Calibri" w:hAnsi="Calibri"/>
                <w:sz w:val="14"/>
                <w:szCs w:val="14"/>
              </w:rPr>
            </w:pPr>
            <w:r w:rsidRPr="009C688B">
              <w:rPr>
                <w:rFonts w:ascii="Calibri" w:hAnsi="Calibri"/>
                <w:sz w:val="14"/>
                <w:szCs w:val="14"/>
              </w:rPr>
              <w:t xml:space="preserve">&lt;&lt;&lt;if all of the SC Systems listed in Section D have a value in </w:t>
            </w:r>
            <w:r w:rsidRPr="009C688B">
              <w:rPr>
                <w:rFonts w:ascii="Calibri" w:hAnsi="Calibri"/>
                <w:sz w:val="14"/>
                <w:szCs w:val="14"/>
                <w:highlight w:val="yellow"/>
              </w:rPr>
              <w:t>D04</w:t>
            </w:r>
            <w:r w:rsidRPr="009C688B">
              <w:rPr>
                <w:rFonts w:ascii="Calibri" w:hAnsi="Calibri"/>
                <w:sz w:val="14"/>
                <w:szCs w:val="14"/>
              </w:rPr>
              <w:t xml:space="preserve"> = one of the heat pump types (see list that follows), then display the section does not apply message; </w:t>
            </w:r>
          </w:p>
          <w:p w14:paraId="3FFD4862" w14:textId="31791CC5" w:rsidR="0064498B" w:rsidRDefault="0064498B" w:rsidP="009C688B">
            <w:pPr>
              <w:keepNext/>
              <w:rPr>
                <w:rFonts w:ascii="Calibri" w:hAnsi="Calibri"/>
                <w:sz w:val="14"/>
                <w:szCs w:val="14"/>
              </w:rPr>
            </w:pPr>
            <w:r w:rsidRPr="009C688B">
              <w:rPr>
                <w:rFonts w:ascii="Calibri" w:hAnsi="Calibri"/>
                <w:sz w:val="14"/>
                <w:szCs w:val="14"/>
              </w:rPr>
              <w:t xml:space="preserve">else for each of the SC Systems in section D for which the heating System Type listed in </w:t>
            </w:r>
            <w:r w:rsidRPr="009C688B">
              <w:rPr>
                <w:rFonts w:ascii="Calibri" w:hAnsi="Calibri"/>
                <w:sz w:val="14"/>
                <w:szCs w:val="14"/>
                <w:highlight w:val="yellow"/>
              </w:rPr>
              <w:t>D04</w:t>
            </w:r>
            <w:r w:rsidRPr="009C688B">
              <w:rPr>
                <w:rFonts w:ascii="Calibri" w:hAnsi="Calibri"/>
                <w:sz w:val="14"/>
                <w:szCs w:val="14"/>
              </w:rPr>
              <w:t xml:space="preserve"> ≠ one of the heat pump types</w:t>
            </w:r>
            <w:r w:rsidR="009C688B" w:rsidRPr="009C688B">
              <w:rPr>
                <w:rFonts w:ascii="Calibri" w:hAnsi="Calibri"/>
                <w:sz w:val="14"/>
                <w:szCs w:val="14"/>
              </w:rPr>
              <w:t xml:space="preserve"> in the list that follows below; do the following two actions</w:t>
            </w:r>
            <w:r w:rsidRPr="009C688B">
              <w:rPr>
                <w:rFonts w:ascii="Calibri" w:hAnsi="Calibri"/>
                <w:sz w:val="14"/>
                <w:szCs w:val="14"/>
              </w:rPr>
              <w:t>:</w:t>
            </w:r>
          </w:p>
          <w:p w14:paraId="37CE36C5" w14:textId="2B51A7F3" w:rsidR="009C688B" w:rsidRPr="009C688B" w:rsidRDefault="009C688B" w:rsidP="009C688B">
            <w:pPr>
              <w:keepNext/>
              <w:rPr>
                <w:rFonts w:ascii="Calibri" w:hAnsi="Calibri"/>
                <w:sz w:val="14"/>
                <w:szCs w:val="14"/>
              </w:rPr>
            </w:pPr>
            <w:r w:rsidRPr="009C688B">
              <w:rPr>
                <w:rFonts w:ascii="Calibri" w:hAnsi="Calibri"/>
                <w:b/>
                <w:sz w:val="14"/>
                <w:szCs w:val="14"/>
              </w:rPr>
              <w:t>1:[</w:t>
            </w:r>
            <w:r w:rsidRPr="009C688B">
              <w:rPr>
                <w:rFonts w:ascii="Calibri" w:hAnsi="Calibri"/>
                <w:sz w:val="14"/>
                <w:szCs w:val="14"/>
              </w:rPr>
              <w:t xml:space="preserve">require one row of data for each of the SC systems in </w:t>
            </w:r>
            <w:r>
              <w:rPr>
                <w:rFonts w:ascii="Calibri" w:hAnsi="Calibri"/>
                <w:sz w:val="14"/>
                <w:szCs w:val="14"/>
              </w:rPr>
              <w:t>section D</w:t>
            </w:r>
            <w:r w:rsidR="00355C57">
              <w:rPr>
                <w:rFonts w:ascii="Calibri" w:hAnsi="Calibri"/>
                <w:sz w:val="14"/>
                <w:szCs w:val="14"/>
              </w:rPr>
              <w:t xml:space="preserve"> column </w:t>
            </w:r>
            <w:r w:rsidR="00355C57" w:rsidRPr="00355C57">
              <w:rPr>
                <w:rFonts w:ascii="Calibri" w:hAnsi="Calibri"/>
                <w:sz w:val="14"/>
                <w:szCs w:val="14"/>
                <w:highlight w:val="yellow"/>
              </w:rPr>
              <w:t>D02</w:t>
            </w:r>
            <w:r w:rsidRPr="009C688B">
              <w:rPr>
                <w:rFonts w:ascii="Calibri" w:hAnsi="Calibri"/>
                <w:sz w:val="14"/>
                <w:szCs w:val="14"/>
              </w:rPr>
              <w:t xml:space="preserve"> for which </w:t>
            </w:r>
            <w:r w:rsidRPr="00144941">
              <w:rPr>
                <w:rFonts w:ascii="Calibri" w:hAnsi="Calibri"/>
                <w:sz w:val="14"/>
                <w:szCs w:val="14"/>
                <w:highlight w:val="yellow"/>
              </w:rPr>
              <w:t>D06</w:t>
            </w:r>
            <w:r w:rsidRPr="009C688B">
              <w:rPr>
                <w:rFonts w:ascii="Calibri" w:hAnsi="Calibri"/>
                <w:sz w:val="14"/>
                <w:szCs w:val="14"/>
              </w:rPr>
              <w:t xml:space="preserve">=N/A]; </w:t>
            </w:r>
          </w:p>
          <w:p w14:paraId="1F532903" w14:textId="2BE72B21" w:rsidR="009C688B" w:rsidRDefault="009C688B" w:rsidP="009C688B">
            <w:pPr>
              <w:keepNext/>
              <w:rPr>
                <w:rFonts w:ascii="Calibri" w:hAnsi="Calibri"/>
                <w:sz w:val="14"/>
                <w:szCs w:val="14"/>
              </w:rPr>
            </w:pPr>
            <w:r w:rsidRPr="009C688B">
              <w:rPr>
                <w:rFonts w:ascii="Calibri" w:hAnsi="Calibri"/>
                <w:b/>
                <w:sz w:val="14"/>
                <w:szCs w:val="14"/>
              </w:rPr>
              <w:t>2:</w:t>
            </w:r>
            <w:r w:rsidRPr="009C688B">
              <w:rPr>
                <w:rFonts w:ascii="Calibri" w:hAnsi="Calibri"/>
                <w:sz w:val="14"/>
                <w:szCs w:val="14"/>
              </w:rPr>
              <w:t xml:space="preserve">[for systems for which </w:t>
            </w:r>
            <w:r w:rsidRPr="00144941">
              <w:rPr>
                <w:rFonts w:ascii="Calibri" w:hAnsi="Calibri"/>
                <w:sz w:val="14"/>
                <w:szCs w:val="14"/>
                <w:highlight w:val="yellow"/>
              </w:rPr>
              <w:t>D06</w:t>
            </w:r>
            <w:r w:rsidRPr="009C688B">
              <w:rPr>
                <w:rFonts w:ascii="Calibri" w:hAnsi="Calibri"/>
                <w:sz w:val="14"/>
                <w:szCs w:val="14"/>
              </w:rPr>
              <w:t xml:space="preserve"> ≥1, and </w:t>
            </w:r>
            <w:r w:rsidR="00144941" w:rsidRPr="00144941">
              <w:rPr>
                <w:rFonts w:ascii="Calibri" w:hAnsi="Calibri"/>
                <w:sz w:val="14"/>
                <w:szCs w:val="14"/>
                <w:highlight w:val="yellow"/>
              </w:rPr>
              <w:t>D</w:t>
            </w:r>
            <w:r w:rsidRPr="00144941">
              <w:rPr>
                <w:rFonts w:ascii="Calibri" w:hAnsi="Calibri"/>
                <w:sz w:val="14"/>
                <w:szCs w:val="14"/>
                <w:highlight w:val="yellow"/>
              </w:rPr>
              <w:t>04</w:t>
            </w:r>
            <w:r w:rsidRPr="009C688B">
              <w:rPr>
                <w:rFonts w:ascii="Calibri" w:hAnsi="Calibri"/>
                <w:sz w:val="14"/>
                <w:szCs w:val="14"/>
              </w:rPr>
              <w:t xml:space="preserve">= </w:t>
            </w:r>
            <w:r w:rsidR="00E41BF1">
              <w:rPr>
                <w:rFonts w:ascii="Calibri" w:hAnsi="Calibri"/>
                <w:sz w:val="14"/>
                <w:szCs w:val="14"/>
              </w:rPr>
              <w:t>central gas furnace</w:t>
            </w:r>
            <w:r w:rsidRPr="009C688B">
              <w:rPr>
                <w:rFonts w:ascii="Calibri" w:hAnsi="Calibri"/>
                <w:sz w:val="14"/>
                <w:szCs w:val="14"/>
              </w:rPr>
              <w:t xml:space="preserve">; require one row of data for each of the quantity of indoor units specified in </w:t>
            </w:r>
            <w:r w:rsidR="00355C57" w:rsidRPr="00355C57">
              <w:rPr>
                <w:rFonts w:ascii="Calibri" w:hAnsi="Calibri"/>
                <w:sz w:val="14"/>
                <w:szCs w:val="14"/>
                <w:highlight w:val="yellow"/>
              </w:rPr>
              <w:t>D06</w:t>
            </w:r>
            <w:r w:rsidR="00256B13">
              <w:rPr>
                <w:rFonts w:ascii="Calibri" w:hAnsi="Calibri"/>
                <w:sz w:val="14"/>
                <w:szCs w:val="14"/>
              </w:rPr>
              <w:t xml:space="preserve"> for that system</w:t>
            </w:r>
            <w:r w:rsidRPr="009C688B">
              <w:rPr>
                <w:rFonts w:ascii="Calibri" w:hAnsi="Calibri"/>
                <w:sz w:val="14"/>
                <w:szCs w:val="14"/>
              </w:rPr>
              <w:t>].</w:t>
            </w:r>
          </w:p>
          <w:p w14:paraId="1F9B9837" w14:textId="3E6E0F71" w:rsidR="009C688B" w:rsidRPr="00B36706" w:rsidRDefault="009C688B" w:rsidP="009C688B">
            <w:pPr>
              <w:keepNext/>
              <w:rPr>
                <w:rFonts w:asciiTheme="minorHAnsi" w:hAnsiTheme="minorHAnsi"/>
                <w:sz w:val="16"/>
                <w:szCs w:val="16"/>
              </w:rPr>
            </w:pPr>
          </w:p>
        </w:tc>
      </w:tr>
      <w:tr w:rsidR="00AA0281" w:rsidRPr="00295655" w14:paraId="6B4FAB7F" w14:textId="77777777" w:rsidTr="00AA0281">
        <w:trPr>
          <w:cantSplit/>
          <w:trHeight w:val="900"/>
        </w:trPr>
        <w:tc>
          <w:tcPr>
            <w:tcW w:w="2758" w:type="dxa"/>
            <w:gridSpan w:val="3"/>
            <w:tcBorders>
              <w:top w:val="nil"/>
              <w:right w:val="nil"/>
            </w:tcBorders>
            <w:vAlign w:val="center"/>
          </w:tcPr>
          <w:p w14:paraId="5E6D683A" w14:textId="77777777" w:rsidR="00AA0281" w:rsidRPr="00A82EF3" w:rsidRDefault="00AA0281"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4450E3"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AA0281" w:rsidRPr="00761C61" w:rsidRDefault="00AA0281" w:rsidP="00FF04CE">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758" w:type="dxa"/>
            <w:gridSpan w:val="3"/>
            <w:tcBorders>
              <w:top w:val="nil"/>
              <w:left w:val="nil"/>
              <w:right w:val="nil"/>
            </w:tcBorders>
            <w:vAlign w:val="center"/>
          </w:tcPr>
          <w:p w14:paraId="7456706F" w14:textId="67337A3F" w:rsidR="00AA0281"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AA0281" w:rsidRPr="00A82EF3"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2020E5A" w14:textId="77777777" w:rsidR="00AA0281" w:rsidRDefault="00AA0281" w:rsidP="00FF04C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CDB4B25" w14:textId="57FBE907" w:rsidR="00152F86" w:rsidRPr="00FF04CE" w:rsidDel="00EB54F1" w:rsidRDefault="00152F86" w:rsidP="00FF04CE">
            <w:pPr>
              <w:keepNext/>
              <w:rPr>
                <w:rFonts w:asciiTheme="minorHAnsi" w:hAnsiTheme="minorHAnsi"/>
                <w:sz w:val="16"/>
                <w:szCs w:val="16"/>
              </w:rPr>
            </w:pPr>
            <w:r>
              <w:rPr>
                <w:rFonts w:asciiTheme="minorHAnsi" w:hAnsiTheme="minorHAnsi"/>
                <w:sz w:val="16"/>
                <w:szCs w:val="16"/>
              </w:rPr>
              <w:t>*ducted mini-split HP</w:t>
            </w:r>
          </w:p>
        </w:tc>
        <w:tc>
          <w:tcPr>
            <w:tcW w:w="2759" w:type="dxa"/>
            <w:gridSpan w:val="3"/>
            <w:tcBorders>
              <w:top w:val="nil"/>
              <w:left w:val="nil"/>
              <w:right w:val="nil"/>
            </w:tcBorders>
            <w:vAlign w:val="center"/>
          </w:tcPr>
          <w:p w14:paraId="1710BB61" w14:textId="77777777" w:rsidR="00AA0281" w:rsidRDefault="00AA0281" w:rsidP="00FF04CE">
            <w:pPr>
              <w:keepNext/>
              <w:rPr>
                <w:rFonts w:asciiTheme="minorHAnsi" w:hAnsiTheme="minorHAnsi"/>
                <w:sz w:val="16"/>
                <w:szCs w:val="16"/>
              </w:rPr>
            </w:pPr>
            <w:r>
              <w:rPr>
                <w:rFonts w:asciiTheme="minorHAnsi" w:hAnsiTheme="minorHAnsi"/>
                <w:sz w:val="16"/>
                <w:szCs w:val="16"/>
              </w:rPr>
              <w:t>*small duct high velocity HP;</w:t>
            </w:r>
          </w:p>
          <w:p w14:paraId="2D17A65C" w14:textId="77777777" w:rsidR="00152F86" w:rsidRDefault="00AA0281" w:rsidP="00152F86">
            <w:pPr>
              <w:keepNext/>
              <w:rPr>
                <w:rFonts w:ascii="Calibri" w:hAnsi="Calibri"/>
                <w:sz w:val="18"/>
                <w:szCs w:val="18"/>
              </w:rPr>
            </w:pPr>
            <w:r>
              <w:rPr>
                <w:rFonts w:ascii="Calibri" w:hAnsi="Calibri"/>
                <w:sz w:val="18"/>
                <w:szCs w:val="18"/>
              </w:rPr>
              <w:t>*ductless VRF HP</w:t>
            </w:r>
          </w:p>
          <w:p w14:paraId="1847AC1D" w14:textId="04E3AAAF"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5DB7924B" w14:textId="10A28757" w:rsidR="00AA0281" w:rsidRPr="00295655" w:rsidDel="00EB54F1" w:rsidRDefault="00152F86" w:rsidP="00152F86">
            <w:pPr>
              <w:keepNext/>
              <w:rPr>
                <w:rFonts w:ascii="Calibri" w:hAnsi="Calibri"/>
                <w:sz w:val="18"/>
                <w:szCs w:val="18"/>
              </w:rPr>
            </w:pPr>
            <w:r w:rsidRPr="00152F86">
              <w:rPr>
                <w:rFonts w:ascii="Calibri" w:hAnsi="Calibri"/>
                <w:sz w:val="18"/>
                <w:szCs w:val="18"/>
              </w:rPr>
              <w:t>*ground-source HP</w:t>
            </w:r>
          </w:p>
        </w:tc>
        <w:tc>
          <w:tcPr>
            <w:tcW w:w="3237" w:type="dxa"/>
            <w:gridSpan w:val="3"/>
            <w:tcBorders>
              <w:top w:val="nil"/>
              <w:left w:val="nil"/>
              <w:right w:val="nil"/>
            </w:tcBorders>
            <w:vAlign w:val="center"/>
          </w:tcPr>
          <w:p w14:paraId="011B040F" w14:textId="653C160B" w:rsidR="00AA0281" w:rsidRPr="005E16B3" w:rsidRDefault="00AA0281" w:rsidP="00FF04CE">
            <w:pPr>
              <w:keepNext/>
              <w:rPr>
                <w:rFonts w:ascii="Calibri" w:hAnsi="Calibri"/>
                <w:sz w:val="18"/>
                <w:szCs w:val="18"/>
              </w:rPr>
            </w:pPr>
            <w:r w:rsidRPr="005E16B3">
              <w:rPr>
                <w:rFonts w:ascii="Calibri" w:hAnsi="Calibri"/>
                <w:sz w:val="18"/>
                <w:szCs w:val="18"/>
              </w:rPr>
              <w:t xml:space="preserve">*VCHP-Ducted </w:t>
            </w:r>
          </w:p>
          <w:p w14:paraId="2845FA95" w14:textId="4D2691C4" w:rsidR="00AA0281" w:rsidRDefault="00AA0281" w:rsidP="00FF04CE">
            <w:pPr>
              <w:keepNext/>
              <w:rPr>
                <w:rFonts w:ascii="Calibri" w:hAnsi="Calibri"/>
                <w:sz w:val="18"/>
                <w:szCs w:val="18"/>
              </w:rPr>
            </w:pPr>
            <w:r w:rsidRPr="005E16B3">
              <w:rPr>
                <w:rFonts w:ascii="Calibri" w:hAnsi="Calibri"/>
                <w:sz w:val="18"/>
                <w:szCs w:val="18"/>
              </w:rPr>
              <w:t>*VCHP-Ductless</w:t>
            </w:r>
          </w:p>
          <w:p w14:paraId="1D7AE723" w14:textId="5BB2EA03" w:rsidR="00AA0281" w:rsidRPr="005E16B3" w:rsidRDefault="00AA0281" w:rsidP="00AA0281">
            <w:pPr>
              <w:keepNext/>
              <w:rPr>
                <w:rFonts w:ascii="Calibri" w:hAnsi="Calibri"/>
                <w:sz w:val="18"/>
                <w:szCs w:val="18"/>
              </w:rPr>
            </w:pPr>
            <w:r w:rsidRPr="005E16B3">
              <w:rPr>
                <w:rFonts w:ascii="Calibri" w:hAnsi="Calibri"/>
                <w:sz w:val="18"/>
                <w:szCs w:val="18"/>
              </w:rPr>
              <w:t>*VCHP-Ducted+Ductless</w:t>
            </w:r>
          </w:p>
        </w:tc>
        <w:tc>
          <w:tcPr>
            <w:tcW w:w="2878" w:type="dxa"/>
            <w:gridSpan w:val="3"/>
            <w:tcBorders>
              <w:top w:val="nil"/>
              <w:left w:val="nil"/>
            </w:tcBorders>
            <w:vAlign w:val="center"/>
          </w:tcPr>
          <w:p w14:paraId="1C34785A"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HP-ducted</w:t>
            </w:r>
          </w:p>
          <w:p w14:paraId="23F9E8EB"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HP-ductless</w:t>
            </w:r>
          </w:p>
          <w:p w14:paraId="125F4110" w14:textId="45693924" w:rsidR="00AA0281" w:rsidDel="00EB54F1" w:rsidRDefault="00AA0281" w:rsidP="00AA0281">
            <w:pPr>
              <w:keepNext/>
              <w:rPr>
                <w:rFonts w:ascii="Calibri" w:hAnsi="Calibri"/>
                <w:sz w:val="18"/>
                <w:szCs w:val="18"/>
              </w:rPr>
            </w:pPr>
            <w:r w:rsidRPr="00AA0281">
              <w:rPr>
                <w:rFonts w:ascii="Calibri" w:hAnsi="Calibri"/>
                <w:sz w:val="18"/>
                <w:szCs w:val="18"/>
              </w:rPr>
              <w:t>*multisplit HP-ducted+ductless</w:t>
            </w:r>
            <w:r w:rsidRPr="00825E91">
              <w:rPr>
                <w:rFonts w:ascii="Calibri" w:hAnsi="Calibri"/>
                <w:sz w:val="18"/>
                <w:szCs w:val="18"/>
              </w:rPr>
              <w:t>&gt;&gt;</w:t>
            </w:r>
          </w:p>
        </w:tc>
      </w:tr>
      <w:tr w:rsidR="002B4B5F" w:rsidRPr="00295655" w14:paraId="1F9B9841" w14:textId="77777777" w:rsidTr="003258F6">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980" w:type="dxa"/>
            <w:gridSpan w:val="2"/>
            <w:vAlign w:val="center"/>
          </w:tcPr>
          <w:p w14:paraId="679F1421" w14:textId="1DF058BB" w:rsidR="0064498B" w:rsidRPr="00295655" w:rsidRDefault="0064498B" w:rsidP="00817220">
            <w:pPr>
              <w:keepNext/>
              <w:jc w:val="center"/>
              <w:rPr>
                <w:rFonts w:ascii="Calibri" w:hAnsi="Calibri"/>
                <w:sz w:val="18"/>
                <w:szCs w:val="18"/>
              </w:rPr>
            </w:pPr>
            <w:r>
              <w:rPr>
                <w:rFonts w:ascii="Calibri" w:hAnsi="Calibri"/>
                <w:sz w:val="18"/>
                <w:szCs w:val="18"/>
              </w:rPr>
              <w:t>03</w:t>
            </w:r>
          </w:p>
        </w:tc>
        <w:tc>
          <w:tcPr>
            <w:tcW w:w="1620" w:type="dxa"/>
            <w:vAlign w:val="center"/>
          </w:tcPr>
          <w:p w14:paraId="6A227E23" w14:textId="23667B53" w:rsidR="0064498B" w:rsidRPr="00295655" w:rsidDel="00EB54F1" w:rsidRDefault="0064498B" w:rsidP="00817220">
            <w:pPr>
              <w:keepNext/>
              <w:jc w:val="center"/>
              <w:rPr>
                <w:rFonts w:ascii="Calibri" w:hAnsi="Calibri"/>
                <w:sz w:val="18"/>
                <w:szCs w:val="18"/>
              </w:rPr>
            </w:pPr>
            <w:r>
              <w:rPr>
                <w:rFonts w:ascii="Calibri" w:hAnsi="Calibri"/>
                <w:sz w:val="18"/>
                <w:szCs w:val="18"/>
              </w:rPr>
              <w:t>04</w:t>
            </w:r>
          </w:p>
        </w:tc>
        <w:tc>
          <w:tcPr>
            <w:tcW w:w="1620" w:type="dxa"/>
            <w:gridSpan w:val="2"/>
          </w:tcPr>
          <w:p w14:paraId="0407D219" w14:textId="4BAAC13B" w:rsidR="0064498B" w:rsidRPr="00295655" w:rsidDel="00EB54F1" w:rsidRDefault="006F0AA8" w:rsidP="00817220">
            <w:pPr>
              <w:keepNext/>
              <w:jc w:val="center"/>
              <w:rPr>
                <w:rFonts w:ascii="Calibri" w:hAnsi="Calibri"/>
                <w:sz w:val="18"/>
                <w:szCs w:val="18"/>
              </w:rPr>
            </w:pPr>
            <w:r>
              <w:rPr>
                <w:rFonts w:ascii="Calibri" w:hAnsi="Calibri"/>
                <w:sz w:val="18"/>
                <w:szCs w:val="18"/>
              </w:rPr>
              <w:t>05</w:t>
            </w:r>
          </w:p>
        </w:tc>
        <w:tc>
          <w:tcPr>
            <w:tcW w:w="1080" w:type="dxa"/>
            <w:vAlign w:val="center"/>
          </w:tcPr>
          <w:p w14:paraId="1F9B983B" w14:textId="5D9E4945" w:rsidR="0064498B" w:rsidRPr="00295655" w:rsidRDefault="006F0AA8" w:rsidP="00817220">
            <w:pPr>
              <w:keepNext/>
              <w:jc w:val="center"/>
              <w:rPr>
                <w:rFonts w:ascii="Calibri" w:hAnsi="Calibri"/>
                <w:sz w:val="18"/>
                <w:szCs w:val="18"/>
              </w:rPr>
            </w:pPr>
            <w:r>
              <w:rPr>
                <w:rFonts w:ascii="Calibri" w:hAnsi="Calibri"/>
                <w:sz w:val="18"/>
                <w:szCs w:val="18"/>
              </w:rPr>
              <w:t>06</w:t>
            </w:r>
          </w:p>
        </w:tc>
        <w:tc>
          <w:tcPr>
            <w:tcW w:w="1170" w:type="dxa"/>
            <w:gridSpan w:val="2"/>
            <w:vAlign w:val="center"/>
          </w:tcPr>
          <w:p w14:paraId="1F9B983C" w14:textId="1C6DC2B8" w:rsidR="0064498B" w:rsidRPr="00295655" w:rsidRDefault="006F0AA8" w:rsidP="00817220">
            <w:pPr>
              <w:keepNext/>
              <w:jc w:val="center"/>
              <w:rPr>
                <w:rFonts w:ascii="Calibri" w:hAnsi="Calibri"/>
                <w:sz w:val="18"/>
                <w:szCs w:val="18"/>
              </w:rPr>
            </w:pPr>
            <w:r>
              <w:rPr>
                <w:rFonts w:ascii="Calibri" w:hAnsi="Calibri"/>
                <w:sz w:val="18"/>
                <w:szCs w:val="18"/>
              </w:rPr>
              <w:t>07</w:t>
            </w:r>
          </w:p>
        </w:tc>
        <w:tc>
          <w:tcPr>
            <w:tcW w:w="1440" w:type="dxa"/>
            <w:vAlign w:val="center"/>
          </w:tcPr>
          <w:p w14:paraId="1F9B983D" w14:textId="39D3E0D7" w:rsidR="0064498B" w:rsidRPr="00295655" w:rsidRDefault="006F0AA8" w:rsidP="00817220">
            <w:pPr>
              <w:keepNext/>
              <w:jc w:val="center"/>
              <w:rPr>
                <w:rFonts w:ascii="Calibri" w:hAnsi="Calibri"/>
                <w:sz w:val="18"/>
                <w:szCs w:val="18"/>
              </w:rPr>
            </w:pPr>
            <w:r>
              <w:rPr>
                <w:rFonts w:ascii="Calibri" w:hAnsi="Calibri"/>
                <w:sz w:val="18"/>
                <w:szCs w:val="18"/>
              </w:rPr>
              <w:t>08</w:t>
            </w:r>
          </w:p>
        </w:tc>
        <w:tc>
          <w:tcPr>
            <w:tcW w:w="1440" w:type="dxa"/>
            <w:gridSpan w:val="2"/>
            <w:vAlign w:val="center"/>
          </w:tcPr>
          <w:p w14:paraId="1F9B983E" w14:textId="10656356" w:rsidR="0064498B" w:rsidRPr="00295655" w:rsidRDefault="006F0AA8" w:rsidP="006F0AA8">
            <w:pPr>
              <w:keepNext/>
              <w:jc w:val="center"/>
              <w:rPr>
                <w:rFonts w:ascii="Calibri" w:hAnsi="Calibri"/>
                <w:sz w:val="18"/>
                <w:szCs w:val="18"/>
              </w:rPr>
            </w:pPr>
            <w:r>
              <w:rPr>
                <w:rFonts w:ascii="Calibri" w:hAnsi="Calibri"/>
                <w:sz w:val="18"/>
                <w:szCs w:val="18"/>
              </w:rPr>
              <w:t>09</w:t>
            </w:r>
          </w:p>
        </w:tc>
        <w:tc>
          <w:tcPr>
            <w:tcW w:w="1133" w:type="dxa"/>
            <w:vAlign w:val="center"/>
          </w:tcPr>
          <w:p w14:paraId="1F9B983F" w14:textId="1CA09BCF" w:rsidR="0064498B" w:rsidRPr="00295655" w:rsidRDefault="006F0AA8" w:rsidP="00817220">
            <w:pPr>
              <w:keepNext/>
              <w:jc w:val="center"/>
              <w:rPr>
                <w:rFonts w:ascii="Calibri" w:hAnsi="Calibri"/>
                <w:sz w:val="18"/>
                <w:szCs w:val="18"/>
              </w:rPr>
            </w:pPr>
            <w:r>
              <w:rPr>
                <w:rFonts w:ascii="Calibri" w:hAnsi="Calibri"/>
                <w:sz w:val="18"/>
                <w:szCs w:val="18"/>
              </w:rPr>
              <w:t>10</w:t>
            </w:r>
          </w:p>
        </w:tc>
        <w:tc>
          <w:tcPr>
            <w:tcW w:w="1022" w:type="dxa"/>
            <w:vAlign w:val="center"/>
          </w:tcPr>
          <w:p w14:paraId="1F9B9840" w14:textId="58860533" w:rsidR="0064498B" w:rsidRPr="00295655" w:rsidRDefault="006F0AA8" w:rsidP="00817220">
            <w:pPr>
              <w:keepNext/>
              <w:jc w:val="center"/>
              <w:rPr>
                <w:rFonts w:ascii="Calibri" w:hAnsi="Calibri"/>
                <w:sz w:val="18"/>
                <w:szCs w:val="18"/>
              </w:rPr>
            </w:pPr>
            <w:r>
              <w:rPr>
                <w:rFonts w:ascii="Calibri" w:hAnsi="Calibri"/>
                <w:sz w:val="18"/>
                <w:szCs w:val="18"/>
              </w:rPr>
              <w:t>11</w:t>
            </w:r>
          </w:p>
        </w:tc>
      </w:tr>
      <w:tr w:rsidR="002B4B5F" w:rsidRPr="00697221" w14:paraId="1F9B984C" w14:textId="77777777" w:rsidTr="003258F6">
        <w:trPr>
          <w:cantSplit/>
          <w:trHeight w:val="576"/>
        </w:trPr>
        <w:tc>
          <w:tcPr>
            <w:tcW w:w="895" w:type="dxa"/>
            <w:tcMar>
              <w:left w:w="43" w:type="dxa"/>
              <w:right w:w="43" w:type="dxa"/>
            </w:tcMar>
            <w:vAlign w:val="bottom"/>
          </w:tcPr>
          <w:p w14:paraId="1F9B9842" w14:textId="28826DCA"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rPr>
                <w:rFonts w:ascii="Calibri" w:hAnsi="Calibri"/>
                <w:sz w:val="18"/>
                <w:szCs w:val="18"/>
              </w:rPr>
              <w:t xml:space="preserve"> from CF1R</w:t>
            </w:r>
          </w:p>
        </w:tc>
        <w:tc>
          <w:tcPr>
            <w:tcW w:w="990" w:type="dxa"/>
            <w:tcMar>
              <w:left w:w="43" w:type="dxa"/>
              <w:right w:w="43" w:type="dxa"/>
            </w:tcMar>
            <w:vAlign w:val="bottom"/>
          </w:tcPr>
          <w:p w14:paraId="1F9B9843" w14:textId="2EBAA65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980" w:type="dxa"/>
            <w:gridSpan w:val="2"/>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r w:rsidRPr="003B4D36">
              <w:rPr>
                <w:rFonts w:ascii="Calibri" w:hAnsi="Calibri"/>
                <w:sz w:val="18"/>
                <w:szCs w:val="18"/>
              </w:rPr>
              <w:t>Indoor Unit Name or Description of Area Served</w:t>
            </w:r>
          </w:p>
        </w:tc>
        <w:tc>
          <w:tcPr>
            <w:tcW w:w="1620" w:type="dxa"/>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7EB7114F" w14:textId="56F512B2" w:rsidR="00E675BB" w:rsidRPr="00697221" w:rsidRDefault="00E675BB" w:rsidP="00E675BB">
            <w:pPr>
              <w:keepNext/>
              <w:jc w:val="center"/>
              <w:rPr>
                <w:rFonts w:ascii="Calibri" w:hAnsi="Calibri"/>
                <w:sz w:val="18"/>
                <w:szCs w:val="18"/>
              </w:rPr>
            </w:pPr>
            <w:r w:rsidRPr="00421D12">
              <w:rPr>
                <w:rFonts w:ascii="Calibri" w:hAnsi="Calibri"/>
                <w:sz w:val="18"/>
                <w:szCs w:val="18"/>
              </w:rPr>
              <w:t>Indoor Unit Duct Status</w:t>
            </w:r>
          </w:p>
        </w:tc>
        <w:tc>
          <w:tcPr>
            <w:tcW w:w="108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1170" w:type="dxa"/>
            <w:gridSpan w:val="2"/>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r>
              <w:rPr>
                <w:rFonts w:ascii="Calibri" w:hAnsi="Calibri"/>
                <w:sz w:val="18"/>
                <w:szCs w:val="18"/>
              </w:rPr>
              <w:t>(%)</w:t>
            </w:r>
          </w:p>
        </w:tc>
        <w:tc>
          <w:tcPr>
            <w:tcW w:w="1440"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1133"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3258F6">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980" w:type="dxa"/>
            <w:gridSpan w:val="2"/>
            <w:tcMar>
              <w:left w:w="43" w:type="dxa"/>
              <w:right w:w="43" w:type="dxa"/>
            </w:tcMar>
          </w:tcPr>
          <w:p w14:paraId="451C4C2D" w14:textId="5B53D97F" w:rsidR="00355C57" w:rsidRPr="003258F6" w:rsidRDefault="00E675BB" w:rsidP="00355C57">
            <w:pPr>
              <w:keepNext/>
              <w:rPr>
                <w:rFonts w:asciiTheme="minorHAnsi" w:hAnsiTheme="minorHAnsi"/>
                <w:sz w:val="14"/>
                <w:szCs w:val="14"/>
              </w:rPr>
            </w:pPr>
            <w:r w:rsidRPr="003258F6">
              <w:rPr>
                <w:rFonts w:asciiTheme="minorHAnsi" w:hAnsiTheme="minorHAnsi"/>
                <w:sz w:val="14"/>
                <w:szCs w:val="14"/>
              </w:rPr>
              <w:t>&lt;&lt;</w:t>
            </w:r>
            <w:r w:rsidR="00355C57" w:rsidRPr="003258F6">
              <w:rPr>
                <w:sz w:val="14"/>
                <w:szCs w:val="14"/>
              </w:rPr>
              <w:t xml:space="preserve"> </w:t>
            </w:r>
            <w:r w:rsidR="00355C57" w:rsidRPr="003258F6">
              <w:rPr>
                <w:rFonts w:asciiTheme="minorHAnsi" w:hAnsiTheme="minorHAnsi"/>
                <w:b/>
                <w:sz w:val="14"/>
                <w:szCs w:val="14"/>
              </w:rPr>
              <w:t>if</w:t>
            </w:r>
            <w:r w:rsidR="00355C57" w:rsidRPr="003258F6">
              <w:rPr>
                <w:rFonts w:asciiTheme="minorHAnsi" w:hAnsiTheme="minorHAnsi"/>
                <w:sz w:val="14"/>
                <w:szCs w:val="14"/>
              </w:rPr>
              <w:t xml:space="preserve"> value in </w:t>
            </w:r>
            <w:r w:rsidR="00355C57" w:rsidRPr="00840B8D">
              <w:rPr>
                <w:rFonts w:asciiTheme="minorHAnsi" w:hAnsiTheme="minorHAnsi"/>
                <w:sz w:val="14"/>
                <w:szCs w:val="14"/>
                <w:highlight w:val="yellow"/>
              </w:rPr>
              <w:t>D06</w:t>
            </w:r>
            <w:r w:rsidR="00355C57" w:rsidRPr="003258F6">
              <w:rPr>
                <w:rFonts w:asciiTheme="minorHAnsi" w:hAnsiTheme="minorHAnsi"/>
                <w:sz w:val="14"/>
                <w:szCs w:val="14"/>
              </w:rPr>
              <w:t>=N/A,</w:t>
            </w:r>
          </w:p>
          <w:p w14:paraId="0CB5E81F" w14:textId="69A338C1" w:rsidR="00355C57" w:rsidRPr="003258F6" w:rsidRDefault="00355C57" w:rsidP="00355C57">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value=N/A</w:t>
            </w:r>
          </w:p>
          <w:p w14:paraId="6C85B0B6" w14:textId="77777777" w:rsidR="00355C57" w:rsidRPr="003258F6" w:rsidRDefault="00355C57" w:rsidP="00E675BB">
            <w:pPr>
              <w:keepNext/>
              <w:rPr>
                <w:rFonts w:asciiTheme="minorHAnsi" w:hAnsiTheme="minorHAnsi"/>
                <w:sz w:val="14"/>
                <w:szCs w:val="14"/>
              </w:rPr>
            </w:pPr>
          </w:p>
          <w:p w14:paraId="72324838" w14:textId="37015CB2" w:rsidR="00E675BB" w:rsidRPr="003258F6" w:rsidRDefault="00355C57" w:rsidP="00E675BB">
            <w:pPr>
              <w:keepNext/>
              <w:rPr>
                <w:rFonts w:asciiTheme="minorHAnsi" w:hAnsiTheme="minorHAnsi"/>
                <w:sz w:val="14"/>
                <w:szCs w:val="14"/>
              </w:rPr>
            </w:pPr>
            <w:r w:rsidRPr="003258F6">
              <w:rPr>
                <w:rFonts w:asciiTheme="minorHAnsi" w:hAnsiTheme="minorHAnsi"/>
                <w:b/>
                <w:sz w:val="14"/>
                <w:szCs w:val="14"/>
              </w:rPr>
              <w:t>else</w:t>
            </w:r>
            <w:r w:rsidR="00E675BB" w:rsidRPr="003258F6">
              <w:rPr>
                <w:rFonts w:asciiTheme="minorHAnsi" w:hAnsiTheme="minorHAnsi"/>
                <w:b/>
                <w:sz w:val="14"/>
                <w:szCs w:val="14"/>
              </w:rPr>
              <w:t>if</w:t>
            </w:r>
            <w:r w:rsidR="00E675BB" w:rsidRPr="003258F6">
              <w:rPr>
                <w:rFonts w:asciiTheme="minorHAnsi" w:hAnsiTheme="minorHAnsi"/>
                <w:sz w:val="14"/>
                <w:szCs w:val="14"/>
              </w:rPr>
              <w:t xml:space="preserve"> value in </w:t>
            </w:r>
            <w:r w:rsidR="00E675BB" w:rsidRPr="003258F6">
              <w:rPr>
                <w:rFonts w:asciiTheme="minorHAnsi" w:hAnsiTheme="minorHAnsi"/>
                <w:sz w:val="14"/>
                <w:szCs w:val="14"/>
                <w:highlight w:val="yellow"/>
              </w:rPr>
              <w:t>D06</w:t>
            </w:r>
            <w:r w:rsidR="00E675BB" w:rsidRPr="003258F6">
              <w:rPr>
                <w:rFonts w:asciiTheme="minorHAnsi" w:hAnsiTheme="minorHAnsi"/>
                <w:sz w:val="14"/>
                <w:szCs w:val="14"/>
              </w:rPr>
              <w:t xml:space="preserve">=1, </w:t>
            </w:r>
          </w:p>
          <w:p w14:paraId="1806CB20" w14:textId="5D7D7D78" w:rsidR="00E675BB" w:rsidRPr="003258F6" w:rsidRDefault="00E675BB" w:rsidP="00E675BB">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 autofilled from </w:t>
            </w:r>
            <w:r w:rsidRPr="003258F6">
              <w:rPr>
                <w:rFonts w:asciiTheme="minorHAnsi" w:hAnsiTheme="minorHAnsi"/>
                <w:sz w:val="14"/>
                <w:szCs w:val="14"/>
                <w:highlight w:val="yellow"/>
              </w:rPr>
              <w:t>D02</w:t>
            </w:r>
            <w:r w:rsidRPr="003258F6">
              <w:rPr>
                <w:rFonts w:asciiTheme="minorHAnsi" w:hAnsiTheme="minorHAnsi"/>
                <w:sz w:val="14"/>
                <w:szCs w:val="14"/>
              </w:rPr>
              <w:t>;</w:t>
            </w:r>
          </w:p>
          <w:p w14:paraId="3243513E" w14:textId="77777777" w:rsidR="00355C57" w:rsidRPr="003258F6" w:rsidRDefault="00355C57" w:rsidP="00E675BB">
            <w:pPr>
              <w:keepNext/>
              <w:rPr>
                <w:rFonts w:asciiTheme="minorHAnsi" w:hAnsiTheme="minorHAnsi"/>
                <w:sz w:val="14"/>
                <w:szCs w:val="14"/>
              </w:rPr>
            </w:pPr>
          </w:p>
          <w:p w14:paraId="565F6F06" w14:textId="768BB22A" w:rsidR="00E675BB" w:rsidRPr="003258F6" w:rsidRDefault="00E675BB" w:rsidP="00E675BB">
            <w:pPr>
              <w:keepNext/>
              <w:rPr>
                <w:sz w:val="14"/>
                <w:szCs w:val="14"/>
              </w:rPr>
            </w:pPr>
            <w:r w:rsidRPr="003258F6">
              <w:rPr>
                <w:rFonts w:asciiTheme="minorHAnsi" w:hAnsiTheme="minorHAnsi"/>
                <w:sz w:val="14"/>
                <w:szCs w:val="14"/>
              </w:rPr>
              <w:t>else user input, text, 15 characters maximum;</w:t>
            </w:r>
            <w:r w:rsidRPr="003258F6">
              <w:rPr>
                <w:sz w:val="14"/>
                <w:szCs w:val="14"/>
              </w:rPr>
              <w:t xml:space="preserve"> </w:t>
            </w:r>
          </w:p>
          <w:p w14:paraId="38D5ACBA" w14:textId="2851767E" w:rsidR="001D0708" w:rsidRPr="003258F6" w:rsidRDefault="001D0708" w:rsidP="001D0708">
            <w:pPr>
              <w:keepNext/>
              <w:rPr>
                <w:sz w:val="14"/>
                <w:szCs w:val="14"/>
              </w:rPr>
            </w:pPr>
          </w:p>
          <w:p w14:paraId="69EB7ED5" w14:textId="77777777" w:rsidR="003258F6"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as default, require value to be unique in this dwelling unit (i.e. unique within the scope of this instance of the MCH-01) except for the case when all the following</w:t>
            </w:r>
            <w:r w:rsidR="003759D8" w:rsidRPr="004756F0">
              <w:rPr>
                <w:rFonts w:asciiTheme="minorHAnsi" w:hAnsiTheme="minorHAnsi" w:cstheme="minorHAnsi"/>
                <w:sz w:val="14"/>
                <w:szCs w:val="14"/>
              </w:rPr>
              <w:t xml:space="preserve"> three conditions are true: </w:t>
            </w:r>
          </w:p>
          <w:p w14:paraId="7850328F" w14:textId="0B201C5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1:[</w:t>
            </w:r>
            <w:r w:rsidRPr="004756F0">
              <w:rPr>
                <w:rFonts w:asciiTheme="minorHAnsi" w:hAnsiTheme="minorHAnsi" w:cstheme="minorHAnsi"/>
                <w:sz w:val="14"/>
                <w:szCs w:val="14"/>
                <w:highlight w:val="yellow"/>
              </w:rPr>
              <w:t>E01</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01</w:t>
            </w:r>
            <w:r w:rsidR="001D0708" w:rsidRPr="004756F0">
              <w:rPr>
                <w:rFonts w:asciiTheme="minorHAnsi" w:hAnsiTheme="minorHAnsi" w:cstheme="minorHAnsi"/>
                <w:sz w:val="14"/>
                <w:szCs w:val="14"/>
              </w:rPr>
              <w:t xml:space="preserve">] </w:t>
            </w:r>
          </w:p>
          <w:p w14:paraId="37B093BB" w14:textId="165B5AE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2:[</w:t>
            </w:r>
            <w:r w:rsidRPr="004756F0">
              <w:rPr>
                <w:rFonts w:asciiTheme="minorHAnsi" w:hAnsiTheme="minorHAnsi" w:cstheme="minorHAnsi"/>
                <w:sz w:val="14"/>
                <w:szCs w:val="14"/>
                <w:highlight w:val="yellow"/>
              </w:rPr>
              <w:t>E02</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02</w:t>
            </w:r>
            <w:r w:rsidR="001D0708" w:rsidRPr="004756F0">
              <w:rPr>
                <w:rFonts w:asciiTheme="minorHAnsi" w:hAnsiTheme="minorHAnsi" w:cstheme="minorHAnsi"/>
                <w:sz w:val="14"/>
                <w:szCs w:val="14"/>
              </w:rPr>
              <w:t>]</w:t>
            </w:r>
          </w:p>
          <w:p w14:paraId="0C204979" w14:textId="01EA814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3:[</w:t>
            </w:r>
            <w:r w:rsidRPr="004756F0">
              <w:rPr>
                <w:rFonts w:asciiTheme="minorHAnsi" w:hAnsiTheme="minorHAnsi" w:cstheme="minorHAnsi"/>
                <w:sz w:val="14"/>
                <w:szCs w:val="14"/>
                <w:highlight w:val="yellow"/>
              </w:rPr>
              <w:t>D</w:t>
            </w:r>
            <w:r w:rsidR="001D0708" w:rsidRPr="004756F0">
              <w:rPr>
                <w:rFonts w:asciiTheme="minorHAnsi" w:hAnsiTheme="minorHAnsi" w:cstheme="minorHAnsi"/>
                <w:sz w:val="14"/>
                <w:szCs w:val="14"/>
                <w:highlight w:val="yellow"/>
              </w:rPr>
              <w:t>04</w:t>
            </w:r>
            <w:r w:rsidR="00CB6008">
              <w:rPr>
                <w:rFonts w:asciiTheme="minorHAnsi" w:hAnsiTheme="minorHAnsi" w:cstheme="minorHAnsi"/>
                <w:sz w:val="14"/>
                <w:szCs w:val="14"/>
              </w:rPr>
              <w:t>=</w:t>
            </w:r>
            <w:r w:rsidR="001D0708" w:rsidRPr="004756F0">
              <w:rPr>
                <w:rFonts w:asciiTheme="minorHAnsi" w:hAnsiTheme="minorHAnsi" w:cstheme="minorHAnsi"/>
                <w:sz w:val="14"/>
                <w:szCs w:val="14"/>
              </w:rPr>
              <w:t>central gas furnace]</w:t>
            </w:r>
          </w:p>
          <w:p w14:paraId="4DAF66F2" w14:textId="77777777" w:rsidR="001D0708" w:rsidRPr="004756F0" w:rsidRDefault="001D0708" w:rsidP="001D0708">
            <w:pPr>
              <w:keepNext/>
              <w:rPr>
                <w:rFonts w:asciiTheme="minorHAnsi" w:hAnsiTheme="minorHAnsi" w:cstheme="minorHAnsi"/>
                <w:sz w:val="14"/>
                <w:szCs w:val="14"/>
              </w:rPr>
            </w:pPr>
          </w:p>
          <w:p w14:paraId="5D0D3066" w14:textId="77777777" w:rsidR="001D0708"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allow user to override the default uniqueness rule if necessary&gt;&gt;</w:t>
            </w:r>
          </w:p>
          <w:p w14:paraId="18BE3AB6" w14:textId="628BFFD0" w:rsidR="001D0708" w:rsidRPr="001D0708" w:rsidRDefault="001D0708" w:rsidP="00E675BB">
            <w:pPr>
              <w:keepNext/>
              <w:rPr>
                <w:sz w:val="12"/>
                <w:szCs w:val="12"/>
              </w:rPr>
            </w:pPr>
          </w:p>
          <w:p w14:paraId="2868B6EC" w14:textId="77777777" w:rsidR="001D0708" w:rsidRPr="001D0708" w:rsidRDefault="001D0708" w:rsidP="00E675BB">
            <w:pPr>
              <w:keepNext/>
              <w:rPr>
                <w:sz w:val="12"/>
                <w:szCs w:val="12"/>
              </w:rPr>
            </w:pPr>
          </w:p>
          <w:p w14:paraId="1F735755" w14:textId="44CFD7E9" w:rsidR="00E675BB" w:rsidRPr="00697221" w:rsidRDefault="00E675BB" w:rsidP="002B4B5F">
            <w:pPr>
              <w:keepNext/>
              <w:rPr>
                <w:rFonts w:asciiTheme="minorHAnsi" w:hAnsiTheme="minorHAnsi"/>
                <w:sz w:val="14"/>
                <w:szCs w:val="14"/>
              </w:rPr>
            </w:pPr>
          </w:p>
        </w:tc>
        <w:tc>
          <w:tcPr>
            <w:tcW w:w="1620" w:type="dxa"/>
            <w:tcMar>
              <w:left w:w="43" w:type="dxa"/>
              <w:right w:w="43" w:type="dxa"/>
            </w:tcMar>
          </w:tcPr>
          <w:p w14:paraId="2FCF55C6" w14:textId="759DD5F2" w:rsidR="00E675BB" w:rsidRDefault="00E675BB" w:rsidP="00E675BB">
            <w:pPr>
              <w:keepNext/>
              <w:rPr>
                <w:rFonts w:asciiTheme="minorHAnsi" w:hAnsiTheme="minorHAnsi"/>
                <w:sz w:val="14"/>
                <w:szCs w:val="14"/>
              </w:rPr>
            </w:pPr>
            <w:r w:rsidRPr="001900BA">
              <w:rPr>
                <w:rFonts w:asciiTheme="minorHAnsi" w:hAnsiTheme="minorHAnsi"/>
                <w:sz w:val="14"/>
                <w:szCs w:val="14"/>
              </w:rPr>
              <w:t>&lt;&lt;</w:t>
            </w:r>
            <w:r w:rsidRPr="003258F6">
              <w:rPr>
                <w:rFonts w:asciiTheme="minorHAnsi" w:hAnsiTheme="minorHAnsi"/>
                <w:b/>
                <w:sz w:val="14"/>
                <w:szCs w:val="14"/>
              </w:rPr>
              <w:t>if</w:t>
            </w:r>
            <w:r>
              <w:rPr>
                <w:rFonts w:asciiTheme="minorHAnsi" w:hAnsiTheme="minorHAnsi"/>
                <w:sz w:val="14"/>
                <w:szCs w:val="14"/>
              </w:rPr>
              <w:t xml:space="preserve"> </w:t>
            </w:r>
            <w:r w:rsidRPr="00D2616A">
              <w:rPr>
                <w:rFonts w:asciiTheme="minorHAnsi" w:hAnsiTheme="minorHAnsi"/>
                <w:sz w:val="14"/>
                <w:szCs w:val="14"/>
                <w:highlight w:val="yellow"/>
              </w:rPr>
              <w:t>D06</w:t>
            </w:r>
            <w:r>
              <w:rPr>
                <w:rFonts w:asciiTheme="minorHAnsi" w:hAnsiTheme="minorHAnsi"/>
                <w:sz w:val="14"/>
                <w:szCs w:val="14"/>
              </w:rPr>
              <w:t xml:space="preserve"> &gt; 1, then value=no;</w:t>
            </w:r>
          </w:p>
          <w:p w14:paraId="361822CD" w14:textId="1B1E49F7" w:rsidR="00E675BB" w:rsidRDefault="00E675BB" w:rsidP="00E675BB">
            <w:pPr>
              <w:keepNext/>
              <w:rPr>
                <w:rFonts w:asciiTheme="minorHAnsi" w:hAnsiTheme="minorHAnsi"/>
                <w:sz w:val="14"/>
                <w:szCs w:val="14"/>
              </w:rPr>
            </w:pPr>
          </w:p>
          <w:p w14:paraId="07A5B837" w14:textId="77777777" w:rsidR="003258F6" w:rsidRDefault="00E675BB" w:rsidP="00E675BB">
            <w:pPr>
              <w:keepNext/>
              <w:rPr>
                <w:rFonts w:asciiTheme="minorHAnsi" w:hAnsiTheme="minorHAnsi"/>
                <w:sz w:val="14"/>
                <w:szCs w:val="14"/>
              </w:rPr>
            </w:pPr>
            <w:r w:rsidRPr="003258F6">
              <w:rPr>
                <w:rFonts w:asciiTheme="minorHAnsi" w:hAnsiTheme="minorHAnsi"/>
                <w:b/>
                <w:sz w:val="14"/>
                <w:szCs w:val="14"/>
              </w:rPr>
              <w:t>elseif</w:t>
            </w:r>
            <w:r w:rsidRPr="000A1F97">
              <w:rPr>
                <w:rFonts w:asciiTheme="minorHAnsi" w:hAnsiTheme="minorHAnsi"/>
                <w:sz w:val="14"/>
                <w:szCs w:val="14"/>
              </w:rPr>
              <w:t xml:space="preserve"> building type on the CF1R= multifamily, </w:t>
            </w:r>
          </w:p>
          <w:p w14:paraId="74085A53" w14:textId="5BB9F2D5"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sidRPr="000A1F97">
              <w:rPr>
                <w:rFonts w:asciiTheme="minorHAnsi" w:hAnsiTheme="minorHAnsi"/>
                <w:sz w:val="14"/>
                <w:szCs w:val="14"/>
              </w:rPr>
              <w:t xml:space="preserve"> value=no,</w:t>
            </w:r>
          </w:p>
          <w:p w14:paraId="19A72111" w14:textId="77777777" w:rsidR="00E675BB" w:rsidRDefault="00E675BB" w:rsidP="00E675BB">
            <w:pPr>
              <w:keepNext/>
              <w:rPr>
                <w:rFonts w:asciiTheme="minorHAnsi" w:hAnsiTheme="minorHAnsi"/>
                <w:sz w:val="14"/>
                <w:szCs w:val="14"/>
              </w:rPr>
            </w:pPr>
          </w:p>
          <w:p w14:paraId="328D9B52" w14:textId="3AAF48D8" w:rsidR="00E675BB" w:rsidRDefault="00E675BB" w:rsidP="00E675BB">
            <w:pPr>
              <w:keepNext/>
              <w:rPr>
                <w:rFonts w:asciiTheme="minorHAnsi" w:hAnsiTheme="minorHAnsi"/>
                <w:sz w:val="14"/>
                <w:szCs w:val="14"/>
              </w:rPr>
            </w:pPr>
            <w:r w:rsidRPr="003258F6">
              <w:rPr>
                <w:rFonts w:asciiTheme="minorHAnsi" w:hAnsiTheme="minorHAnsi"/>
                <w:b/>
                <w:sz w:val="14"/>
                <w:szCs w:val="14"/>
              </w:rPr>
              <w:t>elseif</w:t>
            </w:r>
            <w:r>
              <w:rPr>
                <w:rFonts w:asciiTheme="minorHAnsi" w:hAnsiTheme="minorHAnsi"/>
                <w:sz w:val="14"/>
                <w:szCs w:val="14"/>
              </w:rPr>
              <w:t xml:space="preserve"> IAQ vent system type for this dwelling on the CF1R=one of the following three,</w:t>
            </w:r>
          </w:p>
          <w:p w14:paraId="580A91B8" w14:textId="77777777" w:rsidR="00E675BB" w:rsidRDefault="00E675BB" w:rsidP="00E675BB">
            <w:pPr>
              <w:keepNext/>
              <w:rPr>
                <w:rFonts w:asciiTheme="minorHAnsi" w:hAnsiTheme="minorHAnsi"/>
                <w:sz w:val="14"/>
                <w:szCs w:val="14"/>
              </w:rPr>
            </w:pPr>
            <w:r>
              <w:rPr>
                <w:rFonts w:asciiTheme="minorHAnsi" w:hAnsiTheme="minorHAnsi"/>
                <w:sz w:val="14"/>
                <w:szCs w:val="14"/>
              </w:rPr>
              <w:t>*Balanced,</w:t>
            </w:r>
          </w:p>
          <w:p w14:paraId="5CFBC348" w14:textId="62F84D53" w:rsidR="00E675BB" w:rsidRDefault="00E675BB" w:rsidP="00E675BB">
            <w:pPr>
              <w:keepNext/>
              <w:rPr>
                <w:rFonts w:asciiTheme="minorHAnsi" w:hAnsiTheme="minorHAnsi"/>
                <w:sz w:val="14"/>
                <w:szCs w:val="14"/>
              </w:rPr>
            </w:pPr>
            <w:r>
              <w:rPr>
                <w:rFonts w:asciiTheme="minorHAnsi" w:hAnsiTheme="minorHAnsi"/>
                <w:sz w:val="14"/>
                <w:szCs w:val="14"/>
              </w:rPr>
              <w:t>*Balanced ERV</w:t>
            </w:r>
          </w:p>
          <w:p w14:paraId="6DEB4E33" w14:textId="77777777" w:rsidR="003258F6" w:rsidRDefault="00E675BB" w:rsidP="00E675BB">
            <w:pPr>
              <w:keepNext/>
              <w:rPr>
                <w:rFonts w:asciiTheme="minorHAnsi" w:hAnsiTheme="minorHAnsi"/>
                <w:sz w:val="14"/>
                <w:szCs w:val="14"/>
              </w:rPr>
            </w:pPr>
            <w:r>
              <w:rPr>
                <w:rFonts w:asciiTheme="minorHAnsi" w:hAnsiTheme="minorHAnsi"/>
                <w:sz w:val="14"/>
                <w:szCs w:val="14"/>
              </w:rPr>
              <w:t xml:space="preserve">*Balanced HRV </w:t>
            </w:r>
          </w:p>
          <w:p w14:paraId="63701FD8" w14:textId="3EF23BC2"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Pr>
                <w:rFonts w:asciiTheme="minorHAnsi" w:hAnsiTheme="minorHAnsi"/>
                <w:sz w:val="14"/>
                <w:szCs w:val="14"/>
              </w:rPr>
              <w:t xml:space="preserve"> value=no,</w:t>
            </w:r>
          </w:p>
          <w:p w14:paraId="4482E8C2" w14:textId="7BE24436" w:rsidR="00E675BB" w:rsidRDefault="00E675BB" w:rsidP="00E675BB">
            <w:pPr>
              <w:keepNext/>
              <w:rPr>
                <w:rFonts w:asciiTheme="minorHAnsi" w:hAnsiTheme="minorHAnsi"/>
                <w:sz w:val="14"/>
                <w:szCs w:val="14"/>
              </w:rPr>
            </w:pPr>
          </w:p>
          <w:p w14:paraId="230A5D54" w14:textId="71990906"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 xml:space="preserve">elseif </w:t>
            </w:r>
            <w:r w:rsidRPr="003258F6">
              <w:rPr>
                <w:rFonts w:asciiTheme="minorHAnsi" w:hAnsiTheme="minorHAnsi"/>
                <w:sz w:val="14"/>
                <w:szCs w:val="14"/>
                <w:highlight w:val="yellow"/>
              </w:rPr>
              <w:t>D06</w:t>
            </w:r>
            <w:r w:rsidRPr="003258F6">
              <w:rPr>
                <w:rFonts w:asciiTheme="minorHAnsi" w:hAnsiTheme="minorHAnsi"/>
                <w:sz w:val="14"/>
                <w:szCs w:val="14"/>
              </w:rPr>
              <w:t>=N/A,</w:t>
            </w:r>
          </w:p>
          <w:p w14:paraId="5FAB22BA" w14:textId="3153AD47" w:rsidR="003258F6" w:rsidRPr="003258F6" w:rsidRDefault="003258F6" w:rsidP="003258F6">
            <w:pPr>
              <w:keepNext/>
              <w:rPr>
                <w:rFonts w:asciiTheme="minorHAnsi" w:hAnsiTheme="minorHAnsi"/>
                <w:sz w:val="14"/>
                <w:szCs w:val="14"/>
              </w:rPr>
            </w:pPr>
            <w:r>
              <w:rPr>
                <w:rFonts w:asciiTheme="minorHAnsi" w:hAnsiTheme="minorHAnsi"/>
                <w:sz w:val="14"/>
                <w:szCs w:val="14"/>
              </w:rPr>
              <w:t xml:space="preserve">and </w:t>
            </w:r>
            <w:r w:rsidRPr="003258F6">
              <w:rPr>
                <w:rFonts w:asciiTheme="minorHAnsi" w:hAnsiTheme="minorHAnsi"/>
                <w:sz w:val="14"/>
                <w:szCs w:val="14"/>
                <w:highlight w:val="yellow"/>
              </w:rPr>
              <w:t>D04</w:t>
            </w:r>
            <w:r w:rsidRPr="003258F6">
              <w:rPr>
                <w:rFonts w:asciiTheme="minorHAnsi" w:hAnsiTheme="minorHAnsi"/>
                <w:sz w:val="14"/>
                <w:szCs w:val="14"/>
              </w:rPr>
              <w:t>=Packaged gas furnace,</w:t>
            </w:r>
          </w:p>
          <w:p w14:paraId="436010C9"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then user pick one from list:</w:t>
            </w:r>
          </w:p>
          <w:p w14:paraId="5770D957"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*Yes</w:t>
            </w:r>
          </w:p>
          <w:p w14:paraId="31C22EA4" w14:textId="5C534176" w:rsidR="003258F6" w:rsidRDefault="003258F6" w:rsidP="00E675BB">
            <w:pPr>
              <w:keepNext/>
              <w:rPr>
                <w:rFonts w:asciiTheme="minorHAnsi" w:hAnsiTheme="minorHAnsi"/>
                <w:sz w:val="14"/>
                <w:szCs w:val="14"/>
              </w:rPr>
            </w:pPr>
            <w:r w:rsidRPr="003258F6">
              <w:rPr>
                <w:rFonts w:asciiTheme="minorHAnsi" w:hAnsiTheme="minorHAnsi"/>
                <w:sz w:val="14"/>
                <w:szCs w:val="14"/>
              </w:rPr>
              <w:t>*No</w:t>
            </w:r>
          </w:p>
          <w:p w14:paraId="3D3517E0" w14:textId="77777777" w:rsidR="003258F6" w:rsidRDefault="003258F6" w:rsidP="00E675BB">
            <w:pPr>
              <w:keepNext/>
              <w:rPr>
                <w:rFonts w:asciiTheme="minorHAnsi" w:hAnsiTheme="minorHAnsi"/>
                <w:sz w:val="14"/>
                <w:szCs w:val="14"/>
              </w:rPr>
            </w:pPr>
          </w:p>
          <w:p w14:paraId="1B0AA818" w14:textId="07083F61" w:rsidR="00E675BB" w:rsidRPr="001900BA" w:rsidRDefault="00E675BB" w:rsidP="00E675BB">
            <w:pPr>
              <w:keepNext/>
              <w:rPr>
                <w:rFonts w:asciiTheme="minorHAnsi" w:hAnsiTheme="minorHAnsi"/>
                <w:sz w:val="14"/>
                <w:szCs w:val="14"/>
              </w:rPr>
            </w:pPr>
            <w:r>
              <w:rPr>
                <w:rFonts w:asciiTheme="minorHAnsi" w:hAnsiTheme="minorHAnsi"/>
                <w:sz w:val="14"/>
                <w:szCs w:val="14"/>
              </w:rPr>
              <w:t>else,</w:t>
            </w:r>
            <w:r w:rsidR="00C42672">
              <w:rPr>
                <w:rFonts w:asciiTheme="minorHAnsi" w:hAnsiTheme="minorHAnsi"/>
                <w:sz w:val="14"/>
                <w:szCs w:val="14"/>
              </w:rPr>
              <w:t xml:space="preserve"> </w:t>
            </w:r>
            <w:r w:rsidRPr="001900BA">
              <w:rPr>
                <w:rFonts w:asciiTheme="minorHAnsi" w:hAnsiTheme="minorHAnsi"/>
                <w:sz w:val="14"/>
                <w:szCs w:val="14"/>
              </w:rPr>
              <w:t xml:space="preserve">user pick one from list: </w:t>
            </w:r>
          </w:p>
          <w:p w14:paraId="02DF6EB9" w14:textId="5E8AC6CB" w:rsidR="00E675BB" w:rsidRPr="001900BA"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Yes</w:t>
            </w:r>
          </w:p>
          <w:p w14:paraId="61354F07" w14:textId="57F9F786" w:rsidR="00E675BB" w:rsidRPr="00697221"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p>
        </w:tc>
        <w:tc>
          <w:tcPr>
            <w:tcW w:w="1620" w:type="dxa"/>
            <w:gridSpan w:val="2"/>
          </w:tcPr>
          <w:p w14:paraId="785A1EF0" w14:textId="77777777" w:rsidR="00E675BB" w:rsidRPr="003B7FCD" w:rsidRDefault="00E675BB" w:rsidP="00E675BB">
            <w:pPr>
              <w:keepNext/>
              <w:rPr>
                <w:rFonts w:ascii="Calibri" w:hAnsi="Calibri"/>
                <w:sz w:val="14"/>
                <w:szCs w:val="14"/>
              </w:rPr>
            </w:pPr>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=DuctsNone, </w:t>
            </w:r>
          </w:p>
          <w:p w14:paraId="3461DC44" w14:textId="77777777" w:rsidR="00E675BB" w:rsidRPr="003B7FCD" w:rsidRDefault="00E675BB" w:rsidP="00E675BB">
            <w:pPr>
              <w:keepNext/>
              <w:rPr>
                <w:rFonts w:ascii="Calibri" w:hAnsi="Calibri"/>
                <w:sz w:val="14"/>
                <w:szCs w:val="14"/>
              </w:rPr>
            </w:pPr>
            <w:r w:rsidRPr="003B7FCD">
              <w:rPr>
                <w:rFonts w:ascii="Calibri" w:hAnsi="Calibri"/>
                <w:sz w:val="14"/>
                <w:szCs w:val="14"/>
              </w:rPr>
              <w:t>then value=Ductless;</w:t>
            </w:r>
          </w:p>
          <w:p w14:paraId="294BF8F1" w14:textId="77777777" w:rsidR="00E675BB" w:rsidRPr="003B7FCD" w:rsidRDefault="00E675BB" w:rsidP="00E675BB">
            <w:pPr>
              <w:keepNext/>
              <w:rPr>
                <w:rFonts w:ascii="Calibri" w:hAnsi="Calibri"/>
                <w:sz w:val="14"/>
                <w:szCs w:val="14"/>
              </w:rPr>
            </w:pPr>
            <w:r w:rsidRPr="003B7FCD">
              <w:rPr>
                <w:rFonts w:ascii="Calibri" w:hAnsi="Calibri"/>
                <w:sz w:val="14"/>
                <w:szCs w:val="14"/>
              </w:rPr>
              <w:t xml:space="preserve">elseif, </w:t>
            </w:r>
            <w:r w:rsidRPr="00C90992">
              <w:rPr>
                <w:rFonts w:ascii="Calibri" w:hAnsi="Calibri"/>
                <w:sz w:val="14"/>
                <w:szCs w:val="14"/>
                <w:highlight w:val="yellow"/>
              </w:rPr>
              <w:t>D07</w:t>
            </w:r>
            <w:r w:rsidRPr="003B7FCD">
              <w:rPr>
                <w:rFonts w:ascii="Calibri" w:hAnsi="Calibri"/>
                <w:sz w:val="14"/>
                <w:szCs w:val="14"/>
              </w:rPr>
              <w:t>=one of the</w:t>
            </w:r>
          </w:p>
          <w:p w14:paraId="56B4EF88" w14:textId="77777777" w:rsidR="00355C57" w:rsidRDefault="00E675BB" w:rsidP="00E675BB">
            <w:pPr>
              <w:keepNext/>
              <w:rPr>
                <w:rFonts w:ascii="Calibri" w:hAnsi="Calibri"/>
                <w:sz w:val="14"/>
                <w:szCs w:val="14"/>
              </w:rPr>
            </w:pPr>
            <w:r w:rsidRPr="003B7FCD">
              <w:rPr>
                <w:rFonts w:ascii="Calibri" w:hAnsi="Calibri"/>
                <w:sz w:val="14"/>
                <w:szCs w:val="14"/>
              </w:rPr>
              <w:t xml:space="preserve">Ducted types:  </w:t>
            </w:r>
          </w:p>
          <w:p w14:paraId="08C1F3FE" w14:textId="55CA8DF6" w:rsidR="00355C57" w:rsidRDefault="00E675BB" w:rsidP="00E675BB">
            <w:pPr>
              <w:keepNext/>
              <w:rPr>
                <w:rFonts w:ascii="Calibri" w:hAnsi="Calibri"/>
                <w:sz w:val="14"/>
                <w:szCs w:val="14"/>
              </w:rPr>
            </w:pPr>
            <w:r w:rsidRPr="003B7FCD">
              <w:rPr>
                <w:rFonts w:ascii="Calibri" w:hAnsi="Calibri"/>
                <w:sz w:val="14"/>
                <w:szCs w:val="14"/>
              </w:rPr>
              <w:t xml:space="preserve">*DuctsAttic, </w:t>
            </w:r>
          </w:p>
          <w:p w14:paraId="6E40E1C5" w14:textId="77777777" w:rsidR="00355C57" w:rsidRDefault="00E675BB" w:rsidP="00E675BB">
            <w:pPr>
              <w:keepNext/>
              <w:rPr>
                <w:rFonts w:ascii="Calibri" w:hAnsi="Calibri"/>
                <w:sz w:val="14"/>
                <w:szCs w:val="14"/>
              </w:rPr>
            </w:pPr>
            <w:r w:rsidRPr="003B7FCD">
              <w:rPr>
                <w:rFonts w:ascii="Calibri" w:hAnsi="Calibri"/>
                <w:sz w:val="14"/>
                <w:szCs w:val="14"/>
              </w:rPr>
              <w:t xml:space="preserve">*DuctsCrawl, </w:t>
            </w:r>
          </w:p>
          <w:p w14:paraId="58730653" w14:textId="77777777" w:rsidR="00355C57" w:rsidRDefault="00E675BB" w:rsidP="00E675BB">
            <w:pPr>
              <w:keepNext/>
              <w:rPr>
                <w:rFonts w:ascii="Calibri" w:hAnsi="Calibri"/>
                <w:sz w:val="14"/>
                <w:szCs w:val="14"/>
              </w:rPr>
            </w:pPr>
            <w:r w:rsidRPr="003B7FCD">
              <w:rPr>
                <w:rFonts w:ascii="Calibri" w:hAnsi="Calibri"/>
                <w:sz w:val="14"/>
                <w:szCs w:val="14"/>
              </w:rPr>
              <w:t xml:space="preserve">*DuctsGarage, </w:t>
            </w:r>
          </w:p>
          <w:p w14:paraId="0654884F" w14:textId="77777777" w:rsidR="00355C57" w:rsidRDefault="00E675BB" w:rsidP="00E675BB">
            <w:pPr>
              <w:keepNext/>
              <w:rPr>
                <w:rFonts w:ascii="Calibri" w:hAnsi="Calibri"/>
                <w:sz w:val="14"/>
                <w:szCs w:val="14"/>
              </w:rPr>
            </w:pPr>
            <w:r w:rsidRPr="003B7FCD">
              <w:rPr>
                <w:rFonts w:ascii="Calibri" w:hAnsi="Calibri"/>
                <w:sz w:val="14"/>
                <w:szCs w:val="14"/>
              </w:rPr>
              <w:t xml:space="preserve">*DuctsInEx12, </w:t>
            </w:r>
          </w:p>
          <w:p w14:paraId="4FD3AFC0" w14:textId="77777777" w:rsidR="00355C57" w:rsidRDefault="00E675BB" w:rsidP="00E675BB">
            <w:pPr>
              <w:keepNext/>
              <w:rPr>
                <w:rFonts w:ascii="Calibri" w:hAnsi="Calibri"/>
                <w:sz w:val="14"/>
                <w:szCs w:val="14"/>
              </w:rPr>
            </w:pPr>
            <w:r w:rsidRPr="003B7FCD">
              <w:rPr>
                <w:rFonts w:ascii="Calibri" w:hAnsi="Calibri"/>
                <w:sz w:val="14"/>
                <w:szCs w:val="14"/>
              </w:rPr>
              <w:t xml:space="preserve">*DuctsInAll, </w:t>
            </w:r>
          </w:p>
          <w:p w14:paraId="6C614CB4" w14:textId="77777777" w:rsidR="00355C57" w:rsidRDefault="00E675BB" w:rsidP="00E675BB">
            <w:pPr>
              <w:keepNext/>
              <w:rPr>
                <w:rFonts w:ascii="Calibri" w:hAnsi="Calibri"/>
                <w:sz w:val="14"/>
                <w:szCs w:val="14"/>
              </w:rPr>
            </w:pPr>
            <w:r w:rsidRPr="003B7FCD">
              <w:rPr>
                <w:rFonts w:ascii="Calibri" w:hAnsi="Calibri"/>
                <w:sz w:val="14"/>
                <w:szCs w:val="14"/>
              </w:rPr>
              <w:t xml:space="preserve">*DuctsOutdoor, </w:t>
            </w:r>
          </w:p>
          <w:p w14:paraId="629A0007" w14:textId="46ACC07D" w:rsidR="00E675BB" w:rsidRPr="003B7FCD" w:rsidRDefault="00E675BB" w:rsidP="00E675BB">
            <w:pPr>
              <w:keepNext/>
              <w:rPr>
                <w:rFonts w:ascii="Calibri" w:hAnsi="Calibri"/>
                <w:sz w:val="14"/>
                <w:szCs w:val="14"/>
              </w:rPr>
            </w:pPr>
            <w:r w:rsidRPr="003B7FCD">
              <w:rPr>
                <w:rFonts w:ascii="Calibri" w:hAnsi="Calibri"/>
                <w:sz w:val="14"/>
                <w:szCs w:val="14"/>
              </w:rPr>
              <w:t xml:space="preserve">*LowLlCod, </w:t>
            </w:r>
          </w:p>
          <w:p w14:paraId="48FFFB83" w14:textId="77777777" w:rsidR="00E675BB" w:rsidRDefault="00E675BB" w:rsidP="00E675BB">
            <w:pPr>
              <w:keepNext/>
              <w:rPr>
                <w:rFonts w:ascii="Calibri" w:hAnsi="Calibri"/>
                <w:sz w:val="14"/>
                <w:szCs w:val="14"/>
              </w:rPr>
            </w:pPr>
            <w:r w:rsidRPr="003B7FCD">
              <w:rPr>
                <w:rFonts w:ascii="Calibri" w:hAnsi="Calibri"/>
                <w:sz w:val="14"/>
                <w:szCs w:val="14"/>
              </w:rPr>
              <w:t xml:space="preserve">*Ducts located in multiple places, </w:t>
            </w:r>
          </w:p>
          <w:p w14:paraId="1F60AACE" w14:textId="6F781FFF" w:rsidR="00E675BB" w:rsidRPr="003B7FCD" w:rsidRDefault="00E675BB" w:rsidP="00E675BB">
            <w:pPr>
              <w:keepNext/>
              <w:rPr>
                <w:rFonts w:ascii="Calibri" w:hAnsi="Calibri"/>
                <w:sz w:val="14"/>
                <w:szCs w:val="14"/>
              </w:rPr>
            </w:pPr>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p>
          <w:p w14:paraId="5A856EFC" w14:textId="77777777" w:rsidR="00E675BB" w:rsidRPr="003B7FCD" w:rsidRDefault="00E675BB" w:rsidP="00E675BB">
            <w:pPr>
              <w:keepNext/>
              <w:rPr>
                <w:rFonts w:ascii="Calibri" w:hAnsi="Calibri"/>
                <w:sz w:val="14"/>
                <w:szCs w:val="14"/>
              </w:rPr>
            </w:pPr>
            <w:r w:rsidRPr="003B7FCD">
              <w:rPr>
                <w:rFonts w:ascii="Calibri" w:hAnsi="Calibri"/>
                <w:sz w:val="14"/>
                <w:szCs w:val="14"/>
              </w:rPr>
              <w:t>*Ducted&gt;10ft length</w:t>
            </w:r>
          </w:p>
          <w:p w14:paraId="4BFFA4B2" w14:textId="77777777" w:rsidR="00E675BB" w:rsidRDefault="00E675BB" w:rsidP="00E675BB">
            <w:pPr>
              <w:keepNext/>
              <w:rPr>
                <w:rFonts w:ascii="Calibri" w:hAnsi="Calibri"/>
                <w:sz w:val="14"/>
                <w:szCs w:val="14"/>
              </w:rPr>
            </w:pPr>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p>
          <w:p w14:paraId="295E10C4" w14:textId="77777777" w:rsidR="00E675BB" w:rsidRDefault="00E675BB" w:rsidP="00E675BB">
            <w:pPr>
              <w:keepNext/>
              <w:rPr>
                <w:rFonts w:ascii="Calibri" w:hAnsi="Calibri"/>
                <w:sz w:val="14"/>
                <w:szCs w:val="14"/>
              </w:rPr>
            </w:pPr>
          </w:p>
          <w:p w14:paraId="18B5E95A" w14:textId="77777777" w:rsidR="00E675BB" w:rsidRDefault="00E675BB" w:rsidP="00E675BB">
            <w:pPr>
              <w:keepNext/>
              <w:rPr>
                <w:rFonts w:ascii="Calibri" w:hAnsi="Calibri"/>
                <w:sz w:val="14"/>
                <w:szCs w:val="14"/>
              </w:rPr>
            </w:pPr>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p>
          <w:p w14:paraId="15C5D360" w14:textId="77777777" w:rsidR="00E675BB" w:rsidRDefault="00E675BB" w:rsidP="00E675BB">
            <w:pPr>
              <w:keepNext/>
              <w:rPr>
                <w:rFonts w:ascii="Calibri" w:hAnsi="Calibri"/>
                <w:sz w:val="14"/>
                <w:szCs w:val="14"/>
              </w:rPr>
            </w:pPr>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p>
          <w:p w14:paraId="614ACDC2" w14:textId="77777777" w:rsidR="00E675BB" w:rsidRDefault="00E675BB" w:rsidP="00E675BB">
            <w:pPr>
              <w:keepNext/>
              <w:rPr>
                <w:rFonts w:ascii="Calibri" w:hAnsi="Calibri"/>
                <w:sz w:val="14"/>
                <w:szCs w:val="14"/>
              </w:rPr>
            </w:pPr>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p>
          <w:p w14:paraId="0DC47B0C" w14:textId="77777777" w:rsidR="00E675BB" w:rsidRPr="003B7FCD" w:rsidRDefault="00E675BB" w:rsidP="00E675BB">
            <w:pPr>
              <w:keepNext/>
              <w:rPr>
                <w:rFonts w:ascii="Calibri" w:hAnsi="Calibri"/>
                <w:sz w:val="14"/>
                <w:szCs w:val="14"/>
              </w:rPr>
            </w:pPr>
            <w:r>
              <w:rPr>
                <w:rFonts w:ascii="Calibri" w:hAnsi="Calibri"/>
                <w:sz w:val="14"/>
                <w:szCs w:val="14"/>
              </w:rPr>
              <w:t>*Ductless</w:t>
            </w:r>
          </w:p>
          <w:p w14:paraId="45B14098" w14:textId="77777777" w:rsidR="00E675BB" w:rsidRPr="003B7FCD" w:rsidRDefault="00E675BB" w:rsidP="00E675BB">
            <w:pPr>
              <w:keepNext/>
              <w:rPr>
                <w:rFonts w:ascii="Calibri" w:hAnsi="Calibri"/>
                <w:sz w:val="14"/>
                <w:szCs w:val="14"/>
              </w:rPr>
            </w:pPr>
            <w:r w:rsidRPr="003B7FCD">
              <w:rPr>
                <w:rFonts w:ascii="Calibri" w:hAnsi="Calibri"/>
                <w:sz w:val="14"/>
                <w:szCs w:val="14"/>
              </w:rPr>
              <w:t>*Ducted &gt;10ft length</w:t>
            </w:r>
          </w:p>
          <w:p w14:paraId="759ED98B" w14:textId="3C07DAC4" w:rsidR="00E675BB" w:rsidRPr="00697221" w:rsidRDefault="00E675BB" w:rsidP="00E675BB">
            <w:pPr>
              <w:keepNext/>
              <w:rPr>
                <w:rFonts w:asciiTheme="minorHAnsi" w:hAnsiTheme="minorHAnsi"/>
                <w:sz w:val="14"/>
                <w:szCs w:val="14"/>
              </w:rPr>
            </w:pPr>
            <w:r w:rsidRPr="003B7FCD">
              <w:rPr>
                <w:rFonts w:ascii="Calibri" w:hAnsi="Calibri"/>
                <w:sz w:val="14"/>
                <w:szCs w:val="14"/>
              </w:rPr>
              <w:t>*Ducted ≤10ft length&gt;&gt;</w:t>
            </w:r>
          </w:p>
        </w:tc>
        <w:tc>
          <w:tcPr>
            <w:tcW w:w="108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note: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*AFUE;</w:t>
            </w:r>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*COP;</w:t>
            </w:r>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1170" w:type="dxa"/>
            <w:gridSpan w:val="2"/>
            <w:tcMar>
              <w:left w:w="43" w:type="dxa"/>
              <w:right w:w="43" w:type="dxa"/>
            </w:tcMar>
          </w:tcPr>
          <w:p w14:paraId="1F9B9854" w14:textId="1A784743" w:rsidR="00E675BB" w:rsidRPr="00697221" w:rsidRDefault="00E675BB" w:rsidP="00E675BB">
            <w:pPr>
              <w:keepNext/>
              <w:rPr>
                <w:rFonts w:ascii="Calibri" w:hAnsi="Calibri"/>
                <w:sz w:val="14"/>
                <w:szCs w:val="14"/>
              </w:rPr>
            </w:pPr>
            <w:r w:rsidRPr="00697221">
              <w:rPr>
                <w:rFonts w:ascii="Calibri" w:hAnsi="Calibri"/>
                <w:sz w:val="14"/>
                <w:szCs w:val="14"/>
              </w:rPr>
              <w:t>&lt;&lt;</w:t>
            </w:r>
            <w:r w:rsidRPr="00840B8D">
              <w:rPr>
                <w:rFonts w:ascii="Calibri" w:hAnsi="Calibri"/>
                <w:b/>
                <w:sz w:val="14"/>
                <w:szCs w:val="14"/>
              </w:rPr>
              <w:t>If</w:t>
            </w:r>
            <w:r>
              <w:rPr>
                <w:rFonts w:ascii="Calibri" w:hAnsi="Calibri"/>
                <w:sz w:val="14"/>
                <w:szCs w:val="14"/>
              </w:rPr>
              <w:t xml:space="preserve"> </w:t>
            </w:r>
            <w:r w:rsidRPr="00B42936">
              <w:rPr>
                <w:rFonts w:ascii="Calibri" w:hAnsi="Calibri"/>
                <w:sz w:val="14"/>
                <w:szCs w:val="14"/>
                <w:highlight w:val="yellow"/>
              </w:rPr>
              <w:t>C03</w:t>
            </w:r>
            <w:r>
              <w:rPr>
                <w:rFonts w:ascii="Calibri" w:hAnsi="Calibri"/>
                <w:sz w:val="14"/>
                <w:szCs w:val="14"/>
              </w:rPr>
              <w:t xml:space="preserve"> = NA, </w:t>
            </w:r>
            <w:r w:rsidRPr="00840B8D">
              <w:rPr>
                <w:rFonts w:ascii="Calibri" w:hAnsi="Calibri"/>
                <w:b/>
                <w:sz w:val="14"/>
                <w:szCs w:val="14"/>
              </w:rPr>
              <w:t>then</w:t>
            </w:r>
            <w:r>
              <w:rPr>
                <w:rFonts w:ascii="Calibri" w:hAnsi="Calibri"/>
                <w:sz w:val="14"/>
                <w:szCs w:val="14"/>
              </w:rPr>
              <w:t xml:space="preserve"> report NA; else </w:t>
            </w:r>
            <w:r w:rsidRPr="00697221">
              <w:rPr>
                <w:rFonts w:ascii="Calibri" w:hAnsi="Calibri"/>
                <w:sz w:val="14"/>
                <w:szCs w:val="14"/>
              </w:rPr>
              <w:t xml:space="preserve">user input, numeric, 100.0≥xx.x≥0.0;  </w:t>
            </w:r>
            <w:r w:rsidR="003C7FF3" w:rsidRPr="00840B8D">
              <w:rPr>
                <w:rFonts w:ascii="Calibri" w:hAnsi="Calibri"/>
                <w:b/>
                <w:sz w:val="14"/>
                <w:szCs w:val="14"/>
              </w:rPr>
              <w:t>and</w:t>
            </w:r>
            <w:r w:rsidR="003C7FF3">
              <w:rPr>
                <w:rFonts w:ascii="Calibri" w:hAnsi="Calibri"/>
                <w:sz w:val="14"/>
                <w:szCs w:val="14"/>
              </w:rPr>
              <w:t xml:space="preserve"> </w:t>
            </w:r>
            <w:r w:rsidRPr="00697221">
              <w:rPr>
                <w:rFonts w:ascii="Calibri" w:hAnsi="Calibri"/>
                <w:sz w:val="14"/>
                <w:szCs w:val="14"/>
              </w:rPr>
              <w:t xml:space="preserve">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440"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440"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133"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&lt;&lt;user input, numeric, x</w:t>
            </w:r>
            <w:r>
              <w:rPr>
                <w:rFonts w:ascii="Calibri" w:hAnsi="Calibri"/>
                <w:sz w:val="18"/>
                <w:szCs w:val="18"/>
              </w:rPr>
              <w:t>xx</w:t>
            </w:r>
            <w:r w:rsidRPr="009B16EE">
              <w:rPr>
                <w:rFonts w:ascii="Calibri" w:hAnsi="Calibri"/>
                <w:sz w:val="18"/>
                <w:szCs w:val="18"/>
              </w:rPr>
              <w:t>xxx&gt;&gt;</w:t>
            </w:r>
          </w:p>
        </w:tc>
      </w:tr>
      <w:tr w:rsidR="002B4B5F" w:rsidRPr="00295655" w14:paraId="1F9B9862" w14:textId="77777777" w:rsidTr="003258F6">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980" w:type="dxa"/>
            <w:gridSpan w:val="2"/>
          </w:tcPr>
          <w:p w14:paraId="7FBC05F2" w14:textId="77777777" w:rsidR="00E675BB" w:rsidRPr="00295655" w:rsidRDefault="00E675BB" w:rsidP="00E675BB">
            <w:pPr>
              <w:keepNext/>
              <w:rPr>
                <w:rFonts w:ascii="Calibri" w:hAnsi="Calibri"/>
                <w:sz w:val="18"/>
                <w:szCs w:val="18"/>
              </w:rPr>
            </w:pPr>
          </w:p>
        </w:tc>
        <w:tc>
          <w:tcPr>
            <w:tcW w:w="1620" w:type="dxa"/>
          </w:tcPr>
          <w:p w14:paraId="219092B6" w14:textId="77777777" w:rsidR="00E675BB" w:rsidRPr="00295655" w:rsidRDefault="00E675BB" w:rsidP="00E675BB">
            <w:pPr>
              <w:keepNext/>
              <w:rPr>
                <w:rFonts w:ascii="Calibri" w:hAnsi="Calibri"/>
                <w:sz w:val="18"/>
                <w:szCs w:val="18"/>
              </w:rPr>
            </w:pPr>
          </w:p>
        </w:tc>
        <w:tc>
          <w:tcPr>
            <w:tcW w:w="1620" w:type="dxa"/>
            <w:gridSpan w:val="2"/>
          </w:tcPr>
          <w:p w14:paraId="01FF7367" w14:textId="77777777" w:rsidR="00E675BB" w:rsidRPr="00295655" w:rsidRDefault="00E675BB" w:rsidP="00E675BB">
            <w:pPr>
              <w:keepNext/>
              <w:rPr>
                <w:rFonts w:ascii="Calibri" w:hAnsi="Calibri"/>
                <w:sz w:val="18"/>
                <w:szCs w:val="18"/>
              </w:rPr>
            </w:pPr>
          </w:p>
        </w:tc>
        <w:tc>
          <w:tcPr>
            <w:tcW w:w="1080" w:type="dxa"/>
          </w:tcPr>
          <w:p w14:paraId="1F9B985C" w14:textId="6A0CA414" w:rsidR="00E675BB" w:rsidRPr="00295655" w:rsidRDefault="00E675BB" w:rsidP="00E675BB">
            <w:pPr>
              <w:keepNext/>
              <w:rPr>
                <w:rFonts w:ascii="Calibri" w:hAnsi="Calibri"/>
                <w:sz w:val="18"/>
                <w:szCs w:val="18"/>
              </w:rPr>
            </w:pPr>
          </w:p>
        </w:tc>
        <w:tc>
          <w:tcPr>
            <w:tcW w:w="1170" w:type="dxa"/>
            <w:gridSpan w:val="2"/>
          </w:tcPr>
          <w:p w14:paraId="1F9B985D" w14:textId="77777777" w:rsidR="00E675BB" w:rsidRPr="00295655" w:rsidRDefault="00E675BB" w:rsidP="00E675BB">
            <w:pPr>
              <w:keepNext/>
              <w:rPr>
                <w:rFonts w:ascii="Calibri" w:hAnsi="Calibri"/>
                <w:sz w:val="18"/>
                <w:szCs w:val="18"/>
              </w:rPr>
            </w:pPr>
          </w:p>
        </w:tc>
        <w:tc>
          <w:tcPr>
            <w:tcW w:w="1440" w:type="dxa"/>
          </w:tcPr>
          <w:p w14:paraId="210A9631" w14:textId="77777777" w:rsidR="00E675BB" w:rsidRPr="00295655" w:rsidRDefault="00E675BB" w:rsidP="00E675BB">
            <w:pPr>
              <w:keepNext/>
              <w:rPr>
                <w:rFonts w:ascii="Calibri" w:hAnsi="Calibri"/>
                <w:sz w:val="18"/>
                <w:szCs w:val="18"/>
              </w:rPr>
            </w:pPr>
          </w:p>
        </w:tc>
        <w:tc>
          <w:tcPr>
            <w:tcW w:w="1440" w:type="dxa"/>
            <w:gridSpan w:val="2"/>
          </w:tcPr>
          <w:p w14:paraId="1F9B985E" w14:textId="419F8DAA" w:rsidR="00E675BB" w:rsidRPr="00295655" w:rsidRDefault="00E675BB" w:rsidP="00E675BB">
            <w:pPr>
              <w:keepNext/>
              <w:rPr>
                <w:rFonts w:ascii="Calibri" w:hAnsi="Calibri"/>
                <w:sz w:val="18"/>
                <w:szCs w:val="18"/>
              </w:rPr>
            </w:pPr>
          </w:p>
        </w:tc>
        <w:tc>
          <w:tcPr>
            <w:tcW w:w="1133"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5"/>
          </w:tcPr>
          <w:p w14:paraId="1F9B986C" w14:textId="35EDD4A4"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p w14:paraId="1F9B9870"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212"/>
        <w:gridCol w:w="1167"/>
        <w:gridCol w:w="1711"/>
        <w:gridCol w:w="89"/>
        <w:gridCol w:w="1800"/>
        <w:gridCol w:w="989"/>
        <w:gridCol w:w="816"/>
        <w:gridCol w:w="1705"/>
        <w:gridCol w:w="357"/>
        <w:gridCol w:w="723"/>
        <w:gridCol w:w="1080"/>
        <w:gridCol w:w="1075"/>
      </w:tblGrid>
      <w:tr w:rsidR="0067598E" w:rsidRPr="00295655" w14:paraId="1F9B987A" w14:textId="5C7DD679" w:rsidTr="00AA0281">
        <w:trPr>
          <w:cantSplit/>
        </w:trPr>
        <w:tc>
          <w:tcPr>
            <w:tcW w:w="14390" w:type="dxa"/>
            <w:gridSpan w:val="14"/>
            <w:tcBorders>
              <w:bottom w:val="nil"/>
            </w:tcBorders>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t>F. Installed Cooling System Outdoor Condensing Unit or Package Unit Equipment Information (not heat pumps)</w:t>
            </w:r>
          </w:p>
          <w:p w14:paraId="6D1161DB" w14:textId="77777777" w:rsidR="00840B8D" w:rsidRDefault="0067598E" w:rsidP="000C67CF">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840B8D">
              <w:rPr>
                <w:rFonts w:ascii="Calibri" w:hAnsi="Calibri"/>
                <w:b/>
                <w:sz w:val="18"/>
                <w:szCs w:val="18"/>
              </w:rPr>
              <w:t>if</w:t>
            </w:r>
            <w:r>
              <w:rPr>
                <w:rFonts w:ascii="Calibri" w:hAnsi="Calibri"/>
                <w:sz w:val="18"/>
                <w:szCs w:val="18"/>
              </w:rPr>
              <w:t xml:space="preserve"> all of the SC Systems listed in Section D have a value in </w:t>
            </w:r>
            <w:r w:rsidRPr="009479D8">
              <w:rPr>
                <w:rFonts w:ascii="Calibri" w:hAnsi="Calibri"/>
                <w:sz w:val="18"/>
                <w:szCs w:val="18"/>
                <w:highlight w:val="yellow"/>
              </w:rPr>
              <w:t>D05</w:t>
            </w:r>
            <w:r>
              <w:rPr>
                <w:rFonts w:ascii="Calibri" w:hAnsi="Calibri"/>
                <w:sz w:val="18"/>
                <w:szCs w:val="18"/>
              </w:rPr>
              <w:t xml:space="preserve">= No Cooling, then display the section does not apply message; </w:t>
            </w:r>
          </w:p>
          <w:p w14:paraId="6299D5AB" w14:textId="26DC50B8" w:rsidR="0067598E" w:rsidRPr="000C67CF" w:rsidRDefault="0067598E" w:rsidP="000C67CF">
            <w:pPr>
              <w:keepNext/>
              <w:rPr>
                <w:rFonts w:asciiTheme="minorHAnsi" w:hAnsiTheme="minorHAnsi"/>
                <w:sz w:val="16"/>
                <w:szCs w:val="16"/>
              </w:rPr>
            </w:pPr>
            <w:r w:rsidRPr="00840B8D">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tc>
      </w:tr>
      <w:tr w:rsidR="000C67CF" w:rsidRPr="00295655" w14:paraId="256B986B" w14:textId="77777777" w:rsidTr="00AA0281">
        <w:trPr>
          <w:cantSplit/>
          <w:trHeight w:val="746"/>
        </w:trPr>
        <w:tc>
          <w:tcPr>
            <w:tcW w:w="2878" w:type="dxa"/>
            <w:gridSpan w:val="3"/>
            <w:tcBorders>
              <w:top w:val="nil"/>
              <w:right w:val="nil"/>
            </w:tcBorders>
          </w:tcPr>
          <w:p w14:paraId="340D332A" w14:textId="77777777" w:rsidR="000C67CF" w:rsidRPr="00A82EF3" w:rsidRDefault="000C67CF" w:rsidP="000C67C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70AA38" w14:textId="77777777" w:rsidR="000C67CF" w:rsidRPr="00A82EF3" w:rsidRDefault="000C67CF" w:rsidP="000C67CF">
            <w:pPr>
              <w:keepNext/>
              <w:rPr>
                <w:rFonts w:asciiTheme="minorHAnsi" w:hAnsiTheme="minorHAnsi"/>
                <w:sz w:val="16"/>
                <w:szCs w:val="16"/>
              </w:rPr>
            </w:pPr>
            <w:r w:rsidRPr="00A82EF3">
              <w:rPr>
                <w:rFonts w:asciiTheme="minorHAnsi" w:hAnsiTheme="minorHAnsi"/>
                <w:sz w:val="16"/>
                <w:szCs w:val="16"/>
              </w:rPr>
              <w:t>*central packaged HP</w:t>
            </w:r>
          </w:p>
          <w:p w14:paraId="3A8D8171" w14:textId="77777777" w:rsidR="000C67CF" w:rsidRDefault="000C67CF" w:rsidP="002B74A3">
            <w:pPr>
              <w:keepNext/>
              <w:rPr>
                <w:rFonts w:asciiTheme="minorHAnsi" w:hAnsiTheme="minorHAnsi"/>
                <w:sz w:val="16"/>
                <w:szCs w:val="16"/>
              </w:rPr>
            </w:pPr>
            <w:r w:rsidRPr="00A82EF3">
              <w:rPr>
                <w:rFonts w:asciiTheme="minorHAnsi" w:hAnsiTheme="minorHAnsi"/>
                <w:sz w:val="16"/>
                <w:szCs w:val="16"/>
              </w:rPr>
              <w:t>*central large packaged HP</w:t>
            </w:r>
          </w:p>
          <w:p w14:paraId="1FADD438" w14:textId="515C066A" w:rsidR="00152F86" w:rsidRPr="000C67CF"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tc>
        <w:tc>
          <w:tcPr>
            <w:tcW w:w="2878" w:type="dxa"/>
            <w:gridSpan w:val="2"/>
            <w:tcBorders>
              <w:top w:val="nil"/>
              <w:left w:val="nil"/>
              <w:right w:val="nil"/>
            </w:tcBorders>
          </w:tcPr>
          <w:p w14:paraId="4B26EF33" w14:textId="77777777" w:rsidR="000C67CF" w:rsidRDefault="000C67CF" w:rsidP="000C67C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2FB34BE6" w14:textId="77777777" w:rsidR="000C67CF"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C737E44" w14:textId="77777777" w:rsidR="000C67CF" w:rsidRPr="00A82EF3"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AB3391D" w14:textId="1815072A" w:rsidR="000C67CF" w:rsidRPr="000C67CF" w:rsidRDefault="000C67CF" w:rsidP="002B74A3">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54CFFB27" w14:textId="77777777" w:rsidR="000C67CF" w:rsidRDefault="000C67CF" w:rsidP="000C67CF">
            <w:pPr>
              <w:keepNext/>
              <w:rPr>
                <w:rFonts w:asciiTheme="minorHAnsi" w:hAnsiTheme="minorHAnsi"/>
                <w:sz w:val="16"/>
                <w:szCs w:val="16"/>
              </w:rPr>
            </w:pPr>
            <w:r>
              <w:rPr>
                <w:rFonts w:asciiTheme="minorHAnsi" w:hAnsiTheme="minorHAnsi"/>
                <w:sz w:val="16"/>
                <w:szCs w:val="16"/>
              </w:rPr>
              <w:t>*small duct high velocity HP;</w:t>
            </w:r>
          </w:p>
          <w:p w14:paraId="1A63CB2C" w14:textId="77777777" w:rsidR="000C67CF" w:rsidRDefault="000C67CF" w:rsidP="002B74A3">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325DA1D0" w14:textId="77777777" w:rsidR="00152F86" w:rsidRPr="00152F86" w:rsidRDefault="00152F86" w:rsidP="00152F86">
            <w:pPr>
              <w:keepNext/>
              <w:rPr>
                <w:rFonts w:ascii="Calibri" w:hAnsi="Calibri"/>
                <w:sz w:val="16"/>
                <w:szCs w:val="16"/>
              </w:rPr>
            </w:pPr>
            <w:r w:rsidRPr="00152F86">
              <w:rPr>
                <w:rFonts w:ascii="Calibri" w:hAnsi="Calibri"/>
                <w:sz w:val="16"/>
                <w:szCs w:val="16"/>
              </w:rPr>
              <w:t>*air-to-water HP</w:t>
            </w:r>
          </w:p>
          <w:p w14:paraId="78A30664" w14:textId="4D15670A" w:rsidR="00152F86" w:rsidRPr="000C67CF" w:rsidRDefault="00152F86" w:rsidP="00152F86">
            <w:pPr>
              <w:keepNext/>
              <w:rPr>
                <w:rFonts w:ascii="Calibri" w:hAnsi="Calibri"/>
                <w:sz w:val="18"/>
                <w:szCs w:val="18"/>
              </w:rPr>
            </w:pPr>
            <w:r w:rsidRPr="00152F86">
              <w:rPr>
                <w:rFonts w:ascii="Calibri" w:hAnsi="Calibri"/>
                <w:sz w:val="16"/>
                <w:szCs w:val="16"/>
              </w:rPr>
              <w:t>*ground-source HP</w:t>
            </w:r>
          </w:p>
        </w:tc>
        <w:tc>
          <w:tcPr>
            <w:tcW w:w="2878" w:type="dxa"/>
            <w:gridSpan w:val="3"/>
            <w:tcBorders>
              <w:top w:val="nil"/>
              <w:left w:val="nil"/>
              <w:right w:val="nil"/>
            </w:tcBorders>
          </w:tcPr>
          <w:p w14:paraId="5F2E1EEB" w14:textId="7681D270"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 xml:space="preserve">*VCHP-Ducted </w:t>
            </w:r>
          </w:p>
          <w:p w14:paraId="076509DF" w14:textId="6D7305B3"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*VCHP-Ductless</w:t>
            </w:r>
          </w:p>
          <w:p w14:paraId="21392A02" w14:textId="70AE9D55" w:rsidR="000C67CF" w:rsidRPr="00F9147E" w:rsidRDefault="000C67CF" w:rsidP="00AA0281">
            <w:pPr>
              <w:keepNext/>
              <w:rPr>
                <w:rFonts w:ascii="Calibri" w:hAnsi="Calibri"/>
                <w:b/>
                <w:szCs w:val="18"/>
              </w:rPr>
            </w:pPr>
            <w:r w:rsidRPr="00BD73A8">
              <w:rPr>
                <w:rFonts w:asciiTheme="minorHAnsi" w:hAnsiTheme="minorHAnsi"/>
                <w:sz w:val="16"/>
                <w:szCs w:val="16"/>
              </w:rPr>
              <w:t>*VCHP-Ducted+Ductless</w:t>
            </w:r>
          </w:p>
        </w:tc>
        <w:tc>
          <w:tcPr>
            <w:tcW w:w="2878" w:type="dxa"/>
            <w:gridSpan w:val="3"/>
            <w:tcBorders>
              <w:top w:val="nil"/>
              <w:left w:val="nil"/>
            </w:tcBorders>
          </w:tcPr>
          <w:p w14:paraId="19914F4A"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HP-ducted</w:t>
            </w:r>
          </w:p>
          <w:p w14:paraId="769B97BB"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HP-ductless</w:t>
            </w:r>
          </w:p>
          <w:p w14:paraId="5F1E3888" w14:textId="78E68200" w:rsidR="000C67CF" w:rsidRPr="00F9147E" w:rsidRDefault="000C67CF" w:rsidP="002B74A3">
            <w:pPr>
              <w:keepNext/>
              <w:rPr>
                <w:rFonts w:ascii="Calibri" w:hAnsi="Calibri"/>
                <w:b/>
                <w:szCs w:val="18"/>
              </w:rPr>
            </w:pPr>
            <w:r w:rsidRPr="000C67CF">
              <w:rPr>
                <w:rFonts w:asciiTheme="minorHAnsi" w:hAnsiTheme="minorHAnsi"/>
                <w:sz w:val="16"/>
                <w:szCs w:val="16"/>
              </w:rPr>
              <w:t>*multisplit HP-ducted+ductless</w:t>
            </w:r>
            <w:r w:rsidRPr="00BD73A8">
              <w:rPr>
                <w:rFonts w:asciiTheme="minorHAnsi" w:hAnsiTheme="minorHAnsi"/>
                <w:sz w:val="16"/>
                <w:szCs w:val="16"/>
              </w:rPr>
              <w:t>&gt;&gt;</w:t>
            </w:r>
          </w:p>
        </w:tc>
      </w:tr>
      <w:tr w:rsidR="0067598E" w:rsidRPr="00295655" w14:paraId="1F9B9884" w14:textId="42A6E8AC" w:rsidTr="000703DF">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379" w:type="dxa"/>
            <w:gridSpan w:val="2"/>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1800" w:type="dxa"/>
            <w:gridSpan w:val="2"/>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800"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805" w:type="dxa"/>
            <w:gridSpan w:val="2"/>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gridSpan w:val="2"/>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r>
              <w:rPr>
                <w:rFonts w:ascii="Calibri" w:hAnsi="Calibri"/>
                <w:sz w:val="18"/>
                <w:szCs w:val="18"/>
              </w:rPr>
              <w:t>10</w:t>
            </w:r>
          </w:p>
        </w:tc>
      </w:tr>
      <w:tr w:rsidR="0067598E" w:rsidRPr="00295655" w14:paraId="1F9B9892" w14:textId="5A5DC803" w:rsidTr="000703DF">
        <w:trPr>
          <w:cantSplit/>
          <w:trHeight w:val="576"/>
        </w:trPr>
        <w:tc>
          <w:tcPr>
            <w:tcW w:w="1341" w:type="dxa"/>
            <w:vAlign w:val="bottom"/>
          </w:tcPr>
          <w:p w14:paraId="1F9B9885" w14:textId="498B334A" w:rsidR="0067598E" w:rsidRPr="00295655" w:rsidRDefault="0067598E" w:rsidP="000703DF">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325" w:type="dxa"/>
            <w:vAlign w:val="bottom"/>
          </w:tcPr>
          <w:p w14:paraId="1F9B9886" w14:textId="7C3B6AC2" w:rsidR="0067598E" w:rsidRPr="00295655" w:rsidRDefault="0067598E" w:rsidP="000703DF">
            <w:pPr>
              <w:keepNext/>
              <w:jc w:val="center"/>
              <w:rPr>
                <w:rFonts w:ascii="Calibri" w:hAnsi="Calibri"/>
                <w:b/>
                <w:sz w:val="16"/>
                <w:szCs w:val="16"/>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379" w:type="dxa"/>
            <w:gridSpan w:val="2"/>
            <w:vAlign w:val="bottom"/>
          </w:tcPr>
          <w:p w14:paraId="1F9B9887"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SEER</w:t>
            </w:r>
          </w:p>
        </w:tc>
        <w:tc>
          <w:tcPr>
            <w:tcW w:w="1800" w:type="dxa"/>
            <w:gridSpan w:val="2"/>
            <w:vAlign w:val="bottom"/>
          </w:tcPr>
          <w:p w14:paraId="1F9B9889"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EER</w:t>
            </w:r>
          </w:p>
        </w:tc>
        <w:tc>
          <w:tcPr>
            <w:tcW w:w="1800" w:type="dxa"/>
            <w:vAlign w:val="bottom"/>
          </w:tcPr>
          <w:p w14:paraId="1F9B988B"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Manufacturer</w:t>
            </w:r>
          </w:p>
        </w:tc>
        <w:tc>
          <w:tcPr>
            <w:tcW w:w="1805" w:type="dxa"/>
            <w:gridSpan w:val="2"/>
            <w:vAlign w:val="bottom"/>
          </w:tcPr>
          <w:p w14:paraId="1F9B988C"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bottom"/>
          </w:tcPr>
          <w:p w14:paraId="1F9B988D" w14:textId="11F3DA03"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Serial Number</w:t>
            </w:r>
          </w:p>
        </w:tc>
        <w:tc>
          <w:tcPr>
            <w:tcW w:w="1080" w:type="dxa"/>
            <w:gridSpan w:val="2"/>
            <w:vAlign w:val="bottom"/>
          </w:tcPr>
          <w:p w14:paraId="1F9B988F" w14:textId="0E7B7C41" w:rsidR="0067598E" w:rsidRPr="00B257BE" w:rsidRDefault="0067598E" w:rsidP="000703DF">
            <w:pPr>
              <w:keepNext/>
              <w:jc w:val="center"/>
              <w:rPr>
                <w:rFonts w:ascii="Calibri" w:hAnsi="Calibri"/>
                <w:sz w:val="18"/>
                <w:szCs w:val="16"/>
              </w:rPr>
            </w:pPr>
            <w:r w:rsidRPr="00B257BE">
              <w:rPr>
                <w:rFonts w:ascii="Calibri" w:hAnsi="Calibri"/>
                <w:sz w:val="18"/>
                <w:szCs w:val="16"/>
              </w:rPr>
              <w:t>System Cooling Capacity at Design Conditions (B</w:t>
            </w:r>
            <w:r>
              <w:rPr>
                <w:rFonts w:ascii="Calibri" w:hAnsi="Calibri"/>
                <w:sz w:val="18"/>
                <w:szCs w:val="16"/>
              </w:rPr>
              <w:t>tu/h</w:t>
            </w:r>
            <w:r w:rsidRPr="00B257BE">
              <w:rPr>
                <w:rFonts w:ascii="Calibri" w:hAnsi="Calibri"/>
                <w:sz w:val="18"/>
                <w:szCs w:val="16"/>
              </w:rPr>
              <w:t>)</w:t>
            </w:r>
          </w:p>
        </w:tc>
        <w:tc>
          <w:tcPr>
            <w:tcW w:w="1080" w:type="dxa"/>
            <w:vAlign w:val="bottom"/>
          </w:tcPr>
          <w:p w14:paraId="1F9B9890" w14:textId="325A931E" w:rsidR="0067598E" w:rsidRPr="00B257BE" w:rsidRDefault="0067598E" w:rsidP="000703DF">
            <w:pPr>
              <w:keepNext/>
              <w:jc w:val="center"/>
              <w:rPr>
                <w:rFonts w:ascii="Calibri" w:hAnsi="Calibri"/>
                <w:sz w:val="18"/>
                <w:szCs w:val="16"/>
              </w:rPr>
            </w:pPr>
            <w:r w:rsidRPr="00B257BE">
              <w:rPr>
                <w:rFonts w:ascii="Calibri" w:hAnsi="Calibri"/>
                <w:sz w:val="18"/>
                <w:szCs w:val="16"/>
              </w:rPr>
              <w:t>Condenser Nominal Cooling Capacity</w:t>
            </w:r>
          </w:p>
          <w:p w14:paraId="1F9B9891"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C1EE6B9" w:rsidR="0067598E" w:rsidRDefault="0067598E" w:rsidP="000703DF">
            <w:pPr>
              <w:keepNext/>
              <w:jc w:val="center"/>
              <w:rPr>
                <w:rFonts w:ascii="Calibri" w:hAnsi="Calibri"/>
                <w:sz w:val="18"/>
                <w:szCs w:val="16"/>
              </w:rPr>
            </w:pPr>
            <w:r w:rsidRPr="006E5B91">
              <w:rPr>
                <w:rFonts w:ascii="Calibri" w:hAnsi="Calibri"/>
                <w:sz w:val="18"/>
                <w:szCs w:val="16"/>
              </w:rPr>
              <w:t>Condenser</w:t>
            </w:r>
          </w:p>
          <w:p w14:paraId="29C45CF4" w14:textId="77777777" w:rsidR="0067598E" w:rsidRPr="006E5B91" w:rsidRDefault="0067598E" w:rsidP="000703DF">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5ACF0783" w14:textId="6D2EC984" w:rsidR="0067598E" w:rsidRPr="00B257BE" w:rsidRDefault="0067598E" w:rsidP="000703DF">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7598E" w:rsidRPr="00295655" w14:paraId="1F9B989E" w14:textId="5360000F" w:rsidTr="000703DF">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from </w:t>
            </w:r>
            <w:r>
              <w:t xml:space="preserve"> </w:t>
            </w:r>
            <w:r w:rsidRPr="00614CED">
              <w:rPr>
                <w:rFonts w:ascii="Calibri" w:hAnsi="Calibri"/>
                <w:sz w:val="16"/>
                <w:szCs w:val="16"/>
                <w:highlight w:val="yellow"/>
              </w:rPr>
              <w:t>D01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379" w:type="dxa"/>
            <w:gridSpan w:val="2"/>
          </w:tcPr>
          <w:p w14:paraId="0C9A9CE8" w14:textId="77777777" w:rsidR="000703DF"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p>
          <w:p w14:paraId="1F9B9895" w14:textId="52045E18"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result=NA;</w:t>
            </w:r>
          </w:p>
          <w:p w14:paraId="3A912209" w14:textId="76D0F946"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 xml:space="preserve">user </w:t>
            </w:r>
            <w:r>
              <w:rPr>
                <w:rFonts w:ascii="Calibri" w:hAnsi="Calibri"/>
                <w:sz w:val="14"/>
                <w:szCs w:val="14"/>
              </w:rPr>
              <w:t xml:space="preserve">to </w:t>
            </w:r>
            <w:r w:rsidRPr="00DF197D">
              <w:rPr>
                <w:rFonts w:ascii="Calibri" w:hAnsi="Calibri"/>
                <w:sz w:val="14"/>
                <w:szCs w:val="14"/>
              </w:rPr>
              <w:t>input numeric</w:t>
            </w:r>
            <w:r>
              <w:rPr>
                <w:rFonts w:ascii="Calibri" w:hAnsi="Calibri"/>
                <w:sz w:val="14"/>
                <w:szCs w:val="14"/>
              </w:rPr>
              <w:t xml:space="preserve"> value</w:t>
            </w:r>
            <w:r w:rsidRPr="00DF197D">
              <w:rPr>
                <w:rFonts w:ascii="Calibri" w:hAnsi="Calibri"/>
                <w:sz w:val="14"/>
                <w:szCs w:val="14"/>
              </w:rPr>
              <w:t xml:space="preserve">, xx.x;  </w:t>
            </w:r>
          </w:p>
          <w:p w14:paraId="49F7FA93" w14:textId="77777777" w:rsidR="0067598E" w:rsidRDefault="0067598E" w:rsidP="0067598E">
            <w:pPr>
              <w:keepNext/>
              <w:rPr>
                <w:rFonts w:ascii="Calibri" w:hAnsi="Calibri"/>
                <w:sz w:val="14"/>
                <w:szCs w:val="14"/>
              </w:rPr>
            </w:pPr>
          </w:p>
          <w:p w14:paraId="1F9B9896" w14:textId="508050C9" w:rsidR="0067598E" w:rsidRPr="00295655" w:rsidRDefault="00840B8D" w:rsidP="0067598E">
            <w:pPr>
              <w:keepNext/>
              <w:rPr>
                <w:rFonts w:ascii="Calibri" w:hAnsi="Calibri"/>
                <w:sz w:val="16"/>
                <w:szCs w:val="16"/>
              </w:rPr>
            </w:pPr>
            <w:r>
              <w:rPr>
                <w:rFonts w:ascii="Calibri" w:hAnsi="Calibri"/>
                <w:b/>
                <w:sz w:val="14"/>
                <w:szCs w:val="14"/>
              </w:rPr>
              <w:t xml:space="preserve">and </w:t>
            </w:r>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C06</w:t>
            </w:r>
            <w:r w:rsidR="0067598E" w:rsidRPr="00DF197D">
              <w:rPr>
                <w:rFonts w:ascii="Calibri" w:hAnsi="Calibri"/>
                <w:sz w:val="14"/>
                <w:szCs w:val="14"/>
              </w:rPr>
              <w:t xml:space="preserve">, to comply; else </w:t>
            </w:r>
            <w:r w:rsidR="0067598E" w:rsidRPr="00DF197D">
              <w:rPr>
                <w:rFonts w:asciiTheme="minorHAnsi" w:hAnsiTheme="minorHAnsi"/>
                <w:sz w:val="14"/>
                <w:szCs w:val="14"/>
              </w:rPr>
              <w:t>flag non-compliant value and do not allow registration to proceed&gt;&gt;</w:t>
            </w:r>
          </w:p>
        </w:tc>
        <w:tc>
          <w:tcPr>
            <w:tcW w:w="1800" w:type="dxa"/>
            <w:gridSpan w:val="2"/>
          </w:tcPr>
          <w:p w14:paraId="6DCE4016" w14:textId="77777777" w:rsidR="000703DF" w:rsidRPr="0021004F" w:rsidRDefault="0067598E" w:rsidP="0067598E">
            <w:pPr>
              <w:keepNext/>
              <w:rPr>
                <w:rFonts w:ascii="Calibri" w:hAnsi="Calibri"/>
                <w:sz w:val="12"/>
                <w:szCs w:val="12"/>
              </w:rPr>
            </w:pPr>
            <w:r w:rsidRPr="0021004F">
              <w:rPr>
                <w:rFonts w:ascii="Calibri" w:hAnsi="Calibri"/>
                <w:sz w:val="12"/>
                <w:szCs w:val="12"/>
              </w:rPr>
              <w:t xml:space="preserve">&lt;&lt; </w:t>
            </w:r>
            <w:r w:rsidRPr="0021004F">
              <w:rPr>
                <w:rFonts w:ascii="Calibri" w:hAnsi="Calibri"/>
                <w:b/>
                <w:sz w:val="12"/>
                <w:szCs w:val="12"/>
              </w:rPr>
              <w:t>if</w:t>
            </w:r>
            <w:r w:rsidRPr="0021004F">
              <w:rPr>
                <w:rFonts w:ascii="Calibri" w:hAnsi="Calibri"/>
                <w:sz w:val="12"/>
                <w:szCs w:val="12"/>
              </w:rPr>
              <w:t xml:space="preserve"> value in </w:t>
            </w:r>
            <w:r w:rsidRPr="0021004F">
              <w:rPr>
                <w:rFonts w:ascii="Calibri" w:hAnsi="Calibri"/>
                <w:sz w:val="12"/>
                <w:szCs w:val="12"/>
                <w:highlight w:val="yellow"/>
              </w:rPr>
              <w:t>C07</w:t>
            </w:r>
            <w:r w:rsidRPr="0021004F">
              <w:rPr>
                <w:rFonts w:ascii="Calibri" w:hAnsi="Calibri"/>
                <w:sz w:val="12"/>
                <w:szCs w:val="12"/>
              </w:rPr>
              <w:t xml:space="preserve">=N/A, </w:t>
            </w:r>
          </w:p>
          <w:p w14:paraId="1F9B9897" w14:textId="5A68493B" w:rsidR="0067598E" w:rsidRPr="0021004F" w:rsidRDefault="0067598E" w:rsidP="0067598E">
            <w:pPr>
              <w:keepNext/>
              <w:rPr>
                <w:rFonts w:ascii="Calibri" w:hAnsi="Calibri"/>
                <w:sz w:val="12"/>
                <w:szCs w:val="12"/>
              </w:rPr>
            </w:pPr>
            <w:r w:rsidRPr="0021004F">
              <w:rPr>
                <w:rFonts w:ascii="Calibri" w:hAnsi="Calibri"/>
                <w:b/>
                <w:sz w:val="12"/>
                <w:szCs w:val="12"/>
              </w:rPr>
              <w:t>then</w:t>
            </w:r>
            <w:r w:rsidRPr="0021004F">
              <w:rPr>
                <w:rFonts w:ascii="Calibri" w:hAnsi="Calibri"/>
                <w:sz w:val="12"/>
                <w:szCs w:val="12"/>
              </w:rPr>
              <w:t xml:space="preserve"> result=NA;</w:t>
            </w:r>
          </w:p>
          <w:p w14:paraId="602F3606" w14:textId="77777777" w:rsidR="0067598E" w:rsidRPr="0021004F" w:rsidRDefault="0067598E" w:rsidP="0067598E">
            <w:pPr>
              <w:keepNext/>
              <w:rPr>
                <w:rFonts w:ascii="Calibri" w:hAnsi="Calibri"/>
                <w:sz w:val="12"/>
                <w:szCs w:val="12"/>
              </w:rPr>
            </w:pPr>
            <w:r w:rsidRPr="0021004F">
              <w:rPr>
                <w:rFonts w:ascii="Calibri" w:hAnsi="Calibri"/>
                <w:b/>
                <w:sz w:val="12"/>
                <w:szCs w:val="12"/>
              </w:rPr>
              <w:t>else</w:t>
            </w:r>
            <w:r w:rsidRPr="0021004F">
              <w:rPr>
                <w:rFonts w:ascii="Calibri" w:hAnsi="Calibri"/>
                <w:sz w:val="12"/>
                <w:szCs w:val="12"/>
              </w:rPr>
              <w:t xml:space="preserve"> prompt user to input, numeric value, xx.x;  </w:t>
            </w:r>
          </w:p>
          <w:p w14:paraId="5E0F40AF" w14:textId="77777777" w:rsidR="0067598E" w:rsidRPr="0021004F" w:rsidRDefault="0067598E" w:rsidP="0067598E">
            <w:pPr>
              <w:keepNext/>
              <w:rPr>
                <w:rFonts w:ascii="Calibri" w:hAnsi="Calibri"/>
                <w:sz w:val="12"/>
                <w:szCs w:val="12"/>
              </w:rPr>
            </w:pPr>
          </w:p>
          <w:p w14:paraId="05792FE1" w14:textId="562CB006" w:rsidR="0067598E" w:rsidRPr="0021004F" w:rsidRDefault="00840B8D" w:rsidP="0067598E">
            <w:pPr>
              <w:keepNext/>
              <w:rPr>
                <w:rFonts w:ascii="Calibri" w:hAnsi="Calibri"/>
                <w:sz w:val="12"/>
                <w:szCs w:val="12"/>
              </w:rPr>
            </w:pPr>
            <w:r w:rsidRPr="0021004F">
              <w:rPr>
                <w:rFonts w:ascii="Calibri" w:hAnsi="Calibri"/>
                <w:b/>
                <w:sz w:val="12"/>
                <w:szCs w:val="12"/>
              </w:rPr>
              <w:t xml:space="preserve">and </w:t>
            </w:r>
            <w:r w:rsidR="0067598E" w:rsidRPr="0021004F">
              <w:rPr>
                <w:rFonts w:ascii="Calibri" w:hAnsi="Calibri"/>
                <w:b/>
                <w:sz w:val="12"/>
                <w:szCs w:val="12"/>
              </w:rPr>
              <w:t>check</w:t>
            </w:r>
            <w:r w:rsidR="0067598E" w:rsidRPr="0021004F">
              <w:rPr>
                <w:rFonts w:ascii="Calibri" w:hAnsi="Calibri"/>
                <w:sz w:val="12"/>
                <w:szCs w:val="12"/>
              </w:rPr>
              <w:t xml:space="preserve"> value must be ≥ value in </w:t>
            </w:r>
            <w:r w:rsidR="0067598E" w:rsidRPr="0021004F">
              <w:rPr>
                <w:rFonts w:ascii="Calibri" w:hAnsi="Calibri"/>
                <w:sz w:val="12"/>
                <w:szCs w:val="12"/>
                <w:highlight w:val="yellow"/>
              </w:rPr>
              <w:t>C07</w:t>
            </w:r>
            <w:r w:rsidR="0067598E" w:rsidRPr="0021004F">
              <w:rPr>
                <w:rFonts w:ascii="Calibri" w:hAnsi="Calibri"/>
                <w:sz w:val="12"/>
                <w:szCs w:val="12"/>
              </w:rPr>
              <w:t xml:space="preserve">, to comply; except if one of the following two conditions are applicable: </w:t>
            </w:r>
          </w:p>
          <w:p w14:paraId="0B69B9B0" w14:textId="77777777" w:rsidR="0068596A" w:rsidRPr="0021004F" w:rsidRDefault="0068596A" w:rsidP="0067598E">
            <w:pPr>
              <w:keepNext/>
              <w:rPr>
                <w:rFonts w:ascii="Calibri" w:hAnsi="Calibri"/>
                <w:sz w:val="12"/>
                <w:szCs w:val="12"/>
              </w:rPr>
            </w:pPr>
          </w:p>
          <w:p w14:paraId="512E42B8" w14:textId="77777777" w:rsidR="0068596A" w:rsidRPr="0021004F" w:rsidRDefault="0067598E" w:rsidP="0067598E">
            <w:pPr>
              <w:keepNext/>
              <w:rPr>
                <w:rFonts w:ascii="Calibri" w:hAnsi="Calibri"/>
                <w:sz w:val="12"/>
                <w:szCs w:val="12"/>
              </w:rPr>
            </w:pPr>
            <w:r w:rsidRPr="0021004F">
              <w:rPr>
                <w:rFonts w:ascii="Calibri" w:hAnsi="Calibri"/>
                <w:sz w:val="12"/>
                <w:szCs w:val="12"/>
              </w:rPr>
              <w:t xml:space="preserve">cond 1: </w:t>
            </w:r>
          </w:p>
          <w:p w14:paraId="52B3C6DE" w14:textId="3319CDD2" w:rsidR="0068596A" w:rsidRPr="0021004F" w:rsidRDefault="0067598E" w:rsidP="0067598E">
            <w:pPr>
              <w:keepNext/>
              <w:rPr>
                <w:rFonts w:ascii="Calibri" w:hAnsi="Calibri"/>
                <w:sz w:val="12"/>
                <w:szCs w:val="12"/>
              </w:rPr>
            </w:pPr>
            <w:r w:rsidRPr="0021004F">
              <w:rPr>
                <w:rFonts w:ascii="Calibri" w:hAnsi="Calibri"/>
                <w:b/>
                <w:sz w:val="12"/>
                <w:szCs w:val="12"/>
              </w:rPr>
              <w:t>if</w:t>
            </w:r>
            <w:r w:rsidRPr="0021004F">
              <w:rPr>
                <w:rFonts w:ascii="Calibri" w:hAnsi="Calibri"/>
                <w:sz w:val="12"/>
                <w:szCs w:val="12"/>
              </w:rPr>
              <w:t xml:space="preserve"> </w:t>
            </w:r>
            <w:r w:rsidR="0068596A" w:rsidRPr="0021004F">
              <w:rPr>
                <w:rFonts w:ascii="Calibri" w:hAnsi="Calibri"/>
                <w:sz w:val="12"/>
                <w:szCs w:val="12"/>
                <w:highlight w:val="yellow"/>
              </w:rPr>
              <w:t>B04</w:t>
            </w:r>
            <w:r w:rsidR="0068596A" w:rsidRPr="0021004F">
              <w:rPr>
                <w:rFonts w:ascii="Calibri" w:hAnsi="Calibri"/>
                <w:sz w:val="12"/>
                <w:szCs w:val="12"/>
              </w:rPr>
              <w:t xml:space="preserve"> </w:t>
            </w:r>
            <w:r w:rsidRPr="0021004F">
              <w:rPr>
                <w:rFonts w:ascii="Calibri" w:hAnsi="Calibri"/>
                <w:sz w:val="12"/>
                <w:szCs w:val="12"/>
              </w:rPr>
              <w:t xml:space="preserve">= </w:t>
            </w:r>
            <w:r w:rsidR="0068596A" w:rsidRPr="0021004F">
              <w:rPr>
                <w:rFonts w:ascii="Calibri" w:hAnsi="Calibri"/>
                <w:sz w:val="12"/>
                <w:szCs w:val="12"/>
              </w:rPr>
              <w:t>{</w:t>
            </w:r>
            <w:r w:rsidRPr="0021004F">
              <w:rPr>
                <w:rFonts w:ascii="Calibri" w:hAnsi="Calibri"/>
                <w:sz w:val="12"/>
                <w:szCs w:val="12"/>
              </w:rPr>
              <w:t>central packaged AC</w:t>
            </w:r>
            <w:r w:rsidR="0021004F" w:rsidRPr="0021004F">
              <w:rPr>
                <w:rFonts w:ascii="Calibri" w:hAnsi="Calibri"/>
                <w:sz w:val="12"/>
                <w:szCs w:val="12"/>
              </w:rPr>
              <w:t>}</w:t>
            </w:r>
            <w:r w:rsidRPr="0021004F">
              <w:rPr>
                <w:rFonts w:ascii="Calibri" w:hAnsi="Calibri"/>
                <w:sz w:val="12"/>
                <w:szCs w:val="12"/>
              </w:rPr>
              <w:t xml:space="preserve">, </w:t>
            </w:r>
          </w:p>
          <w:p w14:paraId="24FBD143" w14:textId="2A2DF28A" w:rsidR="0068596A" w:rsidRPr="0021004F" w:rsidRDefault="0068596A" w:rsidP="0067598E">
            <w:pPr>
              <w:keepNext/>
              <w:rPr>
                <w:rFonts w:ascii="Calibri" w:hAnsi="Calibri"/>
                <w:sz w:val="12"/>
                <w:szCs w:val="12"/>
              </w:rPr>
            </w:pPr>
            <w:r w:rsidRPr="00507483">
              <w:rPr>
                <w:rFonts w:ascii="Calibri" w:hAnsi="Calibri"/>
                <w:b/>
                <w:sz w:val="12"/>
                <w:szCs w:val="12"/>
              </w:rPr>
              <w:t>and</w:t>
            </w:r>
            <w:r w:rsidRPr="0021004F">
              <w:rPr>
                <w:rFonts w:ascii="Calibri" w:hAnsi="Calibri"/>
                <w:sz w:val="12"/>
                <w:szCs w:val="12"/>
              </w:rPr>
              <w:t xml:space="preserve"> </w:t>
            </w:r>
            <w:r w:rsidR="0067598E" w:rsidRPr="0021004F">
              <w:rPr>
                <w:rFonts w:ascii="Calibri" w:hAnsi="Calibri"/>
                <w:sz w:val="12"/>
                <w:szCs w:val="12"/>
              </w:rPr>
              <w:t>12.2 &gt; value ≥11.0</w:t>
            </w:r>
            <w:r w:rsidRPr="0021004F">
              <w:rPr>
                <w:rFonts w:ascii="Calibri" w:hAnsi="Calibri"/>
                <w:sz w:val="12"/>
                <w:szCs w:val="12"/>
              </w:rPr>
              <w:t>,</w:t>
            </w:r>
          </w:p>
          <w:p w14:paraId="152E766D" w14:textId="4599ED18" w:rsidR="0067598E" w:rsidRPr="0021004F" w:rsidRDefault="0068596A" w:rsidP="0067598E">
            <w:pPr>
              <w:keepNext/>
              <w:rPr>
                <w:rFonts w:ascii="Calibri" w:hAnsi="Calibri"/>
                <w:sz w:val="12"/>
                <w:szCs w:val="12"/>
              </w:rPr>
            </w:pPr>
            <w:r w:rsidRPr="00507483">
              <w:rPr>
                <w:rFonts w:ascii="Calibri" w:hAnsi="Calibri"/>
                <w:b/>
                <w:sz w:val="12"/>
                <w:szCs w:val="12"/>
              </w:rPr>
              <w:t>then</w:t>
            </w:r>
            <w:r w:rsidRPr="0021004F">
              <w:rPr>
                <w:rFonts w:ascii="Calibri" w:hAnsi="Calibri"/>
                <w:sz w:val="12"/>
                <w:szCs w:val="12"/>
              </w:rPr>
              <w:t xml:space="preserve"> the system</w:t>
            </w:r>
            <w:r w:rsidR="0067598E" w:rsidRPr="0021004F">
              <w:rPr>
                <w:rFonts w:ascii="Calibri" w:hAnsi="Calibri"/>
                <w:sz w:val="12"/>
                <w:szCs w:val="12"/>
              </w:rPr>
              <w:t xml:space="preserve"> complies; </w:t>
            </w:r>
          </w:p>
          <w:p w14:paraId="5B5C1FF1" w14:textId="77777777" w:rsidR="0068596A" w:rsidRPr="0021004F" w:rsidRDefault="0068596A" w:rsidP="0067598E">
            <w:pPr>
              <w:keepNext/>
              <w:rPr>
                <w:rFonts w:ascii="Calibri" w:hAnsi="Calibri"/>
                <w:sz w:val="12"/>
                <w:szCs w:val="12"/>
              </w:rPr>
            </w:pPr>
          </w:p>
          <w:p w14:paraId="7093A911" w14:textId="3FBE70C6" w:rsidR="0067598E" w:rsidRPr="0021004F" w:rsidRDefault="0067598E" w:rsidP="0067598E">
            <w:pPr>
              <w:keepNext/>
              <w:rPr>
                <w:rFonts w:ascii="Calibri" w:hAnsi="Calibri"/>
                <w:sz w:val="12"/>
                <w:szCs w:val="12"/>
              </w:rPr>
            </w:pPr>
            <w:r w:rsidRPr="0021004F">
              <w:rPr>
                <w:rFonts w:ascii="Calibri" w:hAnsi="Calibri"/>
                <w:sz w:val="12"/>
                <w:szCs w:val="12"/>
              </w:rPr>
              <w:t xml:space="preserve">cond 2: if </w:t>
            </w:r>
            <w:r w:rsidR="0068596A" w:rsidRPr="0021004F">
              <w:rPr>
                <w:rFonts w:ascii="Calibri" w:hAnsi="Calibri"/>
                <w:sz w:val="12"/>
                <w:szCs w:val="12"/>
                <w:highlight w:val="yellow"/>
              </w:rPr>
              <w:t>B04</w:t>
            </w:r>
            <w:r w:rsidR="0068596A" w:rsidRPr="0021004F">
              <w:rPr>
                <w:rFonts w:ascii="Calibri" w:hAnsi="Calibri"/>
                <w:sz w:val="12"/>
                <w:szCs w:val="12"/>
              </w:rPr>
              <w:t xml:space="preserve"> </w:t>
            </w:r>
            <w:r w:rsidRPr="0021004F">
              <w:rPr>
                <w:rFonts w:ascii="Calibri" w:hAnsi="Calibri"/>
                <w:sz w:val="12"/>
                <w:szCs w:val="12"/>
              </w:rPr>
              <w:t xml:space="preserve">= "central split AC", and </w:t>
            </w:r>
            <w:r w:rsidR="00AE3120" w:rsidRPr="0021004F">
              <w:rPr>
                <w:rFonts w:ascii="Calibri" w:hAnsi="Calibri"/>
                <w:sz w:val="12"/>
                <w:szCs w:val="12"/>
                <w:highlight w:val="yellow"/>
              </w:rPr>
              <w:t>F</w:t>
            </w:r>
            <w:r w:rsidRPr="0021004F">
              <w:rPr>
                <w:rFonts w:ascii="Calibri" w:hAnsi="Calibri"/>
                <w:sz w:val="12"/>
                <w:szCs w:val="12"/>
                <w:highlight w:val="yellow"/>
              </w:rPr>
              <w:t>10</w:t>
            </w:r>
            <w:r w:rsidRPr="0021004F">
              <w:rPr>
                <w:rFonts w:ascii="Calibri" w:hAnsi="Calibri"/>
                <w:sz w:val="12"/>
                <w:szCs w:val="12"/>
              </w:rPr>
              <w:t xml:space="preserve"> &lt; 45000, then value must be ≥ 12.2 to comply.</w:t>
            </w:r>
          </w:p>
          <w:p w14:paraId="1BDA37CE" w14:textId="35E7E763" w:rsidR="0067598E" w:rsidRPr="0021004F" w:rsidRDefault="0067598E" w:rsidP="0067598E">
            <w:pPr>
              <w:keepNext/>
              <w:rPr>
                <w:rFonts w:ascii="Calibri" w:hAnsi="Calibri"/>
                <w:sz w:val="12"/>
                <w:szCs w:val="12"/>
              </w:rPr>
            </w:pPr>
          </w:p>
          <w:p w14:paraId="1F9B9898" w14:textId="37218438" w:rsidR="0067598E" w:rsidRPr="00295655" w:rsidRDefault="0067598E" w:rsidP="0067598E">
            <w:pPr>
              <w:keepNext/>
              <w:rPr>
                <w:rFonts w:ascii="Calibri" w:hAnsi="Calibri"/>
                <w:sz w:val="16"/>
                <w:szCs w:val="16"/>
              </w:rPr>
            </w:pPr>
            <w:r w:rsidRPr="0021004F">
              <w:rPr>
                <w:rFonts w:ascii="Calibri" w:hAnsi="Calibri"/>
                <w:sz w:val="12"/>
                <w:szCs w:val="12"/>
              </w:rPr>
              <w:t xml:space="preserve">else </w:t>
            </w:r>
            <w:r w:rsidRPr="0021004F">
              <w:rPr>
                <w:rFonts w:asciiTheme="minorHAnsi" w:hAnsiTheme="minorHAnsi"/>
                <w:sz w:val="12"/>
                <w:szCs w:val="12"/>
              </w:rPr>
              <w:t>flag non-compliant value and do not allow registration to proceed&gt;&gt;</w:t>
            </w:r>
          </w:p>
        </w:tc>
        <w:tc>
          <w:tcPr>
            <w:tcW w:w="1800"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805" w:type="dxa"/>
            <w:gridSpan w:val="2"/>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gridSpan w:val="2"/>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numeric, xxxxxx&gt;&gt;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&lt;&lt;user input, numeric, x.x</w:t>
            </w:r>
            <w:r>
              <w:rPr>
                <w:rFonts w:ascii="Calibri" w:hAnsi="Calibri"/>
                <w:sz w:val="16"/>
                <w:szCs w:val="16"/>
              </w:rPr>
              <w:t>x</w:t>
            </w:r>
            <w:r w:rsidRPr="00295655">
              <w:rPr>
                <w:rFonts w:ascii="Calibri" w:hAnsi="Calibri"/>
                <w:sz w:val="16"/>
                <w:szCs w:val="16"/>
              </w:rPr>
              <w:t>&gt;&gt;</w:t>
            </w:r>
          </w:p>
        </w:tc>
        <w:tc>
          <w:tcPr>
            <w:tcW w:w="1075" w:type="dxa"/>
          </w:tcPr>
          <w:p w14:paraId="24EF26A1" w14:textId="36F5B4BB" w:rsidR="0067598E" w:rsidRPr="00295655" w:rsidRDefault="0067598E" w:rsidP="0067598E">
            <w:pPr>
              <w:keepNext/>
              <w:rPr>
                <w:rFonts w:ascii="Calibri" w:hAnsi="Calibri"/>
                <w:sz w:val="16"/>
                <w:szCs w:val="16"/>
              </w:rPr>
            </w:pPr>
            <w:r w:rsidRPr="0096058F">
              <w:rPr>
                <w:rFonts w:ascii="Calibri" w:hAnsi="Calibri"/>
                <w:sz w:val="16"/>
                <w:szCs w:val="16"/>
              </w:rPr>
              <w:t>&lt;&lt;user input, numeric, xxxxxx&gt;&gt;</w:t>
            </w:r>
          </w:p>
        </w:tc>
      </w:tr>
      <w:tr w:rsidR="0067598E" w:rsidRPr="00295655" w14:paraId="1F9B98B2" w14:textId="05A9A68A" w:rsidTr="000703DF">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379" w:type="dxa"/>
            <w:gridSpan w:val="2"/>
          </w:tcPr>
          <w:p w14:paraId="1F9B98AB" w14:textId="77777777" w:rsidR="0067598E" w:rsidRPr="00295655" w:rsidRDefault="0067598E" w:rsidP="0067598E">
            <w:pPr>
              <w:keepNext/>
              <w:rPr>
                <w:rFonts w:ascii="Calibri" w:hAnsi="Calibri"/>
                <w:sz w:val="18"/>
                <w:szCs w:val="18"/>
              </w:rPr>
            </w:pPr>
          </w:p>
        </w:tc>
        <w:tc>
          <w:tcPr>
            <w:tcW w:w="1800" w:type="dxa"/>
            <w:gridSpan w:val="2"/>
          </w:tcPr>
          <w:p w14:paraId="1F9B98AC" w14:textId="77777777" w:rsidR="0067598E" w:rsidRPr="00295655" w:rsidRDefault="0067598E" w:rsidP="0067598E">
            <w:pPr>
              <w:keepNext/>
              <w:rPr>
                <w:rFonts w:ascii="Calibri" w:hAnsi="Calibri"/>
                <w:sz w:val="18"/>
                <w:szCs w:val="18"/>
              </w:rPr>
            </w:pPr>
          </w:p>
        </w:tc>
        <w:tc>
          <w:tcPr>
            <w:tcW w:w="1800" w:type="dxa"/>
          </w:tcPr>
          <w:p w14:paraId="1F9B98AD" w14:textId="77777777" w:rsidR="0067598E" w:rsidRPr="00295655" w:rsidRDefault="0067598E" w:rsidP="0067598E">
            <w:pPr>
              <w:keepNext/>
              <w:rPr>
                <w:rFonts w:ascii="Calibri" w:hAnsi="Calibri"/>
                <w:sz w:val="18"/>
                <w:szCs w:val="18"/>
              </w:rPr>
            </w:pPr>
          </w:p>
        </w:tc>
        <w:tc>
          <w:tcPr>
            <w:tcW w:w="1805" w:type="dxa"/>
            <w:gridSpan w:val="2"/>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gridSpan w:val="2"/>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rFonts w:ascii="Calibri" w:hAnsi="Calibri"/>
                <w:sz w:val="18"/>
                <w:szCs w:val="18"/>
              </w:rPr>
            </w:pPr>
          </w:p>
        </w:tc>
      </w:tr>
      <w:tr w:rsidR="0067598E" w:rsidRPr="00295655" w14:paraId="1F9B98B4" w14:textId="75A84E23" w:rsidTr="0067598E">
        <w:trPr>
          <w:cantSplit/>
        </w:trPr>
        <w:tc>
          <w:tcPr>
            <w:tcW w:w="14390" w:type="dxa"/>
            <w:gridSpan w:val="14"/>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 w14:paraId="67F94940" w14:textId="77777777" w:rsidR="00E80187" w:rsidRDefault="00E8018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47"/>
        <w:gridCol w:w="1449"/>
        <w:gridCol w:w="608"/>
        <w:gridCol w:w="297"/>
        <w:gridCol w:w="1384"/>
        <w:gridCol w:w="375"/>
        <w:gridCol w:w="885"/>
        <w:gridCol w:w="1172"/>
        <w:gridCol w:w="645"/>
        <w:gridCol w:w="1411"/>
        <w:gridCol w:w="406"/>
        <w:gridCol w:w="1651"/>
        <w:gridCol w:w="166"/>
        <w:gridCol w:w="1891"/>
      </w:tblGrid>
      <w:tr w:rsidR="00305C6D" w:rsidRPr="00295655" w14:paraId="1F9B98C6" w14:textId="76AF3BEE" w:rsidTr="00400184">
        <w:trPr>
          <w:cantSplit/>
          <w:trHeight w:val="1079"/>
        </w:trPr>
        <w:tc>
          <w:tcPr>
            <w:tcW w:w="14396" w:type="dxa"/>
            <w:gridSpan w:val="16"/>
            <w:tcBorders>
              <w:bottom w:val="nil"/>
            </w:tcBorders>
          </w:tcPr>
          <w:p w14:paraId="7BCD5E55" w14:textId="71117DDD" w:rsidR="00305C6D" w:rsidRPr="00F9147E" w:rsidRDefault="00305C6D" w:rsidP="0067598E">
            <w:pPr>
              <w:keepNext/>
              <w:rPr>
                <w:rFonts w:ascii="Calibri" w:hAnsi="Calibri"/>
                <w:b/>
                <w:szCs w:val="18"/>
              </w:rPr>
            </w:pPr>
            <w:r w:rsidRPr="00F9147E">
              <w:rPr>
                <w:rFonts w:ascii="Calibri" w:hAnsi="Calibri"/>
                <w:b/>
                <w:szCs w:val="18"/>
              </w:rPr>
              <w:lastRenderedPageBreak/>
              <w:t xml:space="preserve">G. Installed Split System Indoor </w:t>
            </w:r>
            <w:r>
              <w:rPr>
                <w:rFonts w:ascii="Calibri" w:hAnsi="Calibri"/>
                <w:b/>
                <w:szCs w:val="18"/>
              </w:rPr>
              <w:t>Unit (</w:t>
            </w:r>
            <w:r w:rsidRPr="00F9147E">
              <w:rPr>
                <w:rFonts w:ascii="Calibri" w:hAnsi="Calibri"/>
                <w:b/>
                <w:szCs w:val="18"/>
              </w:rPr>
              <w:t>Coil or Fan Coil</w:t>
            </w:r>
            <w:r>
              <w:rPr>
                <w:rFonts w:ascii="Calibri" w:hAnsi="Calibri"/>
                <w:b/>
                <w:szCs w:val="18"/>
              </w:rPr>
              <w:t>)</w:t>
            </w:r>
            <w:r w:rsidRPr="00F9147E">
              <w:rPr>
                <w:rFonts w:ascii="Calibri" w:hAnsi="Calibri"/>
                <w:b/>
                <w:szCs w:val="18"/>
              </w:rPr>
              <w:t xml:space="preserve"> Equipment Information </w:t>
            </w:r>
            <w:r>
              <w:rPr>
                <w:rFonts w:ascii="Calibri" w:hAnsi="Calibri"/>
                <w:b/>
                <w:szCs w:val="18"/>
              </w:rPr>
              <w:t xml:space="preserve">- </w:t>
            </w:r>
            <w:r w:rsidRPr="00F9147E">
              <w:rPr>
                <w:rFonts w:ascii="Calibri" w:hAnsi="Calibri"/>
                <w:b/>
                <w:szCs w:val="18"/>
              </w:rPr>
              <w:t>applicable to DX or hydronic</w:t>
            </w:r>
            <w:r>
              <w:rPr>
                <w:rFonts w:ascii="Calibri" w:hAnsi="Calibri"/>
                <w:b/>
                <w:szCs w:val="18"/>
              </w:rPr>
              <w:t>,</w:t>
            </w:r>
            <w:r w:rsidRPr="00F9147E">
              <w:rPr>
                <w:rFonts w:ascii="Calibri" w:hAnsi="Calibri"/>
                <w:b/>
                <w:szCs w:val="18"/>
              </w:rPr>
              <w:t xml:space="preserve"> heating</w:t>
            </w:r>
            <w:r>
              <w:rPr>
                <w:rFonts w:ascii="Calibri" w:hAnsi="Calibri"/>
                <w:b/>
                <w:szCs w:val="18"/>
              </w:rPr>
              <w:t xml:space="preserve"> or </w:t>
            </w:r>
            <w:r w:rsidRPr="00F9147E">
              <w:rPr>
                <w:rFonts w:ascii="Calibri" w:hAnsi="Calibri"/>
                <w:b/>
                <w:szCs w:val="18"/>
              </w:rPr>
              <w:t>cooling</w:t>
            </w:r>
            <w:r>
              <w:rPr>
                <w:rFonts w:ascii="Calibri" w:hAnsi="Calibri"/>
                <w:b/>
                <w:szCs w:val="18"/>
              </w:rPr>
              <w:t>,</w:t>
            </w:r>
            <w:r w:rsidRPr="00F9147E">
              <w:rPr>
                <w:rFonts w:ascii="Calibri" w:hAnsi="Calibri"/>
                <w:b/>
                <w:szCs w:val="18"/>
              </w:rPr>
              <w:t xml:space="preserve"> coils </w:t>
            </w:r>
            <w:r>
              <w:rPr>
                <w:rFonts w:ascii="Calibri" w:hAnsi="Calibri"/>
                <w:b/>
                <w:szCs w:val="18"/>
              </w:rPr>
              <w:t>and</w:t>
            </w:r>
            <w:r w:rsidRPr="00F9147E">
              <w:rPr>
                <w:rFonts w:ascii="Calibri" w:hAnsi="Calibri"/>
                <w:b/>
                <w:szCs w:val="18"/>
              </w:rPr>
              <w:t xml:space="preserve"> fan coil units</w:t>
            </w:r>
            <w:r>
              <w:rPr>
                <w:rFonts w:ascii="Calibri" w:hAnsi="Calibri"/>
                <w:b/>
                <w:szCs w:val="18"/>
              </w:rPr>
              <w:t>.</w:t>
            </w:r>
          </w:p>
          <w:p w14:paraId="10A8E39C" w14:textId="5559CE8C" w:rsidR="00305C6D" w:rsidRDefault="00305C6D" w:rsidP="0067598E">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7155B376" w14:textId="77777777" w:rsidR="00A256EB" w:rsidRPr="00400184" w:rsidRDefault="00A256EB" w:rsidP="0067598E">
            <w:pPr>
              <w:keepNext/>
              <w:rPr>
                <w:rFonts w:ascii="Calibri" w:hAnsi="Calibri"/>
                <w:sz w:val="12"/>
                <w:szCs w:val="12"/>
              </w:rPr>
            </w:pPr>
          </w:p>
          <w:p w14:paraId="4C75E71B" w14:textId="77777777" w:rsidR="00B2314E" w:rsidRDefault="00305C6D" w:rsidP="00A256EB">
            <w:pPr>
              <w:keepNext/>
              <w:rPr>
                <w:rFonts w:ascii="Calibri" w:hAnsi="Calibri"/>
                <w:sz w:val="14"/>
                <w:szCs w:val="14"/>
              </w:rPr>
            </w:pPr>
            <w:r w:rsidRPr="00A256EB">
              <w:rPr>
                <w:rFonts w:ascii="Calibri" w:hAnsi="Calibri"/>
                <w:sz w:val="14"/>
                <w:szCs w:val="14"/>
              </w:rPr>
              <w:t>&lt;&lt;</w:t>
            </w:r>
            <w:r w:rsidRPr="00B2314E">
              <w:rPr>
                <w:rFonts w:ascii="Calibri" w:hAnsi="Calibri"/>
                <w:b/>
                <w:sz w:val="14"/>
                <w:szCs w:val="14"/>
              </w:rPr>
              <w:t>if</w:t>
            </w:r>
            <w:r w:rsidRPr="00A256EB">
              <w:rPr>
                <w:rFonts w:ascii="Calibri" w:hAnsi="Calibri"/>
                <w:sz w:val="14"/>
                <w:szCs w:val="14"/>
              </w:rPr>
              <w:t xml:space="preserve"> none of the SC Systems listed in Section D have a value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 one of the system types in the list that follows below, </w:t>
            </w:r>
            <w:r w:rsidRPr="00B2314E">
              <w:rPr>
                <w:rFonts w:ascii="Calibri" w:hAnsi="Calibri"/>
                <w:b/>
                <w:sz w:val="14"/>
                <w:szCs w:val="14"/>
              </w:rPr>
              <w:t>then</w:t>
            </w:r>
            <w:r w:rsidRPr="00A256EB">
              <w:rPr>
                <w:rFonts w:ascii="Calibri" w:hAnsi="Calibri"/>
                <w:sz w:val="14"/>
                <w:szCs w:val="14"/>
              </w:rPr>
              <w:t xml:space="preserve"> display the section does not apply message; </w:t>
            </w:r>
          </w:p>
          <w:p w14:paraId="3B9B1BD6" w14:textId="75D6C913" w:rsidR="00305C6D" w:rsidRPr="00A256EB" w:rsidRDefault="00305C6D" w:rsidP="00A256EB">
            <w:pPr>
              <w:keepNext/>
              <w:rPr>
                <w:rFonts w:ascii="Calibri" w:hAnsi="Calibri"/>
                <w:b/>
                <w:sz w:val="14"/>
                <w:szCs w:val="14"/>
              </w:rPr>
            </w:pPr>
            <w:r w:rsidRPr="00B2314E">
              <w:rPr>
                <w:rFonts w:ascii="Calibri" w:hAnsi="Calibri"/>
                <w:b/>
                <w:sz w:val="14"/>
                <w:szCs w:val="14"/>
              </w:rPr>
              <w:t>else</w:t>
            </w:r>
            <w:r w:rsidRPr="00A256EB">
              <w:rPr>
                <w:rFonts w:ascii="Calibri" w:hAnsi="Calibri"/>
                <w:sz w:val="14"/>
                <w:szCs w:val="14"/>
              </w:rPr>
              <w:t xml:space="preserve"> for each of the SC Systems listed in Section D for which one of the System Types listed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is one of the system types in the list</w:t>
            </w:r>
            <w:r w:rsidR="00A256EB" w:rsidRPr="00A256EB">
              <w:rPr>
                <w:rFonts w:ascii="Calibri" w:hAnsi="Calibri"/>
                <w:sz w:val="14"/>
                <w:szCs w:val="14"/>
              </w:rPr>
              <w:t xml:space="preserve"> that follows below</w:t>
            </w:r>
            <w:r w:rsidRPr="00A256EB">
              <w:rPr>
                <w:rFonts w:ascii="Calibri" w:hAnsi="Calibri"/>
                <w:sz w:val="14"/>
                <w:szCs w:val="14"/>
              </w:rPr>
              <w:t xml:space="preserve">, require one row of data to be entered in this table for each of the quantity of indoor units specified in </w:t>
            </w:r>
            <w:r w:rsidRPr="00A256EB">
              <w:rPr>
                <w:rFonts w:ascii="Calibri" w:hAnsi="Calibri"/>
                <w:sz w:val="14"/>
                <w:szCs w:val="14"/>
                <w:highlight w:val="yellow"/>
              </w:rPr>
              <w:t>D06</w:t>
            </w:r>
            <w:r w:rsidRPr="00A256EB">
              <w:rPr>
                <w:rFonts w:ascii="Calibri" w:hAnsi="Calibri"/>
                <w:sz w:val="14"/>
                <w:szCs w:val="14"/>
              </w:rPr>
              <w:t xml:space="preserve"> for that system.</w:t>
            </w:r>
          </w:p>
        </w:tc>
      </w:tr>
      <w:tr w:rsidR="00FE2EE9" w:rsidRPr="00295655" w14:paraId="0E37DF57" w14:textId="4887BCAE" w:rsidTr="00400184">
        <w:trPr>
          <w:cantSplit/>
          <w:trHeight w:val="810"/>
        </w:trPr>
        <w:tc>
          <w:tcPr>
            <w:tcW w:w="2056" w:type="dxa"/>
            <w:gridSpan w:val="3"/>
            <w:tcBorders>
              <w:top w:val="nil"/>
              <w:right w:val="nil"/>
            </w:tcBorders>
          </w:tcPr>
          <w:p w14:paraId="64138A0D"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AC;</w:t>
            </w:r>
          </w:p>
          <w:p w14:paraId="5CA40124"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HP</w:t>
            </w:r>
          </w:p>
          <w:p w14:paraId="1ACCBBEA"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AC;</w:t>
            </w:r>
          </w:p>
          <w:p w14:paraId="310562CE"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HP;</w:t>
            </w:r>
          </w:p>
          <w:p w14:paraId="74633C05" w14:textId="307BE14E" w:rsidR="00152F86" w:rsidRPr="00152F86" w:rsidRDefault="00152F86" w:rsidP="0067598E">
            <w:pPr>
              <w:keepNext/>
              <w:rPr>
                <w:rFonts w:ascii="Calibri" w:hAnsi="Calibri"/>
                <w:sz w:val="12"/>
                <w:szCs w:val="12"/>
              </w:rPr>
            </w:pPr>
            <w:r w:rsidRPr="00152F86">
              <w:rPr>
                <w:rFonts w:ascii="Calibri" w:hAnsi="Calibri"/>
                <w:sz w:val="12"/>
                <w:szCs w:val="12"/>
              </w:rPr>
              <w:t>*ducted mini-split HP</w:t>
            </w:r>
          </w:p>
        </w:tc>
        <w:tc>
          <w:tcPr>
            <w:tcW w:w="2057" w:type="dxa"/>
            <w:gridSpan w:val="2"/>
            <w:tcBorders>
              <w:top w:val="nil"/>
              <w:left w:val="nil"/>
              <w:right w:val="nil"/>
            </w:tcBorders>
          </w:tcPr>
          <w:p w14:paraId="05F8BEE3"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 forced air;</w:t>
            </w:r>
          </w:p>
          <w:p w14:paraId="32BFACB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*combined hydronic + forced air;</w:t>
            </w:r>
          </w:p>
          <w:p w14:paraId="7E5175F7"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HP+forced air;</w:t>
            </w:r>
          </w:p>
          <w:p w14:paraId="33616B5A"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*gas absorption AC;</w:t>
            </w:r>
          </w:p>
          <w:p w14:paraId="1E027877" w14:textId="2FA4D2D6" w:rsidR="00152F86" w:rsidRPr="00152F86" w:rsidRDefault="00152F86" w:rsidP="00152F86">
            <w:pPr>
              <w:keepNext/>
              <w:rPr>
                <w:rFonts w:ascii="Calibri" w:hAnsi="Calibri"/>
                <w:sz w:val="12"/>
                <w:szCs w:val="12"/>
              </w:rPr>
            </w:pPr>
            <w:r w:rsidRPr="00152F86">
              <w:rPr>
                <w:rFonts w:ascii="Calibri" w:hAnsi="Calibri"/>
                <w:sz w:val="12"/>
                <w:szCs w:val="12"/>
              </w:rPr>
              <w:t>*ducted mini-split AC</w:t>
            </w:r>
          </w:p>
        </w:tc>
        <w:tc>
          <w:tcPr>
            <w:tcW w:w="2056" w:type="dxa"/>
            <w:gridSpan w:val="3"/>
            <w:tcBorders>
              <w:top w:val="nil"/>
              <w:left w:val="nil"/>
              <w:right w:val="nil"/>
            </w:tcBorders>
          </w:tcPr>
          <w:p w14:paraId="74F36EDC"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*evaporatively cooled condenser;</w:t>
            </w:r>
          </w:p>
          <w:p w14:paraId="35C05A4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*Ice Storage AC;</w:t>
            </w:r>
          </w:p>
          <w:p w14:paraId="24237563"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AC;</w:t>
            </w:r>
          </w:p>
          <w:p w14:paraId="7DA6D555" w14:textId="7F5B14A1"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HP;</w:t>
            </w:r>
          </w:p>
        </w:tc>
        <w:tc>
          <w:tcPr>
            <w:tcW w:w="2057" w:type="dxa"/>
            <w:gridSpan w:val="2"/>
            <w:tcBorders>
              <w:top w:val="nil"/>
              <w:left w:val="nil"/>
              <w:right w:val="nil"/>
            </w:tcBorders>
          </w:tcPr>
          <w:p w14:paraId="55293D74"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AC;</w:t>
            </w:r>
          </w:p>
          <w:p w14:paraId="522D4BC8"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HP;</w:t>
            </w:r>
          </w:p>
          <w:p w14:paraId="002F4059" w14:textId="77777777" w:rsidR="00152F86" w:rsidRDefault="00152F86" w:rsidP="00152F86">
            <w:pPr>
              <w:keepNext/>
              <w:rPr>
                <w:rFonts w:asciiTheme="minorHAnsi" w:hAnsiTheme="minorHAnsi"/>
                <w:sz w:val="10"/>
                <w:szCs w:val="10"/>
              </w:rPr>
            </w:pPr>
            <w:r>
              <w:rPr>
                <w:rFonts w:asciiTheme="minorHAnsi" w:hAnsiTheme="minorHAnsi"/>
                <w:sz w:val="10"/>
                <w:szCs w:val="10"/>
              </w:rPr>
              <w:t>*air-to-water HP</w:t>
            </w:r>
          </w:p>
          <w:p w14:paraId="2FC43DBF" w14:textId="77777777" w:rsidR="00152F86" w:rsidRPr="00E35E86" w:rsidRDefault="00152F86" w:rsidP="00152F86">
            <w:pPr>
              <w:keepNext/>
              <w:rPr>
                <w:rFonts w:asciiTheme="minorHAnsi" w:hAnsiTheme="minorHAnsi"/>
                <w:sz w:val="10"/>
                <w:szCs w:val="10"/>
              </w:rPr>
            </w:pPr>
            <w:r>
              <w:rPr>
                <w:rFonts w:asciiTheme="minorHAnsi" w:hAnsiTheme="minorHAnsi"/>
                <w:sz w:val="10"/>
                <w:szCs w:val="10"/>
              </w:rPr>
              <w:t>*ground-source HP</w:t>
            </w:r>
          </w:p>
          <w:p w14:paraId="5FD42F64" w14:textId="1FA453E2" w:rsidR="00FE2EE9" w:rsidRPr="00CB6008" w:rsidRDefault="00FE2EE9" w:rsidP="00710967">
            <w:pPr>
              <w:keepNext/>
              <w:rPr>
                <w:rFonts w:asciiTheme="minorHAnsi" w:hAnsiTheme="minorHAnsi"/>
                <w:sz w:val="8"/>
                <w:szCs w:val="8"/>
              </w:rPr>
            </w:pPr>
          </w:p>
        </w:tc>
        <w:tc>
          <w:tcPr>
            <w:tcW w:w="2056" w:type="dxa"/>
            <w:gridSpan w:val="2"/>
            <w:tcBorders>
              <w:top w:val="nil"/>
              <w:left w:val="nil"/>
              <w:right w:val="nil"/>
            </w:tcBorders>
          </w:tcPr>
          <w:p w14:paraId="40A830B8"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 xml:space="preserve">*VCHP-Ducted </w:t>
            </w:r>
          </w:p>
          <w:p w14:paraId="0F61CE73"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*VCHP-Ductless</w:t>
            </w:r>
          </w:p>
          <w:p w14:paraId="2258BC21" w14:textId="3639CFD2"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*VCHP-Ducted+Ductless</w:t>
            </w:r>
          </w:p>
        </w:tc>
        <w:tc>
          <w:tcPr>
            <w:tcW w:w="2057" w:type="dxa"/>
            <w:gridSpan w:val="2"/>
            <w:tcBorders>
              <w:top w:val="nil"/>
              <w:left w:val="nil"/>
              <w:right w:val="nil"/>
            </w:tcBorders>
          </w:tcPr>
          <w:p w14:paraId="7C1CEA2A"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AC-ducted+ductless</w:t>
            </w:r>
          </w:p>
          <w:p w14:paraId="5EFFF0CB" w14:textId="1D5C61B4"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w:t>
            </w:r>
          </w:p>
          <w:p w14:paraId="6A2AF813" w14:textId="1BC5792F"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AC-ductless</w:t>
            </w:r>
          </w:p>
        </w:tc>
        <w:tc>
          <w:tcPr>
            <w:tcW w:w="2057" w:type="dxa"/>
            <w:gridSpan w:val="2"/>
            <w:tcBorders>
              <w:top w:val="nil"/>
              <w:left w:val="nil"/>
            </w:tcBorders>
          </w:tcPr>
          <w:p w14:paraId="063B69C1"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w:t>
            </w:r>
          </w:p>
          <w:p w14:paraId="3054CEDB"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HP-ductless</w:t>
            </w:r>
          </w:p>
          <w:p w14:paraId="1A5E342F" w14:textId="409074CF"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HP-ducted+ductless&gt;&gt;</w:t>
            </w:r>
          </w:p>
        </w:tc>
      </w:tr>
      <w:tr w:rsidR="00E80187" w:rsidRPr="003B7FCD" w14:paraId="1F9B98CC" w14:textId="2B04A1CD" w:rsidTr="00725316">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496" w:type="dxa"/>
            <w:gridSpan w:val="2"/>
            <w:vAlign w:val="center"/>
          </w:tcPr>
          <w:p w14:paraId="1D02B335" w14:textId="281B2124" w:rsidR="00E80187" w:rsidRPr="00295655" w:rsidRDefault="00E80187" w:rsidP="0067598E">
            <w:pPr>
              <w:keepNext/>
              <w:jc w:val="center"/>
              <w:rPr>
                <w:rFonts w:ascii="Calibri" w:hAnsi="Calibri"/>
                <w:sz w:val="18"/>
                <w:szCs w:val="18"/>
              </w:rPr>
            </w:pPr>
            <w:r>
              <w:rPr>
                <w:rFonts w:ascii="Calibri" w:hAnsi="Calibri"/>
                <w:sz w:val="18"/>
                <w:szCs w:val="18"/>
              </w:rPr>
              <w:t>03</w:t>
            </w:r>
          </w:p>
        </w:tc>
        <w:tc>
          <w:tcPr>
            <w:tcW w:w="905" w:type="dxa"/>
            <w:gridSpan w:val="2"/>
            <w:vAlign w:val="center"/>
          </w:tcPr>
          <w:p w14:paraId="6B18EBF9" w14:textId="308C9CE4" w:rsidR="00E80187" w:rsidRPr="00295655" w:rsidRDefault="00E80187" w:rsidP="0067598E">
            <w:pPr>
              <w:keepNext/>
              <w:jc w:val="center"/>
              <w:rPr>
                <w:rFonts w:ascii="Calibri" w:hAnsi="Calibri"/>
                <w:sz w:val="18"/>
                <w:szCs w:val="18"/>
              </w:rPr>
            </w:pPr>
            <w:r>
              <w:rPr>
                <w:rFonts w:ascii="Calibri" w:hAnsi="Calibri"/>
                <w:sz w:val="18"/>
                <w:szCs w:val="18"/>
              </w:rPr>
              <w:t>04</w:t>
            </w:r>
          </w:p>
        </w:tc>
        <w:tc>
          <w:tcPr>
            <w:tcW w:w="1384" w:type="dxa"/>
            <w:vAlign w:val="center"/>
          </w:tcPr>
          <w:p w14:paraId="1BEBFE86" w14:textId="76C616BE" w:rsidR="00E80187" w:rsidRPr="00295655" w:rsidRDefault="00E80187" w:rsidP="0067598E">
            <w:pPr>
              <w:keepNext/>
              <w:jc w:val="center"/>
              <w:rPr>
                <w:rFonts w:ascii="Calibri" w:hAnsi="Calibri"/>
                <w:sz w:val="18"/>
                <w:szCs w:val="18"/>
              </w:rPr>
            </w:pPr>
            <w:r>
              <w:rPr>
                <w:rFonts w:ascii="Calibri" w:hAnsi="Calibri"/>
                <w:sz w:val="18"/>
                <w:szCs w:val="18"/>
              </w:rPr>
              <w:t>05</w:t>
            </w:r>
          </w:p>
        </w:tc>
        <w:tc>
          <w:tcPr>
            <w:tcW w:w="1260" w:type="dxa"/>
            <w:gridSpan w:val="2"/>
            <w:vAlign w:val="center"/>
          </w:tcPr>
          <w:p w14:paraId="7ED7DE7C" w14:textId="5FC0B411" w:rsidR="00E80187" w:rsidRPr="00295655" w:rsidDel="002840B2" w:rsidRDefault="00E80187" w:rsidP="0067598E">
            <w:pPr>
              <w:keepNext/>
              <w:jc w:val="center"/>
              <w:rPr>
                <w:rFonts w:ascii="Calibri" w:hAnsi="Calibri"/>
                <w:sz w:val="18"/>
                <w:szCs w:val="18"/>
              </w:rPr>
            </w:pPr>
            <w:r>
              <w:rPr>
                <w:rFonts w:ascii="Calibri" w:hAnsi="Calibri"/>
                <w:sz w:val="18"/>
                <w:szCs w:val="18"/>
              </w:rPr>
              <w:t>06</w:t>
            </w:r>
          </w:p>
        </w:tc>
        <w:tc>
          <w:tcPr>
            <w:tcW w:w="1817" w:type="dxa"/>
            <w:gridSpan w:val="2"/>
            <w:vAlign w:val="center"/>
          </w:tcPr>
          <w:p w14:paraId="1F9B98C9" w14:textId="01F90A7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7</w:t>
            </w:r>
          </w:p>
        </w:tc>
        <w:tc>
          <w:tcPr>
            <w:tcW w:w="1817" w:type="dxa"/>
            <w:gridSpan w:val="2"/>
            <w:vAlign w:val="center"/>
          </w:tcPr>
          <w:p w14:paraId="1F9B98CA" w14:textId="0322B4B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8</w:t>
            </w:r>
          </w:p>
        </w:tc>
        <w:tc>
          <w:tcPr>
            <w:tcW w:w="1817" w:type="dxa"/>
            <w:gridSpan w:val="2"/>
            <w:vAlign w:val="center"/>
          </w:tcPr>
          <w:p w14:paraId="1F9B98CB" w14:textId="742E0DC9" w:rsidR="00E80187" w:rsidRPr="003B7FCD" w:rsidRDefault="00E80187" w:rsidP="0067598E">
            <w:pPr>
              <w:keepNext/>
              <w:jc w:val="center"/>
              <w:rPr>
                <w:rFonts w:ascii="Calibri" w:hAnsi="Calibri"/>
                <w:sz w:val="18"/>
                <w:szCs w:val="18"/>
              </w:rPr>
            </w:pPr>
            <w:r>
              <w:rPr>
                <w:rFonts w:ascii="Calibri" w:hAnsi="Calibri"/>
                <w:sz w:val="18"/>
                <w:szCs w:val="18"/>
              </w:rPr>
              <w:t>09</w:t>
            </w:r>
          </w:p>
        </w:tc>
        <w:tc>
          <w:tcPr>
            <w:tcW w:w="1891" w:type="dxa"/>
            <w:vAlign w:val="center"/>
          </w:tcPr>
          <w:p w14:paraId="44EC4C2B" w14:textId="2C9DB2D5" w:rsidR="00E80187" w:rsidRPr="003B7FCD" w:rsidDel="002840B2" w:rsidRDefault="00E80187" w:rsidP="0067598E">
            <w:pPr>
              <w:keepNext/>
              <w:jc w:val="center"/>
              <w:rPr>
                <w:rFonts w:ascii="Calibri" w:hAnsi="Calibri"/>
                <w:sz w:val="18"/>
                <w:szCs w:val="18"/>
              </w:rPr>
            </w:pPr>
            <w:r>
              <w:rPr>
                <w:rFonts w:ascii="Calibri" w:hAnsi="Calibri"/>
                <w:sz w:val="18"/>
                <w:szCs w:val="18"/>
              </w:rPr>
              <w:t>10</w:t>
            </w:r>
          </w:p>
        </w:tc>
      </w:tr>
      <w:tr w:rsidR="00E80187" w:rsidRPr="003B7FCD" w14:paraId="1F9B98D2" w14:textId="41ED23AD" w:rsidTr="00725316">
        <w:trPr>
          <w:cantSplit/>
          <w:trHeight w:val="576"/>
        </w:trPr>
        <w:tc>
          <w:tcPr>
            <w:tcW w:w="1014" w:type="dxa"/>
            <w:tcMar>
              <w:left w:w="43" w:type="dxa"/>
              <w:right w:w="43" w:type="dxa"/>
            </w:tcMar>
            <w:vAlign w:val="bottom"/>
          </w:tcPr>
          <w:p w14:paraId="1F9B98CD" w14:textId="25D3DF6B"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995" w:type="dxa"/>
            <w:tcMar>
              <w:left w:w="43" w:type="dxa"/>
              <w:right w:w="43" w:type="dxa"/>
            </w:tcMar>
            <w:vAlign w:val="bottom"/>
          </w:tcPr>
          <w:p w14:paraId="1F9B98CE" w14:textId="4C2EC80A"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r>
              <w:rPr>
                <w:rFonts w:ascii="Calibri" w:hAnsi="Calibri"/>
                <w:sz w:val="18"/>
                <w:szCs w:val="18"/>
              </w:rPr>
              <w:t xml:space="preserve">Description of </w:t>
            </w:r>
            <w:r w:rsidRPr="0098534B">
              <w:rPr>
                <w:rFonts w:ascii="Calibri" w:hAnsi="Calibri"/>
                <w:sz w:val="18"/>
                <w:szCs w:val="18"/>
              </w:rPr>
              <w:t>Area Served</w:t>
            </w:r>
          </w:p>
        </w:tc>
        <w:tc>
          <w:tcPr>
            <w:tcW w:w="149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905" w:type="dxa"/>
            <w:gridSpan w:val="2"/>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r w:rsidRPr="00421D12">
              <w:rPr>
                <w:rFonts w:ascii="Calibri" w:hAnsi="Calibri"/>
                <w:sz w:val="18"/>
                <w:szCs w:val="18"/>
              </w:rPr>
              <w:t>Indoor Unit Type</w:t>
            </w:r>
          </w:p>
        </w:tc>
        <w:tc>
          <w:tcPr>
            <w:tcW w:w="1384" w:type="dxa"/>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r w:rsidRPr="00421D12">
              <w:rPr>
                <w:rFonts w:ascii="Calibri" w:hAnsi="Calibri"/>
                <w:sz w:val="18"/>
                <w:szCs w:val="18"/>
              </w:rPr>
              <w:t>Indoor Unit Duct Status</w:t>
            </w:r>
          </w:p>
        </w:tc>
        <w:tc>
          <w:tcPr>
            <w:tcW w:w="1260" w:type="dxa"/>
            <w:gridSpan w:val="2"/>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r w:rsidRPr="00B7785E">
              <w:rPr>
                <w:rFonts w:ascii="Calibri" w:hAnsi="Calibri"/>
                <w:sz w:val="18"/>
                <w:szCs w:val="18"/>
              </w:rPr>
              <w:t>Does Indoor Unit Provide CFI  IAQ Ventilation?</w:t>
            </w:r>
          </w:p>
        </w:tc>
        <w:tc>
          <w:tcPr>
            <w:tcW w:w="1817" w:type="dxa"/>
            <w:gridSpan w:val="2"/>
            <w:tcMar>
              <w:left w:w="43" w:type="dxa"/>
              <w:right w:w="43" w:type="dxa"/>
            </w:tcMar>
            <w:vAlign w:val="bottom"/>
          </w:tcPr>
          <w:p w14:paraId="1F9B98CF" w14:textId="39BCFC01"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Manufacturer</w:t>
            </w:r>
          </w:p>
        </w:tc>
        <w:tc>
          <w:tcPr>
            <w:tcW w:w="1817" w:type="dxa"/>
            <w:gridSpan w:val="2"/>
            <w:tcMar>
              <w:left w:w="43" w:type="dxa"/>
              <w:right w:w="43" w:type="dxa"/>
            </w:tcMar>
            <w:vAlign w:val="bottom"/>
          </w:tcPr>
          <w:p w14:paraId="1F9B98D0" w14:textId="221C7A12"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Model Number</w:t>
            </w:r>
          </w:p>
        </w:tc>
        <w:tc>
          <w:tcPr>
            <w:tcW w:w="1817" w:type="dxa"/>
            <w:gridSpan w:val="2"/>
            <w:tcMar>
              <w:left w:w="43" w:type="dxa"/>
              <w:right w:w="43" w:type="dxa"/>
            </w:tcMar>
            <w:vAlign w:val="bottom"/>
          </w:tcPr>
          <w:p w14:paraId="1F9B98D1" w14:textId="3983D7DC" w:rsidR="00E80187" w:rsidRPr="003B7FCD" w:rsidRDefault="00E80187" w:rsidP="0067598E">
            <w:pPr>
              <w:keepNext/>
              <w:jc w:val="center"/>
              <w:rPr>
                <w:rFonts w:ascii="Calibri" w:hAnsi="Calibri"/>
                <w:sz w:val="18"/>
                <w:szCs w:val="18"/>
              </w:rPr>
            </w:pPr>
            <w:r w:rsidRPr="003B7FCD">
              <w:rPr>
                <w:rFonts w:ascii="Calibri" w:hAnsi="Calibri"/>
                <w:sz w:val="18"/>
                <w:szCs w:val="18"/>
              </w:rPr>
              <w:t>Indoor Unit Serial Number</w:t>
            </w:r>
          </w:p>
        </w:tc>
        <w:tc>
          <w:tcPr>
            <w:tcW w:w="1891" w:type="dxa"/>
            <w:tcMar>
              <w:left w:w="43" w:type="dxa"/>
              <w:right w:w="43" w:type="dxa"/>
            </w:tcMar>
            <w:vAlign w:val="bottom"/>
          </w:tcPr>
          <w:p w14:paraId="14D7E0AE" w14:textId="6F5403C0" w:rsidR="00E80187" w:rsidRPr="003B7FCD" w:rsidRDefault="00E80187" w:rsidP="00725316">
            <w:pPr>
              <w:keepNext/>
              <w:jc w:val="center"/>
              <w:rPr>
                <w:rFonts w:ascii="Calibri" w:hAnsi="Calibri"/>
                <w:sz w:val="18"/>
                <w:szCs w:val="18"/>
              </w:rPr>
            </w:pPr>
            <w:r w:rsidRPr="003B7FCD">
              <w:rPr>
                <w:rFonts w:ascii="Calibri" w:hAnsi="Calibri"/>
                <w:sz w:val="18"/>
                <w:szCs w:val="18"/>
              </w:rPr>
              <w:t>Indoor Unit Nominal Cooling Capacity (ton)</w:t>
            </w:r>
          </w:p>
        </w:tc>
      </w:tr>
      <w:tr w:rsidR="00E80187" w:rsidRPr="003B7FCD" w14:paraId="1F9B98D8" w14:textId="2A5E34FE" w:rsidTr="00725316">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C90992">
              <w:rPr>
                <w:rFonts w:ascii="Calibri" w:hAnsi="Calibri"/>
                <w:sz w:val="16"/>
                <w:szCs w:val="16"/>
                <w:highlight w:val="yellow"/>
              </w:rPr>
              <w:t>D01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496" w:type="dxa"/>
            <w:gridSpan w:val="2"/>
            <w:tcMar>
              <w:left w:w="43" w:type="dxa"/>
              <w:right w:w="43" w:type="dxa"/>
            </w:tcMar>
          </w:tcPr>
          <w:p w14:paraId="00477E3D" w14:textId="2497B59B" w:rsidR="00400184" w:rsidRDefault="00E80187" w:rsidP="00400184">
            <w:pPr>
              <w:keepNext/>
              <w:rPr>
                <w:rFonts w:asciiTheme="minorHAnsi" w:hAnsiTheme="minorHAnsi"/>
                <w:sz w:val="12"/>
                <w:szCs w:val="12"/>
              </w:rPr>
            </w:pPr>
            <w:r w:rsidRPr="00400184">
              <w:rPr>
                <w:rFonts w:ascii="Calibri" w:hAnsi="Calibri"/>
                <w:sz w:val="12"/>
                <w:szCs w:val="12"/>
              </w:rPr>
              <w:t>&lt;&lt;</w:t>
            </w:r>
            <w:r w:rsidR="00400184" w:rsidRPr="00457B65">
              <w:rPr>
                <w:rFonts w:asciiTheme="minorHAnsi" w:hAnsiTheme="minorHAnsi"/>
                <w:b/>
                <w:sz w:val="12"/>
                <w:szCs w:val="12"/>
              </w:rPr>
              <w:t>if</w:t>
            </w:r>
            <w:r w:rsidR="00400184" w:rsidRPr="00457B65">
              <w:rPr>
                <w:rFonts w:asciiTheme="minorHAnsi" w:hAnsiTheme="minorHAnsi"/>
                <w:sz w:val="12"/>
                <w:szCs w:val="12"/>
              </w:rPr>
              <w:t xml:space="preserve"> </w:t>
            </w:r>
            <w:r w:rsidR="00400184">
              <w:rPr>
                <w:rFonts w:asciiTheme="minorHAnsi" w:hAnsiTheme="minorHAnsi"/>
                <w:sz w:val="12"/>
                <w:szCs w:val="12"/>
              </w:rPr>
              <w:t xml:space="preserve">value in </w:t>
            </w:r>
            <w:r w:rsidR="00400184" w:rsidRPr="00400184">
              <w:rPr>
                <w:rFonts w:asciiTheme="minorHAnsi" w:hAnsiTheme="minorHAnsi"/>
                <w:sz w:val="12"/>
                <w:szCs w:val="12"/>
                <w:highlight w:val="yellow"/>
              </w:rPr>
              <w:t>D06</w:t>
            </w:r>
            <w:r w:rsidR="00400184">
              <w:rPr>
                <w:rFonts w:asciiTheme="minorHAnsi" w:hAnsiTheme="minorHAnsi" w:cstheme="minorHAnsi"/>
                <w:sz w:val="12"/>
                <w:szCs w:val="12"/>
              </w:rPr>
              <w:t>≥</w:t>
            </w:r>
            <w:r w:rsidR="00400184">
              <w:rPr>
                <w:rFonts w:asciiTheme="minorHAnsi" w:hAnsiTheme="minorHAnsi"/>
                <w:sz w:val="12"/>
                <w:szCs w:val="12"/>
              </w:rPr>
              <w:t xml:space="preserve"> 1, </w:t>
            </w:r>
          </w:p>
          <w:p w14:paraId="51C2A833" w14:textId="366CA72C" w:rsidR="00400184" w:rsidRPr="00604352" w:rsidRDefault="00400184" w:rsidP="00400184">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33BB95A7" w14:textId="2BD9B93E"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E6909D3" w14:textId="4FDFFB5C"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w:t>
            </w:r>
            <w:r w:rsidR="00CB6008">
              <w:rPr>
                <w:rFonts w:asciiTheme="minorHAnsi" w:hAnsiTheme="minorHAnsi"/>
                <w:sz w:val="12"/>
                <w:szCs w:val="12"/>
              </w:rPr>
              <w:t>e</w:t>
            </w:r>
            <w:r w:rsidRPr="00604352">
              <w:rPr>
                <w:rFonts w:asciiTheme="minorHAnsi" w:hAnsiTheme="minorHAnsi"/>
                <w:sz w:val="12"/>
                <w:szCs w:val="12"/>
              </w:rPr>
              <w:t>]</w:t>
            </w:r>
          </w:p>
          <w:p w14:paraId="5EAABB8B" w14:textId="20AB29CB" w:rsidR="00400184" w:rsidRPr="00604352" w:rsidRDefault="00400184" w:rsidP="00400184">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w:t>
            </w:r>
            <w:r w:rsidRPr="00C404C5">
              <w:rPr>
                <w:rFonts w:asciiTheme="minorHAnsi" w:hAnsiTheme="minorHAnsi"/>
                <w:sz w:val="12"/>
                <w:szCs w:val="12"/>
                <w:highlight w:val="yellow"/>
              </w:rPr>
              <w:t>03</w:t>
            </w:r>
            <w:r w:rsidRPr="00604352">
              <w:rPr>
                <w:rFonts w:asciiTheme="minorHAnsi" w:hAnsiTheme="minorHAnsi"/>
                <w:sz w:val="12"/>
                <w:szCs w:val="12"/>
              </w:rPr>
              <w:t>;</w:t>
            </w:r>
          </w:p>
          <w:p w14:paraId="5B2E23CB" w14:textId="424CB8D6" w:rsidR="00400184" w:rsidRDefault="00400184" w:rsidP="0067598E">
            <w:pPr>
              <w:keepNext/>
              <w:rPr>
                <w:sz w:val="12"/>
                <w:szCs w:val="12"/>
              </w:rPr>
            </w:pPr>
          </w:p>
          <w:p w14:paraId="277B556F" w14:textId="475D367F" w:rsidR="00E80187" w:rsidRPr="00400184" w:rsidRDefault="00B66FC2" w:rsidP="0067598E">
            <w:pPr>
              <w:keepNext/>
              <w:rPr>
                <w:rFonts w:ascii="Calibri" w:hAnsi="Calibri"/>
                <w:sz w:val="12"/>
                <w:szCs w:val="12"/>
              </w:rPr>
            </w:pPr>
            <w:r w:rsidRPr="00B66FC2">
              <w:rPr>
                <w:rFonts w:ascii="Calibri" w:hAnsi="Calibri"/>
                <w:b/>
                <w:sz w:val="12"/>
                <w:szCs w:val="12"/>
              </w:rPr>
              <w:t>else</w:t>
            </w:r>
            <w:r w:rsidR="00E80187" w:rsidRPr="00B66FC2">
              <w:rPr>
                <w:rFonts w:ascii="Calibri" w:hAnsi="Calibri"/>
                <w:b/>
                <w:sz w:val="12"/>
                <w:szCs w:val="12"/>
              </w:rPr>
              <w:t>if</w:t>
            </w:r>
            <w:r w:rsidR="00E80187" w:rsidRPr="00400184">
              <w:rPr>
                <w:rFonts w:ascii="Calibri" w:hAnsi="Calibri"/>
                <w:sz w:val="12"/>
                <w:szCs w:val="12"/>
              </w:rPr>
              <w:t xml:space="preserve"> value in D06=1, </w:t>
            </w:r>
          </w:p>
          <w:p w14:paraId="4189427D" w14:textId="081B25E6" w:rsidR="00E80187" w:rsidRDefault="00E80187" w:rsidP="0067598E">
            <w:pPr>
              <w:keepNext/>
              <w:rPr>
                <w:rFonts w:ascii="Calibri" w:hAnsi="Calibri"/>
                <w:sz w:val="12"/>
                <w:szCs w:val="12"/>
              </w:rPr>
            </w:pPr>
            <w:r w:rsidRPr="00B66FC2">
              <w:rPr>
                <w:rFonts w:ascii="Calibri" w:hAnsi="Calibri"/>
                <w:b/>
                <w:sz w:val="12"/>
                <w:szCs w:val="12"/>
              </w:rPr>
              <w:t>then</w:t>
            </w:r>
            <w:r w:rsidRPr="00400184">
              <w:rPr>
                <w:rFonts w:ascii="Calibri" w:hAnsi="Calibri"/>
                <w:sz w:val="12"/>
                <w:szCs w:val="12"/>
              </w:rPr>
              <w:t xml:space="preserve"> value autofilled from </w:t>
            </w:r>
            <w:r w:rsidRPr="00400184">
              <w:rPr>
                <w:rFonts w:ascii="Calibri" w:hAnsi="Calibri"/>
                <w:sz w:val="12"/>
                <w:szCs w:val="12"/>
                <w:highlight w:val="yellow"/>
              </w:rPr>
              <w:t>D02</w:t>
            </w:r>
            <w:r w:rsidRPr="00400184">
              <w:rPr>
                <w:rFonts w:ascii="Calibri" w:hAnsi="Calibri"/>
                <w:sz w:val="12"/>
                <w:szCs w:val="12"/>
              </w:rPr>
              <w:t>;</w:t>
            </w:r>
          </w:p>
          <w:p w14:paraId="1489931E" w14:textId="77777777" w:rsidR="00CF4477" w:rsidRPr="00400184" w:rsidRDefault="00CF4477" w:rsidP="0067598E">
            <w:pPr>
              <w:keepNext/>
              <w:rPr>
                <w:rFonts w:ascii="Calibri" w:hAnsi="Calibri"/>
                <w:sz w:val="12"/>
                <w:szCs w:val="12"/>
              </w:rPr>
            </w:pPr>
          </w:p>
          <w:p w14:paraId="21E63ED3" w14:textId="7F727CA6" w:rsidR="00E80187" w:rsidRPr="00400184" w:rsidRDefault="00E80187" w:rsidP="0067598E">
            <w:pPr>
              <w:keepNext/>
              <w:rPr>
                <w:rFonts w:ascii="Calibri" w:hAnsi="Calibri"/>
                <w:sz w:val="12"/>
                <w:szCs w:val="12"/>
              </w:rPr>
            </w:pPr>
            <w:r w:rsidRPr="00B66FC2">
              <w:rPr>
                <w:rFonts w:ascii="Calibri" w:hAnsi="Calibri"/>
                <w:b/>
                <w:sz w:val="12"/>
                <w:szCs w:val="12"/>
              </w:rPr>
              <w:t>else</w:t>
            </w:r>
            <w:r w:rsidRPr="00400184">
              <w:rPr>
                <w:rFonts w:ascii="Calibri" w:hAnsi="Calibri"/>
                <w:sz w:val="12"/>
                <w:szCs w:val="12"/>
              </w:rPr>
              <w:t xml:space="preserve"> user input, text, 15 characters maximum;</w:t>
            </w:r>
          </w:p>
          <w:p w14:paraId="0D632B30" w14:textId="62D91074" w:rsidR="00E80187" w:rsidRDefault="00E80187" w:rsidP="0067598E">
            <w:pPr>
              <w:keepNext/>
              <w:rPr>
                <w:rFonts w:ascii="Calibri" w:hAnsi="Calibri"/>
                <w:sz w:val="12"/>
                <w:szCs w:val="12"/>
              </w:rPr>
            </w:pPr>
          </w:p>
          <w:p w14:paraId="3734796E" w14:textId="03467CAF" w:rsidR="008C5101" w:rsidRPr="004D5956" w:rsidRDefault="008C5101" w:rsidP="008C5101">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 all the following </w:t>
            </w:r>
            <w:r w:rsidRPr="004D5956">
              <w:rPr>
                <w:rFonts w:ascii="Calibri" w:hAnsi="Calibri"/>
                <w:sz w:val="12"/>
                <w:szCs w:val="12"/>
              </w:rPr>
              <w:t>three conditions are true: 1:[</w:t>
            </w:r>
            <w:r>
              <w:rPr>
                <w:rFonts w:ascii="Calibri" w:hAnsi="Calibri"/>
                <w:sz w:val="12"/>
                <w:szCs w:val="12"/>
                <w:highlight w:val="yellow"/>
              </w:rPr>
              <w:t>E</w:t>
            </w:r>
            <w:r w:rsidRPr="004953FF">
              <w:rPr>
                <w:rFonts w:ascii="Calibri" w:hAnsi="Calibri"/>
                <w:sz w:val="12"/>
                <w:szCs w:val="12"/>
                <w:highlight w:val="yellow"/>
              </w:rPr>
              <w:t>01</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01</w:t>
            </w:r>
            <w:r w:rsidRPr="004D5956">
              <w:rPr>
                <w:rFonts w:ascii="Calibri" w:hAnsi="Calibri"/>
                <w:sz w:val="12"/>
                <w:szCs w:val="12"/>
              </w:rPr>
              <w:t xml:space="preserve">] </w:t>
            </w:r>
          </w:p>
          <w:p w14:paraId="7323319F" w14:textId="79163B37" w:rsidR="008C5101" w:rsidRPr="004D5956" w:rsidRDefault="008C5101" w:rsidP="008C5101">
            <w:pPr>
              <w:keepNext/>
              <w:rPr>
                <w:rFonts w:ascii="Calibri" w:hAnsi="Calibri"/>
                <w:sz w:val="12"/>
                <w:szCs w:val="12"/>
              </w:rPr>
            </w:pPr>
            <w:r w:rsidRPr="004D5956">
              <w:rPr>
                <w:rFonts w:ascii="Calibri" w:hAnsi="Calibri"/>
                <w:sz w:val="12"/>
                <w:szCs w:val="12"/>
              </w:rPr>
              <w:t>2:[</w:t>
            </w:r>
            <w:r>
              <w:rPr>
                <w:rFonts w:ascii="Calibri" w:hAnsi="Calibri"/>
                <w:sz w:val="12"/>
                <w:szCs w:val="12"/>
                <w:highlight w:val="yellow"/>
              </w:rPr>
              <w:t>E</w:t>
            </w:r>
            <w:r w:rsidRPr="004953FF">
              <w:rPr>
                <w:rFonts w:ascii="Calibri" w:hAnsi="Calibri"/>
                <w:sz w:val="12"/>
                <w:szCs w:val="12"/>
                <w:highlight w:val="yellow"/>
              </w:rPr>
              <w:t>02</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02</w:t>
            </w:r>
            <w:r w:rsidRPr="004D5956">
              <w:rPr>
                <w:rFonts w:ascii="Calibri" w:hAnsi="Calibri"/>
                <w:sz w:val="12"/>
                <w:szCs w:val="12"/>
              </w:rPr>
              <w:t>]</w:t>
            </w:r>
          </w:p>
          <w:p w14:paraId="2833979A" w14:textId="004FB346" w:rsidR="008C5101" w:rsidRDefault="008C5101" w:rsidP="008C5101">
            <w:pPr>
              <w:keepNext/>
              <w:rPr>
                <w:rFonts w:ascii="Calibri" w:hAnsi="Calibri"/>
                <w:sz w:val="12"/>
                <w:szCs w:val="12"/>
              </w:rPr>
            </w:pPr>
            <w:r w:rsidRPr="004D5956">
              <w:rPr>
                <w:rFonts w:ascii="Calibri" w:hAnsi="Calibri"/>
                <w:sz w:val="12"/>
                <w:szCs w:val="12"/>
              </w:rPr>
              <w:t>3:[</w:t>
            </w:r>
            <w:r>
              <w:rPr>
                <w:rFonts w:ascii="Calibri" w:hAnsi="Calibri"/>
                <w:sz w:val="12"/>
                <w:szCs w:val="12"/>
                <w:highlight w:val="yellow"/>
              </w:rPr>
              <w:t>D</w:t>
            </w:r>
            <w:r w:rsidRPr="004953FF">
              <w:rPr>
                <w:rFonts w:ascii="Calibri" w:hAnsi="Calibri"/>
                <w:sz w:val="12"/>
                <w:szCs w:val="12"/>
                <w:highlight w:val="yellow"/>
              </w:rPr>
              <w:t>04</w:t>
            </w:r>
            <w:r w:rsidR="00CB6008">
              <w:rPr>
                <w:rFonts w:ascii="Calibri" w:hAnsi="Calibri"/>
                <w:sz w:val="12"/>
                <w:szCs w:val="12"/>
              </w:rPr>
              <w:t>=</w:t>
            </w:r>
            <w:r w:rsidR="00F962C6" w:rsidRPr="00F962C6">
              <w:rPr>
                <w:rFonts w:ascii="Calibri" w:hAnsi="Calibri"/>
                <w:sz w:val="12"/>
                <w:szCs w:val="12"/>
              </w:rPr>
              <w:t>central</w:t>
            </w:r>
            <w:r w:rsidR="00CB6008">
              <w:rPr>
                <w:rFonts w:ascii="Calibri" w:hAnsi="Calibri"/>
                <w:sz w:val="12"/>
                <w:szCs w:val="12"/>
              </w:rPr>
              <w:t xml:space="preserve"> gas furnace</w:t>
            </w:r>
            <w:r w:rsidR="00F962C6" w:rsidRPr="00F962C6">
              <w:rPr>
                <w:rFonts w:ascii="Calibri" w:hAnsi="Calibri"/>
                <w:sz w:val="12"/>
                <w:szCs w:val="12"/>
              </w:rPr>
              <w:t>]</w:t>
            </w:r>
          </w:p>
          <w:p w14:paraId="5E4BA5B7" w14:textId="77777777" w:rsidR="008C5101" w:rsidRDefault="008C5101" w:rsidP="008C5101">
            <w:pPr>
              <w:keepNext/>
              <w:rPr>
                <w:rFonts w:ascii="Calibri" w:hAnsi="Calibri"/>
                <w:sz w:val="12"/>
                <w:szCs w:val="12"/>
              </w:rPr>
            </w:pPr>
          </w:p>
          <w:p w14:paraId="1DC8840B" w14:textId="0B2FA693" w:rsidR="00B66FC2" w:rsidRDefault="008C5101" w:rsidP="0067598E">
            <w:pPr>
              <w:keepNext/>
              <w:rPr>
                <w:rFonts w:ascii="Calibri" w:hAnsi="Calibri"/>
                <w:sz w:val="12"/>
                <w:szCs w:val="12"/>
              </w:rPr>
            </w:pPr>
            <w:r>
              <w:rPr>
                <w:rFonts w:ascii="Calibri" w:hAnsi="Calibri"/>
                <w:sz w:val="12"/>
                <w:szCs w:val="12"/>
              </w:rPr>
              <w:t>allow user to override the default uniqueness rule if necessary&gt;&gt;</w:t>
            </w:r>
          </w:p>
          <w:p w14:paraId="3E1607FB" w14:textId="77777777" w:rsidR="008C5101" w:rsidRPr="00400184" w:rsidRDefault="008C5101" w:rsidP="0067598E">
            <w:pPr>
              <w:keepNext/>
              <w:rPr>
                <w:rFonts w:ascii="Calibri" w:hAnsi="Calibri"/>
                <w:sz w:val="12"/>
                <w:szCs w:val="12"/>
              </w:rPr>
            </w:pPr>
          </w:p>
          <w:p w14:paraId="52FD57A2" w14:textId="694B748E" w:rsidR="00E80187" w:rsidRPr="00B66FC2" w:rsidRDefault="00E80187" w:rsidP="0067598E">
            <w:pPr>
              <w:keepNext/>
              <w:rPr>
                <w:rFonts w:ascii="Calibri" w:hAnsi="Calibri"/>
                <w:sz w:val="8"/>
                <w:szCs w:val="8"/>
              </w:rPr>
            </w:pPr>
          </w:p>
        </w:tc>
        <w:tc>
          <w:tcPr>
            <w:tcW w:w="905" w:type="dxa"/>
            <w:gridSpan w:val="2"/>
            <w:tcMar>
              <w:left w:w="43" w:type="dxa"/>
              <w:right w:w="43" w:type="dxa"/>
            </w:tcMar>
          </w:tcPr>
          <w:p w14:paraId="339FC437" w14:textId="77777777" w:rsidR="00E80187" w:rsidRPr="00400184" w:rsidRDefault="00E80187" w:rsidP="0067598E">
            <w:pPr>
              <w:keepNext/>
              <w:rPr>
                <w:rFonts w:ascii="Calibri" w:hAnsi="Calibri"/>
                <w:sz w:val="14"/>
                <w:szCs w:val="14"/>
              </w:rPr>
            </w:pPr>
            <w:r w:rsidRPr="00400184">
              <w:rPr>
                <w:rFonts w:ascii="Calibri" w:hAnsi="Calibri"/>
                <w:sz w:val="14"/>
                <w:szCs w:val="14"/>
              </w:rPr>
              <w:t>&lt;&lt;user pick from list:</w:t>
            </w:r>
          </w:p>
          <w:p w14:paraId="13373079" w14:textId="704FD259" w:rsidR="00E80187" w:rsidRPr="00400184" w:rsidRDefault="00E80187" w:rsidP="0067598E">
            <w:pPr>
              <w:keepNext/>
              <w:rPr>
                <w:rFonts w:ascii="Calibri" w:hAnsi="Calibri"/>
                <w:sz w:val="14"/>
                <w:szCs w:val="14"/>
              </w:rPr>
            </w:pPr>
            <w:r w:rsidRPr="00400184">
              <w:rPr>
                <w:rFonts w:ascii="Calibri" w:hAnsi="Calibri"/>
                <w:sz w:val="14"/>
                <w:szCs w:val="14"/>
              </w:rPr>
              <w:t>*HP coil</w:t>
            </w:r>
          </w:p>
          <w:p w14:paraId="414594B2" w14:textId="5A14A639" w:rsidR="00E80187" w:rsidRPr="00400184" w:rsidRDefault="00E80187" w:rsidP="0067598E">
            <w:pPr>
              <w:keepNext/>
              <w:rPr>
                <w:rFonts w:ascii="Calibri" w:hAnsi="Calibri"/>
                <w:sz w:val="14"/>
                <w:szCs w:val="14"/>
              </w:rPr>
            </w:pPr>
            <w:r w:rsidRPr="00400184">
              <w:rPr>
                <w:rFonts w:ascii="Calibri" w:hAnsi="Calibri"/>
                <w:sz w:val="14"/>
                <w:szCs w:val="14"/>
              </w:rPr>
              <w:t>*AC Coil</w:t>
            </w:r>
          </w:p>
          <w:p w14:paraId="474B582A" w14:textId="6A8E5F5C" w:rsidR="00E80187" w:rsidRPr="00400184" w:rsidRDefault="00E80187" w:rsidP="0067598E">
            <w:pPr>
              <w:keepNext/>
              <w:rPr>
                <w:rFonts w:ascii="Calibri" w:hAnsi="Calibri"/>
                <w:sz w:val="14"/>
                <w:szCs w:val="14"/>
              </w:rPr>
            </w:pPr>
            <w:r w:rsidRPr="00400184">
              <w:rPr>
                <w:rFonts w:ascii="Calibri" w:hAnsi="Calibri"/>
                <w:sz w:val="14"/>
                <w:szCs w:val="14"/>
              </w:rPr>
              <w:t>*fancoil AHU</w:t>
            </w:r>
          </w:p>
          <w:p w14:paraId="2545564F" w14:textId="0EC3632D" w:rsidR="00E80187" w:rsidRPr="00295655" w:rsidRDefault="00E80187" w:rsidP="004D4D2C">
            <w:pPr>
              <w:keepNext/>
              <w:rPr>
                <w:rFonts w:ascii="Calibri" w:hAnsi="Calibri"/>
                <w:sz w:val="18"/>
                <w:szCs w:val="18"/>
              </w:rPr>
            </w:pPr>
            <w:r w:rsidRPr="00400184">
              <w:rPr>
                <w:rFonts w:ascii="Calibri" w:hAnsi="Calibri"/>
                <w:sz w:val="14"/>
                <w:szCs w:val="14"/>
              </w:rPr>
              <w:t xml:space="preserve">*non-furnace </w:t>
            </w:r>
            <w:r w:rsidR="004D4D2C">
              <w:rPr>
                <w:rFonts w:ascii="Calibri" w:hAnsi="Calibri"/>
                <w:sz w:val="14"/>
                <w:szCs w:val="14"/>
              </w:rPr>
              <w:t>AHU</w:t>
            </w:r>
            <w:r w:rsidRPr="00400184">
              <w:rPr>
                <w:rFonts w:ascii="Calibri" w:hAnsi="Calibri"/>
                <w:sz w:val="14"/>
                <w:szCs w:val="14"/>
              </w:rPr>
              <w:t>+coil&gt;&gt;</w:t>
            </w:r>
          </w:p>
        </w:tc>
        <w:tc>
          <w:tcPr>
            <w:tcW w:w="1384" w:type="dxa"/>
            <w:tcMar>
              <w:left w:w="43" w:type="dxa"/>
              <w:right w:w="43" w:type="dxa"/>
            </w:tcMar>
          </w:tcPr>
          <w:p w14:paraId="70C9F6F3" w14:textId="1088CFC1"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0F13ADF5"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01055637"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44C93706" w14:textId="435309B1"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w:t>
            </w:r>
            <w:r w:rsidR="00CB6008">
              <w:rPr>
                <w:rFonts w:asciiTheme="minorHAnsi" w:hAnsiTheme="minorHAnsi"/>
                <w:sz w:val="12"/>
                <w:szCs w:val="12"/>
              </w:rPr>
              <w:t>ce</w:t>
            </w:r>
            <w:r w:rsidR="004756F0" w:rsidRPr="004756F0">
              <w:rPr>
                <w:rFonts w:asciiTheme="minorHAnsi" w:hAnsiTheme="minorHAnsi"/>
                <w:sz w:val="12"/>
                <w:szCs w:val="12"/>
              </w:rPr>
              <w:t>]</w:t>
            </w:r>
          </w:p>
          <w:p w14:paraId="7650C01D" w14:textId="36AA3168"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E05</w:t>
            </w:r>
            <w:r w:rsidRPr="00604352">
              <w:rPr>
                <w:rFonts w:asciiTheme="minorHAnsi" w:hAnsiTheme="minorHAnsi"/>
                <w:sz w:val="12"/>
                <w:szCs w:val="12"/>
              </w:rPr>
              <w:t>;</w:t>
            </w:r>
          </w:p>
          <w:p w14:paraId="1FEF3D6D" w14:textId="7F098628" w:rsidR="008C5101" w:rsidRDefault="008C5101" w:rsidP="0067598E">
            <w:pPr>
              <w:keepNext/>
              <w:rPr>
                <w:sz w:val="12"/>
                <w:szCs w:val="12"/>
              </w:rPr>
            </w:pPr>
          </w:p>
          <w:p w14:paraId="1B92FAFC" w14:textId="21E8BAA3" w:rsidR="00E80187" w:rsidRPr="00B66FC2" w:rsidRDefault="008C5101" w:rsidP="0067598E">
            <w:pPr>
              <w:keepNext/>
              <w:rPr>
                <w:rFonts w:ascii="Calibri" w:hAnsi="Calibri"/>
                <w:sz w:val="12"/>
                <w:szCs w:val="12"/>
              </w:rPr>
            </w:pPr>
            <w:r>
              <w:rPr>
                <w:rFonts w:ascii="Calibri" w:hAnsi="Calibri"/>
                <w:b/>
                <w:sz w:val="12"/>
                <w:szCs w:val="12"/>
              </w:rPr>
              <w:t>else</w:t>
            </w:r>
            <w:r w:rsidR="00E80187" w:rsidRPr="00B66FC2">
              <w:rPr>
                <w:rFonts w:ascii="Calibri" w:hAnsi="Calibri"/>
                <w:b/>
                <w:sz w:val="12"/>
                <w:szCs w:val="12"/>
              </w:rPr>
              <w:t>if</w:t>
            </w:r>
            <w:r w:rsidR="00E80187" w:rsidRPr="00B66FC2">
              <w:rPr>
                <w:rFonts w:ascii="Calibri" w:hAnsi="Calibri"/>
                <w:sz w:val="12"/>
                <w:szCs w:val="12"/>
              </w:rPr>
              <w:t xml:space="preserve"> the distribution system type value in </w:t>
            </w:r>
            <w:r w:rsidR="00E80187" w:rsidRPr="00B66FC2">
              <w:rPr>
                <w:rFonts w:ascii="Calibri" w:hAnsi="Calibri"/>
                <w:sz w:val="12"/>
                <w:szCs w:val="12"/>
                <w:highlight w:val="yellow"/>
              </w:rPr>
              <w:t>D07</w:t>
            </w:r>
            <w:r w:rsidR="00E80187" w:rsidRPr="00B66FC2">
              <w:rPr>
                <w:rFonts w:ascii="Calibri" w:hAnsi="Calibri"/>
                <w:sz w:val="12"/>
                <w:szCs w:val="12"/>
              </w:rPr>
              <w:t xml:space="preserve"> =DuctsNone, </w:t>
            </w:r>
          </w:p>
          <w:p w14:paraId="415E6B19" w14:textId="4BAB2C43" w:rsidR="00E80187" w:rsidRPr="00B66FC2" w:rsidRDefault="00E80187" w:rsidP="0067598E">
            <w:pPr>
              <w:keepNext/>
              <w:rPr>
                <w:rFonts w:ascii="Calibri" w:hAnsi="Calibri"/>
                <w:sz w:val="12"/>
                <w:szCs w:val="12"/>
              </w:rPr>
            </w:pPr>
            <w:r w:rsidRPr="00B66FC2">
              <w:rPr>
                <w:rFonts w:ascii="Calibri" w:hAnsi="Calibri"/>
                <w:sz w:val="12"/>
                <w:szCs w:val="12"/>
              </w:rPr>
              <w:t>then value=Ductless;</w:t>
            </w:r>
          </w:p>
          <w:p w14:paraId="79FA93D4" w14:textId="7FC7CD78" w:rsidR="00E80187" w:rsidRPr="00B66FC2" w:rsidRDefault="00E80187" w:rsidP="0067598E">
            <w:pPr>
              <w:keepNext/>
              <w:rPr>
                <w:rFonts w:ascii="Calibri" w:hAnsi="Calibri"/>
                <w:sz w:val="12"/>
                <w:szCs w:val="12"/>
              </w:rPr>
            </w:pPr>
            <w:r w:rsidRPr="00B66FC2">
              <w:rPr>
                <w:rFonts w:ascii="Calibri" w:hAnsi="Calibri"/>
                <w:b/>
                <w:sz w:val="12"/>
                <w:szCs w:val="12"/>
              </w:rPr>
              <w:t>elseif</w:t>
            </w:r>
            <w:r w:rsidRPr="00B66FC2">
              <w:rPr>
                <w:rFonts w:ascii="Calibri" w:hAnsi="Calibri"/>
                <w:sz w:val="12"/>
                <w:szCs w:val="12"/>
              </w:rPr>
              <w:t xml:space="preserve">, </w:t>
            </w:r>
            <w:r w:rsidRPr="00B66FC2">
              <w:rPr>
                <w:rFonts w:ascii="Calibri" w:hAnsi="Calibri"/>
                <w:sz w:val="12"/>
                <w:szCs w:val="12"/>
                <w:highlight w:val="yellow"/>
              </w:rPr>
              <w:t>D07</w:t>
            </w:r>
            <w:r w:rsidRPr="00B66FC2">
              <w:rPr>
                <w:rFonts w:ascii="Calibri" w:hAnsi="Calibri"/>
                <w:sz w:val="12"/>
                <w:szCs w:val="12"/>
              </w:rPr>
              <w:t>=one of the</w:t>
            </w:r>
          </w:p>
          <w:p w14:paraId="711F948C" w14:textId="6DD536A2" w:rsidR="00E80187" w:rsidRPr="00B66FC2" w:rsidRDefault="00E80187" w:rsidP="0067598E">
            <w:pPr>
              <w:keepNext/>
              <w:rPr>
                <w:rFonts w:ascii="Calibri" w:hAnsi="Calibri"/>
                <w:sz w:val="12"/>
                <w:szCs w:val="12"/>
              </w:rPr>
            </w:pPr>
            <w:r w:rsidRPr="00B66FC2">
              <w:rPr>
                <w:rFonts w:ascii="Calibri" w:hAnsi="Calibri"/>
                <w:sz w:val="12"/>
                <w:szCs w:val="12"/>
              </w:rPr>
              <w:t xml:space="preserve">Ducted types:  *DuctsAttic, *DuctsCrawl, *DuctsGarage, *DuctsInEx12, *DuctsInAll, *DuctsOutdoor, *LowLlCod, </w:t>
            </w:r>
          </w:p>
          <w:p w14:paraId="0C8430E3" w14:textId="6CE46081" w:rsidR="00E80187" w:rsidRPr="00B66FC2" w:rsidRDefault="00E80187" w:rsidP="0067598E">
            <w:pPr>
              <w:keepNext/>
              <w:rPr>
                <w:rFonts w:ascii="Calibri" w:hAnsi="Calibri"/>
                <w:sz w:val="12"/>
                <w:szCs w:val="12"/>
              </w:rPr>
            </w:pPr>
            <w:r w:rsidRPr="00B66FC2">
              <w:rPr>
                <w:rFonts w:ascii="Calibri" w:hAnsi="Calibri"/>
                <w:sz w:val="12"/>
                <w:szCs w:val="12"/>
              </w:rPr>
              <w:t xml:space="preserve">*Ducts located in multiple places, </w:t>
            </w:r>
          </w:p>
          <w:p w14:paraId="589BB8B1" w14:textId="6411B4E0" w:rsidR="00E80187" w:rsidRPr="00B66FC2" w:rsidRDefault="00E80187" w:rsidP="0067598E">
            <w:pPr>
              <w:keepNext/>
              <w:rPr>
                <w:rFonts w:ascii="Calibri" w:hAnsi="Calibri"/>
                <w:sz w:val="12"/>
                <w:szCs w:val="12"/>
              </w:rPr>
            </w:pPr>
            <w:r w:rsidRPr="00B66FC2">
              <w:rPr>
                <w:rFonts w:ascii="Calibri" w:hAnsi="Calibri"/>
                <w:b/>
                <w:sz w:val="12"/>
                <w:szCs w:val="12"/>
              </w:rPr>
              <w:t>then</w:t>
            </w:r>
            <w:r w:rsidRPr="00B66FC2">
              <w:rPr>
                <w:rFonts w:ascii="Calibri" w:hAnsi="Calibri"/>
                <w:sz w:val="12"/>
                <w:szCs w:val="12"/>
              </w:rPr>
              <w:t xml:space="preserve"> user pick one of the following two values:</w:t>
            </w:r>
          </w:p>
          <w:p w14:paraId="6B2AB320" w14:textId="01E83BD9" w:rsidR="00E80187" w:rsidRPr="00B66FC2" w:rsidRDefault="00E80187" w:rsidP="0067598E">
            <w:pPr>
              <w:keepNext/>
              <w:rPr>
                <w:rFonts w:ascii="Calibri" w:hAnsi="Calibri"/>
                <w:sz w:val="12"/>
                <w:szCs w:val="12"/>
              </w:rPr>
            </w:pPr>
            <w:r w:rsidRPr="00B66FC2">
              <w:rPr>
                <w:rFonts w:ascii="Calibri" w:hAnsi="Calibri"/>
                <w:sz w:val="12"/>
                <w:szCs w:val="12"/>
              </w:rPr>
              <w:t>*Ducted&gt;10ft length</w:t>
            </w:r>
          </w:p>
          <w:p w14:paraId="3F915AF7" w14:textId="13BBCC76" w:rsidR="00E80187" w:rsidRPr="00B66FC2" w:rsidRDefault="00E80187" w:rsidP="0067598E">
            <w:pPr>
              <w:keepNext/>
              <w:rPr>
                <w:rFonts w:ascii="Calibri" w:hAnsi="Calibri"/>
                <w:sz w:val="12"/>
                <w:szCs w:val="12"/>
              </w:rPr>
            </w:pPr>
            <w:r w:rsidRPr="00B66FC2">
              <w:rPr>
                <w:rFonts w:ascii="Calibri" w:hAnsi="Calibri"/>
                <w:sz w:val="12"/>
                <w:szCs w:val="12"/>
              </w:rPr>
              <w:t xml:space="preserve">*Ducted </w:t>
            </w:r>
            <w:r w:rsidRPr="00B66FC2">
              <w:rPr>
                <w:rFonts w:ascii="Calibri" w:hAnsi="Calibri" w:cs="Calibri"/>
                <w:sz w:val="12"/>
                <w:szCs w:val="12"/>
              </w:rPr>
              <w:t>≤</w:t>
            </w:r>
            <w:r w:rsidRPr="00B66FC2">
              <w:rPr>
                <w:rFonts w:ascii="Calibri" w:hAnsi="Calibri"/>
                <w:sz w:val="12"/>
                <w:szCs w:val="12"/>
              </w:rPr>
              <w:t>10ft length</w:t>
            </w:r>
          </w:p>
          <w:p w14:paraId="2F08AC45" w14:textId="77777777" w:rsidR="00E80187" w:rsidRPr="00B66FC2" w:rsidRDefault="00E80187" w:rsidP="0067598E">
            <w:pPr>
              <w:keepNext/>
              <w:rPr>
                <w:rFonts w:ascii="Calibri" w:hAnsi="Calibri"/>
                <w:sz w:val="12"/>
                <w:szCs w:val="12"/>
              </w:rPr>
            </w:pPr>
          </w:p>
          <w:p w14:paraId="5D337265" w14:textId="77777777" w:rsidR="00E80187" w:rsidRPr="00B66FC2" w:rsidRDefault="00E80187" w:rsidP="0067598E">
            <w:pPr>
              <w:keepNext/>
              <w:rPr>
                <w:rFonts w:ascii="Calibri" w:hAnsi="Calibri"/>
                <w:sz w:val="12"/>
                <w:szCs w:val="12"/>
              </w:rPr>
            </w:pPr>
            <w:r w:rsidRPr="00B66FC2">
              <w:rPr>
                <w:rFonts w:ascii="Calibri" w:hAnsi="Calibri"/>
                <w:b/>
                <w:sz w:val="12"/>
                <w:szCs w:val="12"/>
              </w:rPr>
              <w:t>else</w:t>
            </w:r>
            <w:r w:rsidRPr="00B66FC2">
              <w:rPr>
                <w:rFonts w:ascii="Calibri" w:hAnsi="Calibri"/>
                <w:sz w:val="12"/>
                <w:szCs w:val="12"/>
              </w:rPr>
              <w:t xml:space="preserve">, if </w:t>
            </w:r>
            <w:r w:rsidRPr="00B66FC2">
              <w:rPr>
                <w:rFonts w:ascii="Calibri" w:hAnsi="Calibri"/>
                <w:sz w:val="12"/>
                <w:szCs w:val="12"/>
                <w:highlight w:val="yellow"/>
              </w:rPr>
              <w:t>D07</w:t>
            </w:r>
            <w:r w:rsidRPr="00B66FC2">
              <w:rPr>
                <w:rFonts w:ascii="Calibri" w:hAnsi="Calibri"/>
                <w:sz w:val="12"/>
                <w:szCs w:val="12"/>
              </w:rPr>
              <w:t>=-</w:t>
            </w:r>
            <w:r w:rsidRPr="00B66FC2" w:rsidDel="0050051F">
              <w:rPr>
                <w:rFonts w:ascii="Calibri" w:hAnsi="Calibri"/>
                <w:sz w:val="12"/>
                <w:szCs w:val="12"/>
              </w:rPr>
              <w:t xml:space="preserve"> </w:t>
            </w:r>
          </w:p>
          <w:p w14:paraId="778DE246" w14:textId="4EB6FDCD" w:rsidR="00E80187" w:rsidRPr="00B66FC2" w:rsidRDefault="00E80187" w:rsidP="0067598E">
            <w:pPr>
              <w:keepNext/>
              <w:rPr>
                <w:rFonts w:ascii="Calibri" w:hAnsi="Calibri"/>
                <w:sz w:val="12"/>
                <w:szCs w:val="12"/>
              </w:rPr>
            </w:pPr>
            <w:r w:rsidRPr="00B66FC2">
              <w:rPr>
                <w:rFonts w:ascii="Calibri" w:hAnsi="Calibri"/>
                <w:sz w:val="12"/>
                <w:szCs w:val="12"/>
              </w:rPr>
              <w:t>*Multiple split Indoor Units Mixed Ducted and Ductless,</w:t>
            </w:r>
          </w:p>
          <w:p w14:paraId="2CAB736E" w14:textId="6C332B2C" w:rsidR="00E80187" w:rsidRPr="00B66FC2" w:rsidRDefault="00E80187" w:rsidP="0067598E">
            <w:pPr>
              <w:keepNext/>
              <w:rPr>
                <w:rFonts w:ascii="Calibri" w:hAnsi="Calibri"/>
                <w:sz w:val="12"/>
                <w:szCs w:val="12"/>
              </w:rPr>
            </w:pPr>
            <w:r w:rsidRPr="00B66FC2">
              <w:rPr>
                <w:rFonts w:ascii="Calibri" w:hAnsi="Calibri"/>
                <w:sz w:val="12"/>
                <w:szCs w:val="12"/>
              </w:rPr>
              <w:t>then user pick one of the following three values:</w:t>
            </w:r>
          </w:p>
          <w:p w14:paraId="020C1792" w14:textId="1BA7560C" w:rsidR="00E80187" w:rsidRPr="00B66FC2" w:rsidRDefault="00E80187" w:rsidP="0067598E">
            <w:pPr>
              <w:keepNext/>
              <w:rPr>
                <w:rFonts w:ascii="Calibri" w:hAnsi="Calibri"/>
                <w:sz w:val="12"/>
                <w:szCs w:val="12"/>
              </w:rPr>
            </w:pPr>
            <w:r w:rsidRPr="00B66FC2">
              <w:rPr>
                <w:rFonts w:ascii="Calibri" w:hAnsi="Calibri"/>
                <w:sz w:val="12"/>
                <w:szCs w:val="12"/>
              </w:rPr>
              <w:t>*Ductless</w:t>
            </w:r>
          </w:p>
          <w:p w14:paraId="1DE62FA4" w14:textId="32032234" w:rsidR="00E80187" w:rsidRPr="00B66FC2" w:rsidRDefault="00E80187" w:rsidP="0067598E">
            <w:pPr>
              <w:keepNext/>
              <w:rPr>
                <w:rFonts w:ascii="Calibri" w:hAnsi="Calibri"/>
                <w:sz w:val="12"/>
                <w:szCs w:val="12"/>
              </w:rPr>
            </w:pPr>
            <w:r w:rsidRPr="00B66FC2">
              <w:rPr>
                <w:rFonts w:ascii="Calibri" w:hAnsi="Calibri"/>
                <w:sz w:val="12"/>
                <w:szCs w:val="12"/>
              </w:rPr>
              <w:t>*Ducted &gt;10ft length</w:t>
            </w:r>
          </w:p>
          <w:p w14:paraId="723473FC" w14:textId="12825710" w:rsidR="00E80187" w:rsidRPr="00B66FC2" w:rsidRDefault="00E80187" w:rsidP="0067598E">
            <w:pPr>
              <w:keepNext/>
              <w:rPr>
                <w:rFonts w:ascii="Calibri" w:hAnsi="Calibri"/>
                <w:sz w:val="12"/>
                <w:szCs w:val="12"/>
              </w:rPr>
            </w:pPr>
            <w:r w:rsidRPr="00B66FC2">
              <w:rPr>
                <w:rFonts w:ascii="Calibri" w:hAnsi="Calibri"/>
                <w:sz w:val="12"/>
                <w:szCs w:val="12"/>
              </w:rPr>
              <w:t>*Ducted ≤10ft length&gt;&gt;</w:t>
            </w:r>
          </w:p>
        </w:tc>
        <w:tc>
          <w:tcPr>
            <w:tcW w:w="1260" w:type="dxa"/>
            <w:gridSpan w:val="2"/>
            <w:tcMar>
              <w:left w:w="43" w:type="dxa"/>
              <w:right w:w="43" w:type="dxa"/>
            </w:tcMar>
          </w:tcPr>
          <w:p w14:paraId="66B6F436" w14:textId="3DA2D744"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13C3A57E"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53B09F80"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9E3CB57" w14:textId="5C1AA112"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furnace]</w:t>
            </w:r>
          </w:p>
          <w:p w14:paraId="72FC9A46" w14:textId="7038B583"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E04</w:t>
            </w:r>
            <w:r w:rsidRPr="00604352">
              <w:rPr>
                <w:rFonts w:asciiTheme="minorHAnsi" w:hAnsiTheme="minorHAnsi"/>
                <w:sz w:val="12"/>
                <w:szCs w:val="12"/>
              </w:rPr>
              <w:t>;</w:t>
            </w:r>
          </w:p>
          <w:p w14:paraId="641745B8" w14:textId="670B5E22" w:rsidR="008C5101" w:rsidRDefault="008C5101" w:rsidP="0067598E">
            <w:pPr>
              <w:keepNext/>
              <w:rPr>
                <w:sz w:val="12"/>
                <w:szCs w:val="12"/>
              </w:rPr>
            </w:pPr>
          </w:p>
          <w:p w14:paraId="0F0EA2F6" w14:textId="367864B0" w:rsidR="00E80187" w:rsidRPr="00B66FC2" w:rsidRDefault="008C5101" w:rsidP="0067598E">
            <w:pPr>
              <w:keepNext/>
              <w:rPr>
                <w:rFonts w:ascii="Calibri" w:hAnsi="Calibri"/>
                <w:sz w:val="12"/>
                <w:szCs w:val="12"/>
              </w:rPr>
            </w:pPr>
            <w:r w:rsidRPr="00061BA6">
              <w:rPr>
                <w:rFonts w:ascii="Calibri" w:hAnsi="Calibri"/>
                <w:b/>
                <w:sz w:val="12"/>
                <w:szCs w:val="12"/>
              </w:rPr>
              <w:t>else</w:t>
            </w:r>
            <w:r w:rsidR="0067310F" w:rsidRPr="00061BA6">
              <w:rPr>
                <w:rFonts w:ascii="Calibri" w:hAnsi="Calibri"/>
                <w:b/>
                <w:sz w:val="12"/>
                <w:szCs w:val="12"/>
              </w:rPr>
              <w:t>if</w:t>
            </w:r>
            <w:r w:rsidR="0067310F" w:rsidRPr="00B66FC2">
              <w:rPr>
                <w:rFonts w:ascii="Calibri" w:hAnsi="Calibri"/>
                <w:sz w:val="12"/>
                <w:szCs w:val="12"/>
              </w:rPr>
              <w:t xml:space="preserve"> </w:t>
            </w:r>
            <w:r w:rsidR="0067310F" w:rsidRPr="00645C40">
              <w:rPr>
                <w:rFonts w:ascii="Calibri" w:hAnsi="Calibri"/>
                <w:sz w:val="12"/>
                <w:szCs w:val="12"/>
                <w:highlight w:val="yellow"/>
              </w:rPr>
              <w:t>D06</w:t>
            </w:r>
            <w:r w:rsidR="0067310F" w:rsidRPr="00B66FC2">
              <w:rPr>
                <w:rFonts w:ascii="Calibri" w:hAnsi="Calibri"/>
                <w:sz w:val="12"/>
                <w:szCs w:val="12"/>
              </w:rPr>
              <w:t>&gt; 1, then value=no</w:t>
            </w:r>
            <w:r w:rsidR="00E80187" w:rsidRPr="00B66FC2">
              <w:rPr>
                <w:rFonts w:ascii="Calibri" w:hAnsi="Calibri"/>
                <w:sz w:val="12"/>
                <w:szCs w:val="12"/>
              </w:rPr>
              <w:t>;</w:t>
            </w:r>
          </w:p>
          <w:p w14:paraId="09282D98" w14:textId="4B8EA579" w:rsidR="00E80187" w:rsidRPr="00B66FC2" w:rsidRDefault="00E80187" w:rsidP="0067598E">
            <w:pPr>
              <w:keepNext/>
              <w:rPr>
                <w:rFonts w:ascii="Calibri" w:hAnsi="Calibri"/>
                <w:sz w:val="12"/>
                <w:szCs w:val="12"/>
              </w:rPr>
            </w:pPr>
          </w:p>
          <w:p w14:paraId="3A6EF08B" w14:textId="57C595FE"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building type on the CF1R= multifamily, then value=no,</w:t>
            </w:r>
          </w:p>
          <w:p w14:paraId="52181501" w14:textId="77777777" w:rsidR="00E80187" w:rsidRPr="00B66FC2" w:rsidRDefault="00E80187" w:rsidP="0067598E">
            <w:pPr>
              <w:keepNext/>
              <w:rPr>
                <w:rFonts w:ascii="Calibri" w:hAnsi="Calibri"/>
                <w:sz w:val="12"/>
                <w:szCs w:val="12"/>
              </w:rPr>
            </w:pPr>
          </w:p>
          <w:p w14:paraId="0D05CC70" w14:textId="5EBD9BA2"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IAQ vent system type for this dwelling on the CF1R= Balanced,</w:t>
            </w:r>
          </w:p>
          <w:p w14:paraId="15A402D6" w14:textId="2BE86209" w:rsidR="00E80187" w:rsidRPr="00B66FC2" w:rsidRDefault="00E80187" w:rsidP="0067598E">
            <w:pPr>
              <w:keepNext/>
              <w:rPr>
                <w:rFonts w:ascii="Calibri" w:hAnsi="Calibri"/>
                <w:sz w:val="12"/>
                <w:szCs w:val="12"/>
              </w:rPr>
            </w:pPr>
            <w:r w:rsidRPr="00B66FC2">
              <w:rPr>
                <w:rFonts w:ascii="Calibri" w:hAnsi="Calibri"/>
                <w:sz w:val="12"/>
                <w:szCs w:val="12"/>
              </w:rPr>
              <w:t>then value=no,</w:t>
            </w:r>
          </w:p>
          <w:p w14:paraId="500D8789" w14:textId="77777777" w:rsidR="00E80187" w:rsidRPr="00B66FC2" w:rsidRDefault="00E80187" w:rsidP="0067598E">
            <w:pPr>
              <w:keepNext/>
              <w:rPr>
                <w:rFonts w:ascii="Calibri" w:hAnsi="Calibri"/>
                <w:sz w:val="12"/>
                <w:szCs w:val="12"/>
              </w:rPr>
            </w:pPr>
          </w:p>
          <w:p w14:paraId="32156AA9" w14:textId="2729704B" w:rsidR="00E80187" w:rsidRPr="00B66FC2" w:rsidRDefault="00E80187" w:rsidP="0067598E">
            <w:pPr>
              <w:keepNext/>
              <w:rPr>
                <w:rFonts w:ascii="Calibri" w:hAnsi="Calibri"/>
                <w:sz w:val="12"/>
                <w:szCs w:val="12"/>
              </w:rPr>
            </w:pPr>
            <w:r w:rsidRPr="00061BA6">
              <w:rPr>
                <w:rFonts w:ascii="Calibri" w:hAnsi="Calibri"/>
                <w:b/>
                <w:sz w:val="12"/>
                <w:szCs w:val="12"/>
              </w:rPr>
              <w:t>else</w:t>
            </w:r>
            <w:r w:rsidRPr="00B66FC2">
              <w:rPr>
                <w:rFonts w:ascii="Calibri" w:hAnsi="Calibri"/>
                <w:sz w:val="12"/>
                <w:szCs w:val="12"/>
              </w:rPr>
              <w:t>,</w:t>
            </w:r>
            <w:r w:rsidR="00061BA6">
              <w:rPr>
                <w:rFonts w:ascii="Calibri" w:hAnsi="Calibri"/>
                <w:sz w:val="12"/>
                <w:szCs w:val="12"/>
              </w:rPr>
              <w:t xml:space="preserve"> </w:t>
            </w:r>
            <w:r w:rsidRPr="00B66FC2">
              <w:rPr>
                <w:rFonts w:ascii="Calibri" w:hAnsi="Calibri"/>
                <w:sz w:val="12"/>
                <w:szCs w:val="12"/>
              </w:rPr>
              <w:t xml:space="preserve">user pick one from list: </w:t>
            </w:r>
          </w:p>
          <w:p w14:paraId="7AA9B1B4" w14:textId="77777777" w:rsidR="00E80187" w:rsidRPr="00B66FC2" w:rsidRDefault="00E80187" w:rsidP="0067598E">
            <w:pPr>
              <w:keepNext/>
              <w:rPr>
                <w:rFonts w:ascii="Calibri" w:hAnsi="Calibri"/>
                <w:sz w:val="12"/>
                <w:szCs w:val="12"/>
              </w:rPr>
            </w:pPr>
            <w:r w:rsidRPr="00B66FC2">
              <w:rPr>
                <w:rFonts w:ascii="Calibri" w:hAnsi="Calibri"/>
                <w:sz w:val="12"/>
                <w:szCs w:val="12"/>
              </w:rPr>
              <w:t>*Yes</w:t>
            </w:r>
          </w:p>
          <w:p w14:paraId="16B355C8" w14:textId="5B133E33" w:rsidR="00E80187" w:rsidRPr="00295655" w:rsidRDefault="00E80187" w:rsidP="0067598E">
            <w:pPr>
              <w:keepNext/>
              <w:rPr>
                <w:rFonts w:ascii="Calibri" w:hAnsi="Calibri"/>
                <w:sz w:val="18"/>
                <w:szCs w:val="18"/>
              </w:rPr>
            </w:pPr>
            <w:r w:rsidRPr="00B66FC2">
              <w:rPr>
                <w:rFonts w:ascii="Calibri" w:hAnsi="Calibri"/>
                <w:sz w:val="12"/>
                <w:szCs w:val="12"/>
              </w:rPr>
              <w:t>*No&gt;&gt;</w:t>
            </w:r>
          </w:p>
        </w:tc>
        <w:tc>
          <w:tcPr>
            <w:tcW w:w="1817" w:type="dxa"/>
            <w:gridSpan w:val="2"/>
            <w:tcMar>
              <w:left w:w="43" w:type="dxa"/>
              <w:right w:w="43" w:type="dxa"/>
            </w:tcMar>
          </w:tcPr>
          <w:p w14:paraId="1F9B98D5" w14:textId="3B290B03"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6"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7"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91" w:type="dxa"/>
            <w:tcMar>
              <w:left w:w="43" w:type="dxa"/>
              <w:right w:w="43" w:type="dxa"/>
            </w:tcMar>
          </w:tcPr>
          <w:p w14:paraId="78A4CEA9" w14:textId="00A17BAC" w:rsidR="00D82832" w:rsidRDefault="00F14C43" w:rsidP="0067598E">
            <w:pPr>
              <w:keepNext/>
              <w:rPr>
                <w:rFonts w:ascii="Calibri" w:hAnsi="Calibri"/>
                <w:sz w:val="14"/>
                <w:szCs w:val="14"/>
              </w:rPr>
            </w:pPr>
            <w:r w:rsidRPr="008C5101">
              <w:rPr>
                <w:rFonts w:ascii="Calibri" w:hAnsi="Calibri"/>
                <w:sz w:val="14"/>
                <w:szCs w:val="14"/>
              </w:rPr>
              <w:t>&lt;&lt;</w:t>
            </w:r>
            <w:r w:rsidRPr="00061BA6">
              <w:rPr>
                <w:rFonts w:ascii="Calibri" w:hAnsi="Calibri"/>
                <w:b/>
                <w:sz w:val="14"/>
                <w:szCs w:val="14"/>
              </w:rPr>
              <w:t>if</w:t>
            </w:r>
            <w:r w:rsidRPr="008C5101">
              <w:rPr>
                <w:rFonts w:ascii="Calibri" w:hAnsi="Calibri"/>
                <w:sz w:val="14"/>
                <w:szCs w:val="14"/>
              </w:rPr>
              <w:t xml:space="preserve"> </w:t>
            </w:r>
            <w:r w:rsidR="00D82832">
              <w:rPr>
                <w:rFonts w:ascii="Calibri" w:hAnsi="Calibri"/>
                <w:sz w:val="14"/>
                <w:szCs w:val="14"/>
              </w:rPr>
              <w:t xml:space="preserve">the following three conditions are </w:t>
            </w:r>
            <w:r w:rsidR="001562A2">
              <w:rPr>
                <w:rFonts w:ascii="Calibri" w:hAnsi="Calibri"/>
                <w:sz w:val="14"/>
                <w:szCs w:val="14"/>
              </w:rPr>
              <w:t>ALL</w:t>
            </w:r>
            <w:r w:rsidR="00D82832">
              <w:rPr>
                <w:rFonts w:ascii="Calibri" w:hAnsi="Calibri"/>
                <w:sz w:val="14"/>
                <w:szCs w:val="14"/>
              </w:rPr>
              <w:t xml:space="preserve"> true:</w:t>
            </w:r>
          </w:p>
          <w:p w14:paraId="1CFDC172" w14:textId="77777777" w:rsidR="009B3345" w:rsidRDefault="009B3345" w:rsidP="0067598E">
            <w:pPr>
              <w:keepNext/>
              <w:rPr>
                <w:rFonts w:ascii="Calibri" w:hAnsi="Calibri"/>
                <w:sz w:val="14"/>
                <w:szCs w:val="14"/>
              </w:rPr>
            </w:pPr>
          </w:p>
          <w:p w14:paraId="7F4E2A71" w14:textId="1CAD98B5" w:rsidR="00061BA6"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1:[</w:t>
            </w:r>
            <w:r w:rsidR="00F14C43" w:rsidRPr="008C5101">
              <w:rPr>
                <w:rFonts w:ascii="Calibri" w:hAnsi="Calibri"/>
                <w:sz w:val="14"/>
                <w:szCs w:val="14"/>
                <w:highlight w:val="yellow"/>
              </w:rPr>
              <w:t>D06</w:t>
            </w:r>
            <w:r w:rsidR="00F14C43" w:rsidRPr="008C5101">
              <w:rPr>
                <w:rFonts w:ascii="Calibri" w:hAnsi="Calibri"/>
                <w:sz w:val="14"/>
                <w:szCs w:val="14"/>
              </w:rPr>
              <w:t xml:space="preserve"> &gt; 1</w:t>
            </w:r>
            <w:r w:rsidR="00D82832">
              <w:rPr>
                <w:rFonts w:ascii="Calibri" w:hAnsi="Calibri"/>
                <w:sz w:val="14"/>
                <w:szCs w:val="14"/>
              </w:rPr>
              <w:t>]</w:t>
            </w:r>
            <w:r w:rsidR="0030135F" w:rsidRPr="008C5101">
              <w:rPr>
                <w:rFonts w:ascii="Calibri" w:hAnsi="Calibri"/>
                <w:sz w:val="14"/>
                <w:szCs w:val="14"/>
              </w:rPr>
              <w:t xml:space="preserve">, </w:t>
            </w:r>
          </w:p>
          <w:p w14:paraId="4AC81798" w14:textId="77777777" w:rsidR="009B3345" w:rsidRDefault="009B3345" w:rsidP="0067598E">
            <w:pPr>
              <w:keepNext/>
              <w:rPr>
                <w:rFonts w:ascii="Calibri" w:hAnsi="Calibri"/>
                <w:sz w:val="14"/>
                <w:szCs w:val="14"/>
              </w:rPr>
            </w:pPr>
          </w:p>
          <w:p w14:paraId="66A892FC" w14:textId="742B75F4" w:rsidR="00D82832"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 xml:space="preserve">2:[system type in </w:t>
            </w:r>
            <w:r w:rsidR="00D82832" w:rsidRPr="00E41612">
              <w:rPr>
                <w:rFonts w:ascii="Calibri" w:hAnsi="Calibri"/>
                <w:sz w:val="14"/>
                <w:szCs w:val="14"/>
                <w:highlight w:val="yellow"/>
              </w:rPr>
              <w:t>D04</w:t>
            </w:r>
            <w:r w:rsidR="00E41612">
              <w:rPr>
                <w:rFonts w:ascii="Calibri" w:hAnsi="Calibri"/>
                <w:sz w:val="14"/>
                <w:szCs w:val="14"/>
              </w:rPr>
              <w:t xml:space="preserve"> or </w:t>
            </w:r>
            <w:r w:rsidR="00E41612" w:rsidRPr="00E41612">
              <w:rPr>
                <w:rFonts w:ascii="Calibri" w:hAnsi="Calibri"/>
                <w:sz w:val="14"/>
                <w:szCs w:val="14"/>
                <w:highlight w:val="yellow"/>
              </w:rPr>
              <w:t>D05</w:t>
            </w:r>
            <w:r w:rsidR="00D82832">
              <w:rPr>
                <w:rFonts w:ascii="Calibri" w:hAnsi="Calibri"/>
                <w:sz w:val="14"/>
                <w:szCs w:val="14"/>
              </w:rPr>
              <w:t>=one of the following two</w:t>
            </w:r>
            <w:r>
              <w:rPr>
                <w:rFonts w:ascii="Calibri" w:hAnsi="Calibri"/>
                <w:sz w:val="14"/>
                <w:szCs w:val="14"/>
              </w:rPr>
              <w:t xml:space="preserve"> values</w:t>
            </w:r>
            <w:r w:rsidR="00D82832">
              <w:rPr>
                <w:rFonts w:ascii="Calibri" w:hAnsi="Calibri"/>
                <w:sz w:val="14"/>
                <w:szCs w:val="14"/>
              </w:rPr>
              <w:t xml:space="preserve">: </w:t>
            </w:r>
          </w:p>
          <w:p w14:paraId="36ED9215" w14:textId="70D8F35A"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VCHP-Ducted</w:t>
            </w:r>
            <w:r>
              <w:rPr>
                <w:rFonts w:ascii="Calibri" w:hAnsi="Calibri"/>
                <w:sz w:val="14"/>
                <w:szCs w:val="14"/>
              </w:rPr>
              <w:t xml:space="preserve">}, </w:t>
            </w:r>
          </w:p>
          <w:p w14:paraId="5D79F713" w14:textId="60BAC020"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 -Ducted+Ductless</w:t>
            </w:r>
            <w:r>
              <w:rPr>
                <w:rFonts w:ascii="Calibri" w:hAnsi="Calibri"/>
                <w:sz w:val="14"/>
                <w:szCs w:val="14"/>
              </w:rPr>
              <w:t>}]</w:t>
            </w:r>
          </w:p>
          <w:p w14:paraId="7769708D" w14:textId="77777777" w:rsidR="009B3345" w:rsidRPr="00D82832" w:rsidRDefault="009B3345" w:rsidP="0067598E">
            <w:pPr>
              <w:keepNext/>
              <w:rPr>
                <w:rFonts w:ascii="Calibri" w:hAnsi="Calibri"/>
                <w:sz w:val="14"/>
                <w:szCs w:val="14"/>
              </w:rPr>
            </w:pPr>
          </w:p>
          <w:p w14:paraId="5A7F94C9" w14:textId="75758CDA" w:rsidR="0030135F" w:rsidRPr="008C5101"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3:[</w:t>
            </w:r>
            <w:r w:rsidR="0030135F" w:rsidRPr="008C5101">
              <w:rPr>
                <w:rFonts w:ascii="Calibri" w:hAnsi="Calibri"/>
                <w:sz w:val="14"/>
                <w:szCs w:val="14"/>
                <w:highlight w:val="yellow"/>
              </w:rPr>
              <w:t>G05</w:t>
            </w:r>
            <w:r w:rsidR="0030135F" w:rsidRPr="008C5101">
              <w:rPr>
                <w:rFonts w:ascii="Calibri" w:hAnsi="Calibri"/>
                <w:sz w:val="14"/>
                <w:szCs w:val="14"/>
              </w:rPr>
              <w:t>= one of the following two values:</w:t>
            </w:r>
          </w:p>
          <w:p w14:paraId="0516354E" w14:textId="68E46475" w:rsidR="0030135F"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&gt;10ft length</w:t>
            </w:r>
            <w:r>
              <w:rPr>
                <w:rFonts w:ascii="Calibri" w:hAnsi="Calibri"/>
                <w:sz w:val="14"/>
                <w:szCs w:val="14"/>
              </w:rPr>
              <w:t>}</w:t>
            </w:r>
          </w:p>
          <w:p w14:paraId="49F2A39B" w14:textId="5F5BAE9A" w:rsidR="00F14C43"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≤10ft length</w:t>
            </w:r>
            <w:r>
              <w:rPr>
                <w:rFonts w:ascii="Calibri" w:hAnsi="Calibri"/>
                <w:sz w:val="14"/>
                <w:szCs w:val="14"/>
              </w:rPr>
              <w:t>}]</w:t>
            </w:r>
          </w:p>
          <w:p w14:paraId="7AEF2C09" w14:textId="3E6407B9" w:rsidR="00E80187" w:rsidRPr="00061BA6" w:rsidRDefault="00E80187" w:rsidP="0067598E">
            <w:pPr>
              <w:keepNext/>
              <w:rPr>
                <w:rFonts w:ascii="Calibri" w:hAnsi="Calibri"/>
                <w:b/>
                <w:sz w:val="14"/>
                <w:szCs w:val="14"/>
              </w:rPr>
            </w:pPr>
            <w:r w:rsidRPr="00061BA6">
              <w:rPr>
                <w:rFonts w:ascii="Calibri" w:hAnsi="Calibri"/>
                <w:b/>
                <w:sz w:val="14"/>
                <w:szCs w:val="14"/>
              </w:rPr>
              <w:t>then</w:t>
            </w:r>
          </w:p>
          <w:p w14:paraId="1DFF09CE" w14:textId="6F863BE2" w:rsidR="00E80187" w:rsidRPr="008C5101" w:rsidRDefault="00E80187" w:rsidP="0067598E">
            <w:pPr>
              <w:keepNext/>
              <w:rPr>
                <w:rFonts w:ascii="Calibri" w:hAnsi="Calibri"/>
                <w:sz w:val="14"/>
                <w:szCs w:val="14"/>
              </w:rPr>
            </w:pPr>
            <w:r w:rsidRPr="008C5101">
              <w:rPr>
                <w:rFonts w:ascii="Calibri" w:hAnsi="Calibri"/>
                <w:sz w:val="14"/>
                <w:szCs w:val="14"/>
              </w:rPr>
              <w:t>user input numeric value, x.xx,</w:t>
            </w:r>
          </w:p>
          <w:p w14:paraId="174C41F1" w14:textId="565349DE" w:rsidR="00E80187" w:rsidRPr="009479D8" w:rsidRDefault="00E80187" w:rsidP="00F14C43">
            <w:pPr>
              <w:keepNext/>
              <w:rPr>
                <w:rFonts w:ascii="Calibri" w:hAnsi="Calibri"/>
                <w:sz w:val="14"/>
                <w:szCs w:val="14"/>
              </w:rPr>
            </w:pPr>
            <w:r w:rsidRPr="00061BA6">
              <w:rPr>
                <w:rFonts w:ascii="Calibri" w:hAnsi="Calibri"/>
                <w:b/>
                <w:sz w:val="14"/>
                <w:szCs w:val="14"/>
              </w:rPr>
              <w:t>else</w:t>
            </w:r>
            <w:r w:rsidRPr="008C5101">
              <w:rPr>
                <w:rFonts w:ascii="Calibri" w:hAnsi="Calibri"/>
                <w:sz w:val="14"/>
                <w:szCs w:val="14"/>
              </w:rPr>
              <w:t xml:space="preserve"> display text: "value not required"&gt;&gt;</w:t>
            </w:r>
          </w:p>
        </w:tc>
      </w:tr>
      <w:tr w:rsidR="00E80187" w:rsidRPr="003B7FCD" w14:paraId="1F9B98DE" w14:textId="271746AD" w:rsidTr="00725316">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496" w:type="dxa"/>
            <w:gridSpan w:val="2"/>
          </w:tcPr>
          <w:p w14:paraId="194B52A7" w14:textId="77777777" w:rsidR="00E80187" w:rsidRPr="00295655" w:rsidRDefault="00E80187" w:rsidP="0067598E">
            <w:pPr>
              <w:keepNext/>
              <w:rPr>
                <w:rFonts w:ascii="Calibri" w:hAnsi="Calibri"/>
                <w:sz w:val="18"/>
                <w:szCs w:val="18"/>
              </w:rPr>
            </w:pPr>
          </w:p>
        </w:tc>
        <w:tc>
          <w:tcPr>
            <w:tcW w:w="905" w:type="dxa"/>
            <w:gridSpan w:val="2"/>
          </w:tcPr>
          <w:p w14:paraId="378A5F73" w14:textId="5C17D4CB" w:rsidR="00E80187" w:rsidRPr="00295655" w:rsidRDefault="00E80187" w:rsidP="0067598E">
            <w:pPr>
              <w:keepNext/>
              <w:rPr>
                <w:rFonts w:ascii="Calibri" w:hAnsi="Calibri"/>
                <w:sz w:val="18"/>
                <w:szCs w:val="18"/>
              </w:rPr>
            </w:pPr>
          </w:p>
        </w:tc>
        <w:tc>
          <w:tcPr>
            <w:tcW w:w="1384" w:type="dxa"/>
          </w:tcPr>
          <w:p w14:paraId="35C46388" w14:textId="700CD669" w:rsidR="00E80187" w:rsidRPr="00295655" w:rsidRDefault="00E80187" w:rsidP="0067598E">
            <w:pPr>
              <w:keepNext/>
              <w:rPr>
                <w:rFonts w:ascii="Calibri" w:hAnsi="Calibri"/>
                <w:sz w:val="18"/>
                <w:szCs w:val="18"/>
              </w:rPr>
            </w:pPr>
          </w:p>
        </w:tc>
        <w:tc>
          <w:tcPr>
            <w:tcW w:w="1260" w:type="dxa"/>
            <w:gridSpan w:val="2"/>
          </w:tcPr>
          <w:p w14:paraId="72898471" w14:textId="77777777" w:rsidR="00E80187" w:rsidRPr="00295655" w:rsidRDefault="00E80187" w:rsidP="0067598E">
            <w:pPr>
              <w:keepNext/>
              <w:rPr>
                <w:rFonts w:ascii="Calibri" w:hAnsi="Calibri"/>
                <w:sz w:val="18"/>
                <w:szCs w:val="18"/>
              </w:rPr>
            </w:pPr>
          </w:p>
        </w:tc>
        <w:tc>
          <w:tcPr>
            <w:tcW w:w="1817" w:type="dxa"/>
            <w:gridSpan w:val="2"/>
          </w:tcPr>
          <w:p w14:paraId="1F9B98DB" w14:textId="78EE8C4E" w:rsidR="00E80187" w:rsidRPr="003B7FCD" w:rsidRDefault="00E80187" w:rsidP="0067598E">
            <w:pPr>
              <w:keepNext/>
              <w:rPr>
                <w:rFonts w:ascii="Calibri" w:hAnsi="Calibri"/>
                <w:sz w:val="18"/>
                <w:szCs w:val="18"/>
              </w:rPr>
            </w:pPr>
          </w:p>
        </w:tc>
        <w:tc>
          <w:tcPr>
            <w:tcW w:w="1817" w:type="dxa"/>
            <w:gridSpan w:val="2"/>
          </w:tcPr>
          <w:p w14:paraId="1F9B98DC" w14:textId="77777777" w:rsidR="00E80187" w:rsidRPr="003B7FCD" w:rsidRDefault="00E80187" w:rsidP="0067598E">
            <w:pPr>
              <w:keepNext/>
              <w:rPr>
                <w:rFonts w:ascii="Calibri" w:hAnsi="Calibri"/>
                <w:sz w:val="18"/>
                <w:szCs w:val="18"/>
              </w:rPr>
            </w:pPr>
          </w:p>
        </w:tc>
        <w:tc>
          <w:tcPr>
            <w:tcW w:w="1817" w:type="dxa"/>
            <w:gridSpan w:val="2"/>
          </w:tcPr>
          <w:p w14:paraId="1F9B98DD" w14:textId="77777777" w:rsidR="00E80187" w:rsidRPr="003B7FCD" w:rsidRDefault="00E80187" w:rsidP="0067598E">
            <w:pPr>
              <w:keepNext/>
              <w:rPr>
                <w:rFonts w:ascii="Calibri" w:hAnsi="Calibri"/>
                <w:sz w:val="18"/>
                <w:szCs w:val="18"/>
              </w:rPr>
            </w:pPr>
          </w:p>
        </w:tc>
        <w:tc>
          <w:tcPr>
            <w:tcW w:w="189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6"/>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1421"/>
        <w:gridCol w:w="3845"/>
        <w:gridCol w:w="3845"/>
        <w:gridCol w:w="3845"/>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lastRenderedPageBreak/>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2D715C">
              <w:rPr>
                <w:rFonts w:ascii="Calibri" w:hAnsi="Calibri"/>
                <w:b/>
                <w:sz w:val="18"/>
                <w:szCs w:val="18"/>
              </w:rPr>
              <w:t>if</w:t>
            </w:r>
            <w:r w:rsidRPr="0092220C">
              <w:rPr>
                <w:rFonts w:ascii="Calibri" w:hAnsi="Calibri"/>
                <w:sz w:val="18"/>
                <w:szCs w:val="18"/>
              </w:rPr>
              <w:t xml:space="preserve">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w:t>
            </w:r>
            <w:r w:rsidRPr="002D715C">
              <w:rPr>
                <w:rFonts w:ascii="Calibri" w:hAnsi="Calibri"/>
                <w:b/>
                <w:sz w:val="18"/>
                <w:szCs w:val="18"/>
              </w:rPr>
              <w:t>then</w:t>
            </w:r>
            <w:r w:rsidRPr="0092220C">
              <w:rPr>
                <w:rFonts w:ascii="Calibri" w:hAnsi="Calibri"/>
                <w:sz w:val="18"/>
                <w:szCs w:val="18"/>
              </w:rPr>
              <w:t xml:space="preserve"> display the section does not apply message; </w:t>
            </w:r>
            <w:r w:rsidRPr="002D715C">
              <w:rPr>
                <w:rFonts w:ascii="Calibri" w:hAnsi="Calibri"/>
                <w:b/>
                <w:sz w:val="18"/>
                <w:szCs w:val="18"/>
              </w:rPr>
              <w:t>else</w:t>
            </w:r>
            <w:r w:rsidRPr="0092220C">
              <w:rPr>
                <w:rFonts w:ascii="Calibri" w:hAnsi="Calibri"/>
                <w:sz w:val="18"/>
                <w:szCs w:val="18"/>
              </w:rPr>
              <w:t xml:space="preserv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5E9A94D6" w:rsidR="00A52612" w:rsidRDefault="00A52612"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6B4CC5AF" w14:textId="3BA0AE5C" w:rsidR="00152F86" w:rsidRPr="00A82EF3"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5E3EEDF" w14:textId="1A8927B5" w:rsidR="00F906D3" w:rsidRPr="003A36FF" w:rsidRDefault="00F906D3" w:rsidP="002B74A3">
            <w:pPr>
              <w:keepNext/>
              <w:rPr>
                <w:rFonts w:ascii="Calibri" w:hAnsi="Calibri"/>
                <w:sz w:val="16"/>
                <w:szCs w:val="16"/>
              </w:rPr>
            </w:pPr>
            <w:r w:rsidRPr="003A36FF">
              <w:rPr>
                <w:rFonts w:ascii="Calibri" w:hAnsi="Calibri"/>
                <w:sz w:val="16"/>
                <w:szCs w:val="16"/>
              </w:rPr>
              <w:t>*small duct high velocity HP;</w:t>
            </w:r>
          </w:p>
          <w:p w14:paraId="67B4C061" w14:textId="77777777" w:rsidR="006F713D" w:rsidRPr="003A36FF" w:rsidRDefault="00F906D3" w:rsidP="002B74A3">
            <w:pPr>
              <w:keepNext/>
              <w:rPr>
                <w:rFonts w:ascii="Calibri" w:hAnsi="Calibri"/>
                <w:sz w:val="16"/>
                <w:szCs w:val="16"/>
              </w:rPr>
            </w:pPr>
            <w:r w:rsidRPr="003A36FF">
              <w:rPr>
                <w:rFonts w:ascii="Calibri" w:hAnsi="Calibri"/>
                <w:sz w:val="16"/>
                <w:szCs w:val="16"/>
              </w:rPr>
              <w:t>*ductless VRF HP</w:t>
            </w:r>
            <w:r w:rsidR="00D12054" w:rsidRPr="003A36FF">
              <w:rPr>
                <w:rFonts w:ascii="Calibri" w:hAnsi="Calibri"/>
                <w:sz w:val="16"/>
                <w:szCs w:val="16"/>
              </w:rPr>
              <w:t xml:space="preserve"> </w:t>
            </w:r>
          </w:p>
          <w:p w14:paraId="03AB649B" w14:textId="1AC51250" w:rsidR="006F713D" w:rsidRPr="006F713D" w:rsidRDefault="006F713D" w:rsidP="006F713D">
            <w:pPr>
              <w:keepNext/>
              <w:rPr>
                <w:rFonts w:ascii="Calibri" w:hAnsi="Calibri"/>
                <w:sz w:val="18"/>
                <w:szCs w:val="18"/>
              </w:rPr>
            </w:pPr>
            <w:r w:rsidRPr="003A36FF">
              <w:rPr>
                <w:rFonts w:ascii="Calibri" w:hAnsi="Calibri"/>
                <w:sz w:val="16"/>
                <w:szCs w:val="16"/>
              </w:rPr>
              <w:t>*VCHP-Ducted</w:t>
            </w:r>
            <w:r w:rsidRPr="006F713D">
              <w:rPr>
                <w:rFonts w:ascii="Calibri" w:hAnsi="Calibri"/>
                <w:sz w:val="18"/>
                <w:szCs w:val="18"/>
              </w:rPr>
              <w:t xml:space="preserve"> </w:t>
            </w:r>
          </w:p>
          <w:p w14:paraId="613F4348" w14:textId="155C4C73" w:rsidR="006F713D" w:rsidRPr="006F713D" w:rsidRDefault="006F713D" w:rsidP="006F713D">
            <w:pPr>
              <w:keepNext/>
              <w:rPr>
                <w:rFonts w:ascii="Calibri" w:hAnsi="Calibri"/>
                <w:sz w:val="18"/>
                <w:szCs w:val="18"/>
              </w:rPr>
            </w:pPr>
            <w:r w:rsidRPr="003A36FF">
              <w:rPr>
                <w:rFonts w:ascii="Calibri" w:hAnsi="Calibri"/>
                <w:sz w:val="16"/>
                <w:szCs w:val="16"/>
              </w:rPr>
              <w:t>*VCHP-Ductless</w:t>
            </w:r>
          </w:p>
          <w:p w14:paraId="0EA87E76" w14:textId="10ED92E6" w:rsidR="003A36FF" w:rsidRDefault="006F713D" w:rsidP="003A36FF">
            <w:pPr>
              <w:keepNext/>
              <w:rPr>
                <w:rFonts w:ascii="Calibri" w:hAnsi="Calibri"/>
                <w:sz w:val="18"/>
                <w:szCs w:val="18"/>
              </w:rPr>
            </w:pPr>
            <w:r w:rsidRPr="003A36FF">
              <w:rPr>
                <w:rFonts w:ascii="Calibri" w:hAnsi="Calibri"/>
                <w:sz w:val="16"/>
                <w:szCs w:val="16"/>
              </w:rPr>
              <w:t>*VCHP-Ducted+Ductless</w:t>
            </w:r>
          </w:p>
          <w:p w14:paraId="6B727E59"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HP-ducted</w:t>
            </w:r>
          </w:p>
          <w:p w14:paraId="2265FBB8"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HP-ductless</w:t>
            </w:r>
          </w:p>
          <w:p w14:paraId="414CF03D" w14:textId="77777777" w:rsidR="00152F86" w:rsidRDefault="003A36FF" w:rsidP="003A36FF">
            <w:pPr>
              <w:keepNext/>
              <w:rPr>
                <w:rFonts w:ascii="Calibri" w:hAnsi="Calibri"/>
                <w:sz w:val="18"/>
                <w:szCs w:val="18"/>
              </w:rPr>
            </w:pPr>
            <w:r w:rsidRPr="003A36FF">
              <w:rPr>
                <w:rFonts w:ascii="Calibri" w:hAnsi="Calibri"/>
                <w:sz w:val="18"/>
                <w:szCs w:val="18"/>
              </w:rPr>
              <w:t>*multisplit HP-ducted+ductless</w:t>
            </w:r>
          </w:p>
          <w:p w14:paraId="0B1C43EB"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1F9B98F1" w14:textId="56663329" w:rsidR="00A410FF" w:rsidRPr="00A410FF" w:rsidRDefault="00152F86" w:rsidP="00152F86">
            <w:pPr>
              <w:keepNext/>
              <w:rPr>
                <w:rFonts w:asciiTheme="minorHAnsi" w:hAnsiTheme="minorHAnsi"/>
                <w:sz w:val="16"/>
                <w:szCs w:val="16"/>
              </w:rPr>
            </w:pPr>
            <w:r w:rsidRPr="00152F86">
              <w:rPr>
                <w:rFonts w:ascii="Calibri" w:hAnsi="Calibri"/>
                <w:sz w:val="18"/>
                <w:szCs w:val="18"/>
              </w:rPr>
              <w:t>*ground-source HP</w:t>
            </w:r>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1FCEC2A"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r w:rsidR="00B913AE">
              <w:rPr>
                <w:rFonts w:ascii="Calibri" w:hAnsi="Calibri"/>
                <w:sz w:val="18"/>
                <w:szCs w:val="18"/>
              </w:rPr>
              <w:t>ID/</w:t>
            </w:r>
            <w:r w:rsidRPr="00D55CAB">
              <w:rPr>
                <w:rFonts w:ascii="Calibri" w:hAnsi="Calibri"/>
                <w:sz w:val="18"/>
                <w:szCs w:val="18"/>
              </w:rPr>
              <w:t>Name</w:t>
            </w:r>
            <w:r w:rsidR="00B913AE">
              <w:rPr>
                <w:rFonts w:ascii="Calibri" w:hAnsi="Calibri"/>
                <w:sz w:val="18"/>
                <w:szCs w:val="18"/>
              </w:rPr>
              <w:t xml:space="preserve"> from CF1R</w:t>
            </w:r>
          </w:p>
        </w:tc>
        <w:tc>
          <w:tcPr>
            <w:tcW w:w="1419" w:type="dxa"/>
            <w:vAlign w:val="bottom"/>
          </w:tcPr>
          <w:p w14:paraId="1F9B98FA" w14:textId="2EFCC78C"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r w:rsidR="00467C00" w:rsidRPr="00467C00">
              <w:rPr>
                <w:rFonts w:ascii="Calibri" w:hAnsi="Calibri"/>
                <w:sz w:val="18"/>
                <w:szCs w:val="18"/>
              </w:rPr>
              <w:t xml:space="preserve">Description of </w:t>
            </w:r>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40"/>
        <w:gridCol w:w="1353"/>
        <w:gridCol w:w="1080"/>
        <w:gridCol w:w="1900"/>
        <w:gridCol w:w="20"/>
        <w:gridCol w:w="1221"/>
        <w:gridCol w:w="1350"/>
        <w:gridCol w:w="1892"/>
        <w:gridCol w:w="1275"/>
        <w:gridCol w:w="613"/>
        <w:gridCol w:w="1178"/>
        <w:gridCol w:w="1074"/>
      </w:tblGrid>
      <w:tr w:rsidR="005A5C17" w:rsidRPr="00295655" w14:paraId="1F9B991F" w14:textId="77777777" w:rsidTr="00B60CB4">
        <w:trPr>
          <w:cantSplit/>
          <w:trHeight w:val="809"/>
        </w:trPr>
        <w:tc>
          <w:tcPr>
            <w:tcW w:w="5000" w:type="pct"/>
            <w:gridSpan w:val="12"/>
            <w:tcBorders>
              <w:bottom w:val="nil"/>
            </w:tcBorders>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lastRenderedPageBreak/>
              <w:t>I. Installed Heat Pump System – Efficiency and Performance Compliance Information</w:t>
            </w:r>
          </w:p>
          <w:p w14:paraId="1F9B991E" w14:textId="3E5ACD2E" w:rsidR="005A5C17" w:rsidRPr="00FB4BFD" w:rsidRDefault="005A5C17" w:rsidP="00E07B0F">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tc>
      </w:tr>
      <w:tr w:rsidR="00E07B0F" w:rsidRPr="00295655" w14:paraId="4DDD8D02" w14:textId="77777777" w:rsidTr="00B60CB4">
        <w:trPr>
          <w:cantSplit/>
          <w:trHeight w:val="800"/>
        </w:trPr>
        <w:tc>
          <w:tcPr>
            <w:tcW w:w="970" w:type="pct"/>
            <w:gridSpan w:val="2"/>
            <w:tcBorders>
              <w:top w:val="nil"/>
              <w:right w:val="nil"/>
            </w:tcBorders>
          </w:tcPr>
          <w:p w14:paraId="5A7C6170" w14:textId="77777777" w:rsidR="00E07B0F" w:rsidRPr="00A82EF3" w:rsidRDefault="00E07B0F" w:rsidP="00E07B0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0B2FA33" w14:textId="77777777" w:rsidR="00E07B0F" w:rsidRPr="00A82EF3" w:rsidRDefault="00E07B0F" w:rsidP="00E07B0F">
            <w:pPr>
              <w:keepNext/>
              <w:rPr>
                <w:rFonts w:asciiTheme="minorHAnsi" w:hAnsiTheme="minorHAnsi"/>
                <w:sz w:val="16"/>
                <w:szCs w:val="16"/>
              </w:rPr>
            </w:pPr>
            <w:r w:rsidRPr="00A82EF3">
              <w:rPr>
                <w:rFonts w:asciiTheme="minorHAnsi" w:hAnsiTheme="minorHAnsi"/>
                <w:sz w:val="16"/>
                <w:szCs w:val="16"/>
              </w:rPr>
              <w:t>*central packaged HP</w:t>
            </w:r>
          </w:p>
          <w:p w14:paraId="6936B9F4" w14:textId="77777777" w:rsidR="00E07B0F" w:rsidRDefault="00E07B0F" w:rsidP="002B74A3">
            <w:pPr>
              <w:keepNext/>
              <w:rPr>
                <w:rFonts w:asciiTheme="minorHAnsi" w:hAnsiTheme="minorHAnsi"/>
                <w:sz w:val="16"/>
                <w:szCs w:val="16"/>
              </w:rPr>
            </w:pPr>
            <w:r w:rsidRPr="00A82EF3">
              <w:rPr>
                <w:rFonts w:asciiTheme="minorHAnsi" w:hAnsiTheme="minorHAnsi"/>
                <w:sz w:val="16"/>
                <w:szCs w:val="16"/>
              </w:rPr>
              <w:t>*central large packaged HP</w:t>
            </w:r>
          </w:p>
          <w:p w14:paraId="5652F818" w14:textId="002A3FC6" w:rsidR="0097409C" w:rsidRPr="00E07B0F" w:rsidRDefault="0097409C" w:rsidP="002B74A3">
            <w:pPr>
              <w:keepNext/>
              <w:rPr>
                <w:rFonts w:asciiTheme="minorHAnsi" w:hAnsiTheme="minorHAnsi"/>
                <w:sz w:val="16"/>
                <w:szCs w:val="16"/>
              </w:rPr>
            </w:pPr>
            <w:r w:rsidRPr="0097409C">
              <w:rPr>
                <w:rFonts w:asciiTheme="minorHAnsi" w:hAnsiTheme="minorHAnsi"/>
                <w:sz w:val="16"/>
                <w:szCs w:val="16"/>
              </w:rPr>
              <w:t>*ducted mini-split HP</w:t>
            </w:r>
          </w:p>
        </w:tc>
        <w:tc>
          <w:tcPr>
            <w:tcW w:w="1035" w:type="pct"/>
            <w:gridSpan w:val="2"/>
            <w:tcBorders>
              <w:top w:val="nil"/>
              <w:left w:val="nil"/>
              <w:right w:val="nil"/>
            </w:tcBorders>
          </w:tcPr>
          <w:p w14:paraId="31E40653" w14:textId="02C0B13F" w:rsidR="00E07B0F" w:rsidRDefault="00E07B0F" w:rsidP="00E07B0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3D361F7" w14:textId="77777777" w:rsidR="00E07B0F"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F620E78" w14:textId="77777777" w:rsidR="00E07B0F" w:rsidRPr="00A82EF3"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8048862" w14:textId="418DE908" w:rsidR="00E07B0F" w:rsidRPr="00E07B0F" w:rsidRDefault="00E07B0F" w:rsidP="002B74A3">
            <w:pPr>
              <w:keepNext/>
              <w:rPr>
                <w:rFonts w:asciiTheme="minorHAnsi" w:hAnsiTheme="minorHAnsi"/>
                <w:sz w:val="16"/>
                <w:szCs w:val="16"/>
              </w:rPr>
            </w:pPr>
            <w:r w:rsidRPr="00A82EF3">
              <w:rPr>
                <w:rFonts w:asciiTheme="minorHAnsi" w:hAnsiTheme="minorHAnsi"/>
                <w:sz w:val="16"/>
                <w:szCs w:val="16"/>
              </w:rPr>
              <w:t>*room HP</w:t>
            </w:r>
          </w:p>
        </w:tc>
        <w:tc>
          <w:tcPr>
            <w:tcW w:w="900" w:type="pct"/>
            <w:gridSpan w:val="3"/>
            <w:tcBorders>
              <w:top w:val="nil"/>
              <w:left w:val="nil"/>
              <w:right w:val="nil"/>
            </w:tcBorders>
          </w:tcPr>
          <w:p w14:paraId="197BBD7B" w14:textId="77777777" w:rsidR="00E07B0F" w:rsidRDefault="00E07B0F" w:rsidP="00E07B0F">
            <w:pPr>
              <w:keepNext/>
              <w:rPr>
                <w:rFonts w:asciiTheme="minorHAnsi" w:hAnsiTheme="minorHAnsi"/>
                <w:sz w:val="16"/>
                <w:szCs w:val="16"/>
              </w:rPr>
            </w:pPr>
            <w:r>
              <w:rPr>
                <w:rFonts w:asciiTheme="minorHAnsi" w:hAnsiTheme="minorHAnsi"/>
                <w:sz w:val="16"/>
                <w:szCs w:val="16"/>
              </w:rPr>
              <w:t>*small duct high velocity HP;</w:t>
            </w:r>
          </w:p>
          <w:p w14:paraId="1E14AC5C" w14:textId="77777777" w:rsidR="00E07B0F" w:rsidRDefault="00E07B0F" w:rsidP="002B74A3">
            <w:pPr>
              <w:keepNext/>
              <w:rPr>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w:t>
            </w:r>
          </w:p>
          <w:p w14:paraId="4DD39DEE"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70F1055E" w14:textId="4A5E9D7C" w:rsidR="00152F86" w:rsidRPr="00E07B0F" w:rsidRDefault="00152F86" w:rsidP="00152F86">
            <w:pPr>
              <w:keepNext/>
              <w:rPr>
                <w:rFonts w:ascii="Calibri" w:hAnsi="Calibri"/>
                <w:sz w:val="18"/>
                <w:szCs w:val="18"/>
              </w:rPr>
            </w:pPr>
            <w:r w:rsidRPr="00152F86">
              <w:rPr>
                <w:rFonts w:ascii="Calibri" w:hAnsi="Calibri"/>
                <w:sz w:val="18"/>
                <w:szCs w:val="18"/>
              </w:rPr>
              <w:t>*ground-source HP</w:t>
            </w:r>
          </w:p>
        </w:tc>
        <w:tc>
          <w:tcPr>
            <w:tcW w:w="1100" w:type="pct"/>
            <w:gridSpan w:val="2"/>
            <w:tcBorders>
              <w:top w:val="nil"/>
              <w:left w:val="nil"/>
              <w:right w:val="nil"/>
            </w:tcBorders>
          </w:tcPr>
          <w:p w14:paraId="76327EC7" w14:textId="1AB310C2" w:rsidR="00E07B0F" w:rsidRPr="00E07B0F" w:rsidRDefault="00E07B0F" w:rsidP="00E07B0F">
            <w:pPr>
              <w:keepNext/>
              <w:rPr>
                <w:rFonts w:ascii="Calibri" w:hAnsi="Calibri"/>
                <w:sz w:val="16"/>
                <w:szCs w:val="16"/>
              </w:rPr>
            </w:pPr>
            <w:r w:rsidRPr="00E07B0F">
              <w:rPr>
                <w:rFonts w:ascii="Calibri" w:hAnsi="Calibri"/>
                <w:sz w:val="16"/>
                <w:szCs w:val="16"/>
              </w:rPr>
              <w:t xml:space="preserve">*VCHP-Ducted </w:t>
            </w:r>
          </w:p>
          <w:p w14:paraId="0A36A0F7" w14:textId="6296B08D" w:rsidR="00E07B0F" w:rsidRPr="00E07B0F" w:rsidRDefault="00E07B0F" w:rsidP="00E07B0F">
            <w:pPr>
              <w:keepNext/>
              <w:rPr>
                <w:rFonts w:ascii="Calibri" w:hAnsi="Calibri"/>
                <w:sz w:val="16"/>
                <w:szCs w:val="16"/>
              </w:rPr>
            </w:pPr>
            <w:r w:rsidRPr="00E07B0F">
              <w:rPr>
                <w:rFonts w:ascii="Calibri" w:hAnsi="Calibri"/>
                <w:sz w:val="16"/>
                <w:szCs w:val="16"/>
              </w:rPr>
              <w:t>*VCHP-Ductless</w:t>
            </w:r>
          </w:p>
          <w:p w14:paraId="6967EB52" w14:textId="49FFF567" w:rsidR="00E07B0F" w:rsidRPr="00F9147E" w:rsidRDefault="00E07B0F" w:rsidP="00E07B0F">
            <w:pPr>
              <w:keepNext/>
              <w:rPr>
                <w:rFonts w:ascii="Calibri" w:hAnsi="Calibri"/>
                <w:b/>
                <w:szCs w:val="18"/>
              </w:rPr>
            </w:pPr>
            <w:r w:rsidRPr="00E07B0F">
              <w:rPr>
                <w:rFonts w:ascii="Calibri" w:hAnsi="Calibri"/>
                <w:sz w:val="16"/>
                <w:szCs w:val="16"/>
              </w:rPr>
              <w:t>*VCHP-Ducted+Ductless</w:t>
            </w:r>
          </w:p>
        </w:tc>
        <w:tc>
          <w:tcPr>
            <w:tcW w:w="995" w:type="pct"/>
            <w:gridSpan w:val="3"/>
            <w:tcBorders>
              <w:top w:val="nil"/>
              <w:left w:val="nil"/>
            </w:tcBorders>
          </w:tcPr>
          <w:p w14:paraId="50435D2F"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HP-ducted</w:t>
            </w:r>
          </w:p>
          <w:p w14:paraId="435AA898"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HP-ductless</w:t>
            </w:r>
          </w:p>
          <w:p w14:paraId="4F821E9F" w14:textId="0802A4DE" w:rsidR="00E07B0F" w:rsidRPr="00F9147E" w:rsidRDefault="00E07B0F" w:rsidP="00E07B0F">
            <w:pPr>
              <w:keepNext/>
              <w:rPr>
                <w:rFonts w:ascii="Calibri" w:hAnsi="Calibri"/>
                <w:b/>
                <w:szCs w:val="18"/>
              </w:rPr>
            </w:pPr>
            <w:r w:rsidRPr="00E07B0F">
              <w:rPr>
                <w:rFonts w:ascii="Calibri" w:hAnsi="Calibri"/>
                <w:sz w:val="16"/>
                <w:szCs w:val="16"/>
              </w:rPr>
              <w:t>*multisplit HP-ducted+ductless&gt;&gt;</w:t>
            </w:r>
          </w:p>
        </w:tc>
      </w:tr>
      <w:tr w:rsidR="00B60CB4" w:rsidRPr="00295655" w14:paraId="1F9B992A" w14:textId="77777777" w:rsidTr="00B60CB4">
        <w:trPr>
          <w:cantSplit/>
          <w:trHeight w:val="224"/>
        </w:trPr>
        <w:tc>
          <w:tcPr>
            <w:tcW w:w="500" w:type="pct"/>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70" w:type="pct"/>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75" w:type="pct"/>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67"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24" w:type="pct"/>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469" w:type="pct"/>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657"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656"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09" w:type="pct"/>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373" w:type="pct"/>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B60CB4" w:rsidRPr="005A5C17" w14:paraId="1F9B993C" w14:textId="77777777" w:rsidTr="00B60CB4">
        <w:trPr>
          <w:cantSplit/>
          <w:trHeight w:val="576"/>
        </w:trPr>
        <w:tc>
          <w:tcPr>
            <w:tcW w:w="500" w:type="pct"/>
            <w:vAlign w:val="bottom"/>
          </w:tcPr>
          <w:p w14:paraId="1F9B992B" w14:textId="328019DB"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r w:rsidR="00B913AE">
              <w:rPr>
                <w:rFonts w:ascii="Calibri" w:hAnsi="Calibri"/>
                <w:sz w:val="18"/>
                <w:szCs w:val="18"/>
              </w:rPr>
              <w:t>ID/</w:t>
            </w:r>
            <w:r w:rsidRPr="005A5C17">
              <w:rPr>
                <w:rFonts w:ascii="Calibri" w:hAnsi="Calibri"/>
                <w:sz w:val="18"/>
                <w:szCs w:val="18"/>
              </w:rPr>
              <w:t>Name</w:t>
            </w:r>
            <w:r w:rsidR="00B913AE">
              <w:rPr>
                <w:rFonts w:ascii="Calibri" w:hAnsi="Calibri"/>
                <w:sz w:val="18"/>
                <w:szCs w:val="18"/>
              </w:rPr>
              <w:t xml:space="preserve"> from CF1R</w:t>
            </w:r>
          </w:p>
        </w:tc>
        <w:tc>
          <w:tcPr>
            <w:tcW w:w="470" w:type="pct"/>
            <w:vAlign w:val="bottom"/>
          </w:tcPr>
          <w:p w14:paraId="1F9B992C" w14:textId="776CB1C9"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r w:rsidR="00467C00" w:rsidRPr="00467C00">
              <w:rPr>
                <w:rFonts w:ascii="Calibri" w:hAnsi="Calibri"/>
                <w:sz w:val="18"/>
                <w:szCs w:val="18"/>
              </w:rPr>
              <w:t xml:space="preserve">Description of </w:t>
            </w:r>
            <w:r w:rsidRPr="005A5C17">
              <w:rPr>
                <w:rFonts w:ascii="Calibri" w:hAnsi="Calibri"/>
                <w:sz w:val="18"/>
                <w:szCs w:val="18"/>
              </w:rPr>
              <w:t>Area Served</w:t>
            </w:r>
          </w:p>
        </w:tc>
        <w:tc>
          <w:tcPr>
            <w:tcW w:w="375" w:type="pct"/>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67"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24" w:type="pct"/>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469" w:type="pct"/>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657"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656"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09" w:type="pct"/>
            <w:vAlign w:val="bottom"/>
          </w:tcPr>
          <w:p w14:paraId="1F9B9939" w14:textId="1FED53F3" w:rsidR="003B1D03" w:rsidRPr="005A5C17" w:rsidRDefault="003B1D03" w:rsidP="004C0AA5">
            <w:pPr>
              <w:keepNext/>
              <w:jc w:val="center"/>
              <w:rPr>
                <w:rFonts w:ascii="Calibri" w:hAnsi="Calibri"/>
                <w:sz w:val="16"/>
                <w:szCs w:val="16"/>
              </w:rPr>
            </w:pPr>
            <w:r w:rsidRPr="005A5C17">
              <w:rPr>
                <w:rFonts w:ascii="Calibri" w:hAnsi="Calibri"/>
                <w:sz w:val="16"/>
                <w:szCs w:val="16"/>
              </w:rPr>
              <w:t>System Cooling Capacity at Design Conditions (B</w:t>
            </w:r>
            <w:r w:rsidR="00B257BE">
              <w:rPr>
                <w:rFonts w:ascii="Calibri" w:hAnsi="Calibri"/>
                <w:sz w:val="16"/>
                <w:szCs w:val="16"/>
              </w:rPr>
              <w:t>tu/h</w:t>
            </w:r>
            <w:r w:rsidR="00D14FC2">
              <w:rPr>
                <w:rFonts w:ascii="Calibri" w:hAnsi="Calibri"/>
                <w:sz w:val="16"/>
                <w:szCs w:val="16"/>
              </w:rPr>
              <w:t>)</w:t>
            </w:r>
          </w:p>
        </w:tc>
        <w:tc>
          <w:tcPr>
            <w:tcW w:w="373" w:type="pct"/>
            <w:vAlign w:val="bottom"/>
          </w:tcPr>
          <w:p w14:paraId="1F9B993A" w14:textId="6EBA425A" w:rsidR="003B1D03" w:rsidRPr="005A5C17" w:rsidRDefault="003B1D03" w:rsidP="00001274">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B60CB4" w:rsidRPr="00295655" w14:paraId="1F9B9950" w14:textId="77777777" w:rsidTr="00B60CB4">
        <w:trPr>
          <w:cantSplit/>
          <w:trHeight w:val="395"/>
        </w:trPr>
        <w:tc>
          <w:tcPr>
            <w:tcW w:w="500" w:type="pct"/>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6"/>
                <w:szCs w:val="16"/>
              </w:rPr>
              <w:t>&gt;&gt;</w:t>
            </w:r>
          </w:p>
        </w:tc>
        <w:tc>
          <w:tcPr>
            <w:tcW w:w="470" w:type="pct"/>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75" w:type="pct"/>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note: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*AFUE;</w:t>
            </w:r>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*COP;</w:t>
            </w:r>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04449BF6" w:rsidR="003B1D03" w:rsidRPr="00295655" w:rsidRDefault="003B1D03" w:rsidP="002B74A3">
            <w:pPr>
              <w:keepNext/>
              <w:rPr>
                <w:rFonts w:ascii="Calibri" w:hAnsi="Calibri"/>
                <w:sz w:val="16"/>
                <w:szCs w:val="16"/>
              </w:rPr>
            </w:pPr>
          </w:p>
        </w:tc>
        <w:tc>
          <w:tcPr>
            <w:tcW w:w="667" w:type="pct"/>
            <w:gridSpan w:val="2"/>
          </w:tcPr>
          <w:p w14:paraId="07721752" w14:textId="78E36FFF" w:rsidR="006F713D" w:rsidRPr="00C26F3F" w:rsidRDefault="003B1D03" w:rsidP="002B74A3">
            <w:pPr>
              <w:keepNext/>
              <w:rPr>
                <w:rFonts w:ascii="Calibri" w:hAnsi="Calibri"/>
                <w:sz w:val="14"/>
                <w:szCs w:val="14"/>
              </w:rPr>
            </w:pPr>
            <w:r w:rsidRPr="00C26F3F">
              <w:rPr>
                <w:rFonts w:ascii="Calibri" w:hAnsi="Calibri"/>
                <w:sz w:val="14"/>
                <w:szCs w:val="14"/>
              </w:rPr>
              <w:t>&lt;&lt;</w:t>
            </w:r>
            <w:r w:rsidR="00384403" w:rsidRPr="00237811">
              <w:rPr>
                <w:rFonts w:ascii="Calibri" w:hAnsi="Calibri"/>
                <w:b/>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NA;</w:t>
            </w:r>
          </w:p>
          <w:p w14:paraId="7CCCB030" w14:textId="73CEF375" w:rsidR="006F713D" w:rsidRPr="00C26F3F" w:rsidRDefault="00384403" w:rsidP="002B74A3">
            <w:pPr>
              <w:keepNext/>
              <w:rPr>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r w:rsidR="00812A70" w:rsidRPr="00C26F3F">
              <w:rPr>
                <w:rFonts w:ascii="Calibri" w:hAnsi="Calibri"/>
                <w:sz w:val="14"/>
                <w:szCs w:val="14"/>
              </w:rPr>
              <w:t>100.0≥</w:t>
            </w:r>
            <w:r w:rsidR="003B1D03" w:rsidRPr="00C26F3F">
              <w:rPr>
                <w:rFonts w:ascii="Calibri" w:hAnsi="Calibri"/>
                <w:sz w:val="14"/>
                <w:szCs w:val="14"/>
              </w:rPr>
              <w:t>xx.x</w:t>
            </w:r>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rFonts w:ascii="Calibri" w:hAnsi="Calibri"/>
                <w:sz w:val="14"/>
                <w:szCs w:val="14"/>
              </w:rPr>
            </w:pPr>
          </w:p>
          <w:p w14:paraId="39AFF24E" w14:textId="4848F425" w:rsidR="006F713D" w:rsidRPr="00C26F3F" w:rsidRDefault="006F713D" w:rsidP="006F713D">
            <w:pPr>
              <w:keepNext/>
              <w:rPr>
                <w:rFonts w:ascii="Calibri" w:hAnsi="Calibri"/>
                <w:sz w:val="14"/>
                <w:szCs w:val="14"/>
              </w:rPr>
            </w:pPr>
            <w:r w:rsidRPr="00237811">
              <w:rPr>
                <w:rFonts w:ascii="Calibri" w:hAnsi="Calibri"/>
                <w:b/>
                <w:sz w:val="14"/>
                <w:szCs w:val="14"/>
              </w:rPr>
              <w:t>and</w:t>
            </w:r>
            <w:r w:rsidR="00D207AF">
              <w:rPr>
                <w:rFonts w:ascii="Calibri" w:hAnsi="Calibri"/>
                <w:sz w:val="14"/>
                <w:szCs w:val="14"/>
              </w:rPr>
              <w:t xml:space="preserve"> </w:t>
            </w:r>
            <w:r w:rsidRPr="00C26F3F">
              <w:rPr>
                <w:rFonts w:ascii="Calibri" w:hAnsi="Calibri"/>
                <w:sz w:val="14"/>
                <w:szCs w:val="14"/>
              </w:rPr>
              <w:t xml:space="preserve">for all systems except for those with a value in </w:t>
            </w:r>
            <w:r w:rsidRPr="006F680E">
              <w:rPr>
                <w:rFonts w:ascii="Calibri" w:hAnsi="Calibri"/>
                <w:sz w:val="14"/>
                <w:szCs w:val="14"/>
                <w:highlight w:val="yellow"/>
              </w:rPr>
              <w:t>D04</w:t>
            </w:r>
            <w:r w:rsidRPr="00C26F3F">
              <w:rPr>
                <w:rFonts w:ascii="Calibri" w:hAnsi="Calibri"/>
                <w:sz w:val="14"/>
                <w:szCs w:val="14"/>
              </w:rPr>
              <w:t>= one of the following three:</w:t>
            </w:r>
          </w:p>
          <w:p w14:paraId="2DEF724E" w14:textId="7B7644A2" w:rsidR="006F713D" w:rsidRPr="00C26F3F" w:rsidRDefault="006F713D" w:rsidP="006F713D">
            <w:pPr>
              <w:keepNext/>
              <w:rPr>
                <w:rFonts w:ascii="Calibri" w:hAnsi="Calibri"/>
                <w:sz w:val="14"/>
                <w:szCs w:val="14"/>
              </w:rPr>
            </w:pPr>
            <w:r w:rsidRPr="00C26F3F">
              <w:rPr>
                <w:rFonts w:ascii="Calibri" w:hAnsi="Calibri"/>
                <w:sz w:val="14"/>
                <w:szCs w:val="14"/>
              </w:rPr>
              <w:t xml:space="preserve">*VCHP-Ducted </w:t>
            </w:r>
          </w:p>
          <w:p w14:paraId="5600D740" w14:textId="0334015A" w:rsidR="006F713D" w:rsidRPr="00C26F3F" w:rsidRDefault="006F713D" w:rsidP="006F713D">
            <w:pPr>
              <w:keepNext/>
              <w:rPr>
                <w:rFonts w:ascii="Calibri" w:hAnsi="Calibri"/>
                <w:sz w:val="14"/>
                <w:szCs w:val="14"/>
              </w:rPr>
            </w:pPr>
            <w:r w:rsidRPr="00C26F3F">
              <w:rPr>
                <w:rFonts w:ascii="Calibri" w:hAnsi="Calibri"/>
                <w:sz w:val="14"/>
                <w:szCs w:val="14"/>
              </w:rPr>
              <w:t>*VCHP-Ductless</w:t>
            </w:r>
          </w:p>
          <w:p w14:paraId="794EA5F0" w14:textId="7E8D9F8D" w:rsidR="006F713D" w:rsidRPr="00C26F3F" w:rsidRDefault="006F713D" w:rsidP="006F713D">
            <w:pPr>
              <w:keepNext/>
              <w:rPr>
                <w:rFonts w:ascii="Calibri" w:hAnsi="Calibri"/>
                <w:sz w:val="14"/>
                <w:szCs w:val="14"/>
              </w:rPr>
            </w:pPr>
            <w:r w:rsidRPr="00C26F3F">
              <w:rPr>
                <w:rFonts w:ascii="Calibri" w:hAnsi="Calibri"/>
                <w:sz w:val="14"/>
                <w:szCs w:val="14"/>
              </w:rPr>
              <w:t>*VCH</w:t>
            </w:r>
            <w:r w:rsidR="00C26F3F">
              <w:rPr>
                <w:rFonts w:ascii="Calibri" w:hAnsi="Calibri"/>
                <w:sz w:val="14"/>
                <w:szCs w:val="14"/>
              </w:rPr>
              <w:t>P-Ducted+Ductless,</w:t>
            </w:r>
          </w:p>
          <w:p w14:paraId="1F9B9944" w14:textId="57D7E74F" w:rsidR="009B4B1B" w:rsidRPr="00C26F3F" w:rsidRDefault="003B1D03" w:rsidP="002B74A3">
            <w:pPr>
              <w:keepNext/>
              <w:rPr>
                <w:rFonts w:asciiTheme="minorHAnsi" w:hAnsiTheme="minorHAnsi"/>
                <w:sz w:val="14"/>
                <w:szCs w:val="14"/>
              </w:rPr>
            </w:pPr>
            <w:r w:rsidRPr="00237811">
              <w:rPr>
                <w:rFonts w:ascii="Calibri" w:hAnsi="Calibri"/>
                <w:b/>
                <w:sz w:val="14"/>
                <w:szCs w:val="14"/>
              </w:rPr>
              <w:t>check</w:t>
            </w:r>
            <w:r w:rsidRPr="00C26F3F">
              <w:rPr>
                <w:rFonts w:ascii="Calibri" w:hAnsi="Calibri"/>
                <w:sz w:val="14"/>
                <w:szCs w:val="14"/>
              </w:rPr>
              <w:t xml:space="preserve">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24" w:type="pct"/>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result=NA;</w:t>
            </w:r>
          </w:p>
          <w:p w14:paraId="46861BE1" w14:textId="77777777" w:rsidR="00B60CB4"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check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w:t>
            </w:r>
          </w:p>
          <w:p w14:paraId="1F9B9947" w14:textId="0A85B53A" w:rsidR="003B1D03" w:rsidRPr="00C26F3F" w:rsidRDefault="003B1D03" w:rsidP="002B74A3">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69" w:type="pct"/>
          </w:tcPr>
          <w:p w14:paraId="3933C5E7" w14:textId="020506BA" w:rsidR="00542292"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r w:rsidR="00542292">
              <w:rPr>
                <w:rFonts w:ascii="Calibri" w:hAnsi="Calibri"/>
                <w:sz w:val="14"/>
                <w:szCs w:val="14"/>
              </w:rPr>
              <w:t xml:space="preserve"> </w:t>
            </w:r>
            <w:r w:rsidR="00D14FC2" w:rsidRPr="00C26F3F">
              <w:rPr>
                <w:rFonts w:ascii="Calibri" w:hAnsi="Calibri"/>
                <w:sz w:val="14"/>
                <w:szCs w:val="14"/>
              </w:rPr>
              <w:t xml:space="preserve">else </w:t>
            </w:r>
            <w:r w:rsidR="008B29DB">
              <w:rPr>
                <w:rFonts w:ascii="Calibri" w:hAnsi="Calibri"/>
                <w:sz w:val="14"/>
                <w:szCs w:val="14"/>
              </w:rPr>
              <w:t xml:space="preserve">prompt </w:t>
            </w:r>
            <w:r w:rsidRPr="00C26F3F">
              <w:rPr>
                <w:rFonts w:ascii="Calibri" w:hAnsi="Calibri"/>
                <w:sz w:val="14"/>
                <w:szCs w:val="14"/>
              </w:rPr>
              <w:t>user</w:t>
            </w:r>
            <w:r w:rsidR="00542292">
              <w:rPr>
                <w:rFonts w:ascii="Calibri" w:hAnsi="Calibri"/>
                <w:sz w:val="14"/>
                <w:szCs w:val="14"/>
              </w:rPr>
              <w:t xml:space="preserve"> to </w:t>
            </w:r>
            <w:r w:rsidRPr="00C26F3F">
              <w:rPr>
                <w:rFonts w:ascii="Calibri" w:hAnsi="Calibri"/>
                <w:sz w:val="14"/>
                <w:szCs w:val="14"/>
              </w:rPr>
              <w:t>input</w:t>
            </w:r>
            <w:r w:rsidR="00542292">
              <w:rPr>
                <w:rFonts w:ascii="Calibri" w:hAnsi="Calibri"/>
                <w:sz w:val="14"/>
                <w:szCs w:val="14"/>
              </w:rPr>
              <w:t xml:space="preserve"> one of the following 2 options:</w:t>
            </w:r>
          </w:p>
          <w:p w14:paraId="15DFC4CC" w14:textId="77777777" w:rsidR="00B60CB4" w:rsidRDefault="00B60CB4" w:rsidP="002B74A3">
            <w:pPr>
              <w:keepNext/>
              <w:rPr>
                <w:rFonts w:ascii="Calibri" w:hAnsi="Calibri"/>
                <w:sz w:val="14"/>
                <w:szCs w:val="14"/>
              </w:rPr>
            </w:pPr>
          </w:p>
          <w:p w14:paraId="0C7AC092" w14:textId="4564D5FB" w:rsidR="00542292" w:rsidRDefault="00542292" w:rsidP="002B74A3">
            <w:pPr>
              <w:keepNext/>
              <w:rPr>
                <w:rFonts w:ascii="Calibri" w:hAnsi="Calibri"/>
                <w:sz w:val="14"/>
                <w:szCs w:val="14"/>
              </w:rPr>
            </w:pPr>
            <w:r>
              <w:rPr>
                <w:rFonts w:ascii="Calibri" w:hAnsi="Calibri"/>
                <w:sz w:val="14"/>
                <w:szCs w:val="14"/>
              </w:rPr>
              <w:t>1: user select text value="</w:t>
            </w:r>
            <w:r w:rsidR="00815604">
              <w:rPr>
                <w:rFonts w:ascii="Calibri" w:hAnsi="Calibri"/>
                <w:sz w:val="14"/>
                <w:szCs w:val="14"/>
              </w:rPr>
              <w:t>Certification Directory</w:t>
            </w:r>
            <w:r>
              <w:rPr>
                <w:rFonts w:ascii="Calibri" w:hAnsi="Calibri"/>
                <w:sz w:val="14"/>
                <w:szCs w:val="14"/>
              </w:rPr>
              <w:t xml:space="preserve"> Does Not Report a Value"</w:t>
            </w:r>
          </w:p>
          <w:p w14:paraId="4871D301" w14:textId="77777777" w:rsidR="00B60CB4" w:rsidRDefault="00B60CB4" w:rsidP="002B74A3">
            <w:pPr>
              <w:keepNext/>
              <w:rPr>
                <w:rFonts w:ascii="Calibri" w:hAnsi="Calibri"/>
                <w:sz w:val="14"/>
                <w:szCs w:val="14"/>
              </w:rPr>
            </w:pPr>
          </w:p>
          <w:p w14:paraId="718C0F1D" w14:textId="4B4A8DAB" w:rsidR="00B60CB4" w:rsidRDefault="008B29DB" w:rsidP="00815604">
            <w:pPr>
              <w:keepNext/>
              <w:rPr>
                <w:rFonts w:ascii="Calibri" w:hAnsi="Calibri"/>
                <w:sz w:val="14"/>
                <w:szCs w:val="14"/>
              </w:rPr>
            </w:pPr>
            <w:r>
              <w:rPr>
                <w:rFonts w:ascii="Calibri" w:hAnsi="Calibri"/>
                <w:sz w:val="14"/>
                <w:szCs w:val="14"/>
              </w:rPr>
              <w:t>2: user enter</w:t>
            </w:r>
            <w:r w:rsidR="003B1D03" w:rsidRPr="00C26F3F">
              <w:rPr>
                <w:rFonts w:ascii="Calibri" w:hAnsi="Calibri"/>
                <w:sz w:val="14"/>
                <w:szCs w:val="14"/>
              </w:rPr>
              <w:t xml:space="preserve"> numeric</w:t>
            </w:r>
            <w:r>
              <w:rPr>
                <w:rFonts w:ascii="Calibri" w:hAnsi="Calibri"/>
                <w:sz w:val="14"/>
                <w:szCs w:val="14"/>
              </w:rPr>
              <w:t xml:space="preserve"> value</w:t>
            </w:r>
            <w:r w:rsidR="003B1D03" w:rsidRPr="00C26F3F">
              <w:rPr>
                <w:rFonts w:ascii="Calibri" w:hAnsi="Calibri"/>
                <w:sz w:val="14"/>
                <w:szCs w:val="14"/>
              </w:rPr>
              <w:t xml:space="preserve">, xx.x;  </w:t>
            </w:r>
            <w:r>
              <w:rPr>
                <w:rFonts w:ascii="Calibri" w:hAnsi="Calibri"/>
                <w:sz w:val="14"/>
                <w:szCs w:val="14"/>
              </w:rPr>
              <w:t xml:space="preserve">and </w:t>
            </w:r>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w:t>
            </w:r>
          </w:p>
          <w:p w14:paraId="0629A8B3" w14:textId="77777777" w:rsidR="00B60CB4" w:rsidRDefault="00B60CB4" w:rsidP="00815604">
            <w:pPr>
              <w:keepNext/>
              <w:rPr>
                <w:rFonts w:ascii="Calibri" w:hAnsi="Calibri"/>
                <w:sz w:val="14"/>
                <w:szCs w:val="14"/>
              </w:rPr>
            </w:pPr>
          </w:p>
          <w:p w14:paraId="1F9B9949" w14:textId="26BE6742" w:rsidR="003B1D03" w:rsidRPr="00C26F3F" w:rsidRDefault="003B1D03" w:rsidP="00815604">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657"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result=NA;</w:t>
            </w:r>
          </w:p>
          <w:p w14:paraId="67B8B192"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24DE9CB9" w14:textId="77777777" w:rsidR="00C26F3F" w:rsidRDefault="00C26F3F" w:rsidP="002B74A3">
            <w:pPr>
              <w:keepNext/>
              <w:rPr>
                <w:rFonts w:ascii="Calibri" w:hAnsi="Calibri"/>
                <w:sz w:val="14"/>
                <w:szCs w:val="14"/>
              </w:rPr>
            </w:pPr>
          </w:p>
          <w:p w14:paraId="7314663B" w14:textId="5A40EA58"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r w:rsidRPr="00C26F3F">
              <w:rPr>
                <w:rFonts w:ascii="Calibri" w:hAnsi="Calibri"/>
                <w:sz w:val="14"/>
                <w:szCs w:val="14"/>
              </w:rPr>
              <w:t>= one of the following three:</w:t>
            </w:r>
          </w:p>
          <w:p w14:paraId="70A2DB85" w14:textId="1A2EE4E1"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2CC6159" w14:textId="140F3A92"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4A0E4BC8" w14:textId="2746BAAC" w:rsidR="00C26F3F" w:rsidRDefault="00C26F3F" w:rsidP="00C26F3F">
            <w:pPr>
              <w:keepNext/>
              <w:rPr>
                <w:rFonts w:ascii="Calibri" w:hAnsi="Calibri"/>
                <w:sz w:val="14"/>
                <w:szCs w:val="14"/>
              </w:rPr>
            </w:pPr>
            <w:r w:rsidRPr="00C26F3F">
              <w:rPr>
                <w:rFonts w:ascii="Calibri" w:hAnsi="Calibri"/>
                <w:sz w:val="14"/>
                <w:szCs w:val="14"/>
              </w:rPr>
              <w:t>*VCHP-Ducted+Ductless,</w:t>
            </w:r>
          </w:p>
          <w:p w14:paraId="695B87AD" w14:textId="77777777" w:rsidR="00C26F3F" w:rsidRDefault="00C26F3F" w:rsidP="002B74A3">
            <w:pPr>
              <w:keepNext/>
              <w:rPr>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656"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result=NA;</w:t>
            </w:r>
          </w:p>
          <w:p w14:paraId="437A5F94"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485333AC" w14:textId="77777777" w:rsidR="00C26F3F" w:rsidRDefault="00C26F3F" w:rsidP="002B74A3">
            <w:pPr>
              <w:keepNext/>
              <w:rPr>
                <w:rFonts w:ascii="Calibri" w:hAnsi="Calibri"/>
                <w:sz w:val="14"/>
                <w:szCs w:val="14"/>
              </w:rPr>
            </w:pPr>
          </w:p>
          <w:p w14:paraId="4AE29481" w14:textId="31FB1062"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w:t>
            </w:r>
            <w:r w:rsidRPr="00C26F3F">
              <w:rPr>
                <w:rFonts w:ascii="Calibri" w:hAnsi="Calibri"/>
                <w:sz w:val="14"/>
                <w:szCs w:val="14"/>
              </w:rPr>
              <w:t>= one of the following three:</w:t>
            </w:r>
          </w:p>
          <w:p w14:paraId="7167F0D4" w14:textId="05B6031B"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B8EE3C3" w14:textId="32A1E2B9"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254CF717" w14:textId="0783AABA" w:rsidR="00C26F3F" w:rsidRDefault="00C26F3F" w:rsidP="00C26F3F">
            <w:pPr>
              <w:keepNext/>
              <w:rPr>
                <w:rFonts w:ascii="Calibri" w:hAnsi="Calibri"/>
                <w:sz w:val="14"/>
                <w:szCs w:val="14"/>
              </w:rPr>
            </w:pPr>
            <w:r w:rsidRPr="00C26F3F">
              <w:rPr>
                <w:rFonts w:ascii="Calibri" w:hAnsi="Calibri"/>
                <w:sz w:val="14"/>
                <w:szCs w:val="14"/>
              </w:rPr>
              <w:t>*VCHP-Ducted+Ductless,</w:t>
            </w:r>
          </w:p>
          <w:p w14:paraId="15971C20" w14:textId="77777777" w:rsidR="00C26F3F" w:rsidRDefault="00C26F3F" w:rsidP="002B74A3">
            <w:pPr>
              <w:keepNext/>
              <w:rPr>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09" w:type="pct"/>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xxxxxx&gt;&gt;</w:t>
            </w:r>
          </w:p>
        </w:tc>
        <w:tc>
          <w:tcPr>
            <w:tcW w:w="373" w:type="pct"/>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x.x&gt;&gt;</w:t>
            </w:r>
          </w:p>
        </w:tc>
      </w:tr>
      <w:tr w:rsidR="00B60CB4" w:rsidRPr="00295655" w14:paraId="1F9B9966" w14:textId="77777777" w:rsidTr="00B60CB4">
        <w:trPr>
          <w:cantSplit/>
          <w:trHeight w:val="288"/>
        </w:trPr>
        <w:tc>
          <w:tcPr>
            <w:tcW w:w="500" w:type="pct"/>
          </w:tcPr>
          <w:p w14:paraId="1F9B995C" w14:textId="77777777" w:rsidR="003B1D03" w:rsidRPr="00295655" w:rsidRDefault="003B1D03" w:rsidP="002B74A3">
            <w:pPr>
              <w:keepNext/>
              <w:rPr>
                <w:rFonts w:ascii="Calibri" w:hAnsi="Calibri"/>
                <w:sz w:val="18"/>
                <w:szCs w:val="18"/>
              </w:rPr>
            </w:pPr>
          </w:p>
        </w:tc>
        <w:tc>
          <w:tcPr>
            <w:tcW w:w="470" w:type="pct"/>
          </w:tcPr>
          <w:p w14:paraId="1F9B995D" w14:textId="77777777" w:rsidR="003B1D03" w:rsidRPr="00295655" w:rsidRDefault="003B1D03" w:rsidP="002B74A3">
            <w:pPr>
              <w:keepNext/>
              <w:rPr>
                <w:rFonts w:ascii="Calibri" w:hAnsi="Calibri"/>
                <w:sz w:val="18"/>
                <w:szCs w:val="18"/>
              </w:rPr>
            </w:pPr>
          </w:p>
        </w:tc>
        <w:tc>
          <w:tcPr>
            <w:tcW w:w="375" w:type="pct"/>
          </w:tcPr>
          <w:p w14:paraId="1F9B995E" w14:textId="77777777" w:rsidR="003B1D03" w:rsidRPr="00295655" w:rsidRDefault="003B1D03" w:rsidP="002B74A3">
            <w:pPr>
              <w:keepNext/>
              <w:rPr>
                <w:rFonts w:ascii="Calibri" w:hAnsi="Calibri"/>
                <w:sz w:val="18"/>
                <w:szCs w:val="18"/>
              </w:rPr>
            </w:pPr>
          </w:p>
        </w:tc>
        <w:tc>
          <w:tcPr>
            <w:tcW w:w="667" w:type="pct"/>
            <w:gridSpan w:val="2"/>
          </w:tcPr>
          <w:p w14:paraId="1F9B995F" w14:textId="77777777" w:rsidR="003B1D03" w:rsidRPr="00295655" w:rsidRDefault="003B1D03" w:rsidP="002B74A3">
            <w:pPr>
              <w:keepNext/>
              <w:rPr>
                <w:rFonts w:ascii="Calibri" w:hAnsi="Calibri"/>
                <w:sz w:val="18"/>
                <w:szCs w:val="18"/>
              </w:rPr>
            </w:pPr>
          </w:p>
        </w:tc>
        <w:tc>
          <w:tcPr>
            <w:tcW w:w="424" w:type="pct"/>
          </w:tcPr>
          <w:p w14:paraId="1F9B9960" w14:textId="77777777" w:rsidR="003B1D03" w:rsidRPr="00295655" w:rsidRDefault="003B1D03" w:rsidP="002B74A3">
            <w:pPr>
              <w:keepNext/>
              <w:rPr>
                <w:rFonts w:ascii="Calibri" w:hAnsi="Calibri"/>
                <w:sz w:val="18"/>
                <w:szCs w:val="18"/>
              </w:rPr>
            </w:pPr>
          </w:p>
        </w:tc>
        <w:tc>
          <w:tcPr>
            <w:tcW w:w="469" w:type="pct"/>
          </w:tcPr>
          <w:p w14:paraId="1F9B9961" w14:textId="77777777" w:rsidR="003B1D03" w:rsidRPr="00295655" w:rsidRDefault="003B1D03" w:rsidP="002B74A3">
            <w:pPr>
              <w:keepNext/>
              <w:rPr>
                <w:rFonts w:ascii="Calibri" w:hAnsi="Calibri"/>
                <w:sz w:val="18"/>
                <w:szCs w:val="18"/>
              </w:rPr>
            </w:pPr>
          </w:p>
        </w:tc>
        <w:tc>
          <w:tcPr>
            <w:tcW w:w="657" w:type="pct"/>
          </w:tcPr>
          <w:p w14:paraId="1F9B9962" w14:textId="77777777" w:rsidR="003B1D03" w:rsidRPr="00295655" w:rsidRDefault="003B1D03" w:rsidP="002B74A3">
            <w:pPr>
              <w:keepNext/>
              <w:rPr>
                <w:rFonts w:ascii="Calibri" w:hAnsi="Calibri"/>
                <w:sz w:val="18"/>
                <w:szCs w:val="18"/>
              </w:rPr>
            </w:pPr>
          </w:p>
        </w:tc>
        <w:tc>
          <w:tcPr>
            <w:tcW w:w="656" w:type="pct"/>
            <w:gridSpan w:val="2"/>
          </w:tcPr>
          <w:p w14:paraId="1F9B9963" w14:textId="77777777" w:rsidR="003B1D03" w:rsidRPr="00295655" w:rsidRDefault="003B1D03" w:rsidP="002B74A3">
            <w:pPr>
              <w:keepNext/>
              <w:rPr>
                <w:rFonts w:ascii="Calibri" w:hAnsi="Calibri"/>
                <w:sz w:val="18"/>
                <w:szCs w:val="18"/>
              </w:rPr>
            </w:pPr>
          </w:p>
        </w:tc>
        <w:tc>
          <w:tcPr>
            <w:tcW w:w="409" w:type="pct"/>
          </w:tcPr>
          <w:p w14:paraId="1F9B9964" w14:textId="77777777" w:rsidR="003B1D03" w:rsidRPr="00295655" w:rsidRDefault="003B1D03" w:rsidP="002B74A3">
            <w:pPr>
              <w:keepNext/>
              <w:rPr>
                <w:rFonts w:ascii="Calibri" w:hAnsi="Calibri"/>
                <w:sz w:val="18"/>
                <w:szCs w:val="18"/>
              </w:rPr>
            </w:pPr>
          </w:p>
        </w:tc>
        <w:tc>
          <w:tcPr>
            <w:tcW w:w="373" w:type="pct"/>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B60CB4">
        <w:trPr>
          <w:cantSplit/>
        </w:trPr>
        <w:tc>
          <w:tcPr>
            <w:tcW w:w="5000" w:type="pct"/>
            <w:gridSpan w:val="12"/>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bl>
    <w:p w14:paraId="43E4E933" w14:textId="77777777" w:rsidR="00B60CB4" w:rsidRDefault="00B60CB4"/>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768"/>
        <w:gridCol w:w="855"/>
        <w:gridCol w:w="980"/>
        <w:gridCol w:w="902"/>
        <w:gridCol w:w="989"/>
        <w:gridCol w:w="1169"/>
        <w:gridCol w:w="902"/>
        <w:gridCol w:w="989"/>
        <w:gridCol w:w="1711"/>
        <w:gridCol w:w="899"/>
        <w:gridCol w:w="902"/>
        <w:gridCol w:w="1363"/>
        <w:gridCol w:w="1441"/>
        <w:gridCol w:w="629"/>
      </w:tblGrid>
      <w:tr w:rsidR="00CC3726" w:rsidRPr="00295655" w14:paraId="1F9B996D" w14:textId="359B6B70" w:rsidTr="00C82B10">
        <w:trPr>
          <w:cantSplit/>
          <w:trHeight w:val="895"/>
        </w:trPr>
        <w:tc>
          <w:tcPr>
            <w:tcW w:w="5000" w:type="pct"/>
            <w:gridSpan w:val="14"/>
          </w:tcPr>
          <w:p w14:paraId="2164C99F" w14:textId="77777777" w:rsidR="00CC3726" w:rsidRPr="00295655" w:rsidRDefault="00CC3726" w:rsidP="002B74A3">
            <w:pPr>
              <w:keepNext/>
              <w:rPr>
                <w:rFonts w:ascii="Calibri" w:hAnsi="Calibri"/>
                <w:b/>
                <w:sz w:val="18"/>
                <w:szCs w:val="18"/>
              </w:rPr>
            </w:pPr>
            <w:r w:rsidRPr="00F9147E">
              <w:rPr>
                <w:rFonts w:ascii="Calibri" w:hAnsi="Calibri"/>
                <w:b/>
                <w:szCs w:val="18"/>
              </w:rPr>
              <w:lastRenderedPageBreak/>
              <w:t xml:space="preserve">J. Installed Duct System information </w:t>
            </w:r>
          </w:p>
          <w:p w14:paraId="329798E7" w14:textId="77777777" w:rsidR="00CC3726" w:rsidRPr="00E4795A" w:rsidRDefault="00CC3726" w:rsidP="00BD4EF2">
            <w:pPr>
              <w:keepNext/>
              <w:rPr>
                <w:rFonts w:ascii="Calibri" w:hAnsi="Calibri"/>
                <w:sz w:val="14"/>
                <w:szCs w:val="14"/>
              </w:rPr>
            </w:pPr>
            <w:r w:rsidRPr="00E4795A">
              <w:rPr>
                <w:rFonts w:ascii="Calibri" w:hAnsi="Calibri"/>
                <w:sz w:val="14"/>
                <w:szCs w:val="14"/>
              </w:rPr>
              <w:t>&lt;&lt;</w:t>
            </w:r>
            <w:r w:rsidRPr="00E4795A">
              <w:rPr>
                <w:rFonts w:ascii="Calibri" w:hAnsi="Calibri"/>
                <w:b/>
                <w:sz w:val="14"/>
                <w:szCs w:val="14"/>
              </w:rPr>
              <w:t>if</w:t>
            </w:r>
            <w:r w:rsidRPr="00E4795A">
              <w:rPr>
                <w:rFonts w:ascii="Calibri" w:hAnsi="Calibri"/>
                <w:sz w:val="14"/>
                <w:szCs w:val="14"/>
              </w:rPr>
              <w:t xml:space="preserve"> all of the SC Systems listed in Section D have a Distribution System Type value in </w:t>
            </w:r>
            <w:r w:rsidRPr="00E4795A">
              <w:rPr>
                <w:rFonts w:ascii="Calibri" w:hAnsi="Calibri"/>
                <w:sz w:val="14"/>
                <w:szCs w:val="14"/>
                <w:highlight w:val="yellow"/>
              </w:rPr>
              <w:t>D07</w:t>
            </w:r>
            <w:r w:rsidRPr="00E4795A">
              <w:rPr>
                <w:rFonts w:ascii="Calibri" w:hAnsi="Calibri"/>
                <w:sz w:val="14"/>
                <w:szCs w:val="14"/>
              </w:rPr>
              <w:t xml:space="preserve"> =DuctsNone - Air distribution systems without ducts,</w:t>
            </w:r>
            <w:r w:rsidRPr="00E4795A">
              <w:rPr>
                <w:rFonts w:asciiTheme="minorHAnsi" w:hAnsiTheme="minorHAnsi"/>
                <w:sz w:val="14"/>
                <w:szCs w:val="14"/>
              </w:rPr>
              <w:t xml:space="preserve"> </w:t>
            </w:r>
            <w:r w:rsidRPr="00E4795A">
              <w:rPr>
                <w:rFonts w:ascii="Calibri" w:hAnsi="Calibri"/>
                <w:sz w:val="14"/>
                <w:szCs w:val="14"/>
              </w:rPr>
              <w:t xml:space="preserve">then display the section does not apply message; </w:t>
            </w:r>
          </w:p>
          <w:p w14:paraId="7CD19BF9" w14:textId="61395B0A" w:rsidR="00CC3726" w:rsidRPr="00E4795A" w:rsidRDefault="00CC3726" w:rsidP="00E4795A">
            <w:pPr>
              <w:keepNext/>
              <w:rPr>
                <w:rFonts w:ascii="Calibri" w:hAnsi="Calibri"/>
                <w:sz w:val="14"/>
                <w:szCs w:val="14"/>
              </w:rPr>
            </w:pPr>
            <w:r w:rsidRPr="00E4795A">
              <w:rPr>
                <w:rFonts w:ascii="Calibri" w:hAnsi="Calibri"/>
                <w:b/>
                <w:sz w:val="14"/>
                <w:szCs w:val="14"/>
              </w:rPr>
              <w:t>else</w:t>
            </w:r>
            <w:r w:rsidRPr="00E4795A">
              <w:rPr>
                <w:rFonts w:ascii="Calibri" w:hAnsi="Calibri"/>
                <w:sz w:val="14"/>
                <w:szCs w:val="14"/>
              </w:rPr>
              <w:t xml:space="preserve"> require one row of data in this table for each space conditioning system in section E field </w:t>
            </w:r>
            <w:r w:rsidRPr="001045D0">
              <w:rPr>
                <w:rFonts w:ascii="Calibri" w:hAnsi="Calibri"/>
                <w:sz w:val="14"/>
                <w:szCs w:val="14"/>
                <w:highlight w:val="yellow"/>
              </w:rPr>
              <w:t>E02</w:t>
            </w:r>
            <w:r w:rsidRPr="00E4795A">
              <w:rPr>
                <w:rFonts w:ascii="Calibri" w:hAnsi="Calibri"/>
                <w:sz w:val="14"/>
                <w:szCs w:val="14"/>
              </w:rPr>
              <w:t xml:space="preserve"> that meets the following two conditions: 1:[</w:t>
            </w:r>
            <w:r w:rsidRPr="00E4795A">
              <w:rPr>
                <w:rFonts w:ascii="Calibri" w:hAnsi="Calibri"/>
                <w:sz w:val="14"/>
                <w:szCs w:val="14"/>
                <w:highlight w:val="yellow"/>
              </w:rPr>
              <w:t>D04</w:t>
            </w:r>
            <w:r w:rsidRPr="00E4795A">
              <w:rPr>
                <w:rFonts w:ascii="Calibri" w:hAnsi="Calibri"/>
                <w:sz w:val="14"/>
                <w:szCs w:val="14"/>
              </w:rPr>
              <w:t>=Packaged Gas Furnace] 2:[</w:t>
            </w:r>
            <w:r w:rsidRPr="00E4795A">
              <w:rPr>
                <w:rFonts w:ascii="Calibri" w:hAnsi="Calibri"/>
                <w:sz w:val="14"/>
                <w:szCs w:val="14"/>
                <w:highlight w:val="yellow"/>
              </w:rPr>
              <w:t>D07</w:t>
            </w:r>
            <w:r w:rsidRPr="00E4795A">
              <w:rPr>
                <w:rFonts w:ascii="Calibri" w:hAnsi="Calibri" w:cs="Calibri"/>
                <w:sz w:val="14"/>
                <w:szCs w:val="14"/>
              </w:rPr>
              <w:t>≠</w:t>
            </w:r>
            <w:r w:rsidRPr="00E4795A">
              <w:rPr>
                <w:rFonts w:ascii="Calibri" w:hAnsi="Calibri"/>
                <w:sz w:val="14"/>
                <w:szCs w:val="14"/>
              </w:rPr>
              <w:t xml:space="preserve"> DuctsNone].</w:t>
            </w:r>
          </w:p>
          <w:p w14:paraId="1059994B" w14:textId="77777777" w:rsidR="00CC3726" w:rsidRDefault="00CC3726" w:rsidP="002B74A3">
            <w:pPr>
              <w:keepNext/>
              <w:rPr>
                <w:rFonts w:ascii="Calibri" w:hAnsi="Calibri"/>
                <w:b/>
                <w:sz w:val="16"/>
                <w:szCs w:val="16"/>
              </w:rPr>
            </w:pPr>
            <w:r w:rsidRPr="00E4795A">
              <w:rPr>
                <w:rFonts w:ascii="Calibri" w:hAnsi="Calibri"/>
                <w:b/>
                <w:sz w:val="14"/>
                <w:szCs w:val="14"/>
              </w:rPr>
              <w:t>Also</w:t>
            </w:r>
            <w:r w:rsidRPr="00E4795A">
              <w:rPr>
                <w:rFonts w:ascii="Calibri" w:hAnsi="Calibri"/>
                <w:sz w:val="14"/>
                <w:szCs w:val="14"/>
              </w:rPr>
              <w:t xml:space="preserve"> require one row in this table for each indoor unit in section</w:t>
            </w:r>
            <w:r>
              <w:rPr>
                <w:rFonts w:ascii="Calibri" w:hAnsi="Calibri"/>
                <w:sz w:val="14"/>
                <w:szCs w:val="14"/>
              </w:rPr>
              <w:t xml:space="preserve"> E</w:t>
            </w:r>
            <w:r w:rsidRPr="00E4795A">
              <w:rPr>
                <w:rFonts w:ascii="Calibri" w:hAnsi="Calibri"/>
                <w:sz w:val="14"/>
                <w:szCs w:val="14"/>
              </w:rPr>
              <w:t xml:space="preserve"> field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that meets the following two conditions: 1:[value in </w:t>
            </w:r>
            <w:r>
              <w:rPr>
                <w:rFonts w:ascii="Calibri" w:hAnsi="Calibri"/>
                <w:sz w:val="14"/>
                <w:szCs w:val="14"/>
                <w:highlight w:val="yellow"/>
              </w:rPr>
              <w:t>D</w:t>
            </w:r>
            <w:r w:rsidRPr="00E4795A">
              <w:rPr>
                <w:rFonts w:ascii="Calibri" w:hAnsi="Calibri"/>
                <w:sz w:val="14"/>
                <w:szCs w:val="14"/>
                <w:highlight w:val="yellow"/>
              </w:rPr>
              <w:t>04</w:t>
            </w:r>
            <w:r w:rsidRPr="00E4795A">
              <w:rPr>
                <w:rFonts w:ascii="Calibri" w:hAnsi="Calibri"/>
                <w:sz w:val="14"/>
                <w:szCs w:val="14"/>
              </w:rPr>
              <w:t xml:space="preserve">=central gas furnace], 2:[the value in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w:t>
            </w:r>
            <w:r w:rsidRPr="00E4795A">
              <w:rPr>
                <w:rFonts w:ascii="Calibri" w:hAnsi="Calibri" w:cs="Calibri"/>
                <w:sz w:val="14"/>
                <w:szCs w:val="14"/>
              </w:rPr>
              <w:t>≠</w:t>
            </w:r>
            <w:r w:rsidRPr="00E4795A">
              <w:rPr>
                <w:rFonts w:ascii="Calibri" w:hAnsi="Calibri"/>
                <w:sz w:val="14"/>
                <w:szCs w:val="14"/>
              </w:rPr>
              <w:t xml:space="preserve"> </w:t>
            </w:r>
            <w:r>
              <w:rPr>
                <w:rFonts w:ascii="Calibri" w:hAnsi="Calibri"/>
                <w:sz w:val="14"/>
                <w:szCs w:val="14"/>
                <w:highlight w:val="yellow"/>
              </w:rPr>
              <w:t>G</w:t>
            </w:r>
            <w:r w:rsidRPr="00E4795A">
              <w:rPr>
                <w:rFonts w:ascii="Calibri" w:hAnsi="Calibri"/>
                <w:sz w:val="14"/>
                <w:szCs w:val="14"/>
                <w:highlight w:val="yellow"/>
              </w:rPr>
              <w:t>03</w:t>
            </w:r>
            <w:r>
              <w:rPr>
                <w:rFonts w:ascii="Calibri" w:hAnsi="Calibri"/>
                <w:sz w:val="14"/>
                <w:szCs w:val="14"/>
              </w:rPr>
              <w:t xml:space="preserve">], </w:t>
            </w:r>
          </w:p>
          <w:p w14:paraId="585A9335" w14:textId="77777777" w:rsidR="00CC3726" w:rsidRDefault="00CC3726" w:rsidP="00800E8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F field </w:t>
            </w:r>
            <w:r>
              <w:rPr>
                <w:rFonts w:ascii="Calibri" w:hAnsi="Calibri"/>
                <w:sz w:val="14"/>
                <w:szCs w:val="14"/>
                <w:highlight w:val="yellow"/>
              </w:rPr>
              <w:t>F</w:t>
            </w:r>
            <w:r w:rsidRPr="00195018">
              <w:rPr>
                <w:rFonts w:ascii="Calibri" w:hAnsi="Calibri"/>
                <w:sz w:val="14"/>
                <w:szCs w:val="14"/>
                <w:highlight w:val="yellow"/>
              </w:rPr>
              <w:t>02</w:t>
            </w:r>
            <w:r>
              <w:rPr>
                <w:rFonts w:ascii="Calibri" w:hAnsi="Calibri"/>
                <w:sz w:val="14"/>
                <w:szCs w:val="14"/>
              </w:rPr>
              <w:t xml:space="preserve"> that meets the following three conditions: 1:[value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F</w:t>
            </w:r>
            <w:r w:rsidRPr="007E1FCC">
              <w:rPr>
                <w:rFonts w:ascii="Calibri" w:hAnsi="Calibri"/>
                <w:sz w:val="14"/>
                <w:szCs w:val="14"/>
                <w:highlight w:val="yellow"/>
              </w:rPr>
              <w:t>02</w:t>
            </w:r>
            <w:r>
              <w:rPr>
                <w:rFonts w:ascii="Calibri" w:hAnsi="Calibri"/>
                <w:sz w:val="14"/>
                <w:szCs w:val="14"/>
              </w:rPr>
              <w:t xml:space="preserve">]; 3:[value in </w:t>
            </w:r>
            <w:r>
              <w:rPr>
                <w:rFonts w:ascii="Calibri" w:hAnsi="Calibri"/>
                <w:sz w:val="14"/>
                <w:szCs w:val="14"/>
                <w:highlight w:val="yellow"/>
              </w:rPr>
              <w:t>D07</w:t>
            </w:r>
            <w:r>
              <w:rPr>
                <w:rFonts w:ascii="Calibri" w:hAnsi="Calibri" w:cs="Calibri"/>
                <w:sz w:val="14"/>
                <w:szCs w:val="14"/>
              </w:rPr>
              <w:t>≠</w:t>
            </w:r>
            <w:r>
              <w:rPr>
                <w:rFonts w:ascii="Calibri" w:hAnsi="Calibri"/>
                <w:sz w:val="14"/>
                <w:szCs w:val="14"/>
              </w:rPr>
              <w:t>DuctsNone],</w:t>
            </w:r>
          </w:p>
          <w:p w14:paraId="25CE449A" w14:textId="77777777" w:rsidR="00CC3726" w:rsidRPr="00800E86" w:rsidRDefault="00CC3726" w:rsidP="002B74A3">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H field </w:t>
            </w:r>
            <w:r>
              <w:rPr>
                <w:rFonts w:ascii="Calibri" w:hAnsi="Calibri"/>
                <w:sz w:val="14"/>
                <w:szCs w:val="14"/>
                <w:highlight w:val="yellow"/>
              </w:rPr>
              <w:t>H</w:t>
            </w:r>
            <w:r w:rsidRPr="007E1FCC">
              <w:rPr>
                <w:rFonts w:ascii="Calibri" w:hAnsi="Calibri"/>
                <w:sz w:val="14"/>
                <w:szCs w:val="14"/>
                <w:highlight w:val="yellow"/>
              </w:rPr>
              <w:t>02</w:t>
            </w:r>
            <w:r>
              <w:rPr>
                <w:rFonts w:ascii="Calibri" w:hAnsi="Calibri"/>
                <w:sz w:val="14"/>
                <w:szCs w:val="14"/>
              </w:rPr>
              <w:t xml:space="preserve"> that meets the following three conditions:</w:t>
            </w:r>
            <w:r>
              <w:t xml:space="preserve"> </w:t>
            </w:r>
            <w:r w:rsidRPr="00F85548">
              <w:rPr>
                <w:rFonts w:ascii="Calibri" w:hAnsi="Calibri"/>
                <w:sz w:val="14"/>
                <w:szCs w:val="14"/>
              </w:rPr>
              <w:t>1:[</w:t>
            </w:r>
            <w:r>
              <w:rPr>
                <w:rFonts w:ascii="Calibri" w:hAnsi="Calibri"/>
                <w:sz w:val="14"/>
                <w:szCs w:val="14"/>
              </w:rPr>
              <w:t xml:space="preserve">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r>
              <w:rPr>
                <w:rFonts w:ascii="Calibri" w:hAnsi="Calibri"/>
                <w:sz w:val="14"/>
                <w:szCs w:val="14"/>
                <w:highlight w:val="yellow"/>
              </w:rPr>
              <w:t>H</w:t>
            </w:r>
            <w:r w:rsidRPr="007E1FCC">
              <w:rPr>
                <w:rFonts w:ascii="Calibri" w:hAnsi="Calibri"/>
                <w:sz w:val="14"/>
                <w:szCs w:val="14"/>
                <w:highlight w:val="yellow"/>
              </w:rPr>
              <w:t>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Pr>
                <w:rFonts w:ascii="Calibri" w:hAnsi="Calibri"/>
                <w:sz w:val="14"/>
                <w:szCs w:val="14"/>
                <w:highlight w:val="yellow"/>
              </w:rPr>
              <w:t>D</w:t>
            </w:r>
            <w:r w:rsidRPr="007E1FCC">
              <w:rPr>
                <w:rFonts w:ascii="Calibri" w:hAnsi="Calibri"/>
                <w:sz w:val="14"/>
                <w:szCs w:val="14"/>
                <w:highlight w:val="yellow"/>
              </w:rPr>
              <w:t>0</w:t>
            </w:r>
            <w:r>
              <w:rPr>
                <w:rFonts w:ascii="Calibri" w:hAnsi="Calibri"/>
                <w:sz w:val="14"/>
                <w:szCs w:val="14"/>
              </w:rPr>
              <w:t>7</w:t>
            </w:r>
            <w:r>
              <w:rPr>
                <w:rFonts w:ascii="Calibri" w:hAnsi="Calibri" w:cs="Calibri"/>
                <w:sz w:val="14"/>
                <w:szCs w:val="14"/>
              </w:rPr>
              <w:t>≠</w:t>
            </w:r>
            <w:r>
              <w:rPr>
                <w:rFonts w:ascii="Calibri" w:hAnsi="Calibri"/>
                <w:sz w:val="14"/>
                <w:szCs w:val="14"/>
              </w:rPr>
              <w:t>ductsNone</w:t>
            </w:r>
            <w:r w:rsidRPr="00195018">
              <w:rPr>
                <w:rFonts w:ascii="Calibri" w:hAnsi="Calibri"/>
                <w:sz w:val="14"/>
                <w:szCs w:val="14"/>
              </w:rPr>
              <w:t>]</w:t>
            </w:r>
          </w:p>
          <w:p w14:paraId="267572D8" w14:textId="2597468D" w:rsidR="00CC3726" w:rsidRPr="00F9147E" w:rsidRDefault="00341787" w:rsidP="002B74A3">
            <w:pPr>
              <w:keepNext/>
              <w:rPr>
                <w:rFonts w:ascii="Calibri" w:hAnsi="Calibri"/>
                <w:b/>
                <w:szCs w:val="18"/>
              </w:rPr>
            </w:pPr>
            <w:r w:rsidRPr="00341787">
              <w:rPr>
                <w:rFonts w:ascii="Calibri" w:hAnsi="Calibri"/>
                <w:b/>
                <w:sz w:val="14"/>
                <w:szCs w:val="14"/>
              </w:rPr>
              <w:t>Also</w:t>
            </w:r>
            <w:r w:rsidRPr="00341787">
              <w:rPr>
                <w:rFonts w:ascii="Calibri" w:hAnsi="Calibri"/>
                <w:sz w:val="14"/>
                <w:szCs w:val="14"/>
              </w:rPr>
              <w:t xml:space="preserve"> </w:t>
            </w:r>
            <w:r w:rsidR="00CC3726" w:rsidRPr="00341787">
              <w:rPr>
                <w:rFonts w:ascii="Calibri" w:hAnsi="Calibri"/>
                <w:sz w:val="14"/>
                <w:szCs w:val="14"/>
              </w:rPr>
              <w:t xml:space="preserve">require one row of data in this table for each indoor unit in </w:t>
            </w:r>
            <w:r w:rsidR="00CC3726" w:rsidRPr="00341787">
              <w:rPr>
                <w:rFonts w:ascii="Calibri" w:hAnsi="Calibri"/>
                <w:sz w:val="14"/>
                <w:szCs w:val="14"/>
                <w:highlight w:val="yellow"/>
              </w:rPr>
              <w:t>G03</w:t>
            </w:r>
            <w:r w:rsidR="00CC3726" w:rsidRPr="00341787">
              <w:rPr>
                <w:rFonts w:ascii="Calibri" w:hAnsi="Calibri"/>
                <w:sz w:val="14"/>
                <w:szCs w:val="14"/>
              </w:rPr>
              <w:t xml:space="preserve"> for which the value in </w:t>
            </w:r>
            <w:r w:rsidR="00CC3726" w:rsidRPr="00341787">
              <w:rPr>
                <w:rFonts w:ascii="Calibri" w:hAnsi="Calibri"/>
                <w:sz w:val="14"/>
                <w:szCs w:val="14"/>
                <w:highlight w:val="yellow"/>
              </w:rPr>
              <w:t>G05</w:t>
            </w:r>
            <w:r w:rsidR="00CC3726" w:rsidRPr="00341787">
              <w:rPr>
                <w:rFonts w:ascii="Calibri" w:hAnsi="Calibri"/>
                <w:sz w:val="14"/>
                <w:szCs w:val="14"/>
              </w:rPr>
              <w:t xml:space="preserve"> = one of the following two values [*Ducted&gt;10ft length; *Ducted ≤10ft length].&gt;&gt;</w:t>
            </w:r>
            <w:r w:rsidR="00CC3726" w:rsidRPr="00850D65" w:rsidDel="00DB6E81">
              <w:rPr>
                <w:rFonts w:ascii="Calibri" w:hAnsi="Calibri"/>
                <w:sz w:val="16"/>
                <w:szCs w:val="16"/>
              </w:rPr>
              <w:t xml:space="preserve"> </w:t>
            </w:r>
          </w:p>
        </w:tc>
      </w:tr>
      <w:tr w:rsidR="003E404B" w:rsidRPr="00295655" w14:paraId="1F9B9979" w14:textId="2187D84D" w:rsidTr="003E404B">
        <w:trPr>
          <w:cantSplit/>
          <w:trHeight w:val="135"/>
        </w:trPr>
        <w:tc>
          <w:tcPr>
            <w:tcW w:w="265" w:type="pct"/>
            <w:vAlign w:val="center"/>
          </w:tcPr>
          <w:p w14:paraId="1F9B996E"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01</w:t>
            </w:r>
          </w:p>
        </w:tc>
        <w:tc>
          <w:tcPr>
            <w:tcW w:w="295" w:type="pct"/>
            <w:vAlign w:val="center"/>
          </w:tcPr>
          <w:p w14:paraId="1F9B996F"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02</w:t>
            </w:r>
          </w:p>
        </w:tc>
        <w:tc>
          <w:tcPr>
            <w:tcW w:w="338" w:type="pct"/>
            <w:vAlign w:val="center"/>
          </w:tcPr>
          <w:p w14:paraId="2DB0F412" w14:textId="312A0808" w:rsidR="00CC3726" w:rsidRPr="00295655" w:rsidRDefault="00CC3726" w:rsidP="00F81498">
            <w:pPr>
              <w:keepNext/>
              <w:jc w:val="center"/>
              <w:rPr>
                <w:rFonts w:ascii="Calibri" w:hAnsi="Calibri"/>
                <w:sz w:val="18"/>
                <w:szCs w:val="18"/>
              </w:rPr>
            </w:pPr>
            <w:r>
              <w:rPr>
                <w:rFonts w:ascii="Calibri" w:hAnsi="Calibri"/>
                <w:sz w:val="18"/>
                <w:szCs w:val="18"/>
              </w:rPr>
              <w:t>03</w:t>
            </w:r>
          </w:p>
        </w:tc>
        <w:tc>
          <w:tcPr>
            <w:tcW w:w="311" w:type="pct"/>
            <w:vAlign w:val="center"/>
          </w:tcPr>
          <w:p w14:paraId="1F9B9970" w14:textId="69671FE1" w:rsidR="00CC3726" w:rsidRPr="00295655" w:rsidRDefault="00CC3726" w:rsidP="00F81498">
            <w:pPr>
              <w:keepNext/>
              <w:jc w:val="center"/>
              <w:rPr>
                <w:rFonts w:ascii="Calibri" w:hAnsi="Calibri"/>
                <w:sz w:val="18"/>
                <w:szCs w:val="18"/>
              </w:rPr>
            </w:pPr>
            <w:r>
              <w:rPr>
                <w:rFonts w:ascii="Calibri" w:hAnsi="Calibri"/>
                <w:sz w:val="18"/>
                <w:szCs w:val="18"/>
              </w:rPr>
              <w:t>04</w:t>
            </w:r>
          </w:p>
        </w:tc>
        <w:tc>
          <w:tcPr>
            <w:tcW w:w="341" w:type="pct"/>
            <w:vAlign w:val="center"/>
          </w:tcPr>
          <w:p w14:paraId="1F9B9971" w14:textId="343EE37D" w:rsidR="00CC3726" w:rsidRPr="00295655" w:rsidRDefault="00CC3726" w:rsidP="00F81498">
            <w:pPr>
              <w:keepNext/>
              <w:jc w:val="center"/>
              <w:rPr>
                <w:rFonts w:ascii="Calibri" w:hAnsi="Calibri"/>
                <w:sz w:val="18"/>
                <w:szCs w:val="18"/>
              </w:rPr>
            </w:pPr>
            <w:r>
              <w:rPr>
                <w:rFonts w:ascii="Calibri" w:hAnsi="Calibri"/>
                <w:sz w:val="18"/>
                <w:szCs w:val="18"/>
              </w:rPr>
              <w:t>05</w:t>
            </w:r>
          </w:p>
        </w:tc>
        <w:tc>
          <w:tcPr>
            <w:tcW w:w="403" w:type="pct"/>
            <w:vAlign w:val="center"/>
          </w:tcPr>
          <w:p w14:paraId="1F9B9972" w14:textId="6BAA09B3" w:rsidR="00CC3726" w:rsidRPr="00295655" w:rsidRDefault="00CC3726" w:rsidP="00F81498">
            <w:pPr>
              <w:keepNext/>
              <w:jc w:val="center"/>
              <w:rPr>
                <w:rFonts w:ascii="Calibri" w:hAnsi="Calibri"/>
                <w:sz w:val="18"/>
                <w:szCs w:val="18"/>
              </w:rPr>
            </w:pPr>
            <w:r>
              <w:rPr>
                <w:rFonts w:ascii="Calibri" w:hAnsi="Calibri"/>
                <w:sz w:val="18"/>
                <w:szCs w:val="18"/>
              </w:rPr>
              <w:t>06</w:t>
            </w:r>
          </w:p>
        </w:tc>
        <w:tc>
          <w:tcPr>
            <w:tcW w:w="311" w:type="pct"/>
            <w:vAlign w:val="center"/>
          </w:tcPr>
          <w:p w14:paraId="1F9B9973" w14:textId="75430951" w:rsidR="00CC3726" w:rsidRPr="00295655" w:rsidRDefault="00CC3726" w:rsidP="00F81498">
            <w:pPr>
              <w:keepNext/>
              <w:jc w:val="center"/>
              <w:rPr>
                <w:rFonts w:ascii="Calibri" w:hAnsi="Calibri"/>
                <w:sz w:val="18"/>
                <w:szCs w:val="18"/>
              </w:rPr>
            </w:pPr>
            <w:r>
              <w:rPr>
                <w:rFonts w:ascii="Calibri" w:hAnsi="Calibri"/>
                <w:sz w:val="18"/>
                <w:szCs w:val="18"/>
              </w:rPr>
              <w:t>07</w:t>
            </w:r>
          </w:p>
        </w:tc>
        <w:tc>
          <w:tcPr>
            <w:tcW w:w="341" w:type="pct"/>
            <w:vAlign w:val="center"/>
          </w:tcPr>
          <w:p w14:paraId="1F9B9974" w14:textId="27C95AD8" w:rsidR="00CC3726" w:rsidRPr="00295655" w:rsidRDefault="00CC3726" w:rsidP="00F81498">
            <w:pPr>
              <w:keepNext/>
              <w:jc w:val="center"/>
              <w:rPr>
                <w:rFonts w:ascii="Calibri" w:hAnsi="Calibri"/>
                <w:sz w:val="18"/>
                <w:szCs w:val="18"/>
              </w:rPr>
            </w:pPr>
            <w:r>
              <w:rPr>
                <w:rFonts w:ascii="Calibri" w:hAnsi="Calibri"/>
                <w:sz w:val="18"/>
                <w:szCs w:val="18"/>
              </w:rPr>
              <w:t>08</w:t>
            </w:r>
          </w:p>
        </w:tc>
        <w:tc>
          <w:tcPr>
            <w:tcW w:w="590" w:type="pct"/>
            <w:vAlign w:val="center"/>
          </w:tcPr>
          <w:p w14:paraId="1F9B9975" w14:textId="72AED207" w:rsidR="00CC3726" w:rsidRPr="00295655" w:rsidRDefault="00CC3726" w:rsidP="00F81498">
            <w:pPr>
              <w:keepNext/>
              <w:jc w:val="center"/>
              <w:rPr>
                <w:rFonts w:ascii="Calibri" w:hAnsi="Calibri"/>
                <w:sz w:val="18"/>
                <w:szCs w:val="18"/>
              </w:rPr>
            </w:pPr>
            <w:r>
              <w:rPr>
                <w:rFonts w:ascii="Calibri" w:hAnsi="Calibri"/>
                <w:sz w:val="18"/>
                <w:szCs w:val="18"/>
              </w:rPr>
              <w:t>09</w:t>
            </w:r>
          </w:p>
        </w:tc>
        <w:tc>
          <w:tcPr>
            <w:tcW w:w="310" w:type="pct"/>
            <w:vAlign w:val="center"/>
          </w:tcPr>
          <w:p w14:paraId="1F9B9977" w14:textId="041C0D33" w:rsidR="00CC3726" w:rsidRPr="00295655" w:rsidRDefault="00CC3726" w:rsidP="00F81498">
            <w:pPr>
              <w:keepNext/>
              <w:jc w:val="center"/>
              <w:rPr>
                <w:rFonts w:ascii="Calibri" w:hAnsi="Calibri"/>
                <w:sz w:val="18"/>
                <w:szCs w:val="18"/>
              </w:rPr>
            </w:pPr>
            <w:r w:rsidRPr="00295655">
              <w:rPr>
                <w:rFonts w:ascii="Calibri" w:hAnsi="Calibri"/>
                <w:sz w:val="18"/>
                <w:szCs w:val="18"/>
              </w:rPr>
              <w:t>10</w:t>
            </w:r>
          </w:p>
        </w:tc>
        <w:tc>
          <w:tcPr>
            <w:tcW w:w="311" w:type="pct"/>
            <w:vAlign w:val="center"/>
          </w:tcPr>
          <w:p w14:paraId="1F9B9978" w14:textId="10C020F9" w:rsidR="00CC3726" w:rsidRPr="00295655" w:rsidRDefault="00CC3726" w:rsidP="00F81498">
            <w:pPr>
              <w:keepNext/>
              <w:jc w:val="center"/>
              <w:rPr>
                <w:rFonts w:ascii="Calibri" w:hAnsi="Calibri"/>
                <w:sz w:val="18"/>
                <w:szCs w:val="18"/>
              </w:rPr>
            </w:pPr>
            <w:r>
              <w:rPr>
                <w:rFonts w:ascii="Calibri" w:hAnsi="Calibri"/>
                <w:sz w:val="18"/>
                <w:szCs w:val="18"/>
              </w:rPr>
              <w:t>11</w:t>
            </w:r>
          </w:p>
        </w:tc>
        <w:tc>
          <w:tcPr>
            <w:tcW w:w="470" w:type="pct"/>
            <w:vAlign w:val="center"/>
          </w:tcPr>
          <w:p w14:paraId="23181BA0" w14:textId="39C2EFD6" w:rsidR="00CC3726" w:rsidRDefault="00CC3726" w:rsidP="00F81498">
            <w:pPr>
              <w:keepNext/>
              <w:jc w:val="center"/>
              <w:rPr>
                <w:rFonts w:ascii="Calibri" w:hAnsi="Calibri"/>
                <w:sz w:val="18"/>
                <w:szCs w:val="18"/>
              </w:rPr>
            </w:pPr>
            <w:r>
              <w:rPr>
                <w:rFonts w:ascii="Calibri" w:hAnsi="Calibri"/>
                <w:sz w:val="18"/>
                <w:szCs w:val="18"/>
              </w:rPr>
              <w:t>12</w:t>
            </w:r>
          </w:p>
        </w:tc>
        <w:tc>
          <w:tcPr>
            <w:tcW w:w="497" w:type="pct"/>
          </w:tcPr>
          <w:p w14:paraId="193C491A" w14:textId="4F3DB62C" w:rsidR="00CC3726" w:rsidRDefault="00CC3726" w:rsidP="00F81498">
            <w:pPr>
              <w:keepNext/>
              <w:jc w:val="center"/>
              <w:rPr>
                <w:rFonts w:ascii="Calibri" w:hAnsi="Calibri"/>
                <w:sz w:val="18"/>
                <w:szCs w:val="18"/>
              </w:rPr>
            </w:pPr>
            <w:r>
              <w:rPr>
                <w:rFonts w:ascii="Calibri" w:hAnsi="Calibri"/>
                <w:sz w:val="18"/>
                <w:szCs w:val="18"/>
              </w:rPr>
              <w:t>13</w:t>
            </w:r>
          </w:p>
        </w:tc>
        <w:tc>
          <w:tcPr>
            <w:tcW w:w="217" w:type="pct"/>
          </w:tcPr>
          <w:p w14:paraId="7381D37F" w14:textId="1C7148B7" w:rsidR="00CC3726" w:rsidRDefault="006E68F4" w:rsidP="00F81498">
            <w:pPr>
              <w:keepNext/>
              <w:jc w:val="center"/>
              <w:rPr>
                <w:rFonts w:ascii="Calibri" w:hAnsi="Calibri"/>
                <w:sz w:val="18"/>
                <w:szCs w:val="18"/>
              </w:rPr>
            </w:pPr>
            <w:r>
              <w:rPr>
                <w:rFonts w:ascii="Calibri" w:hAnsi="Calibri"/>
                <w:sz w:val="18"/>
                <w:szCs w:val="18"/>
              </w:rPr>
              <w:t>14</w:t>
            </w:r>
          </w:p>
        </w:tc>
      </w:tr>
      <w:tr w:rsidR="003E404B" w:rsidRPr="001139B2" w14:paraId="1F9B9987" w14:textId="292D41C5" w:rsidTr="003E404B">
        <w:trPr>
          <w:cantSplit/>
          <w:trHeight w:val="581"/>
        </w:trPr>
        <w:tc>
          <w:tcPr>
            <w:tcW w:w="265" w:type="pct"/>
            <w:vAlign w:val="bottom"/>
          </w:tcPr>
          <w:p w14:paraId="1F9B997A" w14:textId="6132C530"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rPr>
                <w:rFonts w:ascii="Calibri" w:hAnsi="Calibri"/>
                <w:sz w:val="18"/>
                <w:szCs w:val="18"/>
              </w:rPr>
              <w:t xml:space="preserve"> from CF1R</w:t>
            </w:r>
          </w:p>
        </w:tc>
        <w:tc>
          <w:tcPr>
            <w:tcW w:w="295" w:type="pct"/>
            <w:vAlign w:val="bottom"/>
          </w:tcPr>
          <w:p w14:paraId="1F9B997B" w14:textId="333AD6DC"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sidRPr="00467C00">
              <w:rPr>
                <w:rFonts w:ascii="Calibri" w:hAnsi="Calibri"/>
                <w:sz w:val="18"/>
                <w:szCs w:val="18"/>
              </w:rPr>
              <w:t xml:space="preserve">Description of </w:t>
            </w:r>
            <w:r w:rsidRPr="001139B2">
              <w:rPr>
                <w:rFonts w:ascii="Calibri" w:hAnsi="Calibri"/>
                <w:sz w:val="18"/>
                <w:szCs w:val="18"/>
              </w:rPr>
              <w:t>Area Served</w:t>
            </w:r>
          </w:p>
        </w:tc>
        <w:tc>
          <w:tcPr>
            <w:tcW w:w="338" w:type="pct"/>
            <w:vAlign w:val="bottom"/>
          </w:tcPr>
          <w:p w14:paraId="499AC497" w14:textId="6F460524" w:rsidR="00CC3726" w:rsidRPr="001139B2" w:rsidRDefault="00CC3726" w:rsidP="00B913AE">
            <w:pPr>
              <w:keepNext/>
              <w:jc w:val="center"/>
              <w:rPr>
                <w:rFonts w:ascii="Calibri" w:hAnsi="Calibri"/>
                <w:sz w:val="18"/>
                <w:szCs w:val="18"/>
              </w:rPr>
            </w:pPr>
            <w:r w:rsidRPr="003B4D36">
              <w:rPr>
                <w:rFonts w:ascii="Calibri" w:hAnsi="Calibri"/>
                <w:sz w:val="18"/>
                <w:szCs w:val="18"/>
              </w:rPr>
              <w:t>Indoor Unit Name or Description of Area Served</w:t>
            </w:r>
          </w:p>
        </w:tc>
        <w:tc>
          <w:tcPr>
            <w:tcW w:w="311" w:type="pct"/>
            <w:vAlign w:val="bottom"/>
          </w:tcPr>
          <w:p w14:paraId="1F9B997C" w14:textId="78900EF5" w:rsidR="00CC3726" w:rsidRPr="001139B2" w:rsidRDefault="00CC3726" w:rsidP="00B913AE">
            <w:pPr>
              <w:keepNext/>
              <w:jc w:val="center"/>
              <w:rPr>
                <w:rFonts w:ascii="Calibri" w:hAnsi="Calibri"/>
                <w:sz w:val="18"/>
                <w:szCs w:val="18"/>
              </w:rPr>
            </w:pPr>
            <w:r w:rsidRPr="001139B2">
              <w:rPr>
                <w:rFonts w:ascii="Calibri" w:hAnsi="Calibri"/>
                <w:sz w:val="18"/>
                <w:szCs w:val="18"/>
              </w:rPr>
              <w:t>Supply Duct Location</w:t>
            </w:r>
          </w:p>
        </w:tc>
        <w:tc>
          <w:tcPr>
            <w:tcW w:w="341" w:type="pct"/>
            <w:vAlign w:val="bottom"/>
          </w:tcPr>
          <w:p w14:paraId="02B67218" w14:textId="0B2FE002" w:rsidR="00CC3726" w:rsidRDefault="00CC3726"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403" w:type="pct"/>
            <w:vAlign w:val="bottom"/>
          </w:tcPr>
          <w:p w14:paraId="1F9B997F"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Return Duct Location</w:t>
            </w:r>
          </w:p>
        </w:tc>
        <w:tc>
          <w:tcPr>
            <w:tcW w:w="311" w:type="pct"/>
            <w:vAlign w:val="bottom"/>
          </w:tcPr>
          <w:p w14:paraId="3D53FD6D" w14:textId="2730CB18" w:rsidR="00CC3726" w:rsidRDefault="00CC3726"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341" w:type="pct"/>
            <w:vAlign w:val="bottom"/>
          </w:tcPr>
          <w:p w14:paraId="1F9B9982" w14:textId="07F93134" w:rsidR="00CC3726" w:rsidRPr="001139B2" w:rsidRDefault="00D22647" w:rsidP="009B5FE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C3726" w:rsidRPr="001139B2">
              <w:rPr>
                <w:rFonts w:ascii="Calibri" w:hAnsi="Calibri"/>
                <w:sz w:val="18"/>
                <w:szCs w:val="18"/>
              </w:rPr>
              <w:t xml:space="preserve">from </w:t>
            </w:r>
            <w:r w:rsidR="00CC3726">
              <w:rPr>
                <w:rFonts w:ascii="Calibri" w:hAnsi="Calibri"/>
                <w:sz w:val="18"/>
                <w:szCs w:val="18"/>
              </w:rPr>
              <w:t>Min</w:t>
            </w:r>
            <w:r w:rsidR="00CC3726" w:rsidRPr="001139B2">
              <w:rPr>
                <w:rFonts w:ascii="Calibri" w:hAnsi="Calibri"/>
                <w:sz w:val="18"/>
                <w:szCs w:val="18"/>
              </w:rPr>
              <w:t xml:space="preserve"> R-Value </w:t>
            </w:r>
          </w:p>
        </w:tc>
        <w:tc>
          <w:tcPr>
            <w:tcW w:w="590" w:type="pct"/>
            <w:vAlign w:val="bottom"/>
          </w:tcPr>
          <w:p w14:paraId="1F9B9983" w14:textId="1C0D719E" w:rsidR="00CC3726" w:rsidRPr="001139B2" w:rsidRDefault="00CC3726" w:rsidP="00C03D31">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Airflow and Fan Efficacy</w:t>
            </w:r>
            <w:r w:rsidRPr="001139B2">
              <w:rPr>
                <w:rFonts w:ascii="Calibri" w:hAnsi="Calibri"/>
                <w:sz w:val="18"/>
                <w:szCs w:val="18"/>
              </w:rPr>
              <w:t xml:space="preserve"> Req's in 150.0(m)13</w:t>
            </w:r>
          </w:p>
        </w:tc>
        <w:tc>
          <w:tcPr>
            <w:tcW w:w="310" w:type="pct"/>
            <w:vAlign w:val="bottom"/>
          </w:tcPr>
          <w:p w14:paraId="1F9B9985"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Bypass Duct Status</w:t>
            </w:r>
          </w:p>
        </w:tc>
        <w:tc>
          <w:tcPr>
            <w:tcW w:w="311" w:type="pct"/>
            <w:vAlign w:val="bottom"/>
          </w:tcPr>
          <w:p w14:paraId="1F9B9986" w14:textId="76FC5B9F" w:rsidR="00CC3726" w:rsidRPr="001139B2" w:rsidRDefault="00CC3726" w:rsidP="00752752">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470" w:type="pct"/>
            <w:vAlign w:val="bottom"/>
          </w:tcPr>
          <w:p w14:paraId="6BDAE542" w14:textId="6B20BEE2" w:rsidR="00CC3726" w:rsidRPr="001139B2" w:rsidRDefault="00CC3726" w:rsidP="00CC3726">
            <w:pPr>
              <w:keepNext/>
              <w:jc w:val="center"/>
              <w:rPr>
                <w:rFonts w:ascii="Calibri" w:hAnsi="Calibri"/>
                <w:sz w:val="18"/>
                <w:szCs w:val="18"/>
              </w:rPr>
            </w:pPr>
            <w:r>
              <w:rPr>
                <w:rFonts w:ascii="Calibri" w:hAnsi="Calibri"/>
                <w:sz w:val="18"/>
                <w:szCs w:val="18"/>
              </w:rPr>
              <w:t>Can Approved Airflow Protocols be used to test this System?</w:t>
            </w:r>
          </w:p>
        </w:tc>
        <w:tc>
          <w:tcPr>
            <w:tcW w:w="497" w:type="pct"/>
            <w:vAlign w:val="bottom"/>
          </w:tcPr>
          <w:p w14:paraId="32ADD9A1" w14:textId="4C5DEAEA" w:rsidR="00CC3726" w:rsidRDefault="00CC3726" w:rsidP="00CC3726">
            <w:pPr>
              <w:keepNext/>
              <w:jc w:val="center"/>
              <w:rPr>
                <w:rFonts w:ascii="Calibri" w:hAnsi="Calibri"/>
                <w:sz w:val="18"/>
                <w:szCs w:val="18"/>
              </w:rPr>
            </w:pPr>
            <w:r>
              <w:rPr>
                <w:rFonts w:ascii="Calibri" w:hAnsi="Calibri"/>
                <w:sz w:val="18"/>
                <w:szCs w:val="18"/>
              </w:rPr>
              <w:t>Can Approved Fan Efficacy Protocol be used to test this system?</w:t>
            </w:r>
          </w:p>
        </w:tc>
        <w:tc>
          <w:tcPr>
            <w:tcW w:w="217" w:type="pct"/>
            <w:vAlign w:val="bottom"/>
          </w:tcPr>
          <w:p w14:paraId="4840FC55" w14:textId="20FBF731" w:rsidR="00CC3726" w:rsidRDefault="00CC3726" w:rsidP="00CC3726">
            <w:pPr>
              <w:keepNext/>
              <w:jc w:val="center"/>
              <w:rPr>
                <w:rFonts w:ascii="Calibri" w:hAnsi="Calibri"/>
                <w:sz w:val="18"/>
                <w:szCs w:val="18"/>
              </w:rPr>
            </w:pPr>
            <w:r w:rsidRPr="00CC3726">
              <w:rPr>
                <w:rFonts w:ascii="Calibri" w:hAnsi="Calibri"/>
                <w:sz w:val="18"/>
                <w:szCs w:val="18"/>
              </w:rPr>
              <w:t>Total Duct Length</w:t>
            </w:r>
          </w:p>
        </w:tc>
      </w:tr>
      <w:tr w:rsidR="003E404B" w:rsidRPr="0065068B" w14:paraId="1F9B99FA" w14:textId="768518A3" w:rsidTr="003E404B">
        <w:trPr>
          <w:cantSplit/>
          <w:trHeight w:val="398"/>
        </w:trPr>
        <w:tc>
          <w:tcPr>
            <w:tcW w:w="265" w:type="pct"/>
            <w:tcMar>
              <w:left w:w="29" w:type="dxa"/>
              <w:right w:w="29" w:type="dxa"/>
            </w:tcMar>
          </w:tcPr>
          <w:p w14:paraId="1F9B9988" w14:textId="1063BB87" w:rsidR="00CC3726" w:rsidRPr="0065068B" w:rsidRDefault="00CC3726" w:rsidP="00EE6860">
            <w:pPr>
              <w:rPr>
                <w:rFonts w:ascii="Calibri" w:hAnsi="Calibri"/>
                <w:sz w:val="14"/>
                <w:szCs w:val="14"/>
              </w:rPr>
            </w:pPr>
            <w:r w:rsidRPr="0065068B">
              <w:rPr>
                <w:rFonts w:ascii="Calibri" w:hAnsi="Calibri"/>
                <w:sz w:val="14"/>
                <w:szCs w:val="14"/>
              </w:rPr>
              <w:t xml:space="preserve">&lt;&lt;auto filled  </w:t>
            </w:r>
            <w:r w:rsidRPr="00F84353">
              <w:rPr>
                <w:rFonts w:ascii="Calibri" w:hAnsi="Calibri"/>
                <w:sz w:val="14"/>
                <w:szCs w:val="14"/>
                <w:highlight w:val="yellow"/>
              </w:rPr>
              <w:t>D01</w:t>
            </w:r>
            <w:r w:rsidRPr="0065068B">
              <w:rPr>
                <w:rFonts w:ascii="Calibri" w:hAnsi="Calibri"/>
                <w:sz w:val="14"/>
                <w:szCs w:val="14"/>
              </w:rPr>
              <w:t>&gt;&gt;</w:t>
            </w:r>
            <w:r>
              <w:rPr>
                <w:rFonts w:ascii="Calibri" w:hAnsi="Calibri"/>
                <w:sz w:val="14"/>
                <w:szCs w:val="14"/>
              </w:rPr>
              <w:t xml:space="preserve"> </w:t>
            </w:r>
          </w:p>
        </w:tc>
        <w:tc>
          <w:tcPr>
            <w:tcW w:w="295" w:type="pct"/>
            <w:tcMar>
              <w:left w:w="29" w:type="dxa"/>
              <w:right w:w="29" w:type="dxa"/>
            </w:tcMar>
          </w:tcPr>
          <w:p w14:paraId="1F9B9989" w14:textId="76829EE7" w:rsidR="00CC3726" w:rsidRPr="0065068B" w:rsidRDefault="00CC3726"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r>
              <w:rPr>
                <w:rFonts w:ascii="Calibri" w:hAnsi="Calibri"/>
                <w:sz w:val="14"/>
                <w:szCs w:val="14"/>
              </w:rPr>
              <w:t xml:space="preserve"> </w:t>
            </w:r>
          </w:p>
        </w:tc>
        <w:tc>
          <w:tcPr>
            <w:tcW w:w="338" w:type="pct"/>
            <w:tcMar>
              <w:left w:w="29" w:type="dxa"/>
              <w:right w:w="29" w:type="dxa"/>
            </w:tcMar>
          </w:tcPr>
          <w:p w14:paraId="0AFF12B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p>
          <w:p w14:paraId="1EB624A3" w14:textId="67AC6E5F"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CA8337E" w14:textId="023F33C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6BCC3E0A" w14:textId="77777777" w:rsidR="00CC3726" w:rsidRPr="00CC3726" w:rsidRDefault="00CC3726" w:rsidP="00011DD6">
            <w:pPr>
              <w:pStyle w:val="PlainText"/>
              <w:rPr>
                <w:rFonts w:asciiTheme="minorHAnsi" w:hAnsiTheme="minorHAnsi" w:cs="Courier New"/>
                <w:sz w:val="10"/>
                <w:szCs w:val="10"/>
              </w:rPr>
            </w:pPr>
          </w:p>
          <w:p w14:paraId="1574FA99" w14:textId="1A5B9CF6"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43BE87E3"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7F6FF42A"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04F6F442"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13280766" w14:textId="45A1399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01B08FC7" w14:textId="0C063590"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81FD466" w14:textId="15330FBF" w:rsidR="00CC3726" w:rsidRPr="00CC3726" w:rsidRDefault="00CC3726" w:rsidP="00EE6860">
            <w:pPr>
              <w:pStyle w:val="PlainText"/>
              <w:rPr>
                <w:rFonts w:asciiTheme="minorHAnsi" w:hAnsiTheme="minorHAnsi" w:cs="Courier New"/>
                <w:sz w:val="10"/>
                <w:szCs w:val="10"/>
              </w:rPr>
            </w:pPr>
          </w:p>
          <w:p w14:paraId="03C93B11" w14:textId="6025A861"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else reference applicable values from E03 and </w:t>
            </w:r>
            <w:r w:rsidRPr="00CC3726">
              <w:rPr>
                <w:rFonts w:asciiTheme="minorHAnsi" w:hAnsiTheme="minorHAnsi" w:cs="Courier New"/>
                <w:sz w:val="10"/>
                <w:szCs w:val="10"/>
                <w:highlight w:val="yellow"/>
              </w:rPr>
              <w:t>G03</w:t>
            </w:r>
            <w:r w:rsidRPr="00CC3726">
              <w:rPr>
                <w:rFonts w:asciiTheme="minorHAnsi" w:hAnsiTheme="minorHAnsi" w:cs="Courier New"/>
                <w:sz w:val="10"/>
                <w:szCs w:val="10"/>
              </w:rPr>
              <w:t xml:space="preserve"> &gt;&gt;</w:t>
            </w:r>
          </w:p>
        </w:tc>
        <w:tc>
          <w:tcPr>
            <w:tcW w:w="311" w:type="pct"/>
            <w:tcMar>
              <w:left w:w="29" w:type="dxa"/>
              <w:right w:w="29" w:type="dxa"/>
            </w:tcMar>
          </w:tcPr>
          <w:p w14:paraId="772C4C72" w14:textId="77777777" w:rsidR="00243E1F"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b/>
                <w:sz w:val="10"/>
                <w:szCs w:val="10"/>
              </w:rPr>
              <w:t>if</w:t>
            </w:r>
            <w:r w:rsidR="00243E1F">
              <w:rPr>
                <w:rFonts w:asciiTheme="minorHAnsi" w:hAnsiTheme="minorHAnsi" w:cs="Courier New"/>
                <w:sz w:val="10"/>
                <w:szCs w:val="10"/>
              </w:rPr>
              <w:t xml:space="preserve"> value in </w:t>
            </w:r>
            <w:r w:rsidR="00243E1F" w:rsidRPr="00DB758E">
              <w:rPr>
                <w:rFonts w:asciiTheme="minorHAnsi" w:hAnsiTheme="minorHAnsi" w:cs="Courier New"/>
                <w:sz w:val="10"/>
                <w:szCs w:val="10"/>
                <w:highlight w:val="yellow"/>
              </w:rPr>
              <w:t>D07</w:t>
            </w:r>
            <w:r w:rsidR="00243E1F">
              <w:rPr>
                <w:rFonts w:asciiTheme="minorHAnsi" w:hAnsiTheme="minorHAnsi" w:cs="Courier New"/>
                <w:sz w:val="10"/>
                <w:szCs w:val="10"/>
              </w:rPr>
              <w:t xml:space="preserve">= </w:t>
            </w:r>
          </w:p>
          <w:p w14:paraId="39F58A98" w14:textId="2784302D" w:rsidR="00243E1F" w:rsidRDefault="00243E1F" w:rsidP="00EE6860">
            <w:pPr>
              <w:pStyle w:val="PlainText"/>
              <w:rPr>
                <w:rFonts w:asciiTheme="minorHAnsi" w:hAnsiTheme="minorHAnsi" w:cs="Courier New"/>
                <w:sz w:val="10"/>
                <w:szCs w:val="10"/>
              </w:rPr>
            </w:pPr>
            <w:r>
              <w:rPr>
                <w:rFonts w:asciiTheme="minorHAnsi" w:hAnsiTheme="minorHAnsi" w:cs="Courier New"/>
                <w:sz w:val="10"/>
                <w:szCs w:val="10"/>
              </w:rPr>
              <w:t>[</w:t>
            </w:r>
            <w:r w:rsidRPr="00243E1F">
              <w:rPr>
                <w:rFonts w:asciiTheme="minorHAnsi" w:hAnsiTheme="minorHAnsi" w:cs="Courier New"/>
                <w:sz w:val="10"/>
                <w:szCs w:val="10"/>
              </w:rPr>
              <w:t>Multiple split Indoor Uni</w:t>
            </w:r>
            <w:r>
              <w:rPr>
                <w:rFonts w:asciiTheme="minorHAnsi" w:hAnsiTheme="minorHAnsi" w:cs="Courier New"/>
                <w:sz w:val="10"/>
                <w:szCs w:val="10"/>
              </w:rPr>
              <w:t>ts combined Ducted and Ductless]</w:t>
            </w:r>
          </w:p>
          <w:p w14:paraId="06E99549" w14:textId="197C0A6B" w:rsidR="00243E1F"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then</w:t>
            </w:r>
            <w:r>
              <w:rPr>
                <w:rFonts w:asciiTheme="minorHAnsi" w:hAnsiTheme="minorHAnsi" w:cs="Courier New"/>
                <w:sz w:val="10"/>
                <w:szCs w:val="10"/>
              </w:rPr>
              <w:t xml:space="preserve"> pick one value from list below,</w:t>
            </w:r>
          </w:p>
          <w:p w14:paraId="1F9B998A" w14:textId="627CFD23"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8B"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8C"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8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327D17A1" w14:textId="3715ABE2" w:rsidR="00DB758E"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8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9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9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9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93"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94"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9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9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97"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5D09FA53" w14:textId="10FA1862"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98" w14:textId="77777777" w:rsidR="00CC3726" w:rsidRPr="00CC3726" w:rsidRDefault="00CC3726" w:rsidP="00EE6860">
            <w:pPr>
              <w:rPr>
                <w:rFonts w:asciiTheme="minorHAnsi" w:hAnsiTheme="minorHAnsi"/>
                <w:sz w:val="10"/>
                <w:szCs w:val="10"/>
              </w:rPr>
            </w:pPr>
          </w:p>
          <w:p w14:paraId="1F9B9999"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41" w:type="pct"/>
            <w:tcMar>
              <w:left w:w="29" w:type="dxa"/>
              <w:right w:w="29" w:type="dxa"/>
            </w:tcMar>
          </w:tcPr>
          <w:p w14:paraId="1F9B999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9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9C"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9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9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9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A1" w14:textId="35E32AC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42E5BE32" w14:textId="0D5CC2E4"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A5" w14:textId="2366D036"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A6" w14:textId="1E3E2D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A7" w14:textId="7A6EB37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A8" w14:textId="1BDEBB2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A9" w14:textId="6713F4B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5EF4BE79" w14:textId="3D2D719F"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rFonts w:asciiTheme="minorHAnsi" w:hAnsiTheme="minorHAnsi"/>
                <w:sz w:val="10"/>
                <w:szCs w:val="10"/>
              </w:rPr>
              <w:t xml:space="preserve"> to comply subject to the following exceptions: </w:t>
            </w:r>
          </w:p>
          <w:p w14:paraId="136CA27A" w14:textId="77777777" w:rsidR="00CC3726" w:rsidRPr="00CC3726" w:rsidRDefault="00CC3726" w:rsidP="00EE6860">
            <w:pPr>
              <w:rPr>
                <w:rFonts w:asciiTheme="minorHAnsi" w:hAnsiTheme="minorHAnsi"/>
                <w:sz w:val="10"/>
                <w:szCs w:val="10"/>
              </w:rPr>
            </w:pPr>
          </w:p>
          <w:p w14:paraId="6504531C" w14:textId="09C5CFBF"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*LowLlCod - Verified low-leakage ducts in conditioned space,  </w:t>
            </w:r>
          </w:p>
          <w:p w14:paraId="263D8C49" w14:textId="7D1376F6"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6EC7BE44" w14:textId="77777777" w:rsidR="00CC3726" w:rsidRPr="00CC3726" w:rsidRDefault="00CC3726" w:rsidP="00EE6860">
            <w:pPr>
              <w:rPr>
                <w:rFonts w:asciiTheme="minorHAnsi" w:hAnsiTheme="minorHAnsi"/>
                <w:sz w:val="10"/>
                <w:szCs w:val="10"/>
              </w:rPr>
            </w:pPr>
          </w:p>
          <w:p w14:paraId="4808D723" w14:textId="6B185918"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2FF19B2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3AAB9B6" w14:textId="2DE188E8"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337BAC4A" w14:textId="77777777" w:rsidR="00CC3726" w:rsidRPr="00CC3726" w:rsidRDefault="00CC3726" w:rsidP="00EE6860">
            <w:pPr>
              <w:rPr>
                <w:rFonts w:asciiTheme="minorHAnsi" w:hAnsiTheme="minorHAnsi"/>
                <w:sz w:val="10"/>
                <w:szCs w:val="10"/>
              </w:rPr>
            </w:pPr>
          </w:p>
          <w:p w14:paraId="1F9B99AD" w14:textId="650077A2"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403" w:type="pct"/>
            <w:tcMar>
              <w:left w:w="29" w:type="dxa"/>
              <w:right w:w="29" w:type="dxa"/>
            </w:tcMar>
          </w:tcPr>
          <w:p w14:paraId="259CDDB5" w14:textId="1BE19193" w:rsidR="00243E1F" w:rsidRPr="00243E1F" w:rsidRDefault="00CC3726" w:rsidP="00243E1F">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sz w:val="10"/>
                <w:szCs w:val="10"/>
              </w:rPr>
              <w:t xml:space="preserve">if value in </w:t>
            </w:r>
            <w:r w:rsidR="00243E1F" w:rsidRPr="00DB758E">
              <w:rPr>
                <w:rFonts w:asciiTheme="minorHAnsi" w:hAnsiTheme="minorHAnsi" w:cs="Courier New"/>
                <w:sz w:val="10"/>
                <w:szCs w:val="10"/>
                <w:highlight w:val="yellow"/>
              </w:rPr>
              <w:t>D07</w:t>
            </w:r>
            <w:r w:rsidR="00243E1F" w:rsidRPr="00243E1F">
              <w:rPr>
                <w:rFonts w:asciiTheme="minorHAnsi" w:hAnsiTheme="minorHAnsi" w:cs="Courier New"/>
                <w:sz w:val="10"/>
                <w:szCs w:val="10"/>
              </w:rPr>
              <w:t xml:space="preserve">= </w:t>
            </w:r>
          </w:p>
          <w:p w14:paraId="0DF23A21"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[Multiple split Indoor Units combined Ducted and Ductless]</w:t>
            </w:r>
          </w:p>
          <w:p w14:paraId="20ACC182"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then pick one value from list below,</w:t>
            </w:r>
          </w:p>
          <w:p w14:paraId="1F9B99AE" w14:textId="17419DDF"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AF"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B0"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B1"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1F9B99B2"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B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B4"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B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B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B7"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B8"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B9"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B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B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76BB8D8B" w14:textId="2A54CA71"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BC" w14:textId="77777777" w:rsidR="00CC3726" w:rsidRPr="00CC3726" w:rsidRDefault="00CC3726" w:rsidP="00EE6860">
            <w:pPr>
              <w:rPr>
                <w:rFonts w:asciiTheme="minorHAnsi" w:hAnsiTheme="minorHAnsi"/>
                <w:sz w:val="10"/>
                <w:szCs w:val="10"/>
              </w:rPr>
            </w:pPr>
          </w:p>
          <w:p w14:paraId="1F9B99BD"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11" w:type="pct"/>
            <w:tcMar>
              <w:left w:w="29" w:type="dxa"/>
              <w:right w:w="29" w:type="dxa"/>
            </w:tcMar>
          </w:tcPr>
          <w:p w14:paraId="1F9B99B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B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C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C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C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C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C5" w14:textId="2543B17C"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23375207" w14:textId="69285A2B"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C9" w14:textId="0CF7640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CA" w14:textId="05177D79"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CB" w14:textId="581FE7A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CC" w14:textId="4F8F730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CD" w14:textId="64F6377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37BCC2CB" w14:textId="3E63B73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sz w:val="10"/>
                <w:szCs w:val="10"/>
              </w:rPr>
              <w:t xml:space="preserve"> </w:t>
            </w:r>
            <w:r w:rsidRPr="00CC3726">
              <w:rPr>
                <w:rFonts w:asciiTheme="minorHAnsi" w:hAnsiTheme="minorHAnsi"/>
                <w:sz w:val="10"/>
                <w:szCs w:val="10"/>
              </w:rPr>
              <w:t xml:space="preserve">to comply, but subject to the following exceptions: </w:t>
            </w:r>
          </w:p>
          <w:p w14:paraId="1278AE06" w14:textId="77777777" w:rsidR="00CC3726" w:rsidRPr="00CC3726" w:rsidRDefault="00CC3726" w:rsidP="00EE6860">
            <w:pPr>
              <w:rPr>
                <w:rFonts w:asciiTheme="minorHAnsi" w:hAnsiTheme="minorHAnsi"/>
                <w:sz w:val="10"/>
                <w:szCs w:val="10"/>
              </w:rPr>
            </w:pPr>
          </w:p>
          <w:p w14:paraId="3A2F9436" w14:textId="77777777"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rFonts w:asciiTheme="minorHAnsi" w:hAnsiTheme="minorHAnsi"/>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w:t>
            </w:r>
          </w:p>
          <w:p w14:paraId="5F89B4A5" w14:textId="726F7D8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*LowLlCod - Verified low-leakage ducts in conditioned space,  </w:t>
            </w:r>
          </w:p>
          <w:p w14:paraId="1D81FFB3" w14:textId="7EFB98A5"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51BEAA7" w14:textId="77777777" w:rsidR="00CC3726" w:rsidRPr="00CC3726" w:rsidRDefault="00CC3726" w:rsidP="00EE6860">
            <w:pPr>
              <w:rPr>
                <w:rFonts w:asciiTheme="minorHAnsi" w:hAnsiTheme="minorHAnsi"/>
                <w:sz w:val="10"/>
                <w:szCs w:val="10"/>
              </w:rPr>
            </w:pPr>
          </w:p>
          <w:p w14:paraId="062F539D" w14:textId="0A066192"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60A76BE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02D2330" w14:textId="11E43E4A"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F9B99D0" w14:textId="77777777"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341" w:type="pct"/>
            <w:tcMar>
              <w:left w:w="29" w:type="dxa"/>
              <w:right w:w="29" w:type="dxa"/>
            </w:tcMar>
          </w:tcPr>
          <w:p w14:paraId="1F9B99D1" w14:textId="7DE14020" w:rsidR="00CC3726" w:rsidRPr="00CC3726" w:rsidRDefault="00CC3726" w:rsidP="00EE6860">
            <w:pPr>
              <w:rPr>
                <w:rFonts w:asciiTheme="minorHAnsi" w:hAnsiTheme="minorHAnsi"/>
                <w:sz w:val="10"/>
                <w:szCs w:val="10"/>
              </w:rPr>
            </w:pPr>
            <w:r w:rsidRPr="00CC3726">
              <w:rPr>
                <w:rFonts w:asciiTheme="minorHAnsi" w:hAnsiTheme="minorHAnsi"/>
                <w:sz w:val="10"/>
                <w:szCs w:val="10"/>
              </w:rPr>
              <w:t>&lt;&lt; Default Value=</w:t>
            </w:r>
            <w:r w:rsidRPr="00CC3726">
              <w:rPr>
                <w:rFonts w:asciiTheme="minorHAnsi" w:hAnsiTheme="minorHAnsi"/>
                <w:sz w:val="10"/>
                <w:szCs w:val="10"/>
                <w:u w:val="single"/>
              </w:rPr>
              <w:t xml:space="preserve">No </w:t>
            </w:r>
            <w:r w:rsidR="00D22647">
              <w:rPr>
                <w:rFonts w:asciiTheme="minorHAnsi" w:hAnsiTheme="minorHAnsi"/>
                <w:sz w:val="10"/>
                <w:szCs w:val="10"/>
                <w:u w:val="single"/>
              </w:rPr>
              <w:t>Exceptions</w:t>
            </w:r>
            <w:r w:rsidRPr="00CC3726">
              <w:rPr>
                <w:rFonts w:asciiTheme="minorHAnsi" w:hAnsiTheme="minorHAnsi"/>
                <w:sz w:val="10"/>
                <w:szCs w:val="10"/>
              </w:rPr>
              <w:t>,</w:t>
            </w:r>
          </w:p>
          <w:p w14:paraId="36880A9A" w14:textId="44C8B601" w:rsidR="00CC3726" w:rsidRPr="00CC3726" w:rsidRDefault="00CC3726" w:rsidP="00EE6860">
            <w:pPr>
              <w:rPr>
                <w:rFonts w:asciiTheme="minorHAnsi" w:hAnsiTheme="minorHAnsi"/>
                <w:sz w:val="10"/>
                <w:szCs w:val="10"/>
              </w:rPr>
            </w:pPr>
          </w:p>
          <w:p w14:paraId="23170328" w14:textId="7075B850"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allow user to override the default and select </w:t>
            </w:r>
            <w:r w:rsidRPr="00CC3726">
              <w:rPr>
                <w:rFonts w:asciiTheme="minorHAnsi" w:hAnsiTheme="minorHAnsi"/>
                <w:b/>
                <w:sz w:val="10"/>
                <w:szCs w:val="10"/>
                <w:u w:val="single"/>
              </w:rPr>
              <w:t>one or more</w:t>
            </w:r>
            <w:r w:rsidRPr="00CC3726">
              <w:rPr>
                <w:rFonts w:asciiTheme="minorHAnsi" w:hAnsiTheme="minorHAnsi"/>
                <w:sz w:val="10"/>
                <w:szCs w:val="10"/>
              </w:rPr>
              <w:t xml:space="preserve"> of the following two values:</w:t>
            </w:r>
          </w:p>
          <w:p w14:paraId="44E0D31F" w14:textId="45EF87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ducts in wall cavity </w:t>
            </w:r>
          </w:p>
          <w:p w14:paraId="552E3630" w14:textId="34885B5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exposed ducts </w:t>
            </w:r>
          </w:p>
          <w:p w14:paraId="78B91E80" w14:textId="38637CC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in directly conditioned space </w:t>
            </w:r>
          </w:p>
          <w:p w14:paraId="528705A6" w14:textId="0510B0C5" w:rsidR="00CC3726" w:rsidRPr="00CC3726" w:rsidRDefault="00CC3726" w:rsidP="00EE6860">
            <w:pPr>
              <w:rPr>
                <w:rFonts w:asciiTheme="minorHAnsi" w:hAnsiTheme="minorHAnsi"/>
                <w:sz w:val="10"/>
                <w:szCs w:val="10"/>
              </w:rPr>
            </w:pPr>
          </w:p>
          <w:p w14:paraId="3117FB4E" w14:textId="109E3F3D"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values in both </w:t>
            </w:r>
            <w:r w:rsidRPr="00CC3726">
              <w:rPr>
                <w:rFonts w:asciiTheme="minorHAnsi" w:hAnsiTheme="minorHAnsi"/>
                <w:sz w:val="10"/>
                <w:szCs w:val="10"/>
                <w:highlight w:val="yellow"/>
                <w:u w:val="single"/>
              </w:rPr>
              <w:t>J04</w:t>
            </w:r>
            <w:r w:rsidRPr="00CC3726">
              <w:rPr>
                <w:rFonts w:asciiTheme="minorHAnsi" w:hAnsiTheme="minorHAnsi"/>
                <w:sz w:val="10"/>
                <w:szCs w:val="10"/>
                <w:u w:val="single"/>
              </w:rPr>
              <w:t xml:space="preserve"> and </w:t>
            </w:r>
            <w:r w:rsidRPr="00CC3726">
              <w:rPr>
                <w:rFonts w:asciiTheme="minorHAnsi" w:hAnsiTheme="minorHAnsi"/>
                <w:sz w:val="10"/>
                <w:szCs w:val="10"/>
                <w:highlight w:val="yellow"/>
                <w:u w:val="single"/>
              </w:rPr>
              <w:t>J0</w:t>
            </w:r>
            <w:r w:rsidRPr="00CC3726">
              <w:rPr>
                <w:rFonts w:asciiTheme="minorHAnsi" w:hAnsiTheme="minorHAnsi"/>
                <w:sz w:val="10"/>
                <w:szCs w:val="10"/>
                <w:u w:val="single"/>
              </w:rPr>
              <w:t>6=</w:t>
            </w:r>
            <w:r w:rsidRPr="00CC3726">
              <w:rPr>
                <w:rFonts w:asciiTheme="minorHAnsi" w:hAnsiTheme="minorHAnsi"/>
                <w:sz w:val="10"/>
                <w:szCs w:val="10"/>
              </w:rPr>
              <w:t xml:space="preserve"> </w:t>
            </w:r>
          </w:p>
          <w:p w14:paraId="1F9B99D2" w14:textId="7758B2DC"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438D40A1" w14:textId="0EBF6183" w:rsidR="00CC3726" w:rsidRPr="00CC3726" w:rsidRDefault="00CC3726" w:rsidP="00EE6860">
            <w:pPr>
              <w:rPr>
                <w:rFonts w:asciiTheme="minorHAnsi" w:hAnsiTheme="minorHAnsi"/>
                <w:sz w:val="10"/>
                <w:szCs w:val="10"/>
              </w:rPr>
            </w:pPr>
            <w:r w:rsidRPr="00CC3726">
              <w:rPr>
                <w:rFonts w:asciiTheme="minorHAnsi" w:hAnsiTheme="minorHAnsi"/>
                <w:sz w:val="10"/>
                <w:szCs w:val="10"/>
              </w:rPr>
              <w:t>then also allow user to select the following value:</w:t>
            </w:r>
          </w:p>
          <w:p w14:paraId="1F9B99D3" w14:textId="44CA6E51"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*Ducts </w:t>
            </w:r>
            <w:r w:rsidRPr="00CC3726">
              <w:rPr>
                <w:rFonts w:asciiTheme="minorHAnsi" w:hAnsiTheme="minorHAnsi" w:cstheme="minorHAnsi"/>
                <w:sz w:val="10"/>
                <w:szCs w:val="10"/>
              </w:rPr>
              <w:t>≥</w:t>
            </w:r>
            <w:r w:rsidRPr="00CC3726">
              <w:rPr>
                <w:rFonts w:asciiTheme="minorHAnsi" w:hAnsiTheme="minorHAnsi"/>
                <w:sz w:val="10"/>
                <w:szCs w:val="10"/>
              </w:rPr>
              <w:t>R4.2 entirely in conditioned space</w:t>
            </w:r>
            <w:r w:rsidR="00025EB6">
              <w:rPr>
                <w:rFonts w:asciiTheme="minorHAnsi" w:hAnsiTheme="minorHAnsi"/>
                <w:sz w:val="10"/>
                <w:szCs w:val="10"/>
              </w:rPr>
              <w:t>&gt;&gt;</w:t>
            </w:r>
          </w:p>
        </w:tc>
        <w:tc>
          <w:tcPr>
            <w:tcW w:w="590" w:type="pct"/>
            <w:tcMar>
              <w:left w:w="29" w:type="dxa"/>
              <w:right w:w="29" w:type="dxa"/>
            </w:tcMar>
          </w:tcPr>
          <w:p w14:paraId="13765C64" w14:textId="1649A2B9" w:rsidR="00CC3726" w:rsidRPr="006E68F4" w:rsidRDefault="00CC3726" w:rsidP="00EE6860">
            <w:pPr>
              <w:rPr>
                <w:rFonts w:ascii="Calibri" w:hAnsi="Calibri"/>
                <w:sz w:val="10"/>
                <w:szCs w:val="10"/>
              </w:rPr>
            </w:pPr>
            <w:r w:rsidRPr="006E68F4">
              <w:rPr>
                <w:rFonts w:ascii="Calibri" w:hAnsi="Calibri"/>
                <w:sz w:val="10"/>
                <w:szCs w:val="10"/>
              </w:rPr>
              <w:t xml:space="preserve">&lt;&lt; if System Type in </w:t>
            </w:r>
            <w:r w:rsidRPr="003F493D">
              <w:rPr>
                <w:rFonts w:ascii="Calibri" w:hAnsi="Calibri"/>
                <w:sz w:val="10"/>
                <w:szCs w:val="10"/>
                <w:highlight w:val="yellow"/>
              </w:rPr>
              <w:t>D05</w:t>
            </w:r>
            <w:r w:rsidRPr="006E68F4">
              <w:rPr>
                <w:rFonts w:ascii="Calibri" w:hAnsi="Calibri"/>
                <w:sz w:val="10"/>
                <w:szCs w:val="10"/>
              </w:rPr>
              <w:t>=no cooling, then result = Exempt - No Cooling;</w:t>
            </w:r>
          </w:p>
          <w:p w14:paraId="1F9B99D4" w14:textId="4565FA38"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00C77EAC" w:rsidRPr="00C77EAC">
              <w:rPr>
                <w:rFonts w:asciiTheme="minorHAnsi" w:hAnsiTheme="minorHAnsi"/>
                <w:sz w:val="10"/>
                <w:szCs w:val="10"/>
                <w:highlight w:val="yellow"/>
              </w:rPr>
              <w:t>D04</w:t>
            </w:r>
            <w:r w:rsidR="00C77EAC">
              <w:rPr>
                <w:rFonts w:asciiTheme="minorHAnsi" w:hAnsiTheme="minorHAnsi"/>
                <w:sz w:val="10"/>
                <w:szCs w:val="10"/>
              </w:rPr>
              <w:t xml:space="preserve"> or </w:t>
            </w:r>
            <w:r w:rsidRPr="006E68F4">
              <w:rPr>
                <w:rFonts w:asciiTheme="minorHAnsi" w:hAnsiTheme="minorHAnsi"/>
                <w:sz w:val="10"/>
                <w:szCs w:val="10"/>
                <w:highlight w:val="yellow"/>
              </w:rPr>
              <w:t>D05</w:t>
            </w:r>
            <w:r w:rsidRPr="006E68F4">
              <w:rPr>
                <w:rFonts w:asciiTheme="minorHAnsi" w:hAnsiTheme="minorHAnsi"/>
                <w:sz w:val="10"/>
                <w:szCs w:val="10"/>
              </w:rPr>
              <w:t>=one of the following</w:t>
            </w:r>
            <w:r w:rsidRPr="006E68F4">
              <w:rPr>
                <w:sz w:val="10"/>
                <w:szCs w:val="10"/>
              </w:rPr>
              <w:t xml:space="preserve"> </w:t>
            </w:r>
            <w:r w:rsidR="00FE2C54">
              <w:rPr>
                <w:rFonts w:asciiTheme="minorHAnsi" w:hAnsiTheme="minorHAnsi"/>
                <w:sz w:val="10"/>
                <w:szCs w:val="10"/>
              </w:rPr>
              <w:t>five</w:t>
            </w:r>
            <w:r w:rsidR="00FE2C54" w:rsidRPr="006E68F4">
              <w:rPr>
                <w:rFonts w:asciiTheme="minorHAnsi" w:hAnsiTheme="minorHAnsi"/>
                <w:sz w:val="10"/>
                <w:szCs w:val="10"/>
              </w:rPr>
              <w:t xml:space="preserve"> </w:t>
            </w:r>
            <w:r w:rsidRPr="006E68F4">
              <w:rPr>
                <w:rFonts w:asciiTheme="minorHAnsi" w:hAnsiTheme="minorHAnsi"/>
                <w:sz w:val="10"/>
                <w:szCs w:val="10"/>
              </w:rPr>
              <w:t>system types:</w:t>
            </w:r>
          </w:p>
          <w:p w14:paraId="1F9B99D6" w14:textId="2A881E92"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direct, </w:t>
            </w:r>
          </w:p>
          <w:p w14:paraId="1F9B99D7" w14:textId="43098694"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indirect, </w:t>
            </w:r>
          </w:p>
          <w:p w14:paraId="1F9B99D8" w14:textId="4138B918" w:rsidR="00CC3726" w:rsidRDefault="00CC3726" w:rsidP="00EE6860">
            <w:pPr>
              <w:rPr>
                <w:rFonts w:asciiTheme="minorHAnsi" w:hAnsiTheme="minorHAnsi"/>
                <w:sz w:val="10"/>
                <w:szCs w:val="10"/>
              </w:rPr>
            </w:pPr>
            <w:r w:rsidRPr="00807BE0">
              <w:rPr>
                <w:rFonts w:asciiTheme="minorHAnsi" w:hAnsiTheme="minorHAnsi"/>
                <w:sz w:val="10"/>
                <w:szCs w:val="10"/>
              </w:rPr>
              <w:t>*evaporative - indirectdirect,</w:t>
            </w:r>
          </w:p>
          <w:p w14:paraId="579D64A3" w14:textId="77777777" w:rsidR="00C77EAC" w:rsidRPr="00C77EAC" w:rsidRDefault="00C77EAC" w:rsidP="00C77EAC">
            <w:pPr>
              <w:rPr>
                <w:rFonts w:asciiTheme="minorHAnsi" w:hAnsiTheme="minorHAnsi"/>
                <w:sz w:val="10"/>
                <w:szCs w:val="10"/>
              </w:rPr>
            </w:pPr>
            <w:r w:rsidRPr="00C77EAC">
              <w:rPr>
                <w:rFonts w:asciiTheme="minorHAnsi" w:hAnsiTheme="minorHAnsi"/>
                <w:sz w:val="10"/>
                <w:szCs w:val="10"/>
              </w:rPr>
              <w:t xml:space="preserve">*VCHP-Ducted </w:t>
            </w:r>
          </w:p>
          <w:p w14:paraId="1445FF49" w14:textId="7C74FD99" w:rsidR="00C77EAC" w:rsidRPr="00807BE0" w:rsidRDefault="002611D9" w:rsidP="00EE6860">
            <w:pPr>
              <w:rPr>
                <w:rFonts w:asciiTheme="minorHAnsi" w:hAnsiTheme="minorHAnsi"/>
                <w:sz w:val="10"/>
                <w:szCs w:val="10"/>
              </w:rPr>
            </w:pPr>
            <w:r>
              <w:rPr>
                <w:rFonts w:asciiTheme="minorHAnsi" w:hAnsiTheme="minorHAnsi"/>
                <w:sz w:val="10"/>
                <w:szCs w:val="10"/>
              </w:rPr>
              <w:t>*VCHP</w:t>
            </w:r>
            <w:r w:rsidR="00C77EAC" w:rsidRPr="00C77EAC">
              <w:rPr>
                <w:rFonts w:asciiTheme="minorHAnsi" w:hAnsiTheme="minorHAnsi"/>
                <w:sz w:val="10"/>
                <w:szCs w:val="10"/>
              </w:rPr>
              <w:t>-Ducted+Ductless</w:t>
            </w:r>
          </w:p>
          <w:p w14:paraId="17E7498A" w14:textId="743D1414" w:rsidR="00CC3726" w:rsidRPr="00C77EAC" w:rsidRDefault="00CC3726" w:rsidP="00EE6860">
            <w:pPr>
              <w:rPr>
                <w:rFonts w:asciiTheme="minorHAnsi" w:hAnsiTheme="minorHAnsi"/>
                <w:sz w:val="10"/>
                <w:szCs w:val="10"/>
              </w:rPr>
            </w:pPr>
            <w:r w:rsidRPr="00C77EAC">
              <w:rPr>
                <w:rFonts w:asciiTheme="minorHAnsi" w:hAnsiTheme="minorHAnsi"/>
                <w:sz w:val="10"/>
                <w:szCs w:val="10"/>
              </w:rPr>
              <w:t>then text value = Exempt System</w:t>
            </w:r>
            <w:r w:rsidR="00C77EAC" w:rsidRPr="00C77EAC">
              <w:rPr>
                <w:rFonts w:asciiTheme="minorHAnsi" w:hAnsiTheme="minorHAnsi"/>
                <w:sz w:val="10"/>
                <w:szCs w:val="10"/>
              </w:rPr>
              <w:t xml:space="preserve"> Type</w:t>
            </w:r>
            <w:r w:rsidRPr="00C77EAC">
              <w:rPr>
                <w:rFonts w:asciiTheme="minorHAnsi" w:hAnsiTheme="minorHAnsi"/>
                <w:sz w:val="10"/>
                <w:szCs w:val="10"/>
              </w:rPr>
              <w:t>;</w:t>
            </w:r>
          </w:p>
          <w:p w14:paraId="1F9B99DA" w14:textId="6247D385"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Pr="006E68F4">
              <w:rPr>
                <w:rFonts w:asciiTheme="minorHAnsi" w:hAnsiTheme="minorHAnsi"/>
                <w:sz w:val="10"/>
                <w:szCs w:val="10"/>
                <w:highlight w:val="yellow"/>
              </w:rPr>
              <w:t>J12</w:t>
            </w:r>
            <w:r w:rsidRPr="006E68F4">
              <w:rPr>
                <w:rFonts w:asciiTheme="minorHAnsi" w:hAnsiTheme="minorHAnsi"/>
                <w:sz w:val="10"/>
                <w:szCs w:val="10"/>
              </w:rPr>
              <w:t>=no, then result = "Exempt</w:t>
            </w:r>
            <w:r w:rsidRPr="006E68F4">
              <w:rPr>
                <w:sz w:val="10"/>
                <w:szCs w:val="10"/>
              </w:rPr>
              <w:t xml:space="preserve"> </w:t>
            </w:r>
            <w:r w:rsidRPr="006E68F4">
              <w:rPr>
                <w:rFonts w:asciiTheme="minorHAnsi" w:hAnsiTheme="minorHAnsi"/>
                <w:sz w:val="10"/>
                <w:szCs w:val="10"/>
              </w:rPr>
              <w:t xml:space="preserve">- </w:t>
            </w:r>
            <w:r w:rsidR="003F493D">
              <w:rPr>
                <w:rFonts w:asciiTheme="minorHAnsi" w:hAnsiTheme="minorHAnsi"/>
                <w:sz w:val="10"/>
                <w:szCs w:val="10"/>
              </w:rPr>
              <w:t>Approved</w:t>
            </w:r>
            <w:r w:rsidRPr="006E68F4">
              <w:rPr>
                <w:rFonts w:asciiTheme="minorHAnsi" w:hAnsiTheme="minorHAnsi"/>
                <w:sz w:val="10"/>
                <w:szCs w:val="10"/>
              </w:rPr>
              <w:t xml:space="preserve"> Protocols N/A";</w:t>
            </w:r>
          </w:p>
          <w:p w14:paraId="1F9B99DB" w14:textId="4E7DCAE9" w:rsidR="00CC3726" w:rsidRPr="006E68F4" w:rsidRDefault="00CC3726" w:rsidP="00EE6860">
            <w:pPr>
              <w:rPr>
                <w:rFonts w:ascii="Calibri" w:hAnsi="Calibri"/>
                <w:sz w:val="10"/>
                <w:szCs w:val="10"/>
              </w:rPr>
            </w:pPr>
            <w:r w:rsidRPr="006E68F4">
              <w:rPr>
                <w:rFonts w:asciiTheme="minorHAnsi" w:hAnsiTheme="minorHAnsi"/>
                <w:sz w:val="10"/>
                <w:szCs w:val="10"/>
              </w:rPr>
              <w:t>else</w:t>
            </w:r>
            <w:r w:rsidRPr="006E68F4">
              <w:rPr>
                <w:rFonts w:ascii="Calibri" w:hAnsi="Calibri"/>
                <w:sz w:val="10"/>
                <w:szCs w:val="10"/>
              </w:rPr>
              <w:t xml:space="preserve">if CF1R-PRF indicates HERS Verification=required, </w:t>
            </w:r>
            <w:r w:rsidRPr="006E68F4">
              <w:rPr>
                <w:rFonts w:ascii="Calibri" w:hAnsi="Calibri"/>
                <w:b/>
                <w:sz w:val="10"/>
                <w:szCs w:val="10"/>
              </w:rPr>
              <w:t>AND</w:t>
            </w:r>
            <w:r w:rsidRPr="006E68F4">
              <w:rPr>
                <w:rFonts w:ascii="Calibri" w:hAnsi="Calibri"/>
                <w:sz w:val="10"/>
                <w:szCs w:val="10"/>
              </w:rPr>
              <w:t xml:space="preserve"> one or more of the following seven </w:t>
            </w:r>
            <w:r w:rsidRPr="006E68F4">
              <w:rPr>
                <w:rFonts w:ascii="Calibri" w:hAnsi="Calibri"/>
                <w:b/>
                <w:sz w:val="10"/>
                <w:szCs w:val="10"/>
              </w:rPr>
              <w:t>(7)</w:t>
            </w:r>
            <w:r w:rsidRPr="006E68F4">
              <w:rPr>
                <w:rFonts w:ascii="Calibri" w:hAnsi="Calibri"/>
                <w:sz w:val="10"/>
                <w:szCs w:val="10"/>
              </w:rPr>
              <w:t xml:space="preserve"> conditions is true:</w:t>
            </w:r>
          </w:p>
          <w:p w14:paraId="1F9B99DC" w14:textId="788A730C" w:rsidR="00CC3726" w:rsidRPr="006E68F4" w:rsidRDefault="00CC3726" w:rsidP="00EE6860">
            <w:pPr>
              <w:rPr>
                <w:rFonts w:ascii="Calibri" w:hAnsi="Calibri"/>
                <w:sz w:val="10"/>
                <w:szCs w:val="10"/>
              </w:rPr>
            </w:pPr>
            <w:r w:rsidRPr="006E68F4">
              <w:rPr>
                <w:rFonts w:ascii="Calibri" w:hAnsi="Calibri"/>
                <w:b/>
                <w:sz w:val="10"/>
                <w:szCs w:val="10"/>
              </w:rPr>
              <w:t>(1)</w:t>
            </w:r>
            <w:r w:rsidRPr="006E68F4">
              <w:rPr>
                <w:rFonts w:ascii="Calibri" w:hAnsi="Calibri"/>
                <w:sz w:val="10"/>
                <w:szCs w:val="10"/>
              </w:rPr>
              <w:t xml:space="preserve">value in </w:t>
            </w:r>
            <w:r w:rsidRPr="006E68F4">
              <w:rPr>
                <w:rFonts w:ascii="Calibri" w:hAnsi="Calibri"/>
                <w:sz w:val="10"/>
                <w:szCs w:val="10"/>
                <w:highlight w:val="yellow"/>
              </w:rPr>
              <w:t>C09</w:t>
            </w:r>
            <w:r w:rsidRPr="006E68F4">
              <w:rPr>
                <w:rFonts w:ascii="Calibri" w:hAnsi="Calibri"/>
                <w:sz w:val="10"/>
                <w:szCs w:val="10"/>
              </w:rPr>
              <w:t xml:space="preserve"> &lt; 0.58  and </w:t>
            </w:r>
            <w:r w:rsidRPr="006E68F4">
              <w:rPr>
                <w:rFonts w:ascii="Calibri" w:hAnsi="Calibri"/>
                <w:sz w:val="10"/>
                <w:szCs w:val="10"/>
                <w:highlight w:val="yellow"/>
              </w:rPr>
              <w:t>D04</w:t>
            </w:r>
            <w:r w:rsidRPr="006E68F4">
              <w:rPr>
                <w:rFonts w:ascii="Calibri" w:hAnsi="Calibri" w:cs="Calibri"/>
                <w:sz w:val="10"/>
                <w:szCs w:val="10"/>
              </w:rPr>
              <w:t>≠</w:t>
            </w:r>
            <w:r w:rsidRPr="006E68F4">
              <w:rPr>
                <w:rFonts w:ascii="Calibri" w:hAnsi="Calibri"/>
                <w:sz w:val="10"/>
                <w:szCs w:val="10"/>
              </w:rPr>
              <w:t xml:space="preserve"> one of the following </w:t>
            </w:r>
            <w:r w:rsidR="00CB6008">
              <w:rPr>
                <w:rFonts w:ascii="Calibri" w:hAnsi="Calibri"/>
                <w:sz w:val="10"/>
                <w:szCs w:val="10"/>
              </w:rPr>
              <w:t>two</w:t>
            </w:r>
            <w:r w:rsidRPr="006E68F4">
              <w:rPr>
                <w:rFonts w:ascii="Calibri" w:hAnsi="Calibri"/>
                <w:sz w:val="10"/>
                <w:szCs w:val="10"/>
              </w:rPr>
              <w:t>:</w:t>
            </w:r>
          </w:p>
          <w:p w14:paraId="2F19402B" w14:textId="6BD63AE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45B7505A" w14:textId="0712D59D"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5AF773C0" w14:textId="4BBBDDBE" w:rsidR="00CC3726" w:rsidRPr="005C2431" w:rsidRDefault="00CB6008" w:rsidP="00EE6860">
            <w:pPr>
              <w:rPr>
                <w:rFonts w:ascii="Calibri" w:hAnsi="Calibri"/>
                <w:sz w:val="10"/>
                <w:szCs w:val="10"/>
              </w:rPr>
            </w:pPr>
            <w:r w:rsidRPr="00CB6008" w:rsidDel="00CB6008">
              <w:rPr>
                <w:rFonts w:ascii="Calibri" w:hAnsi="Calibri"/>
                <w:sz w:val="6"/>
                <w:szCs w:val="6"/>
              </w:rPr>
              <w:t xml:space="preserve"> </w:t>
            </w:r>
            <w:r w:rsidR="00CC3726" w:rsidRPr="005C2431">
              <w:rPr>
                <w:rFonts w:ascii="Calibri" w:hAnsi="Calibri"/>
                <w:b/>
                <w:sz w:val="10"/>
                <w:szCs w:val="10"/>
              </w:rPr>
              <w:t>(2)</w:t>
            </w:r>
            <w:r w:rsidR="00CC3726" w:rsidRPr="005C2431">
              <w:rPr>
                <w:rFonts w:ascii="Calibri" w:hAnsi="Calibri"/>
                <w:sz w:val="10"/>
                <w:szCs w:val="10"/>
              </w:rPr>
              <w:t xml:space="preserve">value in </w:t>
            </w:r>
            <w:r w:rsidR="00CC3726" w:rsidRPr="00CA3812">
              <w:rPr>
                <w:rFonts w:ascii="Calibri" w:hAnsi="Calibri"/>
                <w:sz w:val="10"/>
                <w:szCs w:val="10"/>
                <w:highlight w:val="yellow"/>
              </w:rPr>
              <w:t>C09</w:t>
            </w:r>
            <w:r w:rsidR="00CC3726" w:rsidRPr="005C2431">
              <w:rPr>
                <w:rFonts w:ascii="Calibri" w:hAnsi="Calibri"/>
                <w:sz w:val="10"/>
                <w:szCs w:val="10"/>
              </w:rPr>
              <w:t xml:space="preserve"> &lt; 0.62 and </w:t>
            </w:r>
            <w:r w:rsidR="00CC3726" w:rsidRPr="005C2431">
              <w:rPr>
                <w:rFonts w:ascii="Calibri" w:hAnsi="Calibri"/>
                <w:sz w:val="10"/>
                <w:szCs w:val="10"/>
                <w:highlight w:val="yellow"/>
              </w:rPr>
              <w:t>D05</w:t>
            </w:r>
            <w:r w:rsidR="00CC3726" w:rsidRPr="005C2431">
              <w:rPr>
                <w:rFonts w:ascii="Calibri" w:hAnsi="Calibri"/>
                <w:sz w:val="10"/>
                <w:szCs w:val="10"/>
              </w:rPr>
              <w:t xml:space="preserve"> = one of the following two:</w:t>
            </w:r>
          </w:p>
          <w:p w14:paraId="15B99AC5" w14:textId="6A26B70B"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HP</w:t>
            </w:r>
          </w:p>
          <w:p w14:paraId="449FB6CB" w14:textId="3EEBE113"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AC</w:t>
            </w:r>
          </w:p>
          <w:p w14:paraId="52D2AE03" w14:textId="6EA581B6" w:rsidR="00CC3726" w:rsidRPr="005C2431" w:rsidRDefault="00CC3726" w:rsidP="00EE6860">
            <w:pPr>
              <w:rPr>
                <w:rFonts w:ascii="Calibri" w:hAnsi="Calibri"/>
                <w:sz w:val="10"/>
                <w:szCs w:val="10"/>
              </w:rPr>
            </w:pPr>
            <w:r w:rsidRPr="005C2431">
              <w:rPr>
                <w:rFonts w:ascii="Calibri" w:hAnsi="Calibri"/>
                <w:b/>
                <w:sz w:val="10"/>
                <w:szCs w:val="10"/>
              </w:rPr>
              <w:t>(3)</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&lt; 0.45 and </w:t>
            </w:r>
          </w:p>
          <w:p w14:paraId="4E895A3F" w14:textId="0136B1BF" w:rsidR="00CC3726" w:rsidRPr="005C2431" w:rsidRDefault="00CC3726" w:rsidP="00EE6860">
            <w:pPr>
              <w:rPr>
                <w:rFonts w:ascii="Calibri" w:hAnsi="Calibri"/>
                <w:sz w:val="10"/>
                <w:szCs w:val="10"/>
              </w:rPr>
            </w:pPr>
            <w:r w:rsidRPr="00CA3812">
              <w:rPr>
                <w:rFonts w:ascii="Calibri" w:hAnsi="Calibri"/>
                <w:sz w:val="10"/>
                <w:szCs w:val="10"/>
                <w:highlight w:val="yellow"/>
              </w:rPr>
              <w:t>D04</w:t>
            </w:r>
            <w:r w:rsidRPr="005C2431">
              <w:rPr>
                <w:rFonts w:ascii="Calibri" w:hAnsi="Calibri"/>
                <w:sz w:val="10"/>
                <w:szCs w:val="10"/>
              </w:rPr>
              <w:t xml:space="preserve"> = one of the following </w:t>
            </w:r>
            <w:r w:rsidR="00CB6008">
              <w:rPr>
                <w:rFonts w:ascii="Calibri" w:hAnsi="Calibri"/>
                <w:sz w:val="10"/>
                <w:szCs w:val="10"/>
              </w:rPr>
              <w:t>two</w:t>
            </w:r>
            <w:r w:rsidRPr="005C2431">
              <w:rPr>
                <w:rFonts w:ascii="Calibri" w:hAnsi="Calibri"/>
                <w:sz w:val="10"/>
                <w:szCs w:val="10"/>
              </w:rPr>
              <w:t>:</w:t>
            </w:r>
          </w:p>
          <w:p w14:paraId="06580CFD" w14:textId="7777777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7AF7012D" w14:textId="77777777"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1F9B99DD" w14:textId="7DFADE77" w:rsidR="00CC3726" w:rsidRPr="005C2431" w:rsidRDefault="00CB6008" w:rsidP="00EE6860">
            <w:pPr>
              <w:rPr>
                <w:rFonts w:ascii="Calibri" w:hAnsi="Calibri" w:cs="Calibri"/>
                <w:sz w:val="10"/>
                <w:szCs w:val="10"/>
              </w:rPr>
            </w:pPr>
            <w:r w:rsidRPr="00CB6008" w:rsidDel="00CB6008">
              <w:rPr>
                <w:rFonts w:ascii="Calibri" w:hAnsi="Calibri"/>
                <w:sz w:val="6"/>
                <w:szCs w:val="6"/>
              </w:rPr>
              <w:t xml:space="preserve"> </w:t>
            </w:r>
            <w:r w:rsidR="00CC3726" w:rsidRPr="003709B7">
              <w:rPr>
                <w:rFonts w:ascii="Calibri" w:hAnsi="Calibri"/>
                <w:b/>
                <w:sz w:val="10"/>
                <w:szCs w:val="10"/>
              </w:rPr>
              <w:t>(4)</w:t>
            </w:r>
            <w:r w:rsidR="00CC3726" w:rsidRPr="005C2431">
              <w:rPr>
                <w:rFonts w:ascii="Calibri" w:hAnsi="Calibri"/>
                <w:sz w:val="10"/>
                <w:szCs w:val="10"/>
              </w:rPr>
              <w:t xml:space="preserve">value in </w:t>
            </w:r>
            <w:r w:rsidR="00CC3726" w:rsidRPr="005C2431">
              <w:rPr>
                <w:rFonts w:ascii="Calibri" w:hAnsi="Calibri"/>
                <w:sz w:val="10"/>
                <w:szCs w:val="10"/>
                <w:highlight w:val="yellow"/>
              </w:rPr>
              <w:t>C08</w:t>
            </w:r>
            <w:r w:rsidR="00CC3726" w:rsidRPr="005C2431">
              <w:rPr>
                <w:rFonts w:ascii="Calibri" w:hAnsi="Calibri"/>
                <w:b/>
                <w:sz w:val="10"/>
                <w:szCs w:val="10"/>
              </w:rPr>
              <w:t xml:space="preserve"> &gt;</w:t>
            </w:r>
            <w:r w:rsidR="00CC3726" w:rsidRPr="005C2431">
              <w:rPr>
                <w:rFonts w:ascii="Calibri" w:hAnsi="Calibri"/>
                <w:sz w:val="10"/>
                <w:szCs w:val="10"/>
              </w:rPr>
              <w:t xml:space="preserve"> 350 and </w:t>
            </w:r>
            <w:r w:rsidR="00CC3726" w:rsidRPr="00CA3812">
              <w:rPr>
                <w:rFonts w:ascii="Calibri" w:hAnsi="Calibri"/>
                <w:sz w:val="10"/>
                <w:szCs w:val="10"/>
                <w:highlight w:val="yellow"/>
              </w:rPr>
              <w:t>D05</w:t>
            </w:r>
            <w:r w:rsidR="00CC3726" w:rsidRPr="005C2431">
              <w:rPr>
                <w:rFonts w:ascii="Calibri" w:hAnsi="Calibri"/>
                <w:sz w:val="10"/>
                <w:szCs w:val="10"/>
              </w:rPr>
              <w:t xml:space="preserve"> </w:t>
            </w:r>
            <w:r w:rsidR="00CC3726" w:rsidRPr="005C2431">
              <w:rPr>
                <w:rFonts w:ascii="Calibri" w:hAnsi="Calibri" w:cs="Calibri"/>
                <w:sz w:val="10"/>
                <w:szCs w:val="10"/>
              </w:rPr>
              <w:t xml:space="preserve">≠ one of the following two: </w:t>
            </w:r>
          </w:p>
          <w:p w14:paraId="7D1F4E68"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2F781C99" w14:textId="350FDAAD"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AC</w:t>
            </w:r>
          </w:p>
          <w:p w14:paraId="2976035B" w14:textId="12BEE612" w:rsidR="00CC3726" w:rsidRPr="005C2431" w:rsidRDefault="00CC3726" w:rsidP="00EE6860">
            <w:pPr>
              <w:rPr>
                <w:rFonts w:ascii="Calibri" w:hAnsi="Calibri" w:cs="Calibri"/>
                <w:sz w:val="10"/>
                <w:szCs w:val="10"/>
              </w:rPr>
            </w:pPr>
            <w:r w:rsidRPr="003709B7">
              <w:rPr>
                <w:rFonts w:ascii="Calibri" w:hAnsi="Calibri"/>
                <w:b/>
                <w:sz w:val="10"/>
                <w:szCs w:val="10"/>
              </w:rPr>
              <w:t>(5)</w:t>
            </w:r>
            <w:r w:rsidRPr="005C2431">
              <w:rPr>
                <w:rFonts w:ascii="Calibri" w:hAnsi="Calibri"/>
                <w:sz w:val="10"/>
                <w:szCs w:val="10"/>
              </w:rPr>
              <w:t xml:space="preserve">value in </w:t>
            </w:r>
            <w:r w:rsidRPr="00CA3812">
              <w:rPr>
                <w:rFonts w:ascii="Calibri" w:hAnsi="Calibri"/>
                <w:sz w:val="10"/>
                <w:szCs w:val="10"/>
                <w:highlight w:val="yellow"/>
              </w:rPr>
              <w:t>C08</w:t>
            </w:r>
            <w:r w:rsidRPr="005C2431">
              <w:rPr>
                <w:rFonts w:ascii="Calibri" w:hAnsi="Calibri"/>
                <w:sz w:val="10"/>
                <w:szCs w:val="10"/>
              </w:rPr>
              <w:t xml:space="preserve"> &gt; 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2F6B769A"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1B1C9D6A" w14:textId="4D3956E9" w:rsidR="00CC3726" w:rsidRPr="005C2431" w:rsidRDefault="00CC3726" w:rsidP="00EE6860">
            <w:pPr>
              <w:rPr>
                <w:rFonts w:ascii="Calibri" w:hAnsi="Calibri"/>
                <w:sz w:val="10"/>
                <w:szCs w:val="10"/>
              </w:rPr>
            </w:pPr>
            <w:r w:rsidRPr="005C2431">
              <w:rPr>
                <w:rFonts w:ascii="Calibri" w:hAnsi="Calibri" w:cs="Calibri"/>
                <w:sz w:val="10"/>
                <w:szCs w:val="10"/>
              </w:rPr>
              <w:t xml:space="preserve">      **small duct high velocity AC</w:t>
            </w:r>
          </w:p>
          <w:p w14:paraId="1F9B99DE" w14:textId="55565747" w:rsidR="00CC3726" w:rsidRPr="005C2431" w:rsidRDefault="00CC3726" w:rsidP="00EE6860">
            <w:pPr>
              <w:rPr>
                <w:rFonts w:ascii="Calibri" w:hAnsi="Calibri"/>
                <w:sz w:val="10"/>
                <w:szCs w:val="10"/>
              </w:rPr>
            </w:pPr>
            <w:r w:rsidRPr="005C2431">
              <w:rPr>
                <w:rFonts w:ascii="Calibri" w:hAnsi="Calibri"/>
                <w:b/>
                <w:sz w:val="10"/>
                <w:szCs w:val="10"/>
              </w:rPr>
              <w:t>(6)</w:t>
            </w:r>
            <w:r w:rsidRPr="005C2431">
              <w:rPr>
                <w:rFonts w:ascii="Calibri" w:hAnsi="Calibri"/>
                <w:sz w:val="10"/>
                <w:szCs w:val="10"/>
                <w:highlight w:val="yellow"/>
              </w:rPr>
              <w:t>D09</w:t>
            </w:r>
            <w:r w:rsidRPr="005C2431">
              <w:rPr>
                <w:rFonts w:ascii="Calibri" w:hAnsi="Calibri"/>
                <w:sz w:val="10"/>
                <w:szCs w:val="10"/>
              </w:rPr>
              <w:t>=Zonally Controlled</w:t>
            </w:r>
          </w:p>
          <w:p w14:paraId="2471F140" w14:textId="7C2BF890" w:rsidR="00CC3726" w:rsidRPr="005C2431" w:rsidRDefault="00CC3726" w:rsidP="00EE6860">
            <w:pPr>
              <w:rPr>
                <w:rFonts w:ascii="Calibri" w:hAnsi="Calibri"/>
                <w:sz w:val="10"/>
                <w:szCs w:val="10"/>
              </w:rPr>
            </w:pPr>
            <w:r w:rsidRPr="003709B7">
              <w:rPr>
                <w:rFonts w:ascii="Calibri" w:hAnsi="Calibri"/>
                <w:b/>
                <w:sz w:val="10"/>
                <w:szCs w:val="10"/>
              </w:rPr>
              <w:t>(7)</w:t>
            </w:r>
            <w:r w:rsidRPr="005C2431">
              <w:rPr>
                <w:rFonts w:ascii="Calibri" w:hAnsi="Calibri"/>
                <w:sz w:val="10"/>
                <w:szCs w:val="10"/>
              </w:rPr>
              <w:t xml:space="preserve">either of </w:t>
            </w:r>
            <w:r w:rsidRPr="00CA3812">
              <w:rPr>
                <w:rFonts w:ascii="Calibri" w:hAnsi="Calibri"/>
                <w:sz w:val="10"/>
                <w:szCs w:val="10"/>
                <w:highlight w:val="yellow"/>
              </w:rPr>
              <w:t>E04</w:t>
            </w:r>
            <w:r w:rsidRPr="005C2431">
              <w:rPr>
                <w:rFonts w:ascii="Calibri" w:hAnsi="Calibri"/>
                <w:sz w:val="10"/>
                <w:szCs w:val="10"/>
              </w:rPr>
              <w:t xml:space="preserve"> or </w:t>
            </w:r>
            <w:r w:rsidRPr="00CA3812">
              <w:rPr>
                <w:rFonts w:ascii="Calibri" w:hAnsi="Calibri"/>
                <w:sz w:val="10"/>
                <w:szCs w:val="10"/>
                <w:highlight w:val="yellow"/>
              </w:rPr>
              <w:t>G06</w:t>
            </w:r>
            <w:r w:rsidRPr="005C2431">
              <w:rPr>
                <w:rFonts w:ascii="Calibri" w:hAnsi="Calibri"/>
                <w:sz w:val="10"/>
                <w:szCs w:val="10"/>
              </w:rPr>
              <w:t xml:space="preserve">=yes </w:t>
            </w:r>
            <w:r>
              <w:rPr>
                <w:rFonts w:ascii="Calibri" w:hAnsi="Calibri"/>
                <w:sz w:val="10"/>
                <w:szCs w:val="10"/>
              </w:rPr>
              <w:t>(is CFI Vent Sys)</w:t>
            </w:r>
            <w:r w:rsidR="003F493D">
              <w:rPr>
                <w:rFonts w:ascii="Calibri" w:hAnsi="Calibri"/>
                <w:sz w:val="10"/>
                <w:szCs w:val="10"/>
              </w:rPr>
              <w:t>,</w:t>
            </w:r>
          </w:p>
          <w:p w14:paraId="1F9B99E0" w14:textId="42CE4EA1" w:rsidR="00CC3726" w:rsidRPr="006E68F4" w:rsidRDefault="00CC3726" w:rsidP="00EE6860">
            <w:pPr>
              <w:rPr>
                <w:rFonts w:ascii="Calibri" w:hAnsi="Calibri"/>
                <w:sz w:val="10"/>
                <w:szCs w:val="10"/>
              </w:rPr>
            </w:pPr>
            <w:r w:rsidRPr="003F493D">
              <w:rPr>
                <w:rFonts w:ascii="Calibri" w:hAnsi="Calibri"/>
                <w:b/>
                <w:sz w:val="12"/>
                <w:szCs w:val="12"/>
              </w:rPr>
              <w:t>then</w:t>
            </w:r>
            <w:r w:rsidRPr="003F493D">
              <w:rPr>
                <w:rFonts w:ascii="Calibri" w:hAnsi="Calibri"/>
                <w:sz w:val="12"/>
                <w:szCs w:val="12"/>
              </w:rPr>
              <w:t xml:space="preserve"> result = HERS Verified Fan Efficacy and Airflow</w:t>
            </w:r>
            <w:r w:rsidRPr="003F493D">
              <w:rPr>
                <w:rFonts w:ascii="Calibri" w:hAnsi="Calibri"/>
                <w:sz w:val="10"/>
                <w:szCs w:val="10"/>
              </w:rPr>
              <w:t xml:space="preserve"> Rate;</w:t>
            </w:r>
          </w:p>
          <w:p w14:paraId="1F9B99E1" w14:textId="5C48B234" w:rsidR="00CC3726" w:rsidRPr="006E68F4" w:rsidRDefault="00CC3726" w:rsidP="00EE6860">
            <w:pPr>
              <w:rPr>
                <w:rFonts w:ascii="Calibri" w:hAnsi="Calibri"/>
                <w:sz w:val="10"/>
                <w:szCs w:val="10"/>
              </w:rPr>
            </w:pPr>
            <w:r w:rsidRPr="003F493D">
              <w:rPr>
                <w:rFonts w:ascii="Calibri" w:hAnsi="Calibri"/>
                <w:b/>
                <w:sz w:val="10"/>
                <w:szCs w:val="10"/>
              </w:rPr>
              <w:t>elseif</w:t>
            </w:r>
            <w:r w:rsidRPr="006E68F4">
              <w:rPr>
                <w:rFonts w:ascii="Calibri" w:hAnsi="Calibri"/>
                <w:sz w:val="10"/>
                <w:szCs w:val="10"/>
              </w:rPr>
              <w:t xml:space="preserve"> CF1R-PRF indicates HERS Verification=required,</w:t>
            </w:r>
          </w:p>
          <w:p w14:paraId="1F9B99E2" w14:textId="32BE6E0A" w:rsidR="00CC3726" w:rsidRPr="006E68F4" w:rsidRDefault="00CC3726" w:rsidP="00EE6860">
            <w:pPr>
              <w:rPr>
                <w:rFonts w:ascii="Calibri" w:hAnsi="Calibri"/>
                <w:sz w:val="10"/>
                <w:szCs w:val="10"/>
              </w:rPr>
            </w:pPr>
            <w:r w:rsidRPr="006E68F4">
              <w:rPr>
                <w:rFonts w:ascii="Calibri" w:hAnsi="Calibri"/>
                <w:sz w:val="10"/>
                <w:szCs w:val="10"/>
              </w:rPr>
              <w:t xml:space="preserve">then user select one from following two: </w:t>
            </w:r>
          </w:p>
          <w:p w14:paraId="1F9B99E3" w14:textId="77777777" w:rsidR="00CC3726" w:rsidRPr="006E68F4" w:rsidRDefault="00CC3726" w:rsidP="00EE6860">
            <w:pPr>
              <w:rPr>
                <w:rFonts w:ascii="Calibri" w:hAnsi="Calibri"/>
                <w:sz w:val="10"/>
                <w:szCs w:val="10"/>
              </w:rPr>
            </w:pPr>
            <w:r w:rsidRPr="006E68F4">
              <w:rPr>
                <w:rFonts w:ascii="Calibri" w:hAnsi="Calibri"/>
                <w:sz w:val="10"/>
                <w:szCs w:val="10"/>
              </w:rPr>
              <w:t xml:space="preserve">*HERS Verified </w:t>
            </w:r>
            <w:r w:rsidRPr="006E68F4">
              <w:rPr>
                <w:rFonts w:ascii="Calibri" w:hAnsi="Calibri"/>
                <w:sz w:val="10"/>
                <w:szCs w:val="10"/>
                <w:u w:val="single"/>
              </w:rPr>
              <w:t>Fan Efficacy and Airflow Rate</w:t>
            </w:r>
            <w:r w:rsidRPr="006E68F4">
              <w:rPr>
                <w:rFonts w:ascii="Calibri" w:hAnsi="Calibri"/>
                <w:sz w:val="10"/>
                <w:szCs w:val="10"/>
              </w:rPr>
              <w:t xml:space="preserve">; </w:t>
            </w:r>
          </w:p>
          <w:p w14:paraId="1F9B99EA" w14:textId="1C3575A1" w:rsidR="00CC3726" w:rsidRPr="004F33D0" w:rsidRDefault="00CC3726" w:rsidP="00EE6860">
            <w:pPr>
              <w:rPr>
                <w:rFonts w:ascii="Calibri" w:hAnsi="Calibri"/>
                <w:sz w:val="12"/>
                <w:szCs w:val="12"/>
              </w:rPr>
            </w:pPr>
            <w:r w:rsidRPr="006E68F4">
              <w:rPr>
                <w:rFonts w:ascii="Calibri" w:hAnsi="Calibri"/>
                <w:sz w:val="10"/>
                <w:szCs w:val="10"/>
              </w:rPr>
              <w:t xml:space="preserve">*HERS verified </w:t>
            </w:r>
            <w:r w:rsidRPr="006E68F4">
              <w:rPr>
                <w:rFonts w:ascii="Calibri" w:hAnsi="Calibri"/>
                <w:sz w:val="10"/>
                <w:szCs w:val="10"/>
                <w:u w:val="single"/>
              </w:rPr>
              <w:t>Return Duct Design per Table 150.0-B, C;</w:t>
            </w:r>
            <w:r w:rsidR="00025EB6">
              <w:rPr>
                <w:rFonts w:ascii="Calibri" w:hAnsi="Calibri"/>
                <w:sz w:val="12"/>
                <w:szCs w:val="12"/>
                <w:u w:val="single"/>
              </w:rPr>
              <w:t>&gt;&gt;</w:t>
            </w:r>
          </w:p>
        </w:tc>
        <w:tc>
          <w:tcPr>
            <w:tcW w:w="310" w:type="pct"/>
            <w:tcMar>
              <w:left w:w="29" w:type="dxa"/>
              <w:right w:w="29" w:type="dxa"/>
            </w:tcMar>
          </w:tcPr>
          <w:p w14:paraId="1F9B99F2" w14:textId="0C9C6973"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&lt;&lt;calculated  </w:t>
            </w:r>
            <w:r w:rsidR="00C77EAC" w:rsidRPr="006E68F4">
              <w:rPr>
                <w:rFonts w:asciiTheme="minorHAnsi" w:hAnsiTheme="minorHAnsi"/>
                <w:sz w:val="10"/>
                <w:szCs w:val="10"/>
              </w:rPr>
              <w:t>field</w:t>
            </w:r>
            <w:r w:rsidRPr="006E68F4">
              <w:rPr>
                <w:rFonts w:asciiTheme="minorHAnsi" w:hAnsiTheme="minorHAnsi"/>
                <w:sz w:val="10"/>
                <w:szCs w:val="10"/>
              </w:rPr>
              <w:t xml:space="preserve">: reference value from </w:t>
            </w:r>
            <w:r w:rsidRPr="003F493D">
              <w:rPr>
                <w:rFonts w:asciiTheme="minorHAnsi" w:hAnsiTheme="minorHAnsi"/>
                <w:sz w:val="10"/>
                <w:szCs w:val="10"/>
                <w:highlight w:val="yellow"/>
              </w:rPr>
              <w:t>B09</w:t>
            </w:r>
            <w:r w:rsidRPr="006E68F4">
              <w:rPr>
                <w:rFonts w:asciiTheme="minorHAnsi" w:hAnsiTheme="minorHAnsi"/>
                <w:sz w:val="10"/>
                <w:szCs w:val="10"/>
              </w:rPr>
              <w:t xml:space="preserve"> as default; </w:t>
            </w:r>
          </w:p>
          <w:p w14:paraId="1F9B99F3" w14:textId="77777777" w:rsidR="00CC3726" w:rsidRPr="006E68F4" w:rsidRDefault="00CC3726" w:rsidP="00EE6860">
            <w:pPr>
              <w:rPr>
                <w:rFonts w:asciiTheme="minorHAnsi" w:hAnsiTheme="minorHAnsi"/>
                <w:sz w:val="10"/>
                <w:szCs w:val="10"/>
              </w:rPr>
            </w:pPr>
            <w:r w:rsidRPr="006E68F4">
              <w:rPr>
                <w:rFonts w:asciiTheme="minorHAnsi" w:hAnsiTheme="minorHAnsi"/>
                <w:sz w:val="10"/>
                <w:szCs w:val="10"/>
              </w:rPr>
              <w:t>else:</w:t>
            </w:r>
          </w:p>
          <w:p w14:paraId="1F9B99F4" w14:textId="432C21F1" w:rsidR="00CC3726" w:rsidRPr="006E68F4" w:rsidRDefault="00CC3726" w:rsidP="00EE6860">
            <w:pPr>
              <w:rPr>
                <w:rFonts w:asciiTheme="minorHAnsi" w:hAnsiTheme="minorHAnsi"/>
                <w:sz w:val="10"/>
                <w:szCs w:val="10"/>
              </w:rPr>
            </w:pPr>
            <w:r w:rsidRPr="006E68F4">
              <w:rPr>
                <w:rFonts w:asciiTheme="minorHAnsi" w:hAnsiTheme="minorHAnsi"/>
                <w:sz w:val="10"/>
                <w:szCs w:val="10"/>
              </w:rPr>
              <w:t>allow user to override the default and pick one from following two:</w:t>
            </w:r>
          </w:p>
          <w:p w14:paraId="1F9B99F5" w14:textId="49EE5D0E" w:rsidR="00CC3726" w:rsidRPr="006E68F4" w:rsidRDefault="00CC3726" w:rsidP="00EE6860">
            <w:pPr>
              <w:rPr>
                <w:rFonts w:ascii="Calibri" w:hAnsi="Calibri"/>
                <w:sz w:val="10"/>
                <w:szCs w:val="10"/>
              </w:rPr>
            </w:pPr>
            <w:r w:rsidRPr="006E68F4">
              <w:rPr>
                <w:rFonts w:ascii="Calibri" w:hAnsi="Calibri"/>
                <w:sz w:val="10"/>
                <w:szCs w:val="10"/>
              </w:rPr>
              <w:t>*Has Bypass Duct,</w:t>
            </w:r>
          </w:p>
          <w:p w14:paraId="1F9B99F6" w14:textId="77777777" w:rsidR="00CC3726" w:rsidRPr="006E68F4" w:rsidRDefault="00CC3726" w:rsidP="00EE6860">
            <w:pPr>
              <w:rPr>
                <w:rFonts w:ascii="Calibri" w:hAnsi="Calibri"/>
                <w:sz w:val="10"/>
                <w:szCs w:val="10"/>
              </w:rPr>
            </w:pPr>
            <w:r w:rsidRPr="006E68F4">
              <w:rPr>
                <w:rFonts w:ascii="Calibri" w:hAnsi="Calibri"/>
                <w:sz w:val="10"/>
                <w:szCs w:val="10"/>
              </w:rPr>
              <w:t>*None</w:t>
            </w:r>
          </w:p>
          <w:p w14:paraId="1F9B99F7" w14:textId="77777777" w:rsidR="00CC3726" w:rsidRPr="006E68F4" w:rsidRDefault="00CC3726" w:rsidP="00EE6860">
            <w:pPr>
              <w:rPr>
                <w:rFonts w:ascii="Calibri" w:hAnsi="Calibri"/>
                <w:sz w:val="10"/>
                <w:szCs w:val="10"/>
              </w:rPr>
            </w:pPr>
          </w:p>
          <w:p w14:paraId="1F9B99F8" w14:textId="77777777" w:rsidR="00CC3726" w:rsidRPr="006E68F4" w:rsidRDefault="00CC3726" w:rsidP="00EE6860">
            <w:pPr>
              <w:rPr>
                <w:rFonts w:ascii="Calibri" w:hAnsi="Calibri"/>
                <w:sz w:val="10"/>
                <w:szCs w:val="10"/>
              </w:rPr>
            </w:pPr>
            <w:r w:rsidRPr="006E68F4">
              <w:rPr>
                <w:rFonts w:asciiTheme="minorHAnsi" w:hAnsiTheme="minorHAnsi"/>
                <w:sz w:val="10"/>
                <w:szCs w:val="10"/>
              </w:rPr>
              <w:t xml:space="preserve">flag non-default values and report in project status notes field; a revised CF1R may be required </w:t>
            </w:r>
            <w:r w:rsidRPr="006E68F4">
              <w:rPr>
                <w:rFonts w:ascii="Calibri" w:hAnsi="Calibri"/>
                <w:sz w:val="10"/>
                <w:szCs w:val="10"/>
              </w:rPr>
              <w:t>&gt;&gt;</w:t>
            </w:r>
          </w:p>
        </w:tc>
        <w:tc>
          <w:tcPr>
            <w:tcW w:w="311" w:type="pct"/>
            <w:tcMar>
              <w:left w:w="29" w:type="dxa"/>
              <w:right w:w="29" w:type="dxa"/>
            </w:tcMar>
          </w:tcPr>
          <w:p w14:paraId="6FBF8FE4" w14:textId="77777777" w:rsidR="00CC3726" w:rsidRPr="006E68F4" w:rsidRDefault="00CC3726" w:rsidP="00EE6860">
            <w:pPr>
              <w:rPr>
                <w:rFonts w:ascii="Calibri" w:hAnsi="Calibri"/>
                <w:sz w:val="10"/>
                <w:szCs w:val="10"/>
              </w:rPr>
            </w:pPr>
            <w:r w:rsidRPr="006E68F4">
              <w:rPr>
                <w:rFonts w:ascii="Calibri" w:hAnsi="Calibri"/>
                <w:sz w:val="10"/>
                <w:szCs w:val="10"/>
              </w:rPr>
              <w:t>&lt;&lt;user enter integer value&gt;&gt;</w:t>
            </w:r>
          </w:p>
          <w:p w14:paraId="5FB08902" w14:textId="77777777" w:rsidR="00CC3726" w:rsidRPr="006E68F4" w:rsidRDefault="00CC3726" w:rsidP="00EE6860">
            <w:pPr>
              <w:rPr>
                <w:rFonts w:ascii="Calibri" w:hAnsi="Calibri"/>
                <w:sz w:val="10"/>
                <w:szCs w:val="10"/>
              </w:rPr>
            </w:pPr>
          </w:p>
          <w:p w14:paraId="1F9B99F9" w14:textId="22651FAC" w:rsidR="00CC3726" w:rsidRPr="006E68F4" w:rsidRDefault="00CC3726" w:rsidP="00EE6860">
            <w:pPr>
              <w:rPr>
                <w:rFonts w:ascii="Calibri" w:hAnsi="Calibri"/>
                <w:sz w:val="10"/>
                <w:szCs w:val="10"/>
              </w:rPr>
            </w:pPr>
            <w:r w:rsidRPr="006E68F4">
              <w:rPr>
                <w:rFonts w:ascii="Calibri" w:hAnsi="Calibri"/>
                <w:sz w:val="10"/>
                <w:szCs w:val="10"/>
              </w:rPr>
              <w:t xml:space="preserve">note: this value will determine number or rows per indoor unit in the next section&gt;&gt; </w:t>
            </w:r>
          </w:p>
        </w:tc>
        <w:tc>
          <w:tcPr>
            <w:tcW w:w="470" w:type="pct"/>
            <w:tcMar>
              <w:left w:w="29" w:type="dxa"/>
              <w:right w:w="29" w:type="dxa"/>
            </w:tcMar>
          </w:tcPr>
          <w:p w14:paraId="4BD2AEC8" w14:textId="01589FC9" w:rsidR="00EC0FE2" w:rsidRPr="00EC0FE2" w:rsidRDefault="00CC3726" w:rsidP="00292302">
            <w:pPr>
              <w:keepNext/>
              <w:rPr>
                <w:rFonts w:ascii="Calibri" w:hAnsi="Calibri"/>
                <w:sz w:val="10"/>
                <w:szCs w:val="10"/>
              </w:rPr>
            </w:pPr>
            <w:r w:rsidRPr="006E68F4">
              <w:rPr>
                <w:rFonts w:ascii="Calibri" w:hAnsi="Calibri"/>
                <w:sz w:val="10"/>
                <w:szCs w:val="10"/>
              </w:rPr>
              <w:t>&lt;&lt;</w:t>
            </w:r>
            <w:r w:rsidR="00EC0FE2">
              <w:rPr>
                <w:rFonts w:ascii="Calibri" w:hAnsi="Calibri"/>
                <w:b/>
                <w:sz w:val="10"/>
                <w:szCs w:val="10"/>
              </w:rPr>
              <w:t>if</w:t>
            </w:r>
            <w:r w:rsidR="00EC0FE2">
              <w:rPr>
                <w:rFonts w:ascii="Calibri" w:hAnsi="Calibri"/>
                <w:sz w:val="10"/>
                <w:szCs w:val="10"/>
              </w:rPr>
              <w:t xml:space="preserve"> </w:t>
            </w:r>
            <w:r w:rsidR="00D86A60" w:rsidRPr="00554A0C">
              <w:rPr>
                <w:rFonts w:ascii="Calibri" w:hAnsi="Calibri"/>
                <w:sz w:val="10"/>
                <w:szCs w:val="10"/>
              </w:rPr>
              <w:t xml:space="preserve">system type in </w:t>
            </w:r>
            <w:r w:rsidR="00D86A60">
              <w:rPr>
                <w:rFonts w:ascii="Calibri" w:hAnsi="Calibri"/>
                <w:sz w:val="10"/>
                <w:szCs w:val="10"/>
                <w:highlight w:val="yellow"/>
              </w:rPr>
              <w:t>D</w:t>
            </w:r>
            <w:r w:rsidR="00D86A60" w:rsidRPr="007E1FCC">
              <w:rPr>
                <w:rFonts w:ascii="Calibri" w:hAnsi="Calibri"/>
                <w:sz w:val="10"/>
                <w:szCs w:val="10"/>
                <w:highlight w:val="yellow"/>
              </w:rPr>
              <w:t>04</w:t>
            </w:r>
            <w:r w:rsidR="00D86A60" w:rsidRPr="00554A0C">
              <w:rPr>
                <w:rFonts w:ascii="Calibri" w:hAnsi="Calibri"/>
                <w:sz w:val="10"/>
                <w:szCs w:val="10"/>
              </w:rPr>
              <w:t xml:space="preserve"> or </w:t>
            </w:r>
            <w:r w:rsidR="00D86A60">
              <w:rPr>
                <w:rFonts w:ascii="Calibri" w:hAnsi="Calibri"/>
                <w:sz w:val="10"/>
                <w:szCs w:val="10"/>
                <w:highlight w:val="yellow"/>
              </w:rPr>
              <w:t>D</w:t>
            </w:r>
            <w:r w:rsidR="00D86A60" w:rsidRPr="007E1FCC">
              <w:rPr>
                <w:rFonts w:ascii="Calibri" w:hAnsi="Calibri"/>
                <w:sz w:val="10"/>
                <w:szCs w:val="10"/>
                <w:highlight w:val="yellow"/>
              </w:rPr>
              <w:t>05</w:t>
            </w:r>
            <w:r w:rsidR="00D86A60" w:rsidRPr="00554A0C">
              <w:rPr>
                <w:rFonts w:ascii="Calibri" w:hAnsi="Calibri"/>
                <w:sz w:val="10"/>
                <w:szCs w:val="10"/>
              </w:rPr>
              <w:t xml:space="preserve"> is one of the following system types:</w:t>
            </w:r>
          </w:p>
          <w:p w14:paraId="7FFD2A78" w14:textId="77777777" w:rsidR="0084246A" w:rsidRPr="00E35E86" w:rsidRDefault="0084246A" w:rsidP="0084246A">
            <w:pPr>
              <w:keepNext/>
              <w:rPr>
                <w:rFonts w:ascii="Calibri" w:hAnsi="Calibri"/>
                <w:sz w:val="10"/>
                <w:szCs w:val="10"/>
              </w:rPr>
            </w:pPr>
            <w:r w:rsidRPr="00E35E86">
              <w:rPr>
                <w:rFonts w:ascii="Calibri" w:hAnsi="Calibri"/>
                <w:sz w:val="10"/>
                <w:szCs w:val="10"/>
              </w:rPr>
              <w:t>*multisplit HP-ducted</w:t>
            </w:r>
          </w:p>
          <w:p w14:paraId="485D04F7" w14:textId="77777777" w:rsidR="0084246A" w:rsidRPr="00E35E86" w:rsidRDefault="0084246A" w:rsidP="0084246A">
            <w:pPr>
              <w:keepNext/>
              <w:rPr>
                <w:rFonts w:ascii="Calibri" w:hAnsi="Calibri"/>
                <w:sz w:val="10"/>
                <w:szCs w:val="10"/>
              </w:rPr>
            </w:pPr>
            <w:r w:rsidRPr="00E35E86">
              <w:rPr>
                <w:rFonts w:ascii="Calibri" w:hAnsi="Calibri"/>
                <w:sz w:val="10"/>
                <w:szCs w:val="10"/>
              </w:rPr>
              <w:t>*multisplit HP-ducted+ductless</w:t>
            </w:r>
          </w:p>
          <w:p w14:paraId="28ED37E3" w14:textId="77777777" w:rsidR="00AB7571" w:rsidRPr="00AB7571" w:rsidRDefault="00AB7571" w:rsidP="00AB7571">
            <w:pPr>
              <w:keepNext/>
              <w:rPr>
                <w:rFonts w:ascii="Calibri" w:hAnsi="Calibri"/>
                <w:sz w:val="10"/>
                <w:szCs w:val="10"/>
              </w:rPr>
            </w:pPr>
            <w:r w:rsidRPr="00AB7571">
              <w:rPr>
                <w:rFonts w:ascii="Calibri" w:hAnsi="Calibri"/>
                <w:sz w:val="10"/>
                <w:szCs w:val="10"/>
              </w:rPr>
              <w:t>*multisplit AC-ducted</w:t>
            </w:r>
          </w:p>
          <w:p w14:paraId="6EDA1B35" w14:textId="3CDD17C9" w:rsidR="00EC0FE2" w:rsidRDefault="00AB7571" w:rsidP="00AB7571">
            <w:pPr>
              <w:keepNext/>
              <w:rPr>
                <w:rFonts w:ascii="Calibri" w:hAnsi="Calibri"/>
                <w:sz w:val="10"/>
                <w:szCs w:val="10"/>
              </w:rPr>
            </w:pPr>
            <w:r w:rsidRPr="00AB7571">
              <w:rPr>
                <w:rFonts w:ascii="Calibri" w:hAnsi="Calibri"/>
                <w:sz w:val="10"/>
                <w:szCs w:val="10"/>
              </w:rPr>
              <w:t>*multisplit AC-ducted+ductless</w:t>
            </w:r>
          </w:p>
          <w:p w14:paraId="6BCB9B07" w14:textId="14DDE7DA" w:rsidR="00EC0FE2" w:rsidRDefault="00AB7571" w:rsidP="00292302">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0145DE7" w14:textId="77777777" w:rsidR="00AB7571" w:rsidRDefault="00AB7571" w:rsidP="00292302">
            <w:pPr>
              <w:keepNext/>
              <w:rPr>
                <w:rFonts w:ascii="Calibri" w:hAnsi="Calibri"/>
                <w:sz w:val="10"/>
                <w:szCs w:val="10"/>
              </w:rPr>
            </w:pPr>
          </w:p>
          <w:p w14:paraId="2F8C44C1" w14:textId="1FA35F25" w:rsidR="00292302" w:rsidRPr="00554A0C" w:rsidRDefault="00AB7571"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p>
          <w:p w14:paraId="333672FC"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4AE60357"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751AF99E"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26E71A83"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0AF0CDAA"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530E9D77"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72BBCC99" w14:textId="77777777" w:rsidR="00292302" w:rsidRPr="00554A0C" w:rsidRDefault="00292302" w:rsidP="00292302">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71C7710E" w14:textId="48FDC17F" w:rsidR="00CC3726" w:rsidRPr="006E68F4" w:rsidRDefault="00292302" w:rsidP="00EE6860">
            <w:pPr>
              <w:rPr>
                <w:rFonts w:ascii="Calibri" w:hAnsi="Calibri"/>
                <w:sz w:val="10"/>
                <w:szCs w:val="10"/>
              </w:rPr>
            </w:pPr>
            <w:r w:rsidRPr="00292302">
              <w:rPr>
                <w:rFonts w:ascii="Calibri" w:hAnsi="Calibri"/>
                <w:b/>
                <w:sz w:val="10"/>
                <w:szCs w:val="10"/>
              </w:rPr>
              <w:t>else</w:t>
            </w:r>
            <w:r>
              <w:rPr>
                <w:rFonts w:ascii="Calibri" w:hAnsi="Calibri"/>
                <w:sz w:val="10"/>
                <w:szCs w:val="10"/>
              </w:rPr>
              <w:t xml:space="preserve"> </w:t>
            </w:r>
            <w:r w:rsidR="00CC3726" w:rsidRPr="006E68F4">
              <w:rPr>
                <w:rFonts w:ascii="Calibri" w:hAnsi="Calibri"/>
                <w:sz w:val="10"/>
                <w:szCs w:val="10"/>
              </w:rPr>
              <w:t>user pick one of the following two values from list:</w:t>
            </w:r>
          </w:p>
          <w:p w14:paraId="0F23C415" w14:textId="77777777" w:rsidR="00CC3726" w:rsidRPr="006E68F4" w:rsidRDefault="00CC3726" w:rsidP="00EE6860">
            <w:pPr>
              <w:rPr>
                <w:rFonts w:ascii="Calibri" w:hAnsi="Calibri"/>
                <w:sz w:val="10"/>
                <w:szCs w:val="10"/>
              </w:rPr>
            </w:pPr>
            <w:r w:rsidRPr="006E68F4">
              <w:rPr>
                <w:rFonts w:ascii="Calibri" w:hAnsi="Calibri"/>
                <w:sz w:val="10"/>
                <w:szCs w:val="10"/>
              </w:rPr>
              <w:t>**yes</w:t>
            </w:r>
          </w:p>
          <w:p w14:paraId="7DDAA9AC" w14:textId="3173D38C" w:rsidR="00CC3726" w:rsidRPr="006E68F4" w:rsidRDefault="00CC3726" w:rsidP="00EE6860">
            <w:pPr>
              <w:rPr>
                <w:rFonts w:ascii="Calibri" w:hAnsi="Calibri"/>
                <w:sz w:val="10"/>
                <w:szCs w:val="10"/>
              </w:rPr>
            </w:pPr>
            <w:r w:rsidRPr="006E68F4">
              <w:rPr>
                <w:rFonts w:ascii="Calibri" w:hAnsi="Calibri"/>
                <w:sz w:val="10"/>
                <w:szCs w:val="10"/>
              </w:rPr>
              <w:t>**no</w:t>
            </w:r>
          </w:p>
          <w:p w14:paraId="072064CE" w14:textId="77777777" w:rsidR="00F75240" w:rsidRDefault="00F75240" w:rsidP="00EE6860">
            <w:pPr>
              <w:rPr>
                <w:rFonts w:ascii="Calibri" w:hAnsi="Calibri"/>
                <w:sz w:val="10"/>
                <w:szCs w:val="10"/>
              </w:rPr>
            </w:pPr>
          </w:p>
          <w:p w14:paraId="4387696A" w14:textId="140B0DE2" w:rsidR="00CC3726" w:rsidRPr="006E68F4" w:rsidRDefault="00CC3726" w:rsidP="00EE6860">
            <w:pPr>
              <w:rPr>
                <w:rFonts w:ascii="Calibri" w:hAnsi="Calibri"/>
                <w:sz w:val="10"/>
                <w:szCs w:val="10"/>
              </w:rPr>
            </w:pPr>
            <w:r w:rsidRPr="00F75240">
              <w:rPr>
                <w:rFonts w:ascii="Calibri" w:hAnsi="Calibri"/>
                <w:b/>
                <w:sz w:val="10"/>
                <w:szCs w:val="10"/>
              </w:rPr>
              <w:t>check</w:t>
            </w:r>
            <w:r w:rsidRPr="006E68F4">
              <w:rPr>
                <w:rFonts w:ascii="Calibri" w:hAnsi="Calibri"/>
                <w:sz w:val="10"/>
                <w:szCs w:val="10"/>
              </w:rPr>
              <w:t>:</w:t>
            </w:r>
          </w:p>
          <w:p w14:paraId="4B7C983A" w14:textId="1267B37E" w:rsidR="00CC3726" w:rsidRPr="006E68F4" w:rsidRDefault="00CC3726" w:rsidP="00232CFC">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5F1811FE" w14:textId="77777777" w:rsidR="00F75240" w:rsidRPr="00F75240" w:rsidRDefault="00CC3726" w:rsidP="00F75240">
            <w:pPr>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report in project status notes field that </w:t>
            </w:r>
            <w:r w:rsidR="00292302" w:rsidRPr="00135ADD">
              <w:rPr>
                <w:rFonts w:ascii="Calibri" w:hAnsi="Calibri"/>
                <w:sz w:val="10"/>
                <w:szCs w:val="10"/>
              </w:rPr>
              <w:t xml:space="preserve">exemption from mandatory HERS verification of </w:t>
            </w:r>
            <w:r w:rsidR="00292302">
              <w:rPr>
                <w:rFonts w:ascii="Calibri" w:hAnsi="Calibri"/>
                <w:sz w:val="10"/>
                <w:szCs w:val="10"/>
              </w:rPr>
              <w:t>system airflow</w:t>
            </w:r>
            <w:r w:rsidR="00F75240">
              <w:rPr>
                <w:rFonts w:ascii="Calibri" w:hAnsi="Calibri"/>
                <w:sz w:val="10"/>
                <w:szCs w:val="10"/>
              </w:rPr>
              <w:t xml:space="preserve"> has been claimed. </w:t>
            </w:r>
            <w:r w:rsidR="00F75240" w:rsidRPr="00F75240">
              <w:rPr>
                <w:rFonts w:ascii="Calibri" w:hAnsi="Calibri"/>
                <w:sz w:val="10"/>
                <w:szCs w:val="10"/>
              </w:rPr>
              <w:t>Enforcement agency confirmation is recommended</w:t>
            </w:r>
          </w:p>
          <w:p w14:paraId="39771AEF" w14:textId="77777777" w:rsidR="00F75240" w:rsidRPr="00F75240" w:rsidRDefault="00F75240" w:rsidP="00F75240">
            <w:pPr>
              <w:rPr>
                <w:rFonts w:ascii="Calibri" w:hAnsi="Calibri"/>
                <w:sz w:val="10"/>
                <w:szCs w:val="10"/>
              </w:rPr>
            </w:pPr>
          </w:p>
          <w:p w14:paraId="29511E9D" w14:textId="77777777" w:rsidR="00F75240" w:rsidRPr="00F75240" w:rsidRDefault="00F75240" w:rsidP="00F75240">
            <w:pPr>
              <w:rPr>
                <w:rFonts w:ascii="Calibri" w:hAnsi="Calibri"/>
                <w:sz w:val="10"/>
                <w:szCs w:val="10"/>
              </w:rPr>
            </w:pPr>
            <w:r w:rsidRPr="00F75240">
              <w:rPr>
                <w:rFonts w:ascii="Calibri" w:hAnsi="Calibri"/>
                <w:b/>
                <w:sz w:val="10"/>
                <w:szCs w:val="10"/>
              </w:rPr>
              <w:t>also</w:t>
            </w:r>
            <w:r w:rsidRPr="00F75240">
              <w:rPr>
                <w:rFonts w:ascii="Calibri" w:hAnsi="Calibri"/>
                <w:sz w:val="10"/>
                <w:szCs w:val="10"/>
              </w:rPr>
              <w:t xml:space="preserve"> report in project status notes field that better than minimum SEER or EER cannot not be claimed for performance compliance credit if the system cannot comply with the required HERS verification; </w:t>
            </w:r>
          </w:p>
          <w:p w14:paraId="78405019" w14:textId="28103412" w:rsidR="00CC3726"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497" w:type="pct"/>
            <w:tcMar>
              <w:left w:w="29" w:type="dxa"/>
              <w:right w:w="29" w:type="dxa"/>
            </w:tcMar>
          </w:tcPr>
          <w:p w14:paraId="1DF1CD85" w14:textId="6574A086" w:rsidR="00FE2C54" w:rsidRDefault="00CC3726" w:rsidP="00292302">
            <w:pPr>
              <w:keepNext/>
              <w:rPr>
                <w:rFonts w:ascii="Calibri" w:hAnsi="Calibri"/>
                <w:sz w:val="10"/>
                <w:szCs w:val="10"/>
              </w:rPr>
            </w:pPr>
            <w:r w:rsidRPr="006E68F4">
              <w:rPr>
                <w:rFonts w:ascii="Calibri" w:hAnsi="Calibri"/>
                <w:sz w:val="10"/>
                <w:szCs w:val="10"/>
              </w:rPr>
              <w:t>&lt;&lt;</w:t>
            </w:r>
            <w:r w:rsidR="00FE2C54">
              <w:rPr>
                <w:rFonts w:ascii="Calibri" w:hAnsi="Calibri"/>
                <w:sz w:val="10"/>
                <w:szCs w:val="10"/>
              </w:rPr>
              <w:t>if D04 or D05 = one of the following two</w:t>
            </w:r>
            <w:r w:rsidR="002611D9">
              <w:rPr>
                <w:rFonts w:ascii="Calibri" w:hAnsi="Calibri"/>
                <w:sz w:val="10"/>
                <w:szCs w:val="10"/>
              </w:rPr>
              <w:t xml:space="preserve"> types</w:t>
            </w:r>
            <w:r w:rsidR="00FE2C54">
              <w:rPr>
                <w:rFonts w:ascii="Calibri" w:hAnsi="Calibri"/>
                <w:sz w:val="10"/>
                <w:szCs w:val="10"/>
              </w:rPr>
              <w:t>:</w:t>
            </w:r>
          </w:p>
          <w:p w14:paraId="63C8C847" w14:textId="71E36697" w:rsidR="00FE2C54" w:rsidRPr="00FE2C54" w:rsidRDefault="00FE2C54" w:rsidP="00FE2C54">
            <w:pPr>
              <w:keepNext/>
              <w:rPr>
                <w:rFonts w:ascii="Calibri" w:hAnsi="Calibri"/>
                <w:sz w:val="10"/>
                <w:szCs w:val="10"/>
              </w:rPr>
            </w:pPr>
            <w:r>
              <w:rPr>
                <w:rFonts w:ascii="Calibri" w:hAnsi="Calibri"/>
                <w:sz w:val="10"/>
                <w:szCs w:val="10"/>
              </w:rPr>
              <w:t>1:[</w:t>
            </w:r>
            <w:r w:rsidR="002611D9">
              <w:rPr>
                <w:rFonts w:ascii="Calibri" w:hAnsi="Calibri"/>
                <w:sz w:val="10"/>
                <w:szCs w:val="10"/>
              </w:rPr>
              <w:t>VCHP-Ducted]</w:t>
            </w:r>
          </w:p>
          <w:p w14:paraId="341D6A99" w14:textId="78BCB370" w:rsidR="00FE2C54" w:rsidRDefault="00FE2C54" w:rsidP="00FE2C54">
            <w:pPr>
              <w:keepNext/>
              <w:rPr>
                <w:rFonts w:ascii="Calibri" w:hAnsi="Calibri"/>
                <w:sz w:val="10"/>
                <w:szCs w:val="10"/>
              </w:rPr>
            </w:pPr>
            <w:r>
              <w:rPr>
                <w:rFonts w:ascii="Calibri" w:hAnsi="Calibri"/>
                <w:sz w:val="10"/>
                <w:szCs w:val="10"/>
              </w:rPr>
              <w:t>2:[</w:t>
            </w:r>
            <w:r w:rsidR="002611D9">
              <w:rPr>
                <w:rFonts w:ascii="Calibri" w:hAnsi="Calibri"/>
                <w:sz w:val="10"/>
                <w:szCs w:val="10"/>
              </w:rPr>
              <w:t>VCHP</w:t>
            </w:r>
            <w:r w:rsidRPr="00FE2C54">
              <w:rPr>
                <w:rFonts w:ascii="Calibri" w:hAnsi="Calibri"/>
                <w:sz w:val="10"/>
                <w:szCs w:val="10"/>
              </w:rPr>
              <w:t>-Ducted+Ductless</w:t>
            </w:r>
            <w:r>
              <w:rPr>
                <w:rFonts w:ascii="Calibri" w:hAnsi="Calibri"/>
                <w:sz w:val="10"/>
                <w:szCs w:val="10"/>
              </w:rPr>
              <w:t>]</w:t>
            </w:r>
          </w:p>
          <w:p w14:paraId="6B1C7800" w14:textId="134DDCB5" w:rsidR="00FE2C54" w:rsidRDefault="00FE2C54" w:rsidP="00292302">
            <w:pPr>
              <w:keepNext/>
              <w:rPr>
                <w:rFonts w:ascii="Calibri" w:hAnsi="Calibri"/>
                <w:sz w:val="10"/>
                <w:szCs w:val="10"/>
              </w:rPr>
            </w:pPr>
            <w:r>
              <w:rPr>
                <w:rFonts w:ascii="Calibri" w:hAnsi="Calibri"/>
                <w:sz w:val="10"/>
                <w:szCs w:val="10"/>
              </w:rPr>
              <w:t xml:space="preserve">then </w:t>
            </w:r>
            <w:r w:rsidR="00D36487">
              <w:rPr>
                <w:rFonts w:ascii="Calibri" w:hAnsi="Calibri"/>
                <w:sz w:val="10"/>
                <w:szCs w:val="10"/>
              </w:rPr>
              <w:t xml:space="preserve">text </w:t>
            </w:r>
            <w:r>
              <w:rPr>
                <w:rFonts w:ascii="Calibri" w:hAnsi="Calibri"/>
                <w:sz w:val="10"/>
                <w:szCs w:val="10"/>
              </w:rPr>
              <w:t>value=[Exempt System Type]</w:t>
            </w:r>
            <w:r w:rsidR="00D36487">
              <w:rPr>
                <w:rFonts w:ascii="Calibri" w:hAnsi="Calibri"/>
                <w:sz w:val="10"/>
                <w:szCs w:val="10"/>
              </w:rPr>
              <w:t>,</w:t>
            </w:r>
          </w:p>
          <w:p w14:paraId="2D18CCDE" w14:textId="2FC25A65" w:rsidR="00C82B10" w:rsidRDefault="00C82B10" w:rsidP="00292302">
            <w:pPr>
              <w:keepNext/>
              <w:rPr>
                <w:rFonts w:ascii="Calibri" w:hAnsi="Calibri"/>
                <w:sz w:val="10"/>
                <w:szCs w:val="10"/>
              </w:rPr>
            </w:pPr>
          </w:p>
          <w:p w14:paraId="23A0B0EF" w14:textId="6E92A0C5" w:rsidR="00C82B10" w:rsidRPr="00EC0FE2" w:rsidRDefault="00C82B10" w:rsidP="00C82B10">
            <w:pPr>
              <w:keepNext/>
              <w:rPr>
                <w:rFonts w:ascii="Calibri" w:hAnsi="Calibri"/>
                <w:sz w:val="10"/>
                <w:szCs w:val="10"/>
              </w:rPr>
            </w:pPr>
            <w:r>
              <w:rPr>
                <w:rFonts w:ascii="Calibri" w:hAnsi="Calibri"/>
                <w:b/>
                <w:sz w:val="10"/>
                <w:szCs w:val="10"/>
              </w:rPr>
              <w:t>elseif</w:t>
            </w:r>
            <w:r>
              <w:rPr>
                <w:rFonts w:ascii="Calibri" w:hAnsi="Calibri"/>
                <w:sz w:val="10"/>
                <w:szCs w:val="10"/>
              </w:rPr>
              <w:t xml:space="preserve"> </w:t>
            </w:r>
            <w:r w:rsidRPr="00554A0C">
              <w:rPr>
                <w:rFonts w:ascii="Calibri" w:hAnsi="Calibri"/>
                <w:sz w:val="10"/>
                <w:szCs w:val="10"/>
              </w:rPr>
              <w:t xml:space="preserve">system type in </w:t>
            </w:r>
            <w:r>
              <w:rPr>
                <w:rFonts w:ascii="Calibri" w:hAnsi="Calibri"/>
                <w:sz w:val="10"/>
                <w:szCs w:val="10"/>
                <w:highlight w:val="yellow"/>
              </w:rPr>
              <w:t>D</w:t>
            </w:r>
            <w:r w:rsidRPr="007E1FCC">
              <w:rPr>
                <w:rFonts w:ascii="Calibri" w:hAnsi="Calibri"/>
                <w:sz w:val="10"/>
                <w:szCs w:val="10"/>
                <w:highlight w:val="yellow"/>
              </w:rPr>
              <w:t>04</w:t>
            </w:r>
            <w:r w:rsidRPr="00554A0C">
              <w:rPr>
                <w:rFonts w:ascii="Calibri" w:hAnsi="Calibri"/>
                <w:sz w:val="10"/>
                <w:szCs w:val="10"/>
              </w:rPr>
              <w:t xml:space="preserve"> or </w:t>
            </w:r>
            <w:r>
              <w:rPr>
                <w:rFonts w:ascii="Calibri" w:hAnsi="Calibri"/>
                <w:sz w:val="10"/>
                <w:szCs w:val="10"/>
                <w:highlight w:val="yellow"/>
              </w:rPr>
              <w:t>D</w:t>
            </w:r>
            <w:r w:rsidRPr="007E1FCC">
              <w:rPr>
                <w:rFonts w:ascii="Calibri" w:hAnsi="Calibri"/>
                <w:sz w:val="10"/>
                <w:szCs w:val="10"/>
                <w:highlight w:val="yellow"/>
              </w:rPr>
              <w:t>05</w:t>
            </w:r>
            <w:r w:rsidRPr="00554A0C">
              <w:rPr>
                <w:rFonts w:ascii="Calibri" w:hAnsi="Calibri"/>
                <w:sz w:val="10"/>
                <w:szCs w:val="10"/>
              </w:rPr>
              <w:t xml:space="preserve"> is one of the following system types:</w:t>
            </w:r>
          </w:p>
          <w:p w14:paraId="66B08468" w14:textId="77777777" w:rsidR="00C82B10" w:rsidRPr="00E35E86" w:rsidRDefault="00C82B10" w:rsidP="00C82B10">
            <w:pPr>
              <w:keepNext/>
              <w:rPr>
                <w:rFonts w:ascii="Calibri" w:hAnsi="Calibri"/>
                <w:sz w:val="10"/>
                <w:szCs w:val="10"/>
              </w:rPr>
            </w:pPr>
            <w:r w:rsidRPr="00E35E86">
              <w:rPr>
                <w:rFonts w:ascii="Calibri" w:hAnsi="Calibri"/>
                <w:sz w:val="10"/>
                <w:szCs w:val="10"/>
              </w:rPr>
              <w:t>*multisplit HP-ducted</w:t>
            </w:r>
          </w:p>
          <w:p w14:paraId="1CD483D8" w14:textId="77777777" w:rsidR="00C82B10" w:rsidRPr="00E35E86" w:rsidRDefault="00C82B10" w:rsidP="00C82B10">
            <w:pPr>
              <w:keepNext/>
              <w:rPr>
                <w:rFonts w:ascii="Calibri" w:hAnsi="Calibri"/>
                <w:sz w:val="10"/>
                <w:szCs w:val="10"/>
              </w:rPr>
            </w:pPr>
            <w:r w:rsidRPr="00E35E86">
              <w:rPr>
                <w:rFonts w:ascii="Calibri" w:hAnsi="Calibri"/>
                <w:sz w:val="10"/>
                <w:szCs w:val="10"/>
              </w:rPr>
              <w:t>*multisplit HP-ducted+ductless</w:t>
            </w:r>
          </w:p>
          <w:p w14:paraId="1FD2A4D3" w14:textId="77777777" w:rsidR="00C82B10" w:rsidRPr="00AB7571" w:rsidRDefault="00C82B10" w:rsidP="00C82B10">
            <w:pPr>
              <w:keepNext/>
              <w:rPr>
                <w:rFonts w:ascii="Calibri" w:hAnsi="Calibri"/>
                <w:sz w:val="10"/>
                <w:szCs w:val="10"/>
              </w:rPr>
            </w:pPr>
            <w:r w:rsidRPr="00AB7571">
              <w:rPr>
                <w:rFonts w:ascii="Calibri" w:hAnsi="Calibri"/>
                <w:sz w:val="10"/>
                <w:szCs w:val="10"/>
              </w:rPr>
              <w:t>*multisplit AC-ducted</w:t>
            </w:r>
          </w:p>
          <w:p w14:paraId="6F0A04B2" w14:textId="77777777" w:rsidR="00C82B10" w:rsidRDefault="00C82B10" w:rsidP="00C82B10">
            <w:pPr>
              <w:keepNext/>
              <w:rPr>
                <w:rFonts w:ascii="Calibri" w:hAnsi="Calibri"/>
                <w:sz w:val="10"/>
                <w:szCs w:val="10"/>
              </w:rPr>
            </w:pPr>
            <w:r w:rsidRPr="00AB7571">
              <w:rPr>
                <w:rFonts w:ascii="Calibri" w:hAnsi="Calibri"/>
                <w:sz w:val="10"/>
                <w:szCs w:val="10"/>
              </w:rPr>
              <w:t>*multisplit AC-ducted+ductless</w:t>
            </w:r>
          </w:p>
          <w:p w14:paraId="35E5337D" w14:textId="2EDFE0CC" w:rsidR="00C82B10" w:rsidRDefault="00C82B10" w:rsidP="00292302">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018013F" w14:textId="77777777" w:rsidR="00C82B10" w:rsidRDefault="00C82B10" w:rsidP="00292302">
            <w:pPr>
              <w:keepNext/>
              <w:rPr>
                <w:rFonts w:ascii="Calibri" w:hAnsi="Calibri"/>
                <w:sz w:val="10"/>
                <w:szCs w:val="10"/>
              </w:rPr>
            </w:pPr>
          </w:p>
          <w:p w14:paraId="5EA05335" w14:textId="5790F1CC" w:rsidR="00292302" w:rsidRPr="00554A0C" w:rsidRDefault="00FE2C54"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w:t>
            </w:r>
            <w:r w:rsidR="002611D9">
              <w:rPr>
                <w:rFonts w:ascii="Calibri" w:hAnsi="Calibri"/>
                <w:sz w:val="10"/>
                <w:szCs w:val="10"/>
              </w:rPr>
              <w:t xml:space="preserve">six </w:t>
            </w:r>
            <w:r w:rsidR="00292302" w:rsidRPr="00554A0C">
              <w:rPr>
                <w:rFonts w:ascii="Calibri" w:hAnsi="Calibri"/>
                <w:sz w:val="10"/>
                <w:szCs w:val="10"/>
              </w:rPr>
              <w:t>system types:</w:t>
            </w:r>
          </w:p>
          <w:p w14:paraId="47A50D11"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21F325D6"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07FF425C"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66A17F10"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5C947921"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46F7CB8B"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08AB53EB" w14:textId="6DE61B52" w:rsidR="00292302" w:rsidRDefault="00292302" w:rsidP="0062196B">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4822C17C" w14:textId="33D54C98" w:rsidR="00CC3726" w:rsidRPr="006E68F4" w:rsidRDefault="0062196B" w:rsidP="00C30CA6">
            <w:pPr>
              <w:rPr>
                <w:rFonts w:ascii="Calibri" w:hAnsi="Calibri"/>
                <w:sz w:val="10"/>
                <w:szCs w:val="10"/>
              </w:rPr>
            </w:pPr>
            <w:r>
              <w:rPr>
                <w:rFonts w:ascii="Calibri" w:hAnsi="Calibri"/>
                <w:sz w:val="10"/>
                <w:szCs w:val="10"/>
              </w:rPr>
              <w:t xml:space="preserve">else </w:t>
            </w:r>
            <w:r w:rsidR="00CC3726" w:rsidRPr="006E68F4">
              <w:rPr>
                <w:rFonts w:ascii="Calibri" w:hAnsi="Calibri"/>
                <w:sz w:val="10"/>
                <w:szCs w:val="10"/>
              </w:rPr>
              <w:t>user pick one of the following two values from list:</w:t>
            </w:r>
          </w:p>
          <w:p w14:paraId="78659BB1" w14:textId="77777777" w:rsidR="00CC3726" w:rsidRPr="006E68F4" w:rsidRDefault="00CC3726" w:rsidP="00C30CA6">
            <w:pPr>
              <w:rPr>
                <w:rFonts w:ascii="Calibri" w:hAnsi="Calibri"/>
                <w:sz w:val="10"/>
                <w:szCs w:val="10"/>
              </w:rPr>
            </w:pPr>
            <w:r w:rsidRPr="006E68F4">
              <w:rPr>
                <w:rFonts w:ascii="Calibri" w:hAnsi="Calibri"/>
                <w:sz w:val="10"/>
                <w:szCs w:val="10"/>
              </w:rPr>
              <w:t>**yes</w:t>
            </w:r>
          </w:p>
          <w:p w14:paraId="4DB4321E" w14:textId="2ED71288" w:rsidR="00CC3726" w:rsidRPr="006E68F4" w:rsidRDefault="00CC3726" w:rsidP="00C30CA6">
            <w:pPr>
              <w:rPr>
                <w:sz w:val="10"/>
                <w:szCs w:val="10"/>
              </w:rPr>
            </w:pPr>
            <w:r w:rsidRPr="006E68F4">
              <w:rPr>
                <w:rFonts w:ascii="Calibri" w:hAnsi="Calibri"/>
                <w:sz w:val="10"/>
                <w:szCs w:val="10"/>
              </w:rPr>
              <w:t>**no</w:t>
            </w:r>
            <w:r w:rsidRPr="006E68F4">
              <w:rPr>
                <w:sz w:val="10"/>
                <w:szCs w:val="10"/>
              </w:rPr>
              <w:t xml:space="preserve"> </w:t>
            </w:r>
          </w:p>
          <w:p w14:paraId="78F99798" w14:textId="77777777" w:rsidR="00F75240" w:rsidRDefault="00F75240" w:rsidP="00C30CA6">
            <w:pPr>
              <w:rPr>
                <w:b/>
                <w:sz w:val="10"/>
                <w:szCs w:val="10"/>
              </w:rPr>
            </w:pPr>
          </w:p>
          <w:p w14:paraId="0BEEAA46" w14:textId="5E8A4157" w:rsidR="00CC3726" w:rsidRPr="006E68F4" w:rsidRDefault="00CC3726" w:rsidP="00C30CA6">
            <w:pPr>
              <w:rPr>
                <w:sz w:val="10"/>
                <w:szCs w:val="10"/>
              </w:rPr>
            </w:pPr>
            <w:r w:rsidRPr="00F75240">
              <w:rPr>
                <w:b/>
                <w:sz w:val="10"/>
                <w:szCs w:val="10"/>
              </w:rPr>
              <w:t>check</w:t>
            </w:r>
            <w:r w:rsidRPr="006E68F4">
              <w:rPr>
                <w:sz w:val="10"/>
                <w:szCs w:val="10"/>
              </w:rPr>
              <w:t>:</w:t>
            </w:r>
          </w:p>
          <w:p w14:paraId="79FB5A92" w14:textId="77777777" w:rsidR="00CC3726" w:rsidRDefault="00CC3726" w:rsidP="00F75240">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0C88FEA2" w14:textId="77777777" w:rsidR="00F75240" w:rsidRPr="00F75240" w:rsidRDefault="00F75240" w:rsidP="00F75240">
            <w:pPr>
              <w:rPr>
                <w:rFonts w:ascii="Calibri" w:hAnsi="Calibri"/>
                <w:sz w:val="10"/>
                <w:szCs w:val="10"/>
              </w:rPr>
            </w:pPr>
            <w:r w:rsidRPr="00F75240">
              <w:rPr>
                <w:rFonts w:ascii="Calibri" w:hAnsi="Calibri"/>
                <w:sz w:val="10"/>
                <w:szCs w:val="10"/>
              </w:rPr>
              <w:t>then report in project status notes field that exemption from mandatory HERS verification of system fan efficacy has been claimed. Enforcement agency confirmation is recommended,</w:t>
            </w:r>
          </w:p>
          <w:p w14:paraId="7E9D523B" w14:textId="77777777" w:rsidR="00F75240" w:rsidRPr="00F75240" w:rsidRDefault="00F75240" w:rsidP="00F75240">
            <w:pPr>
              <w:rPr>
                <w:rFonts w:ascii="Calibri" w:hAnsi="Calibri"/>
                <w:sz w:val="10"/>
                <w:szCs w:val="10"/>
              </w:rPr>
            </w:pPr>
          </w:p>
          <w:p w14:paraId="7468A947" w14:textId="77777777" w:rsidR="00F75240" w:rsidRPr="00F75240" w:rsidRDefault="00F75240" w:rsidP="00F75240">
            <w:pPr>
              <w:rPr>
                <w:rFonts w:ascii="Calibri" w:hAnsi="Calibri"/>
                <w:sz w:val="10"/>
                <w:szCs w:val="10"/>
              </w:rPr>
            </w:pPr>
            <w:r w:rsidRPr="00F75240">
              <w:rPr>
                <w:rFonts w:ascii="Calibri" w:hAnsi="Calibri"/>
                <w:sz w:val="10"/>
                <w:szCs w:val="10"/>
              </w:rPr>
              <w:t xml:space="preserve">also report in project status notes field that better than minimum SEER or EER cannot be claimed for performance compliance credit if the system cannot comply with the required HERS verification; </w:t>
            </w:r>
          </w:p>
          <w:p w14:paraId="7C05C177" w14:textId="6E32EEC5" w:rsidR="00F75240"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217" w:type="pct"/>
            <w:tcMar>
              <w:left w:w="29" w:type="dxa"/>
              <w:right w:w="29" w:type="dxa"/>
            </w:tcMar>
          </w:tcPr>
          <w:p w14:paraId="62D027CA" w14:textId="1563FD2A" w:rsidR="00CC3726" w:rsidRPr="006E68F4" w:rsidRDefault="00CC3726" w:rsidP="00CC3726">
            <w:pPr>
              <w:keepNext/>
              <w:rPr>
                <w:rFonts w:ascii="Calibri" w:hAnsi="Calibri"/>
                <w:sz w:val="10"/>
                <w:szCs w:val="10"/>
              </w:rPr>
            </w:pPr>
            <w:r w:rsidRPr="006E68F4">
              <w:rPr>
                <w:rFonts w:ascii="Calibri" w:hAnsi="Calibri"/>
                <w:sz w:val="10"/>
                <w:szCs w:val="10"/>
              </w:rPr>
              <w:t>&lt;&lt;</w:t>
            </w:r>
            <w:r w:rsidRPr="006E68F4">
              <w:rPr>
                <w:rFonts w:ascii="Calibri" w:hAnsi="Calibri"/>
                <w:b/>
                <w:sz w:val="10"/>
                <w:szCs w:val="10"/>
              </w:rPr>
              <w:t>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669365A5" w14:textId="77777777" w:rsidR="00CC3726" w:rsidRPr="006E68F4" w:rsidRDefault="00CC3726" w:rsidP="00CC3726">
            <w:pPr>
              <w:keepNext/>
              <w:rPr>
                <w:rFonts w:ascii="Calibri" w:hAnsi="Calibri"/>
                <w:sz w:val="10"/>
                <w:szCs w:val="10"/>
              </w:rPr>
            </w:pPr>
            <w:r w:rsidRPr="006E68F4">
              <w:rPr>
                <w:rFonts w:ascii="Calibri" w:hAnsi="Calibri"/>
                <w:sz w:val="10"/>
                <w:szCs w:val="10"/>
              </w:rPr>
              <w:t>[Ducted&gt;10ft length],</w:t>
            </w:r>
          </w:p>
          <w:p w14:paraId="3FAF4F0C"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value=[&gt;10ft]</w:t>
            </w:r>
          </w:p>
          <w:p w14:paraId="43784C9C" w14:textId="77777777" w:rsidR="00CC3726" w:rsidRPr="006E68F4" w:rsidRDefault="00CC3726" w:rsidP="00CC3726">
            <w:pPr>
              <w:keepNext/>
              <w:rPr>
                <w:rFonts w:ascii="Calibri" w:hAnsi="Calibri"/>
                <w:sz w:val="10"/>
                <w:szCs w:val="10"/>
              </w:rPr>
            </w:pPr>
          </w:p>
          <w:p w14:paraId="791FE0EC" w14:textId="4D50A0E6" w:rsidR="00CC3726" w:rsidRPr="006E68F4" w:rsidRDefault="00CC3726" w:rsidP="00CC3726">
            <w:pPr>
              <w:keepNext/>
              <w:rPr>
                <w:rFonts w:ascii="Calibri" w:hAnsi="Calibri"/>
                <w:sz w:val="10"/>
                <w:szCs w:val="10"/>
              </w:rPr>
            </w:pPr>
            <w:r w:rsidRPr="006E68F4">
              <w:rPr>
                <w:rFonts w:ascii="Calibri" w:hAnsi="Calibri"/>
                <w:b/>
                <w:sz w:val="10"/>
                <w:szCs w:val="10"/>
              </w:rPr>
              <w:t>elseif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5704BF49" w14:textId="77777777" w:rsidR="00CC3726" w:rsidRPr="006E68F4" w:rsidRDefault="00CC3726" w:rsidP="00CC3726">
            <w:pPr>
              <w:keepNext/>
              <w:rPr>
                <w:rFonts w:ascii="Calibri" w:hAnsi="Calibri"/>
                <w:sz w:val="10"/>
                <w:szCs w:val="10"/>
              </w:rPr>
            </w:pPr>
            <w:r w:rsidRPr="006E68F4">
              <w:rPr>
                <w:rFonts w:ascii="Calibri" w:hAnsi="Calibri"/>
                <w:sz w:val="10"/>
                <w:szCs w:val="10"/>
              </w:rPr>
              <w:t>[Ducted ≤10ft length],</w:t>
            </w:r>
          </w:p>
          <w:p w14:paraId="6C2B2F9B"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value=[≤10ft]</w:t>
            </w:r>
          </w:p>
          <w:p w14:paraId="4FCE3037" w14:textId="77777777" w:rsidR="00CC3726" w:rsidRPr="006E68F4" w:rsidRDefault="00CC3726" w:rsidP="00CC3726">
            <w:pPr>
              <w:keepNext/>
              <w:rPr>
                <w:rFonts w:ascii="Calibri" w:hAnsi="Calibri"/>
                <w:sz w:val="10"/>
                <w:szCs w:val="10"/>
              </w:rPr>
            </w:pPr>
          </w:p>
          <w:p w14:paraId="341C7ED4" w14:textId="77777777" w:rsidR="00CC3726" w:rsidRPr="006E68F4" w:rsidRDefault="00CC3726" w:rsidP="00CC3726">
            <w:pPr>
              <w:keepNext/>
              <w:rPr>
                <w:rFonts w:ascii="Calibri" w:hAnsi="Calibri"/>
                <w:sz w:val="10"/>
                <w:szCs w:val="10"/>
              </w:rPr>
            </w:pPr>
            <w:r w:rsidRPr="006E68F4">
              <w:rPr>
                <w:rFonts w:ascii="Calibri" w:hAnsi="Calibri"/>
                <w:b/>
                <w:sz w:val="10"/>
                <w:szCs w:val="10"/>
              </w:rPr>
              <w:t>else</w:t>
            </w:r>
            <w:r w:rsidRPr="006E68F4">
              <w:rPr>
                <w:rFonts w:ascii="Calibri" w:hAnsi="Calibri"/>
                <w:sz w:val="10"/>
                <w:szCs w:val="10"/>
              </w:rPr>
              <w:t xml:space="preserve"> user pick one text value from the following 2:</w:t>
            </w:r>
          </w:p>
          <w:p w14:paraId="443A647B" w14:textId="77777777" w:rsidR="00CC3726" w:rsidRPr="006E68F4" w:rsidRDefault="00CC3726" w:rsidP="00CC3726">
            <w:pPr>
              <w:keepNext/>
              <w:rPr>
                <w:rFonts w:ascii="Calibri" w:hAnsi="Calibri"/>
                <w:sz w:val="10"/>
                <w:szCs w:val="10"/>
              </w:rPr>
            </w:pPr>
            <w:r w:rsidRPr="006E68F4">
              <w:rPr>
                <w:rFonts w:ascii="Calibri" w:hAnsi="Calibri"/>
                <w:sz w:val="10"/>
                <w:szCs w:val="10"/>
              </w:rPr>
              <w:t>*[&gt;10ft]</w:t>
            </w:r>
          </w:p>
          <w:p w14:paraId="6B0F196E" w14:textId="0F2D97E1" w:rsidR="00CC3726" w:rsidRPr="006E68F4" w:rsidRDefault="00CC3726" w:rsidP="00CC3726">
            <w:pPr>
              <w:rPr>
                <w:rFonts w:ascii="Calibri" w:hAnsi="Calibri"/>
                <w:sz w:val="10"/>
                <w:szCs w:val="10"/>
              </w:rPr>
            </w:pPr>
            <w:r w:rsidRPr="006E68F4">
              <w:rPr>
                <w:rFonts w:ascii="Calibri" w:hAnsi="Calibri"/>
                <w:sz w:val="10"/>
                <w:szCs w:val="10"/>
              </w:rPr>
              <w:t>*[≤10ft]&gt;&gt;</w:t>
            </w:r>
          </w:p>
        </w:tc>
      </w:tr>
      <w:tr w:rsidR="003E404B" w:rsidRPr="00295655" w14:paraId="1F9B9A06" w14:textId="2B56857F" w:rsidTr="003E404B">
        <w:trPr>
          <w:cantSplit/>
          <w:trHeight w:val="89"/>
        </w:trPr>
        <w:tc>
          <w:tcPr>
            <w:tcW w:w="265" w:type="pct"/>
            <w:vAlign w:val="bottom"/>
          </w:tcPr>
          <w:p w14:paraId="1F9B99FB" w14:textId="6A261A37" w:rsidR="00CC3726" w:rsidRPr="00295655" w:rsidRDefault="00CC3726" w:rsidP="00EE6860">
            <w:pPr>
              <w:rPr>
                <w:rFonts w:ascii="Calibri" w:hAnsi="Calibri"/>
                <w:sz w:val="18"/>
                <w:szCs w:val="18"/>
              </w:rPr>
            </w:pPr>
          </w:p>
        </w:tc>
        <w:tc>
          <w:tcPr>
            <w:tcW w:w="295" w:type="pct"/>
            <w:vAlign w:val="bottom"/>
          </w:tcPr>
          <w:p w14:paraId="1F9B99FC" w14:textId="77777777" w:rsidR="00CC3726" w:rsidRPr="00295655" w:rsidRDefault="00CC3726" w:rsidP="00EE6860">
            <w:pPr>
              <w:rPr>
                <w:rFonts w:ascii="Calibri" w:hAnsi="Calibri"/>
                <w:sz w:val="18"/>
                <w:szCs w:val="18"/>
              </w:rPr>
            </w:pPr>
          </w:p>
        </w:tc>
        <w:tc>
          <w:tcPr>
            <w:tcW w:w="338" w:type="pct"/>
            <w:vAlign w:val="bottom"/>
          </w:tcPr>
          <w:p w14:paraId="3F256A89" w14:textId="77777777" w:rsidR="00CC3726" w:rsidRPr="00295655" w:rsidRDefault="00CC3726" w:rsidP="00EE6860">
            <w:pPr>
              <w:rPr>
                <w:rFonts w:ascii="Calibri" w:hAnsi="Calibri"/>
                <w:sz w:val="18"/>
                <w:szCs w:val="18"/>
              </w:rPr>
            </w:pPr>
          </w:p>
        </w:tc>
        <w:tc>
          <w:tcPr>
            <w:tcW w:w="311" w:type="pct"/>
            <w:vAlign w:val="bottom"/>
          </w:tcPr>
          <w:p w14:paraId="1F9B99FD" w14:textId="59EB9E51" w:rsidR="00CC3726" w:rsidRPr="00295655" w:rsidRDefault="00CC3726" w:rsidP="00EE6860">
            <w:pPr>
              <w:rPr>
                <w:rFonts w:ascii="Calibri" w:hAnsi="Calibri"/>
                <w:sz w:val="18"/>
                <w:szCs w:val="18"/>
              </w:rPr>
            </w:pPr>
          </w:p>
        </w:tc>
        <w:tc>
          <w:tcPr>
            <w:tcW w:w="341" w:type="pct"/>
            <w:vAlign w:val="bottom"/>
          </w:tcPr>
          <w:p w14:paraId="1F9B99FE" w14:textId="77777777" w:rsidR="00CC3726" w:rsidRPr="00295655" w:rsidRDefault="00CC3726" w:rsidP="00EE6860">
            <w:pPr>
              <w:rPr>
                <w:rFonts w:ascii="Calibri" w:hAnsi="Calibri"/>
                <w:sz w:val="18"/>
                <w:szCs w:val="18"/>
              </w:rPr>
            </w:pPr>
          </w:p>
        </w:tc>
        <w:tc>
          <w:tcPr>
            <w:tcW w:w="403" w:type="pct"/>
            <w:vAlign w:val="bottom"/>
          </w:tcPr>
          <w:p w14:paraId="1F9B99FF" w14:textId="77777777" w:rsidR="00CC3726" w:rsidRPr="00295655" w:rsidRDefault="00CC3726" w:rsidP="00EE6860">
            <w:pPr>
              <w:rPr>
                <w:rFonts w:ascii="Calibri" w:hAnsi="Calibri"/>
                <w:sz w:val="18"/>
                <w:szCs w:val="18"/>
              </w:rPr>
            </w:pPr>
          </w:p>
        </w:tc>
        <w:tc>
          <w:tcPr>
            <w:tcW w:w="311" w:type="pct"/>
            <w:vAlign w:val="bottom"/>
          </w:tcPr>
          <w:p w14:paraId="1F9B9A00" w14:textId="77777777" w:rsidR="00CC3726" w:rsidRPr="00295655" w:rsidRDefault="00CC3726" w:rsidP="00EE6860">
            <w:pPr>
              <w:rPr>
                <w:rFonts w:ascii="Calibri" w:hAnsi="Calibri"/>
                <w:sz w:val="18"/>
                <w:szCs w:val="18"/>
              </w:rPr>
            </w:pPr>
          </w:p>
        </w:tc>
        <w:tc>
          <w:tcPr>
            <w:tcW w:w="341" w:type="pct"/>
          </w:tcPr>
          <w:p w14:paraId="1F9B9A01" w14:textId="77777777" w:rsidR="00CC3726" w:rsidRPr="00295655" w:rsidRDefault="00CC3726" w:rsidP="00EE6860">
            <w:pPr>
              <w:rPr>
                <w:rFonts w:ascii="Calibri" w:hAnsi="Calibri"/>
                <w:sz w:val="18"/>
                <w:szCs w:val="18"/>
              </w:rPr>
            </w:pPr>
          </w:p>
        </w:tc>
        <w:tc>
          <w:tcPr>
            <w:tcW w:w="590" w:type="pct"/>
            <w:vAlign w:val="bottom"/>
          </w:tcPr>
          <w:p w14:paraId="1F9B9A02" w14:textId="77777777" w:rsidR="00CC3726" w:rsidRPr="00295655" w:rsidRDefault="00CC3726" w:rsidP="00EE6860">
            <w:pPr>
              <w:rPr>
                <w:rFonts w:ascii="Calibri" w:hAnsi="Calibri"/>
                <w:sz w:val="18"/>
                <w:szCs w:val="18"/>
              </w:rPr>
            </w:pPr>
          </w:p>
        </w:tc>
        <w:tc>
          <w:tcPr>
            <w:tcW w:w="310" w:type="pct"/>
            <w:vAlign w:val="bottom"/>
          </w:tcPr>
          <w:p w14:paraId="1F9B9A04" w14:textId="77777777" w:rsidR="00CC3726" w:rsidRPr="00295655" w:rsidRDefault="00CC3726" w:rsidP="00EE6860">
            <w:pPr>
              <w:rPr>
                <w:rFonts w:ascii="Calibri" w:hAnsi="Calibri"/>
                <w:sz w:val="18"/>
                <w:szCs w:val="18"/>
              </w:rPr>
            </w:pPr>
          </w:p>
        </w:tc>
        <w:tc>
          <w:tcPr>
            <w:tcW w:w="311" w:type="pct"/>
            <w:vAlign w:val="bottom"/>
          </w:tcPr>
          <w:p w14:paraId="1F9B9A05" w14:textId="77777777" w:rsidR="00CC3726" w:rsidRPr="00295655" w:rsidRDefault="00CC3726" w:rsidP="00EE6860">
            <w:pPr>
              <w:rPr>
                <w:rFonts w:ascii="Calibri" w:hAnsi="Calibri"/>
                <w:sz w:val="18"/>
                <w:szCs w:val="18"/>
              </w:rPr>
            </w:pPr>
          </w:p>
        </w:tc>
        <w:tc>
          <w:tcPr>
            <w:tcW w:w="470" w:type="pct"/>
          </w:tcPr>
          <w:p w14:paraId="035AC695" w14:textId="77777777" w:rsidR="00CC3726" w:rsidRPr="00295655" w:rsidRDefault="00CC3726" w:rsidP="00EE6860">
            <w:pPr>
              <w:rPr>
                <w:rFonts w:ascii="Calibri" w:hAnsi="Calibri"/>
                <w:sz w:val="18"/>
                <w:szCs w:val="18"/>
              </w:rPr>
            </w:pPr>
          </w:p>
        </w:tc>
        <w:tc>
          <w:tcPr>
            <w:tcW w:w="497" w:type="pct"/>
          </w:tcPr>
          <w:p w14:paraId="26B42C4C" w14:textId="77777777" w:rsidR="00CC3726" w:rsidRPr="00295655" w:rsidRDefault="00CC3726" w:rsidP="00EE6860">
            <w:pPr>
              <w:rPr>
                <w:rFonts w:ascii="Calibri" w:hAnsi="Calibri"/>
                <w:sz w:val="18"/>
                <w:szCs w:val="18"/>
              </w:rPr>
            </w:pPr>
          </w:p>
        </w:tc>
        <w:tc>
          <w:tcPr>
            <w:tcW w:w="217" w:type="pct"/>
          </w:tcPr>
          <w:p w14:paraId="314C2304" w14:textId="77777777" w:rsidR="00CC3726" w:rsidRPr="00295655" w:rsidRDefault="00CC3726" w:rsidP="00EE6860">
            <w:pPr>
              <w:rPr>
                <w:rFonts w:ascii="Calibri" w:hAnsi="Calibri"/>
                <w:sz w:val="18"/>
                <w:szCs w:val="18"/>
              </w:rPr>
            </w:pPr>
          </w:p>
        </w:tc>
      </w:tr>
      <w:tr w:rsidR="00CC3726" w:rsidRPr="00295655" w14:paraId="1F9B9A08" w14:textId="763B0A73" w:rsidTr="00C82B10">
        <w:trPr>
          <w:cantSplit/>
          <w:trHeight w:val="220"/>
        </w:trPr>
        <w:tc>
          <w:tcPr>
            <w:tcW w:w="5000" w:type="pct"/>
            <w:gridSpan w:val="14"/>
          </w:tcPr>
          <w:p w14:paraId="520CCF4B" w14:textId="643602A0" w:rsidR="00CC3726" w:rsidRPr="00295655" w:rsidRDefault="00CC3726"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lastRenderedPageBreak/>
              <w:t>K. Installed Air Filter Device Information</w:t>
            </w:r>
          </w:p>
          <w:p w14:paraId="33E938ED" w14:textId="75CF14CF" w:rsidR="000325C8" w:rsidRDefault="000325C8" w:rsidP="002B74A3">
            <w:pPr>
              <w:keepNext/>
              <w:rPr>
                <w:rFonts w:ascii="Calibri" w:hAnsi="Calibri"/>
                <w:sz w:val="18"/>
              </w:rPr>
            </w:pPr>
            <w:r w:rsidRPr="00F9147E">
              <w:rPr>
                <w:rFonts w:ascii="Calibri" w:hAnsi="Calibri"/>
                <w:sz w:val="18"/>
              </w:rPr>
              <w:t xml:space="preserve">Mandatory requirements for air filter devices are specified </w:t>
            </w:r>
            <w:r w:rsidR="002611D9">
              <w:rPr>
                <w:rFonts w:ascii="Calibri" w:hAnsi="Calibri"/>
                <w:sz w:val="18"/>
              </w:rPr>
              <w:t xml:space="preserve">in </w:t>
            </w:r>
            <w:r w:rsidRPr="00F9147E">
              <w:rPr>
                <w:rFonts w:ascii="Calibri" w:hAnsi="Calibri"/>
                <w:sz w:val="18"/>
              </w:rPr>
              <w:t>Section 150.0(m)12.</w:t>
            </w:r>
            <w:r w:rsidR="00545F81">
              <w:rPr>
                <w:rFonts w:ascii="Calibri" w:hAnsi="Calibri"/>
                <w:sz w:val="18"/>
              </w:rPr>
              <w:t xml:space="preserve">  The installer shall place a sticker in or near the filter grille displaying the filter </w:t>
            </w:r>
            <w:r w:rsidR="007C740E">
              <w:rPr>
                <w:rFonts w:ascii="Calibri" w:hAnsi="Calibri"/>
                <w:sz w:val="18"/>
              </w:rPr>
              <w:t xml:space="preserve">grille/rack </w:t>
            </w:r>
            <w:r w:rsidR="00545F81">
              <w:rPr>
                <w:rFonts w:ascii="Calibri" w:hAnsi="Calibri"/>
                <w:sz w:val="18"/>
              </w:rPr>
              <w:t xml:space="preserve">design airflow rate and </w:t>
            </w:r>
            <w:r w:rsidR="007C740E">
              <w:rPr>
                <w:rFonts w:ascii="Calibri" w:hAnsi="Calibri"/>
                <w:sz w:val="18"/>
              </w:rPr>
              <w:t xml:space="preserve">the </w:t>
            </w:r>
            <w:r w:rsidR="00545F81">
              <w:rPr>
                <w:rFonts w:ascii="Calibri" w:hAnsi="Calibri"/>
                <w:sz w:val="18"/>
              </w:rPr>
              <w:t>maximum allowed clean filter pressure drop</w:t>
            </w:r>
            <w:r w:rsidR="004D553E">
              <w:rPr>
                <w:rFonts w:ascii="Calibri" w:hAnsi="Calibri"/>
                <w:sz w:val="18"/>
              </w:rPr>
              <w:t xml:space="preserve"> at the design airflow rate</w:t>
            </w:r>
            <w:r w:rsidR="00545F81">
              <w:rPr>
                <w:rFonts w:ascii="Calibri" w:hAnsi="Calibri"/>
                <w:sz w:val="18"/>
              </w:rPr>
              <w:t xml:space="preserve">.  This will inform the occupant of the </w:t>
            </w:r>
            <w:r w:rsidR="004D553E">
              <w:rPr>
                <w:rFonts w:ascii="Calibri" w:hAnsi="Calibri"/>
                <w:sz w:val="18"/>
              </w:rPr>
              <w:t xml:space="preserve">airflow vs pressure drop </w:t>
            </w:r>
            <w:r w:rsidR="00545F81">
              <w:rPr>
                <w:rFonts w:ascii="Calibri" w:hAnsi="Calibri"/>
                <w:sz w:val="18"/>
              </w:rPr>
              <w:t xml:space="preserve">performance required for replacement </w:t>
            </w:r>
            <w:r w:rsidR="007C740E">
              <w:rPr>
                <w:rFonts w:ascii="Calibri" w:hAnsi="Calibri"/>
                <w:sz w:val="18"/>
              </w:rPr>
              <w:t xml:space="preserve">air </w:t>
            </w:r>
            <w:r w:rsidR="00545F81">
              <w:rPr>
                <w:rFonts w:ascii="Calibri" w:hAnsi="Calibri"/>
                <w:sz w:val="18"/>
              </w:rPr>
              <w:t>filters.</w:t>
            </w:r>
          </w:p>
          <w:p w14:paraId="5B82E55A" w14:textId="77777777" w:rsidR="000325C8" w:rsidRDefault="000325C8" w:rsidP="002B74A3">
            <w:pPr>
              <w:keepNext/>
              <w:rPr>
                <w:rFonts w:ascii="Calibri" w:hAnsi="Calibri"/>
                <w:sz w:val="18"/>
              </w:rPr>
            </w:pPr>
          </w:p>
          <w:p w14:paraId="722D023B" w14:textId="77777777" w:rsidR="00917B0F" w:rsidRDefault="0008373A" w:rsidP="00491412">
            <w:pPr>
              <w:keepNext/>
              <w:rPr>
                <w:rFonts w:ascii="Calibri" w:hAnsi="Calibri"/>
                <w:sz w:val="14"/>
                <w:szCs w:val="14"/>
              </w:rPr>
            </w:pPr>
            <w:r w:rsidRPr="00CF1CCE">
              <w:rPr>
                <w:rFonts w:ascii="Calibri" w:hAnsi="Calibri"/>
                <w:sz w:val="14"/>
                <w:szCs w:val="14"/>
              </w:rPr>
              <w:t>&lt;&lt;</w:t>
            </w:r>
            <w:r w:rsidR="00D51853" w:rsidRPr="00917B0F">
              <w:rPr>
                <w:rFonts w:ascii="Calibri" w:hAnsi="Calibri"/>
                <w:b/>
                <w:sz w:val="14"/>
                <w:szCs w:val="14"/>
              </w:rPr>
              <w:t>if</w:t>
            </w:r>
            <w:r w:rsidRPr="00CF1CCE">
              <w:rPr>
                <w:sz w:val="14"/>
                <w:szCs w:val="14"/>
              </w:rPr>
              <w:t xml:space="preserve"> </w:t>
            </w:r>
            <w:r w:rsidRPr="00CF1CCE">
              <w:rPr>
                <w:rFonts w:ascii="Calibri" w:hAnsi="Calibri"/>
                <w:sz w:val="14"/>
                <w:szCs w:val="14"/>
              </w:rPr>
              <w:t xml:space="preserve">all of the SC Systems listed in Section D have a Distribution System Type value in </w:t>
            </w:r>
            <w:r w:rsidRPr="00CF1CCE">
              <w:rPr>
                <w:rFonts w:ascii="Calibri" w:hAnsi="Calibri"/>
                <w:sz w:val="14"/>
                <w:szCs w:val="14"/>
                <w:highlight w:val="yellow"/>
              </w:rPr>
              <w:t>D07</w:t>
            </w:r>
            <w:r w:rsidRPr="00CF1CCE">
              <w:rPr>
                <w:rFonts w:ascii="Calibri" w:hAnsi="Calibri"/>
                <w:sz w:val="14"/>
                <w:szCs w:val="14"/>
              </w:rPr>
              <w:t xml:space="preserve"> =DuctsNone - Air distribution systems without ducts , then display the section does not apply message; </w:t>
            </w:r>
          </w:p>
          <w:p w14:paraId="1CAED8A6" w14:textId="1A62AE40" w:rsidR="00917B0F" w:rsidRDefault="0008373A" w:rsidP="00491412">
            <w:pPr>
              <w:keepNext/>
              <w:rPr>
                <w:rFonts w:ascii="Calibri" w:hAnsi="Calibri"/>
                <w:sz w:val="14"/>
                <w:szCs w:val="14"/>
              </w:rPr>
            </w:pPr>
            <w:r w:rsidRPr="00CF1CCE">
              <w:rPr>
                <w:rFonts w:ascii="Calibri" w:hAnsi="Calibri"/>
                <w:b/>
                <w:sz w:val="14"/>
                <w:szCs w:val="14"/>
              </w:rPr>
              <w:t>else</w:t>
            </w:r>
            <w:r w:rsidR="006A4C15" w:rsidRPr="00CF1CCE">
              <w:rPr>
                <w:rFonts w:ascii="Calibri" w:hAnsi="Calibri"/>
                <w:b/>
                <w:sz w:val="14"/>
                <w:szCs w:val="14"/>
              </w:rPr>
              <w:t xml:space="preserve">if </w:t>
            </w:r>
            <w:r w:rsidR="006A4C15" w:rsidRPr="00CF1CCE">
              <w:rPr>
                <w:rFonts w:ascii="Calibri" w:hAnsi="Calibri"/>
                <w:sz w:val="14"/>
                <w:szCs w:val="14"/>
              </w:rPr>
              <w:t>there are no</w:t>
            </w:r>
            <w:r w:rsidR="00CF1CCE">
              <w:rPr>
                <w:rFonts w:ascii="Calibri" w:hAnsi="Calibri"/>
                <w:sz w:val="14"/>
                <w:szCs w:val="14"/>
              </w:rPr>
              <w:t xml:space="preserve"> duct systems in section J for which J14=[&gt;10ft]</w:t>
            </w:r>
            <w:r w:rsidR="00C5524E" w:rsidRPr="00CF1CCE">
              <w:rPr>
                <w:rFonts w:ascii="Calibri" w:hAnsi="Calibri"/>
                <w:sz w:val="14"/>
                <w:szCs w:val="14"/>
              </w:rPr>
              <w:t xml:space="preserve">]; </w:t>
            </w:r>
          </w:p>
          <w:p w14:paraId="55368163" w14:textId="4386927F" w:rsidR="006A4C15" w:rsidRPr="00CF1CCE" w:rsidRDefault="006A4C15" w:rsidP="00491412">
            <w:pPr>
              <w:keepNext/>
              <w:rPr>
                <w:rFonts w:ascii="Calibri" w:hAnsi="Calibri"/>
                <w:sz w:val="14"/>
                <w:szCs w:val="14"/>
              </w:rPr>
            </w:pPr>
            <w:r w:rsidRPr="00CF1CCE">
              <w:rPr>
                <w:rFonts w:ascii="Calibri" w:hAnsi="Calibri"/>
                <w:b/>
                <w:sz w:val="14"/>
                <w:szCs w:val="14"/>
              </w:rPr>
              <w:t>then</w:t>
            </w:r>
            <w:r w:rsidRPr="00CF1CCE">
              <w:rPr>
                <w:rFonts w:ascii="Calibri" w:hAnsi="Calibri"/>
                <w:sz w:val="14"/>
                <w:szCs w:val="14"/>
              </w:rPr>
              <w:t xml:space="preserve"> display the section does not apply message;</w:t>
            </w:r>
            <w:r w:rsidRPr="00CF1CCE">
              <w:rPr>
                <w:rFonts w:ascii="Calibri" w:hAnsi="Calibri"/>
                <w:b/>
                <w:sz w:val="14"/>
                <w:szCs w:val="14"/>
              </w:rPr>
              <w:t xml:space="preserve"> </w:t>
            </w:r>
            <w:r w:rsidR="0008373A" w:rsidRPr="00CF1CCE">
              <w:rPr>
                <w:rFonts w:ascii="Calibri" w:hAnsi="Calibri"/>
                <w:sz w:val="14"/>
                <w:szCs w:val="14"/>
              </w:rPr>
              <w:t xml:space="preserve"> </w:t>
            </w:r>
          </w:p>
          <w:p w14:paraId="7006CEDF" w14:textId="77777777" w:rsidR="00C5524E" w:rsidRPr="00CF1CCE" w:rsidRDefault="00C5524E" w:rsidP="00491412">
            <w:pPr>
              <w:keepNext/>
              <w:rPr>
                <w:rFonts w:ascii="Calibri" w:hAnsi="Calibri"/>
                <w:sz w:val="14"/>
                <w:szCs w:val="14"/>
              </w:rPr>
            </w:pPr>
          </w:p>
          <w:p w14:paraId="1F9B9A0D" w14:textId="1940EBAC" w:rsidR="0008373A" w:rsidRPr="00491412" w:rsidRDefault="006A4C15" w:rsidP="00DE7F63">
            <w:pPr>
              <w:keepNext/>
              <w:rPr>
                <w:rFonts w:ascii="Calibri" w:hAnsi="Calibri"/>
                <w:sz w:val="18"/>
              </w:rPr>
            </w:pPr>
            <w:r w:rsidRPr="00CF1CCE">
              <w:rPr>
                <w:rFonts w:ascii="Calibri" w:hAnsi="Calibri"/>
                <w:b/>
                <w:sz w:val="14"/>
                <w:szCs w:val="14"/>
              </w:rPr>
              <w:t>else</w:t>
            </w:r>
            <w:r w:rsidRPr="00CF1CCE">
              <w:rPr>
                <w:rFonts w:ascii="Calibri" w:hAnsi="Calibri"/>
                <w:sz w:val="14"/>
                <w:szCs w:val="14"/>
              </w:rPr>
              <w:t xml:space="preserve"> </w:t>
            </w:r>
            <w:r w:rsidR="0008373A" w:rsidRPr="00CF1CCE">
              <w:rPr>
                <w:rFonts w:ascii="Calibri" w:hAnsi="Calibri"/>
                <w:sz w:val="14"/>
                <w:szCs w:val="14"/>
              </w:rPr>
              <w:t xml:space="preserve">require one row of data (each) for the quantity of </w:t>
            </w:r>
            <w:r w:rsidR="001C3C0C" w:rsidRPr="00CF1CCE">
              <w:rPr>
                <w:rFonts w:ascii="Calibri" w:hAnsi="Calibri"/>
                <w:sz w:val="14"/>
                <w:szCs w:val="14"/>
              </w:rPr>
              <w:t xml:space="preserve">air </w:t>
            </w:r>
            <w:r w:rsidR="0008373A" w:rsidRPr="00CF1CCE">
              <w:rPr>
                <w:rFonts w:ascii="Calibri" w:hAnsi="Calibri"/>
                <w:sz w:val="14"/>
                <w:szCs w:val="14"/>
              </w:rPr>
              <w:t xml:space="preserve">filter devices in </w:t>
            </w:r>
            <w:r w:rsidR="0008373A" w:rsidRPr="00CF1CCE">
              <w:rPr>
                <w:rFonts w:ascii="Calibri" w:hAnsi="Calibri"/>
                <w:sz w:val="14"/>
                <w:szCs w:val="14"/>
                <w:highlight w:val="yellow"/>
              </w:rPr>
              <w:t>J11</w:t>
            </w:r>
            <w:r w:rsidR="000325C8" w:rsidRPr="00CF1CCE">
              <w:rPr>
                <w:rFonts w:ascii="Calibri" w:hAnsi="Calibri"/>
                <w:sz w:val="14"/>
                <w:szCs w:val="14"/>
              </w:rPr>
              <w:t xml:space="preserve"> </w:t>
            </w:r>
            <w:r w:rsidR="0008373A" w:rsidRPr="00CF1CCE">
              <w:rPr>
                <w:rFonts w:ascii="Calibri" w:hAnsi="Calibri"/>
                <w:sz w:val="14"/>
                <w:szCs w:val="14"/>
              </w:rPr>
              <w:t xml:space="preserve">for </w:t>
            </w:r>
            <w:r w:rsidR="000325C8" w:rsidRPr="00CF1CCE">
              <w:rPr>
                <w:rFonts w:ascii="Calibri" w:hAnsi="Calibri"/>
                <w:sz w:val="14"/>
                <w:szCs w:val="14"/>
              </w:rPr>
              <w:t xml:space="preserve">each </w:t>
            </w:r>
            <w:r w:rsidR="0008373A" w:rsidRPr="00CF1CCE">
              <w:rPr>
                <w:rFonts w:ascii="Calibri" w:hAnsi="Calibri"/>
                <w:sz w:val="14"/>
                <w:szCs w:val="14"/>
              </w:rPr>
              <w:t xml:space="preserve">of the </w:t>
            </w:r>
            <w:r w:rsidR="00CF1CCE">
              <w:rPr>
                <w:rFonts w:ascii="Calibri" w:hAnsi="Calibri"/>
                <w:sz w:val="14"/>
                <w:szCs w:val="14"/>
              </w:rPr>
              <w:t>duct systems in section J</w:t>
            </w:r>
            <w:r w:rsidR="006E10FB">
              <w:rPr>
                <w:rFonts w:ascii="Calibri" w:hAnsi="Calibri"/>
                <w:sz w:val="14"/>
                <w:szCs w:val="14"/>
              </w:rPr>
              <w:t xml:space="preserve"> (</w:t>
            </w:r>
            <w:r w:rsidR="006E10FB" w:rsidRPr="00326ED1">
              <w:rPr>
                <w:rFonts w:ascii="Calibri" w:hAnsi="Calibri"/>
                <w:sz w:val="14"/>
                <w:szCs w:val="14"/>
                <w:highlight w:val="yellow"/>
              </w:rPr>
              <w:t>J03</w:t>
            </w:r>
            <w:r w:rsidR="006E10FB">
              <w:rPr>
                <w:rFonts w:ascii="Calibri" w:hAnsi="Calibri"/>
                <w:sz w:val="14"/>
                <w:szCs w:val="14"/>
              </w:rPr>
              <w:t>)</w:t>
            </w:r>
            <w:r w:rsidR="00CF1CCE">
              <w:rPr>
                <w:rFonts w:ascii="Calibri" w:hAnsi="Calibri"/>
                <w:sz w:val="14"/>
                <w:szCs w:val="14"/>
              </w:rPr>
              <w:t xml:space="preserve"> for which </w:t>
            </w:r>
            <w:r w:rsidR="00CF1CCE" w:rsidRPr="00D6217D">
              <w:rPr>
                <w:rFonts w:ascii="Calibri" w:hAnsi="Calibri"/>
                <w:sz w:val="14"/>
                <w:szCs w:val="14"/>
                <w:highlight w:val="yellow"/>
              </w:rPr>
              <w:t>J14</w:t>
            </w:r>
            <w:r w:rsidR="00CF1CCE">
              <w:rPr>
                <w:rFonts w:ascii="Calibri" w:hAnsi="Calibri"/>
                <w:sz w:val="14"/>
                <w:szCs w:val="14"/>
              </w:rPr>
              <w:t>=[&gt;10ft]&gt;&gt;</w:t>
            </w:r>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r>
              <w:rPr>
                <w:rFonts w:ascii="Calibri" w:hAnsi="Calibri"/>
                <w:sz w:val="18"/>
                <w:szCs w:val="18"/>
              </w:rPr>
              <w:t>03</w:t>
            </w:r>
          </w:p>
        </w:tc>
        <w:tc>
          <w:tcPr>
            <w:tcW w:w="1105" w:type="dxa"/>
            <w:vAlign w:val="center"/>
          </w:tcPr>
          <w:p w14:paraId="1F9B9A11" w14:textId="12E312D3" w:rsidR="0009704D" w:rsidRPr="00295655" w:rsidRDefault="00001274" w:rsidP="008D4950">
            <w:pPr>
              <w:jc w:val="center"/>
              <w:rPr>
                <w:rFonts w:ascii="Calibri" w:hAnsi="Calibri"/>
                <w:sz w:val="18"/>
                <w:szCs w:val="18"/>
              </w:rPr>
            </w:pPr>
            <w:r>
              <w:rPr>
                <w:rFonts w:ascii="Calibri" w:hAnsi="Calibri"/>
                <w:sz w:val="18"/>
                <w:szCs w:val="18"/>
              </w:rPr>
              <w:t>04</w:t>
            </w:r>
          </w:p>
        </w:tc>
        <w:tc>
          <w:tcPr>
            <w:tcW w:w="1106" w:type="dxa"/>
            <w:vAlign w:val="center"/>
          </w:tcPr>
          <w:p w14:paraId="1F9B9A12" w14:textId="2C55E44C" w:rsidR="0009704D" w:rsidRPr="00295655" w:rsidRDefault="00001274" w:rsidP="008D4950">
            <w:pPr>
              <w:jc w:val="center"/>
              <w:rPr>
                <w:rFonts w:ascii="Calibri" w:hAnsi="Calibri"/>
                <w:sz w:val="18"/>
                <w:szCs w:val="18"/>
              </w:rPr>
            </w:pPr>
            <w:r>
              <w:rPr>
                <w:rFonts w:ascii="Calibri" w:hAnsi="Calibri"/>
                <w:sz w:val="18"/>
                <w:szCs w:val="18"/>
              </w:rPr>
              <w:t>05</w:t>
            </w:r>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76240190" w:rsidR="0009704D" w:rsidRPr="00295655" w:rsidRDefault="00001274" w:rsidP="008D4950">
            <w:pPr>
              <w:jc w:val="center"/>
              <w:rPr>
                <w:rFonts w:ascii="Calibri" w:hAnsi="Calibri"/>
                <w:sz w:val="18"/>
                <w:szCs w:val="18"/>
              </w:rPr>
            </w:pPr>
            <w:r>
              <w:rPr>
                <w:rFonts w:ascii="Calibri" w:hAnsi="Calibri"/>
                <w:sz w:val="18"/>
                <w:szCs w:val="18"/>
              </w:rPr>
              <w:t>07</w:t>
            </w:r>
          </w:p>
        </w:tc>
        <w:tc>
          <w:tcPr>
            <w:tcW w:w="1106" w:type="dxa"/>
            <w:vAlign w:val="center"/>
          </w:tcPr>
          <w:p w14:paraId="1F9B9A15" w14:textId="36F901B2" w:rsidR="0009704D" w:rsidRPr="00295655" w:rsidRDefault="00001274" w:rsidP="008D4950">
            <w:pPr>
              <w:jc w:val="center"/>
              <w:rPr>
                <w:rFonts w:ascii="Calibri" w:hAnsi="Calibri"/>
                <w:sz w:val="18"/>
                <w:szCs w:val="18"/>
              </w:rPr>
            </w:pPr>
            <w:r>
              <w:rPr>
                <w:rFonts w:ascii="Calibri" w:hAnsi="Calibri"/>
                <w:sz w:val="18"/>
                <w:szCs w:val="18"/>
              </w:rPr>
              <w:t>08</w:t>
            </w:r>
          </w:p>
        </w:tc>
        <w:tc>
          <w:tcPr>
            <w:tcW w:w="959" w:type="dxa"/>
            <w:vAlign w:val="center"/>
          </w:tcPr>
          <w:p w14:paraId="1035EEA9" w14:textId="6AE0DE90" w:rsidR="0009704D" w:rsidRPr="00295655" w:rsidRDefault="00001274" w:rsidP="008D4950">
            <w:pPr>
              <w:jc w:val="center"/>
              <w:rPr>
                <w:rFonts w:ascii="Calibri" w:hAnsi="Calibri"/>
                <w:sz w:val="18"/>
                <w:szCs w:val="18"/>
              </w:rPr>
            </w:pPr>
            <w:r>
              <w:rPr>
                <w:rFonts w:ascii="Calibri" w:hAnsi="Calibri"/>
                <w:sz w:val="18"/>
                <w:szCs w:val="18"/>
              </w:rPr>
              <w:t>09</w:t>
            </w:r>
          </w:p>
        </w:tc>
        <w:tc>
          <w:tcPr>
            <w:tcW w:w="990" w:type="dxa"/>
            <w:vAlign w:val="center"/>
          </w:tcPr>
          <w:p w14:paraId="00118ACE" w14:textId="4781B658" w:rsidR="0009704D" w:rsidRPr="00295655" w:rsidRDefault="00001274" w:rsidP="008D4950">
            <w:pPr>
              <w:jc w:val="center"/>
              <w:rPr>
                <w:rFonts w:ascii="Calibri" w:hAnsi="Calibri"/>
                <w:sz w:val="18"/>
                <w:szCs w:val="18"/>
              </w:rPr>
            </w:pPr>
            <w:r>
              <w:rPr>
                <w:rFonts w:ascii="Calibri" w:hAnsi="Calibri"/>
                <w:sz w:val="18"/>
                <w:szCs w:val="18"/>
              </w:rPr>
              <w:t>10</w:t>
            </w:r>
          </w:p>
        </w:tc>
        <w:tc>
          <w:tcPr>
            <w:tcW w:w="1260" w:type="dxa"/>
            <w:vAlign w:val="center"/>
          </w:tcPr>
          <w:p w14:paraId="7E483BE2" w14:textId="645961CE" w:rsidR="0009704D" w:rsidRPr="00295655" w:rsidRDefault="00001274" w:rsidP="008D4950">
            <w:pPr>
              <w:jc w:val="center"/>
              <w:rPr>
                <w:rFonts w:ascii="Calibri" w:hAnsi="Calibri"/>
                <w:sz w:val="18"/>
                <w:szCs w:val="18"/>
              </w:rPr>
            </w:pPr>
            <w:r>
              <w:rPr>
                <w:rFonts w:ascii="Calibri" w:hAnsi="Calibri"/>
                <w:sz w:val="18"/>
                <w:szCs w:val="18"/>
              </w:rPr>
              <w:t>11</w:t>
            </w:r>
          </w:p>
        </w:tc>
        <w:tc>
          <w:tcPr>
            <w:tcW w:w="1170" w:type="dxa"/>
            <w:vAlign w:val="center"/>
          </w:tcPr>
          <w:p w14:paraId="342E5878" w14:textId="4363FF51" w:rsidR="0009704D" w:rsidRPr="00295655" w:rsidRDefault="00001274" w:rsidP="00001274">
            <w:pPr>
              <w:jc w:val="center"/>
              <w:rPr>
                <w:rFonts w:ascii="Calibri" w:hAnsi="Calibri"/>
                <w:sz w:val="18"/>
                <w:szCs w:val="18"/>
              </w:rPr>
            </w:pPr>
            <w:r>
              <w:rPr>
                <w:rFonts w:ascii="Calibri" w:hAnsi="Calibri"/>
                <w:sz w:val="18"/>
                <w:szCs w:val="18"/>
              </w:rPr>
              <w:t>12</w:t>
            </w:r>
          </w:p>
        </w:tc>
        <w:tc>
          <w:tcPr>
            <w:tcW w:w="1154" w:type="dxa"/>
            <w:vAlign w:val="center"/>
          </w:tcPr>
          <w:p w14:paraId="138884DA" w14:textId="5E5CD5DD" w:rsidR="0009704D" w:rsidRPr="00295655" w:rsidRDefault="00001274" w:rsidP="008D4950">
            <w:pPr>
              <w:keepNext/>
              <w:jc w:val="center"/>
              <w:rPr>
                <w:rFonts w:ascii="Calibri" w:hAnsi="Calibri"/>
                <w:sz w:val="18"/>
                <w:szCs w:val="18"/>
              </w:rPr>
            </w:pPr>
            <w:r>
              <w:rPr>
                <w:rFonts w:ascii="Calibri" w:hAnsi="Calibri"/>
                <w:sz w:val="18"/>
                <w:szCs w:val="18"/>
              </w:rPr>
              <w:t>13</w:t>
            </w:r>
          </w:p>
        </w:tc>
      </w:tr>
      <w:tr w:rsidR="0009704D" w:rsidRPr="00B82750" w14:paraId="1F9B9A21" w14:textId="775D6C98" w:rsidTr="006A4C15">
        <w:trPr>
          <w:gridAfter w:val="1"/>
          <w:wAfter w:w="11" w:type="dxa"/>
          <w:cantSplit/>
          <w:trHeight w:val="576"/>
        </w:trPr>
        <w:tc>
          <w:tcPr>
            <w:tcW w:w="1105" w:type="dxa"/>
            <w:vAlign w:val="bottom"/>
          </w:tcPr>
          <w:p w14:paraId="1F9B9A17" w14:textId="2A85767F"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105" w:type="dxa"/>
            <w:vAlign w:val="bottom"/>
          </w:tcPr>
          <w:p w14:paraId="1F9B9A18" w14:textId="5D1FBF9A"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r w:rsidRPr="003B4D36">
              <w:rPr>
                <w:rFonts w:ascii="Calibri" w:hAnsi="Calibri"/>
                <w:sz w:val="18"/>
                <w:szCs w:val="18"/>
              </w:rPr>
              <w:t>Indoor Unit Name or Description of Area Served</w:t>
            </w:r>
          </w:p>
        </w:tc>
        <w:tc>
          <w:tcPr>
            <w:tcW w:w="1105" w:type="dxa"/>
            <w:vAlign w:val="bottom"/>
          </w:tcPr>
          <w:p w14:paraId="1F9B9A19" w14:textId="26064C24" w:rsidR="0009704D" w:rsidRPr="00B82750" w:rsidRDefault="0009704D" w:rsidP="0009704D">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5AA3C8B5" w:rsidR="0009704D" w:rsidRPr="00B82750" w:rsidRDefault="0009704D" w:rsidP="0009704D">
            <w:pPr>
              <w:jc w:val="center"/>
              <w:rPr>
                <w:rFonts w:ascii="Calibri" w:hAnsi="Calibri"/>
                <w:sz w:val="18"/>
                <w:szCs w:val="18"/>
              </w:rPr>
            </w:pPr>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F9B9A1E" w14:textId="5857BA78" w:rsidR="0009704D" w:rsidRPr="00B82750" w:rsidRDefault="0009704D" w:rsidP="0009704D">
            <w:pPr>
              <w:jc w:val="center"/>
              <w:rPr>
                <w:rFonts w:ascii="Calibri" w:hAnsi="Calibri"/>
                <w:sz w:val="18"/>
                <w:szCs w:val="18"/>
              </w:rPr>
            </w:pPr>
            <w:r>
              <w:rPr>
                <w:rFonts w:ascii="Calibri" w:hAnsi="Calibri"/>
                <w:sz w:val="18"/>
                <w:szCs w:val="18"/>
              </w:rPr>
              <w:t xml:space="preserve">(inch) </w:t>
            </w:r>
          </w:p>
        </w:tc>
        <w:tc>
          <w:tcPr>
            <w:tcW w:w="1106" w:type="dxa"/>
            <w:vAlign w:val="bottom"/>
          </w:tcPr>
          <w:p w14:paraId="4D3EF142" w14:textId="77777777" w:rsidR="0009704D" w:rsidRDefault="0009704D" w:rsidP="0009704D">
            <w:pPr>
              <w:jc w:val="center"/>
              <w:rPr>
                <w:rFonts w:ascii="Calibri" w:hAnsi="Calibri"/>
                <w:sz w:val="18"/>
                <w:szCs w:val="18"/>
              </w:rPr>
            </w:pPr>
            <w:r>
              <w:rPr>
                <w:rFonts w:ascii="Calibri" w:hAnsi="Calibri"/>
                <w:sz w:val="18"/>
                <w:szCs w:val="18"/>
              </w:rPr>
              <w:t>Air Filter Nominal Length</w:t>
            </w:r>
          </w:p>
          <w:p w14:paraId="1F9B9A20" w14:textId="6556C7E1" w:rsidR="0009704D" w:rsidRPr="00B82750" w:rsidRDefault="0009704D" w:rsidP="0009704D">
            <w:pPr>
              <w:jc w:val="center"/>
              <w:rPr>
                <w:rFonts w:ascii="Calibri" w:hAnsi="Calibri"/>
                <w:sz w:val="18"/>
                <w:szCs w:val="18"/>
              </w:rPr>
            </w:pPr>
            <w:r>
              <w:rPr>
                <w:rFonts w:ascii="Calibri" w:hAnsi="Calibri"/>
                <w:sz w:val="18"/>
                <w:szCs w:val="18"/>
              </w:rPr>
              <w:t>(inch)</w:t>
            </w:r>
          </w:p>
        </w:tc>
        <w:tc>
          <w:tcPr>
            <w:tcW w:w="959" w:type="dxa"/>
            <w:vAlign w:val="bottom"/>
          </w:tcPr>
          <w:p w14:paraId="36DACCEA" w14:textId="77777777" w:rsidR="0009704D" w:rsidRDefault="0009704D" w:rsidP="0009704D">
            <w:pPr>
              <w:jc w:val="center"/>
              <w:rPr>
                <w:rFonts w:ascii="Calibri" w:hAnsi="Calibri"/>
                <w:sz w:val="18"/>
                <w:szCs w:val="18"/>
              </w:rPr>
            </w:pPr>
            <w:r>
              <w:rPr>
                <w:rFonts w:ascii="Calibri" w:hAnsi="Calibri"/>
                <w:sz w:val="18"/>
                <w:szCs w:val="18"/>
              </w:rPr>
              <w:t>Air Filter Nominal Width</w:t>
            </w:r>
          </w:p>
          <w:p w14:paraId="15EEB577" w14:textId="38156EEE" w:rsidR="0009704D" w:rsidRPr="00B82750" w:rsidRDefault="0009704D" w:rsidP="0009704D">
            <w:pPr>
              <w:jc w:val="center"/>
              <w:rPr>
                <w:rFonts w:ascii="Calibri" w:hAnsi="Calibri"/>
                <w:sz w:val="18"/>
                <w:szCs w:val="18"/>
              </w:rPr>
            </w:pPr>
            <w:r>
              <w:rPr>
                <w:rFonts w:ascii="Calibri" w:hAnsi="Calibri"/>
                <w:sz w:val="18"/>
                <w:szCs w:val="18"/>
              </w:rPr>
              <w:t>(inch)</w:t>
            </w:r>
          </w:p>
        </w:tc>
        <w:tc>
          <w:tcPr>
            <w:tcW w:w="990" w:type="dxa"/>
            <w:vAlign w:val="bottom"/>
          </w:tcPr>
          <w:p w14:paraId="22B1A3BD" w14:textId="77777777" w:rsidR="0009704D" w:rsidRDefault="0009704D" w:rsidP="0009704D">
            <w:pPr>
              <w:jc w:val="center"/>
              <w:rPr>
                <w:rFonts w:ascii="Calibri" w:hAnsi="Calibri"/>
                <w:sz w:val="18"/>
                <w:szCs w:val="18"/>
              </w:rPr>
            </w:pPr>
            <w:r>
              <w:rPr>
                <w:rFonts w:ascii="Calibri" w:hAnsi="Calibri"/>
                <w:sz w:val="18"/>
                <w:szCs w:val="18"/>
              </w:rPr>
              <w:t xml:space="preserve">Air Filter </w:t>
            </w:r>
          </w:p>
          <w:p w14:paraId="4A99EBC6" w14:textId="71EF00CF" w:rsidR="0009704D" w:rsidRDefault="0009704D" w:rsidP="0009704D">
            <w:pPr>
              <w:jc w:val="center"/>
              <w:rPr>
                <w:rFonts w:ascii="Calibri" w:hAnsi="Calibri"/>
                <w:sz w:val="18"/>
                <w:szCs w:val="18"/>
              </w:rPr>
            </w:pPr>
            <w:r>
              <w:rPr>
                <w:rFonts w:ascii="Calibri" w:hAnsi="Calibri"/>
                <w:sz w:val="18"/>
                <w:szCs w:val="18"/>
              </w:rPr>
              <w:t>Calculated Nominal Face Area</w:t>
            </w:r>
          </w:p>
          <w:p w14:paraId="01B4613D" w14:textId="07BE11D9" w:rsidR="0009704D" w:rsidRPr="00B82750" w:rsidRDefault="0009704D" w:rsidP="0009704D">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260" w:type="dxa"/>
            <w:vAlign w:val="bottom"/>
          </w:tcPr>
          <w:p w14:paraId="4294D675" w14:textId="77777777" w:rsidR="008D4950" w:rsidRDefault="0009704D" w:rsidP="0009704D">
            <w:pPr>
              <w:jc w:val="center"/>
              <w:rPr>
                <w:rFonts w:ascii="Calibri" w:hAnsi="Calibri"/>
                <w:sz w:val="18"/>
                <w:szCs w:val="18"/>
              </w:rPr>
            </w:pPr>
            <w:r>
              <w:rPr>
                <w:rFonts w:ascii="Calibri" w:hAnsi="Calibri"/>
                <w:sz w:val="18"/>
                <w:szCs w:val="18"/>
              </w:rPr>
              <w:t xml:space="preserve">Air Filter Required </w:t>
            </w:r>
          </w:p>
          <w:p w14:paraId="3B5488DC" w14:textId="2E4AB486" w:rsidR="0009704D" w:rsidRDefault="008D4950" w:rsidP="0009704D">
            <w:pPr>
              <w:jc w:val="center"/>
              <w:rPr>
                <w:rFonts w:ascii="Calibri" w:hAnsi="Calibri"/>
                <w:sz w:val="18"/>
                <w:szCs w:val="18"/>
              </w:rPr>
            </w:pPr>
            <w:r>
              <w:rPr>
                <w:rFonts w:ascii="Calibri" w:hAnsi="Calibri"/>
                <w:sz w:val="18"/>
                <w:szCs w:val="18"/>
              </w:rPr>
              <w:t xml:space="preserve">Minimum </w:t>
            </w:r>
            <w:r w:rsidR="0009704D">
              <w:rPr>
                <w:rFonts w:ascii="Calibri" w:hAnsi="Calibri"/>
                <w:sz w:val="18"/>
                <w:szCs w:val="18"/>
              </w:rPr>
              <w:t>Face Area</w:t>
            </w:r>
          </w:p>
          <w:p w14:paraId="5ED9687D" w14:textId="6497734E" w:rsidR="008D4950" w:rsidRPr="00B82750" w:rsidRDefault="008D4950" w:rsidP="0009704D">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70" w:type="dxa"/>
            <w:vAlign w:val="bottom"/>
          </w:tcPr>
          <w:p w14:paraId="558A78D2" w14:textId="669F9291" w:rsidR="008529D3" w:rsidRPr="00B82750" w:rsidRDefault="008529D3" w:rsidP="0009704D">
            <w:pPr>
              <w:jc w:val="center"/>
              <w:rPr>
                <w:rFonts w:ascii="Calibri" w:hAnsi="Calibri"/>
                <w:sz w:val="18"/>
                <w:szCs w:val="18"/>
              </w:rPr>
            </w:pPr>
            <w:r>
              <w:rPr>
                <w:rFonts w:ascii="Calibri" w:hAnsi="Calibri"/>
                <w:sz w:val="18"/>
                <w:szCs w:val="18"/>
              </w:rPr>
              <w:t>Face Area Compliance</w:t>
            </w:r>
          </w:p>
        </w:tc>
        <w:tc>
          <w:tcPr>
            <w:tcW w:w="1154" w:type="dxa"/>
            <w:vAlign w:val="bottom"/>
          </w:tcPr>
          <w:p w14:paraId="5F970530" w14:textId="38996AF5" w:rsidR="0009704D" w:rsidRPr="00B82750" w:rsidRDefault="0009704D" w:rsidP="0009704D">
            <w:pPr>
              <w:jc w:val="center"/>
              <w:rPr>
                <w:rFonts w:ascii="Calibri" w:hAnsi="Calibri"/>
                <w:sz w:val="18"/>
                <w:szCs w:val="18"/>
              </w:rPr>
            </w:pPr>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J03</w:t>
            </w:r>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5859FCE9" w:rsidR="0009704D" w:rsidRPr="0009704D" w:rsidRDefault="0009704D" w:rsidP="0009704D">
            <w:pPr>
              <w:rPr>
                <w:rFonts w:ascii="Calibri" w:hAnsi="Calibri"/>
                <w:sz w:val="16"/>
                <w:szCs w:val="16"/>
              </w:rPr>
            </w:pPr>
            <w:r w:rsidRPr="0009704D">
              <w:rPr>
                <w:rFonts w:ascii="Calibri" w:hAnsi="Calibri"/>
                <w:sz w:val="16"/>
                <w:szCs w:val="16"/>
              </w:rPr>
              <w:t>&lt;&lt;user enter numeric, xxx</w:t>
            </w:r>
            <w:r w:rsidR="006E10FB">
              <w:rPr>
                <w:rFonts w:ascii="Calibri" w:hAnsi="Calibri"/>
                <w:sz w:val="16"/>
                <w:szCs w:val="16"/>
              </w:rPr>
              <w:t>x</w:t>
            </w:r>
            <w:r w:rsidRPr="0009704D">
              <w:rPr>
                <w:rFonts w:ascii="Calibri" w:hAnsi="Calibri"/>
                <w:sz w:val="16"/>
                <w:szCs w:val="16"/>
              </w:rPr>
              <w:t>&gt;&gt;</w:t>
            </w:r>
          </w:p>
        </w:tc>
        <w:tc>
          <w:tcPr>
            <w:tcW w:w="1107" w:type="dxa"/>
          </w:tcPr>
          <w:p w14:paraId="1915D2DE"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Pr="0009704D">
              <w:rPr>
                <w:rFonts w:ascii="Calibri" w:hAnsi="Calibri"/>
                <w:sz w:val="16"/>
                <w:szCs w:val="16"/>
              </w:rPr>
              <w:t xml:space="preserve"> </w:t>
            </w:r>
            <w:r w:rsidR="008D4950">
              <w:rPr>
                <w:rFonts w:ascii="Calibri" w:hAnsi="Calibri" w:cs="Calibri"/>
                <w:sz w:val="16"/>
                <w:szCs w:val="16"/>
              </w:rPr>
              <w:t>≥</w:t>
            </w:r>
            <w:r w:rsidR="00F56CE9">
              <w:rPr>
                <w:rFonts w:ascii="Calibri" w:hAnsi="Calibri"/>
                <w:sz w:val="16"/>
                <w:szCs w:val="16"/>
              </w:rPr>
              <w:t>1</w:t>
            </w:r>
          </w:p>
          <w:p w14:paraId="1F9B9A2B" w14:textId="1D6226E4" w:rsidR="0009704D" w:rsidRPr="0009704D" w:rsidRDefault="00F56CE9" w:rsidP="008D4950">
            <w:pPr>
              <w:rPr>
                <w:rFonts w:ascii="Calibri" w:hAnsi="Calibri"/>
                <w:sz w:val="16"/>
                <w:szCs w:val="16"/>
              </w:rPr>
            </w:pPr>
            <w:r>
              <w:rPr>
                <w:rFonts w:ascii="Calibri" w:hAnsi="Calibri"/>
                <w:sz w:val="16"/>
                <w:szCs w:val="16"/>
              </w:rPr>
              <w:t>&gt;&gt;</w:t>
            </w:r>
            <w:r w:rsidR="0009704D" w:rsidRPr="0009704D" w:rsidDel="00136527">
              <w:rPr>
                <w:rFonts w:ascii="Calibri" w:hAnsi="Calibri"/>
                <w:sz w:val="16"/>
                <w:szCs w:val="16"/>
              </w:rPr>
              <w:t xml:space="preserve"> </w:t>
            </w:r>
          </w:p>
        </w:tc>
        <w:tc>
          <w:tcPr>
            <w:tcW w:w="1106" w:type="dxa"/>
          </w:tcPr>
          <w:p w14:paraId="4C27BB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w:t>
            </w:r>
            <w:r w:rsidRPr="0009704D">
              <w:rPr>
                <w:rFonts w:ascii="Calibri" w:hAnsi="Calibri"/>
                <w:sz w:val="16"/>
                <w:szCs w:val="16"/>
              </w:rPr>
              <w:t xml:space="preserve"> value</w:t>
            </w:r>
            <w:r w:rsidR="00D3799E">
              <w:rPr>
                <w:rFonts w:ascii="Calibri" w:hAnsi="Calibri"/>
                <w:sz w:val="16"/>
                <w:szCs w:val="16"/>
              </w:rPr>
              <w:t xml:space="preserve"> </w:t>
            </w:r>
            <w:r w:rsidR="00D3799E" w:rsidRPr="00D3799E">
              <w:rPr>
                <w:rFonts w:ascii="Calibri" w:hAnsi="Calibri"/>
                <w:sz w:val="16"/>
                <w:szCs w:val="16"/>
              </w:rPr>
              <w:t>≥1.00</w:t>
            </w:r>
          </w:p>
          <w:p w14:paraId="1F9B9A2C" w14:textId="2B559C9A" w:rsidR="0009704D" w:rsidRPr="0009704D" w:rsidRDefault="0009704D" w:rsidP="008D4950">
            <w:pPr>
              <w:rPr>
                <w:rFonts w:ascii="Calibri" w:hAnsi="Calibri"/>
                <w:sz w:val="16"/>
                <w:szCs w:val="16"/>
              </w:rPr>
            </w:pPr>
            <w:r w:rsidRPr="0009704D">
              <w:rPr>
                <w:rFonts w:ascii="Calibri" w:hAnsi="Calibri"/>
                <w:sz w:val="16"/>
                <w:szCs w:val="16"/>
              </w:rPr>
              <w:t>&gt;&gt;</w:t>
            </w:r>
          </w:p>
        </w:tc>
        <w:tc>
          <w:tcPr>
            <w:tcW w:w="959" w:type="dxa"/>
          </w:tcPr>
          <w:p w14:paraId="0E6591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00D3799E">
              <w:rPr>
                <w:rFonts w:ascii="Calibri" w:hAnsi="Calibri"/>
                <w:sz w:val="16"/>
                <w:szCs w:val="16"/>
              </w:rPr>
              <w:t xml:space="preserve"> </w:t>
            </w:r>
            <w:r w:rsidR="00D3799E" w:rsidRPr="00D3799E">
              <w:rPr>
                <w:rFonts w:ascii="Calibri" w:hAnsi="Calibri"/>
                <w:sz w:val="16"/>
                <w:szCs w:val="16"/>
              </w:rPr>
              <w:t>≥1.00</w:t>
            </w:r>
          </w:p>
          <w:p w14:paraId="7DE19031" w14:textId="699033C9" w:rsidR="0009704D" w:rsidRPr="0009704D" w:rsidRDefault="0009704D" w:rsidP="008D4950">
            <w:pPr>
              <w:rPr>
                <w:rFonts w:ascii="Calibri" w:hAnsi="Calibri"/>
                <w:sz w:val="16"/>
                <w:szCs w:val="16"/>
              </w:rPr>
            </w:pPr>
            <w:r w:rsidRPr="0009704D">
              <w:rPr>
                <w:rFonts w:ascii="Calibri" w:hAnsi="Calibri"/>
                <w:sz w:val="16"/>
                <w:szCs w:val="16"/>
              </w:rPr>
              <w:t>&gt;&gt;</w:t>
            </w:r>
          </w:p>
        </w:tc>
        <w:tc>
          <w:tcPr>
            <w:tcW w:w="990" w:type="dxa"/>
          </w:tcPr>
          <w:p w14:paraId="5C1F9A9B" w14:textId="77777777" w:rsidR="000B7793" w:rsidRDefault="0009704D" w:rsidP="0009704D">
            <w:pPr>
              <w:rPr>
                <w:rFonts w:ascii="Calibri" w:hAnsi="Calibri"/>
                <w:sz w:val="16"/>
                <w:szCs w:val="16"/>
              </w:rPr>
            </w:pPr>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p>
          <w:p w14:paraId="5165A082" w14:textId="437B1E6D" w:rsidR="0009704D" w:rsidRPr="0009704D" w:rsidRDefault="0009704D" w:rsidP="0009704D">
            <w:pPr>
              <w:rPr>
                <w:rFonts w:ascii="Calibri" w:hAnsi="Calibri"/>
                <w:sz w:val="16"/>
                <w:szCs w:val="16"/>
              </w:rPr>
            </w:pPr>
            <w:r>
              <w:rPr>
                <w:rFonts w:ascii="Calibri" w:hAnsi="Calibri"/>
                <w:sz w:val="16"/>
                <w:szCs w:val="16"/>
              </w:rPr>
              <w:t>&gt;&gt;</w:t>
            </w:r>
          </w:p>
        </w:tc>
        <w:tc>
          <w:tcPr>
            <w:tcW w:w="1260" w:type="dxa"/>
          </w:tcPr>
          <w:p w14:paraId="2BC90681" w14:textId="3B07985A" w:rsidR="008529D3" w:rsidRDefault="008D4950" w:rsidP="0009704D">
            <w:pPr>
              <w:rPr>
                <w:rFonts w:ascii="Calibri" w:hAnsi="Calibri" w:cs="Calibri"/>
                <w:sz w:val="16"/>
                <w:szCs w:val="16"/>
              </w:rPr>
            </w:pPr>
            <w:r>
              <w:rPr>
                <w:rFonts w:ascii="Calibri" w:hAnsi="Calibri"/>
                <w:sz w:val="16"/>
                <w:szCs w:val="16"/>
              </w:rPr>
              <w:t>&lt;&lt;</w:t>
            </w:r>
            <w:r w:rsidRPr="00917B0F">
              <w:rPr>
                <w:rFonts w:ascii="Calibri" w:hAnsi="Calibri"/>
                <w:b/>
                <w:sz w:val="16"/>
                <w:szCs w:val="16"/>
              </w:rPr>
              <w:t>if</w:t>
            </w:r>
            <w:r>
              <w:rPr>
                <w:rFonts w:ascii="Calibri" w:hAnsi="Calibri"/>
                <w:sz w:val="16"/>
                <w:szCs w:val="16"/>
              </w:rPr>
              <w:t xml:space="preserve"> </w:t>
            </w:r>
            <w:r w:rsidRPr="00C17504">
              <w:rPr>
                <w:rFonts w:ascii="Calibri" w:hAnsi="Calibri"/>
                <w:sz w:val="16"/>
                <w:szCs w:val="16"/>
                <w:highlight w:val="yellow"/>
              </w:rPr>
              <w:t>K07</w:t>
            </w:r>
            <w:r>
              <w:rPr>
                <w:rFonts w:ascii="Calibri" w:hAnsi="Calibri"/>
                <w:sz w:val="16"/>
                <w:szCs w:val="16"/>
              </w:rPr>
              <w:t xml:space="preserve">=1, </w:t>
            </w:r>
            <w:r w:rsidRPr="00917B0F">
              <w:rPr>
                <w:rFonts w:ascii="Calibri" w:hAnsi="Calibri"/>
                <w:b/>
                <w:sz w:val="16"/>
                <w:szCs w:val="16"/>
              </w:rPr>
              <w:t>then</w:t>
            </w:r>
            <w:r>
              <w:rPr>
                <w:rFonts w:ascii="Calibri" w:hAnsi="Calibri"/>
                <w:sz w:val="16"/>
                <w:szCs w:val="16"/>
              </w:rPr>
              <w:t xml:space="preserve"> calculated value=</w:t>
            </w:r>
            <w:r w:rsidR="000F181E">
              <w:rPr>
                <w:rFonts w:ascii="Calibri" w:hAnsi="Calibri"/>
                <w:sz w:val="16"/>
                <w:szCs w:val="16"/>
              </w:rPr>
              <w:t>(</w:t>
            </w:r>
            <w:r w:rsidRPr="00C17504">
              <w:rPr>
                <w:rFonts w:ascii="Calibri" w:hAnsi="Calibri"/>
                <w:sz w:val="16"/>
                <w:szCs w:val="16"/>
                <w:highlight w:val="yellow"/>
              </w:rPr>
              <w:t>K0</w:t>
            </w:r>
            <w:r w:rsidR="00541827" w:rsidRPr="00C17504">
              <w:rPr>
                <w:rFonts w:ascii="Calibri" w:hAnsi="Calibri"/>
                <w:sz w:val="16"/>
                <w:szCs w:val="16"/>
                <w:highlight w:val="yellow"/>
              </w:rPr>
              <w:t>6</w:t>
            </w:r>
            <w:r>
              <w:rPr>
                <w:rFonts w:ascii="Calibri" w:hAnsi="Calibri"/>
                <w:sz w:val="16"/>
                <w:szCs w:val="16"/>
              </w:rPr>
              <w:t xml:space="preserve"> </w:t>
            </w:r>
            <w:r>
              <w:rPr>
                <w:rFonts w:ascii="Calibri" w:hAnsi="Calibri" w:cs="Calibri"/>
                <w:sz w:val="16"/>
                <w:szCs w:val="16"/>
              </w:rPr>
              <w:t>÷</w:t>
            </w:r>
            <w:r w:rsidR="000F181E">
              <w:rPr>
                <w:rFonts w:ascii="Calibri" w:hAnsi="Calibri" w:cs="Calibri"/>
                <w:sz w:val="16"/>
                <w:szCs w:val="16"/>
              </w:rPr>
              <w:t xml:space="preserve"> </w:t>
            </w:r>
            <w:r>
              <w:rPr>
                <w:rFonts w:ascii="Calibri" w:hAnsi="Calibri" w:cs="Calibri"/>
                <w:sz w:val="16"/>
                <w:szCs w:val="16"/>
              </w:rPr>
              <w:t>150</w:t>
            </w:r>
            <w:r w:rsidR="000F181E">
              <w:rPr>
                <w:rFonts w:ascii="Calibri" w:hAnsi="Calibri" w:cs="Calibri"/>
                <w:sz w:val="16"/>
                <w:szCs w:val="16"/>
              </w:rPr>
              <w:t xml:space="preserve">) </w:t>
            </w:r>
            <w:r w:rsidR="00D3799E">
              <w:rPr>
                <w:rFonts w:ascii="Calibri" w:hAnsi="Calibri" w:cs="Calibri"/>
                <w:sz w:val="16"/>
                <w:szCs w:val="16"/>
              </w:rPr>
              <w:t>*</w:t>
            </w:r>
            <w:r w:rsidR="000F181E">
              <w:rPr>
                <w:rFonts w:ascii="Calibri" w:hAnsi="Calibri" w:cs="Calibri"/>
                <w:sz w:val="16"/>
                <w:szCs w:val="16"/>
              </w:rPr>
              <w:t xml:space="preserve"> </w:t>
            </w:r>
            <w:r w:rsidR="00D3799E">
              <w:rPr>
                <w:rFonts w:ascii="Calibri" w:hAnsi="Calibri" w:cs="Calibri"/>
                <w:sz w:val="16"/>
                <w:szCs w:val="16"/>
              </w:rPr>
              <w:t>144</w:t>
            </w:r>
            <w:r w:rsidR="000F181E">
              <w:rPr>
                <w:rFonts w:ascii="Calibri" w:hAnsi="Calibri" w:cs="Calibri"/>
                <w:sz w:val="16"/>
                <w:szCs w:val="16"/>
              </w:rPr>
              <w:t>;</w:t>
            </w:r>
          </w:p>
          <w:p w14:paraId="4FEB323E" w14:textId="375BFFE9" w:rsidR="0092071A" w:rsidRPr="0092071A" w:rsidRDefault="0092071A" w:rsidP="0092071A">
            <w:pPr>
              <w:rPr>
                <w:rFonts w:ascii="Calibri" w:hAnsi="Calibri" w:cs="Calibri"/>
                <w:sz w:val="16"/>
                <w:szCs w:val="16"/>
              </w:rPr>
            </w:pPr>
            <w:r w:rsidRPr="00917B0F">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0CF34467" w14:textId="4BAB0839" w:rsidR="0092071A" w:rsidRPr="0092071A" w:rsidRDefault="0092071A" w:rsidP="0092071A">
            <w:pPr>
              <w:rPr>
                <w:rFonts w:ascii="Calibri" w:hAnsi="Calibri" w:cs="Calibri"/>
                <w:sz w:val="16"/>
                <w:szCs w:val="16"/>
              </w:rPr>
            </w:pPr>
            <w:r w:rsidRPr="0092071A">
              <w:rPr>
                <w:rFonts w:ascii="Calibri" w:hAnsi="Calibri" w:cs="Calibri"/>
                <w:sz w:val="16"/>
                <w:szCs w:val="16"/>
              </w:rPr>
              <w:t>*VCHP Indoor Units -Ducted, *VCH</w:t>
            </w:r>
            <w:r w:rsidR="00541827">
              <w:rPr>
                <w:rFonts w:ascii="Calibri" w:hAnsi="Calibri" w:cs="Calibri"/>
                <w:sz w:val="16"/>
                <w:szCs w:val="16"/>
              </w:rPr>
              <w:t>P Indoor Units -Ducted+Ductless</w:t>
            </w:r>
            <w:r w:rsidRPr="0092071A">
              <w:rPr>
                <w:rFonts w:ascii="Calibri" w:hAnsi="Calibri" w:cs="Calibri"/>
                <w:sz w:val="16"/>
                <w:szCs w:val="16"/>
              </w:rPr>
              <w:t>,</w:t>
            </w:r>
          </w:p>
          <w:p w14:paraId="74C68426" w14:textId="3780B8D4" w:rsidR="0092071A" w:rsidRDefault="0092071A" w:rsidP="0092071A">
            <w:pPr>
              <w:rPr>
                <w:rFonts w:ascii="Calibri" w:hAnsi="Calibri" w:cs="Calibri"/>
                <w:sz w:val="16"/>
                <w:szCs w:val="16"/>
              </w:rPr>
            </w:pPr>
            <w:r w:rsidRPr="00917B0F">
              <w:rPr>
                <w:rFonts w:ascii="Calibri" w:hAnsi="Calibri" w:cs="Calibri"/>
                <w:b/>
                <w:sz w:val="16"/>
                <w:szCs w:val="16"/>
              </w:rPr>
              <w:t>then</w:t>
            </w:r>
            <w:r w:rsidRPr="0092071A">
              <w:rPr>
                <w:rFonts w:ascii="Calibri" w:hAnsi="Calibri" w:cs="Calibri"/>
                <w:sz w:val="16"/>
                <w:szCs w:val="16"/>
              </w:rPr>
              <w:t xml:space="preserve"> value =</w:t>
            </w:r>
            <w:r>
              <w:t xml:space="preserve"> </w:t>
            </w:r>
            <w:r w:rsidR="000F181E">
              <w:t>(</w:t>
            </w:r>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r w:rsidR="000F181E">
              <w:rPr>
                <w:rFonts w:ascii="Calibri" w:hAnsi="Calibri" w:cs="Calibri"/>
                <w:sz w:val="16"/>
                <w:szCs w:val="16"/>
              </w:rPr>
              <w:t>) * 144;</w:t>
            </w:r>
          </w:p>
          <w:p w14:paraId="3F10297E" w14:textId="654B0793" w:rsidR="008529D3" w:rsidRPr="008529D3" w:rsidRDefault="008529D3" w:rsidP="0092071A">
            <w:pPr>
              <w:rPr>
                <w:rFonts w:ascii="Calibri" w:hAnsi="Calibri" w:cs="Calibri"/>
                <w:sz w:val="16"/>
                <w:szCs w:val="16"/>
              </w:rPr>
            </w:pPr>
            <w:r w:rsidRPr="00917B0F">
              <w:rPr>
                <w:rFonts w:ascii="Calibri" w:hAnsi="Calibri" w:cs="Calibri"/>
                <w:b/>
                <w:sz w:val="16"/>
                <w:szCs w:val="16"/>
              </w:rPr>
              <w:t>else</w:t>
            </w:r>
            <w:r>
              <w:rPr>
                <w:rFonts w:ascii="Calibri" w:hAnsi="Calibri" w:cs="Calibri"/>
                <w:sz w:val="16"/>
                <w:szCs w:val="16"/>
              </w:rPr>
              <w:t xml:space="preserve"> display text</w:t>
            </w:r>
            <w:r w:rsidR="0092071A">
              <w:rPr>
                <w:rFonts w:ascii="Calibri" w:hAnsi="Calibri" w:cs="Calibri"/>
                <w:sz w:val="16"/>
                <w:szCs w:val="16"/>
              </w:rPr>
              <w:t>: "specified by system designer"</w:t>
            </w:r>
            <w:r w:rsidR="000B7793">
              <w:rPr>
                <w:rFonts w:ascii="Calibri" w:hAnsi="Calibri" w:cs="Calibri"/>
                <w:sz w:val="16"/>
                <w:szCs w:val="16"/>
              </w:rPr>
              <w:t>&gt;&gt;</w:t>
            </w:r>
          </w:p>
        </w:tc>
        <w:tc>
          <w:tcPr>
            <w:tcW w:w="1170" w:type="dxa"/>
          </w:tcPr>
          <w:p w14:paraId="16F7174D" w14:textId="77777777" w:rsidR="0009704D" w:rsidRDefault="008529D3" w:rsidP="0009704D">
            <w:pPr>
              <w:rPr>
                <w:rFonts w:ascii="Calibri" w:hAnsi="Calibri"/>
                <w:sz w:val="16"/>
                <w:szCs w:val="16"/>
              </w:rPr>
            </w:pPr>
            <w:r>
              <w:rPr>
                <w:rFonts w:ascii="Calibri" w:hAnsi="Calibri"/>
                <w:sz w:val="16"/>
                <w:szCs w:val="16"/>
              </w:rPr>
              <w:t xml:space="preserve">&lt;&lt;if </w:t>
            </w:r>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p>
          <w:p w14:paraId="2523A3DC" w14:textId="77777777" w:rsidR="0092071A" w:rsidRDefault="0092071A" w:rsidP="0092071A">
            <w:pPr>
              <w:rPr>
                <w:rFonts w:ascii="Calibri" w:hAnsi="Calibri"/>
                <w:sz w:val="16"/>
                <w:szCs w:val="16"/>
              </w:rPr>
            </w:pPr>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p>
          <w:p w14:paraId="3298F3C4" w14:textId="706D4AEB" w:rsidR="0092071A" w:rsidRDefault="0092071A" w:rsidP="0092071A">
            <w:pPr>
              <w:rPr>
                <w:rFonts w:ascii="Calibri" w:hAnsi="Calibri"/>
                <w:sz w:val="16"/>
                <w:szCs w:val="16"/>
              </w:rPr>
            </w:pPr>
            <w:r>
              <w:rPr>
                <w:rFonts w:ascii="Calibri" w:hAnsi="Calibri"/>
                <w:sz w:val="16"/>
                <w:szCs w:val="16"/>
              </w:rPr>
              <w:t xml:space="preserve">elseif </w:t>
            </w:r>
            <w:r w:rsidRPr="00C17504">
              <w:rPr>
                <w:rFonts w:ascii="Calibri" w:hAnsi="Calibri"/>
                <w:sz w:val="16"/>
                <w:szCs w:val="16"/>
                <w:highlight w:val="yellow"/>
              </w:rPr>
              <w:t>K10</w:t>
            </w:r>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p>
          <w:p w14:paraId="1C631CC5" w14:textId="77777777" w:rsidR="0092071A" w:rsidRDefault="0092071A" w:rsidP="0092071A">
            <w:pPr>
              <w:rPr>
                <w:rFonts w:ascii="Calibri" w:hAnsi="Calibri"/>
                <w:sz w:val="16"/>
                <w:szCs w:val="16"/>
              </w:rPr>
            </w:pPr>
            <w:r>
              <w:rPr>
                <w:rFonts w:ascii="Calibri" w:hAnsi="Calibri"/>
                <w:sz w:val="16"/>
                <w:szCs w:val="16"/>
              </w:rPr>
              <w:t>then display text: "complies",</w:t>
            </w:r>
          </w:p>
          <w:p w14:paraId="6A1489C2" w14:textId="0794942F" w:rsidR="0092071A" w:rsidRPr="0009704D" w:rsidRDefault="0092071A" w:rsidP="0092071A">
            <w:pPr>
              <w:rPr>
                <w:rFonts w:ascii="Calibri" w:hAnsi="Calibri"/>
                <w:sz w:val="16"/>
                <w:szCs w:val="16"/>
              </w:rPr>
            </w:pPr>
            <w:r>
              <w:rPr>
                <w:rFonts w:ascii="Calibri" w:hAnsi="Calibri"/>
                <w:sz w:val="16"/>
                <w:szCs w:val="16"/>
              </w:rPr>
              <w:t>else display text:"does not comply"&gt;&gt;</w:t>
            </w:r>
          </w:p>
        </w:tc>
        <w:tc>
          <w:tcPr>
            <w:tcW w:w="1154" w:type="dxa"/>
          </w:tcPr>
          <w:p w14:paraId="551A108A" w14:textId="77777777" w:rsidR="00491412" w:rsidRDefault="0009704D" w:rsidP="0009704D">
            <w:pPr>
              <w:keepNext/>
              <w:rPr>
                <w:rFonts w:ascii="Calibri" w:hAnsi="Calibri"/>
                <w:sz w:val="16"/>
                <w:szCs w:val="16"/>
              </w:rPr>
            </w:pPr>
            <w:r w:rsidRPr="0009704D">
              <w:rPr>
                <w:rFonts w:ascii="Calibri" w:hAnsi="Calibri"/>
                <w:sz w:val="16"/>
                <w:szCs w:val="16"/>
              </w:rPr>
              <w:t>&lt;&lt;</w:t>
            </w:r>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p>
          <w:p w14:paraId="4BF44F59" w14:textId="3EE21BE6" w:rsidR="00491412" w:rsidRDefault="00491412" w:rsidP="0009704D">
            <w:pPr>
              <w:keepNext/>
              <w:rPr>
                <w:rFonts w:ascii="Calibri" w:hAnsi="Calibri"/>
                <w:sz w:val="16"/>
                <w:szCs w:val="16"/>
              </w:rPr>
            </w:pPr>
            <w:r w:rsidRPr="00491412">
              <w:rPr>
                <w:rFonts w:ascii="Calibri" w:hAnsi="Calibri"/>
                <w:sz w:val="16"/>
                <w:szCs w:val="16"/>
              </w:rPr>
              <w:t>*VCHP Indoor Uni</w:t>
            </w:r>
            <w:r w:rsidR="00545F81">
              <w:rPr>
                <w:rFonts w:ascii="Calibri" w:hAnsi="Calibri"/>
                <w:sz w:val="16"/>
                <w:szCs w:val="16"/>
              </w:rPr>
              <w:t>ts - Ducted, *VCHP Indoor Units Ducted+Ductless</w:t>
            </w:r>
            <w:r>
              <w:rPr>
                <w:rFonts w:ascii="Calibri" w:hAnsi="Calibri"/>
                <w:sz w:val="16"/>
                <w:szCs w:val="16"/>
              </w:rPr>
              <w:t>,</w:t>
            </w:r>
          </w:p>
          <w:p w14:paraId="6E989C64" w14:textId="77777777" w:rsidR="00491412" w:rsidRDefault="00491412" w:rsidP="0009704D">
            <w:pPr>
              <w:keepNext/>
              <w:rPr>
                <w:rFonts w:ascii="Calibri" w:hAnsi="Calibri"/>
                <w:sz w:val="16"/>
                <w:szCs w:val="16"/>
              </w:rPr>
            </w:pPr>
            <w:r>
              <w:rPr>
                <w:rFonts w:ascii="Calibri" w:hAnsi="Calibri"/>
                <w:sz w:val="16"/>
                <w:szCs w:val="16"/>
              </w:rPr>
              <w:t>then value = 0.1,</w:t>
            </w:r>
          </w:p>
          <w:p w14:paraId="55F3F225" w14:textId="77777777" w:rsidR="00491412" w:rsidRDefault="00491412" w:rsidP="0009704D">
            <w:pPr>
              <w:keepNext/>
              <w:rPr>
                <w:rFonts w:ascii="Calibri" w:hAnsi="Calibri"/>
                <w:sz w:val="16"/>
                <w:szCs w:val="16"/>
              </w:rPr>
            </w:pPr>
            <w:r>
              <w:rPr>
                <w:rFonts w:ascii="Calibri" w:hAnsi="Calibri"/>
                <w:sz w:val="16"/>
                <w:szCs w:val="16"/>
              </w:rPr>
              <w:t xml:space="preserve">elseif value in </w:t>
            </w:r>
            <w:r w:rsidRPr="00C120B9">
              <w:rPr>
                <w:rFonts w:ascii="Calibri" w:hAnsi="Calibri"/>
                <w:sz w:val="16"/>
                <w:szCs w:val="16"/>
                <w:highlight w:val="yellow"/>
              </w:rPr>
              <w:t>K07</w:t>
            </w:r>
            <w:r>
              <w:rPr>
                <w:rFonts w:ascii="Calibri" w:hAnsi="Calibri"/>
                <w:sz w:val="16"/>
                <w:szCs w:val="16"/>
              </w:rPr>
              <w:t>=1,</w:t>
            </w:r>
          </w:p>
          <w:p w14:paraId="26DB2617" w14:textId="1980F7F5" w:rsidR="00491412" w:rsidRDefault="00491412" w:rsidP="0009704D">
            <w:pPr>
              <w:keepNext/>
              <w:rPr>
                <w:rFonts w:ascii="Calibri" w:hAnsi="Calibri"/>
                <w:sz w:val="16"/>
                <w:szCs w:val="16"/>
              </w:rPr>
            </w:pPr>
            <w:r>
              <w:rPr>
                <w:rFonts w:ascii="Calibri" w:hAnsi="Calibri"/>
                <w:sz w:val="16"/>
                <w:szCs w:val="16"/>
              </w:rPr>
              <w:t>then value = 0.1;</w:t>
            </w:r>
          </w:p>
          <w:p w14:paraId="0A6E734A" w14:textId="77777777" w:rsidR="000B7793" w:rsidRDefault="00491412" w:rsidP="0009704D">
            <w:pPr>
              <w:keepNext/>
              <w:rPr>
                <w:rFonts w:ascii="Calibri" w:hAnsi="Calibri"/>
                <w:sz w:val="16"/>
                <w:szCs w:val="16"/>
              </w:rPr>
            </w:pPr>
            <w:r>
              <w:rPr>
                <w:rFonts w:ascii="Calibri" w:hAnsi="Calibri"/>
                <w:sz w:val="16"/>
                <w:szCs w:val="16"/>
              </w:rPr>
              <w:t xml:space="preserve">else </w:t>
            </w:r>
            <w:r w:rsidR="0009704D" w:rsidRPr="0009704D">
              <w:rPr>
                <w:rFonts w:ascii="Calibri" w:hAnsi="Calibri"/>
                <w:sz w:val="16"/>
                <w:szCs w:val="16"/>
              </w:rPr>
              <w:t xml:space="preserve">user enter value, numeric, </w:t>
            </w:r>
            <w:r w:rsidR="00150212">
              <w:rPr>
                <w:rFonts w:ascii="Calibri" w:hAnsi="Calibri"/>
                <w:sz w:val="16"/>
                <w:szCs w:val="16"/>
              </w:rPr>
              <w:t>1.5</w:t>
            </w:r>
            <w:r w:rsidR="00150212">
              <w:rPr>
                <w:rFonts w:ascii="Calibri" w:hAnsi="Calibri" w:cs="Calibri"/>
                <w:sz w:val="16"/>
                <w:szCs w:val="16"/>
              </w:rPr>
              <w:t>≥</w:t>
            </w:r>
            <w:r w:rsidR="0009704D" w:rsidRPr="0009704D">
              <w:rPr>
                <w:rFonts w:ascii="Calibri" w:hAnsi="Calibri"/>
                <w:sz w:val="16"/>
                <w:szCs w:val="16"/>
              </w:rPr>
              <w:t>x.xx</w:t>
            </w:r>
            <w:r w:rsidR="00150212">
              <w:rPr>
                <w:rFonts w:ascii="Calibri" w:hAnsi="Calibri" w:cs="Calibri"/>
                <w:sz w:val="16"/>
                <w:szCs w:val="16"/>
              </w:rPr>
              <w:t>≥</w:t>
            </w:r>
            <w:r w:rsidR="00150212">
              <w:rPr>
                <w:rFonts w:ascii="Calibri" w:hAnsi="Calibri"/>
                <w:sz w:val="16"/>
                <w:szCs w:val="16"/>
              </w:rPr>
              <w:t>0.01</w:t>
            </w:r>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lastRenderedPageBreak/>
              <w:t>L</w:t>
            </w:r>
            <w:r w:rsidR="000F413D" w:rsidRPr="00F9147E">
              <w:rPr>
                <w:rFonts w:ascii="Calibri" w:hAnsi="Calibri"/>
                <w:b/>
                <w:szCs w:val="18"/>
              </w:rPr>
              <w:t xml:space="preserve">. Air Filter Device Requirements  </w:t>
            </w:r>
          </w:p>
          <w:p w14:paraId="1F9B9A42" w14:textId="328E835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r w:rsidR="005478EC">
              <w:rPr>
                <w:rFonts w:ascii="Calibri" w:hAnsi="Calibri"/>
                <w:sz w:val="18"/>
                <w:szCs w:val="18"/>
              </w:rPr>
              <w:t xml:space="preserve">section K does not apply, </w:t>
            </w:r>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E831B1D" w:rsidR="000F413D" w:rsidRPr="00295655" w:rsidRDefault="000F413D" w:rsidP="00471D43">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2F40A8">
              <w:rPr>
                <w:rFonts w:ascii="Calibri" w:hAnsi="Calibri"/>
                <w:sz w:val="18"/>
                <w:szCs w:val="18"/>
              </w:rPr>
              <w:t xml:space="preserve"> by the system designer.</w:t>
            </w:r>
            <w:r w:rsidRPr="00295655">
              <w:rPr>
                <w:rFonts w:ascii="Calibri" w:hAnsi="Calibri"/>
                <w:sz w:val="18"/>
                <w:szCs w:val="18"/>
              </w:rPr>
              <w:t xml:space="preserve"> </w:t>
            </w:r>
            <w:r w:rsidR="00330A46">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2F40A8">
              <w:rPr>
                <w:rFonts w:ascii="Calibri" w:hAnsi="Calibri"/>
                <w:sz w:val="18"/>
                <w:szCs w:val="18"/>
              </w:rPr>
              <w:t>grille/rack</w:t>
            </w:r>
            <w:r w:rsidR="002F40A8" w:rsidRPr="00295655">
              <w:rPr>
                <w:rFonts w:ascii="Calibri" w:hAnsi="Calibri"/>
                <w:sz w:val="18"/>
                <w:szCs w:val="18"/>
              </w:rPr>
              <w:t xml:space="preserve"> </w:t>
            </w:r>
            <w:r w:rsidRPr="00295655">
              <w:rPr>
                <w:rFonts w:ascii="Calibri" w:hAnsi="Calibri"/>
                <w:sz w:val="18"/>
                <w:szCs w:val="18"/>
              </w:rPr>
              <w:t xml:space="preserve">location </w:t>
            </w:r>
            <w:r w:rsidR="00330A46">
              <w:rPr>
                <w:rFonts w:ascii="Calibri" w:hAnsi="Calibri"/>
                <w:sz w:val="18"/>
                <w:szCs w:val="18"/>
              </w:rPr>
              <w:t xml:space="preserve">that </w:t>
            </w:r>
            <w:r w:rsidRPr="00295655">
              <w:rPr>
                <w:rFonts w:ascii="Calibri" w:hAnsi="Calibri"/>
                <w:sz w:val="18"/>
                <w:szCs w:val="18"/>
              </w:rPr>
              <w:t>disclose</w:t>
            </w:r>
            <w:r w:rsidR="00330A46">
              <w:rPr>
                <w:rFonts w:ascii="Calibri" w:hAnsi="Calibri"/>
                <w:sz w:val="18"/>
                <w:szCs w:val="18"/>
              </w:rPr>
              <w:t>s</w:t>
            </w:r>
            <w:r w:rsidRPr="00295655">
              <w:rPr>
                <w:rFonts w:ascii="Calibri" w:hAnsi="Calibri"/>
                <w:sz w:val="18"/>
                <w:szCs w:val="18"/>
              </w:rPr>
              <w:t xml:space="preserve"> the </w:t>
            </w:r>
            <w:r w:rsidR="00330A46">
              <w:rPr>
                <w:rFonts w:ascii="Calibri" w:hAnsi="Calibri"/>
                <w:sz w:val="18"/>
                <w:szCs w:val="18"/>
              </w:rPr>
              <w:t>filter's</w:t>
            </w:r>
            <w:r w:rsidR="00330A46" w:rsidRPr="00295655">
              <w:rPr>
                <w:rFonts w:ascii="Calibri" w:hAnsi="Calibri"/>
                <w:sz w:val="18"/>
                <w:szCs w:val="18"/>
              </w:rPr>
              <w:t xml:space="preserve"> </w:t>
            </w:r>
            <w:r w:rsidRPr="00295655">
              <w:rPr>
                <w:rFonts w:ascii="Calibri" w:hAnsi="Calibri"/>
                <w:sz w:val="18"/>
                <w:szCs w:val="18"/>
              </w:rPr>
              <w:t xml:space="preserve">design airflow rate and the </w:t>
            </w:r>
            <w:r w:rsidR="00330A46">
              <w:rPr>
                <w:rFonts w:ascii="Calibri" w:hAnsi="Calibri"/>
                <w:sz w:val="18"/>
                <w:szCs w:val="18"/>
              </w:rPr>
              <w:t xml:space="preserve">filter's </w:t>
            </w:r>
            <w:r w:rsidRPr="00295655">
              <w:rPr>
                <w:rFonts w:ascii="Calibri" w:hAnsi="Calibri"/>
                <w:sz w:val="18"/>
                <w:szCs w:val="18"/>
              </w:rPr>
              <w:t>maximum allowable clean-filter pressure drop</w:t>
            </w:r>
            <w:r w:rsidR="00330A46">
              <w:rPr>
                <w:rFonts w:ascii="Calibri" w:hAnsi="Calibri"/>
                <w:sz w:val="18"/>
                <w:szCs w:val="18"/>
              </w:rPr>
              <w:t xml:space="preserve"> at the design airflow rate</w:t>
            </w:r>
            <w:r w:rsidRPr="00295655">
              <w:rPr>
                <w:rFonts w:ascii="Calibri" w:hAnsi="Calibri"/>
                <w:sz w:val="18"/>
                <w:szCs w:val="18"/>
              </w:rPr>
              <w:t xml:space="preserve">.  The </w:t>
            </w:r>
            <w:r w:rsidR="00330A4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330A46">
              <w:rPr>
                <w:rFonts w:ascii="Calibri" w:hAnsi="Calibri"/>
                <w:sz w:val="18"/>
                <w:szCs w:val="18"/>
              </w:rPr>
              <w:t>.</w:t>
            </w:r>
            <w:r w:rsidR="00471D43">
              <w:rPr>
                <w:rFonts w:ascii="Calibri" w:hAnsi="Calibri"/>
                <w:sz w:val="18"/>
                <w:szCs w:val="18"/>
              </w:rPr>
              <w:t xml:space="preserve"> </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6A9DE253" w:rsidR="000F413D" w:rsidRPr="00295655" w:rsidRDefault="000F413D" w:rsidP="00DE7F63">
            <w:pPr>
              <w:keepNext/>
              <w:rPr>
                <w:rFonts w:ascii="Calibri" w:hAnsi="Calibri"/>
                <w:sz w:val="18"/>
                <w:szCs w:val="18"/>
              </w:rPr>
            </w:pPr>
            <w:r w:rsidRPr="00295655">
              <w:rPr>
                <w:rFonts w:ascii="Calibri" w:hAnsi="Calibri"/>
                <w:sz w:val="18"/>
                <w:szCs w:val="18"/>
              </w:rPr>
              <w:t>The system shall be provided with air filter</w:t>
            </w:r>
            <w:r w:rsidR="00DE7F63">
              <w:rPr>
                <w:rFonts w:ascii="Calibri" w:hAnsi="Calibri"/>
                <w:sz w:val="18"/>
                <w:szCs w:val="18"/>
              </w:rPr>
              <w:t>s</w:t>
            </w:r>
            <w:r w:rsidRPr="00295655">
              <w:rPr>
                <w:rFonts w:ascii="Calibri" w:hAnsi="Calibri"/>
                <w:sz w:val="18"/>
                <w:szCs w:val="18"/>
              </w:rPr>
              <w:t xml:space="preserve"> having a designated efficiency equal to or greater than MERV </w:t>
            </w:r>
            <w:r w:rsidR="00CF6DD4">
              <w:rPr>
                <w:rFonts w:ascii="Calibri" w:hAnsi="Calibri"/>
                <w:sz w:val="18"/>
                <w:szCs w:val="18"/>
              </w:rPr>
              <w:t>13</w:t>
            </w:r>
            <w:r w:rsidR="00CF6DD4"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r w:rsidR="00CF6DD4">
              <w:rPr>
                <w:rFonts w:ascii="Calibri" w:hAnsi="Calibri"/>
                <w:sz w:val="18"/>
                <w:szCs w:val="18"/>
              </w:rPr>
              <w:t>0.30-1.0</w:t>
            </w:r>
            <w:r w:rsidRPr="00295655">
              <w:rPr>
                <w:rFonts w:ascii="Calibri" w:hAnsi="Calibri"/>
                <w:sz w:val="18"/>
                <w:szCs w:val="18"/>
              </w:rPr>
              <w:t xml:space="preserve"> μm range </w:t>
            </w:r>
            <w:r w:rsidR="00CF6DD4"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B711A59"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r w:rsidR="00471D43">
              <w:rPr>
                <w:rFonts w:ascii="Calibri" w:hAnsi="Calibri"/>
                <w:sz w:val="18"/>
                <w:szCs w:val="18"/>
              </w:rPr>
              <w:t>s</w:t>
            </w:r>
            <w:r w:rsidRPr="00295655">
              <w:rPr>
                <w:rFonts w:ascii="Calibri" w:hAnsi="Calibri"/>
                <w:sz w:val="18"/>
                <w:szCs w:val="18"/>
              </w:rPr>
              <w:t xml:space="preserve"> that </w:t>
            </w:r>
            <w:r w:rsidR="00471D43">
              <w:rPr>
                <w:rFonts w:ascii="Calibri" w:hAnsi="Calibri"/>
                <w:sz w:val="18"/>
                <w:szCs w:val="18"/>
              </w:rPr>
              <w:t>have</w:t>
            </w:r>
            <w:r w:rsidR="00471D43"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471D43">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5F5274" w:rsidRPr="00295655" w14:paraId="1F9B9A58" w14:textId="43521A10" w:rsidTr="00AC07A6">
        <w:trPr>
          <w:cantSplit/>
        </w:trPr>
        <w:tc>
          <w:tcPr>
            <w:tcW w:w="14396" w:type="dxa"/>
            <w:gridSpan w:val="10"/>
          </w:tcPr>
          <w:p w14:paraId="2FB183DA" w14:textId="77777777" w:rsidR="005F5274" w:rsidRDefault="005F5274" w:rsidP="00B24ACC">
            <w:pPr>
              <w:keepNext/>
              <w:rPr>
                <w:rFonts w:ascii="Calibri" w:hAnsi="Calibri"/>
                <w:b/>
                <w:szCs w:val="18"/>
              </w:rPr>
            </w:pPr>
            <w:r w:rsidRPr="00F9147E">
              <w:rPr>
                <w:rFonts w:ascii="Calibri" w:hAnsi="Calibri"/>
                <w:b/>
                <w:szCs w:val="18"/>
              </w:rPr>
              <w:lastRenderedPageBreak/>
              <w:t xml:space="preserve">M. HERS Verification Requirements </w:t>
            </w:r>
            <w:r>
              <w:rPr>
                <w:rFonts w:ascii="Calibri" w:hAnsi="Calibri"/>
                <w:b/>
                <w:szCs w:val="18"/>
              </w:rPr>
              <w:t>for Duct Systems</w:t>
            </w:r>
          </w:p>
          <w:p w14:paraId="3FBEB134" w14:textId="481C18E4" w:rsidR="005F5274" w:rsidRPr="00F9147E" w:rsidRDefault="005F5274" w:rsidP="00B24ACC">
            <w:pPr>
              <w:keepNext/>
              <w:rPr>
                <w:rFonts w:ascii="Calibri" w:hAnsi="Calibri"/>
                <w:b/>
                <w:szCs w:val="18"/>
              </w:rPr>
            </w:pPr>
            <w:r w:rsidRPr="00B24ACC">
              <w:rPr>
                <w:rFonts w:ascii="Calibri" w:hAnsi="Calibri"/>
                <w:sz w:val="18"/>
                <w:szCs w:val="18"/>
              </w:rPr>
              <w:t>&lt;&lt;</w:t>
            </w:r>
            <w:r w:rsidRPr="00694366">
              <w:rPr>
                <w:rFonts w:ascii="Calibri" w:hAnsi="Calibri"/>
                <w:sz w:val="18"/>
                <w:szCs w:val="18"/>
              </w:rPr>
              <w:t xml:space="preserve">if all of the SC Systems listed in Section D have a Distribution System Type value in </w:t>
            </w:r>
            <w:r w:rsidRPr="007D1045">
              <w:rPr>
                <w:rFonts w:ascii="Calibri" w:hAnsi="Calibri"/>
                <w:sz w:val="18"/>
                <w:szCs w:val="18"/>
                <w:highlight w:val="yellow"/>
              </w:rPr>
              <w:t>D07</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C03D31">
              <w:rPr>
                <w:rFonts w:ascii="Calibri" w:hAnsi="Calibri"/>
                <w:sz w:val="18"/>
                <w:szCs w:val="18"/>
                <w:highlight w:val="yellow"/>
              </w:rPr>
              <w:t>J03</w:t>
            </w:r>
            <w:r>
              <w:rPr>
                <w:rFonts w:ascii="Calibri" w:hAnsi="Calibri"/>
                <w:sz w:val="18"/>
                <w:szCs w:val="18"/>
              </w:rPr>
              <w:t>&gt;&gt;</w:t>
            </w:r>
          </w:p>
        </w:tc>
      </w:tr>
      <w:tr w:rsidR="00AC07A6" w:rsidRPr="00295655" w14:paraId="1F9B9A64" w14:textId="64A8D8A6" w:rsidTr="00AC07A6">
        <w:trPr>
          <w:cantSplit/>
          <w:trHeight w:val="305"/>
        </w:trPr>
        <w:tc>
          <w:tcPr>
            <w:tcW w:w="1439" w:type="dxa"/>
            <w:vAlign w:val="center"/>
          </w:tcPr>
          <w:p w14:paraId="1F9B9A59"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1F9B9A5A"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439" w:type="dxa"/>
            <w:vAlign w:val="center"/>
          </w:tcPr>
          <w:p w14:paraId="370F6FC5" w14:textId="66957C7D" w:rsidR="00AC07A6" w:rsidRDefault="00AC07A6" w:rsidP="00FD688F">
            <w:pPr>
              <w:keepNext/>
              <w:jc w:val="center"/>
              <w:rPr>
                <w:rFonts w:ascii="Calibri" w:hAnsi="Calibri"/>
                <w:sz w:val="18"/>
                <w:szCs w:val="18"/>
              </w:rPr>
            </w:pPr>
            <w:r>
              <w:rPr>
                <w:rFonts w:ascii="Calibri" w:hAnsi="Calibri"/>
                <w:sz w:val="18"/>
                <w:szCs w:val="18"/>
              </w:rPr>
              <w:t>03</w:t>
            </w:r>
          </w:p>
        </w:tc>
        <w:tc>
          <w:tcPr>
            <w:tcW w:w="1440" w:type="dxa"/>
            <w:vAlign w:val="center"/>
          </w:tcPr>
          <w:p w14:paraId="1F9B9A5B" w14:textId="68EA0154" w:rsidR="00AC07A6" w:rsidRPr="00295655" w:rsidRDefault="00AC07A6" w:rsidP="00FD688F">
            <w:pPr>
              <w:keepNext/>
              <w:jc w:val="center"/>
              <w:rPr>
                <w:rFonts w:ascii="Calibri" w:hAnsi="Calibri"/>
                <w:sz w:val="18"/>
                <w:szCs w:val="18"/>
              </w:rPr>
            </w:pPr>
            <w:r>
              <w:rPr>
                <w:rFonts w:ascii="Calibri" w:hAnsi="Calibri"/>
                <w:sz w:val="18"/>
                <w:szCs w:val="18"/>
              </w:rPr>
              <w:t>04</w:t>
            </w:r>
          </w:p>
        </w:tc>
        <w:tc>
          <w:tcPr>
            <w:tcW w:w="1440" w:type="dxa"/>
            <w:vAlign w:val="center"/>
          </w:tcPr>
          <w:p w14:paraId="1F9B9A5C" w14:textId="1BC06A1D" w:rsidR="00AC07A6" w:rsidRPr="00295655" w:rsidRDefault="00AC07A6" w:rsidP="00FD688F">
            <w:pPr>
              <w:keepNext/>
              <w:jc w:val="center"/>
              <w:rPr>
                <w:rFonts w:ascii="Calibri" w:hAnsi="Calibri"/>
                <w:sz w:val="18"/>
                <w:szCs w:val="18"/>
              </w:rPr>
            </w:pPr>
            <w:r>
              <w:rPr>
                <w:rFonts w:ascii="Calibri" w:hAnsi="Calibri"/>
                <w:sz w:val="18"/>
                <w:szCs w:val="18"/>
              </w:rPr>
              <w:t>05</w:t>
            </w:r>
          </w:p>
        </w:tc>
        <w:tc>
          <w:tcPr>
            <w:tcW w:w="1439" w:type="dxa"/>
            <w:vAlign w:val="center"/>
          </w:tcPr>
          <w:p w14:paraId="1F9B9A5D" w14:textId="6644DBCB" w:rsidR="00AC07A6" w:rsidRPr="00295655" w:rsidRDefault="00AC07A6" w:rsidP="00FD688F">
            <w:pPr>
              <w:keepNext/>
              <w:jc w:val="center"/>
              <w:rPr>
                <w:rFonts w:ascii="Calibri" w:hAnsi="Calibri"/>
                <w:sz w:val="18"/>
                <w:szCs w:val="18"/>
              </w:rPr>
            </w:pPr>
            <w:r>
              <w:rPr>
                <w:rFonts w:ascii="Calibri" w:hAnsi="Calibri"/>
                <w:sz w:val="18"/>
                <w:szCs w:val="18"/>
              </w:rPr>
              <w:t>06</w:t>
            </w:r>
          </w:p>
        </w:tc>
        <w:tc>
          <w:tcPr>
            <w:tcW w:w="1440" w:type="dxa"/>
            <w:vAlign w:val="center"/>
          </w:tcPr>
          <w:p w14:paraId="1F9B9A5E" w14:textId="71B7D809" w:rsidR="00AC07A6" w:rsidRPr="00295655" w:rsidRDefault="00AC07A6" w:rsidP="00FD688F">
            <w:pPr>
              <w:keepNext/>
              <w:jc w:val="center"/>
              <w:rPr>
                <w:rFonts w:ascii="Calibri" w:hAnsi="Calibri"/>
                <w:sz w:val="18"/>
                <w:szCs w:val="18"/>
              </w:rPr>
            </w:pPr>
            <w:r>
              <w:rPr>
                <w:rFonts w:ascii="Calibri" w:hAnsi="Calibri"/>
                <w:sz w:val="18"/>
                <w:szCs w:val="18"/>
              </w:rPr>
              <w:t>07</w:t>
            </w:r>
          </w:p>
        </w:tc>
        <w:tc>
          <w:tcPr>
            <w:tcW w:w="1439" w:type="dxa"/>
            <w:vAlign w:val="center"/>
          </w:tcPr>
          <w:p w14:paraId="1F9B9A61" w14:textId="143FE7B6" w:rsidR="00AC07A6" w:rsidRPr="00295655" w:rsidRDefault="00AC07A6" w:rsidP="00FD688F">
            <w:pPr>
              <w:keepNext/>
              <w:jc w:val="center"/>
              <w:rPr>
                <w:rFonts w:ascii="Calibri" w:hAnsi="Calibri"/>
                <w:sz w:val="18"/>
                <w:szCs w:val="18"/>
              </w:rPr>
            </w:pPr>
            <w:r>
              <w:rPr>
                <w:rFonts w:ascii="Calibri" w:hAnsi="Calibri"/>
                <w:sz w:val="18"/>
                <w:szCs w:val="18"/>
              </w:rPr>
              <w:t>08</w:t>
            </w:r>
          </w:p>
        </w:tc>
        <w:tc>
          <w:tcPr>
            <w:tcW w:w="1440" w:type="dxa"/>
            <w:vAlign w:val="center"/>
          </w:tcPr>
          <w:p w14:paraId="1F9B9A62" w14:textId="72A8DDFF" w:rsidR="00AC07A6" w:rsidRPr="00295655" w:rsidRDefault="00AC07A6" w:rsidP="00FD688F">
            <w:pPr>
              <w:keepNext/>
              <w:jc w:val="center"/>
              <w:rPr>
                <w:rFonts w:ascii="Calibri" w:hAnsi="Calibri"/>
                <w:sz w:val="18"/>
                <w:szCs w:val="18"/>
              </w:rPr>
            </w:pPr>
            <w:r>
              <w:rPr>
                <w:rFonts w:ascii="Calibri" w:hAnsi="Calibri"/>
                <w:sz w:val="18"/>
                <w:szCs w:val="18"/>
              </w:rPr>
              <w:t>09</w:t>
            </w:r>
          </w:p>
        </w:tc>
        <w:tc>
          <w:tcPr>
            <w:tcW w:w="1440" w:type="dxa"/>
            <w:vAlign w:val="center"/>
          </w:tcPr>
          <w:p w14:paraId="1F9B9A63" w14:textId="53597845" w:rsidR="00AC07A6" w:rsidRPr="00295655" w:rsidRDefault="00AC07A6" w:rsidP="00FD688F">
            <w:pPr>
              <w:keepNext/>
              <w:jc w:val="center"/>
              <w:rPr>
                <w:rFonts w:ascii="Calibri" w:hAnsi="Calibri"/>
                <w:sz w:val="18"/>
                <w:szCs w:val="18"/>
              </w:rPr>
            </w:pPr>
            <w:r>
              <w:rPr>
                <w:rFonts w:ascii="Calibri" w:hAnsi="Calibri"/>
                <w:sz w:val="18"/>
                <w:szCs w:val="18"/>
              </w:rPr>
              <w:t>10</w:t>
            </w:r>
          </w:p>
        </w:tc>
      </w:tr>
      <w:tr w:rsidR="00AC07A6" w:rsidRPr="00B82750" w14:paraId="1F9B9A70" w14:textId="5F797F2B" w:rsidTr="00AC07A6">
        <w:trPr>
          <w:cantSplit/>
          <w:trHeight w:val="359"/>
        </w:trPr>
        <w:tc>
          <w:tcPr>
            <w:tcW w:w="1439" w:type="dxa"/>
            <w:tcBorders>
              <w:bottom w:val="nil"/>
            </w:tcBorders>
            <w:vAlign w:val="bottom"/>
          </w:tcPr>
          <w:p w14:paraId="1F9B9A65" w14:textId="77777777" w:rsidR="00AC07A6" w:rsidRPr="00B82750" w:rsidRDefault="00AC07A6" w:rsidP="005F4634">
            <w:pPr>
              <w:keepNext/>
              <w:rPr>
                <w:rFonts w:ascii="Calibri" w:hAnsi="Calibri"/>
                <w:sz w:val="18"/>
                <w:szCs w:val="18"/>
              </w:rPr>
            </w:pPr>
          </w:p>
        </w:tc>
        <w:tc>
          <w:tcPr>
            <w:tcW w:w="1440" w:type="dxa"/>
            <w:tcBorders>
              <w:bottom w:val="nil"/>
            </w:tcBorders>
            <w:vAlign w:val="bottom"/>
          </w:tcPr>
          <w:p w14:paraId="1F9B9A66" w14:textId="77777777" w:rsidR="00AC07A6" w:rsidRPr="00B82750" w:rsidRDefault="00AC07A6" w:rsidP="005F4634">
            <w:pPr>
              <w:keepNext/>
              <w:rPr>
                <w:rFonts w:ascii="Calibri" w:hAnsi="Calibri"/>
                <w:sz w:val="18"/>
                <w:szCs w:val="18"/>
              </w:rPr>
            </w:pPr>
          </w:p>
        </w:tc>
        <w:tc>
          <w:tcPr>
            <w:tcW w:w="1439" w:type="dxa"/>
            <w:tcBorders>
              <w:bottom w:val="nil"/>
            </w:tcBorders>
          </w:tcPr>
          <w:p w14:paraId="35D70401" w14:textId="77777777" w:rsidR="00AC07A6" w:rsidRPr="00F30CDF" w:rsidRDefault="00AC07A6" w:rsidP="005F4634">
            <w:pPr>
              <w:keepNext/>
              <w:jc w:val="center"/>
              <w:rPr>
                <w:rFonts w:ascii="Calibri" w:hAnsi="Calibri"/>
                <w:sz w:val="18"/>
                <w:szCs w:val="18"/>
                <w:highlight w:val="yellow"/>
              </w:rPr>
            </w:pPr>
          </w:p>
        </w:tc>
        <w:tc>
          <w:tcPr>
            <w:tcW w:w="1440" w:type="dxa"/>
            <w:tcBorders>
              <w:bottom w:val="nil"/>
            </w:tcBorders>
            <w:vAlign w:val="bottom"/>
          </w:tcPr>
          <w:p w14:paraId="1F9B9A67" w14:textId="663FBA32" w:rsidR="00AC07A6" w:rsidRPr="00C03D31" w:rsidRDefault="00AC07A6" w:rsidP="005F4634">
            <w:pPr>
              <w:keepNext/>
              <w:jc w:val="center"/>
              <w:rPr>
                <w:rFonts w:ascii="Calibri" w:hAnsi="Calibri"/>
                <w:sz w:val="18"/>
                <w:szCs w:val="18"/>
              </w:rPr>
            </w:pPr>
            <w:r w:rsidRPr="00C03D31">
              <w:rPr>
                <w:rFonts w:ascii="Calibri" w:hAnsi="Calibri"/>
                <w:sz w:val="18"/>
                <w:szCs w:val="18"/>
              </w:rPr>
              <w:t>MCH-20</w:t>
            </w:r>
          </w:p>
        </w:tc>
        <w:tc>
          <w:tcPr>
            <w:tcW w:w="1440" w:type="dxa"/>
            <w:tcBorders>
              <w:bottom w:val="nil"/>
            </w:tcBorders>
            <w:vAlign w:val="bottom"/>
          </w:tcPr>
          <w:p w14:paraId="1F9B9A68"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MCH-21</w:t>
            </w:r>
          </w:p>
        </w:tc>
        <w:tc>
          <w:tcPr>
            <w:tcW w:w="1439" w:type="dxa"/>
            <w:tcBorders>
              <w:bottom w:val="nil"/>
            </w:tcBorders>
            <w:vAlign w:val="bottom"/>
          </w:tcPr>
          <w:p w14:paraId="1F9B9A69"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MCH-22</w:t>
            </w:r>
          </w:p>
        </w:tc>
        <w:tc>
          <w:tcPr>
            <w:tcW w:w="1440" w:type="dxa"/>
            <w:tcBorders>
              <w:bottom w:val="nil"/>
            </w:tcBorders>
            <w:vAlign w:val="bottom"/>
          </w:tcPr>
          <w:p w14:paraId="1F9B9A6A"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MCH-23</w:t>
            </w:r>
          </w:p>
        </w:tc>
        <w:tc>
          <w:tcPr>
            <w:tcW w:w="1439" w:type="dxa"/>
            <w:tcBorders>
              <w:bottom w:val="nil"/>
            </w:tcBorders>
            <w:vAlign w:val="bottom"/>
          </w:tcPr>
          <w:p w14:paraId="1F9B9A6D" w14:textId="00361519" w:rsidR="00AC07A6" w:rsidRPr="00C03D31" w:rsidRDefault="00AC07A6" w:rsidP="005F4634">
            <w:pPr>
              <w:keepNext/>
              <w:jc w:val="center"/>
              <w:rPr>
                <w:rFonts w:ascii="Calibri" w:hAnsi="Calibri"/>
                <w:sz w:val="18"/>
                <w:szCs w:val="18"/>
              </w:rPr>
            </w:pPr>
            <w:r w:rsidRPr="00C03D31">
              <w:rPr>
                <w:rFonts w:ascii="Calibri" w:hAnsi="Calibri"/>
                <w:sz w:val="18"/>
                <w:szCs w:val="18"/>
              </w:rPr>
              <w:t>MCH-28</w:t>
            </w:r>
          </w:p>
        </w:tc>
        <w:tc>
          <w:tcPr>
            <w:tcW w:w="1440" w:type="dxa"/>
            <w:tcBorders>
              <w:bottom w:val="nil"/>
            </w:tcBorders>
            <w:vAlign w:val="bottom"/>
          </w:tcPr>
          <w:p w14:paraId="1F9B9A6E"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MCH-29</w:t>
            </w:r>
          </w:p>
        </w:tc>
        <w:tc>
          <w:tcPr>
            <w:tcW w:w="1440" w:type="dxa"/>
            <w:tcBorders>
              <w:bottom w:val="nil"/>
            </w:tcBorders>
            <w:vAlign w:val="bottom"/>
          </w:tcPr>
          <w:p w14:paraId="1F9B9A6F" w14:textId="2658DDC6" w:rsidR="00AC07A6" w:rsidRPr="00C03D31" w:rsidRDefault="00AC07A6" w:rsidP="005F4634">
            <w:pPr>
              <w:keepNext/>
              <w:jc w:val="center"/>
              <w:rPr>
                <w:rFonts w:ascii="Calibri" w:hAnsi="Calibri"/>
                <w:sz w:val="18"/>
                <w:szCs w:val="18"/>
              </w:rPr>
            </w:pPr>
            <w:r w:rsidRPr="00C03D31">
              <w:rPr>
                <w:rFonts w:ascii="Calibri" w:hAnsi="Calibri"/>
                <w:sz w:val="18"/>
                <w:szCs w:val="18"/>
              </w:rPr>
              <w:t>MCH</w:t>
            </w:r>
            <w:r>
              <w:rPr>
                <w:rFonts w:ascii="Calibri" w:hAnsi="Calibri"/>
                <w:sz w:val="18"/>
                <w:szCs w:val="18"/>
              </w:rPr>
              <w:t>-</w:t>
            </w:r>
            <w:r w:rsidRPr="00C03D31">
              <w:rPr>
                <w:rFonts w:ascii="Calibri" w:hAnsi="Calibri"/>
                <w:sz w:val="18"/>
                <w:szCs w:val="18"/>
              </w:rPr>
              <w:t>30</w:t>
            </w:r>
          </w:p>
        </w:tc>
      </w:tr>
      <w:tr w:rsidR="00AC07A6" w:rsidRPr="00B82750" w14:paraId="1F9B9A7F" w14:textId="54BF03AA" w:rsidTr="00AC07A6">
        <w:trPr>
          <w:cantSplit/>
          <w:trHeight w:val="1242"/>
        </w:trPr>
        <w:tc>
          <w:tcPr>
            <w:tcW w:w="1439" w:type="dxa"/>
            <w:tcBorders>
              <w:top w:val="nil"/>
            </w:tcBorders>
            <w:vAlign w:val="bottom"/>
          </w:tcPr>
          <w:p w14:paraId="1F9B9A71" w14:textId="2658D670"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440" w:type="dxa"/>
            <w:tcBorders>
              <w:top w:val="nil"/>
            </w:tcBorders>
            <w:vAlign w:val="bottom"/>
          </w:tcPr>
          <w:p w14:paraId="1F9B9A72" w14:textId="39275C1B"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439" w:type="dxa"/>
            <w:tcBorders>
              <w:top w:val="nil"/>
            </w:tcBorders>
            <w:vAlign w:val="bottom"/>
          </w:tcPr>
          <w:p w14:paraId="5B858CB8" w14:textId="6E7322C5" w:rsidR="00AC07A6" w:rsidRPr="00F30CDF" w:rsidRDefault="00AC07A6" w:rsidP="005F4634">
            <w:pPr>
              <w:keepNext/>
              <w:jc w:val="center"/>
              <w:rPr>
                <w:rFonts w:ascii="Calibri" w:hAnsi="Calibri"/>
                <w:sz w:val="18"/>
                <w:szCs w:val="18"/>
                <w:highlight w:val="yellow"/>
              </w:rPr>
            </w:pPr>
            <w:r w:rsidRPr="003B4D36">
              <w:rPr>
                <w:rFonts w:ascii="Calibri" w:hAnsi="Calibri"/>
                <w:sz w:val="18"/>
                <w:szCs w:val="18"/>
              </w:rPr>
              <w:t>Indoor Unit Name or Description of Area Served</w:t>
            </w:r>
          </w:p>
        </w:tc>
        <w:tc>
          <w:tcPr>
            <w:tcW w:w="1440" w:type="dxa"/>
            <w:tcBorders>
              <w:top w:val="nil"/>
            </w:tcBorders>
            <w:vAlign w:val="bottom"/>
          </w:tcPr>
          <w:p w14:paraId="1F9B9A73" w14:textId="14C16D29" w:rsidR="00AC07A6" w:rsidRPr="00C03D31" w:rsidRDefault="00AC07A6" w:rsidP="005F4634">
            <w:pPr>
              <w:keepNext/>
              <w:jc w:val="center"/>
              <w:rPr>
                <w:rFonts w:ascii="Calibri" w:hAnsi="Calibri"/>
                <w:sz w:val="18"/>
                <w:szCs w:val="18"/>
              </w:rPr>
            </w:pPr>
            <w:r w:rsidRPr="00C03D31">
              <w:rPr>
                <w:rFonts w:ascii="Calibri" w:hAnsi="Calibri"/>
                <w:sz w:val="18"/>
                <w:szCs w:val="18"/>
              </w:rPr>
              <w:t>Duct Leakage Test</w:t>
            </w:r>
          </w:p>
        </w:tc>
        <w:tc>
          <w:tcPr>
            <w:tcW w:w="1440" w:type="dxa"/>
            <w:tcBorders>
              <w:top w:val="nil"/>
            </w:tcBorders>
            <w:vAlign w:val="bottom"/>
          </w:tcPr>
          <w:p w14:paraId="1F9B9A74"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Duct Location Verification</w:t>
            </w:r>
          </w:p>
        </w:tc>
        <w:tc>
          <w:tcPr>
            <w:tcW w:w="1439" w:type="dxa"/>
            <w:tcBorders>
              <w:top w:val="nil"/>
            </w:tcBorders>
            <w:vAlign w:val="bottom"/>
          </w:tcPr>
          <w:p w14:paraId="1F9B9A75"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Fan Efficacy (W/cfm)</w:t>
            </w:r>
          </w:p>
        </w:tc>
        <w:tc>
          <w:tcPr>
            <w:tcW w:w="1440" w:type="dxa"/>
            <w:tcBorders>
              <w:top w:val="nil"/>
            </w:tcBorders>
            <w:vAlign w:val="bottom"/>
          </w:tcPr>
          <w:p w14:paraId="1F9B9A76"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Airflow Rate</w:t>
            </w:r>
          </w:p>
          <w:p w14:paraId="1F9B9A77"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(cfm/ton)</w:t>
            </w:r>
          </w:p>
        </w:tc>
        <w:tc>
          <w:tcPr>
            <w:tcW w:w="1439" w:type="dxa"/>
            <w:tcBorders>
              <w:top w:val="nil"/>
            </w:tcBorders>
            <w:vAlign w:val="bottom"/>
          </w:tcPr>
          <w:p w14:paraId="1F9B9A7C" w14:textId="7F2D163A" w:rsidR="00AC07A6" w:rsidRPr="00C03D31" w:rsidRDefault="00AC07A6" w:rsidP="005F4634">
            <w:pPr>
              <w:keepNext/>
              <w:jc w:val="center"/>
              <w:rPr>
                <w:rFonts w:ascii="Calibri" w:hAnsi="Calibri"/>
                <w:sz w:val="18"/>
                <w:szCs w:val="18"/>
              </w:rPr>
            </w:pPr>
            <w:r w:rsidRPr="00C03D31">
              <w:rPr>
                <w:rFonts w:ascii="Calibri" w:hAnsi="Calibri"/>
                <w:sz w:val="18"/>
                <w:szCs w:val="18"/>
              </w:rPr>
              <w:t>Return Duct Design - Table 150.0-B or C</w:t>
            </w:r>
          </w:p>
        </w:tc>
        <w:tc>
          <w:tcPr>
            <w:tcW w:w="1440" w:type="dxa"/>
            <w:tcBorders>
              <w:top w:val="nil"/>
            </w:tcBorders>
            <w:vAlign w:val="bottom"/>
          </w:tcPr>
          <w:p w14:paraId="1F9B9A7D"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Supply Duct Surface Area R-Value Buried Ducts</w:t>
            </w:r>
          </w:p>
        </w:tc>
        <w:tc>
          <w:tcPr>
            <w:tcW w:w="1440" w:type="dxa"/>
            <w:tcBorders>
              <w:top w:val="nil"/>
            </w:tcBorders>
            <w:vAlign w:val="bottom"/>
          </w:tcPr>
          <w:p w14:paraId="1F9B9A7E" w14:textId="1649B425" w:rsidR="00AC07A6" w:rsidRPr="00C03D31" w:rsidRDefault="00AC07A6" w:rsidP="005F4634">
            <w:pPr>
              <w:keepNext/>
              <w:jc w:val="center"/>
              <w:rPr>
                <w:rFonts w:ascii="Calibri" w:hAnsi="Calibri"/>
                <w:sz w:val="18"/>
                <w:szCs w:val="18"/>
              </w:rPr>
            </w:pPr>
            <w:r w:rsidRPr="00C03D31">
              <w:rPr>
                <w:rFonts w:ascii="Calibri" w:hAnsi="Calibri"/>
                <w:sz w:val="18"/>
                <w:szCs w:val="18"/>
              </w:rPr>
              <w:t>Central Fan Ventilation Cooling Credit</w:t>
            </w:r>
          </w:p>
        </w:tc>
      </w:tr>
      <w:tr w:rsidR="00AC07A6" w:rsidRPr="00D46D7C" w14:paraId="1F9B9AE5" w14:textId="550C0D95" w:rsidTr="00AC07A6">
        <w:trPr>
          <w:cantSplit/>
        </w:trPr>
        <w:tc>
          <w:tcPr>
            <w:tcW w:w="1439" w:type="dxa"/>
          </w:tcPr>
          <w:p w14:paraId="1F9B9A80"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D01</w:t>
            </w:r>
            <w:r w:rsidRPr="00364E8D">
              <w:rPr>
                <w:rFonts w:ascii="Calibri" w:hAnsi="Calibri"/>
                <w:sz w:val="12"/>
                <w:szCs w:val="12"/>
              </w:rPr>
              <w:t>&gt;&gt;</w:t>
            </w:r>
          </w:p>
        </w:tc>
        <w:tc>
          <w:tcPr>
            <w:tcW w:w="1440" w:type="dxa"/>
          </w:tcPr>
          <w:p w14:paraId="1F9B9A81"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439" w:type="dxa"/>
          </w:tcPr>
          <w:p w14:paraId="6193AD8E" w14:textId="06DC06A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&lt;&lt;autofilled, 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r>
              <w:rPr>
                <w:rFonts w:asciiTheme="minorHAnsi" w:hAnsiTheme="minorHAnsi"/>
                <w:sz w:val="12"/>
                <w:szCs w:val="12"/>
              </w:rPr>
              <w:t xml:space="preserve"> </w:t>
            </w:r>
          </w:p>
        </w:tc>
        <w:tc>
          <w:tcPr>
            <w:tcW w:w="1440" w:type="dxa"/>
          </w:tcPr>
          <w:p w14:paraId="5EAFB5DC" w14:textId="2CD354EB" w:rsidR="00AC07A6" w:rsidRDefault="00AC07A6" w:rsidP="005F4634">
            <w:pPr>
              <w:keepNext/>
              <w:rPr>
                <w:rFonts w:ascii="Calibri" w:hAnsi="Calibri"/>
                <w:sz w:val="12"/>
                <w:szCs w:val="12"/>
              </w:rPr>
            </w:pPr>
            <w:r w:rsidRPr="00364E8D">
              <w:rPr>
                <w:rFonts w:asciiTheme="minorHAnsi" w:hAnsiTheme="minorHAnsi"/>
                <w:sz w:val="12"/>
                <w:szCs w:val="12"/>
              </w:rPr>
              <w:t>&lt;&lt;</w:t>
            </w:r>
            <w:r w:rsidRPr="00C80497">
              <w:rPr>
                <w:rFonts w:ascii="Calibri" w:hAnsi="Calibri"/>
                <w:b/>
                <w:sz w:val="12"/>
                <w:szCs w:val="12"/>
              </w:rPr>
              <w:t>if</w:t>
            </w:r>
            <w:r w:rsidRPr="00364E8D">
              <w:rPr>
                <w:rFonts w:ascii="Calibri" w:hAnsi="Calibri"/>
                <w:sz w:val="12"/>
                <w:szCs w:val="12"/>
              </w:rPr>
              <w:t xml:space="preserve"> the CF1R flags the requirement for HERS verification of duct leakage</w:t>
            </w:r>
            <w:r>
              <w:rPr>
                <w:rFonts w:ascii="Calibri" w:hAnsi="Calibri"/>
                <w:sz w:val="12"/>
                <w:szCs w:val="12"/>
              </w:rPr>
              <w:t xml:space="preserve"> for the  system ID/Name in </w:t>
            </w:r>
            <w:r w:rsidRPr="00C80497">
              <w:rPr>
                <w:rFonts w:ascii="Calibri" w:hAnsi="Calibri"/>
                <w:sz w:val="12"/>
                <w:szCs w:val="12"/>
              </w:rPr>
              <w:t>M01</w:t>
            </w:r>
            <w:r>
              <w:rPr>
                <w:rFonts w:ascii="Calibri" w:hAnsi="Calibri"/>
                <w:sz w:val="12"/>
                <w:szCs w:val="12"/>
              </w:rPr>
              <w:t xml:space="preserve">, </w:t>
            </w:r>
          </w:p>
          <w:p w14:paraId="1F9B9A89" w14:textId="6416EDDA" w:rsidR="00AC07A6" w:rsidRPr="00364E8D" w:rsidRDefault="00AC07A6" w:rsidP="005F4634">
            <w:pPr>
              <w:keepNext/>
              <w:rPr>
                <w:rFonts w:asciiTheme="minorHAnsi" w:hAnsiTheme="minorHAnsi"/>
                <w:sz w:val="12"/>
                <w:szCs w:val="12"/>
              </w:rPr>
            </w:pPr>
            <w:r w:rsidRPr="00917B0F">
              <w:rPr>
                <w:rFonts w:ascii="Calibri" w:hAnsi="Calibri"/>
                <w:b/>
                <w:sz w:val="12"/>
                <w:szCs w:val="12"/>
              </w:rPr>
              <w:t>then</w:t>
            </w:r>
            <w:r w:rsidRPr="00C80497">
              <w:rPr>
                <w:rFonts w:ascii="Calibri" w:hAnsi="Calibri"/>
                <w:sz w:val="12"/>
                <w:szCs w:val="12"/>
              </w:rPr>
              <w:t xml:space="preserve"> </w:t>
            </w:r>
            <w:r w:rsidRPr="00364E8D">
              <w:rPr>
                <w:rFonts w:ascii="Calibri" w:hAnsi="Calibri"/>
                <w:sz w:val="12"/>
                <w:szCs w:val="12"/>
              </w:rPr>
              <w:t>display result=yes&gt;&gt;</w:t>
            </w:r>
          </w:p>
          <w:p w14:paraId="1F9B9A8A" w14:textId="77777777" w:rsidR="00AC07A6" w:rsidRPr="00364E8D" w:rsidRDefault="00AC07A6" w:rsidP="005F4634">
            <w:pPr>
              <w:keepNext/>
              <w:rPr>
                <w:rFonts w:ascii="Calibri" w:hAnsi="Calibri"/>
                <w:i/>
                <w:sz w:val="12"/>
                <w:szCs w:val="12"/>
              </w:rPr>
            </w:pPr>
          </w:p>
        </w:tc>
        <w:tc>
          <w:tcPr>
            <w:tcW w:w="1440" w:type="dxa"/>
          </w:tcPr>
          <w:p w14:paraId="39D20836" w14:textId="1F5DFB4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r w:rsidRPr="00917B0F">
              <w:rPr>
                <w:rFonts w:asciiTheme="minorHAnsi" w:hAnsiTheme="minorHAnsi"/>
                <w:b/>
                <w:sz w:val="12"/>
                <w:szCs w:val="12"/>
              </w:rPr>
              <w:t>if</w:t>
            </w:r>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r>
              <w:rPr>
                <w:rFonts w:asciiTheme="minorHAnsi" w:hAnsiTheme="minorHAnsi"/>
                <w:sz w:val="12"/>
                <w:szCs w:val="12"/>
                <w:highlight w:val="yellow"/>
              </w:rPr>
              <w:t>8</w:t>
            </w:r>
            <w:r w:rsidRPr="00364E8D">
              <w:rPr>
                <w:rFonts w:asciiTheme="minorHAnsi" w:hAnsiTheme="minorHAnsi"/>
                <w:sz w:val="12"/>
                <w:szCs w:val="12"/>
              </w:rPr>
              <w:t xml:space="preserve">= </w:t>
            </w:r>
          </w:p>
          <w:p w14:paraId="49654108" w14:textId="59269FEC"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 ≥R4.2 entirely in conditioned space</w:t>
            </w:r>
          </w:p>
          <w:p w14:paraId="1F9B9A90" w14:textId="25B33A89"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and</w:t>
            </w:r>
            <w:r w:rsidRPr="00364E8D">
              <w:rPr>
                <w:rFonts w:asciiTheme="minorHAnsi" w:hAnsiTheme="minorHAnsi"/>
                <w:sz w:val="12"/>
                <w:szCs w:val="12"/>
              </w:rPr>
              <w:t xml:space="preserve"> the values in either </w:t>
            </w:r>
            <w:r w:rsidRPr="00C03D31">
              <w:rPr>
                <w:rFonts w:asciiTheme="minorHAnsi" w:hAnsiTheme="minorHAnsi"/>
                <w:sz w:val="12"/>
                <w:szCs w:val="12"/>
                <w:highlight w:val="yellow"/>
              </w:rPr>
              <w:t>J0</w:t>
            </w:r>
            <w:r>
              <w:rPr>
                <w:rFonts w:asciiTheme="minorHAnsi" w:hAnsiTheme="minorHAnsi"/>
                <w:sz w:val="12"/>
                <w:szCs w:val="12"/>
                <w:highlight w:val="yellow"/>
              </w:rPr>
              <w:t>5</w:t>
            </w:r>
            <w:r w:rsidRPr="00364E8D">
              <w:rPr>
                <w:rFonts w:asciiTheme="minorHAnsi" w:hAnsiTheme="minorHAnsi"/>
                <w:sz w:val="12"/>
                <w:szCs w:val="12"/>
              </w:rPr>
              <w:t xml:space="preserve"> or </w:t>
            </w:r>
            <w:r w:rsidRPr="00C03D31">
              <w:rPr>
                <w:rFonts w:asciiTheme="minorHAnsi" w:hAnsiTheme="minorHAnsi"/>
                <w:sz w:val="12"/>
                <w:szCs w:val="12"/>
                <w:highlight w:val="yellow"/>
              </w:rPr>
              <w:t>J0</w:t>
            </w:r>
            <w:r>
              <w:rPr>
                <w:rFonts w:asciiTheme="minorHAnsi" w:hAnsiTheme="minorHAnsi"/>
                <w:sz w:val="12"/>
                <w:szCs w:val="12"/>
                <w:highlight w:val="yellow"/>
              </w:rPr>
              <w:t>7</w:t>
            </w:r>
            <w:r w:rsidRPr="00364E8D">
              <w:rPr>
                <w:rFonts w:asciiTheme="minorHAnsi" w:hAnsiTheme="minorHAnsi"/>
                <w:sz w:val="12"/>
                <w:szCs w:val="12"/>
              </w:rPr>
              <w:t xml:space="preserve"> are &lt;</w:t>
            </w:r>
            <w:r w:rsidRPr="006E40FC">
              <w:rPr>
                <w:rFonts w:asciiTheme="minorHAnsi" w:hAnsiTheme="minorHAnsi"/>
                <w:sz w:val="12"/>
                <w:szCs w:val="12"/>
                <w:highlight w:val="yellow"/>
              </w:rPr>
              <w:t>C10</w:t>
            </w:r>
          </w:p>
          <w:p w14:paraId="1F9B9A91" w14:textId="014390FC"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81DD410" w14:textId="7D600E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w:t>
            </w:r>
            <w:r w:rsidRPr="00E35A4D">
              <w:rPr>
                <w:rFonts w:asciiTheme="minorHAnsi" w:hAnsiTheme="minorHAnsi"/>
                <w:sz w:val="12"/>
                <w:szCs w:val="12"/>
                <w:highlight w:val="yellow"/>
              </w:rPr>
              <w:t>J08</w:t>
            </w:r>
            <w:r w:rsidRPr="00364E8D">
              <w:rPr>
                <w:rFonts w:asciiTheme="minorHAnsi" w:hAnsiTheme="minorHAnsi"/>
                <w:sz w:val="12"/>
                <w:szCs w:val="12"/>
              </w:rPr>
              <w:t>= one of the following two:</w:t>
            </w:r>
          </w:p>
          <w:p w14:paraId="3693D0E7"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ducts in wall cavity </w:t>
            </w:r>
          </w:p>
          <w:p w14:paraId="5FC20296"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exposed ducts </w:t>
            </w:r>
          </w:p>
          <w:p w14:paraId="36868F41" w14:textId="7623A53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 in directly conditioned space,</w:t>
            </w:r>
          </w:p>
          <w:p w14:paraId="17520D3E" w14:textId="2295764D"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result=yes</w:t>
            </w:r>
          </w:p>
          <w:p w14:paraId="1118C853" w14:textId="77777777" w:rsidR="00AC07A6" w:rsidRPr="00364E8D" w:rsidRDefault="00AC07A6" w:rsidP="005F4634">
            <w:pPr>
              <w:keepNext/>
              <w:rPr>
                <w:rFonts w:asciiTheme="minorHAnsi" w:hAnsiTheme="minorHAnsi"/>
                <w:sz w:val="12"/>
                <w:szCs w:val="12"/>
              </w:rPr>
            </w:pPr>
          </w:p>
          <w:p w14:paraId="1F9B9A92" w14:textId="67D95B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value in </w:t>
            </w:r>
            <w:r w:rsidRPr="006E40FC">
              <w:rPr>
                <w:rFonts w:asciiTheme="minorHAnsi" w:hAnsiTheme="minorHAnsi"/>
                <w:sz w:val="12"/>
                <w:szCs w:val="12"/>
                <w:highlight w:val="yellow"/>
              </w:rPr>
              <w:t>B06</w:t>
            </w:r>
            <w:r w:rsidRPr="00364E8D">
              <w:rPr>
                <w:rFonts w:asciiTheme="minorHAnsi" w:hAnsiTheme="minorHAnsi"/>
                <w:sz w:val="12"/>
                <w:szCs w:val="12"/>
              </w:rPr>
              <w:t>= one of the following:</w:t>
            </w:r>
          </w:p>
          <w:p w14:paraId="1F9B9A93" w14:textId="6E806BB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*DuctsInEx12; *DuctsInAll; </w:t>
            </w:r>
          </w:p>
          <w:p w14:paraId="1F9B9A94" w14:textId="77777777" w:rsidR="00AC07A6" w:rsidRPr="00364E8D" w:rsidRDefault="00AC07A6" w:rsidP="005F4634">
            <w:pPr>
              <w:keepNext/>
              <w:rPr>
                <w:rFonts w:asciiTheme="minorHAnsi" w:hAnsiTheme="minorHAnsi" w:cs="Courier New"/>
                <w:b/>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F9B9A95" w14:textId="77777777" w:rsidR="00AC07A6" w:rsidRPr="00364E8D" w:rsidRDefault="00AC07A6" w:rsidP="005F4634">
            <w:pPr>
              <w:keepNext/>
              <w:rPr>
                <w:rFonts w:asciiTheme="minorHAnsi" w:hAnsiTheme="minorHAnsi"/>
                <w:sz w:val="12"/>
                <w:szCs w:val="12"/>
              </w:rPr>
            </w:pPr>
          </w:p>
          <w:p w14:paraId="1F9B9A96" w14:textId="77777777" w:rsidR="00AC07A6" w:rsidRPr="00364E8D" w:rsidRDefault="00AC07A6" w:rsidP="005F4634">
            <w:pPr>
              <w:keepNext/>
              <w:rPr>
                <w:rFonts w:ascii="Calibri" w:hAnsi="Calibri"/>
                <w:sz w:val="12"/>
                <w:szCs w:val="12"/>
              </w:rPr>
            </w:pPr>
            <w:r w:rsidRPr="00364E8D">
              <w:rPr>
                <w:rFonts w:asciiTheme="minorHAnsi" w:hAnsiTheme="minorHAnsi"/>
                <w:sz w:val="12"/>
                <w:szCs w:val="12"/>
              </w:rPr>
              <w:t>else display result=no&gt;&gt;</w:t>
            </w:r>
          </w:p>
        </w:tc>
        <w:tc>
          <w:tcPr>
            <w:tcW w:w="1439" w:type="dxa"/>
          </w:tcPr>
          <w:p w14:paraId="2F42A9A7" w14:textId="369D105B" w:rsidR="00AC07A6" w:rsidRDefault="00AC07A6" w:rsidP="005F4634">
            <w:pPr>
              <w:keepNext/>
              <w:rPr>
                <w:rFonts w:ascii="Calibri" w:hAnsi="Calibri"/>
                <w:sz w:val="12"/>
                <w:szCs w:val="12"/>
              </w:rPr>
            </w:pPr>
            <w:r w:rsidRPr="00364E8D">
              <w:rPr>
                <w:rFonts w:ascii="Calibri" w:hAnsi="Calibri"/>
                <w:sz w:val="12"/>
                <w:szCs w:val="12"/>
              </w:rPr>
              <w:t>&lt;&lt;</w:t>
            </w:r>
            <w:r w:rsidRPr="006E40FC">
              <w:rPr>
                <w:rFonts w:ascii="Calibri" w:hAnsi="Calibri"/>
                <w:b/>
                <w:sz w:val="12"/>
                <w:szCs w:val="12"/>
              </w:rPr>
              <w:t>if</w:t>
            </w:r>
            <w:r>
              <w:rPr>
                <w:rFonts w:ascii="Calibri" w:hAnsi="Calibri"/>
                <w:sz w:val="12"/>
                <w:szCs w:val="12"/>
              </w:rPr>
              <w:t xml:space="preserve"> </w:t>
            </w:r>
            <w:r w:rsidRPr="00D07B84">
              <w:rPr>
                <w:rFonts w:ascii="Calibri" w:hAnsi="Calibri"/>
                <w:sz w:val="12"/>
                <w:szCs w:val="12"/>
                <w:highlight w:val="yellow"/>
              </w:rPr>
              <w:t>J13</w:t>
            </w:r>
            <w:r>
              <w:rPr>
                <w:rFonts w:ascii="Calibri" w:hAnsi="Calibri"/>
                <w:sz w:val="12"/>
                <w:szCs w:val="12"/>
              </w:rPr>
              <w:t>=no,</w:t>
            </w:r>
          </w:p>
          <w:p w14:paraId="304CAFFA" w14:textId="4B37B51F" w:rsidR="00AC07A6"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result= no</w:t>
            </w:r>
          </w:p>
          <w:p w14:paraId="1FAC9AB7" w14:textId="77777777" w:rsidR="00AC07A6" w:rsidRPr="00364E8D" w:rsidRDefault="00AC07A6" w:rsidP="005F4634">
            <w:pPr>
              <w:keepNext/>
              <w:rPr>
                <w:rFonts w:ascii="Calibri" w:hAnsi="Calibri"/>
                <w:sz w:val="12"/>
                <w:szCs w:val="12"/>
              </w:rPr>
            </w:pPr>
          </w:p>
          <w:p w14:paraId="1F9B9AAA" w14:textId="18A8A237"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03D31">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is yes,</w:t>
            </w:r>
          </w:p>
          <w:p w14:paraId="4F1E2C85" w14:textId="77777777" w:rsidR="00AC07A6" w:rsidRPr="00364E8D" w:rsidRDefault="00AC07A6" w:rsidP="005F4634">
            <w:pPr>
              <w:keepNext/>
              <w:rPr>
                <w:rFonts w:ascii="Calibri" w:hAnsi="Calibri"/>
                <w:sz w:val="12"/>
                <w:szCs w:val="12"/>
              </w:rPr>
            </w:pPr>
          </w:p>
          <w:p w14:paraId="784C2022" w14:textId="0555365F" w:rsidR="00AC07A6" w:rsidRPr="00364E8D" w:rsidRDefault="00AC07A6" w:rsidP="005F4634">
            <w:pPr>
              <w:keepNext/>
              <w:rPr>
                <w:rFonts w:asciiTheme="minorHAnsi" w:hAnsiTheme="minorHAnsi"/>
                <w:sz w:val="12"/>
                <w:szCs w:val="12"/>
              </w:rPr>
            </w:pPr>
          </w:p>
          <w:p w14:paraId="14417063" w14:textId="77777777" w:rsidR="00AC07A6" w:rsidRDefault="00AC07A6" w:rsidP="005F4634">
            <w:pPr>
              <w:keepNext/>
              <w:rPr>
                <w:rFonts w:ascii="Calibri" w:hAnsi="Calibri"/>
                <w:sz w:val="12"/>
                <w:szCs w:val="12"/>
              </w:rPr>
            </w:pPr>
            <w:r w:rsidRPr="00890396">
              <w:rPr>
                <w:rFonts w:ascii="Calibri" w:hAnsi="Calibri"/>
                <w:b/>
                <w:sz w:val="12"/>
                <w:szCs w:val="12"/>
              </w:rPr>
              <w:t>elseif</w:t>
            </w:r>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r w:rsidRPr="00B80ED5">
              <w:rPr>
                <w:rFonts w:ascii="Calibri" w:hAnsi="Calibri"/>
                <w:sz w:val="12"/>
                <w:szCs w:val="12"/>
                <w:highlight w:val="yellow"/>
              </w:rPr>
              <w:t>6</w:t>
            </w:r>
            <w:r w:rsidRPr="00684372">
              <w:rPr>
                <w:rFonts w:ascii="Calibri" w:hAnsi="Calibri"/>
                <w:sz w:val="12"/>
                <w:szCs w:val="12"/>
              </w:rPr>
              <w:t xml:space="preserve"> = yes (CFI IAQ vent</w:t>
            </w:r>
            <w:r>
              <w:rPr>
                <w:rFonts w:ascii="Calibri" w:hAnsi="Calibri"/>
                <w:sz w:val="12"/>
                <w:szCs w:val="12"/>
              </w:rPr>
              <w:t>ilation</w:t>
            </w:r>
            <w:r w:rsidRPr="00684372">
              <w:rPr>
                <w:rFonts w:ascii="Calibri" w:hAnsi="Calibri"/>
                <w:sz w:val="12"/>
                <w:szCs w:val="12"/>
              </w:rPr>
              <w:t xml:space="preserve">), </w:t>
            </w:r>
          </w:p>
          <w:p w14:paraId="1F9B9AAF" w14:textId="14EAF18D"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yes;</w:t>
            </w:r>
          </w:p>
          <w:p w14:paraId="08C1354B" w14:textId="77777777" w:rsidR="00AC07A6" w:rsidRPr="00364E8D" w:rsidRDefault="00AC07A6" w:rsidP="005F4634">
            <w:pPr>
              <w:keepNext/>
              <w:rPr>
                <w:rFonts w:ascii="Calibri" w:hAnsi="Calibri"/>
                <w:sz w:val="12"/>
                <w:szCs w:val="12"/>
              </w:rPr>
            </w:pPr>
          </w:p>
          <w:p w14:paraId="1F9B9AB0" w14:textId="77777777"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40" w:type="dxa"/>
          </w:tcPr>
          <w:p w14:paraId="790E5F02" w14:textId="0C91B96B" w:rsidR="00D6217D" w:rsidRDefault="00AC07A6" w:rsidP="005F4634">
            <w:pPr>
              <w:keepNext/>
              <w:rPr>
                <w:rFonts w:ascii="Calibri" w:hAnsi="Calibri"/>
                <w:sz w:val="12"/>
                <w:szCs w:val="12"/>
              </w:rPr>
            </w:pPr>
            <w:r w:rsidRPr="00364E8D">
              <w:rPr>
                <w:rFonts w:ascii="Calibri" w:hAnsi="Calibri"/>
                <w:sz w:val="12"/>
                <w:szCs w:val="12"/>
              </w:rPr>
              <w:t>&lt;&lt;</w:t>
            </w:r>
            <w:r w:rsidR="00D6217D" w:rsidRPr="00C41C49">
              <w:rPr>
                <w:rFonts w:ascii="Calibri" w:hAnsi="Calibri"/>
                <w:b/>
                <w:sz w:val="12"/>
                <w:szCs w:val="12"/>
              </w:rPr>
              <w:t>if</w:t>
            </w:r>
            <w:r w:rsidR="00D6217D">
              <w:rPr>
                <w:rFonts w:ascii="Calibri" w:hAnsi="Calibri"/>
                <w:sz w:val="12"/>
                <w:szCs w:val="12"/>
              </w:rPr>
              <w:t xml:space="preserve"> </w:t>
            </w:r>
            <w:r w:rsidR="00D6217D" w:rsidRPr="00A2526E">
              <w:rPr>
                <w:rFonts w:ascii="Calibri" w:hAnsi="Calibri"/>
                <w:sz w:val="12"/>
                <w:szCs w:val="12"/>
                <w:highlight w:val="yellow"/>
              </w:rPr>
              <w:t>D04</w:t>
            </w:r>
            <w:r w:rsidR="00D6217D">
              <w:rPr>
                <w:rFonts w:ascii="Calibri" w:hAnsi="Calibri"/>
                <w:sz w:val="12"/>
                <w:szCs w:val="12"/>
              </w:rPr>
              <w:t xml:space="preserve"> or </w:t>
            </w:r>
            <w:r w:rsidR="00D6217D" w:rsidRPr="00A2526E">
              <w:rPr>
                <w:rFonts w:ascii="Calibri" w:hAnsi="Calibri"/>
                <w:sz w:val="12"/>
                <w:szCs w:val="12"/>
                <w:highlight w:val="yellow"/>
              </w:rPr>
              <w:t>D05</w:t>
            </w:r>
            <w:r w:rsidR="00D6217D">
              <w:rPr>
                <w:rFonts w:ascii="Calibri" w:hAnsi="Calibri"/>
                <w:sz w:val="12"/>
                <w:szCs w:val="12"/>
              </w:rPr>
              <w:t xml:space="preserve"> = one of the following two system types:</w:t>
            </w:r>
          </w:p>
          <w:p w14:paraId="67F99562" w14:textId="77777777" w:rsidR="00D6217D" w:rsidRPr="00D6217D" w:rsidRDefault="00D6217D" w:rsidP="00D6217D">
            <w:pPr>
              <w:keepNext/>
              <w:rPr>
                <w:rFonts w:ascii="Calibri" w:hAnsi="Calibri"/>
                <w:sz w:val="12"/>
                <w:szCs w:val="12"/>
              </w:rPr>
            </w:pPr>
            <w:r w:rsidRPr="00D6217D">
              <w:rPr>
                <w:rFonts w:ascii="Calibri" w:hAnsi="Calibri"/>
                <w:sz w:val="12"/>
                <w:szCs w:val="12"/>
              </w:rPr>
              <w:t xml:space="preserve">*VCHP-Ducted </w:t>
            </w:r>
          </w:p>
          <w:p w14:paraId="1FD25007" w14:textId="77777777" w:rsidR="00D6217D" w:rsidRPr="00D6217D" w:rsidRDefault="00D6217D" w:rsidP="00D6217D">
            <w:pPr>
              <w:keepNext/>
              <w:rPr>
                <w:rFonts w:ascii="Calibri" w:hAnsi="Calibri"/>
                <w:sz w:val="12"/>
                <w:szCs w:val="12"/>
              </w:rPr>
            </w:pPr>
            <w:r w:rsidRPr="00D6217D">
              <w:rPr>
                <w:rFonts w:ascii="Calibri" w:hAnsi="Calibri"/>
                <w:sz w:val="12"/>
                <w:szCs w:val="12"/>
              </w:rPr>
              <w:t>*VCHP-Ducted+Ductless</w:t>
            </w:r>
          </w:p>
          <w:p w14:paraId="4D82E702" w14:textId="77401E89" w:rsidR="00D6217D" w:rsidRDefault="00A2526E" w:rsidP="005F4634">
            <w:pPr>
              <w:keepNext/>
              <w:rPr>
                <w:rFonts w:ascii="Calibri" w:hAnsi="Calibri"/>
                <w:sz w:val="12"/>
                <w:szCs w:val="12"/>
              </w:rPr>
            </w:pPr>
            <w:r w:rsidRPr="00C41C49">
              <w:rPr>
                <w:rFonts w:ascii="Calibri" w:hAnsi="Calibri"/>
                <w:b/>
                <w:sz w:val="12"/>
                <w:szCs w:val="12"/>
              </w:rPr>
              <w:t>then</w:t>
            </w:r>
            <w:r>
              <w:rPr>
                <w:rFonts w:ascii="Calibri" w:hAnsi="Calibri"/>
                <w:sz w:val="12"/>
                <w:szCs w:val="12"/>
              </w:rPr>
              <w:t xml:space="preserve"> result=yes</w:t>
            </w:r>
          </w:p>
          <w:p w14:paraId="60B9706A" w14:textId="09B9C205" w:rsidR="00D6217D" w:rsidRDefault="00D6217D" w:rsidP="005F4634">
            <w:pPr>
              <w:keepNext/>
              <w:rPr>
                <w:rFonts w:ascii="Calibri" w:hAnsi="Calibri"/>
                <w:sz w:val="12"/>
                <w:szCs w:val="12"/>
              </w:rPr>
            </w:pPr>
          </w:p>
          <w:p w14:paraId="1F9B9AC2" w14:textId="695E17B2" w:rsidR="00AC07A6" w:rsidRPr="00890396" w:rsidRDefault="00A2526E" w:rsidP="005F4634">
            <w:pPr>
              <w:keepNext/>
              <w:rPr>
                <w:rFonts w:ascii="Calibri" w:hAnsi="Calibri"/>
                <w:sz w:val="12"/>
                <w:szCs w:val="12"/>
              </w:rPr>
            </w:pPr>
            <w:r w:rsidRPr="00C41C49">
              <w:rPr>
                <w:rFonts w:ascii="Calibri" w:hAnsi="Calibri"/>
                <w:b/>
                <w:sz w:val="12"/>
                <w:szCs w:val="12"/>
              </w:rPr>
              <w:t>else</w:t>
            </w:r>
            <w:r w:rsidR="00AC07A6" w:rsidRPr="00C41C49">
              <w:rPr>
                <w:rFonts w:ascii="Calibri" w:hAnsi="Calibri"/>
                <w:b/>
                <w:sz w:val="12"/>
                <w:szCs w:val="12"/>
              </w:rPr>
              <w:t>if</w:t>
            </w:r>
            <w:r w:rsidR="00AC07A6" w:rsidRPr="00364E8D">
              <w:rPr>
                <w:rFonts w:ascii="Calibri" w:hAnsi="Calibri"/>
                <w:sz w:val="12"/>
                <w:szCs w:val="12"/>
              </w:rPr>
              <w:t xml:space="preserve"> </w:t>
            </w:r>
            <w:r w:rsidR="00AC07A6" w:rsidRPr="00684372">
              <w:rPr>
                <w:rFonts w:ascii="Calibri" w:hAnsi="Calibri"/>
                <w:sz w:val="12"/>
                <w:szCs w:val="12"/>
                <w:highlight w:val="yellow"/>
              </w:rPr>
              <w:t>J0</w:t>
            </w:r>
            <w:r w:rsidR="00AC07A6">
              <w:rPr>
                <w:rFonts w:ascii="Calibri" w:hAnsi="Calibri"/>
                <w:sz w:val="12"/>
                <w:szCs w:val="12"/>
                <w:highlight w:val="yellow"/>
              </w:rPr>
              <w:t>9</w:t>
            </w:r>
            <w:r w:rsidR="00AC07A6" w:rsidRPr="00364E8D">
              <w:rPr>
                <w:rFonts w:ascii="Calibri" w:hAnsi="Calibri"/>
                <w:sz w:val="12"/>
                <w:szCs w:val="12"/>
              </w:rPr>
              <w:t xml:space="preserve"> result is</w:t>
            </w:r>
            <w:r w:rsidR="00AC07A6" w:rsidRPr="00890396">
              <w:rPr>
                <w:rFonts w:ascii="Calibri" w:hAnsi="Calibri"/>
                <w:sz w:val="12"/>
                <w:szCs w:val="12"/>
              </w:rPr>
              <w:t xml:space="preserve"> Fan</w:t>
            </w:r>
            <w:r w:rsidR="00AC07A6" w:rsidRPr="00364E8D">
              <w:rPr>
                <w:rFonts w:ascii="Calibri" w:hAnsi="Calibri"/>
                <w:sz w:val="12"/>
                <w:szCs w:val="12"/>
                <w:u w:val="single"/>
              </w:rPr>
              <w:t xml:space="preserve"> </w:t>
            </w:r>
            <w:r w:rsidR="00AC07A6" w:rsidRPr="00890396">
              <w:rPr>
                <w:rFonts w:ascii="Calibri" w:hAnsi="Calibri"/>
                <w:sz w:val="12"/>
                <w:szCs w:val="12"/>
              </w:rPr>
              <w:t xml:space="preserve">Efficacy, </w:t>
            </w:r>
          </w:p>
          <w:p w14:paraId="1F9B9AC3" w14:textId="77777777" w:rsidR="00AC07A6" w:rsidRPr="00890396" w:rsidRDefault="00AC07A6" w:rsidP="005F4634">
            <w:pPr>
              <w:keepNext/>
              <w:rPr>
                <w:rFonts w:ascii="Calibri" w:hAnsi="Calibri"/>
                <w:sz w:val="12"/>
                <w:szCs w:val="12"/>
              </w:rPr>
            </w:pPr>
            <w:r w:rsidRPr="00890396">
              <w:rPr>
                <w:rFonts w:ascii="Calibri" w:hAnsi="Calibri"/>
                <w:sz w:val="12"/>
                <w:szCs w:val="12"/>
              </w:rPr>
              <w:t>and Airflow Rate</w:t>
            </w:r>
          </w:p>
          <w:p w14:paraId="1F9B9AC4" w14:textId="77777777"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 = yes,</w:t>
            </w:r>
          </w:p>
          <w:p w14:paraId="543970EF" w14:textId="498CD62F" w:rsidR="00AC07A6" w:rsidRPr="00364E8D" w:rsidRDefault="00AC07A6" w:rsidP="005F4634">
            <w:pPr>
              <w:keepNext/>
              <w:rPr>
                <w:rFonts w:ascii="Calibri" w:hAnsi="Calibri"/>
                <w:sz w:val="12"/>
                <w:szCs w:val="12"/>
              </w:rPr>
            </w:pPr>
          </w:p>
          <w:p w14:paraId="0D36DFF0" w14:textId="77777777" w:rsidR="00AC07A6" w:rsidRPr="00364E8D" w:rsidRDefault="00AC07A6" w:rsidP="005F4634">
            <w:pPr>
              <w:keepNext/>
              <w:rPr>
                <w:rFonts w:ascii="Calibri" w:hAnsi="Calibri"/>
                <w:sz w:val="12"/>
                <w:szCs w:val="12"/>
              </w:rPr>
            </w:pPr>
          </w:p>
          <w:p w14:paraId="6675885C" w14:textId="77777777" w:rsidR="00C41C49"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42202">
              <w:rPr>
                <w:rFonts w:ascii="Calibri" w:hAnsi="Calibri"/>
                <w:sz w:val="12"/>
                <w:szCs w:val="12"/>
                <w:highlight w:val="yellow"/>
              </w:rPr>
              <w:t>N03</w:t>
            </w:r>
            <w:r w:rsidRPr="00364E8D">
              <w:rPr>
                <w:rFonts w:ascii="Calibri" w:hAnsi="Calibri"/>
                <w:sz w:val="12"/>
                <w:szCs w:val="12"/>
              </w:rPr>
              <w:t xml:space="preserve">=yes, </w:t>
            </w:r>
          </w:p>
          <w:p w14:paraId="1F9B9AC6" w14:textId="65220DBA" w:rsidR="00AC07A6" w:rsidRPr="00364E8D" w:rsidRDefault="00AC07A6" w:rsidP="005F4634">
            <w:pPr>
              <w:keepNext/>
              <w:rPr>
                <w:rFonts w:ascii="Calibri" w:hAnsi="Calibri"/>
                <w:sz w:val="12"/>
                <w:szCs w:val="12"/>
              </w:rPr>
            </w:pPr>
            <w:r w:rsidRPr="00C41C49">
              <w:rPr>
                <w:rFonts w:ascii="Calibri" w:hAnsi="Calibri"/>
                <w:b/>
                <w:sz w:val="12"/>
                <w:szCs w:val="12"/>
              </w:rPr>
              <w:t>then</w:t>
            </w:r>
          </w:p>
          <w:p w14:paraId="1F9B9AC8" w14:textId="5917DCDE" w:rsidR="00AC07A6" w:rsidRPr="00364E8D" w:rsidRDefault="00AC07A6" w:rsidP="00C41C49">
            <w:pPr>
              <w:keepNext/>
              <w:ind w:left="159"/>
              <w:rPr>
                <w:rFonts w:ascii="Calibri" w:hAnsi="Calibri"/>
                <w:sz w:val="12"/>
                <w:szCs w:val="12"/>
              </w:rPr>
            </w:pPr>
            <w:r w:rsidRPr="00C41C49">
              <w:rPr>
                <w:rFonts w:ascii="Calibri" w:hAnsi="Calibri"/>
                <w:b/>
                <w:sz w:val="12"/>
                <w:szCs w:val="12"/>
              </w:rPr>
              <w:t>if</w:t>
            </w:r>
            <w:r w:rsidRPr="00364E8D">
              <w:rPr>
                <w:rFonts w:ascii="Calibri" w:hAnsi="Calibri"/>
                <w:sz w:val="12"/>
                <w:szCs w:val="12"/>
              </w:rPr>
              <w:t xml:space="preserve"> value in </w:t>
            </w:r>
            <w:r w:rsidRPr="00684372">
              <w:rPr>
                <w:rFonts w:ascii="Calibri" w:hAnsi="Calibri"/>
                <w:sz w:val="12"/>
                <w:szCs w:val="12"/>
                <w:highlight w:val="yellow"/>
              </w:rPr>
              <w:t>M08</w:t>
            </w:r>
            <w:r w:rsidRPr="00364E8D">
              <w:rPr>
                <w:rFonts w:ascii="Calibri" w:hAnsi="Calibri"/>
                <w:sz w:val="12"/>
                <w:szCs w:val="12"/>
              </w:rPr>
              <w:t xml:space="preserve">=no,  </w:t>
            </w:r>
          </w:p>
          <w:p w14:paraId="1F9B9AC9" w14:textId="752E2EE6" w:rsidR="00AC07A6" w:rsidRPr="00364E8D" w:rsidRDefault="00AC07A6" w:rsidP="00C41C49">
            <w:pPr>
              <w:keepNext/>
              <w:ind w:left="159"/>
              <w:rPr>
                <w:rFonts w:ascii="Calibri" w:hAnsi="Calibri"/>
                <w:sz w:val="12"/>
                <w:szCs w:val="12"/>
              </w:rPr>
            </w:pPr>
            <w:r w:rsidRPr="00C41C49">
              <w:rPr>
                <w:rFonts w:ascii="Calibri" w:hAnsi="Calibri"/>
                <w:b/>
                <w:sz w:val="12"/>
                <w:szCs w:val="12"/>
              </w:rPr>
              <w:t>then</w:t>
            </w:r>
            <w:r w:rsidRPr="00364E8D">
              <w:rPr>
                <w:rFonts w:ascii="Calibri" w:hAnsi="Calibri"/>
                <w:sz w:val="12"/>
                <w:szCs w:val="12"/>
              </w:rPr>
              <w:t xml:space="preserve"> value in this </w:t>
            </w:r>
          </w:p>
          <w:p w14:paraId="1F9B9ACA" w14:textId="27DCDA33" w:rsidR="00AC07A6" w:rsidRPr="00364E8D" w:rsidRDefault="00AC07A6" w:rsidP="00C41C49">
            <w:pPr>
              <w:keepNext/>
              <w:ind w:left="159"/>
              <w:rPr>
                <w:rFonts w:ascii="Calibri" w:hAnsi="Calibri"/>
                <w:sz w:val="12"/>
                <w:szCs w:val="12"/>
              </w:rPr>
            </w:pPr>
            <w:r w:rsidRPr="00364E8D">
              <w:rPr>
                <w:rFonts w:ascii="Calibri" w:hAnsi="Calibri"/>
                <w:sz w:val="12"/>
                <w:szCs w:val="12"/>
              </w:rPr>
              <w:t>field=yes</w:t>
            </w:r>
          </w:p>
          <w:p w14:paraId="1F9B9ACD" w14:textId="47BDA710" w:rsidR="00AC07A6" w:rsidRPr="00364E8D" w:rsidRDefault="00AC07A6" w:rsidP="005F4634">
            <w:pPr>
              <w:keepNext/>
              <w:rPr>
                <w:rFonts w:ascii="Calibri" w:hAnsi="Calibri"/>
                <w:sz w:val="12"/>
                <w:szCs w:val="12"/>
              </w:rPr>
            </w:pPr>
          </w:p>
          <w:p w14:paraId="23E98426" w14:textId="24950A22" w:rsidR="00AC07A6" w:rsidRPr="00364E8D" w:rsidRDefault="00AC07A6" w:rsidP="005F4634">
            <w:pPr>
              <w:keepNext/>
              <w:rPr>
                <w:rFonts w:ascii="Calibri" w:hAnsi="Calibri"/>
                <w:sz w:val="12"/>
                <w:szCs w:val="12"/>
              </w:rPr>
            </w:pPr>
          </w:p>
          <w:p w14:paraId="1F9B9ACE" w14:textId="50D1840D"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BF7C36">
              <w:rPr>
                <w:rFonts w:ascii="Calibri" w:hAnsi="Calibri"/>
                <w:sz w:val="12"/>
                <w:szCs w:val="12"/>
              </w:rPr>
              <w:t xml:space="preserve">either </w:t>
            </w:r>
            <w:r w:rsidRPr="00BF7C36">
              <w:rPr>
                <w:rFonts w:ascii="Calibri" w:hAnsi="Calibri"/>
                <w:sz w:val="12"/>
                <w:szCs w:val="12"/>
                <w:highlight w:val="yellow"/>
              </w:rPr>
              <w:t>E04</w:t>
            </w:r>
            <w:r w:rsidRPr="00BF7C36">
              <w:rPr>
                <w:rFonts w:ascii="Calibri" w:hAnsi="Calibri"/>
                <w:sz w:val="12"/>
                <w:szCs w:val="12"/>
              </w:rPr>
              <w:t xml:space="preserve"> or </w:t>
            </w:r>
            <w:r w:rsidRPr="00BF7C36">
              <w:rPr>
                <w:rFonts w:ascii="Calibri" w:hAnsi="Calibri"/>
                <w:sz w:val="12"/>
                <w:szCs w:val="12"/>
                <w:highlight w:val="yellow"/>
              </w:rPr>
              <w:t>G</w:t>
            </w:r>
            <w:r w:rsidRPr="00B80ED5">
              <w:rPr>
                <w:rFonts w:ascii="Calibri" w:hAnsi="Calibri"/>
                <w:sz w:val="12"/>
                <w:szCs w:val="12"/>
                <w:highlight w:val="yellow"/>
              </w:rPr>
              <w:t>06</w:t>
            </w:r>
            <w:r w:rsidRPr="00BF7C36">
              <w:rPr>
                <w:rFonts w:ascii="Calibri" w:hAnsi="Calibri"/>
                <w:sz w:val="12"/>
                <w:szCs w:val="12"/>
              </w:rPr>
              <w:t xml:space="preserve"> = yes (CFI IAQ ventilation), </w:t>
            </w:r>
            <w:r w:rsidRPr="00364E8D">
              <w:rPr>
                <w:rFonts w:ascii="Calibri" w:hAnsi="Calibri"/>
                <w:sz w:val="12"/>
                <w:szCs w:val="12"/>
              </w:rPr>
              <w:t>then result= yes;</w:t>
            </w:r>
          </w:p>
          <w:p w14:paraId="416EAD73" w14:textId="77777777" w:rsidR="00AC07A6" w:rsidRPr="00364E8D" w:rsidRDefault="00AC07A6" w:rsidP="005F4634">
            <w:pPr>
              <w:keepNext/>
              <w:rPr>
                <w:rFonts w:ascii="Calibri" w:hAnsi="Calibri"/>
                <w:sz w:val="12"/>
                <w:szCs w:val="12"/>
              </w:rPr>
            </w:pPr>
          </w:p>
          <w:p w14:paraId="1F9B9AD1" w14:textId="59AF19EB"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39" w:type="dxa"/>
          </w:tcPr>
          <w:p w14:paraId="0FE424C0" w14:textId="4B2A23CF"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w:t>
            </w:r>
            <w:r w:rsidRPr="00BF7C36">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890396">
              <w:rPr>
                <w:rFonts w:ascii="Calibri" w:hAnsi="Calibri"/>
                <w:sz w:val="12"/>
                <w:szCs w:val="12"/>
              </w:rPr>
              <w:t>Return Duct Design per Table 150.0-B, C;</w:t>
            </w:r>
            <w:r w:rsidRPr="00364E8D">
              <w:rPr>
                <w:rFonts w:ascii="Calibri" w:hAnsi="Calibri"/>
                <w:sz w:val="12"/>
                <w:szCs w:val="12"/>
              </w:rPr>
              <w:t xml:space="preserve"> </w:t>
            </w:r>
          </w:p>
          <w:p w14:paraId="1F9B9ADC" w14:textId="0D2642FA"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result=yes </w:t>
            </w:r>
          </w:p>
          <w:p w14:paraId="0D4336A8" w14:textId="77777777" w:rsidR="00AC07A6" w:rsidRPr="00364E8D" w:rsidRDefault="00AC07A6" w:rsidP="005F4634">
            <w:pPr>
              <w:keepNext/>
              <w:rPr>
                <w:rFonts w:ascii="Calibri" w:hAnsi="Calibri"/>
                <w:sz w:val="12"/>
                <w:szCs w:val="12"/>
              </w:rPr>
            </w:pPr>
          </w:p>
          <w:p w14:paraId="1F9B9ADE" w14:textId="30DD9F65"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52B3C1A8" w14:textId="15D662A8"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the CF1R flags the requirement for HERS verified duct design (Supply Duct Surface Area</w:t>
            </w:r>
            <w:r>
              <w:rPr>
                <w:rFonts w:ascii="Calibri" w:hAnsi="Calibri"/>
                <w:sz w:val="12"/>
                <w:szCs w:val="12"/>
              </w:rPr>
              <w:t>,</w:t>
            </w:r>
            <w:r w:rsidRPr="00364E8D">
              <w:rPr>
                <w:rFonts w:ascii="Calibri" w:hAnsi="Calibri"/>
                <w:sz w:val="12"/>
                <w:szCs w:val="12"/>
              </w:rPr>
              <w:t xml:space="preserve"> R-Value</w:t>
            </w:r>
            <w:r>
              <w:rPr>
                <w:rFonts w:ascii="Calibri" w:hAnsi="Calibri"/>
                <w:sz w:val="12"/>
                <w:szCs w:val="12"/>
              </w:rPr>
              <w:t>,</w:t>
            </w:r>
            <w:r w:rsidRPr="00364E8D">
              <w:rPr>
                <w:rFonts w:ascii="Calibri" w:hAnsi="Calibri"/>
                <w:sz w:val="12"/>
                <w:szCs w:val="12"/>
              </w:rPr>
              <w:t xml:space="preserve"> or Buried Ducts), </w:t>
            </w:r>
          </w:p>
          <w:p w14:paraId="1F9B9AE0" w14:textId="0E9DB19E"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5B7A7774" w14:textId="77777777" w:rsidR="00AC07A6" w:rsidRPr="00364E8D" w:rsidRDefault="00AC07A6" w:rsidP="005F4634">
            <w:pPr>
              <w:keepNext/>
              <w:rPr>
                <w:rFonts w:ascii="Calibri" w:hAnsi="Calibri"/>
                <w:sz w:val="12"/>
                <w:szCs w:val="12"/>
              </w:rPr>
            </w:pPr>
          </w:p>
          <w:p w14:paraId="1F9B9AE1" w14:textId="77777777"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1F9B9AE2" w14:textId="5C939422" w:rsidR="00AC07A6" w:rsidRPr="00364E8D" w:rsidRDefault="00AC07A6" w:rsidP="005F4634">
            <w:pPr>
              <w:keepNext/>
              <w:rPr>
                <w:rFonts w:ascii="Calibri" w:hAnsi="Calibri"/>
                <w:sz w:val="12"/>
                <w:szCs w:val="12"/>
              </w:rPr>
            </w:pPr>
            <w:r w:rsidRPr="00364E8D">
              <w:rPr>
                <w:rFonts w:ascii="Calibri" w:hAnsi="Calibri"/>
                <w:sz w:val="12"/>
                <w:szCs w:val="12"/>
              </w:rPr>
              <w:t>&lt;&lt;calculated field:</w:t>
            </w:r>
          </w:p>
          <w:p w14:paraId="3A22F77A" w14:textId="49D60A2E" w:rsidR="00AC07A6" w:rsidRDefault="00AC07A6" w:rsidP="005F4634">
            <w:pPr>
              <w:keepNext/>
              <w:rPr>
                <w:rFonts w:ascii="Calibri" w:hAnsi="Calibri"/>
                <w:sz w:val="12"/>
                <w:szCs w:val="12"/>
              </w:rPr>
            </w:pPr>
          </w:p>
          <w:p w14:paraId="275023B9" w14:textId="33516C64" w:rsidR="00AC07A6" w:rsidRDefault="00AC07A6" w:rsidP="005F4634">
            <w:pPr>
              <w:keepNext/>
              <w:rPr>
                <w:rFonts w:ascii="Calibri" w:hAnsi="Calibri"/>
                <w:sz w:val="12"/>
                <w:szCs w:val="12"/>
              </w:rPr>
            </w:pPr>
            <w:r w:rsidRPr="00890396">
              <w:rPr>
                <w:rFonts w:ascii="Calibri" w:hAnsi="Calibri"/>
                <w:b/>
                <w:sz w:val="12"/>
                <w:szCs w:val="12"/>
              </w:rPr>
              <w:t>if</w:t>
            </w:r>
            <w:r>
              <w:rPr>
                <w:rFonts w:ascii="Calibri" w:hAnsi="Calibri"/>
                <w:sz w:val="12"/>
                <w:szCs w:val="12"/>
              </w:rPr>
              <w:t xml:space="preserve"> </w:t>
            </w:r>
            <w:r w:rsidRPr="006E40FC">
              <w:rPr>
                <w:rFonts w:ascii="Calibri" w:hAnsi="Calibri"/>
                <w:sz w:val="12"/>
                <w:szCs w:val="12"/>
                <w:highlight w:val="yellow"/>
              </w:rPr>
              <w:t>B05</w:t>
            </w:r>
            <w:r>
              <w:rPr>
                <w:rFonts w:ascii="Calibri" w:hAnsi="Calibri"/>
                <w:sz w:val="12"/>
                <w:szCs w:val="12"/>
              </w:rPr>
              <w:t xml:space="preserve"> = one of the following two values:</w:t>
            </w:r>
          </w:p>
          <w:p w14:paraId="0F5C5035" w14:textId="1B9C2FD3" w:rsidR="00AC07A6" w:rsidRPr="008F32FE" w:rsidRDefault="00AC07A6" w:rsidP="005F4634">
            <w:pPr>
              <w:keepNext/>
              <w:rPr>
                <w:rFonts w:ascii="Calibri" w:hAnsi="Calibri"/>
                <w:sz w:val="12"/>
                <w:szCs w:val="12"/>
              </w:rPr>
            </w:pPr>
            <w:r>
              <w:rPr>
                <w:rFonts w:ascii="Calibri" w:hAnsi="Calibri"/>
                <w:sz w:val="12"/>
                <w:szCs w:val="12"/>
              </w:rPr>
              <w:t>*</w:t>
            </w:r>
            <w:r w:rsidRPr="008F32FE">
              <w:rPr>
                <w:rFonts w:ascii="Calibri" w:hAnsi="Calibri"/>
                <w:sz w:val="12"/>
                <w:szCs w:val="12"/>
              </w:rPr>
              <w:t>variable flow</w:t>
            </w:r>
          </w:p>
          <w:p w14:paraId="617D20D8" w14:textId="11222D62" w:rsidR="00AC07A6" w:rsidRDefault="00AC07A6" w:rsidP="005F4634">
            <w:pPr>
              <w:keepNext/>
              <w:rPr>
                <w:rFonts w:ascii="Calibri" w:hAnsi="Calibri"/>
                <w:sz w:val="12"/>
                <w:szCs w:val="12"/>
              </w:rPr>
            </w:pPr>
            <w:r w:rsidRPr="008F32FE">
              <w:rPr>
                <w:rFonts w:ascii="Calibri" w:hAnsi="Calibri"/>
                <w:sz w:val="12"/>
                <w:szCs w:val="12"/>
              </w:rPr>
              <w:t>*fixed flow</w:t>
            </w:r>
          </w:p>
          <w:p w14:paraId="1F9B9AE3" w14:textId="76805C0F"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3558A07D" w14:textId="77777777" w:rsidR="00AC07A6" w:rsidRDefault="00AC07A6" w:rsidP="005F4634">
            <w:pPr>
              <w:keepNext/>
              <w:rPr>
                <w:rFonts w:ascii="Calibri" w:hAnsi="Calibri"/>
                <w:sz w:val="12"/>
                <w:szCs w:val="12"/>
              </w:rPr>
            </w:pPr>
          </w:p>
          <w:p w14:paraId="231F4530" w14:textId="55B7FE76" w:rsidR="00AC07A6" w:rsidRDefault="00AC07A6" w:rsidP="005F4634">
            <w:pPr>
              <w:keepNext/>
              <w:rPr>
                <w:rFonts w:ascii="Calibri" w:hAnsi="Calibri"/>
                <w:sz w:val="12"/>
                <w:szCs w:val="12"/>
              </w:rPr>
            </w:pPr>
            <w:r w:rsidRPr="00890396">
              <w:rPr>
                <w:rFonts w:ascii="Calibri" w:hAnsi="Calibri"/>
                <w:b/>
                <w:sz w:val="12"/>
                <w:szCs w:val="12"/>
              </w:rPr>
              <w:t>elseif</w:t>
            </w:r>
            <w:r>
              <w:rPr>
                <w:rFonts w:ascii="Calibri" w:hAnsi="Calibri"/>
                <w:sz w:val="12"/>
                <w:szCs w:val="12"/>
              </w:rPr>
              <w:t xml:space="preserve"> </w:t>
            </w:r>
            <w:r w:rsidRPr="00C42202">
              <w:rPr>
                <w:rFonts w:ascii="Calibri" w:hAnsi="Calibri"/>
                <w:sz w:val="12"/>
                <w:szCs w:val="12"/>
                <w:highlight w:val="yellow"/>
              </w:rPr>
              <w:t>B05</w:t>
            </w:r>
            <w:r>
              <w:rPr>
                <w:rFonts w:ascii="Calibri" w:hAnsi="Calibri"/>
                <w:sz w:val="12"/>
                <w:szCs w:val="12"/>
              </w:rPr>
              <w:t>=N/A,</w:t>
            </w:r>
          </w:p>
          <w:p w14:paraId="1F9B9AE4" w14:textId="589C5891" w:rsidR="00AC07A6" w:rsidRPr="00364E8D"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w:t>
            </w:r>
            <w:r w:rsidRPr="00364E8D">
              <w:rPr>
                <w:rFonts w:ascii="Calibri" w:hAnsi="Calibri"/>
                <w:sz w:val="12"/>
                <w:szCs w:val="12"/>
              </w:rPr>
              <w:t>result=no&gt;&gt;</w:t>
            </w:r>
          </w:p>
        </w:tc>
      </w:tr>
      <w:tr w:rsidR="00AC07A6" w:rsidRPr="00295655" w14:paraId="1F9B9AF1" w14:textId="7B9FF439" w:rsidTr="00AC07A6">
        <w:trPr>
          <w:cantSplit/>
          <w:trHeight w:val="332"/>
        </w:trPr>
        <w:tc>
          <w:tcPr>
            <w:tcW w:w="1439" w:type="dxa"/>
          </w:tcPr>
          <w:p w14:paraId="1F9B9AE6" w14:textId="097CCC9B" w:rsidR="00AC07A6" w:rsidRPr="00295655" w:rsidRDefault="00AC07A6" w:rsidP="005F4634">
            <w:pPr>
              <w:keepNext/>
              <w:rPr>
                <w:rFonts w:ascii="Calibri" w:hAnsi="Calibri"/>
                <w:sz w:val="18"/>
                <w:szCs w:val="18"/>
              </w:rPr>
            </w:pPr>
          </w:p>
        </w:tc>
        <w:tc>
          <w:tcPr>
            <w:tcW w:w="1440" w:type="dxa"/>
          </w:tcPr>
          <w:p w14:paraId="1F9B9AE7" w14:textId="77777777" w:rsidR="00AC07A6" w:rsidRPr="00295655" w:rsidRDefault="00AC07A6" w:rsidP="005F4634">
            <w:pPr>
              <w:keepNext/>
              <w:rPr>
                <w:rFonts w:ascii="Calibri" w:hAnsi="Calibri"/>
                <w:sz w:val="18"/>
                <w:szCs w:val="18"/>
              </w:rPr>
            </w:pPr>
          </w:p>
        </w:tc>
        <w:tc>
          <w:tcPr>
            <w:tcW w:w="1439" w:type="dxa"/>
          </w:tcPr>
          <w:p w14:paraId="3F9627F1" w14:textId="77777777" w:rsidR="00AC07A6" w:rsidRPr="00295655" w:rsidRDefault="00AC07A6" w:rsidP="005F4634">
            <w:pPr>
              <w:keepNext/>
              <w:rPr>
                <w:rFonts w:ascii="Calibri" w:hAnsi="Calibri"/>
                <w:sz w:val="18"/>
                <w:szCs w:val="18"/>
              </w:rPr>
            </w:pPr>
          </w:p>
        </w:tc>
        <w:tc>
          <w:tcPr>
            <w:tcW w:w="1440" w:type="dxa"/>
          </w:tcPr>
          <w:p w14:paraId="1F9B9AE8" w14:textId="79760476" w:rsidR="00AC07A6" w:rsidRPr="00295655" w:rsidRDefault="00AC07A6" w:rsidP="005F4634">
            <w:pPr>
              <w:keepNext/>
              <w:rPr>
                <w:rFonts w:ascii="Calibri" w:hAnsi="Calibri"/>
                <w:sz w:val="18"/>
                <w:szCs w:val="18"/>
              </w:rPr>
            </w:pPr>
          </w:p>
        </w:tc>
        <w:tc>
          <w:tcPr>
            <w:tcW w:w="1440" w:type="dxa"/>
          </w:tcPr>
          <w:p w14:paraId="1F9B9AE9" w14:textId="77777777" w:rsidR="00AC07A6" w:rsidRPr="00295655" w:rsidRDefault="00AC07A6" w:rsidP="005F4634">
            <w:pPr>
              <w:keepNext/>
              <w:rPr>
                <w:rFonts w:ascii="Calibri" w:hAnsi="Calibri"/>
                <w:sz w:val="18"/>
                <w:szCs w:val="18"/>
              </w:rPr>
            </w:pPr>
          </w:p>
        </w:tc>
        <w:tc>
          <w:tcPr>
            <w:tcW w:w="1439" w:type="dxa"/>
          </w:tcPr>
          <w:p w14:paraId="1F9B9AEA" w14:textId="77777777" w:rsidR="00AC07A6" w:rsidRPr="00295655" w:rsidRDefault="00AC07A6" w:rsidP="005F4634">
            <w:pPr>
              <w:keepNext/>
              <w:rPr>
                <w:rFonts w:ascii="Calibri" w:hAnsi="Calibri"/>
                <w:sz w:val="18"/>
                <w:szCs w:val="18"/>
              </w:rPr>
            </w:pPr>
          </w:p>
        </w:tc>
        <w:tc>
          <w:tcPr>
            <w:tcW w:w="1440" w:type="dxa"/>
          </w:tcPr>
          <w:p w14:paraId="1F9B9AEB" w14:textId="77777777" w:rsidR="00AC07A6" w:rsidRPr="00295655" w:rsidRDefault="00AC07A6" w:rsidP="005F4634">
            <w:pPr>
              <w:keepNext/>
              <w:rPr>
                <w:rFonts w:ascii="Calibri" w:hAnsi="Calibri"/>
                <w:sz w:val="18"/>
                <w:szCs w:val="18"/>
              </w:rPr>
            </w:pPr>
          </w:p>
        </w:tc>
        <w:tc>
          <w:tcPr>
            <w:tcW w:w="1439" w:type="dxa"/>
          </w:tcPr>
          <w:p w14:paraId="1F9B9AEE" w14:textId="65443577" w:rsidR="00AC07A6" w:rsidRPr="00295655" w:rsidRDefault="00AC07A6" w:rsidP="005F4634">
            <w:pPr>
              <w:keepNext/>
              <w:rPr>
                <w:rFonts w:ascii="Calibri" w:hAnsi="Calibri"/>
                <w:sz w:val="18"/>
                <w:szCs w:val="18"/>
              </w:rPr>
            </w:pPr>
          </w:p>
        </w:tc>
        <w:tc>
          <w:tcPr>
            <w:tcW w:w="1440" w:type="dxa"/>
          </w:tcPr>
          <w:p w14:paraId="1F9B9AEF" w14:textId="77777777" w:rsidR="00AC07A6" w:rsidRPr="00295655" w:rsidRDefault="00AC07A6" w:rsidP="005F4634">
            <w:pPr>
              <w:keepNext/>
              <w:rPr>
                <w:rFonts w:ascii="Calibri" w:hAnsi="Calibri"/>
                <w:sz w:val="18"/>
                <w:szCs w:val="18"/>
              </w:rPr>
            </w:pPr>
          </w:p>
        </w:tc>
        <w:tc>
          <w:tcPr>
            <w:tcW w:w="1440" w:type="dxa"/>
          </w:tcPr>
          <w:p w14:paraId="1F9B9AF0" w14:textId="77777777" w:rsidR="00AC07A6" w:rsidRPr="00295655" w:rsidRDefault="00AC07A6" w:rsidP="005F4634">
            <w:pPr>
              <w:keepNext/>
              <w:rPr>
                <w:rFonts w:ascii="Calibri" w:hAnsi="Calibri"/>
                <w:sz w:val="18"/>
                <w:szCs w:val="18"/>
              </w:rPr>
            </w:pPr>
          </w:p>
        </w:tc>
      </w:tr>
      <w:tr w:rsidR="005F4634" w:rsidRPr="00295655" w14:paraId="1F9B9AF3" w14:textId="7FA98AE4" w:rsidTr="00AC07A6">
        <w:trPr>
          <w:cantSplit/>
        </w:trPr>
        <w:tc>
          <w:tcPr>
            <w:tcW w:w="14396" w:type="dxa"/>
            <w:gridSpan w:val="10"/>
          </w:tcPr>
          <w:p w14:paraId="26423A4D" w14:textId="4C706EE9"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rFonts w:ascii="Calibri" w:hAnsi="Calibri"/>
          <w:sz w:val="18"/>
          <w:szCs w:val="18"/>
        </w:rPr>
      </w:pPr>
    </w:p>
    <w:tbl>
      <w:tblPr>
        <w:tblW w:w="42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6"/>
        <w:gridCol w:w="1440"/>
        <w:gridCol w:w="1568"/>
        <w:gridCol w:w="5721"/>
        <w:gridCol w:w="2159"/>
      </w:tblGrid>
      <w:tr w:rsidR="00905CE2" w:rsidRPr="00295655" w14:paraId="309F1284" w14:textId="760A817B" w:rsidTr="00C41C49">
        <w:trPr>
          <w:cantSplit/>
        </w:trPr>
        <w:tc>
          <w:tcPr>
            <w:tcW w:w="12235" w:type="dxa"/>
            <w:gridSpan w:val="5"/>
          </w:tcPr>
          <w:p w14:paraId="0926CB43" w14:textId="77777777" w:rsidR="00905CE2" w:rsidRDefault="00905CE2" w:rsidP="00D61178">
            <w:pPr>
              <w:keepNext/>
              <w:rPr>
                <w:rFonts w:ascii="Calibri" w:hAnsi="Calibri"/>
                <w:b/>
                <w:szCs w:val="18"/>
              </w:rPr>
            </w:pPr>
            <w:r>
              <w:rPr>
                <w:rFonts w:ascii="Calibri" w:hAnsi="Calibri"/>
                <w:b/>
                <w:szCs w:val="18"/>
              </w:rPr>
              <w:lastRenderedPageBreak/>
              <w:t>N</w:t>
            </w:r>
            <w:r w:rsidRPr="00F9147E">
              <w:rPr>
                <w:rFonts w:ascii="Calibri" w:hAnsi="Calibri"/>
                <w:b/>
                <w:szCs w:val="18"/>
              </w:rPr>
              <w:t xml:space="preserve">. HERS Verification Requirements </w:t>
            </w:r>
            <w:r>
              <w:rPr>
                <w:rFonts w:ascii="Calibri" w:hAnsi="Calibri"/>
                <w:b/>
                <w:szCs w:val="18"/>
              </w:rPr>
              <w:t>for Space Conditioning Equipment</w:t>
            </w:r>
          </w:p>
          <w:p w14:paraId="0C163F3A" w14:textId="30507866" w:rsidR="00905CE2" w:rsidRDefault="00905CE2" w:rsidP="00D61178">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Pr="003E6E1B">
              <w:rPr>
                <w:rFonts w:ascii="Calibri" w:hAnsi="Calibri"/>
                <w:sz w:val="18"/>
                <w:szCs w:val="18"/>
                <w:highlight w:val="yellow"/>
              </w:rPr>
              <w:t>F01</w:t>
            </w:r>
            <w:r>
              <w:rPr>
                <w:rFonts w:ascii="Calibri" w:hAnsi="Calibri"/>
                <w:sz w:val="18"/>
                <w:szCs w:val="18"/>
              </w:rPr>
              <w:t xml:space="preserve"> and </w:t>
            </w:r>
            <w:r w:rsidRPr="003E6E1B">
              <w:rPr>
                <w:rFonts w:ascii="Calibri" w:hAnsi="Calibri"/>
                <w:sz w:val="18"/>
                <w:szCs w:val="18"/>
                <w:highlight w:val="yellow"/>
              </w:rPr>
              <w:t>H01</w:t>
            </w:r>
            <w:r>
              <w:rPr>
                <w:rFonts w:ascii="Calibri" w:hAnsi="Calibri"/>
                <w:sz w:val="18"/>
                <w:szCs w:val="18"/>
              </w:rPr>
              <w:t xml:space="preserve">&gt;&gt; </w:t>
            </w:r>
          </w:p>
        </w:tc>
      </w:tr>
      <w:tr w:rsidR="00905CE2" w:rsidRPr="00295655" w14:paraId="7D50CA92" w14:textId="4C844B24" w:rsidTr="00C41C49">
        <w:trPr>
          <w:cantSplit/>
          <w:trHeight w:val="305"/>
        </w:trPr>
        <w:tc>
          <w:tcPr>
            <w:tcW w:w="1347" w:type="dxa"/>
            <w:vAlign w:val="center"/>
          </w:tcPr>
          <w:p w14:paraId="6196323C"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5A12114B"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568" w:type="dxa"/>
            <w:vAlign w:val="center"/>
          </w:tcPr>
          <w:p w14:paraId="10FA7DE2" w14:textId="54AAE428" w:rsidR="00905CE2" w:rsidRPr="00295655" w:rsidRDefault="00905CE2" w:rsidP="00D61178">
            <w:pPr>
              <w:keepNext/>
              <w:jc w:val="center"/>
              <w:rPr>
                <w:rFonts w:ascii="Calibri" w:hAnsi="Calibri"/>
                <w:sz w:val="18"/>
                <w:szCs w:val="18"/>
              </w:rPr>
            </w:pPr>
            <w:r>
              <w:rPr>
                <w:rFonts w:ascii="Calibri" w:hAnsi="Calibri"/>
                <w:sz w:val="18"/>
                <w:szCs w:val="18"/>
              </w:rPr>
              <w:t>03</w:t>
            </w:r>
          </w:p>
        </w:tc>
        <w:tc>
          <w:tcPr>
            <w:tcW w:w="5721" w:type="dxa"/>
            <w:vAlign w:val="center"/>
          </w:tcPr>
          <w:p w14:paraId="74BBF7F4" w14:textId="48803E2E" w:rsidR="00905CE2" w:rsidRPr="00295655" w:rsidRDefault="00905CE2" w:rsidP="00D61178">
            <w:pPr>
              <w:keepNext/>
              <w:jc w:val="center"/>
              <w:rPr>
                <w:rFonts w:ascii="Calibri" w:hAnsi="Calibri"/>
                <w:sz w:val="18"/>
                <w:szCs w:val="18"/>
              </w:rPr>
            </w:pPr>
            <w:r>
              <w:rPr>
                <w:rFonts w:ascii="Calibri" w:hAnsi="Calibri"/>
                <w:sz w:val="18"/>
                <w:szCs w:val="18"/>
              </w:rPr>
              <w:t>04</w:t>
            </w:r>
          </w:p>
        </w:tc>
        <w:tc>
          <w:tcPr>
            <w:tcW w:w="2159" w:type="dxa"/>
            <w:vAlign w:val="center"/>
          </w:tcPr>
          <w:p w14:paraId="0A439154" w14:textId="576DD30A" w:rsidR="00905CE2" w:rsidRDefault="002B196A" w:rsidP="00B433F8">
            <w:pPr>
              <w:keepNext/>
              <w:jc w:val="center"/>
              <w:rPr>
                <w:rFonts w:ascii="Calibri" w:hAnsi="Calibri"/>
                <w:sz w:val="18"/>
                <w:szCs w:val="18"/>
              </w:rPr>
            </w:pPr>
            <w:r>
              <w:rPr>
                <w:rFonts w:ascii="Calibri" w:hAnsi="Calibri"/>
                <w:sz w:val="18"/>
                <w:szCs w:val="18"/>
              </w:rPr>
              <w:t>05</w:t>
            </w:r>
          </w:p>
        </w:tc>
      </w:tr>
      <w:tr w:rsidR="005F4634" w:rsidRPr="00AF33B8" w14:paraId="1DD88433" w14:textId="5D2AF08C" w:rsidTr="00C41C49">
        <w:trPr>
          <w:cantSplit/>
          <w:trHeight w:val="359"/>
        </w:trPr>
        <w:tc>
          <w:tcPr>
            <w:tcW w:w="1347" w:type="dxa"/>
            <w:tcBorders>
              <w:bottom w:val="nil"/>
            </w:tcBorders>
            <w:vAlign w:val="bottom"/>
          </w:tcPr>
          <w:p w14:paraId="1F783289" w14:textId="77777777" w:rsidR="005F4634" w:rsidRPr="00B82750" w:rsidRDefault="005F4634" w:rsidP="005F4634">
            <w:pPr>
              <w:keepNext/>
              <w:rPr>
                <w:rFonts w:ascii="Calibri" w:hAnsi="Calibri"/>
                <w:sz w:val="18"/>
                <w:szCs w:val="18"/>
              </w:rPr>
            </w:pPr>
          </w:p>
        </w:tc>
        <w:tc>
          <w:tcPr>
            <w:tcW w:w="1440" w:type="dxa"/>
            <w:tcBorders>
              <w:bottom w:val="nil"/>
            </w:tcBorders>
            <w:vAlign w:val="bottom"/>
          </w:tcPr>
          <w:p w14:paraId="61377009" w14:textId="77777777" w:rsidR="005F4634" w:rsidRPr="00AF33B8" w:rsidRDefault="005F4634" w:rsidP="005F4634">
            <w:pPr>
              <w:keepNext/>
              <w:rPr>
                <w:rFonts w:ascii="Calibri" w:hAnsi="Calibri"/>
                <w:sz w:val="18"/>
                <w:szCs w:val="18"/>
              </w:rPr>
            </w:pPr>
          </w:p>
        </w:tc>
        <w:tc>
          <w:tcPr>
            <w:tcW w:w="1568" w:type="dxa"/>
            <w:tcBorders>
              <w:bottom w:val="nil"/>
            </w:tcBorders>
            <w:vAlign w:val="bottom"/>
          </w:tcPr>
          <w:p w14:paraId="35E631A4"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MCH-25</w:t>
            </w:r>
          </w:p>
        </w:tc>
        <w:tc>
          <w:tcPr>
            <w:tcW w:w="5721" w:type="dxa"/>
            <w:tcBorders>
              <w:bottom w:val="nil"/>
            </w:tcBorders>
            <w:vAlign w:val="bottom"/>
          </w:tcPr>
          <w:p w14:paraId="5B0B3180"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MCH-26</w:t>
            </w:r>
          </w:p>
        </w:tc>
        <w:tc>
          <w:tcPr>
            <w:tcW w:w="2159" w:type="dxa"/>
            <w:tcBorders>
              <w:bottom w:val="nil"/>
            </w:tcBorders>
            <w:vAlign w:val="bottom"/>
          </w:tcPr>
          <w:p w14:paraId="535B0B11" w14:textId="0E4804D8" w:rsidR="005F4634" w:rsidRPr="00AF33B8" w:rsidRDefault="005F4634" w:rsidP="005F4634">
            <w:pPr>
              <w:keepNext/>
              <w:jc w:val="center"/>
              <w:rPr>
                <w:rFonts w:ascii="Calibri" w:hAnsi="Calibri"/>
                <w:sz w:val="18"/>
                <w:szCs w:val="18"/>
              </w:rPr>
            </w:pPr>
            <w:r>
              <w:rPr>
                <w:rFonts w:ascii="Calibri" w:hAnsi="Calibri"/>
                <w:sz w:val="18"/>
                <w:szCs w:val="18"/>
              </w:rPr>
              <w:t>MCH-33</w:t>
            </w:r>
          </w:p>
        </w:tc>
      </w:tr>
      <w:tr w:rsidR="005F4634" w:rsidRPr="00AF33B8" w14:paraId="1602CF8F" w14:textId="66C46DB4" w:rsidTr="00C41C49">
        <w:trPr>
          <w:cantSplit/>
          <w:trHeight w:val="1008"/>
        </w:trPr>
        <w:tc>
          <w:tcPr>
            <w:tcW w:w="1347" w:type="dxa"/>
            <w:tcBorders>
              <w:top w:val="nil"/>
            </w:tcBorders>
            <w:vAlign w:val="bottom"/>
          </w:tcPr>
          <w:p w14:paraId="16545A64" w14:textId="565D118A" w:rsidR="005F4634" w:rsidRPr="00B82750" w:rsidRDefault="005F4634"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 or</w:t>
            </w:r>
            <w:r w:rsidRPr="00B82750">
              <w:rPr>
                <w:rFonts w:ascii="Calibri" w:hAnsi="Calibri"/>
                <w:sz w:val="18"/>
                <w:szCs w:val="18"/>
              </w:rPr>
              <w:t xml:space="preserve"> Name</w:t>
            </w:r>
            <w:r>
              <w:rPr>
                <w:rFonts w:ascii="Calibri" w:hAnsi="Calibri"/>
                <w:sz w:val="18"/>
                <w:szCs w:val="18"/>
              </w:rPr>
              <w:t xml:space="preserve"> from CF1R</w:t>
            </w:r>
          </w:p>
        </w:tc>
        <w:tc>
          <w:tcPr>
            <w:tcW w:w="1440" w:type="dxa"/>
            <w:tcBorders>
              <w:top w:val="nil"/>
            </w:tcBorders>
            <w:vAlign w:val="bottom"/>
          </w:tcPr>
          <w:p w14:paraId="3D1C7B34" w14:textId="4330F1C2" w:rsidR="005F4634" w:rsidRPr="00AF33B8" w:rsidRDefault="005F4634" w:rsidP="005F4634">
            <w:pPr>
              <w:keepNext/>
              <w:jc w:val="center"/>
              <w:rPr>
                <w:rFonts w:ascii="Calibri" w:hAnsi="Calibri"/>
                <w:sz w:val="18"/>
                <w:szCs w:val="18"/>
              </w:rPr>
            </w:pPr>
            <w:r w:rsidRPr="00AF33B8">
              <w:rPr>
                <w:rFonts w:ascii="Calibri" w:hAnsi="Calibri"/>
                <w:sz w:val="18"/>
                <w:szCs w:val="18"/>
              </w:rPr>
              <w:t>SC System Description of Area Served</w:t>
            </w:r>
          </w:p>
        </w:tc>
        <w:tc>
          <w:tcPr>
            <w:tcW w:w="1568" w:type="dxa"/>
            <w:tcBorders>
              <w:top w:val="nil"/>
            </w:tcBorders>
            <w:vAlign w:val="bottom"/>
          </w:tcPr>
          <w:p w14:paraId="6A34C23C"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Refrigerant Charge</w:t>
            </w:r>
          </w:p>
        </w:tc>
        <w:tc>
          <w:tcPr>
            <w:tcW w:w="5721" w:type="dxa"/>
            <w:tcBorders>
              <w:top w:val="nil"/>
            </w:tcBorders>
            <w:vAlign w:val="bottom"/>
          </w:tcPr>
          <w:p w14:paraId="050C6472"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Rated</w:t>
            </w:r>
          </w:p>
          <w:p w14:paraId="47762B6D"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SC System</w:t>
            </w:r>
          </w:p>
          <w:p w14:paraId="1B6CCF6A"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Equipment Verification</w:t>
            </w:r>
          </w:p>
        </w:tc>
        <w:tc>
          <w:tcPr>
            <w:tcW w:w="2159" w:type="dxa"/>
            <w:tcBorders>
              <w:top w:val="nil"/>
            </w:tcBorders>
            <w:vAlign w:val="bottom"/>
          </w:tcPr>
          <w:p w14:paraId="18B18D20" w14:textId="256F0680" w:rsidR="005F4634" w:rsidRPr="00AF33B8" w:rsidRDefault="005F4634" w:rsidP="005F4634">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5F4634" w:rsidRPr="00D46D7C" w14:paraId="53103D0C" w14:textId="6E7FCC54" w:rsidTr="00C41C49">
        <w:trPr>
          <w:cantSplit/>
        </w:trPr>
        <w:tc>
          <w:tcPr>
            <w:tcW w:w="1347" w:type="dxa"/>
          </w:tcPr>
          <w:p w14:paraId="04E14B5D"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440" w:type="dxa"/>
          </w:tcPr>
          <w:p w14:paraId="5214DAEB"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1568" w:type="dxa"/>
          </w:tcPr>
          <w:p w14:paraId="1482590B" w14:textId="77777777" w:rsidR="005F4634" w:rsidRPr="00D46D7C" w:rsidRDefault="005F4634" w:rsidP="005F4634">
            <w:pPr>
              <w:keepNext/>
              <w:rPr>
                <w:rFonts w:ascii="Calibri" w:hAnsi="Calibri"/>
                <w:sz w:val="16"/>
                <w:szCs w:val="16"/>
              </w:rPr>
            </w:pPr>
            <w:r w:rsidRPr="00D46D7C">
              <w:rPr>
                <w:rFonts w:ascii="Calibri" w:hAnsi="Calibri"/>
                <w:sz w:val="16"/>
                <w:szCs w:val="16"/>
              </w:rPr>
              <w:t>&lt;&lt;calculated field:</w:t>
            </w:r>
          </w:p>
          <w:p w14:paraId="1CBA74AF" w14:textId="77777777" w:rsidR="005F4634" w:rsidRDefault="005F4634" w:rsidP="005F4634">
            <w:pPr>
              <w:keepNext/>
              <w:rPr>
                <w:rFonts w:ascii="Calibri" w:hAnsi="Calibri"/>
                <w:sz w:val="16"/>
                <w:szCs w:val="16"/>
              </w:rPr>
            </w:pPr>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p>
          <w:p w14:paraId="4D0695B7" w14:textId="77777777" w:rsidR="005F4634" w:rsidRDefault="005F4634" w:rsidP="005F4634">
            <w:pPr>
              <w:keepNext/>
              <w:rPr>
                <w:rFonts w:ascii="Calibri" w:hAnsi="Calibri"/>
                <w:sz w:val="16"/>
                <w:szCs w:val="16"/>
              </w:rPr>
            </w:pPr>
          </w:p>
          <w:p w14:paraId="45BB4904" w14:textId="0EA9CF4F" w:rsidR="005F4634" w:rsidRDefault="005F4634" w:rsidP="005F4634">
            <w:pPr>
              <w:keepNext/>
              <w:rPr>
                <w:rFonts w:ascii="Calibri" w:hAnsi="Calibri"/>
                <w:sz w:val="16"/>
                <w:szCs w:val="16"/>
              </w:rPr>
            </w:pPr>
            <w:r>
              <w:rPr>
                <w:rFonts w:ascii="Calibri" w:hAnsi="Calibri"/>
                <w:sz w:val="16"/>
                <w:szCs w:val="16"/>
              </w:rPr>
              <w:t xml:space="preserve">elseif </w:t>
            </w:r>
            <w:r w:rsidRPr="00C42202">
              <w:rPr>
                <w:rFonts w:ascii="Calibri" w:hAnsi="Calibri"/>
                <w:sz w:val="16"/>
                <w:szCs w:val="16"/>
                <w:highlight w:val="yellow"/>
              </w:rPr>
              <w:t>B04</w:t>
            </w:r>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one of the following values:</w:t>
            </w:r>
          </w:p>
          <w:p w14:paraId="679EABC6" w14:textId="4F0E050E" w:rsidR="005F4634" w:rsidRDefault="005F4634" w:rsidP="005F4634">
            <w:pPr>
              <w:keepNext/>
              <w:rPr>
                <w:rFonts w:ascii="Calibri" w:hAnsi="Calibri"/>
                <w:sz w:val="16"/>
                <w:szCs w:val="16"/>
              </w:rPr>
            </w:pPr>
            <w:r>
              <w:rPr>
                <w:rFonts w:ascii="Calibri" w:hAnsi="Calibri"/>
                <w:sz w:val="16"/>
                <w:szCs w:val="16"/>
              </w:rPr>
              <w:t>2, 8, 9, 10, 11, 12, 13, 14, 15, then result = yes;</w:t>
            </w:r>
          </w:p>
          <w:p w14:paraId="4D30AE49" w14:textId="77777777" w:rsidR="005F4634" w:rsidRDefault="005F4634" w:rsidP="005F4634">
            <w:pPr>
              <w:keepNext/>
              <w:rPr>
                <w:rFonts w:ascii="Calibri" w:hAnsi="Calibri"/>
                <w:sz w:val="16"/>
                <w:szCs w:val="16"/>
              </w:rPr>
            </w:pPr>
          </w:p>
          <w:p w14:paraId="5F9AFAD0"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 else result=no&gt;&gt;</w:t>
            </w:r>
          </w:p>
        </w:tc>
        <w:tc>
          <w:tcPr>
            <w:tcW w:w="5721" w:type="dxa"/>
          </w:tcPr>
          <w:p w14:paraId="4A8F665E" w14:textId="273128CD" w:rsidR="00E22EA8" w:rsidRPr="00E22EA8" w:rsidRDefault="005F4634" w:rsidP="00E22EA8">
            <w:pPr>
              <w:keepNext/>
              <w:rPr>
                <w:ins w:id="14" w:author="Markstrum, Alexis@Energy" w:date="2020-07-15T08:53:00Z"/>
                <w:rFonts w:ascii="Calibri" w:hAnsi="Calibri"/>
                <w:sz w:val="12"/>
                <w:szCs w:val="12"/>
              </w:rPr>
            </w:pPr>
            <w:r w:rsidRPr="00C901DF">
              <w:rPr>
                <w:rFonts w:ascii="Calibri" w:hAnsi="Calibri"/>
                <w:sz w:val="12"/>
                <w:szCs w:val="12"/>
              </w:rPr>
              <w:t>&lt;&lt;</w:t>
            </w:r>
            <w:ins w:id="15" w:author="Markstrum, Alexis@Energy" w:date="2020-07-15T08:53:00Z">
              <w:r w:rsidR="00E22EA8" w:rsidRPr="00E22EA8">
                <w:rPr>
                  <w:rFonts w:ascii="Calibri" w:hAnsi="Calibri"/>
                  <w:sz w:val="12"/>
                  <w:szCs w:val="12"/>
                </w:rPr>
                <w:t>if N01 is one of the HP systems listed in H01,</w:t>
              </w:r>
            </w:ins>
          </w:p>
          <w:p w14:paraId="14BDBB4A" w14:textId="7A570614" w:rsidR="00E22EA8" w:rsidRPr="00C901DF" w:rsidRDefault="00E22EA8" w:rsidP="00E22EA8">
            <w:pPr>
              <w:keepNext/>
              <w:rPr>
                <w:ins w:id="16" w:author="Markstrum, Alexis@Energy" w:date="2020-07-15T08:52:00Z"/>
                <w:rFonts w:ascii="Calibri" w:hAnsi="Calibri"/>
                <w:sz w:val="12"/>
                <w:szCs w:val="12"/>
              </w:rPr>
            </w:pPr>
            <w:ins w:id="17" w:author="Markstrum, Alexis@Energy" w:date="2020-07-15T08:53:00Z">
              <w:r w:rsidRPr="00E22EA8">
                <w:rPr>
                  <w:rFonts w:ascii="Calibri" w:hAnsi="Calibri"/>
                  <w:sz w:val="12"/>
                  <w:szCs w:val="12"/>
                </w:rPr>
                <w:t>then result = yes;</w:t>
              </w:r>
            </w:ins>
          </w:p>
          <w:p w14:paraId="6DEA1838" w14:textId="77777777" w:rsidR="00E22EA8" w:rsidRDefault="00E22EA8" w:rsidP="005F4634">
            <w:pPr>
              <w:keepNext/>
              <w:rPr>
                <w:rFonts w:ascii="Calibri" w:hAnsi="Calibri"/>
                <w:b/>
                <w:sz w:val="12"/>
                <w:szCs w:val="12"/>
              </w:rPr>
            </w:pPr>
          </w:p>
          <w:p w14:paraId="4EA8B219" w14:textId="696F4D01" w:rsidR="000C6D3D" w:rsidRPr="00C901DF" w:rsidRDefault="00E22EA8" w:rsidP="005F4634">
            <w:pPr>
              <w:keepNext/>
              <w:rPr>
                <w:rFonts w:ascii="Calibri" w:hAnsi="Calibri"/>
                <w:sz w:val="12"/>
                <w:szCs w:val="12"/>
              </w:rPr>
            </w:pPr>
            <w:ins w:id="18" w:author="Markstrum, Alexis@Energy" w:date="2020-07-15T08:52:00Z">
              <w:r>
                <w:rPr>
                  <w:rFonts w:ascii="Calibri" w:hAnsi="Calibri"/>
                  <w:b/>
                  <w:sz w:val="12"/>
                  <w:szCs w:val="12"/>
                </w:rPr>
                <w:t>else</w:t>
              </w:r>
            </w:ins>
            <w:r w:rsidR="000C6D3D" w:rsidRPr="00C901DF">
              <w:rPr>
                <w:rFonts w:ascii="Calibri" w:hAnsi="Calibri"/>
                <w:b/>
                <w:sz w:val="12"/>
                <w:szCs w:val="12"/>
              </w:rPr>
              <w:t>if</w:t>
            </w:r>
            <w:r w:rsidR="000C6D3D" w:rsidRPr="00C901DF">
              <w:rPr>
                <w:rFonts w:ascii="Calibri" w:hAnsi="Calibri"/>
                <w:sz w:val="12"/>
                <w:szCs w:val="12"/>
              </w:rPr>
              <w:t xml:space="preserve"> </w:t>
            </w:r>
            <w:r w:rsidR="002B7B16" w:rsidRPr="00C901DF">
              <w:rPr>
                <w:rFonts w:ascii="Calibri" w:hAnsi="Calibri"/>
                <w:sz w:val="12"/>
                <w:szCs w:val="12"/>
                <w:highlight w:val="yellow"/>
              </w:rPr>
              <w:t>B03</w:t>
            </w:r>
            <w:r w:rsidR="000C6D3D" w:rsidRPr="00C901DF">
              <w:rPr>
                <w:rFonts w:ascii="Calibri" w:hAnsi="Calibri"/>
                <w:sz w:val="12"/>
                <w:szCs w:val="12"/>
              </w:rPr>
              <w:t xml:space="preserve"> or </w:t>
            </w:r>
            <w:r w:rsidR="002B7B16" w:rsidRPr="00C901DF">
              <w:rPr>
                <w:rFonts w:ascii="Calibri" w:hAnsi="Calibri"/>
                <w:sz w:val="12"/>
                <w:szCs w:val="12"/>
                <w:highlight w:val="yellow"/>
              </w:rPr>
              <w:t>B04</w:t>
            </w:r>
            <w:r w:rsidR="000C6D3D" w:rsidRPr="00C901DF">
              <w:rPr>
                <w:rFonts w:ascii="Calibri" w:hAnsi="Calibri"/>
                <w:sz w:val="12"/>
                <w:szCs w:val="12"/>
              </w:rPr>
              <w:t xml:space="preserve">=one of the following </w:t>
            </w:r>
            <w:r w:rsidR="00281CFE" w:rsidRPr="00C901DF">
              <w:rPr>
                <w:rFonts w:ascii="Calibri" w:hAnsi="Calibri"/>
                <w:sz w:val="12"/>
                <w:szCs w:val="12"/>
              </w:rPr>
              <w:t>three</w:t>
            </w:r>
            <w:r w:rsidR="000C6D3D" w:rsidRPr="00C901DF">
              <w:rPr>
                <w:rFonts w:ascii="Calibri" w:hAnsi="Calibri"/>
                <w:sz w:val="12"/>
                <w:szCs w:val="12"/>
              </w:rPr>
              <w:t xml:space="preserve"> system types:</w:t>
            </w:r>
          </w:p>
          <w:p w14:paraId="0A7F66E4" w14:textId="0E9870A8" w:rsidR="000C6D3D" w:rsidRPr="00C901DF" w:rsidRDefault="000C6D3D" w:rsidP="000C6D3D">
            <w:pPr>
              <w:keepNext/>
              <w:rPr>
                <w:rFonts w:ascii="Calibri" w:hAnsi="Calibri"/>
                <w:sz w:val="12"/>
                <w:szCs w:val="12"/>
              </w:rPr>
            </w:pPr>
            <w:r w:rsidRPr="00C901DF">
              <w:rPr>
                <w:rFonts w:ascii="Calibri" w:hAnsi="Calibri"/>
                <w:sz w:val="12"/>
                <w:szCs w:val="12"/>
              </w:rPr>
              <w:t>*ductless mini-split AC</w:t>
            </w:r>
          </w:p>
          <w:p w14:paraId="06C98721" w14:textId="5C68A727" w:rsidR="000C6D3D" w:rsidRPr="00C901DF" w:rsidDel="00E22EA8" w:rsidRDefault="000C6D3D" w:rsidP="005F4634">
            <w:pPr>
              <w:keepNext/>
              <w:rPr>
                <w:del w:id="19" w:author="Markstrum, Alexis@Energy" w:date="2020-07-15T08:52:00Z"/>
                <w:rFonts w:ascii="Calibri" w:hAnsi="Calibri"/>
                <w:sz w:val="12"/>
                <w:szCs w:val="12"/>
              </w:rPr>
            </w:pPr>
            <w:del w:id="20" w:author="Markstrum, Alexis@Energy" w:date="2020-07-15T08:52:00Z">
              <w:r w:rsidRPr="00C901DF" w:rsidDel="00E22EA8">
                <w:rPr>
                  <w:rFonts w:ascii="Calibri" w:hAnsi="Calibri"/>
                  <w:sz w:val="12"/>
                  <w:szCs w:val="12"/>
                </w:rPr>
                <w:delText>*ductless mini-split HP</w:delText>
              </w:r>
            </w:del>
          </w:p>
          <w:p w14:paraId="0F042852" w14:textId="646AEF02" w:rsidR="006C4199" w:rsidRPr="00C901DF" w:rsidRDefault="006C4199" w:rsidP="005F4634">
            <w:pPr>
              <w:keepNext/>
              <w:rPr>
                <w:rFonts w:ascii="Calibri" w:hAnsi="Calibri"/>
                <w:sz w:val="12"/>
                <w:szCs w:val="12"/>
              </w:rPr>
            </w:pPr>
            <w:r w:rsidRPr="00C901DF">
              <w:rPr>
                <w:rFonts w:ascii="Calibri" w:hAnsi="Calibri"/>
                <w:sz w:val="12"/>
                <w:szCs w:val="12"/>
              </w:rPr>
              <w:t>*ductless VRF AC;</w:t>
            </w:r>
          </w:p>
          <w:p w14:paraId="50C0416A" w14:textId="5C30C129" w:rsidR="000C6D3D" w:rsidRPr="00C901DF" w:rsidDel="00E22EA8" w:rsidRDefault="000C6D3D" w:rsidP="005F4634">
            <w:pPr>
              <w:keepNext/>
              <w:rPr>
                <w:del w:id="21" w:author="Markstrum, Alexis@Energy" w:date="2020-07-15T08:52:00Z"/>
                <w:rFonts w:ascii="Calibri" w:hAnsi="Calibri"/>
                <w:sz w:val="12"/>
                <w:szCs w:val="12"/>
              </w:rPr>
            </w:pPr>
            <w:del w:id="22" w:author="Markstrum, Alexis@Energy" w:date="2020-07-15T08:52:00Z">
              <w:r w:rsidRPr="00C901DF" w:rsidDel="00E22EA8">
                <w:rPr>
                  <w:rFonts w:ascii="Calibri" w:hAnsi="Calibri"/>
                  <w:sz w:val="12"/>
                  <w:szCs w:val="12"/>
                </w:rPr>
                <w:delText>*ductless VRF HP;</w:delText>
              </w:r>
            </w:del>
          </w:p>
          <w:p w14:paraId="0A7C5B09" w14:textId="406593C4" w:rsidR="002B7B16" w:rsidRPr="00C901DF" w:rsidRDefault="002B7B16" w:rsidP="005F4634">
            <w:pPr>
              <w:keepNext/>
              <w:rPr>
                <w:rFonts w:ascii="Calibri" w:hAnsi="Calibri"/>
                <w:sz w:val="12"/>
                <w:szCs w:val="12"/>
              </w:rPr>
            </w:pPr>
            <w:r w:rsidRPr="00C901DF">
              <w:rPr>
                <w:rFonts w:ascii="Calibri" w:hAnsi="Calibri"/>
                <w:sz w:val="12"/>
                <w:szCs w:val="12"/>
              </w:rPr>
              <w:t>*ductless multi-split AC</w:t>
            </w:r>
          </w:p>
          <w:p w14:paraId="43ED72C0" w14:textId="59794C48" w:rsidR="008548BB" w:rsidRPr="00C901DF" w:rsidDel="00E22EA8" w:rsidRDefault="002B7B16" w:rsidP="005F4634">
            <w:pPr>
              <w:keepNext/>
              <w:rPr>
                <w:del w:id="23" w:author="Markstrum, Alexis@Energy" w:date="2020-07-15T08:53:00Z"/>
                <w:rFonts w:ascii="Calibri" w:hAnsi="Calibri"/>
                <w:sz w:val="12"/>
                <w:szCs w:val="12"/>
              </w:rPr>
            </w:pPr>
            <w:del w:id="24" w:author="Markstrum, Alexis@Energy" w:date="2020-07-15T08:53:00Z">
              <w:r w:rsidRPr="00C901DF" w:rsidDel="00E22EA8">
                <w:rPr>
                  <w:rFonts w:ascii="Calibri" w:hAnsi="Calibri"/>
                  <w:sz w:val="12"/>
                  <w:szCs w:val="12"/>
                </w:rPr>
                <w:delText>*ductless multi-split HP</w:delText>
              </w:r>
            </w:del>
          </w:p>
          <w:p w14:paraId="2EF5719D" w14:textId="7A66E998" w:rsidR="008548BB" w:rsidRPr="00C901DF" w:rsidRDefault="008548BB" w:rsidP="005F4634">
            <w:pPr>
              <w:keepNext/>
              <w:rPr>
                <w:rFonts w:ascii="Calibri" w:hAnsi="Calibri"/>
                <w:sz w:val="12"/>
                <w:szCs w:val="12"/>
              </w:rPr>
            </w:pPr>
            <w:r w:rsidRPr="00C901DF">
              <w:rPr>
                <w:rFonts w:ascii="Calibri" w:hAnsi="Calibri"/>
                <w:sz w:val="12"/>
                <w:szCs w:val="12"/>
              </w:rPr>
              <w:t>*ducted mini-split AC</w:t>
            </w:r>
          </w:p>
          <w:p w14:paraId="591C75DC" w14:textId="7F08D72F" w:rsidR="008548BB" w:rsidRPr="00C901DF" w:rsidDel="00E22EA8" w:rsidRDefault="008548BB" w:rsidP="005F4634">
            <w:pPr>
              <w:keepNext/>
              <w:rPr>
                <w:del w:id="25" w:author="Markstrum, Alexis@Energy" w:date="2020-07-15T08:53:00Z"/>
                <w:rFonts w:ascii="Calibri" w:hAnsi="Calibri"/>
                <w:sz w:val="12"/>
                <w:szCs w:val="12"/>
              </w:rPr>
            </w:pPr>
            <w:del w:id="26" w:author="Markstrum, Alexis@Energy" w:date="2020-07-15T08:53:00Z">
              <w:r w:rsidRPr="00C901DF" w:rsidDel="00E22EA8">
                <w:rPr>
                  <w:rFonts w:ascii="Calibri" w:hAnsi="Calibri"/>
                  <w:sz w:val="12"/>
                  <w:szCs w:val="12"/>
                </w:rPr>
                <w:delText>*ducted mini-split HP</w:delText>
              </w:r>
            </w:del>
          </w:p>
          <w:p w14:paraId="1C45E57A" w14:textId="3B9A1711" w:rsidR="000C6D3D" w:rsidRPr="00C901DF" w:rsidRDefault="000C6D3D"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result=no</w:t>
            </w:r>
          </w:p>
          <w:p w14:paraId="62A55298" w14:textId="77777777" w:rsidR="000C6D3D" w:rsidRPr="00C901DF" w:rsidRDefault="000C6D3D" w:rsidP="005F4634">
            <w:pPr>
              <w:keepNext/>
              <w:rPr>
                <w:rFonts w:ascii="Calibri" w:hAnsi="Calibri"/>
                <w:sz w:val="12"/>
                <w:szCs w:val="12"/>
              </w:rPr>
            </w:pPr>
          </w:p>
          <w:p w14:paraId="46511BB5" w14:textId="38A7D372" w:rsidR="00115697" w:rsidRPr="00C901DF" w:rsidRDefault="00115697"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Pr="00C901DF">
              <w:rPr>
                <w:rFonts w:ascii="Calibri" w:hAnsi="Calibri"/>
                <w:sz w:val="12"/>
                <w:szCs w:val="12"/>
                <w:highlight w:val="yellow"/>
              </w:rPr>
              <w:t>B04</w:t>
            </w:r>
            <w:r w:rsidRPr="00C901DF">
              <w:rPr>
                <w:rFonts w:ascii="Calibri" w:hAnsi="Calibri"/>
                <w:sz w:val="12"/>
                <w:szCs w:val="12"/>
              </w:rPr>
              <w:t xml:space="preserve">={Small Duct High Velocity AC system}, </w:t>
            </w:r>
          </w:p>
          <w:p w14:paraId="6454984B" w14:textId="29B0B3DC" w:rsidR="00115697" w:rsidRPr="00C901DF" w:rsidRDefault="00115697" w:rsidP="005F4634">
            <w:pPr>
              <w:keepNext/>
              <w:rPr>
                <w:rFonts w:ascii="Calibri" w:hAnsi="Calibri"/>
                <w:sz w:val="12"/>
                <w:szCs w:val="12"/>
              </w:rPr>
            </w:pPr>
            <w:r w:rsidRPr="00C901DF">
              <w:rPr>
                <w:rFonts w:ascii="Calibri" w:hAnsi="Calibri"/>
                <w:b/>
                <w:sz w:val="12"/>
                <w:szCs w:val="12"/>
              </w:rPr>
              <w:t>and</w:t>
            </w:r>
            <w:r w:rsidRPr="00C901DF">
              <w:rPr>
                <w:rFonts w:ascii="Calibri" w:hAnsi="Calibri"/>
                <w:sz w:val="12"/>
                <w:szCs w:val="12"/>
              </w:rPr>
              <w:t xml:space="preserve"> </w:t>
            </w:r>
            <w:r w:rsidR="00695A70" w:rsidRPr="00C901DF">
              <w:rPr>
                <w:rFonts w:ascii="Calibri" w:hAnsi="Calibri"/>
                <w:sz w:val="12"/>
                <w:szCs w:val="12"/>
                <w:highlight w:val="yellow"/>
              </w:rPr>
              <w:t>C06</w:t>
            </w:r>
            <w:r w:rsidRPr="00C901DF">
              <w:rPr>
                <w:rFonts w:ascii="Calibri" w:hAnsi="Calibri"/>
                <w:sz w:val="12"/>
                <w:szCs w:val="12"/>
              </w:rPr>
              <w:t xml:space="preserve"> &gt; 12,</w:t>
            </w:r>
          </w:p>
          <w:p w14:paraId="0D97137C" w14:textId="08BF0E34" w:rsidR="00115697" w:rsidRPr="00C901DF" w:rsidRDefault="00115697"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18639E" w14:textId="77777777" w:rsidR="00115697" w:rsidRPr="00C901DF" w:rsidRDefault="00115697" w:rsidP="005F4634">
            <w:pPr>
              <w:keepNext/>
              <w:rPr>
                <w:rFonts w:ascii="Calibri" w:hAnsi="Calibri"/>
                <w:sz w:val="12"/>
                <w:szCs w:val="12"/>
              </w:rPr>
            </w:pPr>
          </w:p>
          <w:p w14:paraId="3EC8CA8F" w14:textId="66382605" w:rsidR="005F4634" w:rsidRPr="00C901DF" w:rsidRDefault="000C6D3D" w:rsidP="005F4634">
            <w:pPr>
              <w:keepNext/>
              <w:rPr>
                <w:rFonts w:ascii="Calibri" w:hAnsi="Calibri"/>
                <w:sz w:val="12"/>
                <w:szCs w:val="12"/>
              </w:rPr>
            </w:pPr>
            <w:r w:rsidRPr="00C901DF">
              <w:rPr>
                <w:rFonts w:ascii="Calibri" w:hAnsi="Calibri"/>
                <w:b/>
                <w:sz w:val="12"/>
                <w:szCs w:val="12"/>
              </w:rPr>
              <w:t>else</w:t>
            </w:r>
            <w:r w:rsidR="005F4634" w:rsidRPr="00C901DF">
              <w:rPr>
                <w:rFonts w:ascii="Calibri" w:hAnsi="Calibri"/>
                <w:b/>
                <w:sz w:val="12"/>
                <w:szCs w:val="12"/>
              </w:rPr>
              <w:t>if</w:t>
            </w:r>
            <w:r w:rsidR="005F4634" w:rsidRPr="00C901DF">
              <w:rPr>
                <w:rFonts w:ascii="Calibri" w:hAnsi="Calibri"/>
                <w:sz w:val="12"/>
                <w:szCs w:val="12"/>
              </w:rPr>
              <w:t xml:space="preserve"> </w:t>
            </w:r>
            <w:r w:rsidR="00695A70" w:rsidRPr="00C901DF">
              <w:rPr>
                <w:rFonts w:ascii="Calibri" w:hAnsi="Calibri"/>
                <w:sz w:val="12"/>
                <w:szCs w:val="12"/>
                <w:highlight w:val="yellow"/>
              </w:rPr>
              <w:t>C06</w:t>
            </w:r>
            <w:r w:rsidR="00695A70" w:rsidRPr="00C901DF">
              <w:rPr>
                <w:rFonts w:ascii="Calibri" w:hAnsi="Calibri"/>
                <w:sz w:val="12"/>
                <w:szCs w:val="12"/>
              </w:rPr>
              <w:t xml:space="preserve"> </w:t>
            </w:r>
            <w:r w:rsidR="005F4634" w:rsidRPr="00C901DF">
              <w:rPr>
                <w:rFonts w:ascii="Calibri" w:hAnsi="Calibri"/>
                <w:sz w:val="12"/>
                <w:szCs w:val="12"/>
              </w:rPr>
              <w:t xml:space="preserve">&gt; 14, </w:t>
            </w:r>
          </w:p>
          <w:p w14:paraId="470863E0" w14:textId="15532A8F"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0A0C815C" w14:textId="3704BE9B" w:rsidR="005F4634" w:rsidRPr="00C901DF" w:rsidDel="00E22EA8" w:rsidRDefault="005F4634" w:rsidP="005F4634">
            <w:pPr>
              <w:keepNext/>
              <w:rPr>
                <w:del w:id="27" w:author="Markstrum, Alexis@Energy" w:date="2020-07-15T08:53:00Z"/>
                <w:rFonts w:ascii="Calibri" w:hAnsi="Calibri"/>
                <w:sz w:val="12"/>
                <w:szCs w:val="12"/>
              </w:rPr>
            </w:pPr>
            <w:del w:id="28" w:author="Markstrum, Alexis@Energy" w:date="2020-07-15T08:53:00Z">
              <w:r w:rsidRPr="00C901DF" w:rsidDel="00E22EA8">
                <w:rPr>
                  <w:rFonts w:ascii="Calibri" w:hAnsi="Calibri"/>
                  <w:b/>
                  <w:sz w:val="12"/>
                  <w:szCs w:val="12"/>
                </w:rPr>
                <w:delText>elseif</w:delText>
              </w:r>
              <w:r w:rsidRPr="00C901DF" w:rsidDel="00E22EA8">
                <w:rPr>
                  <w:rFonts w:ascii="Calibri" w:hAnsi="Calibri"/>
                  <w:sz w:val="12"/>
                  <w:szCs w:val="12"/>
                </w:rPr>
                <w:delText xml:space="preserve"> </w:delText>
              </w:r>
              <w:r w:rsidRPr="00C901DF" w:rsidDel="00E22EA8">
                <w:rPr>
                  <w:rFonts w:ascii="Calibri" w:hAnsi="Calibri"/>
                  <w:sz w:val="12"/>
                  <w:szCs w:val="12"/>
                  <w:highlight w:val="yellow"/>
                </w:rPr>
                <w:delText>N01</w:delText>
              </w:r>
              <w:r w:rsidRPr="00C901DF" w:rsidDel="00E22EA8">
                <w:rPr>
                  <w:rFonts w:ascii="Calibri" w:hAnsi="Calibri"/>
                  <w:sz w:val="12"/>
                  <w:szCs w:val="12"/>
                </w:rPr>
                <w:delText xml:space="preserve"> is one of the HP systems listed in </w:delText>
              </w:r>
              <w:r w:rsidRPr="00C901DF" w:rsidDel="00E22EA8">
                <w:rPr>
                  <w:rFonts w:ascii="Calibri" w:hAnsi="Calibri"/>
                  <w:sz w:val="12"/>
                  <w:szCs w:val="12"/>
                  <w:highlight w:val="yellow"/>
                </w:rPr>
                <w:delText>H01</w:delText>
              </w:r>
              <w:r w:rsidRPr="00C901DF" w:rsidDel="00E22EA8">
                <w:rPr>
                  <w:rFonts w:ascii="Calibri" w:hAnsi="Calibri"/>
                  <w:sz w:val="12"/>
                  <w:szCs w:val="12"/>
                </w:rPr>
                <w:delText>,</w:delText>
              </w:r>
            </w:del>
          </w:p>
          <w:p w14:paraId="5794E4AA" w14:textId="6A73B0BB" w:rsidR="005F4634" w:rsidRPr="00C901DF" w:rsidDel="00E22EA8" w:rsidRDefault="005F4634" w:rsidP="005F4634">
            <w:pPr>
              <w:keepNext/>
              <w:rPr>
                <w:del w:id="29" w:author="Markstrum, Alexis@Energy" w:date="2020-07-15T08:53:00Z"/>
                <w:rFonts w:ascii="Calibri" w:hAnsi="Calibri"/>
                <w:sz w:val="12"/>
                <w:szCs w:val="12"/>
              </w:rPr>
            </w:pPr>
            <w:del w:id="30" w:author="Markstrum, Alexis@Energy" w:date="2020-07-15T08:53:00Z">
              <w:r w:rsidRPr="00C901DF" w:rsidDel="00E22EA8">
                <w:rPr>
                  <w:rFonts w:ascii="Calibri" w:hAnsi="Calibri"/>
                  <w:b/>
                  <w:sz w:val="12"/>
                  <w:szCs w:val="12"/>
                </w:rPr>
                <w:delText>then</w:delText>
              </w:r>
              <w:r w:rsidRPr="00C901DF" w:rsidDel="00E22EA8">
                <w:rPr>
                  <w:rFonts w:ascii="Calibri" w:hAnsi="Calibri"/>
                  <w:sz w:val="12"/>
                  <w:szCs w:val="12"/>
                </w:rPr>
                <w:delText xml:space="preserve"> result = yes; </w:delText>
              </w:r>
            </w:del>
          </w:p>
          <w:p w14:paraId="1C0F2C3A" w14:textId="763E293F" w:rsidR="005F4634" w:rsidRPr="00C901DF" w:rsidRDefault="005F4634" w:rsidP="005F4634">
            <w:pPr>
              <w:keepNext/>
              <w:rPr>
                <w:rFonts w:ascii="Calibri" w:hAnsi="Calibri"/>
                <w:sz w:val="12"/>
                <w:szCs w:val="12"/>
              </w:rPr>
            </w:pPr>
          </w:p>
          <w:p w14:paraId="4BD4E3E5" w14:textId="77777777" w:rsidR="00695A70" w:rsidRPr="00C901DF" w:rsidRDefault="005F4634" w:rsidP="005F4634">
            <w:pPr>
              <w:keepNext/>
              <w:rPr>
                <w:rFonts w:ascii="Calibri" w:hAnsi="Calibri"/>
                <w:sz w:val="12"/>
                <w:szCs w:val="12"/>
              </w:rPr>
            </w:pPr>
            <w:r w:rsidRPr="00C901DF">
              <w:rPr>
                <w:rFonts w:ascii="Calibri" w:hAnsi="Calibri"/>
                <w:b/>
                <w:sz w:val="12"/>
                <w:szCs w:val="12"/>
              </w:rPr>
              <w:t>elseif</w:t>
            </w:r>
            <w:r w:rsidR="00695A70" w:rsidRPr="00C901DF">
              <w:rPr>
                <w:rFonts w:ascii="Calibri" w:hAnsi="Calibri"/>
                <w:b/>
                <w:sz w:val="12"/>
                <w:szCs w:val="12"/>
              </w:rPr>
              <w:t xml:space="preserve"> </w:t>
            </w:r>
            <w:r w:rsidR="00695A70" w:rsidRPr="00C901DF">
              <w:rPr>
                <w:rFonts w:ascii="Calibri" w:hAnsi="Calibri"/>
                <w:sz w:val="12"/>
                <w:szCs w:val="12"/>
              </w:rPr>
              <w:t>the following three conditions are true:</w:t>
            </w:r>
            <w:r w:rsidRPr="00C901DF">
              <w:rPr>
                <w:rFonts w:ascii="Calibri" w:hAnsi="Calibri"/>
                <w:sz w:val="12"/>
                <w:szCs w:val="12"/>
              </w:rPr>
              <w:t xml:space="preserve"> </w:t>
            </w:r>
          </w:p>
          <w:p w14:paraId="38D6CD09" w14:textId="524A010A" w:rsidR="00695A70" w:rsidRPr="00C901DF" w:rsidRDefault="00695A70" w:rsidP="005F4634">
            <w:pPr>
              <w:keepNext/>
              <w:rPr>
                <w:rFonts w:ascii="Calibri" w:hAnsi="Calibri"/>
                <w:sz w:val="12"/>
                <w:szCs w:val="12"/>
              </w:rPr>
            </w:pPr>
            <w:r w:rsidRPr="00C901DF">
              <w:rPr>
                <w:rFonts w:ascii="Calibri" w:hAnsi="Calibri"/>
                <w:sz w:val="12"/>
                <w:szCs w:val="12"/>
              </w:rPr>
              <w:t>1:[</w:t>
            </w:r>
            <w:r w:rsidR="00BD23E4" w:rsidRPr="00C901DF">
              <w:rPr>
                <w:rFonts w:ascii="Calibri" w:hAnsi="Calibri"/>
                <w:sz w:val="12"/>
                <w:szCs w:val="12"/>
                <w:highlight w:val="yellow"/>
              </w:rPr>
              <w:t>B04</w:t>
            </w:r>
            <w:r w:rsidR="00BD23E4" w:rsidRPr="00C901DF">
              <w:rPr>
                <w:rFonts w:ascii="Calibri" w:hAnsi="Calibri"/>
                <w:sz w:val="12"/>
                <w:szCs w:val="12"/>
              </w:rPr>
              <w:t xml:space="preserve"> </w:t>
            </w:r>
            <w:r w:rsidR="005F4634" w:rsidRPr="00C901DF">
              <w:rPr>
                <w:rFonts w:ascii="Calibri" w:hAnsi="Calibri"/>
                <w:sz w:val="12"/>
                <w:szCs w:val="12"/>
              </w:rPr>
              <w:t xml:space="preserve">= </w:t>
            </w:r>
            <w:r w:rsidR="00620889" w:rsidRPr="00C901DF">
              <w:rPr>
                <w:rFonts w:ascii="Calibri" w:hAnsi="Calibri"/>
                <w:sz w:val="12"/>
                <w:szCs w:val="12"/>
              </w:rPr>
              <w:t>{</w:t>
            </w:r>
            <w:r w:rsidR="005F4634" w:rsidRPr="00C901DF">
              <w:rPr>
                <w:rFonts w:ascii="Calibri" w:hAnsi="Calibri"/>
                <w:sz w:val="12"/>
                <w:szCs w:val="12"/>
              </w:rPr>
              <w:t>central packaged AC</w:t>
            </w:r>
            <w:r w:rsidR="00620889" w:rsidRPr="00C901DF">
              <w:rPr>
                <w:rFonts w:ascii="Calibri" w:hAnsi="Calibri"/>
                <w:sz w:val="12"/>
                <w:szCs w:val="12"/>
              </w:rPr>
              <w:t>}</w:t>
            </w:r>
            <w:r w:rsidRPr="00C901DF">
              <w:rPr>
                <w:rFonts w:ascii="Calibri" w:hAnsi="Calibri"/>
                <w:sz w:val="12"/>
                <w:szCs w:val="12"/>
              </w:rPr>
              <w:t>]</w:t>
            </w:r>
            <w:r w:rsidR="005F4634" w:rsidRPr="00C901DF">
              <w:rPr>
                <w:rFonts w:ascii="Calibri" w:hAnsi="Calibri"/>
                <w:sz w:val="12"/>
                <w:szCs w:val="12"/>
              </w:rPr>
              <w:t xml:space="preserve">, </w:t>
            </w:r>
          </w:p>
          <w:p w14:paraId="77871D13" w14:textId="77777777" w:rsidR="00695A70" w:rsidRPr="00C901DF" w:rsidRDefault="00695A70" w:rsidP="005F4634">
            <w:pPr>
              <w:keepNext/>
              <w:rPr>
                <w:rFonts w:ascii="Calibri" w:hAnsi="Calibri"/>
                <w:sz w:val="12"/>
                <w:szCs w:val="12"/>
              </w:rPr>
            </w:pPr>
            <w:r w:rsidRPr="00C901DF">
              <w:rPr>
                <w:rFonts w:ascii="Calibri" w:hAnsi="Calibri"/>
                <w:sz w:val="12"/>
                <w:szCs w:val="12"/>
              </w:rPr>
              <w:t>2:[</w:t>
            </w:r>
            <w:r w:rsidRPr="00C901DF">
              <w:rPr>
                <w:rFonts w:ascii="Calibri" w:hAnsi="Calibri"/>
                <w:sz w:val="12"/>
                <w:szCs w:val="12"/>
                <w:highlight w:val="yellow"/>
              </w:rPr>
              <w:t>C07</w:t>
            </w:r>
            <w:r w:rsidRPr="00C901DF">
              <w:rPr>
                <w:rFonts w:ascii="Calibri" w:hAnsi="Calibri"/>
                <w:sz w:val="12"/>
                <w:szCs w:val="12"/>
              </w:rPr>
              <w:t xml:space="preserve"> </w:t>
            </w:r>
            <w:r w:rsidRPr="00C901DF">
              <w:rPr>
                <w:rFonts w:ascii="Calibri" w:hAnsi="Calibri" w:cs="Calibri"/>
                <w:sz w:val="12"/>
                <w:szCs w:val="12"/>
              </w:rPr>
              <w:t>≠</w:t>
            </w:r>
            <w:r w:rsidRPr="00C901DF">
              <w:rPr>
                <w:rFonts w:ascii="Calibri" w:hAnsi="Calibri"/>
                <w:sz w:val="12"/>
                <w:szCs w:val="12"/>
              </w:rPr>
              <w:t xml:space="preserve">N/A], </w:t>
            </w:r>
          </w:p>
          <w:p w14:paraId="61C37F07" w14:textId="5F4B2BCB" w:rsidR="00A90405" w:rsidRPr="00C901DF" w:rsidRDefault="00695A70" w:rsidP="005F4634">
            <w:pPr>
              <w:keepNext/>
              <w:rPr>
                <w:rFonts w:ascii="Calibri" w:hAnsi="Calibri"/>
                <w:sz w:val="12"/>
                <w:szCs w:val="12"/>
              </w:rPr>
            </w:pPr>
            <w:r w:rsidRPr="00C901DF">
              <w:rPr>
                <w:rFonts w:ascii="Calibri" w:hAnsi="Calibri"/>
                <w:sz w:val="12"/>
                <w:szCs w:val="12"/>
              </w:rPr>
              <w:t>3:[</w:t>
            </w:r>
            <w:r w:rsidR="00A90405" w:rsidRPr="00C901DF">
              <w:rPr>
                <w:rFonts w:ascii="Calibri" w:hAnsi="Calibri"/>
                <w:sz w:val="12"/>
                <w:szCs w:val="12"/>
                <w:highlight w:val="yellow"/>
              </w:rPr>
              <w:t>C07</w:t>
            </w:r>
            <w:r w:rsidRPr="00C901DF">
              <w:rPr>
                <w:rFonts w:ascii="Calibri" w:hAnsi="Calibri"/>
                <w:sz w:val="12"/>
                <w:szCs w:val="12"/>
              </w:rPr>
              <w:t xml:space="preserve"> &gt; 11.0], </w:t>
            </w:r>
          </w:p>
          <w:p w14:paraId="7ACD0E93" w14:textId="6CEC6B8D" w:rsidR="00A90405" w:rsidRPr="00C901DF" w:rsidRDefault="00A90405" w:rsidP="00A90405">
            <w:pPr>
              <w:keepNext/>
              <w:rPr>
                <w:rFonts w:ascii="Calibri" w:hAnsi="Calibri"/>
                <w:sz w:val="12"/>
                <w:szCs w:val="12"/>
              </w:rPr>
            </w:pPr>
            <w:r w:rsidRPr="00C901DF">
              <w:rPr>
                <w:rFonts w:ascii="Calibri" w:hAnsi="Calibri"/>
                <w:b/>
                <w:sz w:val="12"/>
                <w:szCs w:val="12"/>
              </w:rPr>
              <w:t>then</w:t>
            </w:r>
            <w:r w:rsidR="009C05AA" w:rsidRPr="00C901DF">
              <w:rPr>
                <w:rFonts w:ascii="Calibri" w:hAnsi="Calibri"/>
                <w:sz w:val="12"/>
                <w:szCs w:val="12"/>
              </w:rPr>
              <w:t xml:space="preserve"> result = yes.</w:t>
            </w:r>
          </w:p>
          <w:p w14:paraId="1352DBD8" w14:textId="77777777" w:rsidR="005F4634" w:rsidRPr="00C901DF" w:rsidRDefault="005F4634" w:rsidP="005F4634">
            <w:pPr>
              <w:keepNext/>
              <w:rPr>
                <w:rFonts w:ascii="Calibri" w:hAnsi="Calibri"/>
                <w:sz w:val="12"/>
                <w:szCs w:val="12"/>
              </w:rPr>
            </w:pPr>
          </w:p>
          <w:p w14:paraId="1DB019CC" w14:textId="0096833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A90405" w:rsidRPr="00C901DF">
              <w:rPr>
                <w:rFonts w:ascii="Calibri" w:hAnsi="Calibri"/>
                <w:sz w:val="12"/>
                <w:szCs w:val="12"/>
                <w:highlight w:val="yellow"/>
              </w:rPr>
              <w:t>B04</w:t>
            </w:r>
            <w:r w:rsidR="00A90405" w:rsidRPr="00C901DF">
              <w:rPr>
                <w:rFonts w:ascii="Calibri" w:hAnsi="Calibri"/>
                <w:sz w:val="12"/>
                <w:szCs w:val="12"/>
              </w:rPr>
              <w:t xml:space="preserve"> </w:t>
            </w:r>
            <w:r w:rsidRPr="00C901DF">
              <w:rPr>
                <w:rFonts w:ascii="Calibri" w:hAnsi="Calibri"/>
                <w:sz w:val="12"/>
                <w:szCs w:val="12"/>
              </w:rPr>
              <w:t xml:space="preserve">= </w:t>
            </w:r>
            <w:r w:rsidR="00480E5E" w:rsidRPr="00C901DF">
              <w:rPr>
                <w:rFonts w:ascii="Calibri" w:hAnsi="Calibri"/>
                <w:sz w:val="12"/>
                <w:szCs w:val="12"/>
              </w:rPr>
              <w:t>{</w:t>
            </w:r>
            <w:r w:rsidRPr="00C901DF">
              <w:rPr>
                <w:rFonts w:ascii="Calibri" w:hAnsi="Calibri"/>
                <w:sz w:val="12"/>
                <w:szCs w:val="12"/>
              </w:rPr>
              <w:t>central split AC</w:t>
            </w:r>
            <w:r w:rsidR="00480E5E"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71C63F6C" w14:textId="77777777" w:rsidR="005F4634" w:rsidRPr="00C901DF" w:rsidRDefault="005F4634" w:rsidP="005F4634">
            <w:pPr>
              <w:keepNext/>
              <w:rPr>
                <w:rFonts w:ascii="Calibri" w:hAnsi="Calibri"/>
                <w:sz w:val="12"/>
                <w:szCs w:val="12"/>
              </w:rPr>
            </w:pPr>
            <w:r w:rsidRPr="00C901DF">
              <w:rPr>
                <w:rFonts w:ascii="Calibri" w:hAnsi="Calibri"/>
                <w:sz w:val="12"/>
                <w:szCs w:val="12"/>
              </w:rPr>
              <w:t>1: [</w:t>
            </w:r>
            <w:r w:rsidRPr="00C901DF">
              <w:rPr>
                <w:rFonts w:ascii="Calibri" w:hAnsi="Calibri"/>
                <w:sz w:val="12"/>
                <w:szCs w:val="12"/>
                <w:highlight w:val="yellow"/>
              </w:rPr>
              <w:t>C07</w:t>
            </w:r>
            <w:r w:rsidRPr="00C901DF">
              <w:rPr>
                <w:rFonts w:ascii="Calibri" w:hAnsi="Calibri"/>
                <w:sz w:val="12"/>
                <w:szCs w:val="12"/>
              </w:rPr>
              <w:t xml:space="preserve"> &gt; 11.7];  </w:t>
            </w:r>
          </w:p>
          <w:p w14:paraId="6CC8AFDA" w14:textId="5C1D7960"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 45000]; </w:t>
            </w:r>
          </w:p>
          <w:p w14:paraId="6A0F3BD9" w14:textId="77777777"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77E532" w14:textId="77777777" w:rsidR="005F4634" w:rsidRPr="00C901DF" w:rsidRDefault="005F4634" w:rsidP="005F4634">
            <w:pPr>
              <w:keepNext/>
              <w:rPr>
                <w:rFonts w:ascii="Calibri" w:hAnsi="Calibri"/>
                <w:sz w:val="12"/>
                <w:szCs w:val="12"/>
              </w:rPr>
            </w:pPr>
          </w:p>
          <w:p w14:paraId="0FCB77AB" w14:textId="2934A754"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B77237" w:rsidRPr="00C901DF">
              <w:rPr>
                <w:rFonts w:ascii="Calibri" w:hAnsi="Calibri"/>
                <w:sz w:val="12"/>
                <w:szCs w:val="12"/>
                <w:highlight w:val="yellow"/>
              </w:rPr>
              <w:t>B04</w:t>
            </w:r>
            <w:r w:rsidR="00B77237" w:rsidRPr="00C901DF">
              <w:rPr>
                <w:rFonts w:ascii="Calibri" w:hAnsi="Calibri"/>
                <w:sz w:val="12"/>
                <w:szCs w:val="12"/>
              </w:rPr>
              <w:t xml:space="preserve"> </w:t>
            </w:r>
            <w:r w:rsidRPr="00C901DF">
              <w:rPr>
                <w:rFonts w:ascii="Calibri" w:hAnsi="Calibri"/>
                <w:sz w:val="12"/>
                <w:szCs w:val="12"/>
              </w:rPr>
              <w:t xml:space="preserve">= </w:t>
            </w:r>
            <w:r w:rsidR="00B77237" w:rsidRPr="00C901DF">
              <w:rPr>
                <w:rFonts w:ascii="Calibri" w:hAnsi="Calibri"/>
                <w:sz w:val="12"/>
                <w:szCs w:val="12"/>
              </w:rPr>
              <w:t>[</w:t>
            </w:r>
            <w:r w:rsidRPr="00C901DF">
              <w:rPr>
                <w:rFonts w:ascii="Calibri" w:hAnsi="Calibri"/>
                <w:sz w:val="12"/>
                <w:szCs w:val="12"/>
              </w:rPr>
              <w:t>central split AC</w:t>
            </w:r>
            <w:r w:rsidR="00B77237"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61083E07" w14:textId="64040CE5" w:rsidR="005F4634" w:rsidRPr="00C901DF" w:rsidRDefault="005F4634" w:rsidP="005F4634">
            <w:pPr>
              <w:keepNext/>
              <w:rPr>
                <w:rFonts w:ascii="Calibri" w:hAnsi="Calibri"/>
                <w:sz w:val="12"/>
                <w:szCs w:val="12"/>
              </w:rPr>
            </w:pPr>
            <w:r w:rsidRPr="00C901DF">
              <w:rPr>
                <w:rFonts w:ascii="Calibri" w:hAnsi="Calibri"/>
                <w:sz w:val="12"/>
                <w:szCs w:val="12"/>
              </w:rPr>
              <w:t>1:  [</w:t>
            </w:r>
            <w:r w:rsidR="00B77237" w:rsidRPr="00C901DF">
              <w:rPr>
                <w:rFonts w:ascii="Calibri" w:hAnsi="Calibri"/>
                <w:sz w:val="12"/>
                <w:szCs w:val="12"/>
                <w:highlight w:val="yellow"/>
              </w:rPr>
              <w:t>C07</w:t>
            </w:r>
            <w:r w:rsidR="00B77237" w:rsidRPr="00C901DF">
              <w:rPr>
                <w:rFonts w:ascii="Calibri" w:hAnsi="Calibri"/>
                <w:sz w:val="12"/>
                <w:szCs w:val="12"/>
              </w:rPr>
              <w:t xml:space="preserve"> </w:t>
            </w:r>
            <w:r w:rsidRPr="00C901DF">
              <w:rPr>
                <w:rFonts w:ascii="Calibri" w:hAnsi="Calibri"/>
                <w:sz w:val="12"/>
                <w:szCs w:val="12"/>
              </w:rPr>
              <w:t xml:space="preserve">&gt; 12.2];  </w:t>
            </w:r>
          </w:p>
          <w:p w14:paraId="43A0A88C" w14:textId="7735ABAF"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&lt; 45000]; </w:t>
            </w:r>
          </w:p>
          <w:p w14:paraId="73CBA4D5" w14:textId="056EE69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7554269F" w14:textId="26462C81" w:rsidR="005F4634" w:rsidRPr="00C901DF" w:rsidRDefault="005F4634" w:rsidP="005F4634">
            <w:pPr>
              <w:keepNext/>
              <w:rPr>
                <w:rFonts w:ascii="Calibri" w:hAnsi="Calibri"/>
                <w:sz w:val="12"/>
                <w:szCs w:val="12"/>
              </w:rPr>
            </w:pPr>
          </w:p>
          <w:p w14:paraId="7A065C80" w14:textId="77777777" w:rsidR="005F4634" w:rsidRPr="00C901DF" w:rsidRDefault="005F4634" w:rsidP="005F4634">
            <w:pPr>
              <w:keepNext/>
              <w:rPr>
                <w:rFonts w:ascii="Calibri" w:hAnsi="Calibri"/>
                <w:sz w:val="12"/>
                <w:szCs w:val="12"/>
              </w:rPr>
            </w:pPr>
            <w:r w:rsidRPr="00C901DF">
              <w:rPr>
                <w:rFonts w:ascii="Calibri" w:hAnsi="Calibri"/>
                <w:sz w:val="12"/>
                <w:szCs w:val="12"/>
              </w:rPr>
              <w:t>else result=no&gt;&gt;</w:t>
            </w:r>
          </w:p>
        </w:tc>
        <w:tc>
          <w:tcPr>
            <w:tcW w:w="2159" w:type="dxa"/>
          </w:tcPr>
          <w:p w14:paraId="7A5D9BF2" w14:textId="76DCF837" w:rsidR="00AC07A6" w:rsidRDefault="00897CE7" w:rsidP="00897CE7">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sidR="00480D88">
              <w:rPr>
                <w:rFonts w:ascii="Calibri" w:hAnsi="Calibri"/>
                <w:sz w:val="16"/>
                <w:szCs w:val="16"/>
              </w:rPr>
              <w:t xml:space="preserve"> </w:t>
            </w:r>
            <w:r w:rsidR="00AC07A6" w:rsidRPr="00C41C49">
              <w:rPr>
                <w:rFonts w:ascii="Calibri" w:hAnsi="Calibri"/>
                <w:sz w:val="16"/>
                <w:szCs w:val="16"/>
                <w:highlight w:val="yellow"/>
              </w:rPr>
              <w:t>D04</w:t>
            </w:r>
            <w:r w:rsidR="00C41C49">
              <w:rPr>
                <w:rFonts w:ascii="Calibri" w:hAnsi="Calibri"/>
                <w:sz w:val="16"/>
                <w:szCs w:val="16"/>
              </w:rPr>
              <w:t xml:space="preserve"> or </w:t>
            </w:r>
            <w:r w:rsidR="00C41C49" w:rsidRPr="00C41C49">
              <w:rPr>
                <w:rFonts w:ascii="Calibri" w:hAnsi="Calibri"/>
                <w:sz w:val="16"/>
                <w:szCs w:val="16"/>
                <w:highlight w:val="yellow"/>
              </w:rPr>
              <w:t>D05</w:t>
            </w:r>
            <w:r w:rsidR="00480D88">
              <w:rPr>
                <w:rFonts w:ascii="Calibri" w:hAnsi="Calibri"/>
                <w:sz w:val="16"/>
                <w:szCs w:val="16"/>
              </w:rPr>
              <w:t>=</w:t>
            </w:r>
            <w:r w:rsidR="00AC07A6">
              <w:rPr>
                <w:rFonts w:ascii="Calibri" w:hAnsi="Calibri"/>
                <w:sz w:val="16"/>
                <w:szCs w:val="16"/>
              </w:rPr>
              <w:t xml:space="preserve">one of the following </w:t>
            </w:r>
            <w:r w:rsidR="00C41C49">
              <w:rPr>
                <w:rFonts w:ascii="Calibri" w:hAnsi="Calibri"/>
                <w:sz w:val="16"/>
                <w:szCs w:val="16"/>
              </w:rPr>
              <w:t>three system types</w:t>
            </w:r>
            <w:r w:rsidR="00AC07A6">
              <w:rPr>
                <w:rFonts w:ascii="Calibri" w:hAnsi="Calibri"/>
                <w:sz w:val="16"/>
                <w:szCs w:val="16"/>
              </w:rPr>
              <w:t>:</w:t>
            </w:r>
          </w:p>
          <w:p w14:paraId="388D7AD0" w14:textId="76F71087" w:rsidR="00AC07A6" w:rsidRPr="00AC07A6" w:rsidRDefault="00AC07A6" w:rsidP="00AC07A6">
            <w:pPr>
              <w:keepNext/>
              <w:rPr>
                <w:rFonts w:ascii="Calibri" w:hAnsi="Calibri"/>
                <w:sz w:val="16"/>
                <w:szCs w:val="16"/>
              </w:rPr>
            </w:pPr>
            <w:r>
              <w:rPr>
                <w:rFonts w:ascii="Calibri" w:hAnsi="Calibri"/>
                <w:sz w:val="16"/>
                <w:szCs w:val="16"/>
              </w:rPr>
              <w:t>*VCHP-Ducted</w:t>
            </w:r>
          </w:p>
          <w:p w14:paraId="26AD6198" w14:textId="77777777" w:rsidR="00AC07A6" w:rsidRPr="00AC07A6" w:rsidRDefault="00AC07A6" w:rsidP="00AC07A6">
            <w:pPr>
              <w:keepNext/>
              <w:rPr>
                <w:rFonts w:ascii="Calibri" w:hAnsi="Calibri"/>
                <w:sz w:val="16"/>
                <w:szCs w:val="16"/>
              </w:rPr>
            </w:pPr>
            <w:r w:rsidRPr="00AC07A6">
              <w:rPr>
                <w:rFonts w:ascii="Calibri" w:hAnsi="Calibri"/>
                <w:sz w:val="16"/>
                <w:szCs w:val="16"/>
              </w:rPr>
              <w:t>*VCHP-Ductless</w:t>
            </w:r>
          </w:p>
          <w:p w14:paraId="227378B0" w14:textId="77777777" w:rsidR="00AC07A6" w:rsidRDefault="00AC07A6" w:rsidP="00AC07A6">
            <w:pPr>
              <w:keepNext/>
              <w:rPr>
                <w:rFonts w:ascii="Calibri" w:hAnsi="Calibri"/>
                <w:sz w:val="16"/>
                <w:szCs w:val="16"/>
              </w:rPr>
            </w:pPr>
            <w:r w:rsidRPr="00AC07A6">
              <w:rPr>
                <w:rFonts w:ascii="Calibri" w:hAnsi="Calibri"/>
                <w:sz w:val="16"/>
                <w:szCs w:val="16"/>
              </w:rPr>
              <w:t>*VCHP -Ducted+Ductless</w:t>
            </w:r>
          </w:p>
          <w:p w14:paraId="6E98B3E4" w14:textId="4D18B831" w:rsidR="00897CE7" w:rsidRPr="00897CE7" w:rsidRDefault="00897CE7" w:rsidP="00AC07A6">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17D62117" w14:textId="6C6DC419" w:rsidR="005F4634" w:rsidRDefault="00AC07A6" w:rsidP="00897CE7">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00897CE7" w:rsidRPr="00897CE7">
              <w:rPr>
                <w:rFonts w:ascii="Calibri" w:hAnsi="Calibri"/>
                <w:sz w:val="16"/>
                <w:szCs w:val="16"/>
              </w:rPr>
              <w:t>result in this field=</w:t>
            </w:r>
            <w:r w:rsidR="00F7760E">
              <w:rPr>
                <w:rFonts w:ascii="Calibri" w:hAnsi="Calibri"/>
                <w:sz w:val="16"/>
                <w:szCs w:val="16"/>
              </w:rPr>
              <w:t>no&gt;&gt;</w:t>
            </w:r>
          </w:p>
          <w:p w14:paraId="37CEAC33" w14:textId="56E45FD7" w:rsidR="00897CE7" w:rsidRDefault="00897CE7" w:rsidP="00897CE7">
            <w:pPr>
              <w:keepNext/>
              <w:rPr>
                <w:rFonts w:ascii="Calibri" w:hAnsi="Calibri"/>
                <w:sz w:val="16"/>
                <w:szCs w:val="16"/>
              </w:rPr>
            </w:pPr>
          </w:p>
        </w:tc>
      </w:tr>
      <w:tr w:rsidR="005F4634" w:rsidRPr="00295655" w14:paraId="3F2A55D0" w14:textId="0EB0F9C5" w:rsidTr="00C41C49">
        <w:trPr>
          <w:cantSplit/>
          <w:trHeight w:val="332"/>
        </w:trPr>
        <w:tc>
          <w:tcPr>
            <w:tcW w:w="1347" w:type="dxa"/>
          </w:tcPr>
          <w:p w14:paraId="3102CF59" w14:textId="77777777" w:rsidR="005F4634" w:rsidRPr="00295655" w:rsidRDefault="005F4634" w:rsidP="005F4634">
            <w:pPr>
              <w:keepNext/>
              <w:rPr>
                <w:rFonts w:ascii="Calibri" w:hAnsi="Calibri"/>
                <w:sz w:val="18"/>
                <w:szCs w:val="18"/>
              </w:rPr>
            </w:pPr>
          </w:p>
        </w:tc>
        <w:tc>
          <w:tcPr>
            <w:tcW w:w="1440" w:type="dxa"/>
          </w:tcPr>
          <w:p w14:paraId="53D968F1" w14:textId="77777777" w:rsidR="005F4634" w:rsidRPr="00295655" w:rsidRDefault="005F4634" w:rsidP="005F4634">
            <w:pPr>
              <w:keepNext/>
              <w:rPr>
                <w:rFonts w:ascii="Calibri" w:hAnsi="Calibri"/>
                <w:sz w:val="18"/>
                <w:szCs w:val="18"/>
              </w:rPr>
            </w:pPr>
          </w:p>
        </w:tc>
        <w:tc>
          <w:tcPr>
            <w:tcW w:w="1568" w:type="dxa"/>
          </w:tcPr>
          <w:p w14:paraId="17BB4370" w14:textId="77777777" w:rsidR="005F4634" w:rsidRPr="00295655" w:rsidRDefault="005F4634" w:rsidP="005F4634">
            <w:pPr>
              <w:keepNext/>
              <w:rPr>
                <w:rFonts w:ascii="Calibri" w:hAnsi="Calibri"/>
                <w:sz w:val="18"/>
                <w:szCs w:val="18"/>
              </w:rPr>
            </w:pPr>
          </w:p>
        </w:tc>
        <w:tc>
          <w:tcPr>
            <w:tcW w:w="5721" w:type="dxa"/>
          </w:tcPr>
          <w:p w14:paraId="0616E73F" w14:textId="77777777" w:rsidR="005F4634" w:rsidRPr="00295655" w:rsidRDefault="005F4634" w:rsidP="005F4634">
            <w:pPr>
              <w:keepNext/>
              <w:rPr>
                <w:rFonts w:ascii="Calibri" w:hAnsi="Calibri"/>
                <w:sz w:val="18"/>
                <w:szCs w:val="18"/>
              </w:rPr>
            </w:pPr>
          </w:p>
        </w:tc>
        <w:tc>
          <w:tcPr>
            <w:tcW w:w="2159" w:type="dxa"/>
          </w:tcPr>
          <w:p w14:paraId="366ABADB" w14:textId="0FC044BE" w:rsidR="005F4634" w:rsidRPr="00295655" w:rsidRDefault="005F4634" w:rsidP="005F4634">
            <w:pPr>
              <w:keepNext/>
              <w:rPr>
                <w:rFonts w:ascii="Calibri" w:hAnsi="Calibri"/>
                <w:sz w:val="18"/>
                <w:szCs w:val="18"/>
              </w:rPr>
            </w:pPr>
          </w:p>
        </w:tc>
      </w:tr>
      <w:tr w:rsidR="005F4634" w:rsidRPr="00295655" w14:paraId="056B93A9" w14:textId="378F378E" w:rsidTr="00C41C49">
        <w:trPr>
          <w:cantSplit/>
        </w:trPr>
        <w:tc>
          <w:tcPr>
            <w:tcW w:w="12235" w:type="dxa"/>
            <w:gridSpan w:val="5"/>
          </w:tcPr>
          <w:p w14:paraId="0C530DD1" w14:textId="0E99044F"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00AC5388" w14:textId="7D531424" w:rsidR="002D21E6" w:rsidRDefault="002D21E6" w:rsidP="0035199F">
      <w:pPr>
        <w:rPr>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2382C665" w:rsidR="005A70E9" w:rsidRPr="00295655" w:rsidRDefault="00364E8D" w:rsidP="002B74A3">
            <w:pPr>
              <w:keepNext/>
              <w:rPr>
                <w:rFonts w:ascii="Calibri" w:hAnsi="Calibri"/>
                <w:b/>
                <w:sz w:val="18"/>
                <w:szCs w:val="18"/>
              </w:rPr>
            </w:pPr>
            <w:r>
              <w:rPr>
                <w:rFonts w:ascii="Calibri" w:hAnsi="Calibri"/>
                <w:b/>
                <w:szCs w:val="18"/>
              </w:rPr>
              <w:lastRenderedPageBreak/>
              <w:t>O</w:t>
            </w:r>
            <w:r w:rsidR="005A70E9" w:rsidRPr="00F9147E">
              <w:rPr>
                <w:rFonts w:ascii="Calibri" w:hAnsi="Calibri"/>
                <w:b/>
                <w:szCs w:val="18"/>
              </w:rPr>
              <w:t>. Space Conditioning Systems, Ducts and Fans – Mandatory Requirements and Additional Measures</w:t>
            </w:r>
          </w:p>
          <w:p w14:paraId="1F9B9AF8" w14:textId="6B01C91C" w:rsidR="005A70E9" w:rsidRPr="00295655" w:rsidRDefault="005A70E9" w:rsidP="002B74A3">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E8D2EC2"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r w:rsidR="00A5418B">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5B9555D2"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r w:rsidR="00A5418B">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7812AAA3"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5122D6">
              <w:rPr>
                <w:rFonts w:asciiTheme="minorHAnsi" w:eastAsia="Cambria" w:hAnsiTheme="minorHAnsi"/>
                <w:sz w:val="18"/>
                <w:szCs w:val="18"/>
              </w:rPr>
              <w:t>,</w:t>
            </w:r>
            <w:r w:rsidRPr="00295655">
              <w:rPr>
                <w:rFonts w:asciiTheme="minorHAnsi" w:eastAsia="Cambria" w:hAnsiTheme="minorHAnsi"/>
                <w:sz w:val="18"/>
                <w:szCs w:val="18"/>
              </w:rPr>
              <w:t xml:space="preserve"> </w:t>
            </w:r>
            <w:r w:rsidR="005122D6">
              <w:rPr>
                <w:rFonts w:asciiTheme="minorHAnsi" w:eastAsia="Cambria" w:hAnsiTheme="minorHAnsi"/>
                <w:sz w:val="18"/>
                <w:szCs w:val="18"/>
              </w:rPr>
              <w:t>otherwise a minimum of R-4.2 is allowed</w:t>
            </w:r>
            <w:r w:rsidR="005122D6" w:rsidRPr="00295655">
              <w:rPr>
                <w:rFonts w:asciiTheme="minorHAnsi" w:eastAsia="Cambria" w:hAnsiTheme="minorHAnsi"/>
                <w:sz w:val="18"/>
                <w:szCs w:val="18"/>
              </w:rPr>
              <w:t xml:space="preserve"> </w:t>
            </w:r>
            <w:r w:rsidR="005122D6">
              <w:rPr>
                <w:rFonts w:asciiTheme="minorHAnsi" w:eastAsia="Cambria" w:hAnsiTheme="minorHAnsi"/>
                <w:sz w:val="18"/>
                <w:szCs w:val="18"/>
              </w:rPr>
              <w:t xml:space="preserve">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5122D6">
              <w:rPr>
                <w:rFonts w:asciiTheme="minorHAnsi" w:eastAsia="Cambria" w:hAnsiTheme="minorHAnsi"/>
                <w:sz w:val="18"/>
                <w:szCs w:val="18"/>
              </w:rPr>
              <w:t xml:space="preserve"> Exceptions for ducts in interior wall cavities or exposed ducts entirely in conditioned space are specified in Section 150.0(m)1B.</w:t>
            </w:r>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r w:rsidR="000B19F7">
              <w:rPr>
                <w:rFonts w:ascii="Calibri" w:hAnsi="Calibri"/>
                <w:b/>
                <w:sz w:val="18"/>
                <w:szCs w:val="18"/>
              </w:rPr>
              <w:t xml:space="preserve"> </w:t>
            </w:r>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20"/>
      <w:headerReference w:type="default" r:id="rId21"/>
      <w:headerReference w:type="first" r:id="rId22"/>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F0D798" w14:textId="77777777" w:rsidR="0096017A" w:rsidRDefault="0096017A">
      <w:r>
        <w:separator/>
      </w:r>
    </w:p>
  </w:endnote>
  <w:endnote w:type="continuationSeparator" w:id="0">
    <w:p w14:paraId="1BF151B0" w14:textId="77777777" w:rsidR="0096017A" w:rsidRDefault="0096017A">
      <w:r>
        <w:continuationSeparator/>
      </w:r>
    </w:p>
  </w:endnote>
  <w:endnote w:type="continuationNotice" w:id="1">
    <w:p w14:paraId="4DCACFA7" w14:textId="77777777" w:rsidR="0096017A" w:rsidRDefault="00960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96017A" w:rsidRPr="00EF13C4" w:rsidRDefault="0096017A" w:rsidP="00EF13C4">
    <w:pPr>
      <w:pStyle w:val="Footer"/>
    </w:pPr>
    <w:r w:rsidRPr="00EF13C4">
      <w:t xml:space="preserve">Registration Number:                                                                                          Registration Date/Time:                                                                                                            HERS Provider:                       </w:t>
    </w:r>
  </w:p>
  <w:p w14:paraId="1F9B9B4A" w14:textId="0D81C84E" w:rsidR="0096017A" w:rsidRPr="00EF13C4" w:rsidRDefault="0096017A"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3" w:author="Markstrum, Alexis@Energy" w:date="2020-07-10T16:23:00Z">
      <w:r w:rsidDel="00B73E78">
        <w:delText xml:space="preserve">March </w:delText>
      </w:r>
    </w:del>
    <w:ins w:id="4" w:author="Markstrum, Alexis@Energy" w:date="2020-07-10T16:23:00Z">
      <w:r>
        <w:t xml:space="preserve">July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6401FC7A" w:rsidR="0096017A" w:rsidRPr="00A51249" w:rsidRDefault="0096017A" w:rsidP="00EF13C4">
    <w:pPr>
      <w:pStyle w:val="Footer"/>
    </w:pPr>
    <w:r w:rsidRPr="00EF13C4">
      <w:t xml:space="preserve">CA Building Energy Efficiency Standards - </w:t>
    </w:r>
    <w:r>
      <w:t>2019</w:t>
    </w:r>
    <w:r w:rsidRPr="00EF13C4">
      <w:t xml:space="preserve"> Residential Compliance</w:t>
    </w:r>
    <w:r w:rsidRPr="00EF13C4">
      <w:tab/>
    </w:r>
    <w:r>
      <w:tab/>
    </w:r>
    <w:r>
      <w:tab/>
    </w:r>
    <w:del w:id="5" w:author="Markstrum, Alexis@Energy" w:date="2020-07-10T16:23:00Z">
      <w:r w:rsidDel="00B73E78">
        <w:delText xml:space="preserve">March </w:delText>
      </w:r>
    </w:del>
    <w:ins w:id="6" w:author="Markstrum, Alexis@Energy" w:date="2020-07-10T16:23:00Z">
      <w:r>
        <w:t xml:space="preserve">July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97586" w14:textId="77777777" w:rsidR="0096017A" w:rsidRDefault="0096017A">
      <w:r>
        <w:separator/>
      </w:r>
    </w:p>
  </w:footnote>
  <w:footnote w:type="continuationSeparator" w:id="0">
    <w:p w14:paraId="6BAEF216" w14:textId="77777777" w:rsidR="0096017A" w:rsidRDefault="0096017A">
      <w:r>
        <w:continuationSeparator/>
      </w:r>
    </w:p>
  </w:footnote>
  <w:footnote w:type="continuationNotice" w:id="1">
    <w:p w14:paraId="1A62BB20" w14:textId="77777777" w:rsidR="0096017A" w:rsidRDefault="0096017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96017A" w:rsidRDefault="008859CB">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96017A" w:rsidRPr="007770C5" w:rsidRDefault="0096017A" w:rsidP="00587D54">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8859CB">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96017A" w:rsidRPr="007770C5" w:rsidRDefault="0096017A"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7C115B4F" w:rsidR="0096017A" w:rsidRPr="007770C5" w:rsidRDefault="0096017A"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ins w:id="1" w:author="Markstrum, Alexis@Energy" w:date="2020-07-10T16:23:00Z">
      <w:r>
        <w:rPr>
          <w:rFonts w:ascii="Arial" w:hAnsi="Arial" w:cs="Arial"/>
          <w:sz w:val="14"/>
          <w:szCs w:val="14"/>
        </w:rPr>
        <w:t>7</w:t>
      </w:r>
    </w:ins>
    <w:del w:id="2" w:author="Markstrum, Alexis@Energy" w:date="2020-07-10T16:23:00Z">
      <w:r w:rsidDel="00B73E78">
        <w:rPr>
          <w:rFonts w:ascii="Arial" w:hAnsi="Arial" w:cs="Arial"/>
          <w:sz w:val="14"/>
          <w:szCs w:val="14"/>
        </w:rPr>
        <w:delText>3</w:delText>
      </w:r>
    </w:del>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96017A" w:rsidRPr="00F85124" w14:paraId="1F9B9B3C" w14:textId="77777777" w:rsidTr="00587D54">
      <w:trPr>
        <w:cantSplit/>
        <w:trHeight w:val="288"/>
      </w:trPr>
      <w:tc>
        <w:tcPr>
          <w:tcW w:w="4155" w:type="pct"/>
          <w:gridSpan w:val="3"/>
          <w:tcBorders>
            <w:right w:val="nil"/>
          </w:tcBorders>
          <w:vAlign w:val="center"/>
        </w:tcPr>
        <w:p w14:paraId="1F9B9B3A" w14:textId="77777777" w:rsidR="0096017A" w:rsidRPr="00F85124" w:rsidRDefault="0096017A"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3F" w14:textId="77777777" w:rsidTr="00A20629">
      <w:trPr>
        <w:cantSplit/>
        <w:trHeight w:val="288"/>
      </w:trPr>
      <w:tc>
        <w:tcPr>
          <w:tcW w:w="2500" w:type="pct"/>
          <w:gridSpan w:val="2"/>
          <w:tcBorders>
            <w:right w:val="nil"/>
          </w:tcBorders>
        </w:tcPr>
        <w:p w14:paraId="1F9B9B3D" w14:textId="77777777" w:rsidR="0096017A" w:rsidRPr="00F85124" w:rsidRDefault="0096017A"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340CF522" w:rsidR="0096017A" w:rsidRPr="00F85124" w:rsidRDefault="0096017A"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859CB">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859CB">
            <w:rPr>
              <w:rFonts w:ascii="Calibri" w:hAnsi="Calibri"/>
              <w:bCs/>
              <w:noProof/>
            </w:rPr>
            <w:t>9</w:t>
          </w:r>
          <w:r>
            <w:rPr>
              <w:rFonts w:ascii="Calibri" w:hAnsi="Calibri"/>
              <w:bCs/>
              <w:noProof/>
            </w:rPr>
            <w:fldChar w:fldCharType="end"/>
          </w:r>
          <w:r w:rsidRPr="00F85124">
            <w:rPr>
              <w:rFonts w:ascii="Calibri" w:hAnsi="Calibri"/>
              <w:bCs/>
            </w:rPr>
            <w:t>)</w:t>
          </w:r>
        </w:p>
      </w:tc>
    </w:tr>
    <w:tr w:rsidR="0096017A" w:rsidRPr="00F85124" w14:paraId="1F9B9B43" w14:textId="77777777" w:rsidTr="00587D54">
      <w:trPr>
        <w:cantSplit/>
        <w:trHeight w:val="288"/>
      </w:trPr>
      <w:tc>
        <w:tcPr>
          <w:tcW w:w="0" w:type="auto"/>
        </w:tcPr>
        <w:p w14:paraId="1F9B9B40" w14:textId="77777777" w:rsidR="0096017A" w:rsidRPr="00F85124" w:rsidRDefault="0096017A"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96017A" w:rsidRPr="00F85124" w:rsidRDefault="0096017A"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96017A" w:rsidRPr="00F85124" w:rsidRDefault="0096017A" w:rsidP="00A20629">
          <w:pPr>
            <w:rPr>
              <w:rFonts w:ascii="Calibri" w:hAnsi="Calibri"/>
              <w:sz w:val="12"/>
              <w:szCs w:val="12"/>
            </w:rPr>
          </w:pPr>
          <w:r w:rsidRPr="00F85124">
            <w:rPr>
              <w:rFonts w:ascii="Calibri" w:hAnsi="Calibri"/>
              <w:sz w:val="12"/>
              <w:szCs w:val="12"/>
            </w:rPr>
            <w:t>Permit Number:</w:t>
          </w:r>
        </w:p>
      </w:tc>
    </w:tr>
    <w:tr w:rsidR="0096017A" w:rsidRPr="00F85124" w14:paraId="1F9B9B47" w14:textId="77777777" w:rsidTr="00587D54">
      <w:trPr>
        <w:cantSplit/>
        <w:trHeight w:val="288"/>
      </w:trPr>
      <w:tc>
        <w:tcPr>
          <w:tcW w:w="0" w:type="auto"/>
        </w:tcPr>
        <w:p w14:paraId="1F9B9B44" w14:textId="77777777" w:rsidR="0096017A" w:rsidRPr="00F85124" w:rsidRDefault="0096017A"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96017A" w:rsidRPr="00F85124" w:rsidRDefault="0096017A"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96017A" w:rsidRPr="00F85124" w:rsidRDefault="0096017A"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96017A" w:rsidRDefault="00960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96017A" w:rsidRDefault="008859CB">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96017A" w:rsidRDefault="008859CB">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96017A" w:rsidRPr="00F85124" w14:paraId="1F9B9B4F" w14:textId="77777777" w:rsidTr="001C1281">
      <w:trPr>
        <w:cantSplit/>
        <w:trHeight w:val="288"/>
      </w:trPr>
      <w:tc>
        <w:tcPr>
          <w:tcW w:w="4362" w:type="pct"/>
          <w:gridSpan w:val="2"/>
          <w:tcBorders>
            <w:right w:val="nil"/>
          </w:tcBorders>
          <w:vAlign w:val="center"/>
        </w:tcPr>
        <w:p w14:paraId="1F9B9B4D" w14:textId="6063B12F" w:rsidR="0096017A" w:rsidRPr="00F85124" w:rsidRDefault="0096017A"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52" w14:textId="77777777" w:rsidTr="001C1281">
      <w:trPr>
        <w:cantSplit/>
        <w:trHeight w:val="288"/>
      </w:trPr>
      <w:tc>
        <w:tcPr>
          <w:tcW w:w="2843" w:type="pct"/>
          <w:tcBorders>
            <w:right w:val="nil"/>
          </w:tcBorders>
        </w:tcPr>
        <w:p w14:paraId="1F9B9B50" w14:textId="4A800E03" w:rsidR="0096017A" w:rsidRPr="00F85124" w:rsidRDefault="0096017A" w:rsidP="00A20629">
          <w:pPr>
            <w:tabs>
              <w:tab w:val="right" w:pos="10543"/>
            </w:tabs>
            <w:rPr>
              <w:rFonts w:ascii="Calibri" w:hAnsi="Calibri"/>
              <w:sz w:val="12"/>
              <w:szCs w:val="12"/>
            </w:rPr>
          </w:pPr>
          <w:r>
            <w:rPr>
              <w:rFonts w:ascii="Calibri" w:hAnsi="Calibri"/>
              <w:bCs/>
            </w:rPr>
            <w:t>Space Conditioning Systems, Ducts, and Fans - MCH-01</w:t>
          </w:r>
        </w:p>
      </w:tc>
      <w:tc>
        <w:tcPr>
          <w:tcW w:w="2157" w:type="pct"/>
          <w:gridSpan w:val="2"/>
          <w:tcBorders>
            <w:left w:val="nil"/>
          </w:tcBorders>
        </w:tcPr>
        <w:p w14:paraId="1F9B9B51" w14:textId="61B055EA" w:rsidR="0096017A" w:rsidRPr="00F85124" w:rsidRDefault="0096017A"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859CB">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859CB">
            <w:rPr>
              <w:rFonts w:ascii="Calibri" w:hAnsi="Calibri"/>
              <w:bCs/>
              <w:noProof/>
            </w:rPr>
            <w:t>6</w:t>
          </w:r>
          <w:r>
            <w:rPr>
              <w:rFonts w:ascii="Calibri" w:hAnsi="Calibri"/>
              <w:bCs/>
              <w:noProof/>
            </w:rPr>
            <w:fldChar w:fldCharType="end"/>
          </w:r>
          <w:r w:rsidRPr="00F85124">
            <w:rPr>
              <w:rFonts w:ascii="Calibri" w:hAnsi="Calibri"/>
              <w:bCs/>
            </w:rPr>
            <w:t>)</w:t>
          </w:r>
        </w:p>
      </w:tc>
    </w:tr>
  </w:tbl>
  <w:p w14:paraId="1F9B9B53" w14:textId="6B913C8D" w:rsidR="0096017A" w:rsidRDefault="008859CB">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96017A" w:rsidRDefault="008859CB">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96017A" w:rsidRDefault="008859CB">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96017A" w:rsidRPr="00F85124" w14:paraId="1F9B9B59" w14:textId="77777777" w:rsidTr="0035199F">
      <w:trPr>
        <w:cantSplit/>
        <w:trHeight w:val="288"/>
      </w:trPr>
      <w:tc>
        <w:tcPr>
          <w:tcW w:w="4016" w:type="pct"/>
          <w:gridSpan w:val="2"/>
          <w:tcBorders>
            <w:right w:val="nil"/>
          </w:tcBorders>
          <w:vAlign w:val="center"/>
        </w:tcPr>
        <w:p w14:paraId="1F9B9B57" w14:textId="7DFD44C2" w:rsidR="0096017A" w:rsidRPr="00F85124" w:rsidRDefault="0096017A"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5C" w14:textId="77777777" w:rsidTr="0035199F">
      <w:trPr>
        <w:cantSplit/>
        <w:trHeight w:val="288"/>
      </w:trPr>
      <w:tc>
        <w:tcPr>
          <w:tcW w:w="3574" w:type="pct"/>
          <w:tcBorders>
            <w:right w:val="nil"/>
          </w:tcBorders>
        </w:tcPr>
        <w:p w14:paraId="1F9B9B5A" w14:textId="10B9B722" w:rsidR="0096017A" w:rsidRPr="00F85124" w:rsidRDefault="0096017A"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56C8B687" w:rsidR="0096017A" w:rsidRPr="00F85124" w:rsidRDefault="0096017A"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8859CB">
            <w:rPr>
              <w:rStyle w:val="PageNumber"/>
              <w:noProof/>
            </w:rPr>
            <w:t>6</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859CB">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96017A" w:rsidRDefault="008859CB">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96017A" w:rsidRDefault="008859CB">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9E3AA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C9289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274"/>
    <w:rsid w:val="000016CE"/>
    <w:rsid w:val="00001B39"/>
    <w:rsid w:val="00003076"/>
    <w:rsid w:val="000031F8"/>
    <w:rsid w:val="000036FF"/>
    <w:rsid w:val="000047E0"/>
    <w:rsid w:val="00007A64"/>
    <w:rsid w:val="00007C52"/>
    <w:rsid w:val="00010658"/>
    <w:rsid w:val="00011DD6"/>
    <w:rsid w:val="00013B2A"/>
    <w:rsid w:val="00015196"/>
    <w:rsid w:val="00015CDB"/>
    <w:rsid w:val="000215FE"/>
    <w:rsid w:val="00021E6F"/>
    <w:rsid w:val="000222EC"/>
    <w:rsid w:val="00023A17"/>
    <w:rsid w:val="000250F0"/>
    <w:rsid w:val="000252C5"/>
    <w:rsid w:val="00025EB6"/>
    <w:rsid w:val="00026750"/>
    <w:rsid w:val="000277B8"/>
    <w:rsid w:val="00031066"/>
    <w:rsid w:val="00031AD6"/>
    <w:rsid w:val="000325C8"/>
    <w:rsid w:val="00034F4B"/>
    <w:rsid w:val="00035A79"/>
    <w:rsid w:val="0003649D"/>
    <w:rsid w:val="0003670F"/>
    <w:rsid w:val="00036EDD"/>
    <w:rsid w:val="0003770E"/>
    <w:rsid w:val="00037926"/>
    <w:rsid w:val="000417B3"/>
    <w:rsid w:val="000437E7"/>
    <w:rsid w:val="00043DE2"/>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1BA6"/>
    <w:rsid w:val="00062CDE"/>
    <w:rsid w:val="000631C6"/>
    <w:rsid w:val="000631C9"/>
    <w:rsid w:val="000634FF"/>
    <w:rsid w:val="000644B7"/>
    <w:rsid w:val="0006639A"/>
    <w:rsid w:val="000703DF"/>
    <w:rsid w:val="00070574"/>
    <w:rsid w:val="00072013"/>
    <w:rsid w:val="00072C01"/>
    <w:rsid w:val="000755A8"/>
    <w:rsid w:val="000766C9"/>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265F"/>
    <w:rsid w:val="000C3399"/>
    <w:rsid w:val="000C49AE"/>
    <w:rsid w:val="000C4C97"/>
    <w:rsid w:val="000C5E8E"/>
    <w:rsid w:val="000C6426"/>
    <w:rsid w:val="000C67CF"/>
    <w:rsid w:val="000C6B8F"/>
    <w:rsid w:val="000C6D3D"/>
    <w:rsid w:val="000C6F83"/>
    <w:rsid w:val="000C7320"/>
    <w:rsid w:val="000C7849"/>
    <w:rsid w:val="000C7C34"/>
    <w:rsid w:val="000D12C7"/>
    <w:rsid w:val="000D229A"/>
    <w:rsid w:val="000D25DB"/>
    <w:rsid w:val="000D3117"/>
    <w:rsid w:val="000D3590"/>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4B87"/>
    <w:rsid w:val="000F67E7"/>
    <w:rsid w:val="000F754C"/>
    <w:rsid w:val="00101201"/>
    <w:rsid w:val="00102302"/>
    <w:rsid w:val="00103243"/>
    <w:rsid w:val="001040D0"/>
    <w:rsid w:val="001045D0"/>
    <w:rsid w:val="001050B4"/>
    <w:rsid w:val="00105D47"/>
    <w:rsid w:val="001131A2"/>
    <w:rsid w:val="001139B2"/>
    <w:rsid w:val="00115697"/>
    <w:rsid w:val="00117403"/>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4941"/>
    <w:rsid w:val="00147D9E"/>
    <w:rsid w:val="00147EFB"/>
    <w:rsid w:val="00150212"/>
    <w:rsid w:val="001524F0"/>
    <w:rsid w:val="00152F86"/>
    <w:rsid w:val="00153A79"/>
    <w:rsid w:val="00154202"/>
    <w:rsid w:val="001552DF"/>
    <w:rsid w:val="00155ACD"/>
    <w:rsid w:val="001562A2"/>
    <w:rsid w:val="001568F5"/>
    <w:rsid w:val="00156F7A"/>
    <w:rsid w:val="001577AB"/>
    <w:rsid w:val="001600C0"/>
    <w:rsid w:val="001615D7"/>
    <w:rsid w:val="00162081"/>
    <w:rsid w:val="00162930"/>
    <w:rsid w:val="00162C50"/>
    <w:rsid w:val="00171597"/>
    <w:rsid w:val="0017175E"/>
    <w:rsid w:val="00172168"/>
    <w:rsid w:val="0017334A"/>
    <w:rsid w:val="00173712"/>
    <w:rsid w:val="001739FA"/>
    <w:rsid w:val="00173ABA"/>
    <w:rsid w:val="00174AE8"/>
    <w:rsid w:val="00174BD1"/>
    <w:rsid w:val="0017592C"/>
    <w:rsid w:val="00175D42"/>
    <w:rsid w:val="00176ED3"/>
    <w:rsid w:val="001778AC"/>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5E87"/>
    <w:rsid w:val="0019624F"/>
    <w:rsid w:val="00196834"/>
    <w:rsid w:val="00196EEF"/>
    <w:rsid w:val="00196F63"/>
    <w:rsid w:val="00197110"/>
    <w:rsid w:val="00197ED6"/>
    <w:rsid w:val="001A1E0D"/>
    <w:rsid w:val="001A5583"/>
    <w:rsid w:val="001A6AAB"/>
    <w:rsid w:val="001A7034"/>
    <w:rsid w:val="001A7412"/>
    <w:rsid w:val="001A7906"/>
    <w:rsid w:val="001B32FF"/>
    <w:rsid w:val="001B4195"/>
    <w:rsid w:val="001B5BA4"/>
    <w:rsid w:val="001C1281"/>
    <w:rsid w:val="001C385F"/>
    <w:rsid w:val="001C3C0C"/>
    <w:rsid w:val="001C3D31"/>
    <w:rsid w:val="001C6AE4"/>
    <w:rsid w:val="001D0708"/>
    <w:rsid w:val="001D2E6D"/>
    <w:rsid w:val="001D347C"/>
    <w:rsid w:val="001D3976"/>
    <w:rsid w:val="001D3EAA"/>
    <w:rsid w:val="001D42DF"/>
    <w:rsid w:val="001D6926"/>
    <w:rsid w:val="001D77D7"/>
    <w:rsid w:val="001D7E33"/>
    <w:rsid w:val="001E07BB"/>
    <w:rsid w:val="001E07E9"/>
    <w:rsid w:val="001E0D2C"/>
    <w:rsid w:val="001E1ED7"/>
    <w:rsid w:val="001E22BC"/>
    <w:rsid w:val="001E3C26"/>
    <w:rsid w:val="001E3C52"/>
    <w:rsid w:val="001E47B4"/>
    <w:rsid w:val="001E628A"/>
    <w:rsid w:val="001E721C"/>
    <w:rsid w:val="001F0436"/>
    <w:rsid w:val="001F0E7A"/>
    <w:rsid w:val="001F0E8D"/>
    <w:rsid w:val="001F20EE"/>
    <w:rsid w:val="001F4F0D"/>
    <w:rsid w:val="001F5077"/>
    <w:rsid w:val="001F5351"/>
    <w:rsid w:val="001F6EDB"/>
    <w:rsid w:val="00200E53"/>
    <w:rsid w:val="00202608"/>
    <w:rsid w:val="00206039"/>
    <w:rsid w:val="002072E1"/>
    <w:rsid w:val="00207768"/>
    <w:rsid w:val="0021004F"/>
    <w:rsid w:val="002105DB"/>
    <w:rsid w:val="00211B1A"/>
    <w:rsid w:val="0021226A"/>
    <w:rsid w:val="00212586"/>
    <w:rsid w:val="002131E1"/>
    <w:rsid w:val="00213E8E"/>
    <w:rsid w:val="0021422C"/>
    <w:rsid w:val="0021454E"/>
    <w:rsid w:val="002151EA"/>
    <w:rsid w:val="00216C55"/>
    <w:rsid w:val="00217F57"/>
    <w:rsid w:val="00220894"/>
    <w:rsid w:val="002228D0"/>
    <w:rsid w:val="0022294D"/>
    <w:rsid w:val="00222DFE"/>
    <w:rsid w:val="00222F6D"/>
    <w:rsid w:val="00223757"/>
    <w:rsid w:val="002241A5"/>
    <w:rsid w:val="00224CC2"/>
    <w:rsid w:val="0022733D"/>
    <w:rsid w:val="0022783E"/>
    <w:rsid w:val="00230CA5"/>
    <w:rsid w:val="00231393"/>
    <w:rsid w:val="00232CFC"/>
    <w:rsid w:val="00233996"/>
    <w:rsid w:val="00233D5E"/>
    <w:rsid w:val="002353C0"/>
    <w:rsid w:val="0023666B"/>
    <w:rsid w:val="00237811"/>
    <w:rsid w:val="0024045F"/>
    <w:rsid w:val="00240D6F"/>
    <w:rsid w:val="002420D2"/>
    <w:rsid w:val="00243047"/>
    <w:rsid w:val="0024332B"/>
    <w:rsid w:val="00243E1F"/>
    <w:rsid w:val="00245AF0"/>
    <w:rsid w:val="0024765A"/>
    <w:rsid w:val="00251B09"/>
    <w:rsid w:val="00251CD4"/>
    <w:rsid w:val="002532A8"/>
    <w:rsid w:val="002540C6"/>
    <w:rsid w:val="002553A5"/>
    <w:rsid w:val="002558CC"/>
    <w:rsid w:val="00255E62"/>
    <w:rsid w:val="002562A4"/>
    <w:rsid w:val="00256B13"/>
    <w:rsid w:val="00256CA3"/>
    <w:rsid w:val="002611D9"/>
    <w:rsid w:val="002615BC"/>
    <w:rsid w:val="00262721"/>
    <w:rsid w:val="002636A6"/>
    <w:rsid w:val="002641C7"/>
    <w:rsid w:val="002643C4"/>
    <w:rsid w:val="00265ACF"/>
    <w:rsid w:val="00265AD4"/>
    <w:rsid w:val="00267958"/>
    <w:rsid w:val="002700B1"/>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CFE"/>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302"/>
    <w:rsid w:val="002924A0"/>
    <w:rsid w:val="002945CD"/>
    <w:rsid w:val="00295655"/>
    <w:rsid w:val="00295ED5"/>
    <w:rsid w:val="00297FF3"/>
    <w:rsid w:val="002A018B"/>
    <w:rsid w:val="002A0854"/>
    <w:rsid w:val="002A1004"/>
    <w:rsid w:val="002A199B"/>
    <w:rsid w:val="002A3F41"/>
    <w:rsid w:val="002A4452"/>
    <w:rsid w:val="002A4520"/>
    <w:rsid w:val="002A49D8"/>
    <w:rsid w:val="002A6A1F"/>
    <w:rsid w:val="002A7CFB"/>
    <w:rsid w:val="002B196A"/>
    <w:rsid w:val="002B219D"/>
    <w:rsid w:val="002B2393"/>
    <w:rsid w:val="002B3E7B"/>
    <w:rsid w:val="002B4B5F"/>
    <w:rsid w:val="002B4F6F"/>
    <w:rsid w:val="002B74A3"/>
    <w:rsid w:val="002B7B16"/>
    <w:rsid w:val="002C107D"/>
    <w:rsid w:val="002C131A"/>
    <w:rsid w:val="002C1EAE"/>
    <w:rsid w:val="002C2B5E"/>
    <w:rsid w:val="002C3900"/>
    <w:rsid w:val="002C3C8B"/>
    <w:rsid w:val="002C56DE"/>
    <w:rsid w:val="002C586B"/>
    <w:rsid w:val="002D06AE"/>
    <w:rsid w:val="002D1475"/>
    <w:rsid w:val="002D21E6"/>
    <w:rsid w:val="002D2E8F"/>
    <w:rsid w:val="002D3B3F"/>
    <w:rsid w:val="002D3BA6"/>
    <w:rsid w:val="002D5D95"/>
    <w:rsid w:val="002D61F8"/>
    <w:rsid w:val="002D6333"/>
    <w:rsid w:val="002D680A"/>
    <w:rsid w:val="002D715C"/>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135F"/>
    <w:rsid w:val="00304070"/>
    <w:rsid w:val="003051D0"/>
    <w:rsid w:val="00305621"/>
    <w:rsid w:val="00305C3E"/>
    <w:rsid w:val="00305C6D"/>
    <w:rsid w:val="00306026"/>
    <w:rsid w:val="00306762"/>
    <w:rsid w:val="00310355"/>
    <w:rsid w:val="00310D96"/>
    <w:rsid w:val="003119B5"/>
    <w:rsid w:val="00314979"/>
    <w:rsid w:val="00314D52"/>
    <w:rsid w:val="00314EC3"/>
    <w:rsid w:val="003164A8"/>
    <w:rsid w:val="00317EDB"/>
    <w:rsid w:val="0032018D"/>
    <w:rsid w:val="00320F01"/>
    <w:rsid w:val="00321039"/>
    <w:rsid w:val="0032194D"/>
    <w:rsid w:val="003247CA"/>
    <w:rsid w:val="003258F6"/>
    <w:rsid w:val="003268F3"/>
    <w:rsid w:val="00326B74"/>
    <w:rsid w:val="00326ED1"/>
    <w:rsid w:val="0033027F"/>
    <w:rsid w:val="00330A46"/>
    <w:rsid w:val="00330F80"/>
    <w:rsid w:val="00332F00"/>
    <w:rsid w:val="00337397"/>
    <w:rsid w:val="003378E4"/>
    <w:rsid w:val="00340A61"/>
    <w:rsid w:val="00340CE9"/>
    <w:rsid w:val="003414F5"/>
    <w:rsid w:val="00341787"/>
    <w:rsid w:val="003428A1"/>
    <w:rsid w:val="00342DD4"/>
    <w:rsid w:val="00342F2C"/>
    <w:rsid w:val="00346A1A"/>
    <w:rsid w:val="003500C8"/>
    <w:rsid w:val="00350A8C"/>
    <w:rsid w:val="003510A4"/>
    <w:rsid w:val="0035199F"/>
    <w:rsid w:val="00353C3B"/>
    <w:rsid w:val="00353F90"/>
    <w:rsid w:val="00355206"/>
    <w:rsid w:val="00355C57"/>
    <w:rsid w:val="00355F17"/>
    <w:rsid w:val="0035603C"/>
    <w:rsid w:val="003564F9"/>
    <w:rsid w:val="00357343"/>
    <w:rsid w:val="00360D6F"/>
    <w:rsid w:val="0036233F"/>
    <w:rsid w:val="00363A97"/>
    <w:rsid w:val="00363AEA"/>
    <w:rsid w:val="00364142"/>
    <w:rsid w:val="003642C9"/>
    <w:rsid w:val="0036456D"/>
    <w:rsid w:val="003648F2"/>
    <w:rsid w:val="003649EC"/>
    <w:rsid w:val="00364E8D"/>
    <w:rsid w:val="0036731A"/>
    <w:rsid w:val="003709B7"/>
    <w:rsid w:val="00371157"/>
    <w:rsid w:val="00372700"/>
    <w:rsid w:val="00375117"/>
    <w:rsid w:val="00375890"/>
    <w:rsid w:val="003759D8"/>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586F"/>
    <w:rsid w:val="00396BC4"/>
    <w:rsid w:val="003A30F6"/>
    <w:rsid w:val="003A36FF"/>
    <w:rsid w:val="003A3B66"/>
    <w:rsid w:val="003A3D89"/>
    <w:rsid w:val="003A4BD6"/>
    <w:rsid w:val="003A543D"/>
    <w:rsid w:val="003A60B5"/>
    <w:rsid w:val="003B1D03"/>
    <w:rsid w:val="003B2674"/>
    <w:rsid w:val="003B3641"/>
    <w:rsid w:val="003B4141"/>
    <w:rsid w:val="003B46BF"/>
    <w:rsid w:val="003B4D36"/>
    <w:rsid w:val="003B5B3C"/>
    <w:rsid w:val="003B63B2"/>
    <w:rsid w:val="003B7EE6"/>
    <w:rsid w:val="003B7FCD"/>
    <w:rsid w:val="003C41F9"/>
    <w:rsid w:val="003C4297"/>
    <w:rsid w:val="003C5900"/>
    <w:rsid w:val="003C6649"/>
    <w:rsid w:val="003C7B7A"/>
    <w:rsid w:val="003C7FF3"/>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A9A"/>
    <w:rsid w:val="003E1E09"/>
    <w:rsid w:val="003E22AB"/>
    <w:rsid w:val="003E238B"/>
    <w:rsid w:val="003E30C0"/>
    <w:rsid w:val="003E404B"/>
    <w:rsid w:val="003E5536"/>
    <w:rsid w:val="003E5988"/>
    <w:rsid w:val="003E59C8"/>
    <w:rsid w:val="003E6867"/>
    <w:rsid w:val="003E6E1B"/>
    <w:rsid w:val="003F064C"/>
    <w:rsid w:val="003F1C6F"/>
    <w:rsid w:val="003F493D"/>
    <w:rsid w:val="003F49BD"/>
    <w:rsid w:val="003F6993"/>
    <w:rsid w:val="003F6A76"/>
    <w:rsid w:val="003F6C8D"/>
    <w:rsid w:val="003F6CED"/>
    <w:rsid w:val="00400184"/>
    <w:rsid w:val="00400466"/>
    <w:rsid w:val="004016C1"/>
    <w:rsid w:val="00402046"/>
    <w:rsid w:val="00403E8E"/>
    <w:rsid w:val="0040439E"/>
    <w:rsid w:val="0040574B"/>
    <w:rsid w:val="00406705"/>
    <w:rsid w:val="00406DCE"/>
    <w:rsid w:val="0041315D"/>
    <w:rsid w:val="00413F22"/>
    <w:rsid w:val="00414AB5"/>
    <w:rsid w:val="00415B4C"/>
    <w:rsid w:val="00415FD0"/>
    <w:rsid w:val="004162FD"/>
    <w:rsid w:val="004217F8"/>
    <w:rsid w:val="00421D12"/>
    <w:rsid w:val="00421E3C"/>
    <w:rsid w:val="00422EF1"/>
    <w:rsid w:val="004232AB"/>
    <w:rsid w:val="00427283"/>
    <w:rsid w:val="00427B33"/>
    <w:rsid w:val="00427FF6"/>
    <w:rsid w:val="00430476"/>
    <w:rsid w:val="00430650"/>
    <w:rsid w:val="00430CEA"/>
    <w:rsid w:val="00430FD0"/>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150"/>
    <w:rsid w:val="004737C4"/>
    <w:rsid w:val="00473B38"/>
    <w:rsid w:val="00474509"/>
    <w:rsid w:val="00474A7A"/>
    <w:rsid w:val="004756F0"/>
    <w:rsid w:val="00475987"/>
    <w:rsid w:val="0047665B"/>
    <w:rsid w:val="004772ED"/>
    <w:rsid w:val="00477D56"/>
    <w:rsid w:val="0048031E"/>
    <w:rsid w:val="004809EE"/>
    <w:rsid w:val="00480D88"/>
    <w:rsid w:val="00480E5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4EEB"/>
    <w:rsid w:val="004A54DB"/>
    <w:rsid w:val="004A5873"/>
    <w:rsid w:val="004A5C7F"/>
    <w:rsid w:val="004A5C98"/>
    <w:rsid w:val="004A6E0D"/>
    <w:rsid w:val="004A6E7F"/>
    <w:rsid w:val="004A70E6"/>
    <w:rsid w:val="004A753E"/>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083"/>
    <w:rsid w:val="004C468E"/>
    <w:rsid w:val="004C5851"/>
    <w:rsid w:val="004D0C45"/>
    <w:rsid w:val="004D17DC"/>
    <w:rsid w:val="004D1CE3"/>
    <w:rsid w:val="004D287C"/>
    <w:rsid w:val="004D4D2C"/>
    <w:rsid w:val="004D508A"/>
    <w:rsid w:val="004D5501"/>
    <w:rsid w:val="004D553E"/>
    <w:rsid w:val="004D5D0C"/>
    <w:rsid w:val="004D722F"/>
    <w:rsid w:val="004D73FD"/>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483"/>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6BC3"/>
    <w:rsid w:val="005271A8"/>
    <w:rsid w:val="00527ACC"/>
    <w:rsid w:val="00530A54"/>
    <w:rsid w:val="00530F4C"/>
    <w:rsid w:val="00531044"/>
    <w:rsid w:val="00532124"/>
    <w:rsid w:val="00532B26"/>
    <w:rsid w:val="00532D71"/>
    <w:rsid w:val="005340A2"/>
    <w:rsid w:val="00534771"/>
    <w:rsid w:val="00536141"/>
    <w:rsid w:val="00536AA4"/>
    <w:rsid w:val="00536DE7"/>
    <w:rsid w:val="00541293"/>
    <w:rsid w:val="00541827"/>
    <w:rsid w:val="00542292"/>
    <w:rsid w:val="00543720"/>
    <w:rsid w:val="005437EB"/>
    <w:rsid w:val="0054543E"/>
    <w:rsid w:val="00545F81"/>
    <w:rsid w:val="005478EC"/>
    <w:rsid w:val="0054792D"/>
    <w:rsid w:val="00551599"/>
    <w:rsid w:val="00552A3E"/>
    <w:rsid w:val="00552EC1"/>
    <w:rsid w:val="00552F18"/>
    <w:rsid w:val="00553341"/>
    <w:rsid w:val="00555884"/>
    <w:rsid w:val="005565BE"/>
    <w:rsid w:val="0056101F"/>
    <w:rsid w:val="00562BA8"/>
    <w:rsid w:val="00562D77"/>
    <w:rsid w:val="00563689"/>
    <w:rsid w:val="00564846"/>
    <w:rsid w:val="00565841"/>
    <w:rsid w:val="005669D1"/>
    <w:rsid w:val="005678C7"/>
    <w:rsid w:val="00571760"/>
    <w:rsid w:val="00572309"/>
    <w:rsid w:val="0057234F"/>
    <w:rsid w:val="00572B72"/>
    <w:rsid w:val="00573417"/>
    <w:rsid w:val="0057391C"/>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2ABE"/>
    <w:rsid w:val="005A3DA9"/>
    <w:rsid w:val="005A3E12"/>
    <w:rsid w:val="005A4DB0"/>
    <w:rsid w:val="005A527B"/>
    <w:rsid w:val="005A5C17"/>
    <w:rsid w:val="005A625E"/>
    <w:rsid w:val="005A6439"/>
    <w:rsid w:val="005A70E9"/>
    <w:rsid w:val="005A7D36"/>
    <w:rsid w:val="005B175B"/>
    <w:rsid w:val="005B239D"/>
    <w:rsid w:val="005B2D16"/>
    <w:rsid w:val="005B62AD"/>
    <w:rsid w:val="005B7507"/>
    <w:rsid w:val="005C07E8"/>
    <w:rsid w:val="005C2431"/>
    <w:rsid w:val="005C2B0E"/>
    <w:rsid w:val="005C3BB4"/>
    <w:rsid w:val="005C4233"/>
    <w:rsid w:val="005C5038"/>
    <w:rsid w:val="005C73C7"/>
    <w:rsid w:val="005D11BC"/>
    <w:rsid w:val="005D15B1"/>
    <w:rsid w:val="005D2752"/>
    <w:rsid w:val="005D30D4"/>
    <w:rsid w:val="005D3340"/>
    <w:rsid w:val="005D55BB"/>
    <w:rsid w:val="005D5A73"/>
    <w:rsid w:val="005D65ED"/>
    <w:rsid w:val="005E16B3"/>
    <w:rsid w:val="005E1CA1"/>
    <w:rsid w:val="005E23CD"/>
    <w:rsid w:val="005E2724"/>
    <w:rsid w:val="005E31D2"/>
    <w:rsid w:val="005E35DA"/>
    <w:rsid w:val="005E3E55"/>
    <w:rsid w:val="005E3EF6"/>
    <w:rsid w:val="005E68FF"/>
    <w:rsid w:val="005F178B"/>
    <w:rsid w:val="005F2373"/>
    <w:rsid w:val="005F380E"/>
    <w:rsid w:val="005F3B2C"/>
    <w:rsid w:val="005F4634"/>
    <w:rsid w:val="005F4CDC"/>
    <w:rsid w:val="005F5274"/>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0F8"/>
    <w:rsid w:val="00611910"/>
    <w:rsid w:val="006129BD"/>
    <w:rsid w:val="00613F4A"/>
    <w:rsid w:val="00614268"/>
    <w:rsid w:val="0061440C"/>
    <w:rsid w:val="0061493D"/>
    <w:rsid w:val="00614CED"/>
    <w:rsid w:val="00616C4D"/>
    <w:rsid w:val="00616FA8"/>
    <w:rsid w:val="00617B42"/>
    <w:rsid w:val="006200D7"/>
    <w:rsid w:val="006200E9"/>
    <w:rsid w:val="00620333"/>
    <w:rsid w:val="006203BE"/>
    <w:rsid w:val="00620889"/>
    <w:rsid w:val="0062169F"/>
    <w:rsid w:val="0062196B"/>
    <w:rsid w:val="006227B1"/>
    <w:rsid w:val="00622990"/>
    <w:rsid w:val="00622F0C"/>
    <w:rsid w:val="006232DE"/>
    <w:rsid w:val="006232F4"/>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5C40"/>
    <w:rsid w:val="00646463"/>
    <w:rsid w:val="00647027"/>
    <w:rsid w:val="006471B9"/>
    <w:rsid w:val="0065068B"/>
    <w:rsid w:val="006515F8"/>
    <w:rsid w:val="0065166F"/>
    <w:rsid w:val="0065306D"/>
    <w:rsid w:val="00654F37"/>
    <w:rsid w:val="006561AE"/>
    <w:rsid w:val="006562EF"/>
    <w:rsid w:val="006631E0"/>
    <w:rsid w:val="00663784"/>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96A"/>
    <w:rsid w:val="00685D72"/>
    <w:rsid w:val="00686B8B"/>
    <w:rsid w:val="00691740"/>
    <w:rsid w:val="00691CED"/>
    <w:rsid w:val="00692EDF"/>
    <w:rsid w:val="006930E5"/>
    <w:rsid w:val="006938F7"/>
    <w:rsid w:val="00694366"/>
    <w:rsid w:val="00695A64"/>
    <w:rsid w:val="00695A70"/>
    <w:rsid w:val="00695B4E"/>
    <w:rsid w:val="00696376"/>
    <w:rsid w:val="006964FC"/>
    <w:rsid w:val="00697221"/>
    <w:rsid w:val="00697E29"/>
    <w:rsid w:val="006A09E0"/>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4199"/>
    <w:rsid w:val="006C587B"/>
    <w:rsid w:val="006C58E2"/>
    <w:rsid w:val="006C7335"/>
    <w:rsid w:val="006C7406"/>
    <w:rsid w:val="006D0901"/>
    <w:rsid w:val="006D09F9"/>
    <w:rsid w:val="006D102E"/>
    <w:rsid w:val="006D21DC"/>
    <w:rsid w:val="006D3C32"/>
    <w:rsid w:val="006D4D01"/>
    <w:rsid w:val="006D4E67"/>
    <w:rsid w:val="006D71E9"/>
    <w:rsid w:val="006D7492"/>
    <w:rsid w:val="006E0131"/>
    <w:rsid w:val="006E07AE"/>
    <w:rsid w:val="006E0E02"/>
    <w:rsid w:val="006E10FB"/>
    <w:rsid w:val="006E1FC1"/>
    <w:rsid w:val="006E2EC9"/>
    <w:rsid w:val="006E3960"/>
    <w:rsid w:val="006E40FC"/>
    <w:rsid w:val="006E5DF8"/>
    <w:rsid w:val="006E5EEB"/>
    <w:rsid w:val="006E5F17"/>
    <w:rsid w:val="006E68F4"/>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0967"/>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330E"/>
    <w:rsid w:val="00725316"/>
    <w:rsid w:val="00727D14"/>
    <w:rsid w:val="007301F8"/>
    <w:rsid w:val="00731181"/>
    <w:rsid w:val="00731610"/>
    <w:rsid w:val="007326AA"/>
    <w:rsid w:val="0073412E"/>
    <w:rsid w:val="00740132"/>
    <w:rsid w:val="00740263"/>
    <w:rsid w:val="00743217"/>
    <w:rsid w:val="0074424A"/>
    <w:rsid w:val="00750DAB"/>
    <w:rsid w:val="00751673"/>
    <w:rsid w:val="00751A1C"/>
    <w:rsid w:val="00751F56"/>
    <w:rsid w:val="00752395"/>
    <w:rsid w:val="00752752"/>
    <w:rsid w:val="00753329"/>
    <w:rsid w:val="00753CFA"/>
    <w:rsid w:val="007551EC"/>
    <w:rsid w:val="0076019B"/>
    <w:rsid w:val="00760B31"/>
    <w:rsid w:val="00761180"/>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BD1"/>
    <w:rsid w:val="00795EB8"/>
    <w:rsid w:val="00796418"/>
    <w:rsid w:val="00796442"/>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4136"/>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975"/>
    <w:rsid w:val="007F3E17"/>
    <w:rsid w:val="007F4A99"/>
    <w:rsid w:val="007F4CEE"/>
    <w:rsid w:val="007F501D"/>
    <w:rsid w:val="007F57DC"/>
    <w:rsid w:val="007F61F6"/>
    <w:rsid w:val="007F6288"/>
    <w:rsid w:val="007F6C1B"/>
    <w:rsid w:val="007F726D"/>
    <w:rsid w:val="008007AD"/>
    <w:rsid w:val="00800D57"/>
    <w:rsid w:val="00800E86"/>
    <w:rsid w:val="00801183"/>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FEA"/>
    <w:rsid w:val="0081265E"/>
    <w:rsid w:val="00812A70"/>
    <w:rsid w:val="00812A86"/>
    <w:rsid w:val="0081375A"/>
    <w:rsid w:val="00814179"/>
    <w:rsid w:val="00814D4B"/>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3657B"/>
    <w:rsid w:val="00836FB4"/>
    <w:rsid w:val="00840B8D"/>
    <w:rsid w:val="00841165"/>
    <w:rsid w:val="00841186"/>
    <w:rsid w:val="0084246A"/>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8BB"/>
    <w:rsid w:val="00854904"/>
    <w:rsid w:val="008558F4"/>
    <w:rsid w:val="00856DEE"/>
    <w:rsid w:val="00857939"/>
    <w:rsid w:val="0086011D"/>
    <w:rsid w:val="008603BB"/>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59CB"/>
    <w:rsid w:val="00886660"/>
    <w:rsid w:val="00887BC4"/>
    <w:rsid w:val="008900F6"/>
    <w:rsid w:val="00890396"/>
    <w:rsid w:val="00890B25"/>
    <w:rsid w:val="00890B6A"/>
    <w:rsid w:val="00890DB2"/>
    <w:rsid w:val="00891634"/>
    <w:rsid w:val="00891AF4"/>
    <w:rsid w:val="00893633"/>
    <w:rsid w:val="00894400"/>
    <w:rsid w:val="00894E3E"/>
    <w:rsid w:val="00895184"/>
    <w:rsid w:val="0089704C"/>
    <w:rsid w:val="00897CE7"/>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510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5CE2"/>
    <w:rsid w:val="00907A5B"/>
    <w:rsid w:val="00910674"/>
    <w:rsid w:val="009119ED"/>
    <w:rsid w:val="00912F26"/>
    <w:rsid w:val="009140EF"/>
    <w:rsid w:val="00915BCF"/>
    <w:rsid w:val="009164AC"/>
    <w:rsid w:val="0091716A"/>
    <w:rsid w:val="00917B0F"/>
    <w:rsid w:val="009206C7"/>
    <w:rsid w:val="0092071A"/>
    <w:rsid w:val="00920F3A"/>
    <w:rsid w:val="00922006"/>
    <w:rsid w:val="0092220C"/>
    <w:rsid w:val="009227AD"/>
    <w:rsid w:val="00927A5B"/>
    <w:rsid w:val="00927E78"/>
    <w:rsid w:val="009317AC"/>
    <w:rsid w:val="0093207C"/>
    <w:rsid w:val="00933598"/>
    <w:rsid w:val="00933CDE"/>
    <w:rsid w:val="00933EFF"/>
    <w:rsid w:val="009345AD"/>
    <w:rsid w:val="00934C29"/>
    <w:rsid w:val="00934CF8"/>
    <w:rsid w:val="009364F9"/>
    <w:rsid w:val="009379DB"/>
    <w:rsid w:val="00937D85"/>
    <w:rsid w:val="00941459"/>
    <w:rsid w:val="00941530"/>
    <w:rsid w:val="00941E17"/>
    <w:rsid w:val="009437C6"/>
    <w:rsid w:val="00943DB8"/>
    <w:rsid w:val="0094486F"/>
    <w:rsid w:val="00945329"/>
    <w:rsid w:val="00946688"/>
    <w:rsid w:val="009479D8"/>
    <w:rsid w:val="0095048D"/>
    <w:rsid w:val="00950539"/>
    <w:rsid w:val="009508FF"/>
    <w:rsid w:val="00950A89"/>
    <w:rsid w:val="00951856"/>
    <w:rsid w:val="00951A08"/>
    <w:rsid w:val="00951F8F"/>
    <w:rsid w:val="00955A9A"/>
    <w:rsid w:val="009564C7"/>
    <w:rsid w:val="009564E4"/>
    <w:rsid w:val="009572B7"/>
    <w:rsid w:val="0096017A"/>
    <w:rsid w:val="009622D2"/>
    <w:rsid w:val="009706A6"/>
    <w:rsid w:val="009706CE"/>
    <w:rsid w:val="00970D23"/>
    <w:rsid w:val="009720B2"/>
    <w:rsid w:val="00972766"/>
    <w:rsid w:val="009727B8"/>
    <w:rsid w:val="00973E29"/>
    <w:rsid w:val="0097409C"/>
    <w:rsid w:val="00974812"/>
    <w:rsid w:val="0097504B"/>
    <w:rsid w:val="0097558E"/>
    <w:rsid w:val="009756EC"/>
    <w:rsid w:val="009764A9"/>
    <w:rsid w:val="00976637"/>
    <w:rsid w:val="00977832"/>
    <w:rsid w:val="00980C2F"/>
    <w:rsid w:val="00980F0C"/>
    <w:rsid w:val="00980FB6"/>
    <w:rsid w:val="0098136D"/>
    <w:rsid w:val="00982535"/>
    <w:rsid w:val="009830DD"/>
    <w:rsid w:val="009835F3"/>
    <w:rsid w:val="00984E7B"/>
    <w:rsid w:val="00985316"/>
    <w:rsid w:val="0098534B"/>
    <w:rsid w:val="00985856"/>
    <w:rsid w:val="00985E17"/>
    <w:rsid w:val="00986586"/>
    <w:rsid w:val="00987977"/>
    <w:rsid w:val="00987F5D"/>
    <w:rsid w:val="009903D0"/>
    <w:rsid w:val="00990726"/>
    <w:rsid w:val="00990CE6"/>
    <w:rsid w:val="0099118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BD0"/>
    <w:rsid w:val="009B0E4A"/>
    <w:rsid w:val="009B16EE"/>
    <w:rsid w:val="009B3345"/>
    <w:rsid w:val="009B446F"/>
    <w:rsid w:val="009B4B1B"/>
    <w:rsid w:val="009B5FEF"/>
    <w:rsid w:val="009B6EE6"/>
    <w:rsid w:val="009B7687"/>
    <w:rsid w:val="009C05AA"/>
    <w:rsid w:val="009C1F4E"/>
    <w:rsid w:val="009C21C7"/>
    <w:rsid w:val="009C2577"/>
    <w:rsid w:val="009C3F92"/>
    <w:rsid w:val="009C45A0"/>
    <w:rsid w:val="009C4B49"/>
    <w:rsid w:val="009C4C74"/>
    <w:rsid w:val="009C4F9A"/>
    <w:rsid w:val="009C55A0"/>
    <w:rsid w:val="009C688B"/>
    <w:rsid w:val="009D0CD1"/>
    <w:rsid w:val="009D0F10"/>
    <w:rsid w:val="009D4A00"/>
    <w:rsid w:val="009D4FD3"/>
    <w:rsid w:val="009D5171"/>
    <w:rsid w:val="009E0018"/>
    <w:rsid w:val="009E04C7"/>
    <w:rsid w:val="009E2775"/>
    <w:rsid w:val="009E286D"/>
    <w:rsid w:val="009E2E57"/>
    <w:rsid w:val="009E2EFF"/>
    <w:rsid w:val="009E3057"/>
    <w:rsid w:val="009E3BB5"/>
    <w:rsid w:val="009E5F6E"/>
    <w:rsid w:val="009E6B59"/>
    <w:rsid w:val="009F17D2"/>
    <w:rsid w:val="009F2090"/>
    <w:rsid w:val="009F2C48"/>
    <w:rsid w:val="009F4341"/>
    <w:rsid w:val="009F46EE"/>
    <w:rsid w:val="009F4F7F"/>
    <w:rsid w:val="009F5EEB"/>
    <w:rsid w:val="009F6FC6"/>
    <w:rsid w:val="00A0027A"/>
    <w:rsid w:val="00A00521"/>
    <w:rsid w:val="00A00AE7"/>
    <w:rsid w:val="00A01268"/>
    <w:rsid w:val="00A02090"/>
    <w:rsid w:val="00A03180"/>
    <w:rsid w:val="00A03926"/>
    <w:rsid w:val="00A05D8F"/>
    <w:rsid w:val="00A0678C"/>
    <w:rsid w:val="00A07D19"/>
    <w:rsid w:val="00A10365"/>
    <w:rsid w:val="00A12015"/>
    <w:rsid w:val="00A12B19"/>
    <w:rsid w:val="00A154C8"/>
    <w:rsid w:val="00A1635F"/>
    <w:rsid w:val="00A16546"/>
    <w:rsid w:val="00A20063"/>
    <w:rsid w:val="00A20629"/>
    <w:rsid w:val="00A20A3C"/>
    <w:rsid w:val="00A21E66"/>
    <w:rsid w:val="00A22580"/>
    <w:rsid w:val="00A22E02"/>
    <w:rsid w:val="00A23D41"/>
    <w:rsid w:val="00A240BA"/>
    <w:rsid w:val="00A24BE2"/>
    <w:rsid w:val="00A24F9F"/>
    <w:rsid w:val="00A2526E"/>
    <w:rsid w:val="00A256EB"/>
    <w:rsid w:val="00A25C42"/>
    <w:rsid w:val="00A26454"/>
    <w:rsid w:val="00A26694"/>
    <w:rsid w:val="00A268A1"/>
    <w:rsid w:val="00A26AFF"/>
    <w:rsid w:val="00A27F4F"/>
    <w:rsid w:val="00A323EC"/>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3F9F"/>
    <w:rsid w:val="00A5418B"/>
    <w:rsid w:val="00A5438A"/>
    <w:rsid w:val="00A55365"/>
    <w:rsid w:val="00A55444"/>
    <w:rsid w:val="00A55C84"/>
    <w:rsid w:val="00A56156"/>
    <w:rsid w:val="00A600A9"/>
    <w:rsid w:val="00A601A9"/>
    <w:rsid w:val="00A62429"/>
    <w:rsid w:val="00A6590E"/>
    <w:rsid w:val="00A664F5"/>
    <w:rsid w:val="00A677BB"/>
    <w:rsid w:val="00A67BC6"/>
    <w:rsid w:val="00A702F0"/>
    <w:rsid w:val="00A70722"/>
    <w:rsid w:val="00A70734"/>
    <w:rsid w:val="00A73BDC"/>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C41"/>
    <w:rsid w:val="00A84FBB"/>
    <w:rsid w:val="00A86AE7"/>
    <w:rsid w:val="00A86B66"/>
    <w:rsid w:val="00A87572"/>
    <w:rsid w:val="00A87593"/>
    <w:rsid w:val="00A90405"/>
    <w:rsid w:val="00A94DF7"/>
    <w:rsid w:val="00A960D9"/>
    <w:rsid w:val="00A96758"/>
    <w:rsid w:val="00A96C9B"/>
    <w:rsid w:val="00A97518"/>
    <w:rsid w:val="00AA01C1"/>
    <w:rsid w:val="00AA0281"/>
    <w:rsid w:val="00AA0F0B"/>
    <w:rsid w:val="00AA18EC"/>
    <w:rsid w:val="00AA2AEE"/>
    <w:rsid w:val="00AA3633"/>
    <w:rsid w:val="00AA3705"/>
    <w:rsid w:val="00AA3921"/>
    <w:rsid w:val="00AA767E"/>
    <w:rsid w:val="00AB033A"/>
    <w:rsid w:val="00AB0C00"/>
    <w:rsid w:val="00AB1578"/>
    <w:rsid w:val="00AB189B"/>
    <w:rsid w:val="00AB19D4"/>
    <w:rsid w:val="00AB2BD9"/>
    <w:rsid w:val="00AB4166"/>
    <w:rsid w:val="00AB41E6"/>
    <w:rsid w:val="00AB5329"/>
    <w:rsid w:val="00AB542E"/>
    <w:rsid w:val="00AB659F"/>
    <w:rsid w:val="00AB703A"/>
    <w:rsid w:val="00AB7571"/>
    <w:rsid w:val="00AC07A6"/>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E0EFF"/>
    <w:rsid w:val="00AE1771"/>
    <w:rsid w:val="00AE3120"/>
    <w:rsid w:val="00AE39A0"/>
    <w:rsid w:val="00AE39CC"/>
    <w:rsid w:val="00AE421E"/>
    <w:rsid w:val="00AE44DE"/>
    <w:rsid w:val="00AE4AE9"/>
    <w:rsid w:val="00AE651F"/>
    <w:rsid w:val="00AE7B33"/>
    <w:rsid w:val="00AF07CB"/>
    <w:rsid w:val="00AF32A0"/>
    <w:rsid w:val="00AF33B8"/>
    <w:rsid w:val="00AF4004"/>
    <w:rsid w:val="00AF46BC"/>
    <w:rsid w:val="00AF4B12"/>
    <w:rsid w:val="00AF4D02"/>
    <w:rsid w:val="00AF58DE"/>
    <w:rsid w:val="00AF6634"/>
    <w:rsid w:val="00AF6CE7"/>
    <w:rsid w:val="00AF714B"/>
    <w:rsid w:val="00B00050"/>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14E"/>
    <w:rsid w:val="00B23304"/>
    <w:rsid w:val="00B24ACC"/>
    <w:rsid w:val="00B254B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5DE"/>
    <w:rsid w:val="00B36706"/>
    <w:rsid w:val="00B401EA"/>
    <w:rsid w:val="00B4146E"/>
    <w:rsid w:val="00B41DD8"/>
    <w:rsid w:val="00B4216F"/>
    <w:rsid w:val="00B42936"/>
    <w:rsid w:val="00B429F3"/>
    <w:rsid w:val="00B42D3E"/>
    <w:rsid w:val="00B433F8"/>
    <w:rsid w:val="00B446FE"/>
    <w:rsid w:val="00B458E5"/>
    <w:rsid w:val="00B465C7"/>
    <w:rsid w:val="00B47621"/>
    <w:rsid w:val="00B47B99"/>
    <w:rsid w:val="00B50F98"/>
    <w:rsid w:val="00B5122D"/>
    <w:rsid w:val="00B51352"/>
    <w:rsid w:val="00B51D46"/>
    <w:rsid w:val="00B524E0"/>
    <w:rsid w:val="00B52DDC"/>
    <w:rsid w:val="00B544A8"/>
    <w:rsid w:val="00B54D8E"/>
    <w:rsid w:val="00B55F60"/>
    <w:rsid w:val="00B56901"/>
    <w:rsid w:val="00B60256"/>
    <w:rsid w:val="00B60CB4"/>
    <w:rsid w:val="00B61863"/>
    <w:rsid w:val="00B6238C"/>
    <w:rsid w:val="00B625D7"/>
    <w:rsid w:val="00B62959"/>
    <w:rsid w:val="00B6390C"/>
    <w:rsid w:val="00B65389"/>
    <w:rsid w:val="00B654AF"/>
    <w:rsid w:val="00B6647D"/>
    <w:rsid w:val="00B66FC2"/>
    <w:rsid w:val="00B70EAE"/>
    <w:rsid w:val="00B73E17"/>
    <w:rsid w:val="00B73E78"/>
    <w:rsid w:val="00B74B3D"/>
    <w:rsid w:val="00B77237"/>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815"/>
    <w:rsid w:val="00B95B8A"/>
    <w:rsid w:val="00B95C62"/>
    <w:rsid w:val="00B9639C"/>
    <w:rsid w:val="00B96567"/>
    <w:rsid w:val="00B972D7"/>
    <w:rsid w:val="00B97A72"/>
    <w:rsid w:val="00BA02F4"/>
    <w:rsid w:val="00BA0405"/>
    <w:rsid w:val="00BA2927"/>
    <w:rsid w:val="00BA3419"/>
    <w:rsid w:val="00BA40FF"/>
    <w:rsid w:val="00BA44C6"/>
    <w:rsid w:val="00BA590F"/>
    <w:rsid w:val="00BA6169"/>
    <w:rsid w:val="00BA6FA0"/>
    <w:rsid w:val="00BB2930"/>
    <w:rsid w:val="00BB2E68"/>
    <w:rsid w:val="00BB2FD1"/>
    <w:rsid w:val="00BB40B7"/>
    <w:rsid w:val="00BB675D"/>
    <w:rsid w:val="00BC01C2"/>
    <w:rsid w:val="00BC0876"/>
    <w:rsid w:val="00BC0A2C"/>
    <w:rsid w:val="00BC4B6B"/>
    <w:rsid w:val="00BC6F83"/>
    <w:rsid w:val="00BD23E4"/>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25E"/>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2C9"/>
    <w:rsid w:val="00C2497D"/>
    <w:rsid w:val="00C24A3C"/>
    <w:rsid w:val="00C24B0D"/>
    <w:rsid w:val="00C26BCC"/>
    <w:rsid w:val="00C26F3F"/>
    <w:rsid w:val="00C27AD1"/>
    <w:rsid w:val="00C27D37"/>
    <w:rsid w:val="00C30CA6"/>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0E21"/>
    <w:rsid w:val="00C41C49"/>
    <w:rsid w:val="00C42202"/>
    <w:rsid w:val="00C42672"/>
    <w:rsid w:val="00C42AF0"/>
    <w:rsid w:val="00C42C38"/>
    <w:rsid w:val="00C44415"/>
    <w:rsid w:val="00C477A7"/>
    <w:rsid w:val="00C50E08"/>
    <w:rsid w:val="00C51617"/>
    <w:rsid w:val="00C51DF8"/>
    <w:rsid w:val="00C52925"/>
    <w:rsid w:val="00C54B54"/>
    <w:rsid w:val="00C54F13"/>
    <w:rsid w:val="00C5524E"/>
    <w:rsid w:val="00C56904"/>
    <w:rsid w:val="00C5702B"/>
    <w:rsid w:val="00C57FAE"/>
    <w:rsid w:val="00C60365"/>
    <w:rsid w:val="00C6068F"/>
    <w:rsid w:val="00C62F43"/>
    <w:rsid w:val="00C65399"/>
    <w:rsid w:val="00C65957"/>
    <w:rsid w:val="00C65981"/>
    <w:rsid w:val="00C67305"/>
    <w:rsid w:val="00C67DCE"/>
    <w:rsid w:val="00C7101E"/>
    <w:rsid w:val="00C71EA2"/>
    <w:rsid w:val="00C72093"/>
    <w:rsid w:val="00C72452"/>
    <w:rsid w:val="00C73D0E"/>
    <w:rsid w:val="00C73E32"/>
    <w:rsid w:val="00C77CB0"/>
    <w:rsid w:val="00C77EAC"/>
    <w:rsid w:val="00C80497"/>
    <w:rsid w:val="00C81363"/>
    <w:rsid w:val="00C82B10"/>
    <w:rsid w:val="00C83539"/>
    <w:rsid w:val="00C84402"/>
    <w:rsid w:val="00C84BCE"/>
    <w:rsid w:val="00C84D21"/>
    <w:rsid w:val="00C86FBB"/>
    <w:rsid w:val="00C874DA"/>
    <w:rsid w:val="00C901DF"/>
    <w:rsid w:val="00C90992"/>
    <w:rsid w:val="00C9145F"/>
    <w:rsid w:val="00CA0126"/>
    <w:rsid w:val="00CA129C"/>
    <w:rsid w:val="00CA1A3D"/>
    <w:rsid w:val="00CA1FA3"/>
    <w:rsid w:val="00CA2968"/>
    <w:rsid w:val="00CA2CCA"/>
    <w:rsid w:val="00CA2FB6"/>
    <w:rsid w:val="00CA3812"/>
    <w:rsid w:val="00CA5B3C"/>
    <w:rsid w:val="00CA7DCC"/>
    <w:rsid w:val="00CB0EF7"/>
    <w:rsid w:val="00CB28A9"/>
    <w:rsid w:val="00CB2FD7"/>
    <w:rsid w:val="00CB303E"/>
    <w:rsid w:val="00CB33E8"/>
    <w:rsid w:val="00CB3D99"/>
    <w:rsid w:val="00CB4281"/>
    <w:rsid w:val="00CB48AD"/>
    <w:rsid w:val="00CB5C6C"/>
    <w:rsid w:val="00CB6008"/>
    <w:rsid w:val="00CB7159"/>
    <w:rsid w:val="00CB7532"/>
    <w:rsid w:val="00CC0568"/>
    <w:rsid w:val="00CC1D57"/>
    <w:rsid w:val="00CC211E"/>
    <w:rsid w:val="00CC2F36"/>
    <w:rsid w:val="00CC3614"/>
    <w:rsid w:val="00CC3726"/>
    <w:rsid w:val="00CC3DEC"/>
    <w:rsid w:val="00CC67FE"/>
    <w:rsid w:val="00CC6E96"/>
    <w:rsid w:val="00CD322A"/>
    <w:rsid w:val="00CD394A"/>
    <w:rsid w:val="00CD3EBD"/>
    <w:rsid w:val="00CD59AE"/>
    <w:rsid w:val="00CD7D13"/>
    <w:rsid w:val="00CE0193"/>
    <w:rsid w:val="00CE0AD9"/>
    <w:rsid w:val="00CE20FD"/>
    <w:rsid w:val="00CE2183"/>
    <w:rsid w:val="00CE2409"/>
    <w:rsid w:val="00CE33A8"/>
    <w:rsid w:val="00CE3FC3"/>
    <w:rsid w:val="00CE4AF0"/>
    <w:rsid w:val="00CE4CCD"/>
    <w:rsid w:val="00CE52E9"/>
    <w:rsid w:val="00CE6EA5"/>
    <w:rsid w:val="00CE7EC5"/>
    <w:rsid w:val="00CF1CCE"/>
    <w:rsid w:val="00CF2C96"/>
    <w:rsid w:val="00CF4477"/>
    <w:rsid w:val="00CF5912"/>
    <w:rsid w:val="00CF5C9B"/>
    <w:rsid w:val="00CF6383"/>
    <w:rsid w:val="00CF6774"/>
    <w:rsid w:val="00CF6791"/>
    <w:rsid w:val="00CF6D43"/>
    <w:rsid w:val="00CF6DD4"/>
    <w:rsid w:val="00CF776D"/>
    <w:rsid w:val="00D00C1A"/>
    <w:rsid w:val="00D01766"/>
    <w:rsid w:val="00D03485"/>
    <w:rsid w:val="00D05330"/>
    <w:rsid w:val="00D05A28"/>
    <w:rsid w:val="00D06E4B"/>
    <w:rsid w:val="00D06E5C"/>
    <w:rsid w:val="00D07B84"/>
    <w:rsid w:val="00D12054"/>
    <w:rsid w:val="00D12202"/>
    <w:rsid w:val="00D1366B"/>
    <w:rsid w:val="00D13AA7"/>
    <w:rsid w:val="00D13C00"/>
    <w:rsid w:val="00D1452A"/>
    <w:rsid w:val="00D14FC2"/>
    <w:rsid w:val="00D1530D"/>
    <w:rsid w:val="00D15DC3"/>
    <w:rsid w:val="00D162D7"/>
    <w:rsid w:val="00D165AA"/>
    <w:rsid w:val="00D16A0B"/>
    <w:rsid w:val="00D173A7"/>
    <w:rsid w:val="00D17E5B"/>
    <w:rsid w:val="00D207AF"/>
    <w:rsid w:val="00D217DF"/>
    <w:rsid w:val="00D220B5"/>
    <w:rsid w:val="00D22264"/>
    <w:rsid w:val="00D2254D"/>
    <w:rsid w:val="00D22647"/>
    <w:rsid w:val="00D22B86"/>
    <w:rsid w:val="00D23C3A"/>
    <w:rsid w:val="00D24A5F"/>
    <w:rsid w:val="00D2616A"/>
    <w:rsid w:val="00D2673F"/>
    <w:rsid w:val="00D2716B"/>
    <w:rsid w:val="00D274BB"/>
    <w:rsid w:val="00D31BD1"/>
    <w:rsid w:val="00D32BE4"/>
    <w:rsid w:val="00D32E73"/>
    <w:rsid w:val="00D35026"/>
    <w:rsid w:val="00D35E50"/>
    <w:rsid w:val="00D362F4"/>
    <w:rsid w:val="00D36487"/>
    <w:rsid w:val="00D3799E"/>
    <w:rsid w:val="00D37AB9"/>
    <w:rsid w:val="00D430F6"/>
    <w:rsid w:val="00D43B23"/>
    <w:rsid w:val="00D44BC1"/>
    <w:rsid w:val="00D455DF"/>
    <w:rsid w:val="00D462C2"/>
    <w:rsid w:val="00D46D7C"/>
    <w:rsid w:val="00D475D3"/>
    <w:rsid w:val="00D47F2D"/>
    <w:rsid w:val="00D504C9"/>
    <w:rsid w:val="00D50B07"/>
    <w:rsid w:val="00D514D8"/>
    <w:rsid w:val="00D51853"/>
    <w:rsid w:val="00D51B00"/>
    <w:rsid w:val="00D531EF"/>
    <w:rsid w:val="00D53733"/>
    <w:rsid w:val="00D55CAB"/>
    <w:rsid w:val="00D56CD8"/>
    <w:rsid w:val="00D61178"/>
    <w:rsid w:val="00D61842"/>
    <w:rsid w:val="00D61CC4"/>
    <w:rsid w:val="00D6217D"/>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832"/>
    <w:rsid w:val="00D82C48"/>
    <w:rsid w:val="00D83CD6"/>
    <w:rsid w:val="00D84532"/>
    <w:rsid w:val="00D84D7C"/>
    <w:rsid w:val="00D85AB5"/>
    <w:rsid w:val="00D85AE1"/>
    <w:rsid w:val="00D86A60"/>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B758E"/>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E001E"/>
    <w:rsid w:val="00DE0192"/>
    <w:rsid w:val="00DE0768"/>
    <w:rsid w:val="00DE0AD3"/>
    <w:rsid w:val="00DE1166"/>
    <w:rsid w:val="00DE38C3"/>
    <w:rsid w:val="00DE451F"/>
    <w:rsid w:val="00DE4647"/>
    <w:rsid w:val="00DE52AD"/>
    <w:rsid w:val="00DE6C15"/>
    <w:rsid w:val="00DE7B2A"/>
    <w:rsid w:val="00DE7F63"/>
    <w:rsid w:val="00DF1740"/>
    <w:rsid w:val="00DF197D"/>
    <w:rsid w:val="00DF24B5"/>
    <w:rsid w:val="00DF5971"/>
    <w:rsid w:val="00DF5D54"/>
    <w:rsid w:val="00DF6614"/>
    <w:rsid w:val="00DF6A33"/>
    <w:rsid w:val="00DF6ADD"/>
    <w:rsid w:val="00DF70C1"/>
    <w:rsid w:val="00E00E2C"/>
    <w:rsid w:val="00E00EEC"/>
    <w:rsid w:val="00E00F00"/>
    <w:rsid w:val="00E03315"/>
    <w:rsid w:val="00E04009"/>
    <w:rsid w:val="00E04CB2"/>
    <w:rsid w:val="00E059BF"/>
    <w:rsid w:val="00E074BC"/>
    <w:rsid w:val="00E07859"/>
    <w:rsid w:val="00E0793C"/>
    <w:rsid w:val="00E07B0F"/>
    <w:rsid w:val="00E10B9E"/>
    <w:rsid w:val="00E11044"/>
    <w:rsid w:val="00E120DB"/>
    <w:rsid w:val="00E120E6"/>
    <w:rsid w:val="00E123BF"/>
    <w:rsid w:val="00E12FCC"/>
    <w:rsid w:val="00E13992"/>
    <w:rsid w:val="00E1414A"/>
    <w:rsid w:val="00E14401"/>
    <w:rsid w:val="00E14CBD"/>
    <w:rsid w:val="00E1746B"/>
    <w:rsid w:val="00E176EF"/>
    <w:rsid w:val="00E2034D"/>
    <w:rsid w:val="00E2125E"/>
    <w:rsid w:val="00E219E4"/>
    <w:rsid w:val="00E21C47"/>
    <w:rsid w:val="00E224A4"/>
    <w:rsid w:val="00E22AAF"/>
    <w:rsid w:val="00E22EA8"/>
    <w:rsid w:val="00E23A7C"/>
    <w:rsid w:val="00E23FA5"/>
    <w:rsid w:val="00E242A0"/>
    <w:rsid w:val="00E25F01"/>
    <w:rsid w:val="00E3026D"/>
    <w:rsid w:val="00E311C0"/>
    <w:rsid w:val="00E31ABF"/>
    <w:rsid w:val="00E31E34"/>
    <w:rsid w:val="00E32371"/>
    <w:rsid w:val="00E336A6"/>
    <w:rsid w:val="00E33A3E"/>
    <w:rsid w:val="00E35A4D"/>
    <w:rsid w:val="00E35E86"/>
    <w:rsid w:val="00E36AEC"/>
    <w:rsid w:val="00E37871"/>
    <w:rsid w:val="00E40256"/>
    <w:rsid w:val="00E40A37"/>
    <w:rsid w:val="00E41612"/>
    <w:rsid w:val="00E419B3"/>
    <w:rsid w:val="00E419F7"/>
    <w:rsid w:val="00E41B27"/>
    <w:rsid w:val="00E41BF1"/>
    <w:rsid w:val="00E42CE9"/>
    <w:rsid w:val="00E431FC"/>
    <w:rsid w:val="00E465E3"/>
    <w:rsid w:val="00E4720B"/>
    <w:rsid w:val="00E4795A"/>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0BC2"/>
    <w:rsid w:val="00E82483"/>
    <w:rsid w:val="00E824FB"/>
    <w:rsid w:val="00E829EB"/>
    <w:rsid w:val="00E82D34"/>
    <w:rsid w:val="00E84EF3"/>
    <w:rsid w:val="00E85E9E"/>
    <w:rsid w:val="00E8775B"/>
    <w:rsid w:val="00E90589"/>
    <w:rsid w:val="00E910C4"/>
    <w:rsid w:val="00E91CEC"/>
    <w:rsid w:val="00E93D64"/>
    <w:rsid w:val="00E9472F"/>
    <w:rsid w:val="00E9540C"/>
    <w:rsid w:val="00E96222"/>
    <w:rsid w:val="00E96634"/>
    <w:rsid w:val="00E97AEC"/>
    <w:rsid w:val="00EA0473"/>
    <w:rsid w:val="00EA2B64"/>
    <w:rsid w:val="00EA4FE9"/>
    <w:rsid w:val="00EA7E99"/>
    <w:rsid w:val="00EB00C7"/>
    <w:rsid w:val="00EB1719"/>
    <w:rsid w:val="00EB19D1"/>
    <w:rsid w:val="00EB228D"/>
    <w:rsid w:val="00EB2B8D"/>
    <w:rsid w:val="00EB3265"/>
    <w:rsid w:val="00EB386F"/>
    <w:rsid w:val="00EB42BF"/>
    <w:rsid w:val="00EB54F1"/>
    <w:rsid w:val="00EB55EA"/>
    <w:rsid w:val="00EB607A"/>
    <w:rsid w:val="00EB6A58"/>
    <w:rsid w:val="00EC0FE2"/>
    <w:rsid w:val="00EC5C09"/>
    <w:rsid w:val="00EC6D39"/>
    <w:rsid w:val="00EC7819"/>
    <w:rsid w:val="00ED0EBB"/>
    <w:rsid w:val="00ED398D"/>
    <w:rsid w:val="00ED3F4E"/>
    <w:rsid w:val="00ED4D30"/>
    <w:rsid w:val="00ED7B73"/>
    <w:rsid w:val="00EE0914"/>
    <w:rsid w:val="00EE0EE4"/>
    <w:rsid w:val="00EE19D8"/>
    <w:rsid w:val="00EE1F18"/>
    <w:rsid w:val="00EE2A79"/>
    <w:rsid w:val="00EE33F4"/>
    <w:rsid w:val="00EE35D0"/>
    <w:rsid w:val="00EE5276"/>
    <w:rsid w:val="00EE5B6A"/>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64F"/>
    <w:rsid w:val="00F02C8D"/>
    <w:rsid w:val="00F02E53"/>
    <w:rsid w:val="00F03C64"/>
    <w:rsid w:val="00F041E2"/>
    <w:rsid w:val="00F06B92"/>
    <w:rsid w:val="00F07F68"/>
    <w:rsid w:val="00F1179B"/>
    <w:rsid w:val="00F11E98"/>
    <w:rsid w:val="00F13982"/>
    <w:rsid w:val="00F13AB0"/>
    <w:rsid w:val="00F14702"/>
    <w:rsid w:val="00F14C43"/>
    <w:rsid w:val="00F15361"/>
    <w:rsid w:val="00F15C54"/>
    <w:rsid w:val="00F15E89"/>
    <w:rsid w:val="00F203BD"/>
    <w:rsid w:val="00F20699"/>
    <w:rsid w:val="00F2163F"/>
    <w:rsid w:val="00F230AF"/>
    <w:rsid w:val="00F23130"/>
    <w:rsid w:val="00F235A1"/>
    <w:rsid w:val="00F23B4A"/>
    <w:rsid w:val="00F25D56"/>
    <w:rsid w:val="00F27BDA"/>
    <w:rsid w:val="00F27D7E"/>
    <w:rsid w:val="00F30CDF"/>
    <w:rsid w:val="00F33261"/>
    <w:rsid w:val="00F33A70"/>
    <w:rsid w:val="00F35181"/>
    <w:rsid w:val="00F351DD"/>
    <w:rsid w:val="00F35BA2"/>
    <w:rsid w:val="00F36AB6"/>
    <w:rsid w:val="00F37D46"/>
    <w:rsid w:val="00F40DE9"/>
    <w:rsid w:val="00F424DA"/>
    <w:rsid w:val="00F42668"/>
    <w:rsid w:val="00F42AC4"/>
    <w:rsid w:val="00F43165"/>
    <w:rsid w:val="00F433FC"/>
    <w:rsid w:val="00F4463F"/>
    <w:rsid w:val="00F45CAA"/>
    <w:rsid w:val="00F46339"/>
    <w:rsid w:val="00F46E45"/>
    <w:rsid w:val="00F512AC"/>
    <w:rsid w:val="00F52219"/>
    <w:rsid w:val="00F5361C"/>
    <w:rsid w:val="00F53F9A"/>
    <w:rsid w:val="00F54F7A"/>
    <w:rsid w:val="00F5614E"/>
    <w:rsid w:val="00F56523"/>
    <w:rsid w:val="00F56CE9"/>
    <w:rsid w:val="00F60828"/>
    <w:rsid w:val="00F60E55"/>
    <w:rsid w:val="00F6376C"/>
    <w:rsid w:val="00F6468E"/>
    <w:rsid w:val="00F64C28"/>
    <w:rsid w:val="00F6637F"/>
    <w:rsid w:val="00F66E2D"/>
    <w:rsid w:val="00F6781E"/>
    <w:rsid w:val="00F725F3"/>
    <w:rsid w:val="00F739C8"/>
    <w:rsid w:val="00F73CE3"/>
    <w:rsid w:val="00F73D1C"/>
    <w:rsid w:val="00F74FE8"/>
    <w:rsid w:val="00F75240"/>
    <w:rsid w:val="00F7587F"/>
    <w:rsid w:val="00F76642"/>
    <w:rsid w:val="00F76C55"/>
    <w:rsid w:val="00F7760E"/>
    <w:rsid w:val="00F77632"/>
    <w:rsid w:val="00F7772B"/>
    <w:rsid w:val="00F77BE4"/>
    <w:rsid w:val="00F81046"/>
    <w:rsid w:val="00F81498"/>
    <w:rsid w:val="00F818DB"/>
    <w:rsid w:val="00F82115"/>
    <w:rsid w:val="00F821B1"/>
    <w:rsid w:val="00F82310"/>
    <w:rsid w:val="00F82C1A"/>
    <w:rsid w:val="00F840AC"/>
    <w:rsid w:val="00F840C6"/>
    <w:rsid w:val="00F84353"/>
    <w:rsid w:val="00F844C5"/>
    <w:rsid w:val="00F84AD5"/>
    <w:rsid w:val="00F85124"/>
    <w:rsid w:val="00F9046F"/>
    <w:rsid w:val="00F906D3"/>
    <w:rsid w:val="00F90728"/>
    <w:rsid w:val="00F907C7"/>
    <w:rsid w:val="00F9147E"/>
    <w:rsid w:val="00F91BFF"/>
    <w:rsid w:val="00F92CC3"/>
    <w:rsid w:val="00F95FA6"/>
    <w:rsid w:val="00F962C6"/>
    <w:rsid w:val="00F97401"/>
    <w:rsid w:val="00F97581"/>
    <w:rsid w:val="00F97A50"/>
    <w:rsid w:val="00FA120B"/>
    <w:rsid w:val="00FA1346"/>
    <w:rsid w:val="00FA2927"/>
    <w:rsid w:val="00FA2F41"/>
    <w:rsid w:val="00FA3961"/>
    <w:rsid w:val="00FA3C27"/>
    <w:rsid w:val="00FA4A52"/>
    <w:rsid w:val="00FA56E6"/>
    <w:rsid w:val="00FA680B"/>
    <w:rsid w:val="00FA7B6F"/>
    <w:rsid w:val="00FB13CE"/>
    <w:rsid w:val="00FB2ADB"/>
    <w:rsid w:val="00FB2FA7"/>
    <w:rsid w:val="00FB3189"/>
    <w:rsid w:val="00FB3217"/>
    <w:rsid w:val="00FB4BFD"/>
    <w:rsid w:val="00FB54FE"/>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D688F"/>
    <w:rsid w:val="00FE07CF"/>
    <w:rsid w:val="00FE153B"/>
    <w:rsid w:val="00FE241B"/>
    <w:rsid w:val="00FE277C"/>
    <w:rsid w:val="00FE2C54"/>
    <w:rsid w:val="00FE2EE9"/>
    <w:rsid w:val="00FE3982"/>
    <w:rsid w:val="00FE553C"/>
    <w:rsid w:val="00FE5DED"/>
    <w:rsid w:val="00FF0178"/>
    <w:rsid w:val="00FF04CE"/>
    <w:rsid w:val="00FF53C0"/>
    <w:rsid w:val="00FF6C82"/>
    <w:rsid w:val="00FF73DA"/>
    <w:rsid w:val="00FF750E"/>
    <w:rsid w:val="00FF7AEE"/>
    <w:rsid w:val="0F668D7B"/>
    <w:rsid w:val="2535392B"/>
    <w:rsid w:val="2708D50E"/>
    <w:rsid w:val="398335B2"/>
    <w:rsid w:val="3BAB7294"/>
    <w:rsid w:val="5291A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B93586B8-C584-401F-9EA4-2035C6A5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F8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B08FEF-B7BC-4356-9C91-F50C56D8B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E2E595-4CFA-4221-BC3A-7EF43E787D3C}">
  <ds:schemaRefs>
    <ds:schemaRef ds:uri="http://schemas.microsoft.com/sharepoint/v3/contenttype/forms"/>
  </ds:schemaRefs>
</ds:datastoreItem>
</file>

<file path=customXml/itemProps3.xml><?xml version="1.0" encoding="utf-8"?>
<ds:datastoreItem xmlns:ds="http://schemas.openxmlformats.org/officeDocument/2006/customXml" ds:itemID="{1B5B0CE1-493C-4B29-BFC0-5C23DD578FB2}">
  <ds:schemaRefs>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785685f2-c2e1-4352-89aa-3faca8eaba52"/>
    <ds:schemaRef ds:uri="http://purl.org/dc/elements/1.1/"/>
    <ds:schemaRef ds:uri="5067c814-4b34-462c-a21d-c185ff6548d2"/>
    <ds:schemaRef ds:uri="http://www.w3.org/XML/1998/namespace"/>
    <ds:schemaRef ds:uri="http://purl.org/dc/dcmitype/"/>
  </ds:schemaRefs>
</ds:datastoreItem>
</file>

<file path=customXml/itemProps4.xml><?xml version="1.0" encoding="utf-8"?>
<ds:datastoreItem xmlns:ds="http://schemas.openxmlformats.org/officeDocument/2006/customXml" ds:itemID="{B0E5075E-1E4D-48A7-B70C-D488D1510B2D}">
  <ds:schemaRefs>
    <ds:schemaRef ds:uri="http://schemas.openxmlformats.org/officeDocument/2006/bibliography"/>
  </ds:schemaRefs>
</ds:datastoreItem>
</file>

<file path=customXml/itemProps5.xml><?xml version="1.0" encoding="utf-8"?>
<ds:datastoreItem xmlns:ds="http://schemas.openxmlformats.org/officeDocument/2006/customXml" ds:itemID="{4D517A06-2433-4927-98F1-1362A5B1D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14487</Words>
  <Characters>78646</Characters>
  <Application>Microsoft Office Word</Application>
  <DocSecurity>0</DocSecurity>
  <Lines>655</Lines>
  <Paragraphs>185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Smith, Alexis@Energy</cp:lastModifiedBy>
  <cp:revision>2</cp:revision>
  <cp:lastPrinted>2019-11-26T17:26:00Z</cp:lastPrinted>
  <dcterms:created xsi:type="dcterms:W3CDTF">2020-07-28T20:26:00Z</dcterms:created>
  <dcterms:modified xsi:type="dcterms:W3CDTF">2020-07-28T20:26:00Z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
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09"/>
        <w:gridCol w:w="1666"/>
        <w:gridCol w:w="2127"/>
        <w:gridCol w:w="543"/>
        <w:gridCol w:w="1565"/>
        <w:gridCol w:w="4283"/>
        <w:gridCol w:w="8"/>
      </w:tblGrid>
      <w:tr w:rsidR="005049F2" w:rsidRPr="00FB0E1A" w14:paraId="4196E9FB" w14:textId="77777777" w:rsidTr="009C23C1">
        <w:trPr>
          <w:trHeight w:val="144"/>
        </w:trPr>
        <w:tc>
          <w:tcPr>
            <w:tcW w:w="10801" w:type="dxa"/>
            <w:gridSpan w:val="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A" w14:textId="3EC59C1A" w:rsidR="00A3784E" w:rsidRPr="00A3784E" w:rsidRDefault="00A3784E" w:rsidP="009C511F">
            <w:pPr>
              <w:pStyle w:val="Heading2"/>
              <w:spacing w:before="0" w:after="0"/>
            </w:pP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A. </w:t>
            </w:r>
            <w:r w:rsidR="00E364D3"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5978B5" w:rsidRPr="00FB0E1A" w14:paraId="4196EA00" w14:textId="77777777" w:rsidTr="009C23C1">
        <w:trPr>
          <w:gridAfter w:val="1"/>
          <w:wAfter w:w="8" w:type="dxa"/>
          <w:trHeight w:val="144"/>
        </w:trPr>
        <w:tc>
          <w:tcPr>
            <w:tcW w:w="60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C" w14:textId="77777777" w:rsidR="005978B5" w:rsidRPr="00A3784E" w:rsidRDefault="005978B5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666" w:type="dxa"/>
            <w:vAlign w:val="center"/>
          </w:tcPr>
          <w:p w14:paraId="4196E9FD" w14:textId="21A3B436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127" w:type="dxa"/>
            <w:vAlign w:val="center"/>
          </w:tcPr>
          <w:p w14:paraId="68F97901" w14:textId="77777777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43" w:type="dxa"/>
            <w:vAlign w:val="center"/>
          </w:tcPr>
          <w:p w14:paraId="45A408AF" w14:textId="5F7CE0DC" w:rsidR="005978B5" w:rsidRPr="00A3784E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565" w:type="dxa"/>
            <w:vAlign w:val="center"/>
          </w:tcPr>
          <w:p w14:paraId="40EDFBF0" w14:textId="46D7CC4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4283" w:type="dxa"/>
            <w:vAlign w:val="center"/>
          </w:tcPr>
          <w:p w14:paraId="4196E9FF" w14:textId="0A39DDAA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978B5" w:rsidRPr="00FB0E1A" w14:paraId="4196EA04" w14:textId="77777777" w:rsidTr="009C23C1">
        <w:trPr>
          <w:gridAfter w:val="1"/>
          <w:wAfter w:w="8" w:type="dxa"/>
          <w:trHeight w:val="144"/>
        </w:trPr>
        <w:tc>
          <w:tcPr>
            <w:tcW w:w="60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01" w14:textId="54CB4C49" w:rsidR="005978B5" w:rsidRPr="00A3784E" w:rsidRDefault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666" w:type="dxa"/>
            <w:vAlign w:val="center"/>
          </w:tcPr>
          <w:p w14:paraId="4196EA02" w14:textId="14D5318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127" w:type="dxa"/>
            <w:vAlign w:val="center"/>
          </w:tcPr>
          <w:p w14:paraId="384515D4" w14:textId="77777777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  <w:tc>
          <w:tcPr>
            <w:tcW w:w="543" w:type="dxa"/>
            <w:vAlign w:val="center"/>
          </w:tcPr>
          <w:p w14:paraId="4D6334FD" w14:textId="163A69BC" w:rsidR="005978B5" w:rsidRPr="000C3CE8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046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0C3CE8" w:rsidRPr="00B046FC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5" w:type="dxa"/>
            <w:vAlign w:val="center"/>
          </w:tcPr>
          <w:p w14:paraId="71F4B8FB" w14:textId="23FB6076" w:rsidR="005978B5" w:rsidRPr="00A3784E" w:rsidRDefault="005978B5" w:rsidP="005978B5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4283" w:type="dxa"/>
            <w:vAlign w:val="center"/>
          </w:tcPr>
          <w:p w14:paraId="4196EA03" w14:textId="5111F086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  <w:tr w:rsidR="009C23C1" w:rsidRPr="00FB0E1A" w14:paraId="3CFDAD2F" w14:textId="4E58BB76" w:rsidTr="009C23C1">
        <w:trPr>
          <w:gridAfter w:val="1"/>
          <w:wAfter w:w="8" w:type="dxa"/>
          <w:trHeight w:val="144"/>
        </w:trPr>
        <w:tc>
          <w:tcPr>
            <w:tcW w:w="60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5AC4D9" w14:textId="59F70346" w:rsidR="009C23C1" w:rsidRDefault="009C23C1" w:rsidP="009C23C1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1666" w:type="dxa"/>
            <w:vAlign w:val="center"/>
          </w:tcPr>
          <w:p w14:paraId="153EABDA" w14:textId="2AAEA324" w:rsidR="009C23C1" w:rsidRDefault="009C23C1" w:rsidP="009C23C1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2127" w:type="dxa"/>
            <w:vAlign w:val="center"/>
          </w:tcPr>
          <w:p w14:paraId="205376B4" w14:textId="575FA817" w:rsidR="009C23C1" w:rsidRPr="00A3784E" w:rsidRDefault="009C23C1" w:rsidP="009C23C1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  <w:tc>
          <w:tcPr>
            <w:tcW w:w="543" w:type="dxa"/>
            <w:vAlign w:val="center"/>
          </w:tcPr>
          <w:p w14:paraId="2CFC49E5" w14:textId="6482DC80" w:rsidR="009C23C1" w:rsidRPr="007B0BD6" w:rsidRDefault="009C23C1" w:rsidP="009C23C1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ins w:id="1" w:author="Markstrum, Alexis@Energy" w:date="2020-07-07T15:22:00Z">
              <w:r w:rsidRPr="007B0BD6">
                <w:rPr>
                  <w:rFonts w:asciiTheme="minorHAnsi" w:hAnsiTheme="minorHAnsi" w:cstheme="minorHAnsi"/>
                  <w:sz w:val="18"/>
                  <w:szCs w:val="18"/>
                </w:rPr>
                <w:t>06</w:t>
              </w:r>
            </w:ins>
          </w:p>
        </w:tc>
        <w:tc>
          <w:tcPr>
            <w:tcW w:w="1565" w:type="dxa"/>
            <w:vAlign w:val="center"/>
          </w:tcPr>
          <w:p w14:paraId="3BDC39C3" w14:textId="7421B5B9" w:rsidR="009C23C1" w:rsidRPr="00A3784E" w:rsidRDefault="009C23C1" w:rsidP="009C23C1">
            <w:pPr>
              <w:pStyle w:val="BodyText2"/>
              <w:spacing w:before="0" w:after="0"/>
              <w:ind w:left="-19"/>
              <w:rPr>
                <w:sz w:val="18"/>
                <w:szCs w:val="18"/>
              </w:rPr>
            </w:pPr>
            <w:ins w:id="2" w:author="Markstrum, Alexis@Energy" w:date="2020-07-07T15:25:00Z">
              <w:r>
                <w:rPr>
                  <w:rFonts w:asciiTheme="minorHAnsi" w:hAnsiTheme="minorHAnsi"/>
                  <w:sz w:val="18"/>
                  <w:szCs w:val="18"/>
                </w:rPr>
                <w:t>Community Solar</w:t>
              </w:r>
            </w:ins>
          </w:p>
        </w:tc>
        <w:tc>
          <w:tcPr>
            <w:tcW w:w="4283" w:type="dxa"/>
          </w:tcPr>
          <w:p w14:paraId="3D1C7648" w14:textId="710F846C" w:rsidR="009C23C1" w:rsidRPr="00A3784E" w:rsidRDefault="009C23C1" w:rsidP="009C23C1">
            <w:pPr>
              <w:pStyle w:val="BodyText2"/>
              <w:spacing w:before="0" w:after="0"/>
              <w:rPr>
                <w:sz w:val="18"/>
                <w:szCs w:val="18"/>
              </w:rPr>
            </w:pPr>
          </w:p>
        </w:tc>
      </w:tr>
    </w:tbl>
    <w:p w14:paraId="10D49659" w14:textId="67BC00A1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988"/>
        <w:gridCol w:w="899"/>
        <w:gridCol w:w="7"/>
        <w:gridCol w:w="728"/>
        <w:gridCol w:w="801"/>
        <w:gridCol w:w="711"/>
        <w:gridCol w:w="883"/>
        <w:gridCol w:w="613"/>
        <w:gridCol w:w="901"/>
        <w:gridCol w:w="901"/>
        <w:gridCol w:w="1032"/>
        <w:gridCol w:w="631"/>
        <w:gridCol w:w="899"/>
      </w:tblGrid>
      <w:tr w:rsidR="008D7FAE" w:rsidRPr="00DF3A28" w14:paraId="785D1ED7" w14:textId="276EBF6E" w:rsidTr="008D7FAE">
        <w:trPr>
          <w:cantSplit/>
          <w:trHeight w:val="144"/>
        </w:trPr>
        <w:tc>
          <w:tcPr>
            <w:tcW w:w="1079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B74D" w14:textId="2B417F35" w:rsidR="008D7FAE" w:rsidRDefault="008D7FAE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8D7FAE" w:rsidRPr="008D7FAE" w14:paraId="67345D19" w14:textId="7B0BBB8C" w:rsidTr="008D7FAE">
        <w:trPr>
          <w:cantSplit/>
          <w:trHeight w:val="144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20DB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A0C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02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A262" w14:textId="59F073B4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9C0F" w14:textId="7445742F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9BEE" w14:textId="27873486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C0F2" w14:textId="08F6BF7E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2C255" w14:textId="7D1CEAD5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07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F61F" w14:textId="5969F812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F7CF8" w14:textId="1C6E0DDE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A4AD6" w14:textId="1704D43E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10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EA673" w14:textId="2F4EFE08" w:rsidR="008D7FAE" w:rsidRPr="008D7FAE" w:rsidRDefault="008D7FAE" w:rsidP="009D697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11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0E489E" w14:textId="5FA37592" w:rsidR="008D7FAE" w:rsidRPr="008D7FAE" w:rsidRDefault="008D7FAE" w:rsidP="009D697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ins w:id="3" w:author="Markstrum, Alexis@Energy" w:date="2020-07-16T15:53:00Z">
              <w:r>
                <w:rPr>
                  <w:rFonts w:ascii="Calibri" w:hAnsi="Calibri"/>
                  <w:sz w:val="14"/>
                  <w:szCs w:val="14"/>
                </w:rPr>
                <w:t>12</w:t>
              </w:r>
            </w:ins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26D5AF" w14:textId="34513284" w:rsidR="008D7FAE" w:rsidRPr="008D7FAE" w:rsidRDefault="008D7FAE" w:rsidP="009D697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ins w:id="4" w:author="Markstrum, Alexis@Energy" w:date="2020-07-16T15:53:00Z">
              <w:r>
                <w:rPr>
                  <w:rFonts w:ascii="Calibri" w:hAnsi="Calibri"/>
                  <w:sz w:val="14"/>
                  <w:szCs w:val="14"/>
                </w:rPr>
                <w:t>13</w:t>
              </w:r>
            </w:ins>
          </w:p>
        </w:tc>
      </w:tr>
      <w:tr w:rsidR="008D7FAE" w:rsidRPr="008D7FAE" w14:paraId="7A5AD89A" w14:textId="122D80A7" w:rsidTr="008D7FAE">
        <w:trPr>
          <w:cantSplit/>
          <w:trHeight w:val="144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46FB5" w14:textId="5C740FE8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PV Array ID or Name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E549B" w14:textId="60AC8DC9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Adjusted Minimum PV Size (kW)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AE9A" w14:textId="2C62BAF0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Adjusted Value from Exception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0C70D" w14:textId="311F8DDA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Module Type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12A98" w14:textId="5A4BB5E4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CFI (Yes/No)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2C4EA" w14:textId="7FE9B93A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Azimuth (deg)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92AFC" w14:textId="56C85034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 xml:space="preserve"> Tilt Input (Deg/Pitch)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2E78E" w14:textId="5DB9C23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Angle/Tilt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F58CB4" w14:textId="719952D1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Annual Solar Access (%)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B0E68A" w14:textId="2FAA150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Inverter Efficiency (%)</w:t>
            </w:r>
          </w:p>
        </w:tc>
        <w:tc>
          <w:tcPr>
            <w:tcW w:w="103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330531" w14:textId="0705039A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Shading Requirement Compliance Path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3099BD9" w14:textId="2AF0C8BE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ins w:id="5" w:author="Markstrum, Alexis@Energy" w:date="2020-07-16T15:53:00Z">
              <w:r>
                <w:rPr>
                  <w:rFonts w:asciiTheme="minorHAnsi" w:hAnsiTheme="minorHAnsi"/>
                  <w:sz w:val="14"/>
                  <w:szCs w:val="14"/>
                </w:rPr>
                <w:t>Array Type</w:t>
              </w:r>
            </w:ins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AD5198" w14:textId="3B04F68D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ins w:id="6" w:author="Markstrum, Alexis@Energy" w:date="2020-07-16T15:53:00Z">
              <w:r w:rsidRPr="008D7FAE">
                <w:rPr>
                  <w:rFonts w:asciiTheme="minorHAnsi" w:hAnsiTheme="minorHAnsi"/>
                  <w:sz w:val="14"/>
                  <w:szCs w:val="14"/>
                </w:rPr>
                <w:t>Module Level Power Electronics</w:t>
              </w:r>
            </w:ins>
          </w:p>
        </w:tc>
      </w:tr>
      <w:tr w:rsidR="008D7FAE" w:rsidRPr="008D7FAE" w14:paraId="19477C69" w14:textId="2DCC35BC" w:rsidTr="008D7FAE">
        <w:trPr>
          <w:cantSplit/>
          <w:trHeight w:val="144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87CF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DFC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3177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1F58" w14:textId="49E40B95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7904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66A5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9C3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B52A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5734910E" w14:textId="4DE45E05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15F71B27" w14:textId="2923A318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32" w:type="dxa"/>
            <w:tcBorders>
              <w:left w:val="single" w:sz="4" w:space="0" w:color="auto"/>
              <w:right w:val="single" w:sz="4" w:space="0" w:color="auto"/>
            </w:tcBorders>
          </w:tcPr>
          <w:p w14:paraId="6E0036E9" w14:textId="5E8E58F2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</w:tcPr>
          <w:p w14:paraId="6A8CBA3E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14:paraId="0E36462A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4"/>
                <w:szCs w:val="14"/>
              </w:rPr>
            </w:pPr>
          </w:p>
        </w:tc>
      </w:tr>
      <w:tr w:rsidR="008D7FAE" w:rsidRPr="008D7FAE" w14:paraId="49C9557F" w14:textId="1FC8E4A6" w:rsidTr="008D7FAE">
        <w:trPr>
          <w:cantSplit/>
          <w:trHeight w:val="144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7C940B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486A46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F8C508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921D811" w14:textId="457F7002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6AFFCF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DE476F2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B41E72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00D10E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01BFEE8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0B4CCE" w14:textId="16ADAEEA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3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6E2E71F" w14:textId="400C7C5A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4EDCD2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9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8F88779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</w:tr>
      <w:tr w:rsidR="008D7FAE" w:rsidRPr="00DF3A28" w14:paraId="595B5457" w14:textId="210EE839" w:rsidTr="006473CF">
        <w:trPr>
          <w:cantSplit/>
          <w:trHeight w:val="144"/>
        </w:trPr>
        <w:tc>
          <w:tcPr>
            <w:tcW w:w="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EEEA1" w14:textId="639E345D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1</w:t>
            </w:r>
            <w:ins w:id="7" w:author="Markstrum, Alexis@Energy" w:date="2020-07-16T15:53:00Z">
              <w:r>
                <w:rPr>
                  <w:rFonts w:ascii="Calibri" w:hAnsi="Calibri"/>
                  <w:sz w:val="14"/>
                  <w:szCs w:val="14"/>
                </w:rPr>
                <w:t>4</w:t>
              </w:r>
            </w:ins>
            <w:del w:id="8" w:author="Markstrum, Alexis@Energy" w:date="2020-07-16T15:53:00Z">
              <w:r w:rsidRPr="008D7FAE" w:rsidDel="008D7FAE">
                <w:rPr>
                  <w:rFonts w:ascii="Calibri" w:hAnsi="Calibri"/>
                  <w:sz w:val="14"/>
                  <w:szCs w:val="14"/>
                </w:rPr>
                <w:delText>2</w:delText>
              </w:r>
            </w:del>
          </w:p>
        </w:tc>
        <w:tc>
          <w:tcPr>
            <w:tcW w:w="188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7AD2" w14:textId="16ABA89D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Total DC System Size (kW)</w:t>
            </w:r>
          </w:p>
        </w:tc>
        <w:tc>
          <w:tcPr>
            <w:tcW w:w="8107" w:type="dxa"/>
            <w:gridSpan w:val="11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A7D3" w14:textId="77777777" w:rsidR="008D7FAE" w:rsidRPr="008D7FAE" w:rsidRDefault="008D7FAE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</w:tr>
    </w:tbl>
    <w:p w14:paraId="2132D806" w14:textId="637A3B99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3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171"/>
        <w:gridCol w:w="900"/>
        <w:gridCol w:w="990"/>
        <w:gridCol w:w="1170"/>
        <w:gridCol w:w="1080"/>
        <w:gridCol w:w="1170"/>
        <w:gridCol w:w="1170"/>
        <w:gridCol w:w="990"/>
        <w:gridCol w:w="1081"/>
      </w:tblGrid>
      <w:tr w:rsidR="008D7FAE" w:rsidRPr="00DF3A28" w14:paraId="1CF224F7" w14:textId="6B62D43F" w:rsidTr="008D7FAE">
        <w:trPr>
          <w:cantSplit/>
          <w:trHeight w:val="144"/>
        </w:trPr>
        <w:tc>
          <w:tcPr>
            <w:tcW w:w="107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7251" w14:textId="169876DD" w:rsidR="008D7FAE" w:rsidRDefault="008D7FAE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8D7FAE" w:rsidRPr="00DF3A28" w14:paraId="20F00AF2" w14:textId="016CB955" w:rsidTr="008D7FAE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D92D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3DD5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EDD8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DD64" w14:textId="1EDDCDC2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11AE" w14:textId="70AD5DD5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1D92" w14:textId="38459151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4B9A" w14:textId="48096835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5051" w14:textId="78C332AA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174EE" w14:textId="4F9220B0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ins w:id="9" w:author="Markstrum, Alexis@Energy" w:date="2020-07-16T15:55:00Z">
              <w:r>
                <w:rPr>
                  <w:rFonts w:ascii="Calibri" w:hAnsi="Calibri"/>
                  <w:sz w:val="14"/>
                  <w:szCs w:val="14"/>
                </w:rPr>
                <w:t>09</w:t>
              </w:r>
            </w:ins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0EA73A" w14:textId="510959C0" w:rsid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10" w:author="Markstrum, Alexis@Energy" w:date="2020-07-16T15:55:00Z">
              <w:r>
                <w:rPr>
                  <w:rFonts w:ascii="Calibri" w:hAnsi="Calibri"/>
                  <w:sz w:val="14"/>
                  <w:szCs w:val="14"/>
                </w:rPr>
                <w:t>10</w:t>
              </w:r>
            </w:ins>
          </w:p>
        </w:tc>
      </w:tr>
      <w:tr w:rsidR="008D7FAE" w:rsidRPr="00DF3A28" w14:paraId="1FCFBC59" w14:textId="78D22FA8" w:rsidTr="008D7FAE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09F63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PV Array ID or Name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F58A7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DC System Size (kW)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E7A5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Module 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C12DC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Azimuth (deg)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C4F2D" w14:textId="0F18F705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Tilt Input (Deg/Pitch)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62F3E" w14:textId="4BC93FC0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 xml:space="preserve"> Angle/Tilt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80FB" w14:textId="226207B0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Annual Solar Access (%)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F125A" w14:textId="5707461C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8D7FAE">
              <w:rPr>
                <w:rFonts w:asciiTheme="minorHAnsi" w:hAnsiTheme="minorHAnsi"/>
                <w:sz w:val="14"/>
                <w:szCs w:val="14"/>
              </w:rPr>
              <w:t>Inverter Efficiency (%)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9808F0" w14:textId="64B0B458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ins w:id="11" w:author="Markstrum, Alexis@Energy" w:date="2020-07-16T15:55:00Z">
              <w:r>
                <w:rPr>
                  <w:rFonts w:asciiTheme="minorHAnsi" w:hAnsiTheme="minorHAnsi"/>
                  <w:sz w:val="14"/>
                  <w:szCs w:val="14"/>
                </w:rPr>
                <w:t>Array Type</w:t>
              </w:r>
            </w:ins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27B3C7D" w14:textId="6A038B2D" w:rsid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ins w:id="12" w:author="Markstrum, Alexis@Energy" w:date="2020-07-16T15:55:00Z">
              <w:r w:rsidRPr="008D7FAE">
                <w:rPr>
                  <w:rFonts w:asciiTheme="minorHAnsi" w:hAnsiTheme="minorHAnsi"/>
                  <w:sz w:val="14"/>
                  <w:szCs w:val="14"/>
                </w:rPr>
                <w:t>Module Level Power Electronics</w:t>
              </w:r>
            </w:ins>
          </w:p>
        </w:tc>
      </w:tr>
      <w:tr w:rsidR="008D7FAE" w:rsidRPr="00DF3A28" w14:paraId="4870492A" w14:textId="27971C87" w:rsidTr="008D7FAE">
        <w:trPr>
          <w:cantSplit/>
          <w:trHeight w:val="1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57E7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43F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547E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7AE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C552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9CBA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080F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5F6B" w14:textId="6675EABB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DC17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236F" w14:textId="77777777" w:rsidR="008D7FAE" w:rsidRPr="00DF3A28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8D7FAE" w:rsidRPr="00DF3A28" w14:paraId="39684AC6" w14:textId="12E6D033" w:rsidTr="008D7FAE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B39A11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2A2E6F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440AE8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9E4A24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8EF875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DE6EE0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865D77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50876D" w14:textId="26311885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BD6349" w14:textId="7777777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BCDFF15" w14:textId="77777777" w:rsidR="008D7FAE" w:rsidRPr="00DF3A28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D7FAE" w:rsidRPr="00DF3A28" w14:paraId="3336EBCA" w14:textId="1B170A13" w:rsidTr="008D7FAE">
        <w:trPr>
          <w:cantSplit/>
          <w:trHeight w:val="144"/>
        </w:trPr>
        <w:tc>
          <w:tcPr>
            <w:tcW w:w="10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6095" w14:textId="6292DEC2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del w:id="13" w:author="Markstrum, Alexis@Energy" w:date="2020-07-16T15:56:00Z">
              <w:r w:rsidRPr="008D7FAE" w:rsidDel="008D7FAE">
                <w:rPr>
                  <w:rFonts w:ascii="Calibri" w:hAnsi="Calibri"/>
                  <w:sz w:val="14"/>
                  <w:szCs w:val="14"/>
                </w:rPr>
                <w:delText>09</w:delText>
              </w:r>
            </w:del>
            <w:ins w:id="14" w:author="Markstrum, Alexis@Energy" w:date="2020-07-16T15:56:00Z">
              <w:r>
                <w:rPr>
                  <w:rFonts w:ascii="Calibri" w:hAnsi="Calibri"/>
                  <w:sz w:val="14"/>
                  <w:szCs w:val="14"/>
                </w:rPr>
                <w:t>11</w:t>
              </w:r>
            </w:ins>
          </w:p>
        </w:tc>
        <w:tc>
          <w:tcPr>
            <w:tcW w:w="11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2845" w14:textId="0A6BC397" w:rsidR="008D7FAE" w:rsidRPr="008D7FAE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Total DC System Size (kW)</w:t>
            </w:r>
          </w:p>
        </w:tc>
        <w:tc>
          <w:tcPr>
            <w:tcW w:w="8551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3C2A" w14:textId="77777777" w:rsidR="008D7FAE" w:rsidRPr="00DF3A28" w:rsidRDefault="008D7FAE" w:rsidP="008D7FA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D7FAE" w:rsidRPr="00D80BBB" w14:paraId="04F877AD" w14:textId="44C890E1" w:rsidTr="008D7F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6" w:type="dxa"/>
            <w:gridSpan w:val="10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6ADEA7" w14:textId="2E00A6E6" w:rsidR="008D7FAE" w:rsidRPr="00AD1BCF" w:rsidRDefault="008D7FAE" w:rsidP="008D7FAE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 xml:space="preserve">If the installer certifies that the installed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matches</w:t>
            </w:r>
            <w:r>
              <w:rPr>
                <w:rFonts w:asciiTheme="minorHAnsi" w:hAnsiTheme="minorHAnsi"/>
                <w:b/>
                <w:sz w:val="20"/>
              </w:rPr>
              <w:t xml:space="preserve"> or exceeds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the design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, the building complies with the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requirement, otherwise it does not comply.</w:t>
            </w:r>
            <w:r w:rsidRPr="00AD1BCF">
              <w:rPr>
                <w:rFonts w:asciiTheme="minorHAnsi" w:hAnsiTheme="minorHAnsi"/>
                <w:b/>
                <w:sz w:val="28"/>
                <w:szCs w:val="24"/>
              </w:rPr>
              <w:t xml:space="preserve">  </w:t>
            </w:r>
          </w:p>
        </w:tc>
      </w:tr>
    </w:tbl>
    <w:p w14:paraId="634D4D6C" w14:textId="616AC06B" w:rsidR="00331E49" w:rsidRDefault="00331E49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207"/>
        <w:gridCol w:w="2583"/>
      </w:tblGrid>
      <w:tr w:rsidR="008B38A1" w:rsidRPr="00453345" w14:paraId="141A6A06" w14:textId="77777777" w:rsidTr="004C616E">
        <w:trPr>
          <w:trHeight w:val="161"/>
        </w:trPr>
        <w:tc>
          <w:tcPr>
            <w:tcW w:w="10790" w:type="dxa"/>
            <w:gridSpan w:val="2"/>
            <w:vAlign w:val="center"/>
          </w:tcPr>
          <w:p w14:paraId="0EB6C118" w14:textId="58962A31" w:rsidR="008B38A1" w:rsidRPr="00EB5FE4" w:rsidRDefault="005822F1" w:rsidP="004C616E">
            <w:pPr>
              <w:pStyle w:val="Heading2"/>
              <w:rPr>
                <w:b w:val="0"/>
              </w:rPr>
            </w:pPr>
            <w:r>
              <w:rPr>
                <w:rFonts w:asciiTheme="minorHAnsi" w:hAnsiTheme="minorHAnsi"/>
              </w:rPr>
              <w:t>D</w:t>
            </w:r>
            <w:r w:rsidR="008B38A1" w:rsidRPr="00A413B3">
              <w:rPr>
                <w:rFonts w:asciiTheme="minorHAnsi" w:hAnsiTheme="minorHAnsi"/>
              </w:rPr>
              <w:t xml:space="preserve">. </w:t>
            </w:r>
            <w:r w:rsidR="008B38A1">
              <w:rPr>
                <w:rFonts w:asciiTheme="minorHAnsi" w:hAnsiTheme="minorHAnsi"/>
              </w:rPr>
              <w:t>Shading Requirement</w:t>
            </w:r>
            <w:r w:rsidR="008B38A1" w:rsidRPr="00A413B3">
              <w:rPr>
                <w:rFonts w:asciiTheme="minorHAnsi" w:hAnsiTheme="minorHAnsi"/>
              </w:rPr>
              <w:t xml:space="preserve">  </w:t>
            </w:r>
          </w:p>
        </w:tc>
      </w:tr>
      <w:tr w:rsidR="008B38A1" w:rsidRPr="00453345" w14:paraId="518F9BEE" w14:textId="77777777" w:rsidTr="004C616E">
        <w:trPr>
          <w:trHeight w:val="70"/>
        </w:trPr>
        <w:tc>
          <w:tcPr>
            <w:tcW w:w="10790" w:type="dxa"/>
            <w:gridSpan w:val="2"/>
            <w:vAlign w:val="center"/>
          </w:tcPr>
          <w:p w14:paraId="5462136A" w14:textId="12A310C8" w:rsidR="008B38A1" w:rsidRPr="00AD1BCF" w:rsidRDefault="008B38A1" w:rsidP="008B38A1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AD1BCF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8B38A1" w:rsidRPr="00453345" w14:paraId="2D70F044" w14:textId="77777777" w:rsidTr="004C616E">
        <w:trPr>
          <w:trHeight w:val="275"/>
        </w:trPr>
        <w:tc>
          <w:tcPr>
            <w:tcW w:w="8207" w:type="dxa"/>
            <w:vAlign w:val="center"/>
          </w:tcPr>
          <w:p w14:paraId="0D5DCBD0" w14:textId="74DFF33F" w:rsidR="008B38A1" w:rsidRPr="00AD1BCF" w:rsidRDefault="00D80BBB" w:rsidP="00041230">
            <w:pPr>
              <w:pStyle w:val="BodyText2"/>
              <w:ind w:left="181" w:hanging="181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583" w:type="dxa"/>
            <w:vAlign w:val="center"/>
          </w:tcPr>
          <w:p w14:paraId="62608F93" w14:textId="77777777" w:rsidR="008B38A1" w:rsidRPr="00AD1BCF" w:rsidRDefault="008B38A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8B38A1" w:rsidRPr="00453345" w14:paraId="1F95981B" w14:textId="77777777" w:rsidTr="004C616E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A5C" w14:textId="6A565A37" w:rsidR="008B38A1" w:rsidRPr="00AD1BCF" w:rsidRDefault="007A3433" w:rsidP="008B38A1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Annual Solar Access</w:t>
            </w:r>
            <w:r w:rsidR="008B38A1" w:rsidRPr="00AD1BCF">
              <w:rPr>
                <w:rFonts w:asciiTheme="minorHAnsi" w:hAnsiTheme="minorHAnsi"/>
                <w:b/>
                <w:sz w:val="20"/>
              </w:rPr>
              <w:t xml:space="preserve"> Input</w:t>
            </w:r>
          </w:p>
        </w:tc>
      </w:tr>
      <w:tr w:rsidR="00AA1B3F" w:rsidRPr="00453345" w14:paraId="77C59F1D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A62" w14:textId="7927BBD1" w:rsidR="00AA1B3F" w:rsidRPr="00811E01" w:rsidRDefault="00AA1B3F" w:rsidP="007A3433">
            <w:pPr>
              <w:pStyle w:val="BodyText2"/>
              <w:rPr>
                <w:rFonts w:ascii="Calibri" w:hAnsi="Calibri" w:cs="Calibri"/>
                <w:b/>
              </w:rPr>
            </w:pPr>
            <w:r w:rsidRPr="00AD1BCF">
              <w:rPr>
                <w:rFonts w:asciiTheme="minorHAnsi" w:hAnsiTheme="minorHAnsi"/>
                <w:sz w:val="20"/>
              </w:rPr>
              <w:t xml:space="preserve">The shading condition of the PV array must be properly </w:t>
            </w:r>
            <w:r w:rsidR="007A3433">
              <w:rPr>
                <w:rFonts w:asciiTheme="minorHAnsi" w:hAnsiTheme="minorHAnsi"/>
                <w:sz w:val="20"/>
              </w:rPr>
              <w:t xml:space="preserve">accounted for </w:t>
            </w:r>
            <w:r w:rsidRPr="00AD1BCF">
              <w:rPr>
                <w:rFonts w:asciiTheme="minorHAnsi" w:hAnsiTheme="minorHAnsi"/>
                <w:sz w:val="20"/>
              </w:rPr>
              <w:t xml:space="preserve">in the performance calculation </w:t>
            </w:r>
            <w:r w:rsidR="007A3433">
              <w:rPr>
                <w:rFonts w:asciiTheme="minorHAnsi" w:hAnsiTheme="minorHAnsi"/>
                <w:sz w:val="20"/>
              </w:rPr>
              <w:t xml:space="preserve">by the annual solar access input. </w:t>
            </w:r>
          </w:p>
        </w:tc>
      </w:tr>
      <w:tr w:rsidR="004C616E" w:rsidRPr="00453345" w14:paraId="12EEC03D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5CDCAEE" w14:textId="1D605E25" w:rsidR="004C616E" w:rsidRPr="00D80BBB" w:rsidRDefault="00AA1B3F" w:rsidP="004C616E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3E" w14:textId="77777777" w:rsidR="00BC3C59" w:rsidRPr="005049F2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F46D91" w:rsidRPr="00A3784E" w14:paraId="4196EA40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3F" w14:textId="2528FF0F" w:rsidR="000569D4" w:rsidRPr="00A3784E" w:rsidRDefault="00BE4FE6" w:rsidP="00DB5D13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E</w:t>
            </w:r>
            <w:r w:rsidR="0075203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Solar Access Verification</w:t>
            </w:r>
          </w:p>
        </w:tc>
      </w:tr>
      <w:tr w:rsidR="00A3784E" w:rsidRPr="00A3784E" w14:paraId="4196EA43" w14:textId="77777777" w:rsidTr="004C616E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96EA41" w14:textId="77777777" w:rsidR="00A3784E" w:rsidRPr="00A3784E" w:rsidRDefault="00A3784E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4196EA42" w14:textId="045D4494" w:rsidR="00A3784E" w:rsidRPr="00A3784E" w:rsidRDefault="00FE19F0" w:rsidP="007A3433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 w:rsidR="002A5A67">
              <w:rPr>
                <w:rFonts w:asciiTheme="minorHAnsi" w:hAnsiTheme="minorHAnsi"/>
                <w:sz w:val="20"/>
                <w:szCs w:val="18"/>
              </w:rPr>
              <w:t>.  The verification must be done by measurements from an approved solar assessment tool or other CEC approved alternative methods</w:t>
            </w:r>
            <w:r w:rsidR="007A3433">
              <w:rPr>
                <w:rFonts w:asciiTheme="minorHAnsi" w:hAnsiTheme="minorHAnsi"/>
                <w:sz w:val="20"/>
                <w:szCs w:val="18"/>
              </w:rPr>
              <w:t xml:space="preserve">. </w:t>
            </w:r>
            <w:r w:rsidR="007A3433" w:rsidRPr="00DE046F">
              <w:rPr>
                <w:rFonts w:asciiTheme="minorHAnsi" w:hAnsiTheme="minorHAnsi"/>
                <w:sz w:val="20"/>
                <w:szCs w:val="18"/>
              </w:rPr>
              <w:t>The satellite, drone or other digital image of the obstructions that cast shadows on the PV array must be created and dated after the installation of the photovoltaic system.</w:t>
            </w:r>
          </w:p>
        </w:tc>
      </w:tr>
      <w:tr w:rsidR="004C616E" w:rsidRPr="00D80BBB" w14:paraId="6AFC7D10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B759CA" w14:textId="7E52295B" w:rsidR="004C616E" w:rsidRPr="00D80BBB" w:rsidRDefault="00AA1B3F" w:rsidP="004C616E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46" w14:textId="77777777" w:rsidR="00BC3C59" w:rsidRPr="00AE54EA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1"/>
        <w:gridCol w:w="10169"/>
      </w:tblGrid>
      <w:tr w:rsidR="00FE0BBB" w:rsidRPr="00A3784E" w14:paraId="4196EA48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6EA47" w14:textId="58BDAF0C" w:rsidR="00BE4FE6" w:rsidRPr="00BE4FE6" w:rsidRDefault="00BE4FE6" w:rsidP="00BE4FE6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</w:t>
            </w:r>
            <w:r w:rsidR="00FE0BB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System Monitoring Requirements</w:t>
            </w:r>
          </w:p>
        </w:tc>
      </w:tr>
      <w:tr w:rsidR="00BE4FE6" w:rsidRPr="00A3784E" w14:paraId="392B82E4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178A91" w14:textId="6BB3A6DB" w:rsidR="00BE4FE6" w:rsidRPr="00A3784E" w:rsidRDefault="00BE4FE6" w:rsidP="009C511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</w:p>
        </w:tc>
      </w:tr>
      <w:tr w:rsidR="00BE4FE6" w:rsidRPr="00A3784E" w14:paraId="4196EA4C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9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9" w:type="dxa"/>
          </w:tcPr>
          <w:p w14:paraId="4196EA4B" w14:textId="09D02AED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BE4FE6" w:rsidRPr="00A3784E" w14:paraId="4196EA50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D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9" w:type="dxa"/>
            <w:vAlign w:val="center"/>
          </w:tcPr>
          <w:p w14:paraId="4196EA4F" w14:textId="4EDD7634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 xml:space="preserve">Number of PV modules and </w:t>
            </w:r>
            <w:r w:rsidR="00AD1BCF" w:rsidRPr="00AD1BCF">
              <w:rPr>
                <w:rFonts w:asciiTheme="minorHAnsi" w:hAnsiTheme="minorHAnsi"/>
                <w:sz w:val="20"/>
                <w:szCs w:val="18"/>
              </w:rPr>
              <w:t>nominal watt rating of each module</w:t>
            </w:r>
          </w:p>
        </w:tc>
      </w:tr>
      <w:tr w:rsidR="00BE4FE6" w:rsidRPr="00A3784E" w14:paraId="4196EA54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51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9" w:type="dxa"/>
            <w:vAlign w:val="center"/>
          </w:tcPr>
          <w:p w14:paraId="4196EA53" w14:textId="3109718F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BE4FE6" w:rsidRPr="00A3784E" w14:paraId="18EA4C52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D9C8D4" w14:textId="0D58FF5B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9" w:type="dxa"/>
            <w:vAlign w:val="center"/>
          </w:tcPr>
          <w:p w14:paraId="2CFA49B4" w14:textId="13D3FB83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BE4FE6" w:rsidRPr="00A3784E" w14:paraId="57EA3CA9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7E95AA" w14:textId="42FE6FBC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9" w:type="dxa"/>
            <w:vAlign w:val="center"/>
          </w:tcPr>
          <w:p w14:paraId="66409D95" w14:textId="4A841510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BE4FE6" w:rsidRPr="00A3784E" w14:paraId="71C1DDDA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260FF0" w14:textId="36E1AEF5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9" w:type="dxa"/>
            <w:vAlign w:val="center"/>
          </w:tcPr>
          <w:p w14:paraId="5F3E3D48" w14:textId="27F3EA82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4C616E" w:rsidRPr="00D80BBB" w14:paraId="14DB85BC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E8FA6A" w14:textId="35B757FD" w:rsidR="004C616E" w:rsidRPr="00FE19F0" w:rsidRDefault="00AA1B3F" w:rsidP="004C616E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59" w14:textId="2215A39A" w:rsidR="00861FE1" w:rsidRDefault="00861FE1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1E7C02" w:rsidRPr="00A3784E" w14:paraId="45E37BD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CFAB17" w14:textId="19D483E4" w:rsidR="001E7C02" w:rsidRPr="00A3784E" w:rsidRDefault="001E7C02" w:rsidP="001E7C02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</w:tc>
      </w:tr>
      <w:tr w:rsidR="001E7C02" w:rsidRPr="00A3784E" w14:paraId="5C075A7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125233" w14:textId="77777777" w:rsidR="001E7C02" w:rsidRPr="00A3784E" w:rsidRDefault="001E7C02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30E854BB" w14:textId="5DFBA60A" w:rsidR="001E7C02" w:rsidRPr="00A3784E" w:rsidRDefault="001E7C02" w:rsidP="002B7D8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 w:rsidR="002B7D88"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roof area </w:t>
            </w:r>
            <w:r w:rsidR="000A5054">
              <w:rPr>
                <w:rFonts w:asciiTheme="minorHAnsi" w:hAnsiTheme="minorHAnsi"/>
                <w:sz w:val="20"/>
                <w:szCs w:val="18"/>
              </w:rPr>
              <w:t>limitations that justify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1E7C02" w:rsidRPr="00D80BBB" w14:paraId="70E9C6E4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704A4" w14:textId="51B7B96F" w:rsidR="001E7C02" w:rsidRPr="00D80BBB" w:rsidRDefault="00AA1B3F" w:rsidP="002B7D88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3332229D" w14:textId="36C236F4" w:rsidR="001E7C02" w:rsidRDefault="001E7C02" w:rsidP="0037148B">
      <w:pPr>
        <w:rPr>
          <w:ins w:id="15" w:author="Markstrum, Alexis@Energy" w:date="2020-07-07T15:55:00Z"/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2079"/>
        <w:gridCol w:w="8089"/>
      </w:tblGrid>
      <w:tr w:rsidR="0034454E" w:rsidRPr="00A3784E" w14:paraId="1ACBCEF5" w14:textId="77777777" w:rsidTr="0034454E">
        <w:trPr>
          <w:trHeight w:val="144"/>
          <w:ins w:id="16" w:author="Markstrum, Alexis@Energy" w:date="2020-07-08T10:07:00Z"/>
        </w:trPr>
        <w:tc>
          <w:tcPr>
            <w:tcW w:w="1079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93E52D" w14:textId="5EBF0408" w:rsidR="0034454E" w:rsidRPr="005A65A3" w:rsidRDefault="0034454E" w:rsidP="0034454E">
            <w:pPr>
              <w:pStyle w:val="Heading2"/>
              <w:spacing w:before="0" w:after="0"/>
              <w:rPr>
                <w:ins w:id="17" w:author="Markstrum, Alexis@Energy" w:date="2020-07-08T10:07:00Z"/>
              </w:rPr>
            </w:pPr>
            <w:ins w:id="18" w:author="Markstrum, Alexis@Energy" w:date="2020-07-08T10:07:00Z">
              <w:r>
                <w:rPr>
                  <w:rFonts w:asciiTheme="minorHAnsi" w:hAnsiTheme="minorHAnsi"/>
                </w:rPr>
                <w:t>H</w:t>
              </w:r>
              <w:r w:rsidRPr="00A3784E">
                <w:rPr>
                  <w:rFonts w:asciiTheme="minorHAnsi" w:hAnsiTheme="minorHAnsi"/>
                </w:rPr>
                <w:t xml:space="preserve">. </w:t>
              </w:r>
              <w:r>
                <w:rPr>
                  <w:rFonts w:asciiTheme="minorHAnsi" w:hAnsiTheme="minorHAnsi"/>
                </w:rPr>
                <w:t>SMUD Solar Share Program</w:t>
              </w:r>
            </w:ins>
          </w:p>
        </w:tc>
      </w:tr>
      <w:tr w:rsidR="0034454E" w:rsidRPr="00A3784E" w14:paraId="3B06A64C" w14:textId="77777777" w:rsidTr="0034454E">
        <w:trPr>
          <w:trHeight w:val="144"/>
          <w:ins w:id="19" w:author="Markstrum, Alexis@Energy" w:date="2020-07-08T10:07:00Z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7CF5E27" w14:textId="77777777" w:rsidR="0034454E" w:rsidRDefault="0034454E" w:rsidP="0034454E">
            <w:pPr>
              <w:pStyle w:val="BodyText2"/>
              <w:spacing w:before="0" w:after="0"/>
              <w:jc w:val="center"/>
              <w:rPr>
                <w:ins w:id="20" w:author="Markstrum, Alexis@Energy" w:date="2020-07-08T10:07:00Z"/>
                <w:rFonts w:asciiTheme="minorHAnsi" w:hAnsiTheme="minorHAnsi"/>
                <w:sz w:val="18"/>
                <w:szCs w:val="18"/>
              </w:rPr>
            </w:pPr>
            <w:ins w:id="21" w:author="Markstrum, Alexis@Energy" w:date="2020-07-08T10:07:00Z">
              <w:r>
                <w:rPr>
                  <w:rFonts w:asciiTheme="minorHAnsi" w:hAnsiTheme="minorHAnsi"/>
                  <w:sz w:val="18"/>
                  <w:szCs w:val="18"/>
                </w:rPr>
                <w:t>01</w:t>
              </w:r>
            </w:ins>
          </w:p>
        </w:tc>
        <w:tc>
          <w:tcPr>
            <w:tcW w:w="2079" w:type="dxa"/>
            <w:vAlign w:val="center"/>
          </w:tcPr>
          <w:p w14:paraId="095BCD25" w14:textId="77777777" w:rsidR="0034454E" w:rsidRDefault="0034454E" w:rsidP="0034454E">
            <w:pPr>
              <w:pStyle w:val="Default"/>
              <w:rPr>
                <w:ins w:id="22" w:author="Markstrum, Alexis@Energy" w:date="2020-07-08T10:07:00Z"/>
                <w:rFonts w:asciiTheme="minorHAnsi" w:hAnsiTheme="minorHAnsi"/>
                <w:sz w:val="20"/>
                <w:szCs w:val="18"/>
              </w:rPr>
            </w:pPr>
            <w:ins w:id="23" w:author="Markstrum, Alexis@Energy" w:date="2020-07-08T10:07:00Z">
              <w:r>
                <w:rPr>
                  <w:rFonts w:asciiTheme="minorHAnsi" w:hAnsiTheme="minorHAnsi"/>
                  <w:sz w:val="20"/>
                  <w:szCs w:val="18"/>
                </w:rPr>
                <w:t>Required kW</w:t>
              </w:r>
            </w:ins>
          </w:p>
        </w:tc>
        <w:tc>
          <w:tcPr>
            <w:tcW w:w="8089" w:type="dxa"/>
            <w:vAlign w:val="center"/>
          </w:tcPr>
          <w:p w14:paraId="21D9C927" w14:textId="304B58EF" w:rsidR="0034454E" w:rsidRDefault="0034454E" w:rsidP="0034454E">
            <w:pPr>
              <w:pStyle w:val="Default"/>
              <w:rPr>
                <w:ins w:id="24" w:author="Markstrum, Alexis@Energy" w:date="2020-07-08T10:07:00Z"/>
                <w:rFonts w:asciiTheme="minorHAnsi" w:hAnsiTheme="minorHAnsi"/>
                <w:sz w:val="20"/>
                <w:szCs w:val="18"/>
              </w:rPr>
            </w:pPr>
          </w:p>
        </w:tc>
      </w:tr>
      <w:tr w:rsidR="0034454E" w:rsidRPr="00A3784E" w14:paraId="4B74816C" w14:textId="77777777" w:rsidTr="0034454E">
        <w:trPr>
          <w:trHeight w:val="144"/>
          <w:ins w:id="25" w:author="Markstrum, Alexis@Energy" w:date="2020-07-08T10:07:00Z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26963E" w14:textId="77777777" w:rsidR="0034454E" w:rsidRPr="00A3784E" w:rsidRDefault="0034454E" w:rsidP="0034454E">
            <w:pPr>
              <w:pStyle w:val="BodyText2"/>
              <w:spacing w:before="0" w:after="0"/>
              <w:jc w:val="center"/>
              <w:rPr>
                <w:ins w:id="26" w:author="Markstrum, Alexis@Energy" w:date="2020-07-08T10:07:00Z"/>
                <w:rFonts w:asciiTheme="minorHAnsi" w:hAnsiTheme="minorHAnsi"/>
                <w:sz w:val="18"/>
                <w:szCs w:val="18"/>
              </w:rPr>
            </w:pPr>
            <w:ins w:id="27" w:author="Markstrum, Alexis@Energy" w:date="2020-07-08T10:07:00Z">
              <w:r>
                <w:rPr>
                  <w:rFonts w:asciiTheme="minorHAnsi" w:hAnsiTheme="minorHAnsi"/>
                  <w:sz w:val="18"/>
                  <w:szCs w:val="18"/>
                </w:rPr>
                <w:t>02</w:t>
              </w:r>
            </w:ins>
          </w:p>
        </w:tc>
        <w:tc>
          <w:tcPr>
            <w:tcW w:w="10168" w:type="dxa"/>
            <w:gridSpan w:val="2"/>
            <w:vAlign w:val="center"/>
          </w:tcPr>
          <w:p w14:paraId="285E79D4" w14:textId="77777777" w:rsidR="0034454E" w:rsidRPr="00A3784E" w:rsidRDefault="0034454E" w:rsidP="0034454E">
            <w:pPr>
              <w:pStyle w:val="Default"/>
              <w:rPr>
                <w:ins w:id="28" w:author="Markstrum, Alexis@Energy" w:date="2020-07-08T10:07:00Z"/>
                <w:rFonts w:asciiTheme="minorHAnsi" w:hAnsiTheme="minorHAnsi"/>
                <w:sz w:val="18"/>
                <w:szCs w:val="18"/>
              </w:rPr>
            </w:pPr>
            <w:ins w:id="29" w:author="Markstrum, Alexis@Energy" w:date="2020-07-08T10:07:00Z">
              <w:r>
                <w:rPr>
                  <w:rFonts w:asciiTheme="minorHAnsi" w:hAnsiTheme="minorHAnsi"/>
                  <w:sz w:val="20"/>
                  <w:szCs w:val="18"/>
                </w:rPr>
                <w:t xml:space="preserve">Attach a copy of SMUD </w:t>
              </w:r>
              <w:r w:rsidRPr="005A65A3">
                <w:rPr>
                  <w:rFonts w:asciiTheme="minorHAnsi" w:hAnsiTheme="minorHAnsi"/>
                  <w:sz w:val="20"/>
                  <w:szCs w:val="18"/>
                </w:rPr>
                <w:t>Attestation of Premise Registration in Neighborhood SolarShares (Attestation)</w:t>
              </w:r>
              <w:r>
                <w:rPr>
                  <w:rFonts w:asciiTheme="minorHAnsi" w:hAnsiTheme="minorHAnsi"/>
                  <w:sz w:val="20"/>
                  <w:szCs w:val="18"/>
                </w:rPr>
                <w:t>.</w:t>
              </w:r>
              <w:r w:rsidRPr="005A65A3">
                <w:rPr>
                  <w:rFonts w:asciiTheme="minorHAnsi" w:hAnsiTheme="minorHAnsi"/>
                  <w:sz w:val="20"/>
                  <w:szCs w:val="18"/>
                </w:rPr>
                <w:t xml:space="preserve"> </w:t>
              </w:r>
            </w:ins>
          </w:p>
        </w:tc>
      </w:tr>
      <w:tr w:rsidR="0034454E" w:rsidRPr="00D80BBB" w14:paraId="454091B8" w14:textId="77777777" w:rsidTr="0034454E">
        <w:tblPrEx>
          <w:tblCellMar>
            <w:left w:w="86" w:type="dxa"/>
            <w:right w:w="86" w:type="dxa"/>
          </w:tblCellMar>
        </w:tblPrEx>
        <w:trPr>
          <w:trHeight w:val="296"/>
          <w:ins w:id="30" w:author="Markstrum, Alexis@Energy" w:date="2020-07-08T10:07:00Z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F95EA0B" w14:textId="77777777" w:rsidR="0034454E" w:rsidRPr="00D80BBB" w:rsidRDefault="0034454E" w:rsidP="0034454E">
            <w:pPr>
              <w:pStyle w:val="BodyText2"/>
              <w:ind w:right="135"/>
              <w:rPr>
                <w:ins w:id="31" w:author="Markstrum, Alexis@Energy" w:date="2020-07-08T10:07:00Z"/>
                <w:rFonts w:asciiTheme="minorHAnsi" w:hAnsiTheme="minorHAnsi"/>
                <w:b/>
              </w:rPr>
            </w:pPr>
            <w:ins w:id="32" w:author="Markstrum, Alexis@Energy" w:date="2020-07-08T10:07:00Z">
              <w:r w:rsidRPr="0023694B">
                <w:rPr>
                  <w:rFonts w:asciiTheme="minorHAnsi" w:hAnsiTheme="minorHAnsi"/>
                  <w:b/>
                  <w:sz w:val="20"/>
                  <w:szCs w:val="20"/>
                </w:rPr>
                <w:t xml:space="preserve">The responsible person’s signature on this compliance document affirms that all applicable requirements in this table have been met.  </w:t>
              </w:r>
            </w:ins>
          </w:p>
        </w:tc>
      </w:tr>
    </w:tbl>
    <w:p w14:paraId="31A5E780" w14:textId="77777777" w:rsidR="000023C4" w:rsidRDefault="000023C4" w:rsidP="0037148B">
      <w:pPr>
        <w:rPr>
          <w:ins w:id="33" w:author="Markstrum, Alexis@Energy" w:date="2020-07-08T10:07:00Z"/>
          <w:rFonts w:asciiTheme="minorHAnsi" w:hAnsiTheme="minorHAnsi"/>
          <w:sz w:val="18"/>
          <w:szCs w:val="18"/>
        </w:rPr>
      </w:pPr>
    </w:p>
    <w:p w14:paraId="02EDE318" w14:textId="77777777" w:rsidR="0034454E" w:rsidRDefault="0034454E" w:rsidP="0037148B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670948" w:rsidRPr="008B38A1" w14:paraId="5910A892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1BD1C" w14:textId="48CE438C" w:rsidR="00670948" w:rsidRPr="008B38A1" w:rsidRDefault="000023C4" w:rsidP="00B046FC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ins w:id="34" w:author="Markstrum, Alexis@Energy" w:date="2020-07-07T15:55:00Z">
              <w:r>
                <w:rPr>
                  <w:rFonts w:asciiTheme="minorHAnsi" w:eastAsia="Calibri" w:hAnsiTheme="minorHAnsi"/>
                  <w:b/>
                  <w:szCs w:val="18"/>
                </w:rPr>
                <w:t>I</w:t>
              </w:r>
            </w:ins>
            <w:del w:id="35" w:author="Markstrum, Alexis@Energy" w:date="2020-07-07T15:55:00Z">
              <w:r w:rsidR="00670948" w:rsidDel="000023C4">
                <w:rPr>
                  <w:rFonts w:asciiTheme="minorHAnsi" w:eastAsia="Calibri" w:hAnsiTheme="minorHAnsi"/>
                  <w:b/>
                  <w:szCs w:val="18"/>
                </w:rPr>
                <w:delText>H</w:delText>
              </w:r>
            </w:del>
            <w:r w:rsidR="00670948"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670948" w:rsidRPr="008B38A1" w14:paraId="342A3961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DB3A" w14:textId="13901454" w:rsidR="00670948" w:rsidRPr="00B65067" w:rsidRDefault="00670948" w:rsidP="00B046FC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</w:p>
        </w:tc>
      </w:tr>
    </w:tbl>
    <w:p w14:paraId="559F6029" w14:textId="5FDDE1D9" w:rsidR="002D6034" w:rsidRDefault="002D6034" w:rsidP="0037148B">
      <w:pPr>
        <w:rPr>
          <w:rFonts w:asciiTheme="minorHAnsi" w:hAnsiTheme="minorHAnsi"/>
          <w:sz w:val="18"/>
          <w:szCs w:val="18"/>
        </w:rPr>
      </w:pPr>
    </w:p>
    <w:p w14:paraId="5E2E2FE6" w14:textId="77777777" w:rsidR="002D6034" w:rsidRDefault="002D603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E12055" w:rsidRPr="009E2C1C" w14:paraId="675D7419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1680D44E" w14:textId="77777777" w:rsidR="00E12055" w:rsidRPr="009351D2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E12055" w:rsidRPr="001B14D6" w14:paraId="1D1B7542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073BD307" w14:textId="77777777" w:rsidR="00E12055" w:rsidRDefault="00E12055" w:rsidP="00E0089F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E12055" w:rsidRPr="00FD7A7F" w14:paraId="67F4AD39" w14:textId="77777777" w:rsidTr="00E0089F">
        <w:trPr>
          <w:trHeight w:val="432"/>
        </w:trPr>
        <w:tc>
          <w:tcPr>
            <w:tcW w:w="5431" w:type="dxa"/>
          </w:tcPr>
          <w:p w14:paraId="416E23E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964B8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FD7A7F" w14:paraId="2233C515" w14:textId="77777777" w:rsidTr="00E0089F">
        <w:trPr>
          <w:trHeight w:val="432"/>
        </w:trPr>
        <w:tc>
          <w:tcPr>
            <w:tcW w:w="5431" w:type="dxa"/>
          </w:tcPr>
          <w:p w14:paraId="30A644E4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5ADA8D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E12055" w:rsidRPr="00FD7A7F" w14:paraId="0309C657" w14:textId="77777777" w:rsidTr="00E0089F">
        <w:trPr>
          <w:trHeight w:val="432"/>
        </w:trPr>
        <w:tc>
          <w:tcPr>
            <w:tcW w:w="5431" w:type="dxa"/>
          </w:tcPr>
          <w:p w14:paraId="371C8348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5BE534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FD7A7F" w14:paraId="4027EB91" w14:textId="77777777" w:rsidTr="00E0089F">
        <w:trPr>
          <w:trHeight w:val="432"/>
        </w:trPr>
        <w:tc>
          <w:tcPr>
            <w:tcW w:w="5431" w:type="dxa"/>
          </w:tcPr>
          <w:p w14:paraId="290AAA42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93277BA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E12055" w:rsidRPr="008E6C57" w14:paraId="47872938" w14:textId="77777777" w:rsidTr="00E0089F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56850113" w14:textId="77777777" w:rsidR="00E12055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E12055" w:rsidRPr="008E6C57" w14:paraId="67243C24" w14:textId="77777777" w:rsidTr="00E0089F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74511BA" w14:textId="77777777" w:rsidR="00E12055" w:rsidRDefault="00E12055" w:rsidP="00E0089F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1FC5D1E2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03117F41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514BA446" w14:textId="77777777" w:rsidR="00E12055" w:rsidRDefault="00E12055" w:rsidP="00E0089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DE9EC18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72133D51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E12055" w:rsidRPr="008E6C57" w14:paraId="0325002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74242AAF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A867436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8E6C57" w14:paraId="61702C4D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D849FE8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3F74DCB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8E6C57" w14:paraId="6729330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76071B9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39F78153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E12055" w:rsidRPr="008E6C57" w14:paraId="1EC9DF35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2987B20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EB848B4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16BE198D" w14:textId="77777777" w:rsidR="0044189E" w:rsidRDefault="0044189E" w:rsidP="00012A93">
      <w:pPr>
        <w:rPr>
          <w:rFonts w:asciiTheme="minorHAnsi" w:hAnsiTheme="minorHAnsi"/>
          <w:sz w:val="18"/>
          <w:szCs w:val="18"/>
        </w:rPr>
        <w:sectPr w:rsidR="0044189E" w:rsidSect="00E20FE0">
          <w:headerReference w:type="default" r:id="rId12"/>
          <w:footerReference w:type="default" r:id="rId13"/>
          <w:pgSz w:w="12240" w:h="15840" w:code="1"/>
          <w:pgMar w:top="720" w:right="720" w:bottom="720" w:left="720" w:header="450" w:footer="576" w:gutter="0"/>
          <w:pgNumType w:start="1"/>
          <w:cols w:space="720"/>
          <w:docGrid w:linePitch="272"/>
        </w:sectPr>
      </w:pPr>
    </w:p>
    <w:p w14:paraId="687253C1" w14:textId="61F674AF" w:rsidR="0044189E" w:rsidRPr="0044189E" w:rsidRDefault="0044189E" w:rsidP="0044189E">
      <w:pPr>
        <w:jc w:val="center"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lastRenderedPageBreak/>
        <w:t>CF2R-</w:t>
      </w:r>
      <w:r>
        <w:rPr>
          <w:rFonts w:asciiTheme="minorHAnsi" w:hAnsiTheme="minorHAnsi"/>
          <w:b/>
        </w:rPr>
        <w:t>PVB</w:t>
      </w:r>
      <w:r w:rsidRPr="0044189E">
        <w:rPr>
          <w:rFonts w:asciiTheme="minorHAnsi" w:hAnsiTheme="minorHAnsi"/>
          <w:b/>
        </w:rPr>
        <w:t>-01-E User Instructions</w:t>
      </w:r>
    </w:p>
    <w:p w14:paraId="050410EC" w14:textId="77777777" w:rsidR="0044189E" w:rsidRPr="0044189E" w:rsidRDefault="0044189E" w:rsidP="0044189E">
      <w:pPr>
        <w:spacing w:before="120"/>
        <w:rPr>
          <w:rFonts w:asciiTheme="minorHAnsi" w:hAnsiTheme="minorHAnsi"/>
          <w:b/>
        </w:rPr>
      </w:pPr>
    </w:p>
    <w:p w14:paraId="0809E03D" w14:textId="77777777" w:rsidR="0044189E" w:rsidRPr="0044189E" w:rsidRDefault="0044189E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t>General Information</w:t>
      </w:r>
    </w:p>
    <w:p w14:paraId="0BA88F4F" w14:textId="0EC7CFEE" w:rsidR="007C78AC" w:rsidRDefault="0044189E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="007C78AC" w:rsidRPr="007C78AC">
        <w:rPr>
          <w:rFonts w:asciiTheme="minorHAnsi" w:hAnsiTheme="minorHAnsi"/>
        </w:rPr>
        <w:t xml:space="preserve"> </w:t>
      </w:r>
      <w:r w:rsidR="007C78AC">
        <w:rPr>
          <w:rFonts w:asciiTheme="minorHAnsi" w:hAnsiTheme="minorHAnsi"/>
        </w:rPr>
        <w:t>For information only and requires no user input.</w:t>
      </w:r>
    </w:p>
    <w:p w14:paraId="3E5FDE8B" w14:textId="65D1882E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 information only and requires no user input.</w:t>
      </w:r>
    </w:p>
    <w:p w14:paraId="7E3CC9A5" w14:textId="5C9AF487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03 User choose from list of qualifying exceptions to the PV requirements.  If no exception applicable, choose N/A</w:t>
      </w:r>
    </w:p>
    <w:p w14:paraId="3AD5C2FB" w14:textId="3D148665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04 For information only and requires no user input.</w:t>
      </w:r>
    </w:p>
    <w:p w14:paraId="6C91DDB1" w14:textId="34412C6A" w:rsidR="0044189E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40" w:author="Markstrum, Alexis@Energy" w:date="2020-07-08T10:14:00Z"/>
          <w:rFonts w:asciiTheme="minorHAnsi" w:hAnsiTheme="minorHAnsi"/>
        </w:rPr>
      </w:pPr>
      <w:r>
        <w:rPr>
          <w:rFonts w:asciiTheme="minorHAnsi" w:hAnsiTheme="minorHAnsi"/>
        </w:rPr>
        <w:t>05 For information only and requires no user input.</w:t>
      </w:r>
    </w:p>
    <w:p w14:paraId="2A624933" w14:textId="6D76E27B" w:rsidR="00B21E66" w:rsidRPr="0044189E" w:rsidRDefault="00B21E66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ins w:id="41" w:author="Markstrum, Alexis@Energy" w:date="2020-07-08T10:15:00Z">
        <w:r>
          <w:rPr>
            <w:rFonts w:asciiTheme="minorHAnsi" w:hAnsiTheme="minorHAnsi"/>
          </w:rPr>
          <w:t>06</w:t>
        </w:r>
      </w:ins>
      <w:ins w:id="42" w:author="Markstrum, Alexis@Energy" w:date="2020-07-08T10:17:00Z">
        <w:r>
          <w:rPr>
            <w:rFonts w:asciiTheme="minorHAnsi" w:hAnsiTheme="minorHAnsi"/>
          </w:rPr>
          <w:t xml:space="preserve"> For information only and requires no user input.</w:t>
        </w:r>
      </w:ins>
    </w:p>
    <w:p w14:paraId="32F2BF05" w14:textId="77777777" w:rsidR="0044189E" w:rsidRPr="0044189E" w:rsidRDefault="0044189E" w:rsidP="00870F4C">
      <w:pPr>
        <w:ind w:left="360"/>
        <w:rPr>
          <w:rFonts w:asciiTheme="minorHAnsi" w:hAnsiTheme="minorHAnsi"/>
        </w:rPr>
      </w:pPr>
    </w:p>
    <w:p w14:paraId="2596F610" w14:textId="6798241D" w:rsidR="0044189E" w:rsidRPr="0044189E" w:rsidRDefault="007A0ABA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Design Photovoltaic Systems Information</w:t>
      </w:r>
    </w:p>
    <w:p w14:paraId="4391A739" w14:textId="26E3E0EA" w:rsidR="0044189E" w:rsidRDefault="007A0ABA" w:rsidP="001E7C02">
      <w:pPr>
        <w:rPr>
          <w:rFonts w:asciiTheme="minorHAnsi" w:hAnsiTheme="minorHAnsi"/>
        </w:rPr>
      </w:pPr>
      <w:r w:rsidRPr="007A0ABA">
        <w:rPr>
          <w:rFonts w:asciiTheme="minorHAnsi" w:hAnsiTheme="minorHAnsi"/>
        </w:rPr>
        <w:t xml:space="preserve">This table reports the </w:t>
      </w:r>
      <w:r>
        <w:rPr>
          <w:rFonts w:asciiTheme="minorHAnsi" w:hAnsiTheme="minorHAnsi"/>
        </w:rPr>
        <w:t>PV</w:t>
      </w:r>
      <w:r w:rsidRPr="007A0ABA">
        <w:rPr>
          <w:rFonts w:asciiTheme="minorHAnsi" w:hAnsiTheme="minorHAnsi"/>
        </w:rPr>
        <w:t xml:space="preserve"> system features that were specified on the registered CF1R compliance document for this project. For information only and requires no user input.</w:t>
      </w:r>
    </w:p>
    <w:p w14:paraId="7083DDA5" w14:textId="2E55AF15" w:rsidR="007A0ABA" w:rsidRDefault="007A0ABA" w:rsidP="00012A93">
      <w:pPr>
        <w:rPr>
          <w:rFonts w:asciiTheme="minorHAnsi" w:hAnsiTheme="minorHAnsi"/>
          <w:sz w:val="18"/>
          <w:szCs w:val="18"/>
        </w:rPr>
      </w:pPr>
    </w:p>
    <w:p w14:paraId="1E88DDA3" w14:textId="3E74EAB8" w:rsidR="00DB50FB" w:rsidRPr="0044189E" w:rsidRDefault="00DB50FB" w:rsidP="00DB50FB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Installed Photovoltaic Systems Information</w:t>
      </w:r>
    </w:p>
    <w:p w14:paraId="17957E74" w14:textId="03AB146E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>PV Array ID or Name - Reference information from CF1R.</w:t>
      </w:r>
    </w:p>
    <w:p w14:paraId="5D20E5E1" w14:textId="23FB95AC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>DC System Size – Enter the kWdc</w:t>
      </w:r>
      <w:r w:rsidR="00342C50">
        <w:rPr>
          <w:rFonts w:asciiTheme="minorHAnsi" w:hAnsiTheme="minorHAnsi"/>
        </w:rPr>
        <w:t xml:space="preserve"> of the array.  Must be equal or greater the design system</w:t>
      </w:r>
      <w:r w:rsidR="00AF3852">
        <w:rPr>
          <w:rFonts w:asciiTheme="minorHAnsi" w:hAnsiTheme="minorHAnsi"/>
        </w:rPr>
        <w:t xml:space="preserve"> size</w:t>
      </w:r>
      <w:r w:rsidR="00342C50">
        <w:rPr>
          <w:rFonts w:asciiTheme="minorHAnsi" w:hAnsiTheme="minorHAnsi"/>
        </w:rPr>
        <w:t xml:space="preserve"> for this array</w:t>
      </w:r>
      <w:r w:rsidR="00AF3852">
        <w:rPr>
          <w:rFonts w:asciiTheme="minorHAnsi" w:hAnsiTheme="minorHAnsi"/>
        </w:rPr>
        <w:t>.</w:t>
      </w:r>
    </w:p>
    <w:p w14:paraId="521FDC5A" w14:textId="180CB8A6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03 </w:t>
      </w:r>
      <w:r w:rsidR="00342C50">
        <w:rPr>
          <w:rFonts w:asciiTheme="minorHAnsi" w:hAnsiTheme="minorHAnsi"/>
        </w:rPr>
        <w:t xml:space="preserve">Module Type – </w:t>
      </w:r>
      <w:r w:rsidR="00F534D3">
        <w:rPr>
          <w:rFonts w:asciiTheme="minorHAnsi" w:hAnsiTheme="minorHAnsi"/>
        </w:rPr>
        <w:t>If the array meet</w:t>
      </w:r>
      <w:r w:rsidR="00AF3852">
        <w:rPr>
          <w:rFonts w:asciiTheme="minorHAnsi" w:hAnsiTheme="minorHAnsi"/>
        </w:rPr>
        <w:t>s</w:t>
      </w:r>
      <w:r w:rsidR="00F534D3">
        <w:rPr>
          <w:rFonts w:asciiTheme="minorHAnsi" w:hAnsiTheme="minorHAnsi"/>
        </w:rPr>
        <w:t xml:space="preserve"> the California Flexible Installation criteria, then e</w:t>
      </w:r>
      <w:r w:rsidR="00342C50">
        <w:rPr>
          <w:rFonts w:asciiTheme="minorHAnsi" w:hAnsiTheme="minorHAnsi"/>
        </w:rPr>
        <w:t xml:space="preserve">nter the </w:t>
      </w:r>
      <w:r w:rsidR="00AF3852">
        <w:rPr>
          <w:rFonts w:asciiTheme="minorHAnsi" w:hAnsiTheme="minorHAnsi"/>
        </w:rPr>
        <w:t>Module Type.   Different module types are Standard and Premium.</w:t>
      </w:r>
    </w:p>
    <w:p w14:paraId="2B554CF3" w14:textId="27DEB6BE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04 </w:t>
      </w:r>
      <w:r w:rsidR="00AF3852">
        <w:rPr>
          <w:rFonts w:asciiTheme="minorHAnsi" w:hAnsiTheme="minorHAnsi"/>
        </w:rPr>
        <w:t xml:space="preserve">Azimuth - </w:t>
      </w:r>
      <w:r w:rsidR="00AF3852" w:rsidRPr="00AF3852">
        <w:rPr>
          <w:rFonts w:asciiTheme="minorHAnsi" w:hAnsiTheme="minorHAnsi"/>
        </w:rPr>
        <w:t xml:space="preserve">If the array meets the California Flexible Installation criteria, then enter the </w:t>
      </w:r>
      <w:r w:rsidR="00AF3852">
        <w:rPr>
          <w:rFonts w:asciiTheme="minorHAnsi" w:hAnsiTheme="minorHAnsi"/>
        </w:rPr>
        <w:t>azimuth of the array in degrees from North.</w:t>
      </w:r>
      <w:r w:rsidR="00AF3852" w:rsidRPr="00AF3852">
        <w:rPr>
          <w:rFonts w:asciiTheme="minorHAnsi" w:hAnsiTheme="minorHAnsi"/>
        </w:rPr>
        <w:t xml:space="preserve">   </w:t>
      </w:r>
    </w:p>
    <w:p w14:paraId="282A801D" w14:textId="6BE63747" w:rsidR="007A0ABA" w:rsidRDefault="007A0ABA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05 </w:t>
      </w:r>
      <w:r w:rsidR="00AF3852">
        <w:rPr>
          <w:rFonts w:asciiTheme="minorHAnsi" w:hAnsiTheme="minorHAnsi"/>
        </w:rPr>
        <w:t xml:space="preserve">Tilt Input - </w:t>
      </w:r>
      <w:del w:id="43" w:author="Markstrum, Alexis@Energy" w:date="2020-07-16T16:10:00Z">
        <w:r w:rsidR="00AF3852" w:rsidRPr="00AF3852" w:rsidDel="00F36380">
          <w:rPr>
            <w:rFonts w:asciiTheme="minorHAnsi" w:hAnsiTheme="minorHAnsi"/>
          </w:rPr>
          <w:delText xml:space="preserve">If the array meets the California Flexible Installation criteria, then enter </w:delText>
        </w:r>
        <w:r w:rsidR="00AF3852" w:rsidDel="00F36380">
          <w:rPr>
            <w:rFonts w:asciiTheme="minorHAnsi" w:hAnsiTheme="minorHAnsi"/>
          </w:rPr>
          <w:delText xml:space="preserve">the Tilt input.  </w:delText>
        </w:r>
      </w:del>
      <w:r w:rsidR="00AF3852" w:rsidRPr="00AF3852">
        <w:rPr>
          <w:rFonts w:asciiTheme="minorHAnsi" w:hAnsiTheme="minorHAnsi"/>
        </w:rPr>
        <w:t xml:space="preserve">Different </w:t>
      </w:r>
      <w:r w:rsidR="00AF3852">
        <w:rPr>
          <w:rFonts w:asciiTheme="minorHAnsi" w:hAnsiTheme="minorHAnsi"/>
        </w:rPr>
        <w:t xml:space="preserve">Tilt input </w:t>
      </w:r>
      <w:r w:rsidR="00AF3852" w:rsidRPr="00AF3852">
        <w:rPr>
          <w:rFonts w:asciiTheme="minorHAnsi" w:hAnsiTheme="minorHAnsi"/>
        </w:rPr>
        <w:t xml:space="preserve">are </w:t>
      </w:r>
      <w:r w:rsidR="00AF3852">
        <w:rPr>
          <w:rFonts w:asciiTheme="minorHAnsi" w:hAnsiTheme="minorHAnsi"/>
        </w:rPr>
        <w:t>Degree and Pitch</w:t>
      </w:r>
      <w:r w:rsidR="00AF3852" w:rsidRPr="00AF3852">
        <w:rPr>
          <w:rFonts w:asciiTheme="minorHAnsi" w:hAnsiTheme="minorHAnsi"/>
        </w:rPr>
        <w:t>.</w:t>
      </w:r>
    </w:p>
    <w:p w14:paraId="41B163FE" w14:textId="5C6CB00B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06 </w:t>
      </w:r>
      <w:del w:id="44" w:author="Markstrum, Alexis@Energy" w:date="2020-07-16T16:09:00Z">
        <w:r w:rsidDel="00F36380">
          <w:rPr>
            <w:rFonts w:asciiTheme="minorHAnsi" w:hAnsiTheme="minorHAnsi"/>
          </w:rPr>
          <w:delText>Tilt Input</w:delText>
        </w:r>
      </w:del>
      <w:ins w:id="45" w:author="Markstrum, Alexis@Energy" w:date="2020-07-16T16:09:00Z">
        <w:r w:rsidR="00F36380">
          <w:rPr>
            <w:rFonts w:asciiTheme="minorHAnsi" w:hAnsiTheme="minorHAnsi"/>
          </w:rPr>
          <w:t>Angle/Tilt</w:t>
        </w:r>
      </w:ins>
      <w:r>
        <w:rPr>
          <w:rFonts w:asciiTheme="minorHAnsi" w:hAnsiTheme="minorHAnsi"/>
        </w:rPr>
        <w:t xml:space="preserve"> - </w:t>
      </w:r>
      <w:del w:id="46" w:author="Markstrum, Alexis@Energy" w:date="2020-07-16T16:11:00Z">
        <w:r w:rsidRPr="00AF3852" w:rsidDel="00F36380">
          <w:rPr>
            <w:rFonts w:asciiTheme="minorHAnsi" w:hAnsiTheme="minorHAnsi"/>
          </w:rPr>
          <w:delText>If the array meets the California Flexible Installation criteria, then e</w:delText>
        </w:r>
      </w:del>
      <w:ins w:id="47" w:author="Markstrum, Alexis@Energy" w:date="2020-07-16T16:11:00Z">
        <w:r w:rsidR="00F36380">
          <w:rPr>
            <w:rFonts w:asciiTheme="minorHAnsi" w:hAnsiTheme="minorHAnsi"/>
          </w:rPr>
          <w:t>E</w:t>
        </w:r>
      </w:ins>
      <w:r w:rsidRPr="00AF3852">
        <w:rPr>
          <w:rFonts w:asciiTheme="minorHAnsi" w:hAnsiTheme="minorHAnsi"/>
        </w:rPr>
        <w:t xml:space="preserve">nter </w:t>
      </w:r>
      <w:r>
        <w:rPr>
          <w:rFonts w:asciiTheme="minorHAnsi" w:hAnsiTheme="minorHAnsi"/>
        </w:rPr>
        <w:t>the value of the angle or tilt.</w:t>
      </w:r>
    </w:p>
    <w:p w14:paraId="03F0B248" w14:textId="0B71DE28" w:rsidR="00F36380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48" w:author="Markstrum, Alexis@Energy" w:date="2020-07-16T16:11:00Z"/>
          <w:rFonts w:asciiTheme="minorHAnsi" w:hAnsiTheme="minorHAnsi"/>
        </w:rPr>
      </w:pPr>
      <w:r>
        <w:rPr>
          <w:rFonts w:asciiTheme="minorHAnsi" w:hAnsiTheme="minorHAnsi"/>
        </w:rPr>
        <w:t xml:space="preserve">07 </w:t>
      </w:r>
      <w:ins w:id="49" w:author="Markstrum, Alexis@Energy" w:date="2020-07-16T16:11:00Z">
        <w:r w:rsidR="00F36380">
          <w:rPr>
            <w:rFonts w:asciiTheme="minorHAnsi" w:hAnsiTheme="minorHAnsi"/>
          </w:rPr>
          <w:t>Annual Solar access – Enter the percent of solar access</w:t>
        </w:r>
      </w:ins>
    </w:p>
    <w:p w14:paraId="08EF58E3" w14:textId="44E83B94" w:rsidR="00AF3852" w:rsidRDefault="00F36380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50" w:author="Markstrum, Alexis@Energy" w:date="2020-07-16T16:12:00Z"/>
          <w:rFonts w:asciiTheme="minorHAnsi" w:hAnsiTheme="minorHAnsi"/>
        </w:rPr>
      </w:pPr>
      <w:ins w:id="51" w:author="Markstrum, Alexis@Energy" w:date="2020-07-16T16:11:00Z">
        <w:r>
          <w:rPr>
            <w:rFonts w:asciiTheme="minorHAnsi" w:hAnsiTheme="minorHAnsi"/>
          </w:rPr>
          <w:t xml:space="preserve">08 </w:t>
        </w:r>
      </w:ins>
      <w:r w:rsidR="00AF3852">
        <w:rPr>
          <w:rFonts w:asciiTheme="minorHAnsi" w:hAnsiTheme="minorHAnsi"/>
        </w:rPr>
        <w:t xml:space="preserve">Inverter Efficiency – Enter the inverter efficiency in percent.   Must be equal or greater the design inverter </w:t>
      </w:r>
      <w:r>
        <w:rPr>
          <w:rFonts w:asciiTheme="minorHAnsi" w:hAnsiTheme="minorHAnsi"/>
        </w:rPr>
        <w:t>efficiency</w:t>
      </w:r>
      <w:r w:rsidR="00AF3852">
        <w:rPr>
          <w:rFonts w:asciiTheme="minorHAnsi" w:hAnsiTheme="minorHAnsi"/>
        </w:rPr>
        <w:t xml:space="preserve"> for this array. </w:t>
      </w:r>
    </w:p>
    <w:p w14:paraId="1C4283B8" w14:textId="4E8CDB19" w:rsidR="00F36380" w:rsidRDefault="00F36380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52" w:author="Markstrum, Alexis@Energy" w:date="2020-07-16T16:12:00Z"/>
          <w:rFonts w:asciiTheme="minorHAnsi" w:hAnsiTheme="minorHAnsi"/>
        </w:rPr>
      </w:pPr>
      <w:ins w:id="53" w:author="Markstrum, Alexis@Energy" w:date="2020-07-16T16:12:00Z">
        <w:r>
          <w:rPr>
            <w:rFonts w:asciiTheme="minorHAnsi" w:hAnsiTheme="minorHAnsi"/>
          </w:rPr>
          <w:t xml:space="preserve">09 Array Type – Choose from: fixed (open rack), </w:t>
        </w:r>
      </w:ins>
      <w:ins w:id="54" w:author="Markstrum, Alexis@Energy" w:date="2020-07-16T16:13:00Z">
        <w:r>
          <w:rPr>
            <w:rFonts w:asciiTheme="minorHAnsi" w:hAnsiTheme="minorHAnsi"/>
          </w:rPr>
          <w:t>tracking (one axis), tracking (two axis)</w:t>
        </w:r>
      </w:ins>
    </w:p>
    <w:p w14:paraId="1BC3CA38" w14:textId="1823CA31" w:rsidR="00F36380" w:rsidRDefault="00F36380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ins w:id="55" w:author="Markstrum, Alexis@Energy" w:date="2020-07-16T16:12:00Z">
        <w:r>
          <w:rPr>
            <w:rFonts w:asciiTheme="minorHAnsi" w:hAnsiTheme="minorHAnsi"/>
          </w:rPr>
          <w:t>10 Module Level Power Electronics</w:t>
        </w:r>
      </w:ins>
      <w:ins w:id="56" w:author="Markstrum, Alexis@Energy" w:date="2020-07-16T16:13:00Z">
        <w:r>
          <w:rPr>
            <w:rFonts w:asciiTheme="minorHAnsi" w:hAnsiTheme="minorHAnsi"/>
          </w:rPr>
          <w:t xml:space="preserve"> – Choose from: microinverters or DC power optimizers</w:t>
        </w:r>
      </w:ins>
    </w:p>
    <w:p w14:paraId="627DDDC8" w14:textId="5699531C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</w:p>
    <w:p w14:paraId="29B1B88D" w14:textId="1148484B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Shading Requirement</w:t>
      </w:r>
    </w:p>
    <w:p w14:paraId="7119D18A" w14:textId="06157FF0" w:rsidR="00AF3852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01D9C5E0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5201F852" w14:textId="6E984750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Solar Access Verification</w:t>
      </w:r>
    </w:p>
    <w:p w14:paraId="58ADD553" w14:textId="07A3CC1E" w:rsidR="00870F4C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31DA4409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2DF89647" w14:textId="5CB165F7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System Monitoring Requirements</w:t>
      </w:r>
    </w:p>
    <w:p w14:paraId="34A9E7A1" w14:textId="62A9AC99" w:rsidR="00B21E66" w:rsidRDefault="00870F4C" w:rsidP="00B21E66">
      <w:pPr>
        <w:ind w:left="-9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527A2A92" w14:textId="77777777" w:rsidR="00B21E66" w:rsidRDefault="00B21E66" w:rsidP="00B21E66">
      <w:pPr>
        <w:ind w:left="-90"/>
        <w:rPr>
          <w:rFonts w:asciiTheme="minorHAnsi" w:hAnsiTheme="minorHAnsi"/>
        </w:rPr>
      </w:pPr>
    </w:p>
    <w:p w14:paraId="10AEC345" w14:textId="2E29B5BF" w:rsidR="002B7D88" w:rsidRPr="00B21E66" w:rsidRDefault="002B7D88" w:rsidP="00B21E66">
      <w:pPr>
        <w:pStyle w:val="ListParagraph"/>
        <w:numPr>
          <w:ilvl w:val="0"/>
          <w:numId w:val="13"/>
        </w:numPr>
        <w:ind w:left="270"/>
        <w:rPr>
          <w:rFonts w:asciiTheme="minorHAnsi" w:hAnsiTheme="minorHAnsi"/>
        </w:rPr>
      </w:pPr>
      <w:r w:rsidRPr="00B21E66">
        <w:rPr>
          <w:rFonts w:asciiTheme="minorHAnsi" w:hAnsiTheme="minorHAnsi"/>
          <w:b/>
        </w:rPr>
        <w:t>Qualifying Exception Verification</w:t>
      </w:r>
    </w:p>
    <w:p w14:paraId="1930BF9B" w14:textId="34B071F2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</w:rPr>
      </w:pPr>
      <w:r w:rsidRPr="002B7D88">
        <w:rPr>
          <w:rFonts w:asciiTheme="minorHAnsi" w:hAnsiTheme="minorHAnsi"/>
        </w:rPr>
        <w:t>Installer must ensure all the requirements on this table are met.</w:t>
      </w:r>
    </w:p>
    <w:p w14:paraId="672C944E" w14:textId="77777777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ins w:id="57" w:author="Markstrum, Alexis@Energy" w:date="2020-07-08T10:19:00Z"/>
          <w:rFonts w:asciiTheme="minorHAnsi" w:hAnsiTheme="minorHAnsi"/>
          <w:b/>
        </w:rPr>
      </w:pPr>
    </w:p>
    <w:p w14:paraId="449A3A08" w14:textId="73F4D619" w:rsidR="00B21E66" w:rsidRDefault="00B21E66" w:rsidP="00B21E66">
      <w:pPr>
        <w:pStyle w:val="ListParagraph"/>
        <w:numPr>
          <w:ilvl w:val="0"/>
          <w:numId w:val="13"/>
        </w:num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/>
        <w:rPr>
          <w:rFonts w:asciiTheme="minorHAnsi" w:hAnsiTheme="minorHAnsi"/>
          <w:b/>
        </w:rPr>
      </w:pPr>
      <w:ins w:id="58" w:author="Markstrum, Alexis@Energy" w:date="2020-07-08T10:19:00Z">
        <w:r w:rsidRPr="00B21E66">
          <w:rPr>
            <w:rFonts w:asciiTheme="minorHAnsi" w:hAnsiTheme="minorHAnsi"/>
            <w:b/>
          </w:rPr>
          <w:t>SMUD Solar Share Program</w:t>
        </w:r>
      </w:ins>
    </w:p>
    <w:p w14:paraId="36BD6522" w14:textId="73F4D619" w:rsidR="00B21E66" w:rsidRPr="00B21E66" w:rsidRDefault="00B21E66" w:rsidP="00B21E66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-90"/>
        <w:rPr>
          <w:ins w:id="59" w:author="Markstrum, Alexis@Energy" w:date="2020-07-08T10:22:00Z"/>
          <w:rFonts w:asciiTheme="minorHAnsi" w:hAnsiTheme="minorHAnsi"/>
        </w:rPr>
      </w:pPr>
      <w:ins w:id="60" w:author="Markstrum, Alexis@Energy" w:date="2020-07-08T10:22:00Z">
        <w:r w:rsidRPr="00B21E66">
          <w:rPr>
            <w:rFonts w:asciiTheme="minorHAnsi" w:hAnsiTheme="minorHAnsi"/>
          </w:rPr>
          <w:t>Installer must ensure all the requirements on this table are met.</w:t>
        </w:r>
      </w:ins>
    </w:p>
    <w:p w14:paraId="12C67ABD" w14:textId="77777777" w:rsidR="00B21E66" w:rsidRPr="00B21E66" w:rsidRDefault="00B21E66" w:rsidP="00B21E66">
      <w:pPr>
        <w:pStyle w:val="ListParagraph"/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-90"/>
        <w:rPr>
          <w:ins w:id="61" w:author="Markstrum, Alexis@Energy" w:date="2020-07-08T10:19:00Z"/>
          <w:rFonts w:asciiTheme="minorHAnsi" w:hAnsiTheme="minorHAnsi"/>
          <w:b/>
        </w:rPr>
      </w:pPr>
    </w:p>
    <w:p w14:paraId="022B5DFF" w14:textId="268B2F17" w:rsidR="00B21E66" w:rsidRPr="00B21E66" w:rsidRDefault="00B21E66" w:rsidP="00B21E66">
      <w:pPr>
        <w:pStyle w:val="ListParagraph"/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/>
        <w:rPr>
          <w:rFonts w:asciiTheme="minorHAnsi" w:hAnsiTheme="minorHAnsi"/>
          <w:b/>
        </w:rPr>
        <w:sectPr w:rsidR="00B21E66" w:rsidRPr="00B21E66" w:rsidSect="000735CB">
          <w:headerReference w:type="default" r:id="rId14"/>
          <w:pgSz w:w="12240" w:h="15840" w:code="1"/>
          <w:pgMar w:top="720" w:right="720" w:bottom="720" w:left="720" w:header="180" w:footer="576" w:gutter="0"/>
          <w:pgNumType w:start="1"/>
          <w:cols w:space="720"/>
          <w:docGrid w:linePitch="272"/>
        </w:sectPr>
      </w:pPr>
      <w:ins w:id="64" w:author="Markstrum, Alexis@Energy" w:date="2020-07-08T10:19:00Z">
        <w:r w:rsidRPr="00B21E66">
          <w:rPr>
            <w:rFonts w:asciiTheme="minorHAnsi" w:hAnsiTheme="minorHAnsi"/>
            <w:b/>
          </w:rPr>
          <w:t xml:space="preserve">  </w:t>
        </w:r>
      </w:ins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0"/>
        <w:gridCol w:w="1666"/>
        <w:gridCol w:w="2128"/>
        <w:gridCol w:w="541"/>
        <w:gridCol w:w="1563"/>
        <w:gridCol w:w="589"/>
        <w:gridCol w:w="1703"/>
        <w:gridCol w:w="1990"/>
      </w:tblGrid>
      <w:tr w:rsidR="002B369F" w:rsidRPr="00FB0E1A" w14:paraId="37BAEF8C" w14:textId="77777777" w:rsidTr="007B0BD6">
        <w:trPr>
          <w:trHeight w:val="144"/>
        </w:trPr>
        <w:tc>
          <w:tcPr>
            <w:tcW w:w="10790" w:type="dxa"/>
            <w:gridSpan w:val="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D252AF" w14:textId="7F6D23A6" w:rsidR="002B369F" w:rsidRPr="00A3784E" w:rsidRDefault="002B369F" w:rsidP="00D27D7E">
            <w:pPr>
              <w:pStyle w:val="Heading2"/>
              <w:spacing w:before="0" w:after="0"/>
            </w:pPr>
            <w:r>
              <w:rPr>
                <w:rFonts w:asciiTheme="minorHAnsi" w:hAnsiTheme="minorHAnsi"/>
              </w:rPr>
              <w:lastRenderedPageBreak/>
              <w:t xml:space="preserve">A. </w:t>
            </w:r>
            <w:r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3172B5" w:rsidRPr="00FB0E1A" w14:paraId="120B186E" w14:textId="77777777" w:rsidTr="007B0BD6">
        <w:trPr>
          <w:trHeight w:val="144"/>
        </w:trPr>
        <w:tc>
          <w:tcPr>
            <w:tcW w:w="61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49DF6" w14:textId="77777777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666" w:type="dxa"/>
            <w:vAlign w:val="center"/>
          </w:tcPr>
          <w:p w14:paraId="0FACA084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128" w:type="dxa"/>
            <w:vAlign w:val="center"/>
          </w:tcPr>
          <w:p w14:paraId="6C9699A1" w14:textId="501CE984" w:rsidR="003172B5" w:rsidRPr="00D27D7E" w:rsidRDefault="003172B5" w:rsidP="00B24B01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>Reference text from CF1R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541" w:type="dxa"/>
            <w:vAlign w:val="center"/>
          </w:tcPr>
          <w:p w14:paraId="68909FBC" w14:textId="1051BF08" w:rsidR="003172B5" w:rsidRPr="00D27D7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563" w:type="dxa"/>
            <w:vAlign w:val="center"/>
          </w:tcPr>
          <w:p w14:paraId="0F4CDF05" w14:textId="77777777" w:rsidR="003172B5" w:rsidRPr="00D27D7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4282" w:type="dxa"/>
            <w:gridSpan w:val="3"/>
            <w:vAlign w:val="center"/>
          </w:tcPr>
          <w:p w14:paraId="13146FA0" w14:textId="10DF7705" w:rsidR="003172B5" w:rsidRPr="00D27D7E" w:rsidRDefault="003172B5" w:rsidP="00D27D7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6E7F8D95" w14:textId="77777777" w:rsidTr="007B0BD6">
        <w:trPr>
          <w:trHeight w:val="710"/>
        </w:trPr>
        <w:tc>
          <w:tcPr>
            <w:tcW w:w="61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B4FC7E" w14:textId="2B1A4902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666" w:type="dxa"/>
            <w:vAlign w:val="center"/>
          </w:tcPr>
          <w:p w14:paraId="10474106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128" w:type="dxa"/>
            <w:vAlign w:val="center"/>
          </w:tcPr>
          <w:p w14:paraId="18962F17" w14:textId="6CCACC48" w:rsidR="003172B5" w:rsidRPr="00D27D7E" w:rsidRDefault="003172B5" w:rsidP="00D7339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541" w:type="dxa"/>
            <w:vAlign w:val="center"/>
          </w:tcPr>
          <w:p w14:paraId="549949C4" w14:textId="2A6FA6EC" w:rsidR="003172B5" w:rsidRPr="00E8224B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8224B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3" w:type="dxa"/>
            <w:vAlign w:val="center"/>
          </w:tcPr>
          <w:p w14:paraId="17AFB7D3" w14:textId="77777777" w:rsidR="003172B5" w:rsidRPr="00D27D7E" w:rsidRDefault="003172B5" w:rsidP="003172B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4282" w:type="dxa"/>
            <w:gridSpan w:val="3"/>
          </w:tcPr>
          <w:p w14:paraId="4B2BE867" w14:textId="4AC5825C" w:rsidR="003172B5" w:rsidRPr="00D27D7E" w:rsidRDefault="003172B5" w:rsidP="003E5362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5862C4" w:rsidRPr="00D27D7E">
              <w:rPr>
                <w:rFonts w:ascii="Calibri" w:hAnsi="Calibri"/>
                <w:sz w:val="18"/>
                <w:szCs w:val="18"/>
              </w:rPr>
              <w:t>R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eference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CF1R 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document: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 allowed values: 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erformance or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>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rescriptive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7B0BD6" w:rsidRPr="00FB0E1A" w14:paraId="7CB768E4" w14:textId="698314C5" w:rsidTr="007B0BD6">
        <w:trPr>
          <w:trHeight w:val="1610"/>
        </w:trPr>
        <w:tc>
          <w:tcPr>
            <w:tcW w:w="61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6788FD" w14:textId="1863735E" w:rsidR="007B0BD6" w:rsidRDefault="007B0BD6" w:rsidP="007B0BD6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1666" w:type="dxa"/>
            <w:vAlign w:val="center"/>
          </w:tcPr>
          <w:p w14:paraId="54FF0F20" w14:textId="77777777" w:rsidR="007B0BD6" w:rsidRDefault="007B0BD6" w:rsidP="007B0BD6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4232" w:type="dxa"/>
            <w:gridSpan w:val="3"/>
          </w:tcPr>
          <w:p w14:paraId="1DC4143F" w14:textId="671C8407" w:rsidR="007B0BD6" w:rsidRPr="00E63378" w:rsidRDefault="007B0BD6" w:rsidP="007B0BD6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>user pick from list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</w:p>
          <w:p w14:paraId="0649769A" w14:textId="51BC94ED" w:rsidR="007B0BD6" w:rsidRPr="00E63378" w:rsidRDefault="007B0BD6" w:rsidP="007B0BD6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 (Trigger CF2R-SRA-01) </w:t>
            </w:r>
          </w:p>
          <w:p w14:paraId="4B57B0E2" w14:textId="77777777" w:rsidR="007B0BD6" w:rsidRDefault="007B0BD6" w:rsidP="007B0BD6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CZ15 reduced PV size</w:t>
            </w:r>
          </w:p>
          <w:p w14:paraId="7E29BE1E" w14:textId="77777777" w:rsidR="007B0BD6" w:rsidRDefault="007B0BD6" w:rsidP="007B0BD6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 habitable stories</w:t>
            </w:r>
          </w:p>
          <w:p w14:paraId="226F73F2" w14:textId="77777777" w:rsidR="007B0BD6" w:rsidRDefault="007B0BD6" w:rsidP="007B0BD6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 habitable stories</w:t>
            </w:r>
          </w:p>
          <w:p w14:paraId="28BFC5E2" w14:textId="77777777" w:rsidR="007B0BD6" w:rsidRDefault="007B0BD6" w:rsidP="007B0BD6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Plan approved before 1/1/20</w:t>
            </w:r>
          </w:p>
          <w:p w14:paraId="28BEED4C" w14:textId="65A25BB1" w:rsidR="007B0BD6" w:rsidRDefault="007B0BD6" w:rsidP="007B0BD6">
            <w:pPr>
              <w:pStyle w:val="BodyText2"/>
              <w:spacing w:before="0" w:after="0"/>
              <w:rPr>
                <w:ins w:id="65" w:author="Alexis Smith" w:date="2020-07-30T12:50:00Z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Battery storage (Trigger CF2R-PVB-02)</w:t>
            </w:r>
          </w:p>
          <w:p w14:paraId="20A47489" w14:textId="1F518B29" w:rsidR="0017202E" w:rsidRDefault="0017202E" w:rsidP="007B0BD6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ins w:id="66" w:author="Alexis Smith" w:date="2020-07-30T12:50:00Z">
              <w:r>
                <w:rPr>
                  <w:rFonts w:asciiTheme="minorHAnsi" w:hAnsiTheme="minorHAnsi"/>
                  <w:sz w:val="18"/>
                  <w:szCs w:val="18"/>
                </w:rPr>
                <w:t>Community Solar</w:t>
              </w:r>
            </w:ins>
          </w:p>
          <w:p w14:paraId="4CA8A464" w14:textId="3DFC83B7" w:rsidR="007B0BD6" w:rsidRPr="00A3784E" w:rsidRDefault="007B0BD6" w:rsidP="007B0BD6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NA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589" w:type="dxa"/>
            <w:vAlign w:val="center"/>
          </w:tcPr>
          <w:p w14:paraId="4280476D" w14:textId="0E5D0D01" w:rsidR="007B0BD6" w:rsidDel="00B7740C" w:rsidRDefault="007B0BD6" w:rsidP="007B0BD6">
            <w:pPr>
              <w:jc w:val="center"/>
              <w:rPr>
                <w:del w:id="67" w:author="Markstrum, Alexis@Energy" w:date="2020-07-07T15:26:00Z"/>
                <w:sz w:val="18"/>
                <w:szCs w:val="18"/>
              </w:rPr>
            </w:pPr>
            <w:ins w:id="68" w:author="Markstrum, Alexis@Energy" w:date="2020-07-07T15:26:00Z">
              <w:r w:rsidRPr="007B0BD6">
                <w:rPr>
                  <w:rFonts w:asciiTheme="minorHAnsi" w:hAnsiTheme="minorHAnsi" w:cstheme="minorHAnsi"/>
                  <w:sz w:val="18"/>
                  <w:szCs w:val="18"/>
                </w:rPr>
                <w:t>06</w:t>
              </w:r>
            </w:ins>
          </w:p>
          <w:p w14:paraId="7887E3D7" w14:textId="77777777" w:rsidR="007B0BD6" w:rsidRPr="00A3784E" w:rsidRDefault="007B0BD6" w:rsidP="007B0BD6">
            <w:pPr>
              <w:pStyle w:val="BodyText2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703" w:type="dxa"/>
            <w:vAlign w:val="center"/>
          </w:tcPr>
          <w:p w14:paraId="2731C532" w14:textId="030C7B69" w:rsidR="007B0BD6" w:rsidDel="00B7740C" w:rsidRDefault="007B0BD6" w:rsidP="007B0BD6">
            <w:pPr>
              <w:rPr>
                <w:del w:id="69" w:author="Markstrum, Alexis@Energy" w:date="2020-07-07T15:26:00Z"/>
                <w:sz w:val="18"/>
                <w:szCs w:val="18"/>
              </w:rPr>
            </w:pPr>
            <w:ins w:id="70" w:author="Markstrum, Alexis@Energy" w:date="2020-07-07T15:26:00Z">
              <w:r>
                <w:rPr>
                  <w:rFonts w:asciiTheme="minorHAnsi" w:hAnsiTheme="minorHAnsi"/>
                  <w:sz w:val="18"/>
                  <w:szCs w:val="18"/>
                </w:rPr>
                <w:t>Community Solar</w:t>
              </w:r>
            </w:ins>
          </w:p>
          <w:p w14:paraId="02DDD198" w14:textId="77777777" w:rsidR="007B0BD6" w:rsidRPr="00A3784E" w:rsidRDefault="007B0BD6" w:rsidP="007B0BD6">
            <w:pPr>
              <w:pStyle w:val="BodyText2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14:paraId="4C0F73BD" w14:textId="17C61C92" w:rsidR="007B0BD6" w:rsidDel="00B7740C" w:rsidRDefault="007B0BD6" w:rsidP="007B0BD6">
            <w:pPr>
              <w:rPr>
                <w:del w:id="71" w:author="Markstrum, Alexis@Energy" w:date="2020-07-07T15:26:00Z"/>
                <w:sz w:val="18"/>
                <w:szCs w:val="18"/>
              </w:rPr>
            </w:pPr>
            <w:ins w:id="72" w:author="Markstrum, Alexis@Energy" w:date="2020-07-07T15:26:00Z">
              <w:r w:rsidRPr="00D27D7E">
                <w:rPr>
                  <w:rFonts w:asciiTheme="minorHAnsi" w:hAnsiTheme="minorHAnsi"/>
                  <w:sz w:val="18"/>
                  <w:szCs w:val="18"/>
                </w:rPr>
                <w:t>&lt;&lt;Auto filled field text: Reference text from CF1R</w:t>
              </w:r>
            </w:ins>
            <w:ins w:id="73" w:author="Markstrum, Alexis@Energy" w:date="2020-07-08T10:13:00Z">
              <w:r w:rsidR="00F96F27">
                <w:rPr>
                  <w:rFonts w:asciiTheme="minorHAnsi" w:hAnsiTheme="minorHAnsi"/>
                  <w:sz w:val="18"/>
                  <w:szCs w:val="18"/>
                </w:rPr>
                <w:t>; allow NA</w:t>
              </w:r>
            </w:ins>
            <w:ins w:id="74" w:author="Markstrum, Alexis@Energy" w:date="2020-07-08T10:14:00Z">
              <w:r w:rsidR="00F96F27">
                <w:rPr>
                  <w:rFonts w:asciiTheme="minorHAnsi" w:hAnsiTheme="minorHAnsi"/>
                  <w:sz w:val="18"/>
                  <w:szCs w:val="18"/>
                </w:rPr>
                <w:t>&gt;&gt;</w:t>
              </w:r>
            </w:ins>
          </w:p>
          <w:p w14:paraId="64C0B576" w14:textId="77777777" w:rsidR="007B0BD6" w:rsidRPr="00A3784E" w:rsidRDefault="007B0BD6" w:rsidP="007B0BD6">
            <w:pPr>
              <w:pStyle w:val="BodyText2"/>
              <w:spacing w:before="0" w:after="0"/>
              <w:rPr>
                <w:sz w:val="18"/>
                <w:szCs w:val="18"/>
              </w:rPr>
            </w:pPr>
          </w:p>
        </w:tc>
      </w:tr>
    </w:tbl>
    <w:p w14:paraId="527996E0" w14:textId="1E42583B" w:rsidR="002B369F" w:rsidRDefault="002B369F" w:rsidP="00012A93">
      <w:pPr>
        <w:rPr>
          <w:rFonts w:asciiTheme="minorHAnsi" w:hAnsiTheme="minorHAnsi"/>
          <w:sz w:val="18"/>
          <w:szCs w:val="18"/>
        </w:rPr>
      </w:pPr>
    </w:p>
    <w:tbl>
      <w:tblPr>
        <w:tblW w:w="516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"/>
        <w:gridCol w:w="899"/>
        <w:gridCol w:w="813"/>
        <w:gridCol w:w="704"/>
        <w:gridCol w:w="11"/>
        <w:gridCol w:w="708"/>
        <w:gridCol w:w="1071"/>
        <w:gridCol w:w="926"/>
        <w:gridCol w:w="990"/>
        <w:gridCol w:w="720"/>
        <w:gridCol w:w="810"/>
        <w:gridCol w:w="990"/>
        <w:gridCol w:w="720"/>
        <w:gridCol w:w="901"/>
      </w:tblGrid>
      <w:tr w:rsidR="000643FB" w:rsidRPr="00496CC8" w14:paraId="2079A4B7" w14:textId="794AEC56" w:rsidTr="000643FB">
        <w:trPr>
          <w:trHeight w:val="144"/>
        </w:trPr>
        <w:tc>
          <w:tcPr>
            <w:tcW w:w="111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D079" w14:textId="77777777" w:rsidR="000643FB" w:rsidRPr="00496CC8" w:rsidRDefault="000643FB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  <w:sz w:val="16"/>
                <w:szCs w:val="16"/>
              </w:rPr>
            </w:pPr>
            <w:r w:rsidRPr="00496CC8">
              <w:rPr>
                <w:rFonts w:asciiTheme="minorHAnsi" w:eastAsia="Calibri" w:hAnsiTheme="minorHAnsi" w:cs="Arial"/>
                <w:b/>
                <w:sz w:val="16"/>
                <w:szCs w:val="16"/>
              </w:rPr>
              <w:lastRenderedPageBreak/>
              <w:t xml:space="preserve">B. Design Photovoltaic Systems Information </w:t>
            </w:r>
          </w:p>
          <w:p w14:paraId="4A5991F5" w14:textId="276AB3F4" w:rsidR="000643FB" w:rsidRPr="00496CC8" w:rsidRDefault="000643FB" w:rsidP="0017202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  <w:sz w:val="16"/>
                <w:szCs w:val="16"/>
              </w:rPr>
            </w:pPr>
            <w:r w:rsidRPr="00496CC8">
              <w:rPr>
                <w:rFonts w:ascii="Calibri" w:hAnsi="Calibri"/>
                <w:sz w:val="16"/>
                <w:szCs w:val="16"/>
              </w:rPr>
              <w:t>&lt;&lt;if A05 = “</w:t>
            </w:r>
            <w:r w:rsidRPr="00496CC8">
              <w:rPr>
                <w:rFonts w:asciiTheme="minorHAnsi" w:hAnsiTheme="minorHAnsi"/>
                <w:sz w:val="16"/>
                <w:szCs w:val="16"/>
              </w:rPr>
              <w:t>No PV – limited solar access”</w:t>
            </w:r>
            <w:ins w:id="75" w:author="Markstrum, Alexis@Energy" w:date="2020-07-08T09:56:00Z">
              <w:r w:rsidRPr="00496CC8">
                <w:rPr>
                  <w:rFonts w:asciiTheme="minorHAnsi" w:hAnsiTheme="minorHAnsi"/>
                  <w:sz w:val="16"/>
                  <w:szCs w:val="16"/>
                </w:rPr>
                <w:t xml:space="preserve"> or </w:t>
              </w:r>
              <w:del w:id="76" w:author="Alexis Smith" w:date="2020-07-30T13:00:00Z">
                <w:r w:rsidRPr="00496CC8" w:rsidDel="0017202E">
                  <w:rPr>
                    <w:rFonts w:asciiTheme="minorHAnsi" w:hAnsiTheme="minorHAnsi"/>
                    <w:sz w:val="16"/>
                    <w:szCs w:val="16"/>
                  </w:rPr>
                  <w:delText>if A06 ≠ “NA”</w:delText>
                </w:r>
              </w:del>
            </w:ins>
            <w:ins w:id="77" w:author="Alexis Smith" w:date="2020-07-30T13:00:00Z">
              <w:r w:rsidR="0017202E">
                <w:rPr>
                  <w:rFonts w:asciiTheme="minorHAnsi" w:hAnsiTheme="minorHAnsi"/>
                  <w:sz w:val="16"/>
                  <w:szCs w:val="16"/>
                </w:rPr>
                <w:t>”Community Solar”</w:t>
              </w:r>
            </w:ins>
            <w:r w:rsidRPr="00496CC8">
              <w:rPr>
                <w:rFonts w:asciiTheme="minorHAnsi" w:hAnsiTheme="minorHAnsi"/>
                <w:sz w:val="16"/>
                <w:szCs w:val="16"/>
              </w:rPr>
              <w:t xml:space="preserve">, then display </w:t>
            </w:r>
            <w:r w:rsidRPr="00496CC8">
              <w:rPr>
                <w:rFonts w:asciiTheme="minorHAnsi" w:hAnsiTheme="minorHAnsi" w:cstheme="minorHAnsi"/>
                <w:sz w:val="16"/>
                <w:szCs w:val="16"/>
              </w:rPr>
              <w:t>the "section does not apply" message; else display this entire table &gt;&gt;</w:t>
            </w:r>
          </w:p>
        </w:tc>
      </w:tr>
      <w:tr w:rsidR="000643FB" w:rsidRPr="00496CC8" w14:paraId="3D726502" w14:textId="2E126E39" w:rsidTr="000643FB">
        <w:trPr>
          <w:trHeight w:val="14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E3E7" w14:textId="77777777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E16C" w14:textId="77777777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A504" w14:textId="6F1C0CAE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03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3B12C" w14:textId="3A4DA980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9CA8" w14:textId="506C70DC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B14C" w14:textId="6B328E32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06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CC8B" w14:textId="0D86120C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8966" w14:textId="6B6F0FD4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CC4D6" w14:textId="43E6B87F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415673" w14:textId="296AF3A0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175DB3" w14:textId="07111C77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AC9435" w14:textId="3DF5D575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="Calibri" w:hAnsi="Calibri"/>
                <w:sz w:val="14"/>
                <w:szCs w:val="14"/>
              </w:rPr>
            </w:pPr>
            <w:ins w:id="78" w:author="Markstrum, Alexis@Energy" w:date="2020-07-16T14:07:00Z">
              <w:r>
                <w:rPr>
                  <w:rFonts w:ascii="Calibri" w:hAnsi="Calibri"/>
                  <w:sz w:val="14"/>
                  <w:szCs w:val="14"/>
                </w:rPr>
                <w:t>12</w:t>
              </w:r>
            </w:ins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B3A8E" w14:textId="6BB946BD" w:rsidR="000643FB" w:rsidRPr="00C73098" w:rsidRDefault="000643FB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="Calibri" w:hAnsi="Calibri"/>
                <w:sz w:val="14"/>
                <w:szCs w:val="14"/>
              </w:rPr>
            </w:pPr>
            <w:ins w:id="79" w:author="Markstrum, Alexis@Energy" w:date="2020-07-16T14:07:00Z">
              <w:r>
                <w:rPr>
                  <w:rFonts w:ascii="Calibri" w:hAnsi="Calibri"/>
                  <w:sz w:val="14"/>
                  <w:szCs w:val="14"/>
                </w:rPr>
                <w:t>13</w:t>
              </w:r>
            </w:ins>
          </w:p>
        </w:tc>
      </w:tr>
      <w:tr w:rsidR="000643FB" w:rsidRPr="00496CC8" w14:paraId="54D7DE6B" w14:textId="4A8D99E7" w:rsidTr="000643FB">
        <w:trPr>
          <w:trHeight w:val="14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9D46B" w14:textId="77777777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PV Array ID or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6ECC7" w14:textId="5A486CBE" w:rsidR="000643FB" w:rsidRPr="00C73098" w:rsidRDefault="000643FB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Adjusted Minimum PV Size (kW)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58337" w14:textId="74E6012C" w:rsidR="000643FB" w:rsidRPr="00C73098" w:rsidRDefault="000643FB" w:rsidP="00D53C0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Adjusted Value from Exception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67B51" w14:textId="77777777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Module Type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90FD" w14:textId="4C36D11E" w:rsidR="000643FB" w:rsidRPr="00C73098" w:rsidRDefault="000643FB" w:rsidP="000C71B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 xml:space="preserve">CFI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82D74" w14:textId="77777777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Azimuth (deg)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B2787" w14:textId="278091B6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Tilt Input (Deg/Pitch)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47237" w14:textId="292ED341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Angle/Tilt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C28193" w14:textId="4BC55FD7" w:rsidR="000643FB" w:rsidRPr="00C73098" w:rsidRDefault="000643FB" w:rsidP="0044075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Annual Solar Access (%)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0102AE" w14:textId="4D07FEB0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Inverter Efficiency (%)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2FE7AD" w14:textId="34DBA446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Shading Requirement Compliance Path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5990A0" w14:textId="6EA1F47B" w:rsidR="000643FB" w:rsidRPr="00C73098" w:rsidRDefault="000643FB" w:rsidP="000643F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Theme="minorHAnsi" w:hAnsiTheme="minorHAnsi"/>
                <w:sz w:val="14"/>
                <w:szCs w:val="14"/>
              </w:rPr>
            </w:pPr>
            <w:ins w:id="80" w:author="Markstrum, Alexis@Energy" w:date="2020-07-16T14:09:00Z">
              <w:r>
                <w:rPr>
                  <w:rFonts w:asciiTheme="minorHAnsi" w:hAnsiTheme="minorHAnsi"/>
                  <w:sz w:val="14"/>
                  <w:szCs w:val="14"/>
                </w:rPr>
                <w:t>Array Type</w:t>
              </w:r>
            </w:ins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56142D" w14:textId="12A5B4B1" w:rsidR="000643FB" w:rsidRPr="00C73098" w:rsidRDefault="000643FB" w:rsidP="000643F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Theme="minorHAnsi" w:hAnsiTheme="minorHAnsi"/>
                <w:sz w:val="14"/>
                <w:szCs w:val="14"/>
              </w:rPr>
            </w:pPr>
            <w:ins w:id="81" w:author="Markstrum, Alexis@Energy" w:date="2020-07-16T14:10:00Z">
              <w:r>
                <w:rPr>
                  <w:rFonts w:asciiTheme="minorHAnsi" w:hAnsiTheme="minorHAnsi"/>
                  <w:sz w:val="14"/>
                  <w:szCs w:val="14"/>
                </w:rPr>
                <w:t>Module Level Power Electronics</w:t>
              </w:r>
            </w:ins>
          </w:p>
        </w:tc>
      </w:tr>
      <w:tr w:rsidR="000643FB" w:rsidRPr="00496CC8" w14:paraId="593DEFBE" w14:textId="7D3C0F76" w:rsidTr="000643FB">
        <w:trPr>
          <w:trHeight w:val="14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9166" w14:textId="6DCB5C3C" w:rsidR="000643FB" w:rsidRPr="00C73098" w:rsidRDefault="000643FB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&lt;&lt;</w:t>
            </w:r>
            <w:r w:rsidRPr="00C73098">
              <w:rPr>
                <w:rFonts w:ascii="Calibri" w:hAnsi="Calibri"/>
                <w:sz w:val="14"/>
                <w:szCs w:val="14"/>
              </w:rPr>
              <w:t>auto filled text: referenced from CF1R; elseif not available, user input</w:t>
            </w:r>
            <w:r w:rsidRPr="00C73098">
              <w:rPr>
                <w:rFonts w:asciiTheme="minorHAnsi" w:hAnsiTheme="minorHAnsi"/>
                <w:sz w:val="14"/>
                <w:szCs w:val="14"/>
              </w:rPr>
              <w:t>&gt;&gt;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F0C9" w14:textId="2C13F969" w:rsidR="000643FB" w:rsidRPr="00C73098" w:rsidRDefault="000643FB" w:rsidP="00845BE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&lt;&lt;</w:t>
            </w:r>
            <w:r w:rsidRPr="00C73098">
              <w:rPr>
                <w:rFonts w:ascii="Calibri" w:hAnsi="Calibri"/>
                <w:sz w:val="14"/>
                <w:szCs w:val="14"/>
              </w:rPr>
              <w:t>auto filled text: referenced from CF1R</w:t>
            </w:r>
            <w:r w:rsidRPr="00C73098">
              <w:rPr>
                <w:rFonts w:asciiTheme="minorHAnsi" w:hAnsiTheme="minorHAnsi"/>
                <w:sz w:val="14"/>
                <w:szCs w:val="14"/>
              </w:rPr>
              <w:t>&gt;&gt;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5B62" w14:textId="77777777" w:rsidR="000643FB" w:rsidRPr="00C73098" w:rsidRDefault="000643FB" w:rsidP="00A87231">
            <w:pPr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&lt;&lt;if performance, then value = B02;</w:t>
            </w:r>
          </w:p>
          <w:p w14:paraId="143FDEFE" w14:textId="42A36828" w:rsidR="000643FB" w:rsidRPr="00C73098" w:rsidRDefault="000643FB" w:rsidP="00A87231">
            <w:pPr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Elseif prescriptive and A05 = NA, then autofill from B02;</w:t>
            </w:r>
          </w:p>
          <w:p w14:paraId="615922CA" w14:textId="7C3B4797" w:rsidR="000643FB" w:rsidRPr="00C73098" w:rsidRDefault="000643FB" w:rsidP="00A87231">
            <w:pPr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elseif A05 = “</w:t>
            </w:r>
            <w:r w:rsidRPr="00C73098">
              <w:rPr>
                <w:rFonts w:asciiTheme="minorHAnsi" w:hAnsiTheme="minorHAnsi"/>
                <w:sz w:val="14"/>
                <w:szCs w:val="14"/>
              </w:rPr>
              <w:t>Battery storage”, then value = ((O04 from CF1R*0.75) + O05 from CF1R);</w:t>
            </w:r>
          </w:p>
          <w:p w14:paraId="4AA22521" w14:textId="0ED15CD8" w:rsidR="000643FB" w:rsidRPr="00C73098" w:rsidRDefault="000643FB" w:rsidP="00A8723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Else user input: decimalnonnegative</w:t>
            </w:r>
            <w:r w:rsidRPr="00C73098" w:rsidDel="00101C4A">
              <w:rPr>
                <w:rFonts w:ascii="Calibri" w:hAnsi="Calibri"/>
                <w:sz w:val="14"/>
                <w:szCs w:val="14"/>
              </w:rPr>
              <w:t xml:space="preserve"> </w:t>
            </w:r>
            <w:r w:rsidRPr="00C73098">
              <w:rPr>
                <w:rFonts w:ascii="Calibri" w:hAnsi="Calibri"/>
                <w:sz w:val="14"/>
                <w:szCs w:val="14"/>
              </w:rPr>
              <w:t>&gt;&gt;</w:t>
            </w:r>
          </w:p>
          <w:p w14:paraId="5D7C976B" w14:textId="77777777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4"/>
                <w:szCs w:val="14"/>
                <w:highlight w:val="yellow"/>
              </w:rPr>
            </w:pPr>
          </w:p>
          <w:p w14:paraId="191F836D" w14:textId="367A2409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4"/>
                <w:szCs w:val="14"/>
                <w:highlight w:val="yellow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8A07" w14:textId="77777777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&lt;&lt;From CF1R-PRF-01;</w:t>
            </w:r>
          </w:p>
          <w:p w14:paraId="663C3D3D" w14:textId="767EF86F" w:rsidR="000643FB" w:rsidRPr="00C73098" w:rsidRDefault="000643FB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Else = NA&gt;&gt;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2E6B" w14:textId="367DC4D1" w:rsidR="000643FB" w:rsidRPr="00C73098" w:rsidRDefault="000643FB" w:rsidP="00CD50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&lt;&lt;From CF1R-PRF-01 (Da06_ CFI_PV), value = Yes (true) if CFI1 or CFI2 is chosen, else value = No (false); Else if prescriptive, value = NA&gt;&gt;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DBF" w14:textId="3F81A71E" w:rsidR="000643FB" w:rsidRPr="00C73098" w:rsidRDefault="000643FB" w:rsidP="008340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&lt;&lt;If performance and CFI = Yes, then if CF1R-PRF Da07_AzimuthRange = 150 to 270, user input between 150 and 270;</w:t>
            </w:r>
            <w:r w:rsidRPr="00C73098">
              <w:rPr>
                <w:sz w:val="14"/>
                <w:szCs w:val="14"/>
              </w:rPr>
              <w:t xml:space="preserve"> </w:t>
            </w:r>
            <w:r w:rsidRPr="00C73098">
              <w:rPr>
                <w:rFonts w:asciiTheme="minorHAnsi" w:hAnsiTheme="minorHAnsi" w:cstheme="minorHAnsi"/>
                <w:sz w:val="14"/>
                <w:szCs w:val="14"/>
              </w:rPr>
              <w:t>else</w:t>
            </w:r>
            <w:r w:rsidRPr="00C73098">
              <w:rPr>
                <w:rFonts w:ascii="Calibri" w:hAnsi="Calibri"/>
                <w:sz w:val="14"/>
                <w:szCs w:val="14"/>
              </w:rPr>
              <w:t>if CF1R-PRF Da07_AzimuthRange = 105 to 300, then user input between 105 and 300;</w:t>
            </w:r>
            <w:r w:rsidRPr="00C73098">
              <w:rPr>
                <w:sz w:val="14"/>
                <w:szCs w:val="14"/>
              </w:rPr>
              <w:t xml:space="preserve"> </w:t>
            </w:r>
            <w:ins w:id="82" w:author="Markstrum, Alexis@Energy" w:date="2020-07-10T10:46:00Z">
              <w:r w:rsidRPr="00C73098">
                <w:rPr>
                  <w:rFonts w:asciiTheme="minorHAnsi" w:hAnsiTheme="minorHAnsi" w:cstheme="minorHAnsi"/>
                  <w:sz w:val="14"/>
                  <w:szCs w:val="14"/>
                </w:rPr>
                <w:t xml:space="preserve">else if </w:t>
              </w:r>
            </w:ins>
            <w:ins w:id="83" w:author="Markstrum, Alexis@Energy" w:date="2020-07-10T10:48:00Z">
              <w:r w:rsidRPr="00C73098">
                <w:rPr>
                  <w:rFonts w:asciiTheme="minorHAnsi" w:hAnsiTheme="minorHAnsi" w:cstheme="minorHAnsi"/>
                  <w:sz w:val="14"/>
                  <w:szCs w:val="14"/>
                </w:rPr>
                <w:t xml:space="preserve">performance and CFI = Yes and value is </w:t>
              </w:r>
            </w:ins>
            <w:ins w:id="84" w:author="Markstrum, Alexis@Energy" w:date="2020-07-10T10:46:00Z">
              <w:r w:rsidRPr="00C73098">
                <w:rPr>
                  <w:rFonts w:asciiTheme="minorHAnsi" w:hAnsiTheme="minorHAnsi" w:cstheme="minorHAnsi"/>
                  <w:sz w:val="14"/>
                  <w:szCs w:val="14"/>
                </w:rPr>
                <w:t>not on CF1R-PRF, then user input between 150 and 270</w:t>
              </w:r>
            </w:ins>
            <w:ins w:id="85" w:author="Markstrum, Alexis@Energy" w:date="2020-07-10T10:47:00Z">
              <w:r w:rsidRPr="00C73098">
                <w:rPr>
                  <w:rFonts w:asciiTheme="minorHAnsi" w:hAnsiTheme="minorHAnsi" w:cstheme="minorHAnsi"/>
                  <w:sz w:val="14"/>
                  <w:szCs w:val="14"/>
                </w:rPr>
                <w:t>; else</w:t>
              </w:r>
            </w:ins>
            <w:ins w:id="86" w:author="Markstrum, Alexis@Energy" w:date="2020-07-10T10:46:00Z">
              <w:r w:rsidRPr="00C73098">
                <w:rPr>
                  <w:sz w:val="14"/>
                  <w:szCs w:val="14"/>
                </w:rPr>
                <w:t xml:space="preserve"> </w:t>
              </w:r>
            </w:ins>
            <w:r w:rsidRPr="00C73098">
              <w:rPr>
                <w:rFonts w:ascii="Calibri" w:hAnsi="Calibri"/>
                <w:sz w:val="14"/>
                <w:szCs w:val="14"/>
              </w:rPr>
              <w:t>if performance and CFI=No,</w:t>
            </w:r>
            <w:ins w:id="87" w:author="Markstrum, Alexis@Energy" w:date="2020-07-10T10:47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 </w:t>
              </w:r>
            </w:ins>
            <w:del w:id="88" w:author="Markstrum, Alexis@Energy" w:date="2020-07-10T11:01:00Z">
              <w:r w:rsidRPr="00C73098" w:rsidDel="00005F43">
                <w:rPr>
                  <w:rFonts w:ascii="Calibri" w:hAnsi="Calibri"/>
                  <w:sz w:val="14"/>
                  <w:szCs w:val="14"/>
                </w:rPr>
                <w:delText xml:space="preserve"> </w:delText>
              </w:r>
            </w:del>
            <w:ins w:id="89" w:author="Markstrum, Alexis@Energy" w:date="2020-07-10T10:47:00Z">
              <w:r w:rsidRPr="00C73098">
                <w:rPr>
                  <w:rFonts w:ascii="Calibri" w:hAnsi="Calibri"/>
                  <w:sz w:val="14"/>
                  <w:szCs w:val="14"/>
                </w:rPr>
                <w:t>use value from CF1R-PRF Da07_Azimuth</w:t>
              </w:r>
            </w:ins>
            <w:ins w:id="90" w:author="Markstrum, Alexis@Energy" w:date="2020-07-10T10:53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; </w:t>
              </w:r>
            </w:ins>
            <w:ins w:id="91" w:author="Markstrum, Alexis@Energy" w:date="2020-07-10T10:47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else </w:t>
              </w:r>
            </w:ins>
            <w:ins w:id="92" w:author="Markstrum, Alexis@Energy" w:date="2020-07-10T10:48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if </w:t>
              </w:r>
            </w:ins>
            <w:ins w:id="93" w:author="Markstrum, Alexis@Energy" w:date="2020-07-10T10:53:00Z">
              <w:r w:rsidRPr="00C73098">
                <w:rPr>
                  <w:rFonts w:ascii="Calibri" w:hAnsi="Calibri"/>
                  <w:sz w:val="14"/>
                  <w:szCs w:val="14"/>
                </w:rPr>
                <w:t>performance and CFI=No</w:t>
              </w:r>
            </w:ins>
            <w:ins w:id="94" w:author="Markstrum, Alexis@Energy" w:date="2020-07-10T10:54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 and value is</w:t>
              </w:r>
            </w:ins>
            <w:ins w:id="95" w:author="Markstrum, Alexis@Energy" w:date="2020-07-10T10:53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 </w:t>
              </w:r>
            </w:ins>
            <w:ins w:id="96" w:author="Markstrum, Alexis@Energy" w:date="2020-07-10T10:48:00Z">
              <w:r w:rsidRPr="00C73098">
                <w:rPr>
                  <w:rFonts w:ascii="Calibri" w:hAnsi="Calibri"/>
                  <w:sz w:val="14"/>
                  <w:szCs w:val="14"/>
                </w:rPr>
                <w:t>not on CF1R-PRF, then</w:t>
              </w:r>
            </w:ins>
            <w:ins w:id="97" w:author="Markstrum, Alexis@Energy" w:date="2020-07-10T10:47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 user input between 0 and 359</w:t>
              </w:r>
            </w:ins>
            <w:del w:id="98" w:author="Markstrum, Alexis@Energy" w:date="2020-07-10T10:48:00Z">
              <w:r w:rsidRPr="00C73098" w:rsidDel="00C30B02">
                <w:rPr>
                  <w:rFonts w:ascii="Calibri" w:hAnsi="Calibri"/>
                  <w:sz w:val="14"/>
                  <w:szCs w:val="14"/>
                </w:rPr>
                <w:delText>then pull from CF1R (between 0 and 359)</w:delText>
              </w:r>
            </w:del>
            <w:r w:rsidRPr="00C73098">
              <w:rPr>
                <w:rFonts w:ascii="Calibri" w:hAnsi="Calibri"/>
                <w:sz w:val="14"/>
                <w:szCs w:val="14"/>
              </w:rPr>
              <w:t xml:space="preserve">; </w:t>
            </w:r>
          </w:p>
          <w:p w14:paraId="0562DE20" w14:textId="372AC2AC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if prescriptive, then user input between</w:t>
            </w:r>
          </w:p>
          <w:p w14:paraId="2B7F3698" w14:textId="596582FC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del w:id="99" w:author="Markstrum, Alexis@Energy" w:date="2020-07-13T11:29:00Z">
              <w:r w:rsidRPr="00C73098" w:rsidDel="0025008C">
                <w:rPr>
                  <w:rFonts w:ascii="Calibri" w:hAnsi="Calibri"/>
                  <w:sz w:val="14"/>
                  <w:szCs w:val="14"/>
                </w:rPr>
                <w:delText xml:space="preserve">90 </w:delText>
              </w:r>
            </w:del>
            <w:ins w:id="100" w:author="Markstrum, Alexis@Energy" w:date="2020-07-13T11:29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0 </w:t>
              </w:r>
            </w:ins>
            <w:r w:rsidRPr="00C73098">
              <w:rPr>
                <w:rFonts w:ascii="Calibri" w:hAnsi="Calibri"/>
                <w:sz w:val="14"/>
                <w:szCs w:val="14"/>
              </w:rPr>
              <w:t xml:space="preserve">and </w:t>
            </w:r>
            <w:del w:id="101" w:author="Markstrum, Alexis@Energy" w:date="2020-07-13T11:29:00Z">
              <w:r w:rsidRPr="00C73098" w:rsidDel="0025008C">
                <w:rPr>
                  <w:rFonts w:ascii="Calibri" w:hAnsi="Calibri"/>
                  <w:sz w:val="14"/>
                  <w:szCs w:val="14"/>
                </w:rPr>
                <w:delText>300</w:delText>
              </w:r>
            </w:del>
            <w:ins w:id="102" w:author="Markstrum, Alexis@Energy" w:date="2020-07-13T11:29:00Z">
              <w:r w:rsidRPr="00C73098">
                <w:rPr>
                  <w:rFonts w:ascii="Calibri" w:hAnsi="Calibri"/>
                  <w:sz w:val="14"/>
                  <w:szCs w:val="14"/>
                </w:rPr>
                <w:t>359</w:t>
              </w:r>
            </w:ins>
            <w:r w:rsidRPr="00C73098">
              <w:rPr>
                <w:rFonts w:ascii="Calibri" w:hAnsi="Calibri"/>
                <w:sz w:val="14"/>
                <w:szCs w:val="14"/>
              </w:rPr>
              <w:t xml:space="preserve">&gt;&gt; </w:t>
            </w:r>
          </w:p>
          <w:p w14:paraId="782F8FDE" w14:textId="511780F3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DD7E" w14:textId="77777777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 xml:space="preserve">&lt;&lt;From CF1R-PRF-01; </w:t>
            </w:r>
          </w:p>
          <w:p w14:paraId="5D85746C" w14:textId="5AB0725C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else user pick from list:</w:t>
            </w:r>
          </w:p>
          <w:p w14:paraId="63D04D71" w14:textId="77777777" w:rsidR="000643FB" w:rsidRPr="00C73098" w:rsidRDefault="000643FB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Deg</w:t>
            </w:r>
          </w:p>
          <w:p w14:paraId="0785A76A" w14:textId="2B56F7FF" w:rsidR="000643FB" w:rsidRPr="00C73098" w:rsidRDefault="000643FB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Pitch&gt;&gt;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74C6" w14:textId="2BD15CD3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&lt;&lt;If prescriptive and B07=Deg</w:t>
            </w:r>
            <w:ins w:id="103" w:author="Markstrum, Alexis@Energy" w:date="2020-07-13T11:29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 and (B06</w:t>
              </w:r>
              <w:r w:rsidRPr="00C73098">
                <w:rPr>
                  <w:rFonts w:ascii="Calibri" w:hAnsi="Calibri" w:cs="Calibri"/>
                  <w:sz w:val="14"/>
                  <w:szCs w:val="14"/>
                </w:rPr>
                <w:t>≤</w:t>
              </w:r>
              <w:r w:rsidRPr="00C73098">
                <w:rPr>
                  <w:rFonts w:ascii="Calibri" w:hAnsi="Calibri"/>
                  <w:sz w:val="14"/>
                  <w:szCs w:val="14"/>
                </w:rPr>
                <w:t>59 or B06</w:t>
              </w:r>
              <w:r w:rsidRPr="00C73098">
                <w:rPr>
                  <w:rFonts w:ascii="Calibri" w:hAnsi="Calibri" w:cs="Calibri"/>
                  <w:sz w:val="14"/>
                  <w:szCs w:val="14"/>
                </w:rPr>
                <w:t>≥</w:t>
              </w:r>
              <w:r w:rsidRPr="00C73098">
                <w:rPr>
                  <w:rFonts w:ascii="Calibri" w:hAnsi="Calibri"/>
                  <w:sz w:val="14"/>
                  <w:szCs w:val="14"/>
                </w:rPr>
                <w:t>301)</w:t>
              </w:r>
            </w:ins>
            <w:r w:rsidRPr="00C73098">
              <w:rPr>
                <w:rFonts w:ascii="Calibri" w:hAnsi="Calibri"/>
                <w:sz w:val="14"/>
                <w:szCs w:val="14"/>
              </w:rPr>
              <w:t xml:space="preserve">, then user input </w:t>
            </w:r>
          </w:p>
          <w:p w14:paraId="1A1D84E3" w14:textId="4AA3EB1C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 ≤B08≤ 10;</w:t>
            </w:r>
            <w:ins w:id="104" w:author="Markstrum, Alexis@Energy" w:date="2020-07-13T11:35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 if prescriptive and B07=Deg and 90</w:t>
              </w:r>
              <w:r w:rsidRPr="00C73098">
                <w:rPr>
                  <w:rFonts w:ascii="Calibri" w:hAnsi="Calibri" w:cs="Calibri"/>
                  <w:sz w:val="14"/>
                  <w:szCs w:val="14"/>
                </w:rPr>
                <w:t>≤</w:t>
              </w:r>
              <w:r w:rsidRPr="00C73098">
                <w:rPr>
                  <w:rFonts w:ascii="Calibri" w:hAnsi="Calibri"/>
                  <w:sz w:val="14"/>
                  <w:szCs w:val="14"/>
                </w:rPr>
                <w:t>B06</w:t>
              </w:r>
              <w:r w:rsidRPr="00C73098">
                <w:rPr>
                  <w:rFonts w:ascii="Calibri" w:hAnsi="Calibri" w:cs="Calibri"/>
                  <w:sz w:val="14"/>
                  <w:szCs w:val="14"/>
                </w:rPr>
                <w:t>≤</w:t>
              </w:r>
              <w:r w:rsidRPr="00C73098">
                <w:rPr>
                  <w:rFonts w:ascii="Calibri" w:hAnsi="Calibri"/>
                  <w:sz w:val="14"/>
                  <w:szCs w:val="14"/>
                </w:rPr>
                <w:t>300, then user input 0 ≤B08</w:t>
              </w:r>
              <w:r w:rsidRPr="00C73098">
                <w:rPr>
                  <w:rFonts w:ascii="Calibri" w:hAnsi="Calibri" w:cs="Calibri"/>
                  <w:sz w:val="14"/>
                  <w:szCs w:val="14"/>
                </w:rPr>
                <w:t>&lt;</w:t>
              </w:r>
              <w:r w:rsidRPr="00C73098">
                <w:rPr>
                  <w:rFonts w:ascii="Calibri" w:hAnsi="Calibri"/>
                  <w:sz w:val="14"/>
                  <w:szCs w:val="14"/>
                </w:rPr>
                <w:t>90</w:t>
              </w:r>
            </w:ins>
            <w:ins w:id="105" w:author="Markstrum, Alexis@Energy" w:date="2020-07-13T11:39:00Z">
              <w:r w:rsidRPr="00C73098">
                <w:rPr>
                  <w:rFonts w:ascii="Calibri" w:hAnsi="Calibri"/>
                  <w:sz w:val="14"/>
                  <w:szCs w:val="14"/>
                </w:rPr>
                <w:t>;</w:t>
              </w:r>
            </w:ins>
          </w:p>
          <w:p w14:paraId="37322DEB" w14:textId="16FE292F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if prescriptive and B07=Pitch</w:t>
            </w:r>
            <w:ins w:id="106" w:author="Markstrum, Alexis@Energy" w:date="2020-07-13T11:30:00Z">
              <w:r w:rsidRPr="00C73098">
                <w:rPr>
                  <w:rFonts w:ascii="Calibri" w:hAnsi="Calibri"/>
                  <w:sz w:val="14"/>
                  <w:szCs w:val="14"/>
                </w:rPr>
                <w:t xml:space="preserve"> and (B06</w:t>
              </w:r>
              <w:r w:rsidRPr="00C73098">
                <w:rPr>
                  <w:rFonts w:ascii="Calibri" w:hAnsi="Calibri" w:cs="Calibri"/>
                  <w:sz w:val="14"/>
                  <w:szCs w:val="14"/>
                </w:rPr>
                <w:t>≤</w:t>
              </w:r>
              <w:r w:rsidRPr="00C73098">
                <w:rPr>
                  <w:rFonts w:ascii="Calibri" w:hAnsi="Calibri"/>
                  <w:sz w:val="14"/>
                  <w:szCs w:val="14"/>
                </w:rPr>
                <w:t>59 or B06</w:t>
              </w:r>
              <w:r w:rsidRPr="00C73098">
                <w:rPr>
                  <w:rFonts w:ascii="Calibri" w:hAnsi="Calibri" w:cs="Calibri"/>
                  <w:sz w:val="14"/>
                  <w:szCs w:val="14"/>
                </w:rPr>
                <w:t>≥</w:t>
              </w:r>
              <w:r w:rsidRPr="00C73098">
                <w:rPr>
                  <w:rFonts w:ascii="Calibri" w:hAnsi="Calibri"/>
                  <w:sz w:val="14"/>
                  <w:szCs w:val="14"/>
                </w:rPr>
                <w:t>301)</w:t>
              </w:r>
            </w:ins>
            <w:r w:rsidRPr="00C73098">
              <w:rPr>
                <w:rFonts w:ascii="Calibri" w:hAnsi="Calibri"/>
                <w:sz w:val="14"/>
                <w:szCs w:val="14"/>
              </w:rPr>
              <w:t>, then user input</w:t>
            </w:r>
          </w:p>
          <w:p w14:paraId="11685667" w14:textId="36B6FBC8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>0 ≤B08≤ 2;</w:t>
            </w:r>
            <w:ins w:id="107" w:author="Markstrum, Alexis@Energy" w:date="2020-07-13T11:30:00Z">
              <w:r w:rsidRPr="00C73098">
                <w:rPr>
                  <w:sz w:val="14"/>
                  <w:szCs w:val="14"/>
                </w:rPr>
                <w:t xml:space="preserve"> </w:t>
              </w:r>
              <w:r w:rsidRPr="00C73098">
                <w:rPr>
                  <w:rFonts w:ascii="Calibri" w:hAnsi="Calibri"/>
                  <w:sz w:val="14"/>
                  <w:szCs w:val="14"/>
                </w:rPr>
                <w:t>if prescriptive and B07=Pitch and 90≤B06≤300, then user input 0 ≤B08≤50;</w:t>
              </w:r>
            </w:ins>
          </w:p>
          <w:p w14:paraId="25611247" w14:textId="3A3CDB28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ins w:id="108" w:author="Markstrum, Alexis@Energy" w:date="2020-07-13T11:39:00Z">
              <w:r w:rsidRPr="00C73098">
                <w:rPr>
                  <w:rFonts w:ascii="Calibri" w:hAnsi="Calibri"/>
                  <w:sz w:val="14"/>
                  <w:szCs w:val="14"/>
                </w:rPr>
                <w:t>else</w:t>
              </w:r>
            </w:ins>
            <w:r w:rsidRPr="00C73098">
              <w:rPr>
                <w:rFonts w:ascii="Calibri" w:hAnsi="Calibri"/>
                <w:sz w:val="14"/>
                <w:szCs w:val="14"/>
              </w:rPr>
              <w:t>if performance and CFI = Yes, then value from CF1R-PRF and B08 ≤ 7;</w:t>
            </w:r>
          </w:p>
          <w:p w14:paraId="53AF1F0C" w14:textId="632F52FC" w:rsidR="000643FB" w:rsidRPr="00C73098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="Calibri" w:hAnsi="Calibri"/>
                <w:sz w:val="14"/>
                <w:szCs w:val="14"/>
              </w:rPr>
              <w:t xml:space="preserve">if performance and CFI = No, then value from CF1R-PRF&gt;&gt; 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BF3B880" w14:textId="2220CEA4" w:rsidR="000643FB" w:rsidRPr="00C73098" w:rsidRDefault="000643FB" w:rsidP="007C33C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&lt;&lt;From CF1R-PRF-01; Else value = 100&gt;&gt;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0C5F5B7A" w14:textId="2EF1C3DD" w:rsidR="000643FB" w:rsidRPr="00C73098" w:rsidRDefault="000643FB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&lt;&lt;From CF1R-PRF-01; Else = NA&gt;&gt;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F3E6F3B" w14:textId="32CC6931" w:rsidR="000643FB" w:rsidRPr="00C73098" w:rsidRDefault="000643FB" w:rsidP="00CF77C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 w:rsidRPr="00C73098">
              <w:rPr>
                <w:rFonts w:asciiTheme="minorHAnsi" w:hAnsiTheme="minorHAnsi"/>
                <w:sz w:val="14"/>
                <w:szCs w:val="14"/>
              </w:rPr>
              <w:t>&lt;&lt;Default value = “Minimum Shading Criterion”&gt;&gt;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A9BE67B" w14:textId="73CB866F" w:rsidR="000643FB" w:rsidRPr="00C73098" w:rsidRDefault="000643FB" w:rsidP="00CF77C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4"/>
                <w:szCs w:val="14"/>
              </w:rPr>
            </w:pPr>
            <w:ins w:id="109" w:author="Markstrum, Alexis@Energy" w:date="2020-07-16T14:13:00Z">
              <w:r w:rsidRPr="00C73098">
                <w:rPr>
                  <w:rFonts w:asciiTheme="minorHAnsi" w:hAnsiTheme="minorHAnsi"/>
                  <w:sz w:val="14"/>
                  <w:szCs w:val="14"/>
                </w:rPr>
                <w:t>&lt;&lt;From CF1R-PRF-01; Else = NA&gt;&gt;</w:t>
              </w:r>
            </w:ins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042A109D" w14:textId="68264BF3" w:rsidR="000643FB" w:rsidRPr="00C73098" w:rsidRDefault="000643FB" w:rsidP="00CF77C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4"/>
                <w:szCs w:val="14"/>
              </w:rPr>
            </w:pPr>
            <w:ins w:id="110" w:author="Markstrum, Alexis@Energy" w:date="2020-07-16T14:13:00Z">
              <w:r w:rsidRPr="00C73098">
                <w:rPr>
                  <w:rFonts w:asciiTheme="minorHAnsi" w:hAnsiTheme="minorHAnsi"/>
                  <w:sz w:val="14"/>
                  <w:szCs w:val="14"/>
                </w:rPr>
                <w:t>&lt;&lt;From CF1R-PRF-01; Else = NA&gt;&gt;</w:t>
              </w:r>
            </w:ins>
          </w:p>
        </w:tc>
      </w:tr>
      <w:tr w:rsidR="000643FB" w:rsidRPr="00496CC8" w14:paraId="23BF7B4E" w14:textId="1E8BCA7E" w:rsidTr="000643FB">
        <w:trPr>
          <w:trHeight w:val="14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34ED" w14:textId="77777777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26F7" w14:textId="77777777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DC48" w14:textId="77777777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946C" w14:textId="77777777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99AD" w14:textId="77777777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3C4C" w14:textId="77777777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87D" w14:textId="77777777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EDCA" w14:textId="2D7435D2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E205" w14:textId="77777777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9BFD" w14:textId="1FF9B75B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8CC39" w14:textId="4B5C7D10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CD87" w14:textId="77777777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111" w:author="Markstrum, Alexis@Energy" w:date="2020-07-16T14:04:00Z"/>
                <w:rFonts w:ascii="Calibri" w:hAnsi="Calibri"/>
                <w:sz w:val="16"/>
                <w:szCs w:val="16"/>
              </w:rPr>
            </w:pP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F8D2" w14:textId="2C31BF26" w:rsidR="000643FB" w:rsidRPr="004A7AC9" w:rsidRDefault="000643FB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112" w:author="Markstrum, Alexis@Energy" w:date="2020-07-16T13:43:00Z"/>
                <w:rFonts w:ascii="Calibri" w:hAnsi="Calibri"/>
                <w:sz w:val="16"/>
                <w:szCs w:val="16"/>
              </w:rPr>
            </w:pPr>
          </w:p>
        </w:tc>
      </w:tr>
      <w:tr w:rsidR="007F2605" w:rsidRPr="00496CC8" w14:paraId="6E8FF330" w14:textId="41D083FB" w:rsidTr="00925C9C">
        <w:trPr>
          <w:trHeight w:val="438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5C91" w14:textId="50D50B65" w:rsidR="007F2605" w:rsidRPr="008D7FAE" w:rsidRDefault="007F2605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del w:id="113" w:author="Markstrum, Alexis@Energy" w:date="2020-07-16T14:07:00Z">
              <w:r w:rsidRPr="008D7FAE" w:rsidDel="000643FB">
                <w:rPr>
                  <w:rFonts w:ascii="Calibri" w:hAnsi="Calibri"/>
                  <w:sz w:val="14"/>
                  <w:szCs w:val="14"/>
                </w:rPr>
                <w:delText>12</w:delText>
              </w:r>
            </w:del>
            <w:ins w:id="114" w:author="Markstrum, Alexis@Energy" w:date="2020-07-16T14:07:00Z">
              <w:r w:rsidRPr="008D7FAE">
                <w:rPr>
                  <w:rFonts w:ascii="Calibri" w:hAnsi="Calibri"/>
                  <w:sz w:val="14"/>
                  <w:szCs w:val="14"/>
                </w:rPr>
                <w:t>14</w:t>
              </w:r>
            </w:ins>
          </w:p>
        </w:tc>
        <w:tc>
          <w:tcPr>
            <w:tcW w:w="24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E93E" w14:textId="22ECBC72" w:rsidR="007F2605" w:rsidRPr="008D7FAE" w:rsidRDefault="007F2605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Total DC System Size (kW)</w:t>
            </w:r>
          </w:p>
        </w:tc>
        <w:tc>
          <w:tcPr>
            <w:tcW w:w="78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FE96" w14:textId="5EF81454" w:rsidR="007F2605" w:rsidRPr="008D7FAE" w:rsidRDefault="007F2605" w:rsidP="00CE2C9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115" w:author="Markstrum, Alexis@Energy" w:date="2020-07-16T13:43:00Z"/>
                <w:rFonts w:ascii="Calibri" w:hAnsi="Calibri"/>
                <w:sz w:val="14"/>
                <w:szCs w:val="14"/>
              </w:rPr>
            </w:pPr>
            <w:r w:rsidRPr="008D7FAE">
              <w:rPr>
                <w:rFonts w:ascii="Calibri" w:hAnsi="Calibri"/>
                <w:sz w:val="14"/>
                <w:szCs w:val="14"/>
              </w:rPr>
              <w:t>&lt;&lt;Sum of B03&gt;&gt;</w:t>
            </w:r>
          </w:p>
        </w:tc>
      </w:tr>
    </w:tbl>
    <w:p w14:paraId="28B2F2BD" w14:textId="0FFB6F46" w:rsidR="001E4DEA" w:rsidRDefault="001E4DEA" w:rsidP="00012A93">
      <w:pPr>
        <w:rPr>
          <w:rFonts w:asciiTheme="minorHAnsi" w:hAnsiTheme="minorHAnsi"/>
          <w:sz w:val="18"/>
          <w:szCs w:val="18"/>
        </w:rPr>
      </w:pPr>
    </w:p>
    <w:tbl>
      <w:tblPr>
        <w:tblW w:w="10899" w:type="dxa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078"/>
        <w:gridCol w:w="899"/>
        <w:gridCol w:w="1258"/>
        <w:gridCol w:w="1078"/>
        <w:gridCol w:w="990"/>
        <w:gridCol w:w="1081"/>
        <w:gridCol w:w="1073"/>
        <w:gridCol w:w="1080"/>
        <w:gridCol w:w="1367"/>
        <w:gridCol w:w="13"/>
      </w:tblGrid>
      <w:tr w:rsidR="007F2605" w:rsidRPr="00DF3A28" w14:paraId="59C94EE5" w14:textId="4C1C62DB" w:rsidTr="00BA73B1">
        <w:trPr>
          <w:cantSplit/>
          <w:trHeight w:val="144"/>
        </w:trPr>
        <w:tc>
          <w:tcPr>
            <w:tcW w:w="10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5332" w14:textId="77777777" w:rsidR="000643FB" w:rsidRDefault="000643FB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lastRenderedPageBreak/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5B2A6F57" w14:textId="304BDDC9" w:rsidR="000643FB" w:rsidRDefault="000643FB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116" w:author="Markstrum, Alexis@Energy" w:date="2020-07-13T13:54:00Z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>No PV – limited solar access”</w:t>
            </w:r>
            <w:ins w:id="117" w:author="Markstrum, Alexis@Energy" w:date="2020-07-08T09:56:00Z">
              <w:r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  <w:r w:rsidRPr="005A65A3">
                <w:rPr>
                  <w:rFonts w:asciiTheme="minorHAnsi" w:hAnsiTheme="minorHAnsi"/>
                  <w:sz w:val="18"/>
                  <w:szCs w:val="18"/>
                </w:rPr>
                <w:t xml:space="preserve">or </w:t>
              </w:r>
              <w:del w:id="118" w:author="Alexis Smith" w:date="2020-07-30T13:02:00Z">
                <w:r w:rsidRPr="005A65A3" w:rsidDel="0017202E">
                  <w:rPr>
                    <w:rFonts w:asciiTheme="minorHAnsi" w:hAnsiTheme="minorHAnsi"/>
                    <w:sz w:val="18"/>
                    <w:szCs w:val="18"/>
                  </w:rPr>
                  <w:delText>if A06 ≠ “NA”</w:delText>
                </w:r>
              </w:del>
            </w:ins>
            <w:ins w:id="119" w:author="Alexis Smith" w:date="2020-07-30T13:03:00Z">
              <w:r w:rsidR="0017202E">
                <w:rPr>
                  <w:rFonts w:asciiTheme="minorHAnsi" w:hAnsiTheme="minorHAnsi"/>
                  <w:sz w:val="18"/>
                  <w:szCs w:val="18"/>
                </w:rPr>
                <w:t>”</w:t>
              </w:r>
            </w:ins>
            <w:ins w:id="120" w:author="Alexis Smith" w:date="2020-07-30T13:02:00Z">
              <w:r w:rsidR="0017202E">
                <w:rPr>
                  <w:rFonts w:asciiTheme="minorHAnsi" w:hAnsiTheme="minorHAnsi"/>
                  <w:sz w:val="18"/>
                  <w:szCs w:val="18"/>
                </w:rPr>
                <w:t>Community Solar”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 xml:space="preserve">, then </w:t>
            </w:r>
            <w:r w:rsidRPr="00741143">
              <w:rPr>
                <w:rFonts w:asciiTheme="minorHAnsi" w:hAnsiTheme="minorHAnsi"/>
                <w:sz w:val="18"/>
                <w:szCs w:val="18"/>
              </w:rPr>
              <w:t xml:space="preserve">display </w:t>
            </w:r>
            <w:r w:rsidRPr="00741143">
              <w:rPr>
                <w:rFonts w:asciiTheme="minorHAnsi" w:hAnsiTheme="minorHAnsi" w:cstheme="minorHAnsi"/>
                <w:sz w:val="18"/>
                <w:szCs w:val="18"/>
              </w:rPr>
              <w:t>the "section does not apply" message; else display this entire table</w:t>
            </w:r>
            <w:del w:id="121" w:author="Alexis Smith" w:date="2020-07-30T13:05:00Z">
              <w:r w:rsidRPr="00741143" w:rsidDel="0017202E">
                <w:rPr>
                  <w:rFonts w:asciiTheme="minorHAnsi" w:hAnsiTheme="minorHAnsi" w:cstheme="minorHAnsi"/>
                  <w:sz w:val="18"/>
                  <w:szCs w:val="18"/>
                </w:rPr>
                <w:delText xml:space="preserve"> </w:delText>
              </w:r>
            </w:del>
            <w:r w:rsidRPr="00741143">
              <w:rPr>
                <w:rFonts w:asciiTheme="minorHAnsi" w:hAnsiTheme="minorHAnsi" w:cstheme="minorHAnsi"/>
                <w:sz w:val="18"/>
                <w:szCs w:val="18"/>
              </w:rPr>
              <w:t>&gt;&gt;</w:t>
            </w:r>
          </w:p>
          <w:p w14:paraId="78094997" w14:textId="431BFA82" w:rsidR="000643FB" w:rsidRDefault="000643FB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ins w:id="122" w:author="Markstrum, Alexis@Energy" w:date="2020-07-13T13:54:00Z">
              <w:r w:rsidRPr="00263454">
                <w:rPr>
                  <w:rFonts w:ascii="Calibri" w:hAnsi="Calibri"/>
                  <w:sz w:val="18"/>
                  <w:szCs w:val="18"/>
                </w:rPr>
                <w:t>&lt;&lt;</w:t>
              </w:r>
            </w:ins>
            <w:ins w:id="123" w:author="Alexis Smith" w:date="2020-08-03T10:04:00Z">
              <w:r w:rsidR="00795E21" w:rsidRPr="00795E21">
                <w:rPr>
                  <w:rFonts w:ascii="Calibri" w:hAnsi="Calibri"/>
                  <w:sz w:val="18"/>
                  <w:szCs w:val="18"/>
                </w:rPr>
                <w:t>For each record in table B, require a record in Table C.  If B05 is Yes for an array, allow user to add a record in Table C for that array.</w:t>
              </w:r>
            </w:ins>
            <w:ins w:id="124" w:author="Alexis Smith" w:date="2020-08-03T11:33:00Z">
              <w:r w:rsidR="007E54D5">
                <w:rPr>
                  <w:rFonts w:ascii="Calibri" w:hAnsi="Calibri"/>
                  <w:sz w:val="18"/>
                  <w:szCs w:val="18"/>
                </w:rPr>
                <w:t xml:space="preserve"> </w:t>
              </w:r>
            </w:ins>
            <w:ins w:id="125" w:author="Markstrum, Alexis@Energy" w:date="2020-07-13T13:58:00Z">
              <w:del w:id="126" w:author="Alexis Smith" w:date="2020-08-03T10:04:00Z">
                <w:r w:rsidDel="00795E21">
                  <w:rPr>
                    <w:rFonts w:ascii="Calibri" w:hAnsi="Calibri"/>
                    <w:sz w:val="18"/>
                    <w:szCs w:val="18"/>
                  </w:rPr>
                  <w:delText xml:space="preserve">If B05 = Yes, </w:delText>
                </w:r>
              </w:del>
            </w:ins>
            <w:ins w:id="127" w:author="Markstrum, Alexis@Energy" w:date="2020-07-13T13:54:00Z">
              <w:del w:id="128" w:author="Alexis Smith" w:date="2020-08-03T10:04:00Z">
                <w:r w:rsidRPr="00263454" w:rsidDel="00795E21">
                  <w:rPr>
                    <w:rFonts w:ascii="Calibri" w:hAnsi="Calibri"/>
                    <w:sz w:val="18"/>
                    <w:szCs w:val="18"/>
                  </w:rPr>
                  <w:delText>allow user to add</w:delText>
                </w:r>
              </w:del>
            </w:ins>
            <w:ins w:id="129" w:author="Markstrum, Alexis@Energy" w:date="2020-07-13T14:21:00Z">
              <w:del w:id="130" w:author="Alexis Smith" w:date="2020-08-03T10:04:00Z">
                <w:r w:rsidDel="00795E21">
                  <w:rPr>
                    <w:rFonts w:ascii="Calibri" w:hAnsi="Calibri"/>
                    <w:sz w:val="18"/>
                    <w:szCs w:val="18"/>
                  </w:rPr>
                  <w:delText xml:space="preserve"> additional</w:delText>
                </w:r>
              </w:del>
            </w:ins>
            <w:ins w:id="131" w:author="Markstrum, Alexis@Energy" w:date="2020-07-13T13:54:00Z">
              <w:del w:id="132" w:author="Alexis Smith" w:date="2020-08-03T10:04:00Z">
                <w:r w:rsidRPr="00263454" w:rsidDel="00795E21">
                  <w:rPr>
                    <w:rFonts w:ascii="Calibri" w:hAnsi="Calibri"/>
                    <w:sz w:val="18"/>
                    <w:szCs w:val="18"/>
                  </w:rPr>
                  <w:delText xml:space="preserve"> rows – make all fields user input&gt;&gt;</w:delText>
                </w:r>
              </w:del>
            </w:ins>
          </w:p>
        </w:tc>
      </w:tr>
      <w:tr w:rsidR="007F2605" w:rsidRPr="00DF3A28" w14:paraId="459C26A8" w14:textId="205C91B1" w:rsidTr="00795E21">
        <w:trPr>
          <w:gridAfter w:val="1"/>
          <w:wAfter w:w="13" w:type="dxa"/>
          <w:cantSplit/>
          <w:trHeight w:val="14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800F" w14:textId="77777777" w:rsidR="000643FB" w:rsidRPr="000643FB" w:rsidRDefault="000643F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="Calibri" w:hAnsi="Calibri"/>
                <w:sz w:val="16"/>
                <w:szCs w:val="16"/>
              </w:rPr>
              <w:t>01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8342" w14:textId="77777777" w:rsidR="000643FB" w:rsidRPr="000643FB" w:rsidRDefault="000643F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="Calibri" w:hAnsi="Calibri"/>
                <w:sz w:val="16"/>
                <w:szCs w:val="16"/>
              </w:rPr>
              <w:t>02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6393" w14:textId="77777777" w:rsidR="000643FB" w:rsidRPr="000643FB" w:rsidRDefault="000643F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="Calibri" w:hAnsi="Calibri"/>
                <w:sz w:val="16"/>
                <w:szCs w:val="16"/>
              </w:rPr>
              <w:t>03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EE83" w14:textId="6349A259" w:rsidR="000643FB" w:rsidRPr="000643FB" w:rsidRDefault="000643F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6"/>
                <w:szCs w:val="16"/>
              </w:rPr>
            </w:pPr>
            <w:r w:rsidRPr="000643FB">
              <w:rPr>
                <w:rFonts w:ascii="Calibri" w:hAnsi="Calibri"/>
                <w:sz w:val="16"/>
                <w:szCs w:val="16"/>
              </w:rPr>
              <w:t>04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393" w14:textId="1AE61051" w:rsidR="000643FB" w:rsidRPr="000643FB" w:rsidRDefault="000643F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6"/>
                <w:szCs w:val="16"/>
              </w:rPr>
            </w:pPr>
            <w:r w:rsidRPr="000643FB">
              <w:rPr>
                <w:rFonts w:ascii="Calibri" w:hAnsi="Calibri"/>
                <w:sz w:val="16"/>
                <w:szCs w:val="16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A9C9" w14:textId="070CC10E" w:rsidR="000643FB" w:rsidRPr="000643FB" w:rsidRDefault="000643F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6"/>
                <w:szCs w:val="16"/>
              </w:rPr>
            </w:pPr>
            <w:r w:rsidRPr="000643FB">
              <w:rPr>
                <w:rFonts w:ascii="Calibri" w:hAnsi="Calibri"/>
                <w:sz w:val="16"/>
                <w:szCs w:val="16"/>
              </w:rPr>
              <w:t>06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79B8" w14:textId="64265528" w:rsidR="000643FB" w:rsidRPr="000643FB" w:rsidRDefault="000643F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="Calibri" w:hAnsi="Calibri"/>
                <w:sz w:val="16"/>
                <w:szCs w:val="16"/>
              </w:rPr>
              <w:t>07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2D29" w14:textId="36595D75" w:rsidR="000643FB" w:rsidRPr="000643FB" w:rsidRDefault="000643F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="Calibri" w:hAnsi="Calibri"/>
                <w:sz w:val="16"/>
                <w:szCs w:val="16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E80E" w14:textId="3D45B3F1" w:rsidR="000643FB" w:rsidRPr="000643FB" w:rsidRDefault="007F2605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ins w:id="133" w:author="Markstrum, Alexis@Energy" w:date="2020-07-16T14:18:00Z">
              <w:r>
                <w:rPr>
                  <w:rFonts w:ascii="Calibri" w:hAnsi="Calibri"/>
                  <w:sz w:val="16"/>
                  <w:szCs w:val="16"/>
                </w:rPr>
                <w:t>09</w:t>
              </w:r>
            </w:ins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F16B" w14:textId="53182739" w:rsidR="000643FB" w:rsidRPr="000643FB" w:rsidRDefault="007F2605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ins w:id="134" w:author="Markstrum, Alexis@Energy" w:date="2020-07-16T14:18:00Z">
              <w:r>
                <w:rPr>
                  <w:rFonts w:ascii="Calibri" w:hAnsi="Calibri"/>
                  <w:sz w:val="16"/>
                  <w:szCs w:val="16"/>
                </w:rPr>
                <w:t>10</w:t>
              </w:r>
            </w:ins>
          </w:p>
        </w:tc>
      </w:tr>
      <w:tr w:rsidR="007F2605" w:rsidRPr="00DF3A28" w14:paraId="7A05312F" w14:textId="1457B248" w:rsidTr="00795E21">
        <w:trPr>
          <w:gridAfter w:val="1"/>
          <w:wAfter w:w="13" w:type="dxa"/>
          <w:cantSplit/>
          <w:trHeight w:val="67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3CDAF" w14:textId="77777777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PV Array ID or Name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65B7C" w14:textId="77777777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DC System Size (kW)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084A2" w14:textId="77777777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Module Type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63544" w14:textId="77777777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Azimuth (deg)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63B48" w14:textId="15537F17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Tilt Input (Deg/Pitch)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D213C" w14:textId="3F3F4CE1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 xml:space="preserve"> Angle/Tilt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1A384" w14:textId="2C7BC4E8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Annual Solar Access (%)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0B9CF" w14:textId="2F2576F7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Inverter Efficiency (%)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EC88E" w14:textId="1FBED8FC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ins w:id="135" w:author="Markstrum, Alexis@Energy" w:date="2020-07-16T14:18:00Z">
              <w:r>
                <w:rPr>
                  <w:rFonts w:asciiTheme="minorHAnsi" w:hAnsiTheme="minorHAnsi"/>
                  <w:sz w:val="16"/>
                  <w:szCs w:val="16"/>
                </w:rPr>
                <w:t>Array Type</w:t>
              </w:r>
            </w:ins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5F3E90" w14:textId="0D5558E0" w:rsidR="007F2605" w:rsidRPr="007F2605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ins w:id="136" w:author="Markstrum, Alexis@Energy" w:date="2020-07-16T14:18:00Z">
              <w:r w:rsidRPr="007F2605">
                <w:rPr>
                  <w:rFonts w:asciiTheme="minorHAnsi" w:hAnsiTheme="minorHAnsi"/>
                  <w:sz w:val="16"/>
                  <w:szCs w:val="16"/>
                </w:rPr>
                <w:t>Module Level Power Electronics</w:t>
              </w:r>
            </w:ins>
          </w:p>
        </w:tc>
      </w:tr>
      <w:tr w:rsidR="007F2605" w:rsidRPr="00DF3A28" w14:paraId="2F44D595" w14:textId="71BD6FE2" w:rsidTr="00795E21">
        <w:trPr>
          <w:gridAfter w:val="1"/>
          <w:wAfter w:w="13" w:type="dxa"/>
          <w:cantSplit/>
          <w:trHeight w:val="14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C2FF" w14:textId="469B31B1" w:rsidR="007F2605" w:rsidRPr="000643FB" w:rsidRDefault="007F2605" w:rsidP="007E54D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&lt;&lt;auto filled text: referenced from CF1R</w:t>
            </w:r>
            <w:ins w:id="137" w:author="Alexis Smith" w:date="2020-08-03T11:36:00Z">
              <w:r w:rsidR="007E54D5">
                <w:rPr>
                  <w:rFonts w:asciiTheme="minorHAnsi" w:hAnsiTheme="minorHAnsi"/>
                  <w:sz w:val="16"/>
                  <w:szCs w:val="16"/>
                </w:rPr>
                <w:t>; else user input</w:t>
              </w:r>
            </w:ins>
            <w:del w:id="138" w:author="Alexis Smith" w:date="2020-08-03T11:36:00Z">
              <w:r w:rsidRPr="000643FB" w:rsidDel="007E54D5">
                <w:rPr>
                  <w:rFonts w:asciiTheme="minorHAnsi" w:hAnsiTheme="minorHAnsi"/>
                  <w:sz w:val="16"/>
                  <w:szCs w:val="16"/>
                </w:rPr>
                <w:delText xml:space="preserve"> </w:delText>
              </w:r>
            </w:del>
            <w:r w:rsidRPr="000643FB">
              <w:rPr>
                <w:rFonts w:asciiTheme="minorHAnsi" w:hAnsiTheme="minorHAnsi"/>
                <w:sz w:val="16"/>
                <w:szCs w:val="16"/>
              </w:rPr>
              <w:t>&gt;&gt;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0757" w14:textId="1270D17F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 xml:space="preserve">&lt;&lt;If B05=No, then autofill from B03 but allow user to override only if ≥ B03; </w:t>
            </w:r>
          </w:p>
          <w:p w14:paraId="1A119245" w14:textId="56AF5EBD" w:rsidR="007F2605" w:rsidRPr="000643FB" w:rsidRDefault="007F2605" w:rsidP="007E54D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Else user input</w:t>
            </w:r>
            <w:ins w:id="139" w:author="Alexis Smith" w:date="2020-08-03T11:36:00Z">
              <w:r w:rsidR="007E54D5" w:rsidRPr="000643FB" w:rsidDel="007E54D5">
                <w:rPr>
                  <w:rFonts w:asciiTheme="minorHAnsi" w:hAnsiTheme="minorHAnsi"/>
                  <w:sz w:val="16"/>
                  <w:szCs w:val="16"/>
                </w:rPr>
                <w:t xml:space="preserve"> </w:t>
              </w:r>
            </w:ins>
            <w:del w:id="140" w:author="Alexis Smith" w:date="2020-08-03T11:36:00Z">
              <w:r w:rsidRPr="000643FB" w:rsidDel="007E54D5">
                <w:rPr>
                  <w:rFonts w:asciiTheme="minorHAnsi" w:hAnsiTheme="minorHAnsi"/>
                  <w:sz w:val="16"/>
                  <w:szCs w:val="16"/>
                </w:rPr>
                <w:delText xml:space="preserve"> ≥ B03</w:delText>
              </w:r>
            </w:del>
            <w:r w:rsidRPr="000643FB">
              <w:rPr>
                <w:rFonts w:asciiTheme="minorHAnsi" w:hAnsiTheme="minorHAnsi"/>
                <w:sz w:val="16"/>
                <w:szCs w:val="16"/>
              </w:rPr>
              <w:t>&gt;&gt;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A724" w14:textId="5D4F3F19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&lt;&lt;If B05=No, then autofill from B04;</w:t>
            </w:r>
          </w:p>
          <w:p w14:paraId="6736BF03" w14:textId="17BAEA80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Else user pick from list:</w:t>
            </w:r>
          </w:p>
          <w:p w14:paraId="1400A4CE" w14:textId="3536F9C2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Standard,</w:t>
            </w:r>
          </w:p>
          <w:p w14:paraId="2F252E8B" w14:textId="6337A79E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Premium &gt;&gt;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96CB" w14:textId="4C07DD1A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&lt;&lt;If B05=No, then autofill from B06; elseif B05 = Yes, then if CF1R-PRF Da07_AzimuthRange = 150 to 270, user input between 150 and 270;</w:t>
            </w:r>
          </w:p>
          <w:p w14:paraId="15E8AD5C" w14:textId="13D18869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Elseif CF1R-PRF Da07_AzimuthRange = 105 to 300, then user input between 105 and 300;</w:t>
            </w:r>
          </w:p>
          <w:p w14:paraId="7011261F" w14:textId="1D631F22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Else user input (value must be &gt; 0 and ≤ 359&gt;&gt;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6D73" w14:textId="1516360D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&lt;&lt;If B05=No, then autofill from B07;</w:t>
            </w:r>
          </w:p>
          <w:p w14:paraId="40882179" w14:textId="1F026C9B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 xml:space="preserve">Else user pick from list: </w:t>
            </w:r>
          </w:p>
          <w:p w14:paraId="0194BDA4" w14:textId="77777777" w:rsidR="007F2605" w:rsidRPr="000643FB" w:rsidRDefault="007F2605" w:rsidP="007F2605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8" w:hanging="176"/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Deg</w:t>
            </w:r>
          </w:p>
          <w:p w14:paraId="17800DB9" w14:textId="421A6942" w:rsidR="007F2605" w:rsidRPr="000643FB" w:rsidRDefault="007F2605" w:rsidP="007F2605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42" w:hanging="180"/>
              <w:rPr>
                <w:rFonts w:ascii="Calibri" w:hAnsi="Calibr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Pitch&gt;&gt;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C524" w14:textId="10244A32" w:rsidR="007F2605" w:rsidRPr="000643FB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&lt;&lt;If B05=No, then autofill from B08; Else user input (value must be &gt; 0 and &lt; 10)&gt;&gt;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D59A" w14:textId="460C5C5F" w:rsidR="007F2605" w:rsidRPr="000643FB" w:rsidRDefault="007F2605" w:rsidP="007E54D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>&lt;&lt;reference value from B09 as default, but allow user to override</w:t>
            </w:r>
            <w:ins w:id="141" w:author="Alexis Smith" w:date="2020-08-03T11:37:00Z">
              <w:r w:rsidR="007E54D5" w:rsidRPr="000643FB" w:rsidDel="007E54D5">
                <w:rPr>
                  <w:rFonts w:asciiTheme="minorHAnsi" w:hAnsiTheme="minorHAnsi"/>
                  <w:sz w:val="16"/>
                  <w:szCs w:val="16"/>
                </w:rPr>
                <w:t xml:space="preserve"> </w:t>
              </w:r>
            </w:ins>
            <w:del w:id="142" w:author="Alexis Smith" w:date="2020-08-03T11:37:00Z">
              <w:r w:rsidRPr="000643FB" w:rsidDel="007E54D5">
                <w:rPr>
                  <w:rFonts w:asciiTheme="minorHAnsi" w:hAnsiTheme="minorHAnsi"/>
                  <w:sz w:val="16"/>
                  <w:szCs w:val="16"/>
                </w:rPr>
                <w:delText xml:space="preserve"> only if ≥ B09</w:delText>
              </w:r>
            </w:del>
            <w:r w:rsidRPr="000643FB">
              <w:rPr>
                <w:rFonts w:asciiTheme="minorHAnsi" w:hAnsiTheme="minorHAnsi"/>
                <w:sz w:val="16"/>
                <w:szCs w:val="16"/>
              </w:rPr>
              <w:t>&gt;&gt;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7E29" w14:textId="09B5ADEB" w:rsidR="007F2605" w:rsidRPr="000643FB" w:rsidDel="007E54D5" w:rsidRDefault="007F2605" w:rsidP="007E54D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del w:id="143" w:author="Alexis Smith" w:date="2020-08-03T11:37:00Z"/>
                <w:rFonts w:asciiTheme="minorHAnsi" w:hAnsiTheme="minorHAnsi"/>
                <w:sz w:val="16"/>
                <w:szCs w:val="16"/>
              </w:rPr>
            </w:pPr>
            <w:r w:rsidRPr="000643FB">
              <w:rPr>
                <w:rFonts w:asciiTheme="minorHAnsi" w:hAnsiTheme="minorHAnsi"/>
                <w:sz w:val="16"/>
                <w:szCs w:val="16"/>
              </w:rPr>
              <w:t xml:space="preserve">&lt;&lt;reference value from B10 as default, but allow user to override </w:t>
            </w:r>
            <w:del w:id="144" w:author="Alexis Smith" w:date="2020-08-03T11:37:00Z">
              <w:r w:rsidRPr="000643FB" w:rsidDel="007E54D5">
                <w:rPr>
                  <w:rFonts w:asciiTheme="minorHAnsi" w:hAnsiTheme="minorHAnsi"/>
                  <w:sz w:val="16"/>
                  <w:szCs w:val="16"/>
                </w:rPr>
                <w:delText>only if ≥ B10;</w:delText>
              </w:r>
            </w:del>
          </w:p>
          <w:p w14:paraId="4F23E63F" w14:textId="19DDCC64" w:rsidR="007F2605" w:rsidRPr="000643FB" w:rsidRDefault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  <w:del w:id="145" w:author="Alexis Smith" w:date="2020-08-03T11:37:00Z">
              <w:r w:rsidRPr="000643FB" w:rsidDel="007E54D5">
                <w:rPr>
                  <w:rFonts w:asciiTheme="minorHAnsi" w:hAnsiTheme="minorHAnsi"/>
                  <w:sz w:val="16"/>
                  <w:szCs w:val="16"/>
                </w:rPr>
                <w:delText xml:space="preserve">else user input </w:delText>
              </w:r>
            </w:del>
            <w:r w:rsidRPr="000643FB">
              <w:rPr>
                <w:rFonts w:asciiTheme="minorHAnsi" w:hAnsiTheme="minorHAnsi"/>
                <w:sz w:val="16"/>
                <w:szCs w:val="16"/>
              </w:rPr>
              <w:t>&gt;&gt;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A7B0" w14:textId="4AD68D09" w:rsidR="007F2605" w:rsidRPr="000643FB" w:rsidRDefault="007F2605" w:rsidP="0457754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6"/>
                <w:szCs w:val="16"/>
              </w:rPr>
            </w:pPr>
            <w:ins w:id="146" w:author="Markstrum, Alexis@Energy" w:date="2020-07-16T14:20:00Z">
              <w:r w:rsidRPr="04577547">
                <w:rPr>
                  <w:rFonts w:asciiTheme="minorHAnsi" w:hAnsiTheme="minorHAnsi"/>
                  <w:sz w:val="16"/>
                  <w:szCs w:val="16"/>
                </w:rPr>
                <w:t>&lt;&lt;reference value from B12&gt;&gt;</w:t>
              </w:r>
            </w:ins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26BE" w14:textId="7D8E067D" w:rsidR="007F2605" w:rsidRPr="000643FB" w:rsidRDefault="007F2605" w:rsidP="0457754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6"/>
                <w:szCs w:val="16"/>
              </w:rPr>
            </w:pPr>
            <w:ins w:id="147" w:author="Markstrum, Alexis@Energy" w:date="2020-07-16T14:22:00Z">
              <w:r w:rsidRPr="04577547">
                <w:rPr>
                  <w:rFonts w:asciiTheme="minorHAnsi" w:hAnsiTheme="minorHAnsi"/>
                  <w:sz w:val="16"/>
                  <w:szCs w:val="16"/>
                </w:rPr>
                <w:t>&lt;&lt;reference value from B1</w:t>
              </w:r>
            </w:ins>
            <w:ins w:id="148" w:author="Markstrum, Alexis@Energy" w:date="2020-07-16T16:02:00Z">
              <w:r w:rsidR="00C23F85" w:rsidRPr="04577547">
                <w:rPr>
                  <w:rFonts w:asciiTheme="minorHAnsi" w:hAnsiTheme="minorHAnsi"/>
                  <w:sz w:val="16"/>
                  <w:szCs w:val="16"/>
                </w:rPr>
                <w:t>3</w:t>
              </w:r>
            </w:ins>
            <w:ins w:id="149" w:author="Markstrum, Alexis@Energy" w:date="2020-07-16T14:22:00Z">
              <w:r w:rsidRPr="04577547">
                <w:rPr>
                  <w:rFonts w:asciiTheme="minorHAnsi" w:hAnsiTheme="minorHAnsi"/>
                  <w:sz w:val="16"/>
                  <w:szCs w:val="16"/>
                </w:rPr>
                <w:t xml:space="preserve"> as default,</w:t>
              </w:r>
            </w:ins>
            <w:ins w:id="150" w:author="Markstrum, Alexis@Energy" w:date="2020-07-27T16:44:00Z">
              <w:r w:rsidR="1FC8C20C" w:rsidRPr="04577547">
                <w:rPr>
                  <w:rFonts w:asciiTheme="minorHAnsi" w:hAnsiTheme="minorHAnsi"/>
                  <w:sz w:val="16"/>
                  <w:szCs w:val="16"/>
                </w:rPr>
                <w:t xml:space="preserve"> if B13 = “none”, then</w:t>
              </w:r>
            </w:ins>
            <w:ins w:id="151" w:author="Markstrum, Alexis@Energy" w:date="2020-07-16T14:22:00Z">
              <w:r w:rsidRPr="04577547">
                <w:rPr>
                  <w:rFonts w:asciiTheme="minorHAnsi" w:hAnsiTheme="minorHAnsi"/>
                  <w:sz w:val="16"/>
                  <w:szCs w:val="16"/>
                </w:rPr>
                <w:t xml:space="preserve"> allow user to </w:t>
              </w:r>
            </w:ins>
            <w:ins w:id="152" w:author="Markstrum, Alexis@Energy" w:date="2020-07-16T14:30:00Z">
              <w:r w:rsidR="00B7147C" w:rsidRPr="04577547">
                <w:rPr>
                  <w:rFonts w:asciiTheme="minorHAnsi" w:hAnsiTheme="minorHAnsi"/>
                  <w:sz w:val="16"/>
                  <w:szCs w:val="16"/>
                </w:rPr>
                <w:t xml:space="preserve">override and </w:t>
              </w:r>
            </w:ins>
            <w:ins w:id="153" w:author="Markstrum, Alexis@Energy" w:date="2020-07-16T14:22:00Z">
              <w:r w:rsidRPr="04577547">
                <w:rPr>
                  <w:rFonts w:asciiTheme="minorHAnsi" w:hAnsiTheme="minorHAnsi"/>
                  <w:sz w:val="16"/>
                  <w:szCs w:val="16"/>
                </w:rPr>
                <w:t xml:space="preserve">pick from list: </w:t>
              </w:r>
            </w:ins>
            <w:ins w:id="154" w:author="Markstrum, Alexis@Energy" w:date="2020-07-16T14:23:00Z">
              <w:r w:rsidRPr="04577547">
                <w:rPr>
                  <w:rFonts w:asciiTheme="minorHAnsi" w:hAnsiTheme="minorHAnsi"/>
                  <w:sz w:val="16"/>
                  <w:szCs w:val="16"/>
                </w:rPr>
                <w:t>*</w:t>
              </w:r>
            </w:ins>
            <w:ins w:id="155" w:author="Markstrum, Alexis@Energy" w:date="2020-07-27T16:45:00Z">
              <w:r w:rsidR="47D60867" w:rsidRPr="04577547">
                <w:rPr>
                  <w:rFonts w:asciiTheme="minorHAnsi" w:hAnsiTheme="minorHAnsi"/>
                  <w:sz w:val="16"/>
                  <w:szCs w:val="16"/>
                </w:rPr>
                <w:t>M</w:t>
              </w:r>
            </w:ins>
            <w:ins w:id="156" w:author="Markstrum, Alexis@Energy" w:date="2020-07-16T14:23:00Z">
              <w:r w:rsidRPr="04577547">
                <w:rPr>
                  <w:rFonts w:asciiTheme="minorHAnsi" w:hAnsiTheme="minorHAnsi"/>
                  <w:sz w:val="16"/>
                  <w:szCs w:val="16"/>
                </w:rPr>
                <w:t>icroinverters</w:t>
              </w:r>
            </w:ins>
            <w:ins w:id="157" w:author="Markstrum, Alexis@Energy" w:date="2020-07-16T14:24:00Z">
              <w:r w:rsidRPr="04577547">
                <w:rPr>
                  <w:rFonts w:asciiTheme="minorHAnsi" w:hAnsiTheme="minorHAnsi"/>
                  <w:sz w:val="16"/>
                  <w:szCs w:val="16"/>
                </w:rPr>
                <w:t xml:space="preserve"> or</w:t>
              </w:r>
            </w:ins>
            <w:ins w:id="158" w:author="Markstrum, Alexis@Energy" w:date="2020-07-16T14:23:00Z">
              <w:r w:rsidRPr="04577547">
                <w:rPr>
                  <w:rFonts w:asciiTheme="minorHAnsi" w:hAnsiTheme="minorHAnsi"/>
                  <w:sz w:val="16"/>
                  <w:szCs w:val="16"/>
                </w:rPr>
                <w:t xml:space="preserve"> *DC power Optimizers</w:t>
              </w:r>
            </w:ins>
            <w:ins w:id="159" w:author="Markstrum, Alexis@Energy" w:date="2020-07-16T14:22:00Z">
              <w:r w:rsidRPr="04577547">
                <w:rPr>
                  <w:rFonts w:asciiTheme="minorHAnsi" w:hAnsiTheme="minorHAnsi"/>
                  <w:sz w:val="16"/>
                  <w:szCs w:val="16"/>
                </w:rPr>
                <w:t>&gt;&gt;</w:t>
              </w:r>
            </w:ins>
          </w:p>
        </w:tc>
      </w:tr>
      <w:tr w:rsidR="007F2605" w:rsidRPr="00DF3A28" w14:paraId="01EDCBB0" w14:textId="5CE3C950" w:rsidTr="00795E21">
        <w:trPr>
          <w:gridAfter w:val="1"/>
          <w:wAfter w:w="13" w:type="dxa"/>
          <w:cantSplit/>
          <w:trHeight w:val="14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6EAC" w14:textId="1A4F518E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A982" w14:textId="77777777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9ECA" w14:textId="77777777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9EEC" w14:textId="77777777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105" w14:textId="77777777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D343" w14:textId="77777777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2173" w14:textId="77777777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90CC" w14:textId="77F5645C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0BE0" w14:textId="77777777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160" w:author="Markstrum, Alexis@Energy" w:date="2020-07-16T14:15:00Z"/>
                <w:rFonts w:ascii="Calibri" w:hAnsi="Calibri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F2C2" w14:textId="77777777" w:rsidR="007F2605" w:rsidRPr="00DF3A28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161" w:author="Markstrum, Alexis@Energy" w:date="2020-07-16T14:15:00Z"/>
                <w:rFonts w:ascii="Calibri" w:hAnsi="Calibri"/>
                <w:sz w:val="18"/>
                <w:szCs w:val="18"/>
              </w:rPr>
            </w:pPr>
          </w:p>
        </w:tc>
      </w:tr>
      <w:tr w:rsidR="007F2605" w:rsidRPr="00DF3A28" w14:paraId="1679E10E" w14:textId="43B48CF5" w:rsidTr="00BA73B1">
        <w:trPr>
          <w:cantSplit/>
          <w:trHeight w:val="14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101E" w14:textId="050C3D4C" w:rsidR="007F2605" w:rsidRPr="008D7FAE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del w:id="162" w:author="Markstrum, Alexis@Energy" w:date="2020-07-16T14:18:00Z">
              <w:r w:rsidRPr="008D7FAE" w:rsidDel="007F2605">
                <w:rPr>
                  <w:rFonts w:ascii="Calibri" w:hAnsi="Calibri"/>
                  <w:sz w:val="16"/>
                  <w:szCs w:val="16"/>
                </w:rPr>
                <w:delText>09</w:delText>
              </w:r>
            </w:del>
            <w:ins w:id="163" w:author="Markstrum, Alexis@Energy" w:date="2020-07-16T14:18:00Z">
              <w:r w:rsidRPr="008D7FAE">
                <w:rPr>
                  <w:rFonts w:ascii="Calibri" w:hAnsi="Calibri"/>
                  <w:sz w:val="16"/>
                  <w:szCs w:val="16"/>
                </w:rPr>
                <w:t>11</w:t>
              </w:r>
            </w:ins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4356" w14:textId="44E6C622" w:rsidR="007F2605" w:rsidRPr="008D7FAE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 w:rsidRPr="008D7FAE">
              <w:rPr>
                <w:rFonts w:ascii="Calibri" w:hAnsi="Calibri"/>
                <w:sz w:val="16"/>
                <w:szCs w:val="16"/>
              </w:rPr>
              <w:t>Total DC System Size (kW)</w:t>
            </w:r>
          </w:p>
        </w:tc>
        <w:tc>
          <w:tcPr>
            <w:tcW w:w="88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5ED6" w14:textId="7C1341EA" w:rsidR="007F2605" w:rsidRPr="008D7FAE" w:rsidRDefault="007F2605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164" w:author="Markstrum, Alexis@Energy" w:date="2020-07-16T14:15:00Z"/>
                <w:rFonts w:ascii="Calibri" w:hAnsi="Calibri"/>
                <w:sz w:val="16"/>
                <w:szCs w:val="16"/>
              </w:rPr>
            </w:pPr>
            <w:r w:rsidRPr="008D7FAE">
              <w:rPr>
                <w:rFonts w:ascii="Calibri" w:hAnsi="Calibri"/>
                <w:sz w:val="16"/>
                <w:szCs w:val="16"/>
              </w:rPr>
              <w:t>&lt;&lt;Sum of C02&gt;&gt;</w:t>
            </w:r>
          </w:p>
        </w:tc>
      </w:tr>
      <w:tr w:rsidR="00795E21" w:rsidRPr="00DF3A28" w14:paraId="6F17B0AA" w14:textId="77777777" w:rsidTr="00343AF4">
        <w:trPr>
          <w:cantSplit/>
          <w:trHeight w:val="144"/>
          <w:ins w:id="165" w:author="Alexis Smith" w:date="2020-08-03T08:09:00Z"/>
        </w:trPr>
        <w:tc>
          <w:tcPr>
            <w:tcW w:w="10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B2503" w14:textId="59EB77B2" w:rsidR="00795E21" w:rsidRPr="008D7FAE" w:rsidRDefault="00795E21" w:rsidP="007F260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166" w:author="Alexis Smith" w:date="2020-08-03T08:09:00Z"/>
                <w:rFonts w:ascii="Calibri" w:hAnsi="Calibri"/>
                <w:sz w:val="16"/>
                <w:szCs w:val="16"/>
              </w:rPr>
            </w:pPr>
            <w:ins w:id="167" w:author="Alexis Smith" w:date="2020-08-03T08:10:00Z">
              <w:r w:rsidRPr="00AD1BCF">
                <w:rPr>
                  <w:rFonts w:asciiTheme="minorHAnsi" w:hAnsiTheme="minorHAnsi"/>
                  <w:b/>
                </w:rPr>
                <w:t xml:space="preserve">If the installer certifies that the installed </w:t>
              </w:r>
              <w:r>
                <w:rPr>
                  <w:rFonts w:asciiTheme="minorHAnsi" w:hAnsiTheme="minorHAnsi"/>
                  <w:b/>
                </w:rPr>
                <w:t>PV system</w:t>
              </w:r>
              <w:r w:rsidRPr="00AD1BCF">
                <w:rPr>
                  <w:rFonts w:asciiTheme="minorHAnsi" w:hAnsiTheme="minorHAnsi"/>
                  <w:b/>
                </w:rPr>
                <w:t xml:space="preserve"> matches</w:t>
              </w:r>
              <w:r>
                <w:rPr>
                  <w:rFonts w:asciiTheme="minorHAnsi" w:hAnsiTheme="minorHAnsi"/>
                  <w:b/>
                </w:rPr>
                <w:t xml:space="preserve"> or exceeds</w:t>
              </w:r>
              <w:r w:rsidRPr="00AD1BCF">
                <w:rPr>
                  <w:rFonts w:asciiTheme="minorHAnsi" w:hAnsiTheme="minorHAnsi"/>
                  <w:b/>
                </w:rPr>
                <w:t xml:space="preserve"> the design </w:t>
              </w:r>
              <w:r>
                <w:rPr>
                  <w:rFonts w:asciiTheme="minorHAnsi" w:hAnsiTheme="minorHAnsi"/>
                  <w:b/>
                </w:rPr>
                <w:t>PV system</w:t>
              </w:r>
              <w:r w:rsidRPr="00AD1BCF">
                <w:rPr>
                  <w:rFonts w:asciiTheme="minorHAnsi" w:hAnsiTheme="minorHAnsi"/>
                  <w:b/>
                </w:rPr>
                <w:t xml:space="preserve">, the building complies with the </w:t>
              </w:r>
              <w:r>
                <w:rPr>
                  <w:rFonts w:asciiTheme="minorHAnsi" w:hAnsiTheme="minorHAnsi"/>
                  <w:b/>
                </w:rPr>
                <w:t>PV system</w:t>
              </w:r>
              <w:r w:rsidRPr="00AD1BCF">
                <w:rPr>
                  <w:rFonts w:asciiTheme="minorHAnsi" w:hAnsiTheme="minorHAnsi"/>
                  <w:b/>
                </w:rPr>
                <w:t xml:space="preserve"> requirement, otherwise it does not comply.</w:t>
              </w:r>
              <w:r w:rsidRPr="00AD1BCF">
                <w:rPr>
                  <w:rFonts w:asciiTheme="minorHAnsi" w:hAnsiTheme="minorHAnsi"/>
                  <w:b/>
                  <w:sz w:val="28"/>
                  <w:szCs w:val="24"/>
                </w:rPr>
                <w:t xml:space="preserve">  </w:t>
              </w:r>
            </w:ins>
          </w:p>
        </w:tc>
      </w:tr>
    </w:tbl>
    <w:p w14:paraId="4196EB34" w14:textId="77777777" w:rsidR="00012A93" w:rsidRPr="00AE54EA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051"/>
        <w:gridCol w:w="2739"/>
      </w:tblGrid>
      <w:tr w:rsidR="005822F1" w:rsidRPr="00453345" w14:paraId="1F5A0925" w14:textId="77777777" w:rsidTr="00731EC8">
        <w:trPr>
          <w:trHeight w:val="161"/>
        </w:trPr>
        <w:tc>
          <w:tcPr>
            <w:tcW w:w="10790" w:type="dxa"/>
            <w:gridSpan w:val="2"/>
            <w:vAlign w:val="center"/>
          </w:tcPr>
          <w:p w14:paraId="260E057E" w14:textId="52EEB615" w:rsidR="005822F1" w:rsidRDefault="005822F1" w:rsidP="00D27D7E">
            <w:pPr>
              <w:pStyle w:val="Heading2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Pr="00A413B3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Shading Requirement</w:t>
            </w:r>
            <w:r w:rsidRPr="00A413B3">
              <w:rPr>
                <w:rFonts w:asciiTheme="minorHAnsi" w:hAnsiTheme="minorHAnsi"/>
              </w:rPr>
              <w:t xml:space="preserve">  </w:t>
            </w:r>
          </w:p>
          <w:p w14:paraId="2ACC1860" w14:textId="7FD6ECF5" w:rsidR="00C47ED7" w:rsidRPr="0054133E" w:rsidRDefault="00C47ED7">
            <w:pPr>
              <w:rPr>
                <w:sz w:val="18"/>
                <w:szCs w:val="18"/>
              </w:rPr>
            </w:pPr>
            <w:r w:rsidRPr="0054133E">
              <w:rPr>
                <w:rFonts w:ascii="Calibri" w:hAnsi="Calibri"/>
                <w:sz w:val="18"/>
                <w:szCs w:val="18"/>
              </w:rPr>
              <w:t>&lt;&lt;if A05 = “</w:t>
            </w:r>
            <w:r w:rsidRPr="0054133E">
              <w:rPr>
                <w:rFonts w:asciiTheme="minorHAnsi" w:hAnsiTheme="minorHAnsi"/>
                <w:sz w:val="18"/>
                <w:szCs w:val="18"/>
              </w:rPr>
              <w:t>No PV – limited solar access”</w:t>
            </w:r>
            <w:ins w:id="168" w:author="Markstrum, Alexis@Energy" w:date="2020-07-07T15:29:00Z">
              <w:r w:rsidR="007B0BD6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  <w:r w:rsidR="007B0BD6" w:rsidRPr="005A65A3">
                <w:rPr>
                  <w:rFonts w:asciiTheme="minorHAnsi" w:hAnsiTheme="minorHAnsi"/>
                  <w:sz w:val="18"/>
                  <w:szCs w:val="18"/>
                </w:rPr>
                <w:t xml:space="preserve">or </w:t>
              </w:r>
              <w:del w:id="169" w:author="Alexis Smith" w:date="2020-07-30T13:04:00Z">
                <w:r w:rsidR="007B0BD6" w:rsidRPr="005A65A3" w:rsidDel="0017202E">
                  <w:rPr>
                    <w:rFonts w:asciiTheme="minorHAnsi" w:hAnsiTheme="minorHAnsi"/>
                    <w:sz w:val="18"/>
                    <w:szCs w:val="18"/>
                  </w:rPr>
                  <w:delText>if A06 ≠ “NA”</w:delText>
                </w:r>
              </w:del>
            </w:ins>
            <w:ins w:id="170" w:author="Alexis Smith" w:date="2020-07-30T13:04:00Z">
              <w:r w:rsidR="0017202E">
                <w:rPr>
                  <w:rFonts w:asciiTheme="minorHAnsi" w:hAnsiTheme="minorHAnsi"/>
                  <w:sz w:val="18"/>
                  <w:szCs w:val="18"/>
                </w:rPr>
                <w:t>“Commu</w:t>
              </w:r>
            </w:ins>
            <w:ins w:id="171" w:author="Alexis Smith" w:date="2020-07-30T13:05:00Z">
              <w:r w:rsidR="0017202E">
                <w:rPr>
                  <w:rFonts w:asciiTheme="minorHAnsi" w:hAnsiTheme="minorHAnsi"/>
                  <w:sz w:val="18"/>
                  <w:szCs w:val="18"/>
                </w:rPr>
                <w:t>n</w:t>
              </w:r>
            </w:ins>
            <w:ins w:id="172" w:author="Alexis Smith" w:date="2020-07-30T13:04:00Z">
              <w:r w:rsidR="0017202E">
                <w:rPr>
                  <w:rFonts w:asciiTheme="minorHAnsi" w:hAnsiTheme="minorHAnsi"/>
                  <w:sz w:val="18"/>
                  <w:szCs w:val="18"/>
                </w:rPr>
                <w:t xml:space="preserve">ity </w:t>
              </w:r>
            </w:ins>
            <w:ins w:id="173" w:author="Alexis Smith" w:date="2020-07-30T13:05:00Z">
              <w:r w:rsidR="0017202E">
                <w:rPr>
                  <w:rFonts w:asciiTheme="minorHAnsi" w:hAnsiTheme="minorHAnsi"/>
                  <w:sz w:val="18"/>
                  <w:szCs w:val="18"/>
                </w:rPr>
                <w:t>Solar”</w:t>
              </w:r>
            </w:ins>
            <w:r w:rsidRPr="0054133E">
              <w:rPr>
                <w:rFonts w:asciiTheme="minorHAnsi" w:hAnsiTheme="minorHAnsi"/>
                <w:sz w:val="18"/>
                <w:szCs w:val="18"/>
              </w:rPr>
              <w:t xml:space="preserve">, then display </w:t>
            </w:r>
            <w:r w:rsidRPr="0054133E">
              <w:rPr>
                <w:rFonts w:asciiTheme="minorHAnsi" w:hAnsiTheme="minorHAnsi" w:cstheme="minorHAnsi"/>
                <w:sz w:val="18"/>
                <w:szCs w:val="18"/>
              </w:rPr>
              <w:t>the "section does not apply" message; else display this entire table &gt;&gt;</w:t>
            </w:r>
          </w:p>
          <w:p w14:paraId="02F580C7" w14:textId="382147A1" w:rsidR="0054133E" w:rsidRPr="00CD34A6" w:rsidRDefault="005822F1" w:rsidP="00D51DA1">
            <w:pPr>
              <w:pStyle w:val="Heading2"/>
              <w:spacing w:before="0" w:after="0"/>
              <w:rPr>
                <w:rFonts w:asciiTheme="minorHAnsi" w:hAnsiTheme="minorHAnsi" w:cstheme="minorHAnsi"/>
              </w:rPr>
            </w:pP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&lt;&lt;</w:t>
            </w:r>
            <w:r w:rsidRPr="0054133E">
              <w:rPr>
                <w:sz w:val="18"/>
                <w:szCs w:val="18"/>
              </w:rPr>
              <w:t xml:space="preserve"> 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Shading Requirement Compliance Path </w:t>
            </w:r>
            <w:del w:id="174" w:author="Markstrum, Alexis@Energy" w:date="2020-07-16T15:57:00Z">
              <w:r w:rsidRPr="0054133E" w:rsidDel="008D7FAE">
                <w:rPr>
                  <w:rFonts w:asciiTheme="minorHAnsi" w:hAnsiTheme="minorHAnsi"/>
                  <w:b w:val="0"/>
                  <w:sz w:val="18"/>
                  <w:szCs w:val="18"/>
                </w:rPr>
                <w:delText>B</w:delText>
              </w:r>
              <w:r w:rsidR="000C3CE8" w:rsidRPr="0054133E" w:rsidDel="008D7FAE">
                <w:rPr>
                  <w:rFonts w:asciiTheme="minorHAnsi" w:hAnsiTheme="minorHAnsi"/>
                  <w:b w:val="0"/>
                  <w:sz w:val="18"/>
                  <w:szCs w:val="18"/>
                </w:rPr>
                <w:delText>10</w:delText>
              </w:r>
              <w:r w:rsidRPr="0054133E" w:rsidDel="008D7FAE">
                <w:rPr>
                  <w:rFonts w:asciiTheme="minorHAnsi" w:hAnsiTheme="minorHAnsi"/>
                  <w:b w:val="0"/>
                  <w:sz w:val="18"/>
                  <w:szCs w:val="18"/>
                </w:rPr>
                <w:delText xml:space="preserve"> </w:delText>
              </w:r>
            </w:del>
            <w:ins w:id="175" w:author="Markstrum, Alexis@Energy" w:date="2020-07-16T15:57:00Z">
              <w:r w:rsidR="008D7FAE" w:rsidRPr="0054133E">
                <w:rPr>
                  <w:rFonts w:asciiTheme="minorHAnsi" w:hAnsiTheme="minorHAnsi"/>
                  <w:b w:val="0"/>
                  <w:sz w:val="18"/>
                  <w:szCs w:val="18"/>
                </w:rPr>
                <w:t>B1</w:t>
              </w:r>
              <w:r w:rsidR="008D7FAE">
                <w:rPr>
                  <w:rFonts w:asciiTheme="minorHAnsi" w:hAnsiTheme="minorHAnsi"/>
                  <w:b w:val="0"/>
                  <w:sz w:val="18"/>
                  <w:szCs w:val="18"/>
                </w:rPr>
                <w:t>1</w:t>
              </w:r>
              <w:r w:rsidR="008D7FAE" w:rsidRPr="0054133E">
                <w:rPr>
                  <w:rFonts w:asciiTheme="minorHAnsi" w:hAnsiTheme="minorHAnsi"/>
                  <w:b w:val="0"/>
                  <w:sz w:val="18"/>
                  <w:szCs w:val="18"/>
                </w:rPr>
                <w:t xml:space="preserve"> </w:t>
              </w:r>
            </w:ins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= “Minimal Shading Criterion”, then d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isplay row “Minimal Shading Criterion”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below; Else display row 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“</w:t>
            </w:r>
            <w:r w:rsidR="00D51DA1">
              <w:rPr>
                <w:rFonts w:asciiTheme="minorHAnsi" w:hAnsiTheme="minorHAnsi"/>
                <w:b w:val="0"/>
                <w:sz w:val="18"/>
                <w:szCs w:val="18"/>
              </w:rPr>
              <w:t>Annual Solar Access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Input”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&gt;&gt;</w:t>
            </w:r>
          </w:p>
        </w:tc>
      </w:tr>
      <w:tr w:rsidR="005822F1" w:rsidRPr="00453345" w14:paraId="732139A1" w14:textId="77777777" w:rsidTr="00731EC8">
        <w:trPr>
          <w:trHeight w:val="70"/>
        </w:trPr>
        <w:tc>
          <w:tcPr>
            <w:tcW w:w="10790" w:type="dxa"/>
            <w:gridSpan w:val="2"/>
            <w:vAlign w:val="center"/>
          </w:tcPr>
          <w:p w14:paraId="5C1D826B" w14:textId="2B0EB2CF" w:rsidR="005822F1" w:rsidRPr="00287707" w:rsidRDefault="005822F1" w:rsidP="00E0089F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287707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287707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5822F1" w:rsidRPr="00453345" w14:paraId="1F53E96D" w14:textId="77777777" w:rsidTr="00731EC8">
        <w:trPr>
          <w:trHeight w:val="275"/>
        </w:trPr>
        <w:tc>
          <w:tcPr>
            <w:tcW w:w="8051" w:type="dxa"/>
            <w:vAlign w:val="center"/>
          </w:tcPr>
          <w:p w14:paraId="5CACD1DE" w14:textId="59B6CEC0" w:rsidR="005822F1" w:rsidRPr="00287707" w:rsidRDefault="005822F1" w:rsidP="00041230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87707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739" w:type="dxa"/>
            <w:vAlign w:val="center"/>
          </w:tcPr>
          <w:p w14:paraId="6CFC1F91" w14:textId="77777777" w:rsidR="005822F1" w:rsidRPr="00287707" w:rsidRDefault="005822F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5822F1" w:rsidRPr="00453345" w14:paraId="713E635D" w14:textId="77777777" w:rsidTr="00731EC8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CECD" w14:textId="7742CF5F" w:rsidR="005822F1" w:rsidRPr="00287707" w:rsidRDefault="00DA5429" w:rsidP="00E0089F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Annual Solar Access</w:t>
            </w:r>
            <w:r w:rsidR="005822F1" w:rsidRPr="00287707">
              <w:rPr>
                <w:rFonts w:asciiTheme="minorHAnsi" w:hAnsiTheme="minorHAnsi"/>
                <w:b/>
                <w:sz w:val="20"/>
              </w:rPr>
              <w:t xml:space="preserve"> Input</w:t>
            </w:r>
          </w:p>
        </w:tc>
      </w:tr>
      <w:tr w:rsidR="00AA1B3F" w:rsidRPr="00453345" w14:paraId="2E2717C8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36E7" w14:textId="6705C82C" w:rsidR="00AA1B3F" w:rsidRPr="00811E01" w:rsidRDefault="00AA1B3F" w:rsidP="00DA5429">
            <w:pPr>
              <w:pStyle w:val="BodyText2"/>
              <w:rPr>
                <w:rFonts w:ascii="Calibri" w:hAnsi="Calibri" w:cs="Calibri"/>
                <w:b/>
              </w:rPr>
            </w:pPr>
            <w:r w:rsidRPr="00287707">
              <w:rPr>
                <w:rFonts w:asciiTheme="minorHAnsi" w:hAnsiTheme="minorHAnsi"/>
                <w:sz w:val="20"/>
              </w:rPr>
              <w:t xml:space="preserve">The shading condition of the PV array must be properly </w:t>
            </w:r>
            <w:r w:rsidR="00DA5429">
              <w:rPr>
                <w:rFonts w:asciiTheme="minorHAnsi" w:hAnsiTheme="minorHAnsi"/>
                <w:sz w:val="20"/>
              </w:rPr>
              <w:t>accounted for</w:t>
            </w:r>
            <w:r w:rsidR="00DA5429" w:rsidRPr="00287707">
              <w:rPr>
                <w:rFonts w:asciiTheme="minorHAnsi" w:hAnsiTheme="minorHAnsi"/>
                <w:sz w:val="20"/>
              </w:rPr>
              <w:t xml:space="preserve"> </w:t>
            </w:r>
            <w:r w:rsidRPr="00287707">
              <w:rPr>
                <w:rFonts w:asciiTheme="minorHAnsi" w:hAnsiTheme="minorHAnsi"/>
                <w:sz w:val="20"/>
              </w:rPr>
              <w:t xml:space="preserve">in the performance calculation </w:t>
            </w:r>
            <w:r w:rsidR="00DA5429">
              <w:rPr>
                <w:rFonts w:asciiTheme="minorHAnsi" w:hAnsiTheme="minorHAnsi"/>
                <w:sz w:val="20"/>
              </w:rPr>
              <w:t xml:space="preserve">by the annual solar access input. </w:t>
            </w:r>
          </w:p>
        </w:tc>
      </w:tr>
      <w:tr w:rsidR="00731EC8" w:rsidRPr="00453345" w14:paraId="0DF7F724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77D375" w14:textId="01D4AEC0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5E" w14:textId="180CD7D2" w:rsidR="00012A93" w:rsidRDefault="00012A93" w:rsidP="00012A93"/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A5A67" w:rsidRPr="00A3784E" w14:paraId="471CD623" w14:textId="77777777" w:rsidTr="00731EC8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1AA8B9" w14:textId="77777777" w:rsidR="002A5A67" w:rsidRDefault="002A5A67" w:rsidP="00E0089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E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Solar Access Verification</w:t>
            </w:r>
          </w:p>
          <w:p w14:paraId="6AA13FE3" w14:textId="1D98EEAA" w:rsidR="00C47ED7" w:rsidRPr="00087FA1" w:rsidRDefault="00C47ED7">
            <w:pPr>
              <w:rPr>
                <w:sz w:val="18"/>
                <w:szCs w:val="18"/>
              </w:rPr>
            </w:pPr>
            <w:r w:rsidRPr="00087FA1">
              <w:rPr>
                <w:rFonts w:ascii="Calibri" w:hAnsi="Calibri"/>
                <w:sz w:val="18"/>
                <w:szCs w:val="18"/>
              </w:rPr>
              <w:t>&lt;&lt;if A05 = “</w:t>
            </w:r>
            <w:r w:rsidRPr="00087FA1">
              <w:rPr>
                <w:rFonts w:asciiTheme="minorHAnsi" w:hAnsiTheme="minorHAnsi"/>
                <w:sz w:val="18"/>
                <w:szCs w:val="18"/>
              </w:rPr>
              <w:t>No PV – limited solar access”</w:t>
            </w:r>
            <w:ins w:id="176" w:author="Markstrum, Alexis@Energy" w:date="2020-07-07T15:45:00Z">
              <w:r w:rsidR="000023C4" w:rsidRPr="00087FA1">
                <w:rPr>
                  <w:rFonts w:asciiTheme="minorHAnsi" w:hAnsiTheme="minorHAnsi"/>
                  <w:sz w:val="18"/>
                  <w:szCs w:val="18"/>
                </w:rPr>
                <w:t xml:space="preserve"> or </w:t>
              </w:r>
              <w:del w:id="177" w:author="Alexis Smith" w:date="2020-07-30T13:05:00Z">
                <w:r w:rsidR="000023C4" w:rsidRPr="00087FA1" w:rsidDel="0017202E">
                  <w:rPr>
                    <w:rFonts w:asciiTheme="minorHAnsi" w:hAnsiTheme="minorHAnsi"/>
                    <w:sz w:val="18"/>
                    <w:szCs w:val="18"/>
                  </w:rPr>
                  <w:delText>if A06 ≠ “NA”</w:delText>
                </w:r>
              </w:del>
            </w:ins>
            <w:ins w:id="178" w:author="Alexis Smith" w:date="2020-07-30T13:05:00Z">
              <w:r w:rsidR="0017202E">
                <w:rPr>
                  <w:rFonts w:asciiTheme="minorHAnsi" w:hAnsiTheme="minorHAnsi"/>
                  <w:sz w:val="18"/>
                  <w:szCs w:val="18"/>
                </w:rPr>
                <w:t>“Community Solar”</w:t>
              </w:r>
            </w:ins>
            <w:r w:rsidRPr="00087FA1">
              <w:rPr>
                <w:rFonts w:asciiTheme="minorHAnsi" w:hAnsiTheme="minorHAnsi"/>
                <w:sz w:val="18"/>
                <w:szCs w:val="18"/>
              </w:rPr>
              <w:t xml:space="preserve">, then display </w:t>
            </w:r>
            <w:r w:rsidRPr="00087FA1">
              <w:rPr>
                <w:rFonts w:asciiTheme="minorHAnsi" w:hAnsiTheme="minorHAnsi" w:cstheme="minorHAnsi"/>
                <w:sz w:val="18"/>
                <w:szCs w:val="18"/>
              </w:rPr>
              <w:t>the "section does not apply" message; else display this entire table &gt;&gt;</w:t>
            </w:r>
          </w:p>
        </w:tc>
      </w:tr>
      <w:tr w:rsidR="002A5A67" w:rsidRPr="00A3784E" w14:paraId="7F5C06EC" w14:textId="77777777" w:rsidTr="00731EC8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4FD20F" w14:textId="77777777" w:rsidR="002A5A67" w:rsidRPr="00A3784E" w:rsidRDefault="002A5A67" w:rsidP="00E0089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693A5F04" w14:textId="63DD32C6" w:rsidR="002A5A67" w:rsidRPr="00A3784E" w:rsidRDefault="002A5A67" w:rsidP="00DA5429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>
              <w:rPr>
                <w:rFonts w:asciiTheme="minorHAnsi" w:hAnsiTheme="minorHAnsi"/>
                <w:sz w:val="20"/>
                <w:szCs w:val="18"/>
              </w:rPr>
              <w:t>. The verification must be done by measurements from an approved solar assessment tool or other CEC approved alternative methods</w:t>
            </w:r>
            <w:r w:rsidR="00DA5429">
              <w:rPr>
                <w:rFonts w:asciiTheme="minorHAnsi" w:hAnsiTheme="minorHAnsi"/>
                <w:sz w:val="20"/>
                <w:szCs w:val="18"/>
              </w:rPr>
              <w:t xml:space="preserve">. </w:t>
            </w:r>
            <w:r w:rsidR="00DA5429" w:rsidRPr="00DE046F">
              <w:rPr>
                <w:rFonts w:asciiTheme="minorHAnsi" w:hAnsiTheme="minorHAnsi"/>
                <w:sz w:val="20"/>
                <w:szCs w:val="18"/>
              </w:rPr>
              <w:t>The satellite, drone or other digital image of the obstructions that cast shadows on the PV array must be created and dated after the installation of the photovoltaic system.</w:t>
            </w:r>
          </w:p>
        </w:tc>
      </w:tr>
      <w:tr w:rsidR="00731EC8" w:rsidRPr="00D80BBB" w14:paraId="0B623015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E3207E" w14:textId="1107B41E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6DB23640" w14:textId="77777777" w:rsidR="008D7FAE" w:rsidRDefault="008D7FAE"/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87707" w:rsidRPr="00A3784E" w14:paraId="5E9831B0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607C0" w14:textId="6F7B7D94" w:rsidR="00287707" w:rsidRDefault="00287707" w:rsidP="00AA1B3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System Monitoring Requirements</w:t>
            </w:r>
          </w:p>
          <w:p w14:paraId="10BA854A" w14:textId="3407E02F" w:rsidR="00C47ED7" w:rsidRPr="00087FA1" w:rsidRDefault="00C47ED7" w:rsidP="00795E21">
            <w:pPr>
              <w:rPr>
                <w:sz w:val="18"/>
                <w:szCs w:val="18"/>
              </w:rPr>
            </w:pPr>
            <w:r w:rsidRPr="00087FA1">
              <w:rPr>
                <w:rFonts w:ascii="Calibri" w:hAnsi="Calibri"/>
                <w:sz w:val="18"/>
                <w:szCs w:val="18"/>
              </w:rPr>
              <w:t>&lt;&lt;if A05 = “</w:t>
            </w:r>
            <w:r w:rsidRPr="00087FA1">
              <w:rPr>
                <w:rFonts w:asciiTheme="minorHAnsi" w:hAnsiTheme="minorHAnsi"/>
                <w:sz w:val="18"/>
                <w:szCs w:val="18"/>
              </w:rPr>
              <w:t>No PV – limited solar access”</w:t>
            </w:r>
            <w:ins w:id="179" w:author="Markstrum, Alexis@Energy" w:date="2020-07-07T15:45:00Z">
              <w:r w:rsidR="000023C4" w:rsidRPr="00087FA1">
                <w:rPr>
                  <w:rFonts w:asciiTheme="minorHAnsi" w:hAnsiTheme="minorHAnsi"/>
                  <w:sz w:val="18"/>
                  <w:szCs w:val="18"/>
                </w:rPr>
                <w:t xml:space="preserve"> or </w:t>
              </w:r>
              <w:del w:id="180" w:author="Alexis Smith" w:date="2020-07-30T13:06:00Z">
                <w:r w:rsidR="000023C4" w:rsidRPr="00087FA1" w:rsidDel="0017202E">
                  <w:rPr>
                    <w:rFonts w:asciiTheme="minorHAnsi" w:hAnsiTheme="minorHAnsi"/>
                    <w:sz w:val="18"/>
                    <w:szCs w:val="18"/>
                  </w:rPr>
                  <w:delText>if A06 ≠ “NA”</w:delText>
                </w:r>
              </w:del>
            </w:ins>
            <w:ins w:id="181" w:author="Alexis Smith" w:date="2020-07-30T13:06:00Z">
              <w:r w:rsidR="0017202E">
                <w:rPr>
                  <w:rFonts w:asciiTheme="minorHAnsi" w:hAnsiTheme="minorHAnsi"/>
                  <w:sz w:val="18"/>
                  <w:szCs w:val="18"/>
                </w:rPr>
                <w:t>“Community Solar”</w:t>
              </w:r>
            </w:ins>
            <w:r w:rsidRPr="00087FA1">
              <w:rPr>
                <w:rFonts w:asciiTheme="minorHAnsi" w:hAnsiTheme="minorHAnsi"/>
                <w:sz w:val="18"/>
                <w:szCs w:val="18"/>
              </w:rPr>
              <w:t xml:space="preserve">, then display </w:t>
            </w:r>
            <w:r w:rsidRPr="00087FA1">
              <w:rPr>
                <w:rFonts w:asciiTheme="minorHAnsi" w:hAnsiTheme="minorHAnsi" w:cstheme="minorBidi"/>
                <w:sz w:val="18"/>
                <w:szCs w:val="18"/>
              </w:rPr>
              <w:t>the "section does not apply" message; else display this entire table &gt;&gt;</w:t>
            </w:r>
          </w:p>
        </w:tc>
      </w:tr>
      <w:tr w:rsidR="00287707" w:rsidRPr="00A3784E" w14:paraId="382F00D2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103786" w14:textId="3C615506" w:rsidR="00287707" w:rsidRPr="00A3784E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  <w:r w:rsidR="00F61B1F"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</w:tr>
      <w:tr w:rsidR="00287707" w:rsidRPr="00A3784E" w14:paraId="2868F631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3F5CEA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8" w:type="dxa"/>
          </w:tcPr>
          <w:p w14:paraId="5FDC7B09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287707" w:rsidRPr="00A3784E" w14:paraId="31D77C7D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97B2F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8" w:type="dxa"/>
            <w:vAlign w:val="center"/>
          </w:tcPr>
          <w:p w14:paraId="2FB79B8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Number of PV modules and nominal watt rating of each module</w:t>
            </w:r>
          </w:p>
        </w:tc>
      </w:tr>
      <w:tr w:rsidR="00287707" w:rsidRPr="00A3784E" w14:paraId="780D065F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CFA273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8" w:type="dxa"/>
            <w:vAlign w:val="center"/>
          </w:tcPr>
          <w:p w14:paraId="6297E3DA" w14:textId="3331D52F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287707" w:rsidRPr="00A3784E" w14:paraId="41E36BC2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BA651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8" w:type="dxa"/>
            <w:vAlign w:val="center"/>
          </w:tcPr>
          <w:p w14:paraId="57C529DA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287707" w:rsidRPr="00A3784E" w14:paraId="67BB8A70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A9C9F7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8" w:type="dxa"/>
            <w:vAlign w:val="center"/>
          </w:tcPr>
          <w:p w14:paraId="28B5F66D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287707" w:rsidRPr="00A3784E" w14:paraId="32B9F6AE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BAD88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8" w:type="dxa"/>
            <w:vAlign w:val="center"/>
          </w:tcPr>
          <w:p w14:paraId="3B11BE2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D27D7E" w:rsidRPr="00D80BBB" w14:paraId="3000D202" w14:textId="77777777" w:rsidTr="00CD34A6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401B16F" w14:textId="4281CE85" w:rsidR="00D27D7E" w:rsidRPr="00D80BBB" w:rsidRDefault="00B65067" w:rsidP="00AA1B3F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7D" w14:textId="2F7DED2D" w:rsidR="00012A93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B7D88" w:rsidRPr="00A3784E" w14:paraId="55A673A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B7FBB5" w14:textId="77777777" w:rsidR="002B7D88" w:rsidRDefault="002B7D88" w:rsidP="00B046FC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  <w:p w14:paraId="1394FC79" w14:textId="7C995C31" w:rsidR="00F17B9E" w:rsidRPr="00053813" w:rsidRDefault="00F17B9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53813">
              <w:rPr>
                <w:rFonts w:asciiTheme="minorHAnsi" w:hAnsiTheme="minorHAnsi" w:cstheme="minorHAnsi"/>
                <w:sz w:val="18"/>
                <w:szCs w:val="18"/>
              </w:rPr>
              <w:t>&lt;&lt;If A0</w:t>
            </w:r>
            <w:r w:rsidR="00AA1B3F" w:rsidRPr="00053813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053813">
              <w:rPr>
                <w:rFonts w:asciiTheme="minorHAnsi" w:hAnsiTheme="minorHAnsi" w:cstheme="minorHAnsi"/>
                <w:sz w:val="18"/>
                <w:szCs w:val="18"/>
              </w:rPr>
              <w:t xml:space="preserve"> “Qualifying Exceptions” = “NA”</w:t>
            </w:r>
            <w:ins w:id="182" w:author="Markstrum, Alexis@Energy" w:date="2020-07-07T15:46:00Z">
              <w:r w:rsidR="000023C4" w:rsidRPr="00053813">
                <w:rPr>
                  <w:rFonts w:asciiTheme="minorHAnsi" w:hAnsiTheme="minorHAnsi" w:cstheme="minorHAnsi"/>
                  <w:sz w:val="18"/>
                  <w:szCs w:val="18"/>
                </w:rPr>
                <w:t xml:space="preserve"> </w:t>
              </w:r>
              <w:r w:rsidR="000023C4" w:rsidRPr="00053813">
                <w:rPr>
                  <w:rFonts w:asciiTheme="minorHAnsi" w:hAnsiTheme="minorHAnsi"/>
                  <w:sz w:val="18"/>
                  <w:szCs w:val="18"/>
                </w:rPr>
                <w:t xml:space="preserve">or </w:t>
              </w:r>
              <w:del w:id="183" w:author="Alexis Smith" w:date="2020-07-30T13:06:00Z">
                <w:r w:rsidR="000023C4" w:rsidRPr="00053813" w:rsidDel="0017202E">
                  <w:rPr>
                    <w:rFonts w:asciiTheme="minorHAnsi" w:hAnsiTheme="minorHAnsi"/>
                    <w:sz w:val="18"/>
                    <w:szCs w:val="18"/>
                  </w:rPr>
                  <w:delText>if A06 ≠ “NA”</w:delText>
                </w:r>
              </w:del>
            </w:ins>
            <w:ins w:id="184" w:author="Alexis Smith" w:date="2020-07-30T13:06:00Z">
              <w:r w:rsidR="0017202E">
                <w:rPr>
                  <w:rFonts w:asciiTheme="minorHAnsi" w:hAnsiTheme="minorHAnsi"/>
                  <w:sz w:val="18"/>
                  <w:szCs w:val="18"/>
                </w:rPr>
                <w:t>“Community Solar”</w:t>
              </w:r>
            </w:ins>
            <w:r w:rsidRPr="00053813">
              <w:rPr>
                <w:rFonts w:asciiTheme="minorHAnsi" w:hAnsiTheme="minorHAnsi" w:cstheme="minorHAnsi"/>
                <w:sz w:val="18"/>
                <w:szCs w:val="18"/>
              </w:rPr>
              <w:t>, then display the "section does not apply" message; else display this entire table &gt;&gt;</w:t>
            </w:r>
          </w:p>
        </w:tc>
      </w:tr>
      <w:tr w:rsidR="002B7D88" w:rsidRPr="00A3784E" w14:paraId="2278FC0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AF3191" w14:textId="77777777" w:rsidR="002B7D88" w:rsidRPr="00A3784E" w:rsidRDefault="002B7D88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750D8374" w14:textId="5499A053" w:rsidR="002B7D88" w:rsidRPr="00A3784E" w:rsidRDefault="002B7D88" w:rsidP="000A5054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>roof</w:t>
            </w:r>
            <w:r w:rsidR="000A5054">
              <w:rPr>
                <w:rFonts w:asciiTheme="minorHAnsi" w:hAnsiTheme="minorHAnsi"/>
                <w:sz w:val="20"/>
                <w:szCs w:val="18"/>
              </w:rPr>
              <w:t xml:space="preserve"> area limitations that justify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2B7D88" w:rsidRPr="00D80BBB" w14:paraId="79780EE6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69F210" w14:textId="2DABC206" w:rsidR="002B7D88" w:rsidRPr="00D80BBB" w:rsidRDefault="00AA1B3F" w:rsidP="00B046FC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24C3940D" w14:textId="23F42523" w:rsidR="002B7D88" w:rsidRDefault="002B7D88" w:rsidP="00012A93">
      <w:pPr>
        <w:rPr>
          <w:ins w:id="185" w:author="Markstrum, Alexis@Energy" w:date="2020-07-07T15:46:00Z"/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2079"/>
        <w:gridCol w:w="8089"/>
      </w:tblGrid>
      <w:tr w:rsidR="000023C4" w:rsidRPr="00A3784E" w14:paraId="77B47CFD" w14:textId="77777777" w:rsidTr="00741143">
        <w:trPr>
          <w:trHeight w:val="144"/>
          <w:ins w:id="186" w:author="Markstrum, Alexis@Energy" w:date="2020-07-07T15:46:00Z"/>
        </w:trPr>
        <w:tc>
          <w:tcPr>
            <w:tcW w:w="1079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F8A49B" w14:textId="77777777" w:rsidR="000023C4" w:rsidRDefault="000023C4" w:rsidP="00741143">
            <w:pPr>
              <w:pStyle w:val="Heading2"/>
              <w:spacing w:before="0" w:after="0"/>
              <w:rPr>
                <w:ins w:id="187" w:author="Markstrum, Alexis@Energy" w:date="2020-07-07T15:46:00Z"/>
                <w:rFonts w:asciiTheme="minorHAnsi" w:hAnsiTheme="minorHAnsi"/>
              </w:rPr>
            </w:pPr>
            <w:bookmarkStart w:id="188" w:name="_Hlk45095267"/>
            <w:ins w:id="189" w:author="Markstrum, Alexis@Energy" w:date="2020-07-07T15:46:00Z">
              <w:r>
                <w:rPr>
                  <w:rFonts w:asciiTheme="minorHAnsi" w:hAnsiTheme="minorHAnsi"/>
                </w:rPr>
                <w:t>H</w:t>
              </w:r>
              <w:r w:rsidRPr="00A3784E">
                <w:rPr>
                  <w:rFonts w:asciiTheme="minorHAnsi" w:hAnsiTheme="minorHAnsi"/>
                </w:rPr>
                <w:t xml:space="preserve">. </w:t>
              </w:r>
              <w:r>
                <w:rPr>
                  <w:rFonts w:asciiTheme="minorHAnsi" w:hAnsiTheme="minorHAnsi"/>
                </w:rPr>
                <w:t>SMUD Solar Share Program</w:t>
              </w:r>
            </w:ins>
          </w:p>
          <w:p w14:paraId="61CFB08A" w14:textId="7614794E" w:rsidR="000023C4" w:rsidRPr="005A65A3" w:rsidRDefault="000023C4" w:rsidP="00795E21">
            <w:pPr>
              <w:rPr>
                <w:ins w:id="190" w:author="Markstrum, Alexis@Energy" w:date="2020-07-07T15:46:00Z"/>
              </w:rPr>
            </w:pPr>
            <w:ins w:id="191" w:author="Markstrum, Alexis@Energy" w:date="2020-07-07T15:46:00Z">
              <w:r w:rsidRPr="005A65A3">
                <w:rPr>
                  <w:rFonts w:asciiTheme="minorHAnsi" w:hAnsiTheme="minorHAnsi" w:cstheme="minorHAnsi"/>
                  <w:sz w:val="18"/>
                  <w:szCs w:val="18"/>
                </w:rPr>
                <w:t>&lt;&lt;If A0</w:t>
              </w:r>
            </w:ins>
            <w:ins w:id="192" w:author="Alexis Smith" w:date="2020-08-03T10:20:00Z">
              <w:r w:rsidR="00795E21">
                <w:rPr>
                  <w:rFonts w:asciiTheme="minorHAnsi" w:hAnsiTheme="minorHAnsi" w:cstheme="minorHAnsi"/>
                  <w:sz w:val="18"/>
                  <w:szCs w:val="18"/>
                </w:rPr>
                <w:t>5</w:t>
              </w:r>
            </w:ins>
            <w:ins w:id="193" w:author="Markstrum, Alexis@Energy" w:date="2020-07-07T15:46:00Z">
              <w:del w:id="194" w:author="Alexis Smith" w:date="2020-08-03T10:20:00Z">
                <w:r w:rsidRPr="005A65A3" w:rsidDel="00795E21">
                  <w:rPr>
                    <w:rFonts w:asciiTheme="minorHAnsi" w:hAnsiTheme="minorHAnsi" w:cstheme="minorHAnsi"/>
                    <w:sz w:val="18"/>
                    <w:szCs w:val="18"/>
                  </w:rPr>
                  <w:delText>6</w:delText>
                </w:r>
              </w:del>
              <w:r w:rsidRPr="005A65A3">
                <w:rPr>
                  <w:rFonts w:asciiTheme="minorHAnsi" w:hAnsiTheme="minorHAnsi" w:cstheme="minorHAnsi"/>
                  <w:sz w:val="18"/>
                  <w:szCs w:val="18"/>
                </w:rPr>
                <w:t xml:space="preserve"> </w:t>
              </w:r>
            </w:ins>
            <w:ins w:id="195" w:author="Alexis Smith" w:date="2020-08-03T10:21:00Z">
              <w:r w:rsidR="00795E21">
                <w:rPr>
                  <w:rFonts w:asciiTheme="minorHAnsi" w:hAnsiTheme="minorHAnsi" w:cstheme="minorHAnsi"/>
                  <w:sz w:val="18"/>
                  <w:szCs w:val="18"/>
                </w:rPr>
                <w:t xml:space="preserve">≠ </w:t>
              </w:r>
            </w:ins>
            <w:ins w:id="196" w:author="Markstrum, Alexis@Energy" w:date="2020-07-07T15:46:00Z">
              <w:r w:rsidRPr="005A65A3">
                <w:rPr>
                  <w:rFonts w:asciiTheme="minorHAnsi" w:hAnsiTheme="minorHAnsi" w:cstheme="minorHAnsi"/>
                  <w:sz w:val="18"/>
                  <w:szCs w:val="18"/>
                </w:rPr>
                <w:t>“Community Solar”</w:t>
              </w:r>
              <w:del w:id="197" w:author="Alexis Smith" w:date="2020-08-03T10:21:00Z">
                <w:r w:rsidRPr="005A65A3" w:rsidDel="00795E21">
                  <w:rPr>
                    <w:rFonts w:asciiTheme="minorHAnsi" w:hAnsiTheme="minorHAnsi" w:cstheme="minorHAnsi"/>
                    <w:sz w:val="18"/>
                    <w:szCs w:val="18"/>
                  </w:rPr>
                  <w:delText xml:space="preserve"> </w:delText>
                </w:r>
                <w:r w:rsidDel="00795E21">
                  <w:rPr>
                    <w:rFonts w:asciiTheme="minorHAnsi" w:hAnsiTheme="minorHAnsi" w:cstheme="minorHAnsi"/>
                    <w:sz w:val="18"/>
                    <w:szCs w:val="18"/>
                  </w:rPr>
                  <w:delText>=</w:delText>
                </w:r>
                <w:r w:rsidRPr="005A65A3" w:rsidDel="00795E21">
                  <w:rPr>
                    <w:rFonts w:asciiTheme="minorHAnsi" w:hAnsiTheme="minorHAnsi" w:cstheme="minorHAnsi"/>
                    <w:sz w:val="18"/>
                    <w:szCs w:val="18"/>
                  </w:rPr>
                  <w:delText xml:space="preserve"> “NA”</w:delText>
                </w:r>
              </w:del>
              <w:r w:rsidRPr="005A65A3">
                <w:rPr>
                  <w:rFonts w:asciiTheme="minorHAnsi" w:hAnsiTheme="minorHAnsi" w:cstheme="minorHAnsi"/>
                  <w:sz w:val="18"/>
                  <w:szCs w:val="18"/>
                </w:rPr>
                <w:t>, then display the "section does not apply" message; else display this entire table &gt;&gt;</w:t>
              </w:r>
            </w:ins>
          </w:p>
        </w:tc>
      </w:tr>
      <w:tr w:rsidR="00741143" w:rsidRPr="00A3784E" w14:paraId="48923606" w14:textId="2E46A7FC" w:rsidTr="00741143">
        <w:trPr>
          <w:trHeight w:val="144"/>
          <w:ins w:id="198" w:author="Markstrum, Alexis@Energy" w:date="2020-07-08T09:56:00Z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5246CA" w14:textId="39362349" w:rsidR="00741143" w:rsidRDefault="00741143" w:rsidP="00741143">
            <w:pPr>
              <w:pStyle w:val="BodyText2"/>
              <w:spacing w:before="0" w:after="0"/>
              <w:jc w:val="center"/>
              <w:rPr>
                <w:ins w:id="199" w:author="Markstrum, Alexis@Energy" w:date="2020-07-08T09:56:00Z"/>
                <w:rFonts w:asciiTheme="minorHAnsi" w:hAnsiTheme="minorHAnsi"/>
                <w:sz w:val="18"/>
                <w:szCs w:val="18"/>
              </w:rPr>
            </w:pPr>
            <w:ins w:id="200" w:author="Markstrum, Alexis@Energy" w:date="2020-07-08T09:57:00Z">
              <w:r>
                <w:rPr>
                  <w:rFonts w:asciiTheme="minorHAnsi" w:hAnsiTheme="minorHAnsi"/>
                  <w:sz w:val="18"/>
                  <w:szCs w:val="18"/>
                </w:rPr>
                <w:t>01</w:t>
              </w:r>
            </w:ins>
          </w:p>
        </w:tc>
        <w:tc>
          <w:tcPr>
            <w:tcW w:w="2079" w:type="dxa"/>
            <w:vAlign w:val="center"/>
          </w:tcPr>
          <w:p w14:paraId="5F728CD8" w14:textId="5737CF0F" w:rsidR="00741143" w:rsidRDefault="00741143" w:rsidP="00741143">
            <w:pPr>
              <w:pStyle w:val="Default"/>
              <w:rPr>
                <w:ins w:id="201" w:author="Markstrum, Alexis@Energy" w:date="2020-07-08T09:56:00Z"/>
                <w:rFonts w:asciiTheme="minorHAnsi" w:hAnsiTheme="minorHAnsi"/>
                <w:sz w:val="20"/>
                <w:szCs w:val="18"/>
              </w:rPr>
            </w:pPr>
            <w:ins w:id="202" w:author="Markstrum, Alexis@Energy" w:date="2020-07-08T09:58:00Z">
              <w:r>
                <w:rPr>
                  <w:rFonts w:asciiTheme="minorHAnsi" w:hAnsiTheme="minorHAnsi"/>
                  <w:sz w:val="20"/>
                  <w:szCs w:val="18"/>
                </w:rPr>
                <w:t>Required kW</w:t>
              </w:r>
            </w:ins>
          </w:p>
        </w:tc>
        <w:tc>
          <w:tcPr>
            <w:tcW w:w="8089" w:type="dxa"/>
            <w:vAlign w:val="center"/>
          </w:tcPr>
          <w:p w14:paraId="67A72B63" w14:textId="37A2D30D" w:rsidR="00741143" w:rsidRDefault="00741143" w:rsidP="00741143">
            <w:pPr>
              <w:pStyle w:val="Default"/>
              <w:rPr>
                <w:ins w:id="203" w:author="Markstrum, Alexis@Energy" w:date="2020-07-08T09:56:00Z"/>
                <w:rFonts w:asciiTheme="minorHAnsi" w:hAnsiTheme="minorHAnsi"/>
                <w:sz w:val="20"/>
                <w:szCs w:val="18"/>
              </w:rPr>
            </w:pPr>
            <w:ins w:id="204" w:author="Markstrum, Alexis@Energy" w:date="2020-07-08T09:58:00Z">
              <w:r>
                <w:rPr>
                  <w:rFonts w:asciiTheme="minorHAnsi" w:hAnsiTheme="minorHAnsi"/>
                  <w:sz w:val="20"/>
                  <w:szCs w:val="18"/>
                </w:rPr>
                <w:t>&lt;&lt; From CF1R</w:t>
              </w:r>
            </w:ins>
            <w:ins w:id="205" w:author="Markstrum, Alexis@Energy" w:date="2020-07-08T09:59:00Z">
              <w:r>
                <w:rPr>
                  <w:rFonts w:asciiTheme="minorHAnsi" w:hAnsiTheme="minorHAnsi"/>
                  <w:sz w:val="20"/>
                  <w:szCs w:val="18"/>
                </w:rPr>
                <w:t>-PRF-01</w:t>
              </w:r>
            </w:ins>
            <w:ins w:id="206" w:author="Markstrum, Alexis@Energy" w:date="2020-07-08T09:58:00Z">
              <w:r>
                <w:rPr>
                  <w:rFonts w:asciiTheme="minorHAnsi" w:hAnsiTheme="minorHAnsi"/>
                  <w:sz w:val="20"/>
                  <w:szCs w:val="18"/>
                </w:rPr>
                <w:t>&gt;&gt;</w:t>
              </w:r>
            </w:ins>
          </w:p>
        </w:tc>
      </w:tr>
      <w:tr w:rsidR="000023C4" w:rsidRPr="00A3784E" w14:paraId="15A4F8EC" w14:textId="77777777" w:rsidTr="00741143">
        <w:trPr>
          <w:trHeight w:val="144"/>
          <w:ins w:id="207" w:author="Markstrum, Alexis@Energy" w:date="2020-07-07T15:46:00Z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2BF476" w14:textId="6100485E" w:rsidR="000023C4" w:rsidRPr="00A3784E" w:rsidRDefault="000023C4" w:rsidP="00F96F27">
            <w:pPr>
              <w:pStyle w:val="BodyText2"/>
              <w:spacing w:before="0" w:after="0" w:line="259" w:lineRule="auto"/>
              <w:jc w:val="center"/>
              <w:rPr>
                <w:ins w:id="208" w:author="Markstrum, Alexis@Energy" w:date="2020-07-07T15:46:00Z"/>
                <w:rFonts w:asciiTheme="minorHAnsi" w:hAnsiTheme="minorHAnsi"/>
                <w:sz w:val="18"/>
                <w:szCs w:val="18"/>
              </w:rPr>
            </w:pPr>
            <w:ins w:id="209" w:author="Markstrum, Alexis@Energy" w:date="2020-07-07T15:46:00Z">
              <w:r>
                <w:rPr>
                  <w:rFonts w:asciiTheme="minorHAnsi" w:hAnsiTheme="minorHAnsi"/>
                  <w:sz w:val="18"/>
                  <w:szCs w:val="18"/>
                </w:rPr>
                <w:t>0</w:t>
              </w:r>
            </w:ins>
            <w:ins w:id="210" w:author="Markstrum, Alexis@Energy" w:date="2020-07-08T09:56:00Z">
              <w:r w:rsidR="00741143">
                <w:rPr>
                  <w:rFonts w:asciiTheme="minorHAnsi" w:hAnsiTheme="minorHAnsi"/>
                  <w:sz w:val="18"/>
                  <w:szCs w:val="18"/>
                </w:rPr>
                <w:t>2</w:t>
              </w:r>
            </w:ins>
          </w:p>
        </w:tc>
        <w:tc>
          <w:tcPr>
            <w:tcW w:w="10168" w:type="dxa"/>
            <w:gridSpan w:val="2"/>
            <w:vAlign w:val="center"/>
          </w:tcPr>
          <w:p w14:paraId="4B4E4B20" w14:textId="77777777" w:rsidR="000023C4" w:rsidRPr="00A3784E" w:rsidRDefault="000023C4" w:rsidP="00741143">
            <w:pPr>
              <w:pStyle w:val="Default"/>
              <w:rPr>
                <w:ins w:id="211" w:author="Markstrum, Alexis@Energy" w:date="2020-07-07T15:46:00Z"/>
                <w:rFonts w:asciiTheme="minorHAnsi" w:hAnsiTheme="minorHAnsi"/>
                <w:sz w:val="18"/>
                <w:szCs w:val="18"/>
              </w:rPr>
            </w:pPr>
            <w:ins w:id="212" w:author="Markstrum, Alexis@Energy" w:date="2020-07-07T15:46:00Z">
              <w:r>
                <w:rPr>
                  <w:rFonts w:asciiTheme="minorHAnsi" w:hAnsiTheme="minorHAnsi"/>
                  <w:sz w:val="20"/>
                  <w:szCs w:val="18"/>
                </w:rPr>
                <w:t xml:space="preserve">Attach a copy of SMUD </w:t>
              </w:r>
              <w:r w:rsidRPr="005A65A3">
                <w:rPr>
                  <w:rFonts w:asciiTheme="minorHAnsi" w:hAnsiTheme="minorHAnsi"/>
                  <w:sz w:val="20"/>
                  <w:szCs w:val="18"/>
                </w:rPr>
                <w:t>Attestation of Premise Registration in Neighborhood SolarShares (Attestation)</w:t>
              </w:r>
              <w:r>
                <w:rPr>
                  <w:rFonts w:asciiTheme="minorHAnsi" w:hAnsiTheme="minorHAnsi"/>
                  <w:sz w:val="20"/>
                  <w:szCs w:val="18"/>
                </w:rPr>
                <w:t>.</w:t>
              </w:r>
              <w:r w:rsidRPr="005A65A3">
                <w:rPr>
                  <w:rFonts w:asciiTheme="minorHAnsi" w:hAnsiTheme="minorHAnsi"/>
                  <w:sz w:val="20"/>
                  <w:szCs w:val="18"/>
                </w:rPr>
                <w:t xml:space="preserve"> </w:t>
              </w:r>
            </w:ins>
          </w:p>
        </w:tc>
      </w:tr>
      <w:tr w:rsidR="000023C4" w:rsidRPr="00D80BBB" w14:paraId="71D7B575" w14:textId="77777777" w:rsidTr="00741143">
        <w:tblPrEx>
          <w:tblCellMar>
            <w:left w:w="86" w:type="dxa"/>
            <w:right w:w="86" w:type="dxa"/>
          </w:tblCellMar>
        </w:tblPrEx>
        <w:trPr>
          <w:trHeight w:val="296"/>
          <w:ins w:id="213" w:author="Markstrum, Alexis@Energy" w:date="2020-07-07T15:46:00Z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EE3798" w14:textId="77777777" w:rsidR="000023C4" w:rsidRPr="00D80BBB" w:rsidRDefault="000023C4" w:rsidP="00741143">
            <w:pPr>
              <w:pStyle w:val="BodyText2"/>
              <w:ind w:right="135"/>
              <w:rPr>
                <w:ins w:id="214" w:author="Markstrum, Alexis@Energy" w:date="2020-07-07T15:46:00Z"/>
                <w:rFonts w:asciiTheme="minorHAnsi" w:hAnsiTheme="minorHAnsi"/>
                <w:b/>
              </w:rPr>
            </w:pPr>
            <w:ins w:id="215" w:author="Markstrum, Alexis@Energy" w:date="2020-07-07T15:46:00Z">
              <w:r w:rsidRPr="0023694B">
                <w:rPr>
                  <w:rFonts w:asciiTheme="minorHAnsi" w:hAnsiTheme="minorHAnsi"/>
                  <w:b/>
                  <w:sz w:val="20"/>
                  <w:szCs w:val="20"/>
                </w:rPr>
                <w:t xml:space="preserve">The responsible person’s signature on this compliance document affirms that all applicable requirements in this table have been met.  </w:t>
              </w:r>
            </w:ins>
          </w:p>
        </w:tc>
      </w:tr>
      <w:bookmarkEnd w:id="188"/>
    </w:tbl>
    <w:p w14:paraId="20D585BB" w14:textId="77777777" w:rsidR="000023C4" w:rsidRPr="00C005DB" w:rsidRDefault="000023C4" w:rsidP="00012A93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287707" w:rsidRPr="008B38A1" w14:paraId="4B3F37E7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C358C" w14:textId="18BE7171" w:rsidR="00287707" w:rsidRPr="008B38A1" w:rsidRDefault="002B7D88" w:rsidP="00E0089F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del w:id="216" w:author="Markstrum, Alexis@Energy" w:date="2020-07-07T15:46:00Z">
              <w:r w:rsidDel="000023C4">
                <w:rPr>
                  <w:rFonts w:asciiTheme="minorHAnsi" w:eastAsia="Calibri" w:hAnsiTheme="minorHAnsi"/>
                  <w:b/>
                  <w:szCs w:val="18"/>
                </w:rPr>
                <w:delText>H</w:delText>
              </w:r>
            </w:del>
            <w:ins w:id="217" w:author="Markstrum, Alexis@Energy" w:date="2020-07-07T15:46:00Z">
              <w:r w:rsidR="000023C4">
                <w:rPr>
                  <w:rFonts w:asciiTheme="minorHAnsi" w:eastAsia="Calibri" w:hAnsiTheme="minorHAnsi"/>
                  <w:b/>
                  <w:szCs w:val="18"/>
                </w:rPr>
                <w:t>I</w:t>
              </w:r>
            </w:ins>
            <w:r w:rsidR="00287707"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287707" w:rsidRPr="008B38A1" w14:paraId="51800070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7AB3" w14:textId="76A6D9FA" w:rsidR="00287707" w:rsidRPr="00B65067" w:rsidRDefault="00287707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 w:rsidRPr="00B65067">
              <w:rPr>
                <w:rFonts w:asciiTheme="minorHAnsi" w:eastAsia="Calibri" w:hAnsiTheme="minorHAnsi"/>
                <w:b/>
                <w:szCs w:val="18"/>
              </w:rPr>
              <w:t>&lt;&lt;</w:t>
            </w:r>
            <w:r w:rsidRPr="00041230">
              <w:rPr>
                <w:rFonts w:asciiTheme="minorHAnsi" w:eastAsia="Calibri" w:hAnsiTheme="minorHAnsi"/>
                <w:b/>
              </w:rPr>
              <w:t>calculated field: if</w:t>
            </w:r>
            <w:r w:rsidR="00B65067" w:rsidRPr="00041230">
              <w:rPr>
                <w:rFonts w:asciiTheme="minorHAnsi" w:eastAsia="Calibri" w:hAnsiTheme="minorHAnsi"/>
                <w:b/>
              </w:rPr>
              <w:t xml:space="preserve"> C</w:t>
            </w:r>
            <w:del w:id="218" w:author="Markstrum, Alexis@Energy" w:date="2020-07-16T16:03:00Z">
              <w:r w:rsidR="00B65067" w:rsidRPr="00041230" w:rsidDel="00C23F85">
                <w:rPr>
                  <w:rFonts w:asciiTheme="minorHAnsi" w:eastAsia="Calibri" w:hAnsiTheme="minorHAnsi"/>
                  <w:b/>
                </w:rPr>
                <w:delText>0</w:delText>
              </w:r>
            </w:del>
            <w:del w:id="219" w:author="Markstrum, Alexis@Energy" w:date="2020-07-16T09:55:00Z">
              <w:r w:rsidR="00B135C6" w:rsidRPr="003B2664" w:rsidDel="00F842D9">
                <w:rPr>
                  <w:rFonts w:asciiTheme="minorHAnsi" w:eastAsia="Calibri" w:hAnsiTheme="minorHAnsi"/>
                  <w:b/>
                </w:rPr>
                <w:delText>8</w:delText>
              </w:r>
            </w:del>
            <w:ins w:id="220" w:author="Markstrum, Alexis@Energy" w:date="2020-07-16T16:03:00Z">
              <w:r w:rsidR="00C23F85">
                <w:rPr>
                  <w:rFonts w:asciiTheme="minorHAnsi" w:eastAsia="Calibri" w:hAnsiTheme="minorHAnsi"/>
                  <w:b/>
                </w:rPr>
                <w:t>11</w:t>
              </w:r>
            </w:ins>
            <w:r w:rsidR="00B65067" w:rsidRPr="003B2664">
              <w:rPr>
                <w:rFonts w:asciiTheme="minorHAnsi" w:eastAsia="Calibri" w:hAnsiTheme="minorHAnsi"/>
                <w:b/>
              </w:rPr>
              <w:t xml:space="preserve"> </w:t>
            </w:r>
            <w:r w:rsidR="00B65067" w:rsidRPr="00C47ED7">
              <w:rPr>
                <w:rFonts w:asciiTheme="minorHAnsi" w:hAnsiTheme="minorHAnsi"/>
                <w:b/>
              </w:rPr>
              <w:t>≥ B1</w:t>
            </w:r>
            <w:ins w:id="221" w:author="Markstrum, Alexis@Energy" w:date="2020-07-16T16:03:00Z">
              <w:r w:rsidR="00C23F85">
                <w:rPr>
                  <w:rFonts w:asciiTheme="minorHAnsi" w:hAnsiTheme="minorHAnsi"/>
                  <w:b/>
                </w:rPr>
                <w:t>4</w:t>
              </w:r>
            </w:ins>
            <w:del w:id="222" w:author="Markstrum, Alexis@Energy" w:date="2020-07-16T16:03:00Z">
              <w:r w:rsidR="002919F7" w:rsidDel="00C23F85">
                <w:rPr>
                  <w:rFonts w:asciiTheme="minorHAnsi" w:hAnsiTheme="minorHAnsi"/>
                  <w:b/>
                </w:rPr>
                <w:delText>2</w:delText>
              </w:r>
            </w:del>
            <w:r w:rsidR="00C47ED7" w:rsidRPr="00C47ED7">
              <w:rPr>
                <w:rFonts w:asciiTheme="minorHAnsi" w:hAnsiTheme="minorHAnsi"/>
                <w:b/>
              </w:rPr>
              <w:t xml:space="preserve"> or A05 = </w:t>
            </w:r>
            <w:r w:rsidR="00A53C5F">
              <w:rPr>
                <w:rFonts w:asciiTheme="minorHAnsi" w:hAnsiTheme="minorHAnsi"/>
                <w:b/>
              </w:rPr>
              <w:t>“</w:t>
            </w:r>
            <w:r w:rsidR="00C47ED7" w:rsidRPr="00C47ED7">
              <w:rPr>
                <w:rFonts w:asciiTheme="minorHAnsi" w:hAnsiTheme="minorHAnsi"/>
                <w:b/>
              </w:rPr>
              <w:t>No PV – limited solar access</w:t>
            </w:r>
            <w:r w:rsidR="00A53C5F">
              <w:rPr>
                <w:rFonts w:asciiTheme="minorHAnsi" w:hAnsiTheme="minorHAnsi"/>
                <w:b/>
              </w:rPr>
              <w:t>”</w:t>
            </w:r>
            <w:ins w:id="223" w:author="Markstrum, Alexis@Energy" w:date="2020-07-07T15:55:00Z">
              <w:r w:rsidR="000023C4">
                <w:rPr>
                  <w:rFonts w:asciiTheme="minorHAnsi" w:hAnsiTheme="minorHAnsi"/>
                  <w:b/>
                </w:rPr>
                <w:t xml:space="preserve"> or </w:t>
              </w:r>
              <w:del w:id="224" w:author="Alexis Smith" w:date="2020-07-30T13:07:00Z">
                <w:r w:rsidR="000023C4" w:rsidRPr="0001239F" w:rsidDel="0017202E">
                  <w:rPr>
                    <w:rFonts w:asciiTheme="minorHAnsi" w:hAnsiTheme="minorHAnsi"/>
                    <w:b/>
                  </w:rPr>
                  <w:delText xml:space="preserve">A06 </w:delText>
                </w:r>
              </w:del>
              <w:r w:rsidR="000023C4" w:rsidRPr="0001239F">
                <w:rPr>
                  <w:rFonts w:asciiTheme="minorHAnsi" w:hAnsiTheme="minorHAnsi"/>
                  <w:b/>
                </w:rPr>
                <w:t>“Community Solar”</w:t>
              </w:r>
              <w:del w:id="225" w:author="Alexis Smith" w:date="2020-07-30T13:07:00Z">
                <w:r w:rsidR="000023C4" w:rsidRPr="0001239F" w:rsidDel="0017202E">
                  <w:rPr>
                    <w:rFonts w:asciiTheme="minorHAnsi" w:hAnsiTheme="minorHAnsi"/>
                    <w:b/>
                  </w:rPr>
                  <w:delText xml:space="preserve"> ≠ “NA”</w:delText>
                </w:r>
              </w:del>
            </w:ins>
            <w:r w:rsidRPr="00041230">
              <w:rPr>
                <w:rFonts w:asciiTheme="minorHAnsi" w:eastAsia="Calibri" w:hAnsiTheme="minorHAnsi"/>
                <w:b/>
              </w:rPr>
              <w:t>,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 then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P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ass - dwelling complies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Systems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; else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F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ail - dwelling does not comply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>&gt;&gt;</w:t>
            </w:r>
          </w:p>
        </w:tc>
      </w:tr>
    </w:tbl>
    <w:p w14:paraId="4196EB91" w14:textId="276E98B7" w:rsidR="00E20FE0" w:rsidRDefault="00E20FE0" w:rsidP="000A4E0F"/>
    <w:p w14:paraId="58E560F2" w14:textId="77777777" w:rsidR="00E20FE0" w:rsidRDefault="00E20FE0">
      <w: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670948" w:rsidRPr="009E2C1C" w14:paraId="383A9D74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00AAEC5F" w14:textId="77777777" w:rsidR="00670948" w:rsidRPr="009351D2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670948" w:rsidRPr="001B14D6" w14:paraId="7E462C31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3BB733AC" w14:textId="77777777" w:rsidR="00670948" w:rsidRDefault="00670948" w:rsidP="00B046FC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670948" w:rsidRPr="00FD7A7F" w14:paraId="40111546" w14:textId="77777777" w:rsidTr="00B046FC">
        <w:trPr>
          <w:trHeight w:val="432"/>
        </w:trPr>
        <w:tc>
          <w:tcPr>
            <w:tcW w:w="5431" w:type="dxa"/>
          </w:tcPr>
          <w:p w14:paraId="651A446B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BBF970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FD7A7F" w14:paraId="59A4F0C2" w14:textId="77777777" w:rsidTr="00B046FC">
        <w:trPr>
          <w:trHeight w:val="432"/>
        </w:trPr>
        <w:tc>
          <w:tcPr>
            <w:tcW w:w="5431" w:type="dxa"/>
          </w:tcPr>
          <w:p w14:paraId="6A69E755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BDC9DF6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670948" w:rsidRPr="00FD7A7F" w14:paraId="7BAED1EA" w14:textId="77777777" w:rsidTr="00B046FC">
        <w:trPr>
          <w:trHeight w:val="432"/>
        </w:trPr>
        <w:tc>
          <w:tcPr>
            <w:tcW w:w="5431" w:type="dxa"/>
          </w:tcPr>
          <w:p w14:paraId="27B52F3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CE08081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FD7A7F" w14:paraId="23D3CE41" w14:textId="77777777" w:rsidTr="00B046FC">
        <w:trPr>
          <w:trHeight w:val="432"/>
        </w:trPr>
        <w:tc>
          <w:tcPr>
            <w:tcW w:w="5431" w:type="dxa"/>
          </w:tcPr>
          <w:p w14:paraId="7CB8045A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3A8BE4C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670948" w:rsidRPr="008E6C57" w14:paraId="7CAA4922" w14:textId="77777777" w:rsidTr="00B046FC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0F9C5D0C" w14:textId="77777777" w:rsidR="00670948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670948" w:rsidRPr="008E6C57" w14:paraId="7CB6B439" w14:textId="77777777" w:rsidTr="00B046FC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BC48AE6" w14:textId="77777777" w:rsidR="00670948" w:rsidRDefault="00670948" w:rsidP="00B046FC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2E11629C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6C00D854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777810AA" w14:textId="77777777" w:rsidR="00670948" w:rsidRDefault="00670948" w:rsidP="00B046F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424373A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0C679473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670948" w:rsidRPr="008E6C57" w14:paraId="773F7660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82CF49C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3FB0A890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8E6C57" w14:paraId="7EC5D2D6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58AD2773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05CF5A3F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8E6C57" w14:paraId="4F2A39C2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636658A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FE2141B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670948" w:rsidRPr="008E6C57" w14:paraId="0FFFEB39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1F69B53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0CB17C72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3F89BE1D" w14:textId="77777777" w:rsidR="00670948" w:rsidRPr="00A3784E" w:rsidRDefault="00670948" w:rsidP="000A4E0F"/>
    <w:sectPr w:rsidR="00670948" w:rsidRPr="00A3784E" w:rsidSect="000735CB">
      <w:headerReference w:type="default" r:id="rId15"/>
      <w:pgSz w:w="12240" w:h="15840" w:code="1"/>
      <w:pgMar w:top="720" w:right="720" w:bottom="720" w:left="720" w:header="180" w:footer="57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14682" w14:textId="77777777" w:rsidR="00F842D9" w:rsidRDefault="00F842D9">
      <w:r>
        <w:separator/>
      </w:r>
    </w:p>
  </w:endnote>
  <w:endnote w:type="continuationSeparator" w:id="0">
    <w:p w14:paraId="0F4F1CF1" w14:textId="77777777" w:rsidR="00F842D9" w:rsidRDefault="00F842D9">
      <w:r>
        <w:continuationSeparator/>
      </w:r>
    </w:p>
  </w:endnote>
  <w:endnote w:type="continuationNotice" w:id="1">
    <w:p w14:paraId="0D423414" w14:textId="77777777" w:rsidR="00F842D9" w:rsidRDefault="00F84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BAED9" w14:textId="77777777" w:rsidR="00F842D9" w:rsidRPr="0071311B" w:rsidRDefault="00F842D9" w:rsidP="00BE7FD2">
    <w:pPr>
      <w:pBdr>
        <w:top w:val="single" w:sz="4" w:space="1" w:color="auto"/>
      </w:pBdr>
      <w:tabs>
        <w:tab w:val="center" w:pos="5130"/>
        <w:tab w:val="left" w:pos="8460"/>
      </w:tabs>
      <w:ind w:left="-90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r w:rsidRPr="0071311B">
      <w:rPr>
        <w:rFonts w:ascii="Calibri" w:hAnsi="Calibri"/>
        <w:sz w:val="18"/>
        <w:szCs w:val="18"/>
      </w:rPr>
      <w:tab/>
      <w:t xml:space="preserve">  HERS Provider:                       </w:t>
    </w:r>
  </w:p>
  <w:p w14:paraId="70A2A351" w14:textId="26CE4F81" w:rsidR="00F842D9" w:rsidRPr="00BE7FD2" w:rsidRDefault="00F842D9" w:rsidP="00BE7FD2">
    <w:pPr>
      <w:tabs>
        <w:tab w:val="center" w:pos="5760"/>
        <w:tab w:val="right" w:pos="10800"/>
        <w:tab w:val="right" w:pos="14400"/>
      </w:tabs>
      <w:ind w:left="-90"/>
    </w:pPr>
    <w:r w:rsidRPr="0071311B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71311B">
      <w:rPr>
        <w:rFonts w:ascii="Calibri" w:hAnsi="Calibri"/>
        <w:sz w:val="18"/>
        <w:szCs w:val="18"/>
      </w:rPr>
      <w:t xml:space="preserve"> Residential Compliance</w:t>
    </w:r>
    <w:r w:rsidRPr="004C616E"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del w:id="38" w:author="Markstrum, Alexis@Energy" w:date="2020-07-07T15:59:00Z">
      <w:r w:rsidDel="00DC7031">
        <w:rPr>
          <w:rFonts w:ascii="Calibri" w:hAnsi="Calibri"/>
          <w:sz w:val="18"/>
          <w:szCs w:val="18"/>
        </w:rPr>
        <w:delText xml:space="preserve">March </w:delText>
      </w:r>
    </w:del>
    <w:ins w:id="39" w:author="Markstrum, Alexis@Energy" w:date="2020-07-07T15:59:00Z">
      <w:r>
        <w:rPr>
          <w:rFonts w:ascii="Calibri" w:hAnsi="Calibri"/>
          <w:sz w:val="18"/>
          <w:szCs w:val="18"/>
        </w:rPr>
        <w:t xml:space="preserve">July </w:t>
      </w:r>
    </w:ins>
    <w:r>
      <w:rPr>
        <w:rFonts w:ascii="Calibri" w:hAnsi="Calibri"/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92D4E" w14:textId="77777777" w:rsidR="00F842D9" w:rsidRDefault="00F842D9">
      <w:r>
        <w:separator/>
      </w:r>
    </w:p>
  </w:footnote>
  <w:footnote w:type="continuationSeparator" w:id="0">
    <w:p w14:paraId="66619E4C" w14:textId="77777777" w:rsidR="00F842D9" w:rsidRDefault="00F842D9">
      <w:r>
        <w:continuationSeparator/>
      </w:r>
    </w:p>
  </w:footnote>
  <w:footnote w:type="continuationNotice" w:id="1">
    <w:p w14:paraId="64226EFB" w14:textId="77777777" w:rsidR="00F842D9" w:rsidRDefault="00F842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EBA8" w14:textId="0F0A786B" w:rsidR="00F842D9" w:rsidRPr="007770C5" w:rsidRDefault="00F842D9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0" behindDoc="1" locked="0" layoutInCell="0" allowOverlap="1" wp14:anchorId="4196EBD4" wp14:editId="1FBA52C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1" name="Picture 1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4196EBA9" w14:textId="3341E8E1" w:rsidR="00F842D9" w:rsidRPr="007770C5" w:rsidRDefault="00F842D9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1" behindDoc="0" locked="0" layoutInCell="1" allowOverlap="1" wp14:anchorId="6550ADFC" wp14:editId="4DC39A40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4196EBAA" w14:textId="3E799DC0" w:rsidR="00F842D9" w:rsidRPr="007770C5" w:rsidRDefault="00F842D9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</w:t>
    </w:r>
    <w:del w:id="36" w:author="Markstrum, Alexis@Energy" w:date="2020-07-07T15:59:00Z">
      <w:r w:rsidDel="00DC7031">
        <w:rPr>
          <w:rFonts w:ascii="Arial" w:hAnsi="Arial" w:cs="Arial"/>
          <w:sz w:val="14"/>
          <w:szCs w:val="14"/>
        </w:rPr>
        <w:delText>03</w:delText>
      </w:r>
    </w:del>
    <w:ins w:id="37" w:author="Markstrum, Alexis@Energy" w:date="2020-07-07T15:59:00Z">
      <w:r>
        <w:rPr>
          <w:rFonts w:ascii="Arial" w:hAnsi="Arial" w:cs="Arial"/>
          <w:sz w:val="14"/>
          <w:szCs w:val="14"/>
        </w:rPr>
        <w:t>07</w:t>
      </w:r>
    </w:ins>
    <w:r>
      <w:rPr>
        <w:rFonts w:ascii="Arial" w:hAnsi="Arial" w:cs="Arial"/>
        <w:sz w:val="14"/>
        <w:szCs w:val="14"/>
      </w:rPr>
      <w:t>/20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F842D9" w:rsidRPr="00F85124" w14:paraId="4196EBAD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4196EBAB" w14:textId="12F31158" w:rsidR="00F842D9" w:rsidRPr="002D18A0" w:rsidRDefault="00F842D9" w:rsidP="00EB344D">
          <w:pPr>
            <w:pStyle w:val="Style77"/>
            <w:rPr>
              <w:b/>
            </w:rPr>
          </w:pPr>
          <w:r>
            <w:t>CERTIFICATE OF INSTALLATION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196EBAC" w14:textId="35CA7993" w:rsidR="00F842D9" w:rsidRPr="002D18A0" w:rsidRDefault="00F842D9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F842D9" w:rsidRPr="008E6418" w14:paraId="4196EBB0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4196EBAE" w14:textId="4CFD7470" w:rsidR="00F842D9" w:rsidRPr="002D18A0" w:rsidRDefault="00F842D9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196EBAF" w14:textId="069E9681" w:rsidR="00F842D9" w:rsidRPr="002D18A0" w:rsidRDefault="00F842D9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F631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FF631A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F842D9" w:rsidRPr="00F85124" w14:paraId="4196EBB3" w14:textId="77777777" w:rsidTr="00647ACA">
      <w:trPr>
        <w:cantSplit/>
        <w:trHeight w:val="288"/>
      </w:trPr>
      <w:tc>
        <w:tcPr>
          <w:tcW w:w="3354" w:type="pct"/>
        </w:tcPr>
        <w:p w14:paraId="4196EBB1" w14:textId="77777777" w:rsidR="00F842D9" w:rsidRPr="0071311B" w:rsidRDefault="00F842D9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4196EBB2" w14:textId="77777777" w:rsidR="00F842D9" w:rsidRPr="0071311B" w:rsidRDefault="00F842D9" w:rsidP="00647ACA">
          <w:pPr>
            <w:pStyle w:val="Style20"/>
          </w:pPr>
          <w:r w:rsidRPr="0071311B">
            <w:t>Date Prepared:</w:t>
          </w:r>
        </w:p>
      </w:tc>
    </w:tr>
  </w:tbl>
  <w:p w14:paraId="4196EBB4" w14:textId="77777777" w:rsidR="00F842D9" w:rsidRDefault="00F842D9" w:rsidP="003E4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BF76B" w14:textId="77777777" w:rsidR="00F842D9" w:rsidRPr="007770C5" w:rsidRDefault="00F842D9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2" behindDoc="1" locked="0" layoutInCell="0" allowOverlap="1" wp14:anchorId="61C78C55" wp14:editId="3F5F95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5" name="Picture 5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5D0F753F" w14:textId="77777777" w:rsidR="00F842D9" w:rsidRPr="007770C5" w:rsidRDefault="00F842D9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3" behindDoc="0" locked="0" layoutInCell="1" allowOverlap="1" wp14:anchorId="510211FE" wp14:editId="57790C2C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3511E6A0" w14:textId="10B3498A" w:rsidR="00F842D9" w:rsidRPr="007770C5" w:rsidRDefault="00F842D9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</w:t>
    </w:r>
    <w:del w:id="62" w:author="Markstrum, Alexis@Energy" w:date="2020-07-07T15:59:00Z">
      <w:r w:rsidDel="00DC7031">
        <w:rPr>
          <w:rFonts w:ascii="Arial" w:hAnsi="Arial" w:cs="Arial"/>
          <w:sz w:val="14"/>
          <w:szCs w:val="14"/>
        </w:rPr>
        <w:delText>01/19</w:delText>
      </w:r>
    </w:del>
    <w:ins w:id="63" w:author="Markstrum, Alexis@Energy" w:date="2020-07-07T15:59:00Z">
      <w:r>
        <w:rPr>
          <w:rFonts w:ascii="Arial" w:hAnsi="Arial" w:cs="Arial"/>
          <w:sz w:val="14"/>
          <w:szCs w:val="14"/>
        </w:rPr>
        <w:t>07/20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F842D9" w:rsidRPr="00F85124" w14:paraId="0901FF08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0AC961D1" w14:textId="1F5E66ED" w:rsidR="00F842D9" w:rsidRPr="002D18A0" w:rsidRDefault="00F842D9" w:rsidP="00EB344D">
          <w:pPr>
            <w:pStyle w:val="Style77"/>
            <w:rPr>
              <w:b/>
            </w:rPr>
          </w:pPr>
          <w:r>
            <w:t>CERTIFICATE OF INSTALLATION—USER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6ABA52A9" w14:textId="77777777" w:rsidR="00F842D9" w:rsidRPr="002D18A0" w:rsidRDefault="00F842D9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F842D9" w:rsidRPr="008E6418" w14:paraId="79D284DB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2CA17D05" w14:textId="77777777" w:rsidR="00F842D9" w:rsidRPr="002D18A0" w:rsidRDefault="00F842D9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A45FB9D" w14:textId="60B4CE91" w:rsidR="00F842D9" w:rsidRPr="002D18A0" w:rsidRDefault="00F842D9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F631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FF631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F842D9" w:rsidRPr="00F85124" w14:paraId="6881DD09" w14:textId="77777777" w:rsidTr="00647ACA">
      <w:trPr>
        <w:cantSplit/>
        <w:trHeight w:val="288"/>
      </w:trPr>
      <w:tc>
        <w:tcPr>
          <w:tcW w:w="3354" w:type="pct"/>
        </w:tcPr>
        <w:p w14:paraId="1C3FC90F" w14:textId="77777777" w:rsidR="00F842D9" w:rsidRPr="0071311B" w:rsidRDefault="00F842D9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561115E5" w14:textId="77777777" w:rsidR="00F842D9" w:rsidRPr="0071311B" w:rsidRDefault="00F842D9" w:rsidP="00647ACA">
          <w:pPr>
            <w:pStyle w:val="Style20"/>
          </w:pPr>
          <w:r w:rsidRPr="0071311B">
            <w:t>Date Prepared:</w:t>
          </w:r>
        </w:p>
      </w:tc>
    </w:tr>
  </w:tbl>
  <w:p w14:paraId="5909A338" w14:textId="77777777" w:rsidR="00F842D9" w:rsidRDefault="00F842D9" w:rsidP="003E41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8D057" w14:textId="77777777" w:rsidR="00F842D9" w:rsidRPr="007770C5" w:rsidRDefault="00F842D9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4" behindDoc="1" locked="0" layoutInCell="0" allowOverlap="1" wp14:anchorId="3F1B8A2B" wp14:editId="1E9076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" name="Picture 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381D89EC" w14:textId="77777777" w:rsidR="00F842D9" w:rsidRPr="007770C5" w:rsidRDefault="00F842D9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5" behindDoc="0" locked="0" layoutInCell="1" allowOverlap="1" wp14:anchorId="27288981" wp14:editId="592FE6F7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60410749" w14:textId="6217F57C" w:rsidR="00F842D9" w:rsidRPr="007770C5" w:rsidRDefault="00F842D9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</w:t>
    </w:r>
    <w:del w:id="226" w:author="Markstrum, Alexis@Energy" w:date="2020-07-07T15:59:00Z">
      <w:r w:rsidDel="00DC7031">
        <w:rPr>
          <w:rFonts w:ascii="Arial" w:hAnsi="Arial" w:cs="Arial"/>
          <w:sz w:val="14"/>
          <w:szCs w:val="14"/>
        </w:rPr>
        <w:delText>01</w:delText>
      </w:r>
    </w:del>
    <w:ins w:id="227" w:author="Markstrum, Alexis@Energy" w:date="2020-07-07T15:59:00Z">
      <w:r>
        <w:rPr>
          <w:rFonts w:ascii="Arial" w:hAnsi="Arial" w:cs="Arial"/>
          <w:sz w:val="14"/>
          <w:szCs w:val="14"/>
        </w:rPr>
        <w:t>07</w:t>
      </w:r>
    </w:ins>
    <w:r>
      <w:rPr>
        <w:rFonts w:ascii="Arial" w:hAnsi="Arial" w:cs="Arial"/>
        <w:sz w:val="14"/>
        <w:szCs w:val="14"/>
      </w:rPr>
      <w:t>/20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F842D9" w:rsidRPr="00F85124" w14:paraId="658ECF77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9C17295" w14:textId="11240549" w:rsidR="00F842D9" w:rsidRPr="002D18A0" w:rsidRDefault="00F842D9" w:rsidP="00EB344D">
          <w:pPr>
            <w:pStyle w:val="Style77"/>
            <w:rPr>
              <w:b/>
            </w:rPr>
          </w:pPr>
          <w:r>
            <w:t xml:space="preserve">CERTIFICATE OF INSTALLATION </w:t>
          </w:r>
          <w:r w:rsidRPr="0044189E">
            <w:t>DATA FIELD DEFINITIONS AND CALCULATIONS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D5589A8" w14:textId="77777777" w:rsidR="00F842D9" w:rsidRPr="002D18A0" w:rsidRDefault="00F842D9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F842D9" w:rsidRPr="008E6418" w14:paraId="7C5978AF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2B9F57A" w14:textId="77777777" w:rsidR="00F842D9" w:rsidRPr="002D18A0" w:rsidRDefault="00F842D9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230B1CB8" w14:textId="1930ED6D" w:rsidR="00F842D9" w:rsidRPr="002D18A0" w:rsidRDefault="00F842D9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F631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FF631A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F842D9" w:rsidRPr="00F85124" w14:paraId="4F2C084F" w14:textId="77777777" w:rsidTr="00647ACA">
      <w:trPr>
        <w:cantSplit/>
        <w:trHeight w:val="288"/>
      </w:trPr>
      <w:tc>
        <w:tcPr>
          <w:tcW w:w="3354" w:type="pct"/>
        </w:tcPr>
        <w:p w14:paraId="0F77DA79" w14:textId="77777777" w:rsidR="00F842D9" w:rsidRPr="0071311B" w:rsidRDefault="00F842D9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0405020B" w14:textId="77777777" w:rsidR="00F842D9" w:rsidRPr="0071311B" w:rsidRDefault="00F842D9" w:rsidP="00647ACA">
          <w:pPr>
            <w:pStyle w:val="Style20"/>
          </w:pPr>
          <w:r w:rsidRPr="0071311B">
            <w:t>Date Prepared:</w:t>
          </w:r>
        </w:p>
      </w:tc>
    </w:tr>
  </w:tbl>
  <w:p w14:paraId="67478DE5" w14:textId="77777777" w:rsidR="00F842D9" w:rsidRDefault="00F842D9" w:rsidP="003E4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C91CF5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F0459"/>
    <w:multiLevelType w:val="hybridMultilevel"/>
    <w:tmpl w:val="0BE81A02"/>
    <w:lvl w:ilvl="0" w:tplc="02303008">
      <w:start w:val="1"/>
      <w:numFmt w:val="bullet"/>
      <w:lvlText w:val="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5" w15:restartNumberingAfterBreak="0">
    <w:nsid w:val="0BC25650"/>
    <w:multiLevelType w:val="hybridMultilevel"/>
    <w:tmpl w:val="E6C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26CF7"/>
    <w:multiLevelType w:val="hybridMultilevel"/>
    <w:tmpl w:val="95A447AE"/>
    <w:lvl w:ilvl="0" w:tplc="3AD2169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934BA"/>
    <w:multiLevelType w:val="hybridMultilevel"/>
    <w:tmpl w:val="1A28D5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6570B"/>
    <w:multiLevelType w:val="hybridMultilevel"/>
    <w:tmpl w:val="2570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E0CA5"/>
    <w:multiLevelType w:val="hybridMultilevel"/>
    <w:tmpl w:val="CDE2CC1A"/>
    <w:lvl w:ilvl="0" w:tplc="AD5AF350">
      <w:start w:val="1"/>
      <w:numFmt w:val="bullet"/>
      <w:pStyle w:val="List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5519"/>
    <w:multiLevelType w:val="hybridMultilevel"/>
    <w:tmpl w:val="33861E72"/>
    <w:lvl w:ilvl="0" w:tplc="46964A7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43573"/>
    <w:multiLevelType w:val="hybridMultilevel"/>
    <w:tmpl w:val="F19C8FD2"/>
    <w:lvl w:ilvl="0" w:tplc="FA66D1F8">
      <w:start w:val="1"/>
      <w:numFmt w:val="decimal"/>
      <w:pStyle w:val="NormalBulle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2"/>
  </w:num>
  <w:num w:numId="13">
    <w:abstractNumId w:val="6"/>
  </w:num>
  <w:num w:numId="14">
    <w:abstractNumId w:val="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kstrum, Alexis@Energy">
    <w15:presenceInfo w15:providerId="AD" w15:userId="S::alexis.markstrum@energy.ca.gov::e6e55ac6-69d0-40ac-bbd2-3f40141a0771"/>
  </w15:person>
  <w15:person w15:author="Alexis Smith">
    <w15:presenceInfo w15:providerId="None" w15:userId="Alexis Smi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F"/>
    <w:rsid w:val="000023C4"/>
    <w:rsid w:val="00003ADD"/>
    <w:rsid w:val="0000541A"/>
    <w:rsid w:val="00005F43"/>
    <w:rsid w:val="00010A74"/>
    <w:rsid w:val="0001208A"/>
    <w:rsid w:val="00012A85"/>
    <w:rsid w:val="00012A93"/>
    <w:rsid w:val="00013858"/>
    <w:rsid w:val="00014B07"/>
    <w:rsid w:val="000232B2"/>
    <w:rsid w:val="00023ECE"/>
    <w:rsid w:val="000247AF"/>
    <w:rsid w:val="000311A4"/>
    <w:rsid w:val="00034997"/>
    <w:rsid w:val="00041230"/>
    <w:rsid w:val="00051042"/>
    <w:rsid w:val="00053813"/>
    <w:rsid w:val="000569D4"/>
    <w:rsid w:val="00056B9D"/>
    <w:rsid w:val="000609D8"/>
    <w:rsid w:val="00062523"/>
    <w:rsid w:val="000643FB"/>
    <w:rsid w:val="00071D49"/>
    <w:rsid w:val="000735CB"/>
    <w:rsid w:val="00080162"/>
    <w:rsid w:val="00080688"/>
    <w:rsid w:val="00081774"/>
    <w:rsid w:val="000827E0"/>
    <w:rsid w:val="00085389"/>
    <w:rsid w:val="0008777D"/>
    <w:rsid w:val="00087FA1"/>
    <w:rsid w:val="0009467D"/>
    <w:rsid w:val="000A1742"/>
    <w:rsid w:val="000A2B54"/>
    <w:rsid w:val="000A4E0F"/>
    <w:rsid w:val="000A503C"/>
    <w:rsid w:val="000A5054"/>
    <w:rsid w:val="000C2323"/>
    <w:rsid w:val="000C36FB"/>
    <w:rsid w:val="000C3CE8"/>
    <w:rsid w:val="000C5AC9"/>
    <w:rsid w:val="000C62F7"/>
    <w:rsid w:val="000C71B9"/>
    <w:rsid w:val="000D0962"/>
    <w:rsid w:val="000E084F"/>
    <w:rsid w:val="000E44B4"/>
    <w:rsid w:val="000E7638"/>
    <w:rsid w:val="000E7AA5"/>
    <w:rsid w:val="000F3C9E"/>
    <w:rsid w:val="000F7142"/>
    <w:rsid w:val="001065BE"/>
    <w:rsid w:val="00107CC3"/>
    <w:rsid w:val="00107F86"/>
    <w:rsid w:val="00111CCD"/>
    <w:rsid w:val="00122E96"/>
    <w:rsid w:val="00124C34"/>
    <w:rsid w:val="001453F5"/>
    <w:rsid w:val="00157308"/>
    <w:rsid w:val="001642DA"/>
    <w:rsid w:val="00164977"/>
    <w:rsid w:val="00167D97"/>
    <w:rsid w:val="00170A61"/>
    <w:rsid w:val="00171BD5"/>
    <w:rsid w:val="0017202E"/>
    <w:rsid w:val="00177D82"/>
    <w:rsid w:val="00180112"/>
    <w:rsid w:val="00186A83"/>
    <w:rsid w:val="00190E99"/>
    <w:rsid w:val="00192B3E"/>
    <w:rsid w:val="00194C80"/>
    <w:rsid w:val="00197241"/>
    <w:rsid w:val="001A5F67"/>
    <w:rsid w:val="001A794A"/>
    <w:rsid w:val="001A7EE7"/>
    <w:rsid w:val="001B0A37"/>
    <w:rsid w:val="001B0B2D"/>
    <w:rsid w:val="001B1FAC"/>
    <w:rsid w:val="001B39D0"/>
    <w:rsid w:val="001B6212"/>
    <w:rsid w:val="001B7004"/>
    <w:rsid w:val="001B7920"/>
    <w:rsid w:val="001B79C1"/>
    <w:rsid w:val="001C4084"/>
    <w:rsid w:val="001C6A87"/>
    <w:rsid w:val="001D635D"/>
    <w:rsid w:val="001E0862"/>
    <w:rsid w:val="001E0970"/>
    <w:rsid w:val="001E4DEA"/>
    <w:rsid w:val="001E7C02"/>
    <w:rsid w:val="002001A0"/>
    <w:rsid w:val="00200CEB"/>
    <w:rsid w:val="00202F4E"/>
    <w:rsid w:val="00207D23"/>
    <w:rsid w:val="00213412"/>
    <w:rsid w:val="00231102"/>
    <w:rsid w:val="002315EE"/>
    <w:rsid w:val="0023183D"/>
    <w:rsid w:val="00231BE4"/>
    <w:rsid w:val="002342C2"/>
    <w:rsid w:val="00245E3C"/>
    <w:rsid w:val="002478EC"/>
    <w:rsid w:val="0025008C"/>
    <w:rsid w:val="00253F28"/>
    <w:rsid w:val="00262D27"/>
    <w:rsid w:val="00263454"/>
    <w:rsid w:val="0027204B"/>
    <w:rsid w:val="00282153"/>
    <w:rsid w:val="00282299"/>
    <w:rsid w:val="00286064"/>
    <w:rsid w:val="00287707"/>
    <w:rsid w:val="002919F7"/>
    <w:rsid w:val="00292A8A"/>
    <w:rsid w:val="002A2217"/>
    <w:rsid w:val="002A570E"/>
    <w:rsid w:val="002A5A67"/>
    <w:rsid w:val="002B143E"/>
    <w:rsid w:val="002B2286"/>
    <w:rsid w:val="002B261F"/>
    <w:rsid w:val="002B369F"/>
    <w:rsid w:val="002B7822"/>
    <w:rsid w:val="002B7D88"/>
    <w:rsid w:val="002C16A2"/>
    <w:rsid w:val="002C4939"/>
    <w:rsid w:val="002D151D"/>
    <w:rsid w:val="002D6034"/>
    <w:rsid w:val="002E25ED"/>
    <w:rsid w:val="002E299F"/>
    <w:rsid w:val="002E4D5A"/>
    <w:rsid w:val="002E582C"/>
    <w:rsid w:val="00306658"/>
    <w:rsid w:val="00306751"/>
    <w:rsid w:val="00307E61"/>
    <w:rsid w:val="00310A3E"/>
    <w:rsid w:val="003166AF"/>
    <w:rsid w:val="003172B5"/>
    <w:rsid w:val="00324FEA"/>
    <w:rsid w:val="003267BD"/>
    <w:rsid w:val="00331897"/>
    <w:rsid w:val="00331E49"/>
    <w:rsid w:val="00332CBB"/>
    <w:rsid w:val="00342C50"/>
    <w:rsid w:val="0034454E"/>
    <w:rsid w:val="0035296B"/>
    <w:rsid w:val="00355B60"/>
    <w:rsid w:val="00363BD6"/>
    <w:rsid w:val="00364A2D"/>
    <w:rsid w:val="00364ADC"/>
    <w:rsid w:val="0036524E"/>
    <w:rsid w:val="0037148B"/>
    <w:rsid w:val="00380D8D"/>
    <w:rsid w:val="00381466"/>
    <w:rsid w:val="00382CD6"/>
    <w:rsid w:val="00383CB6"/>
    <w:rsid w:val="003959C1"/>
    <w:rsid w:val="003B2664"/>
    <w:rsid w:val="003C5860"/>
    <w:rsid w:val="003C59D8"/>
    <w:rsid w:val="003D131B"/>
    <w:rsid w:val="003D619C"/>
    <w:rsid w:val="003E419E"/>
    <w:rsid w:val="003E5362"/>
    <w:rsid w:val="003E6422"/>
    <w:rsid w:val="003E6D68"/>
    <w:rsid w:val="003E71E0"/>
    <w:rsid w:val="003F2CE3"/>
    <w:rsid w:val="003F55E9"/>
    <w:rsid w:val="00414AFB"/>
    <w:rsid w:val="00415E25"/>
    <w:rsid w:val="00417281"/>
    <w:rsid w:val="0041739F"/>
    <w:rsid w:val="00421E7D"/>
    <w:rsid w:val="0042272B"/>
    <w:rsid w:val="00423A3E"/>
    <w:rsid w:val="00427DFA"/>
    <w:rsid w:val="0044075D"/>
    <w:rsid w:val="0044189E"/>
    <w:rsid w:val="00447F28"/>
    <w:rsid w:val="004524CE"/>
    <w:rsid w:val="004544DB"/>
    <w:rsid w:val="004547BC"/>
    <w:rsid w:val="00456759"/>
    <w:rsid w:val="00467256"/>
    <w:rsid w:val="004679E4"/>
    <w:rsid w:val="00472C9D"/>
    <w:rsid w:val="004733C5"/>
    <w:rsid w:val="00474721"/>
    <w:rsid w:val="00474BFC"/>
    <w:rsid w:val="00485E1A"/>
    <w:rsid w:val="00491F93"/>
    <w:rsid w:val="00492E17"/>
    <w:rsid w:val="00496CC8"/>
    <w:rsid w:val="00497DDD"/>
    <w:rsid w:val="004A4590"/>
    <w:rsid w:val="004A7AC9"/>
    <w:rsid w:val="004B5AAD"/>
    <w:rsid w:val="004B644C"/>
    <w:rsid w:val="004B79AB"/>
    <w:rsid w:val="004C1B3D"/>
    <w:rsid w:val="004C616E"/>
    <w:rsid w:val="004C7665"/>
    <w:rsid w:val="004D2E05"/>
    <w:rsid w:val="004D582D"/>
    <w:rsid w:val="004E7075"/>
    <w:rsid w:val="004F3CB3"/>
    <w:rsid w:val="004F593C"/>
    <w:rsid w:val="004F73D0"/>
    <w:rsid w:val="00503342"/>
    <w:rsid w:val="005049F2"/>
    <w:rsid w:val="00506E7F"/>
    <w:rsid w:val="0051233F"/>
    <w:rsid w:val="00513ABD"/>
    <w:rsid w:val="0051413A"/>
    <w:rsid w:val="005144EC"/>
    <w:rsid w:val="0052113E"/>
    <w:rsid w:val="005227DA"/>
    <w:rsid w:val="00524693"/>
    <w:rsid w:val="00530A73"/>
    <w:rsid w:val="0053362D"/>
    <w:rsid w:val="00534237"/>
    <w:rsid w:val="0054133E"/>
    <w:rsid w:val="005416FB"/>
    <w:rsid w:val="0054722E"/>
    <w:rsid w:val="00553651"/>
    <w:rsid w:val="00561BC6"/>
    <w:rsid w:val="00562415"/>
    <w:rsid w:val="00562C8D"/>
    <w:rsid w:val="00574B70"/>
    <w:rsid w:val="00575BF2"/>
    <w:rsid w:val="005774A9"/>
    <w:rsid w:val="00581818"/>
    <w:rsid w:val="005822F1"/>
    <w:rsid w:val="00582B60"/>
    <w:rsid w:val="00583AC4"/>
    <w:rsid w:val="00585B39"/>
    <w:rsid w:val="005862C4"/>
    <w:rsid w:val="00590784"/>
    <w:rsid w:val="005946DD"/>
    <w:rsid w:val="00595EC9"/>
    <w:rsid w:val="005978B5"/>
    <w:rsid w:val="005A47E9"/>
    <w:rsid w:val="005B2A38"/>
    <w:rsid w:val="005B48AA"/>
    <w:rsid w:val="005B4DC9"/>
    <w:rsid w:val="005B4F4A"/>
    <w:rsid w:val="005C58A8"/>
    <w:rsid w:val="005D193F"/>
    <w:rsid w:val="005D314D"/>
    <w:rsid w:val="005D5A10"/>
    <w:rsid w:val="005E19CD"/>
    <w:rsid w:val="005E781A"/>
    <w:rsid w:val="005E7F3A"/>
    <w:rsid w:val="005F011E"/>
    <w:rsid w:val="005F1465"/>
    <w:rsid w:val="005F3958"/>
    <w:rsid w:val="00602FED"/>
    <w:rsid w:val="006045D5"/>
    <w:rsid w:val="0060730D"/>
    <w:rsid w:val="0061072F"/>
    <w:rsid w:val="00610AEE"/>
    <w:rsid w:val="0061154D"/>
    <w:rsid w:val="0061354B"/>
    <w:rsid w:val="00621925"/>
    <w:rsid w:val="00625FB1"/>
    <w:rsid w:val="00636F05"/>
    <w:rsid w:val="00642147"/>
    <w:rsid w:val="0064793D"/>
    <w:rsid w:val="00647ACA"/>
    <w:rsid w:val="00651FC9"/>
    <w:rsid w:val="006562BE"/>
    <w:rsid w:val="006614CE"/>
    <w:rsid w:val="00664BCE"/>
    <w:rsid w:val="006662D5"/>
    <w:rsid w:val="00670948"/>
    <w:rsid w:val="006713E4"/>
    <w:rsid w:val="006746EA"/>
    <w:rsid w:val="00681DC7"/>
    <w:rsid w:val="00683381"/>
    <w:rsid w:val="0068357D"/>
    <w:rsid w:val="00685389"/>
    <w:rsid w:val="0068552E"/>
    <w:rsid w:val="006950F5"/>
    <w:rsid w:val="006A545B"/>
    <w:rsid w:val="006A792B"/>
    <w:rsid w:val="006B06F0"/>
    <w:rsid w:val="006B0EBD"/>
    <w:rsid w:val="006B301C"/>
    <w:rsid w:val="006B46A6"/>
    <w:rsid w:val="006B7BA0"/>
    <w:rsid w:val="006B7E71"/>
    <w:rsid w:val="006C094E"/>
    <w:rsid w:val="006C5B53"/>
    <w:rsid w:val="006C67FA"/>
    <w:rsid w:val="006C6C90"/>
    <w:rsid w:val="006D1864"/>
    <w:rsid w:val="006E0F2E"/>
    <w:rsid w:val="006E33B8"/>
    <w:rsid w:val="006E554B"/>
    <w:rsid w:val="006E6DAD"/>
    <w:rsid w:val="006F1490"/>
    <w:rsid w:val="006F14FE"/>
    <w:rsid w:val="006F299A"/>
    <w:rsid w:val="006F315F"/>
    <w:rsid w:val="00702DC4"/>
    <w:rsid w:val="00715475"/>
    <w:rsid w:val="0072231F"/>
    <w:rsid w:val="00727423"/>
    <w:rsid w:val="00730CF2"/>
    <w:rsid w:val="00731B56"/>
    <w:rsid w:val="00731EC8"/>
    <w:rsid w:val="007321EB"/>
    <w:rsid w:val="00735772"/>
    <w:rsid w:val="00735BBD"/>
    <w:rsid w:val="00740D52"/>
    <w:rsid w:val="00740E16"/>
    <w:rsid w:val="00741143"/>
    <w:rsid w:val="00743BDE"/>
    <w:rsid w:val="007449EF"/>
    <w:rsid w:val="0074769A"/>
    <w:rsid w:val="00750C86"/>
    <w:rsid w:val="0075203B"/>
    <w:rsid w:val="00752FFD"/>
    <w:rsid w:val="00757670"/>
    <w:rsid w:val="0076210E"/>
    <w:rsid w:val="00763B72"/>
    <w:rsid w:val="00767C38"/>
    <w:rsid w:val="00770127"/>
    <w:rsid w:val="00773243"/>
    <w:rsid w:val="007734A7"/>
    <w:rsid w:val="00776CB9"/>
    <w:rsid w:val="00777B2F"/>
    <w:rsid w:val="007865D9"/>
    <w:rsid w:val="007872CC"/>
    <w:rsid w:val="00791123"/>
    <w:rsid w:val="00791A1B"/>
    <w:rsid w:val="007934FD"/>
    <w:rsid w:val="00795E21"/>
    <w:rsid w:val="00796556"/>
    <w:rsid w:val="007A0ABA"/>
    <w:rsid w:val="007A3433"/>
    <w:rsid w:val="007A7DC6"/>
    <w:rsid w:val="007B0BD6"/>
    <w:rsid w:val="007B27F0"/>
    <w:rsid w:val="007B767D"/>
    <w:rsid w:val="007B77D7"/>
    <w:rsid w:val="007C33CC"/>
    <w:rsid w:val="007C458A"/>
    <w:rsid w:val="007C78AC"/>
    <w:rsid w:val="007E1CA9"/>
    <w:rsid w:val="007E54D5"/>
    <w:rsid w:val="007E668D"/>
    <w:rsid w:val="007E730B"/>
    <w:rsid w:val="007F0719"/>
    <w:rsid w:val="007F08AA"/>
    <w:rsid w:val="007F1A27"/>
    <w:rsid w:val="007F2403"/>
    <w:rsid w:val="007F2605"/>
    <w:rsid w:val="007F2ED2"/>
    <w:rsid w:val="007F3434"/>
    <w:rsid w:val="007F583F"/>
    <w:rsid w:val="0080000B"/>
    <w:rsid w:val="00804169"/>
    <w:rsid w:val="008051A4"/>
    <w:rsid w:val="00823D95"/>
    <w:rsid w:val="008258F0"/>
    <w:rsid w:val="00832DA9"/>
    <w:rsid w:val="0083408D"/>
    <w:rsid w:val="008358D2"/>
    <w:rsid w:val="008374FF"/>
    <w:rsid w:val="008433C6"/>
    <w:rsid w:val="00843F21"/>
    <w:rsid w:val="0084471B"/>
    <w:rsid w:val="00845AD6"/>
    <w:rsid w:val="00845BE8"/>
    <w:rsid w:val="00850A0C"/>
    <w:rsid w:val="0085324B"/>
    <w:rsid w:val="00856CF2"/>
    <w:rsid w:val="00861FE1"/>
    <w:rsid w:val="00862E35"/>
    <w:rsid w:val="00865A28"/>
    <w:rsid w:val="00867FF0"/>
    <w:rsid w:val="00870909"/>
    <w:rsid w:val="00870F4C"/>
    <w:rsid w:val="00871549"/>
    <w:rsid w:val="00871886"/>
    <w:rsid w:val="00871BD4"/>
    <w:rsid w:val="008739DD"/>
    <w:rsid w:val="00875873"/>
    <w:rsid w:val="00876518"/>
    <w:rsid w:val="00886F2C"/>
    <w:rsid w:val="00887F27"/>
    <w:rsid w:val="008917B5"/>
    <w:rsid w:val="008921A8"/>
    <w:rsid w:val="008A116E"/>
    <w:rsid w:val="008A32E2"/>
    <w:rsid w:val="008B0F87"/>
    <w:rsid w:val="008B38A1"/>
    <w:rsid w:val="008C070F"/>
    <w:rsid w:val="008C2E91"/>
    <w:rsid w:val="008C3C12"/>
    <w:rsid w:val="008C551F"/>
    <w:rsid w:val="008C71D9"/>
    <w:rsid w:val="008D7360"/>
    <w:rsid w:val="008D7FAE"/>
    <w:rsid w:val="00900AFB"/>
    <w:rsid w:val="00902EE5"/>
    <w:rsid w:val="00904FC6"/>
    <w:rsid w:val="009055E0"/>
    <w:rsid w:val="00905C1E"/>
    <w:rsid w:val="0090693A"/>
    <w:rsid w:val="00915E15"/>
    <w:rsid w:val="0092223B"/>
    <w:rsid w:val="00923900"/>
    <w:rsid w:val="0092568A"/>
    <w:rsid w:val="0092761F"/>
    <w:rsid w:val="00932B1C"/>
    <w:rsid w:val="009433E3"/>
    <w:rsid w:val="00963835"/>
    <w:rsid w:val="00964AE2"/>
    <w:rsid w:val="0097218F"/>
    <w:rsid w:val="00974CDA"/>
    <w:rsid w:val="00974FE2"/>
    <w:rsid w:val="00976030"/>
    <w:rsid w:val="00985E04"/>
    <w:rsid w:val="009924DA"/>
    <w:rsid w:val="00997DF2"/>
    <w:rsid w:val="009A477D"/>
    <w:rsid w:val="009B00CA"/>
    <w:rsid w:val="009B3A99"/>
    <w:rsid w:val="009B4227"/>
    <w:rsid w:val="009C0C99"/>
    <w:rsid w:val="009C1EA6"/>
    <w:rsid w:val="009C23C1"/>
    <w:rsid w:val="009C33C1"/>
    <w:rsid w:val="009C3A82"/>
    <w:rsid w:val="009C511F"/>
    <w:rsid w:val="009D56EC"/>
    <w:rsid w:val="009D697F"/>
    <w:rsid w:val="009E535A"/>
    <w:rsid w:val="009F325A"/>
    <w:rsid w:val="009F4793"/>
    <w:rsid w:val="00A04273"/>
    <w:rsid w:val="00A063BD"/>
    <w:rsid w:val="00A066EB"/>
    <w:rsid w:val="00A06911"/>
    <w:rsid w:val="00A07333"/>
    <w:rsid w:val="00A12F52"/>
    <w:rsid w:val="00A20953"/>
    <w:rsid w:val="00A21EB9"/>
    <w:rsid w:val="00A248E2"/>
    <w:rsid w:val="00A332A7"/>
    <w:rsid w:val="00A339B7"/>
    <w:rsid w:val="00A36284"/>
    <w:rsid w:val="00A3784E"/>
    <w:rsid w:val="00A45176"/>
    <w:rsid w:val="00A47AE5"/>
    <w:rsid w:val="00A51AA2"/>
    <w:rsid w:val="00A53C5F"/>
    <w:rsid w:val="00A647D0"/>
    <w:rsid w:val="00A77B0D"/>
    <w:rsid w:val="00A77F65"/>
    <w:rsid w:val="00A87231"/>
    <w:rsid w:val="00A93E6A"/>
    <w:rsid w:val="00A97E17"/>
    <w:rsid w:val="00AA07E6"/>
    <w:rsid w:val="00AA1B3F"/>
    <w:rsid w:val="00AA62D8"/>
    <w:rsid w:val="00AB0DA5"/>
    <w:rsid w:val="00AB1401"/>
    <w:rsid w:val="00AC58F2"/>
    <w:rsid w:val="00AC5CFF"/>
    <w:rsid w:val="00AD1BCF"/>
    <w:rsid w:val="00AD3F33"/>
    <w:rsid w:val="00AD4A10"/>
    <w:rsid w:val="00AD650B"/>
    <w:rsid w:val="00AE055E"/>
    <w:rsid w:val="00AE30FF"/>
    <w:rsid w:val="00AE37C7"/>
    <w:rsid w:val="00AE54EA"/>
    <w:rsid w:val="00AF3852"/>
    <w:rsid w:val="00AF4A87"/>
    <w:rsid w:val="00B01832"/>
    <w:rsid w:val="00B046FC"/>
    <w:rsid w:val="00B06CAB"/>
    <w:rsid w:val="00B078D3"/>
    <w:rsid w:val="00B12D14"/>
    <w:rsid w:val="00B135C6"/>
    <w:rsid w:val="00B13D93"/>
    <w:rsid w:val="00B21E66"/>
    <w:rsid w:val="00B24B01"/>
    <w:rsid w:val="00B27345"/>
    <w:rsid w:val="00B30248"/>
    <w:rsid w:val="00B32B4D"/>
    <w:rsid w:val="00B32C7E"/>
    <w:rsid w:val="00B33262"/>
    <w:rsid w:val="00B33C24"/>
    <w:rsid w:val="00B4458C"/>
    <w:rsid w:val="00B44C59"/>
    <w:rsid w:val="00B467DA"/>
    <w:rsid w:val="00B564F3"/>
    <w:rsid w:val="00B62A8D"/>
    <w:rsid w:val="00B63AC2"/>
    <w:rsid w:val="00B65067"/>
    <w:rsid w:val="00B70359"/>
    <w:rsid w:val="00B7147C"/>
    <w:rsid w:val="00B72AE2"/>
    <w:rsid w:val="00B85DA4"/>
    <w:rsid w:val="00B94879"/>
    <w:rsid w:val="00BA133B"/>
    <w:rsid w:val="00BA4974"/>
    <w:rsid w:val="00BA73B1"/>
    <w:rsid w:val="00BB13BB"/>
    <w:rsid w:val="00BB3F78"/>
    <w:rsid w:val="00BB62BD"/>
    <w:rsid w:val="00BB73AE"/>
    <w:rsid w:val="00BC0866"/>
    <w:rsid w:val="00BC3C59"/>
    <w:rsid w:val="00BC6060"/>
    <w:rsid w:val="00BD05B2"/>
    <w:rsid w:val="00BD5054"/>
    <w:rsid w:val="00BD6FD6"/>
    <w:rsid w:val="00BE101B"/>
    <w:rsid w:val="00BE2A52"/>
    <w:rsid w:val="00BE4F93"/>
    <w:rsid w:val="00BE4FE6"/>
    <w:rsid w:val="00BE705B"/>
    <w:rsid w:val="00BE7907"/>
    <w:rsid w:val="00BE7FD2"/>
    <w:rsid w:val="00BF2620"/>
    <w:rsid w:val="00C0035D"/>
    <w:rsid w:val="00C005DB"/>
    <w:rsid w:val="00C0080E"/>
    <w:rsid w:val="00C01B78"/>
    <w:rsid w:val="00C0534F"/>
    <w:rsid w:val="00C05BD7"/>
    <w:rsid w:val="00C0795F"/>
    <w:rsid w:val="00C12E91"/>
    <w:rsid w:val="00C1747A"/>
    <w:rsid w:val="00C21229"/>
    <w:rsid w:val="00C23E72"/>
    <w:rsid w:val="00C23F85"/>
    <w:rsid w:val="00C26C77"/>
    <w:rsid w:val="00C30B02"/>
    <w:rsid w:val="00C3365A"/>
    <w:rsid w:val="00C34050"/>
    <w:rsid w:val="00C44F0B"/>
    <w:rsid w:val="00C47ED7"/>
    <w:rsid w:val="00C50E68"/>
    <w:rsid w:val="00C511E6"/>
    <w:rsid w:val="00C53760"/>
    <w:rsid w:val="00C63DC8"/>
    <w:rsid w:val="00C67C48"/>
    <w:rsid w:val="00C7187B"/>
    <w:rsid w:val="00C73098"/>
    <w:rsid w:val="00C7597C"/>
    <w:rsid w:val="00C766DA"/>
    <w:rsid w:val="00C80F5D"/>
    <w:rsid w:val="00C81669"/>
    <w:rsid w:val="00C82B7C"/>
    <w:rsid w:val="00C83E2B"/>
    <w:rsid w:val="00C83F70"/>
    <w:rsid w:val="00C86209"/>
    <w:rsid w:val="00C90B71"/>
    <w:rsid w:val="00C930CD"/>
    <w:rsid w:val="00C93908"/>
    <w:rsid w:val="00C97917"/>
    <w:rsid w:val="00CA1ACC"/>
    <w:rsid w:val="00CA2650"/>
    <w:rsid w:val="00CB305B"/>
    <w:rsid w:val="00CB4F4A"/>
    <w:rsid w:val="00CB6496"/>
    <w:rsid w:val="00CB7D40"/>
    <w:rsid w:val="00CB7E06"/>
    <w:rsid w:val="00CC4C99"/>
    <w:rsid w:val="00CC5F86"/>
    <w:rsid w:val="00CC67D7"/>
    <w:rsid w:val="00CD004F"/>
    <w:rsid w:val="00CD34A6"/>
    <w:rsid w:val="00CD5012"/>
    <w:rsid w:val="00CE09B7"/>
    <w:rsid w:val="00CE1A30"/>
    <w:rsid w:val="00CE1DDE"/>
    <w:rsid w:val="00CE2C99"/>
    <w:rsid w:val="00CE4A78"/>
    <w:rsid w:val="00CE4E46"/>
    <w:rsid w:val="00CE6D56"/>
    <w:rsid w:val="00CF22F2"/>
    <w:rsid w:val="00CF2621"/>
    <w:rsid w:val="00CF67B3"/>
    <w:rsid w:val="00CF77C5"/>
    <w:rsid w:val="00D00794"/>
    <w:rsid w:val="00D00CE3"/>
    <w:rsid w:val="00D27464"/>
    <w:rsid w:val="00D27D7E"/>
    <w:rsid w:val="00D31B64"/>
    <w:rsid w:val="00D35621"/>
    <w:rsid w:val="00D35D1F"/>
    <w:rsid w:val="00D3774A"/>
    <w:rsid w:val="00D43810"/>
    <w:rsid w:val="00D51DA1"/>
    <w:rsid w:val="00D520A0"/>
    <w:rsid w:val="00D53C02"/>
    <w:rsid w:val="00D57FC5"/>
    <w:rsid w:val="00D63000"/>
    <w:rsid w:val="00D674A5"/>
    <w:rsid w:val="00D73395"/>
    <w:rsid w:val="00D74324"/>
    <w:rsid w:val="00D77F0F"/>
    <w:rsid w:val="00D80BBB"/>
    <w:rsid w:val="00D82C1F"/>
    <w:rsid w:val="00D86638"/>
    <w:rsid w:val="00D93C33"/>
    <w:rsid w:val="00D96417"/>
    <w:rsid w:val="00D974B6"/>
    <w:rsid w:val="00DA0B98"/>
    <w:rsid w:val="00DA287A"/>
    <w:rsid w:val="00DA5429"/>
    <w:rsid w:val="00DA72FE"/>
    <w:rsid w:val="00DB2AC3"/>
    <w:rsid w:val="00DB4C2B"/>
    <w:rsid w:val="00DB50FB"/>
    <w:rsid w:val="00DB5D13"/>
    <w:rsid w:val="00DC02F9"/>
    <w:rsid w:val="00DC1BCB"/>
    <w:rsid w:val="00DC5E92"/>
    <w:rsid w:val="00DC7031"/>
    <w:rsid w:val="00DD2C34"/>
    <w:rsid w:val="00DD4F70"/>
    <w:rsid w:val="00DD6CE2"/>
    <w:rsid w:val="00DE4EF5"/>
    <w:rsid w:val="00DE5F1B"/>
    <w:rsid w:val="00DF2782"/>
    <w:rsid w:val="00DF3A28"/>
    <w:rsid w:val="00DF49B3"/>
    <w:rsid w:val="00DF6164"/>
    <w:rsid w:val="00DF66E1"/>
    <w:rsid w:val="00DF6D2A"/>
    <w:rsid w:val="00E0089F"/>
    <w:rsid w:val="00E1013E"/>
    <w:rsid w:val="00E12055"/>
    <w:rsid w:val="00E16B75"/>
    <w:rsid w:val="00E20FE0"/>
    <w:rsid w:val="00E2270F"/>
    <w:rsid w:val="00E30CD7"/>
    <w:rsid w:val="00E351DB"/>
    <w:rsid w:val="00E364D3"/>
    <w:rsid w:val="00E369CC"/>
    <w:rsid w:val="00E420D7"/>
    <w:rsid w:val="00E423BD"/>
    <w:rsid w:val="00E44BF7"/>
    <w:rsid w:val="00E5223F"/>
    <w:rsid w:val="00E61634"/>
    <w:rsid w:val="00E629E0"/>
    <w:rsid w:val="00E63378"/>
    <w:rsid w:val="00E8224B"/>
    <w:rsid w:val="00E84C06"/>
    <w:rsid w:val="00E90E01"/>
    <w:rsid w:val="00E92FE7"/>
    <w:rsid w:val="00E938AC"/>
    <w:rsid w:val="00E95FAE"/>
    <w:rsid w:val="00EA5E99"/>
    <w:rsid w:val="00EA7549"/>
    <w:rsid w:val="00EA7EAF"/>
    <w:rsid w:val="00EB344D"/>
    <w:rsid w:val="00EB3DD3"/>
    <w:rsid w:val="00EB456F"/>
    <w:rsid w:val="00EB7663"/>
    <w:rsid w:val="00EC17FA"/>
    <w:rsid w:val="00EC1997"/>
    <w:rsid w:val="00EC2C94"/>
    <w:rsid w:val="00EC3359"/>
    <w:rsid w:val="00EC7325"/>
    <w:rsid w:val="00ED0C44"/>
    <w:rsid w:val="00ED4D6C"/>
    <w:rsid w:val="00ED63BB"/>
    <w:rsid w:val="00ED77E8"/>
    <w:rsid w:val="00EE0196"/>
    <w:rsid w:val="00EF0AEF"/>
    <w:rsid w:val="00EF4A81"/>
    <w:rsid w:val="00EF5BE6"/>
    <w:rsid w:val="00EF6C23"/>
    <w:rsid w:val="00F009AF"/>
    <w:rsid w:val="00F0109C"/>
    <w:rsid w:val="00F06509"/>
    <w:rsid w:val="00F079A9"/>
    <w:rsid w:val="00F108EE"/>
    <w:rsid w:val="00F12D07"/>
    <w:rsid w:val="00F16C95"/>
    <w:rsid w:val="00F17B9E"/>
    <w:rsid w:val="00F204D4"/>
    <w:rsid w:val="00F20642"/>
    <w:rsid w:val="00F22C67"/>
    <w:rsid w:val="00F22EB6"/>
    <w:rsid w:val="00F35C04"/>
    <w:rsid w:val="00F36380"/>
    <w:rsid w:val="00F40715"/>
    <w:rsid w:val="00F430C8"/>
    <w:rsid w:val="00F434FD"/>
    <w:rsid w:val="00F441AD"/>
    <w:rsid w:val="00F46D91"/>
    <w:rsid w:val="00F51D5F"/>
    <w:rsid w:val="00F534D3"/>
    <w:rsid w:val="00F54964"/>
    <w:rsid w:val="00F56A03"/>
    <w:rsid w:val="00F57E9B"/>
    <w:rsid w:val="00F61B1F"/>
    <w:rsid w:val="00F7152A"/>
    <w:rsid w:val="00F7154F"/>
    <w:rsid w:val="00F758B3"/>
    <w:rsid w:val="00F76C39"/>
    <w:rsid w:val="00F770BE"/>
    <w:rsid w:val="00F842D9"/>
    <w:rsid w:val="00F9036A"/>
    <w:rsid w:val="00F96F27"/>
    <w:rsid w:val="00F97739"/>
    <w:rsid w:val="00FA1362"/>
    <w:rsid w:val="00FB0E1A"/>
    <w:rsid w:val="00FB3B23"/>
    <w:rsid w:val="00FB5664"/>
    <w:rsid w:val="00FC1332"/>
    <w:rsid w:val="00FC2E80"/>
    <w:rsid w:val="00FC4B01"/>
    <w:rsid w:val="00FD05D0"/>
    <w:rsid w:val="00FD4B9E"/>
    <w:rsid w:val="00FD6110"/>
    <w:rsid w:val="00FE0BBB"/>
    <w:rsid w:val="00FE19F0"/>
    <w:rsid w:val="00FE1A54"/>
    <w:rsid w:val="00FE36E7"/>
    <w:rsid w:val="00FE60ED"/>
    <w:rsid w:val="00FF631A"/>
    <w:rsid w:val="00FF7BEC"/>
    <w:rsid w:val="01EFF925"/>
    <w:rsid w:val="04337029"/>
    <w:rsid w:val="04577547"/>
    <w:rsid w:val="108D6E90"/>
    <w:rsid w:val="1BDD1F65"/>
    <w:rsid w:val="1FC8C20C"/>
    <w:rsid w:val="278150E4"/>
    <w:rsid w:val="35F01039"/>
    <w:rsid w:val="366556C3"/>
    <w:rsid w:val="3D9F2DB5"/>
    <w:rsid w:val="47D60867"/>
    <w:rsid w:val="50A7545F"/>
    <w:rsid w:val="514BAA69"/>
    <w:rsid w:val="5F302E8C"/>
    <w:rsid w:val="6432659B"/>
    <w:rsid w:val="67DD0A7A"/>
    <w:rsid w:val="6C7E7828"/>
    <w:rsid w:val="76BC58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4196E9F9"/>
  <w15:docId w15:val="{45219BB9-3E52-49A9-9585-3F78E72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4E"/>
  </w:style>
  <w:style w:type="paragraph" w:styleId="Heading1">
    <w:name w:val="heading 1"/>
    <w:basedOn w:val="Normal"/>
    <w:next w:val="Normal"/>
    <w:link w:val="Heading1Char"/>
    <w:qFormat/>
    <w:rsid w:val="00777B2F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link w:val="Heading2Char"/>
    <w:qFormat/>
    <w:rsid w:val="000E7638"/>
    <w:pPr>
      <w:keepNext/>
      <w:suppressAutoHyphens/>
      <w:spacing w:before="60" w:after="60"/>
      <w:outlineLvl w:val="1"/>
    </w:pPr>
    <w:rPr>
      <w:b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CA2650"/>
    <w:pPr>
      <w:keepNext/>
      <w:numPr>
        <w:ilvl w:val="2"/>
        <w:numId w:val="1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2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Footer">
    <w:name w:val="footer"/>
    <w:basedOn w:val="Normal"/>
    <w:link w:val="FooterChar"/>
    <w:autoRedefine/>
    <w:uiPriority w:val="99"/>
    <w:rsid w:val="004C7665"/>
    <w:pPr>
      <w:pBdr>
        <w:top w:val="single" w:sz="4" w:space="1" w:color="auto"/>
      </w:pBdr>
      <w:tabs>
        <w:tab w:val="center" w:pos="4320"/>
        <w:tab w:val="right" w:pos="10800"/>
      </w:tabs>
    </w:pPr>
    <w:rPr>
      <w:rFonts w:asciiTheme="minorHAnsi" w:hAnsiTheme="minorHAnsi"/>
    </w:rPr>
  </w:style>
  <w:style w:type="paragraph" w:styleId="Index1">
    <w:name w:val="index 1"/>
    <w:basedOn w:val="Normal"/>
    <w:next w:val="Normal"/>
    <w:autoRedefine/>
    <w:semiHidden/>
    <w:rsid w:val="00777B2F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777B2F"/>
    <w:rPr>
      <w:rFonts w:ascii="Arial" w:hAnsi="Arial"/>
      <w:b/>
    </w:rPr>
  </w:style>
  <w:style w:type="paragraph" w:styleId="ListBullet5">
    <w:name w:val="List Bullet 5"/>
    <w:basedOn w:val="Normal"/>
    <w:autoRedefine/>
    <w:rsid w:val="00777B2F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777B2F"/>
  </w:style>
  <w:style w:type="paragraph" w:styleId="CommentSubject">
    <w:name w:val="annotation subject"/>
    <w:basedOn w:val="CommentText"/>
    <w:next w:val="CommentText"/>
    <w:semiHidden/>
    <w:rsid w:val="00777B2F"/>
    <w:rPr>
      <w:b/>
      <w:bCs/>
    </w:rPr>
  </w:style>
  <w:style w:type="paragraph" w:styleId="Header">
    <w:name w:val="header"/>
    <w:basedOn w:val="Normal"/>
    <w:rsid w:val="00AC65B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75B9B"/>
  </w:style>
  <w:style w:type="paragraph" w:styleId="ListNumber3">
    <w:name w:val="List Number 3"/>
    <w:basedOn w:val="Normal"/>
    <w:rsid w:val="00A75B9B"/>
    <w:pPr>
      <w:numPr>
        <w:numId w:val="4"/>
      </w:numPr>
    </w:pPr>
  </w:style>
  <w:style w:type="paragraph" w:customStyle="1" w:styleId="doublelineabove">
    <w:name w:val="double line above"/>
    <w:basedOn w:val="Normal"/>
    <w:rsid w:val="00A75B9B"/>
    <w:pPr>
      <w:pBdr>
        <w:top w:val="double" w:sz="4" w:space="1" w:color="auto"/>
      </w:pBdr>
      <w:tabs>
        <w:tab w:val="left" w:pos="360"/>
        <w:tab w:val="left" w:pos="3600"/>
        <w:tab w:val="left" w:pos="4680"/>
        <w:tab w:val="left" w:pos="5940"/>
        <w:tab w:val="left" w:pos="6930"/>
        <w:tab w:val="left" w:pos="8100"/>
        <w:tab w:val="left" w:pos="9090"/>
      </w:tabs>
    </w:pPr>
    <w:rPr>
      <w:b/>
    </w:rPr>
  </w:style>
  <w:style w:type="paragraph" w:customStyle="1" w:styleId="p2">
    <w:name w:val="p2"/>
    <w:basedOn w:val="Normal"/>
    <w:rsid w:val="00A75B9B"/>
    <w:pPr>
      <w:widowControl w:val="0"/>
      <w:tabs>
        <w:tab w:val="left" w:pos="357"/>
      </w:tabs>
      <w:spacing w:line="255" w:lineRule="atLeast"/>
      <w:ind w:left="1083" w:hanging="357"/>
    </w:pPr>
    <w:rPr>
      <w:snapToGrid w:val="0"/>
      <w:sz w:val="24"/>
    </w:rPr>
  </w:style>
  <w:style w:type="paragraph" w:styleId="BlockText">
    <w:name w:val="Block Text"/>
    <w:basedOn w:val="Normal"/>
    <w:rsid w:val="00A75B9B"/>
    <w:pPr>
      <w:spacing w:after="120"/>
      <w:ind w:left="1440" w:right="1440"/>
    </w:pPr>
  </w:style>
  <w:style w:type="paragraph" w:styleId="BalloonText">
    <w:name w:val="Balloon Text"/>
    <w:basedOn w:val="Normal"/>
    <w:semiHidden/>
    <w:rsid w:val="0026272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62721"/>
    <w:rPr>
      <w:sz w:val="16"/>
      <w:szCs w:val="16"/>
    </w:rPr>
  </w:style>
  <w:style w:type="table" w:styleId="TableGrid">
    <w:name w:val="Table Grid"/>
    <w:basedOn w:val="TableNormal"/>
    <w:rsid w:val="00EF28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qFormat/>
    <w:rsid w:val="00C313B0"/>
    <w:rPr>
      <w:i/>
      <w:iCs/>
    </w:rPr>
  </w:style>
  <w:style w:type="character" w:customStyle="1" w:styleId="FooterChar">
    <w:name w:val="Footer Char"/>
    <w:link w:val="Footer"/>
    <w:uiPriority w:val="99"/>
    <w:rsid w:val="004C7665"/>
    <w:rPr>
      <w:rFonts w:asciiTheme="minorHAnsi" w:hAnsiTheme="minorHAnsi"/>
    </w:rPr>
  </w:style>
  <w:style w:type="paragraph" w:customStyle="1" w:styleId="DarkList-Accent31">
    <w:name w:val="Dark List - Accent 31"/>
    <w:hidden/>
    <w:uiPriority w:val="99"/>
    <w:semiHidden/>
    <w:rsid w:val="000804EA"/>
  </w:style>
  <w:style w:type="character" w:customStyle="1" w:styleId="Heading3Char">
    <w:name w:val="Heading 3 Char"/>
    <w:aliases w:val="h3 Char,h31 Char,h32 Char"/>
    <w:link w:val="Heading3"/>
    <w:uiPriority w:val="9"/>
    <w:rsid w:val="001F7FD8"/>
    <w:rPr>
      <w:rFonts w:ascii="Arial Black" w:hAnsi="Arial Black"/>
      <w:sz w:val="22"/>
    </w:rPr>
  </w:style>
  <w:style w:type="paragraph" w:customStyle="1" w:styleId="ColorfulShading-Accent31">
    <w:name w:val="Colorful Shading - Accent 31"/>
    <w:basedOn w:val="Normal"/>
    <w:uiPriority w:val="34"/>
    <w:qFormat/>
    <w:rsid w:val="001F7FD8"/>
    <w:pPr>
      <w:ind w:left="720"/>
      <w:contextualSpacing/>
    </w:pPr>
  </w:style>
  <w:style w:type="character" w:customStyle="1" w:styleId="Heading1Char">
    <w:name w:val="Heading 1 Char"/>
    <w:link w:val="Heading1"/>
    <w:rsid w:val="008D0FBB"/>
    <w:rPr>
      <w:b/>
      <w:sz w:val="30"/>
    </w:rPr>
  </w:style>
  <w:style w:type="character" w:customStyle="1" w:styleId="CommentTextChar">
    <w:name w:val="Comment Text Char"/>
    <w:basedOn w:val="DefaultParagraphFont"/>
    <w:link w:val="CommentText"/>
    <w:rsid w:val="0042588D"/>
  </w:style>
  <w:style w:type="paragraph" w:customStyle="1" w:styleId="NormalBullet">
    <w:name w:val="Normal Bullet"/>
    <w:basedOn w:val="Normal"/>
    <w:rsid w:val="00752910"/>
    <w:pPr>
      <w:numPr>
        <w:numId w:val="5"/>
      </w:numPr>
      <w:spacing w:before="120"/>
    </w:pPr>
    <w:rPr>
      <w:rFonts w:ascii="Arial" w:hAnsi="Arial"/>
    </w:rPr>
  </w:style>
  <w:style w:type="paragraph" w:customStyle="1" w:styleId="ColorfulShading-Accent11">
    <w:name w:val="Colorful Shading - Accent 11"/>
    <w:hidden/>
    <w:rsid w:val="002D375C"/>
  </w:style>
  <w:style w:type="paragraph" w:styleId="Revision">
    <w:name w:val="Revision"/>
    <w:hidden/>
    <w:rsid w:val="00685389"/>
  </w:style>
  <w:style w:type="paragraph" w:styleId="ListParagraph">
    <w:name w:val="List Paragraph"/>
    <w:basedOn w:val="Normal"/>
    <w:uiPriority w:val="34"/>
    <w:qFormat/>
    <w:rsid w:val="00BE705B"/>
    <w:pPr>
      <w:ind w:left="720"/>
      <w:contextualSpacing/>
    </w:pPr>
  </w:style>
  <w:style w:type="paragraph" w:styleId="ListBullet">
    <w:name w:val="List Bullet"/>
    <w:basedOn w:val="ListParagraph"/>
    <w:rsid w:val="000E7638"/>
    <w:pPr>
      <w:numPr>
        <w:numId w:val="6"/>
      </w:numPr>
      <w:spacing w:before="60" w:after="60"/>
      <w:ind w:left="432" w:hanging="274"/>
      <w:contextualSpacing w:val="0"/>
    </w:pPr>
  </w:style>
  <w:style w:type="paragraph" w:styleId="BodyText2">
    <w:name w:val="Body Text 2"/>
    <w:basedOn w:val="Normal"/>
    <w:link w:val="BodyText2Char"/>
    <w:rsid w:val="00BA133B"/>
    <w:pPr>
      <w:keepNext/>
      <w:spacing w:before="40" w:after="40"/>
    </w:pPr>
    <w:rPr>
      <w:sz w:val="16"/>
      <w:szCs w:val="14"/>
    </w:rPr>
  </w:style>
  <w:style w:type="character" w:customStyle="1" w:styleId="BodyText2Char">
    <w:name w:val="Body Text 2 Char"/>
    <w:basedOn w:val="DefaultParagraphFont"/>
    <w:link w:val="BodyText2"/>
    <w:rsid w:val="00BA133B"/>
    <w:rPr>
      <w:sz w:val="16"/>
      <w:szCs w:val="14"/>
    </w:rPr>
  </w:style>
  <w:style w:type="paragraph" w:styleId="BodyText3">
    <w:name w:val="Body Text 3"/>
    <w:basedOn w:val="Normal"/>
    <w:link w:val="BodyText3Char"/>
    <w:rsid w:val="00BA13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33B"/>
    <w:rPr>
      <w:sz w:val="16"/>
      <w:szCs w:val="16"/>
    </w:rPr>
  </w:style>
  <w:style w:type="paragraph" w:styleId="BodyText">
    <w:name w:val="Body Text"/>
    <w:basedOn w:val="Normal"/>
    <w:link w:val="BodyTextChar"/>
    <w:rsid w:val="005B4F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B4F4A"/>
  </w:style>
  <w:style w:type="paragraph" w:customStyle="1" w:styleId="Style20">
    <w:name w:val="Style20"/>
    <w:basedOn w:val="Normal"/>
    <w:link w:val="Style20Char"/>
    <w:qFormat/>
    <w:rsid w:val="009055E0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9055E0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9055E0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9055E0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9055E0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9055E0"/>
    <w:rPr>
      <w:rFonts w:ascii="Calibri" w:hAnsi="Calibri"/>
      <w:bCs/>
    </w:rPr>
  </w:style>
  <w:style w:type="character" w:customStyle="1" w:styleId="Heading2Char">
    <w:name w:val="Heading 2 Char"/>
    <w:aliases w:val="h2 Char,h21 Char,h22 Char"/>
    <w:basedOn w:val="DefaultParagraphFont"/>
    <w:link w:val="Heading2"/>
    <w:rsid w:val="00C80F5D"/>
    <w:rPr>
      <w:b/>
    </w:rPr>
  </w:style>
  <w:style w:type="paragraph" w:customStyle="1" w:styleId="BulletEaRoman">
    <w:name w:val="Bullet E (a. Roman)"/>
    <w:basedOn w:val="Normal"/>
    <w:rsid w:val="009B3A99"/>
    <w:pPr>
      <w:suppressAutoHyphens/>
      <w:spacing w:before="120"/>
      <w:ind w:left="1800" w:hanging="360"/>
    </w:pPr>
  </w:style>
  <w:style w:type="paragraph" w:customStyle="1" w:styleId="Default">
    <w:name w:val="Default"/>
    <w:rsid w:val="000023C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C9A153AAEEE45BACE06E01F8272AC" ma:contentTypeVersion="5" ma:contentTypeDescription="Create a new document." ma:contentTypeScope="" ma:versionID="8b0ddacb323f80fadd0836fbbd8dd4d9">
  <xsd:schema xmlns:xsd="http://www.w3.org/2001/XMLSchema" xmlns:xs="http://www.w3.org/2001/XMLSchema" xmlns:p="http://schemas.microsoft.com/office/2006/metadata/properties" xmlns:ns2="785685f2-c2e1-4352-89aa-3faca8eaba52" xmlns:ns3="5067c814-4b34-462c-a21d-c185ff6548d2" targetNamespace="http://schemas.microsoft.com/office/2006/metadata/properties" ma:root="true" ma:fieldsID="f4e68b0e0c51d22a963f473154b16561" ns2:_="" ns3:_="">
    <xsd:import namespace="785685f2-c2e1-4352-89aa-3faca8eaba52"/>
    <xsd:import namespace="5067c814-4b34-462c-a21d-c185ff654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685f2-c2e1-4352-89aa-3faca8ea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7c814-4b34-462c-a21d-c185ff6548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77FD2-57A3-4A7A-936E-791F3956D2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074B60-2086-4E8E-A638-57581F53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685f2-c2e1-4352-89aa-3faca8eaba52"/>
    <ds:schemaRef ds:uri="5067c814-4b34-462c-a21d-c185ff654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DCECA0-ACF0-4AFE-91AC-5D1DD7DD43F2}">
  <ds:schemaRefs>
    <ds:schemaRef ds:uri="5067c814-4b34-462c-a21d-c185ff6548d2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785685f2-c2e1-4352-89aa-3faca8eaba52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FDC77BB-38C3-4CAB-BCE6-EE53DBCF58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A267E31-03C8-4E6D-B8A8-EB303780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Ventilation for Indoor Air Quality (IAQ):  All dwelling units shall meet the requirements of ANSI/ASHRAE standard 62</vt:lpstr>
    </vt:vector>
  </TitlesOfParts>
  <Company>Heschong Mahone Group</Company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Ventilation for Indoor Air Quality (IAQ):  All dwelling units shall meet the requirements of ANSI/ASHRAE standard 62</dc:title>
  <dc:creator>Heidi Hauenstein</dc:creator>
  <cp:lastModifiedBy>Smith, Alexis@Energy</cp:lastModifiedBy>
  <cp:revision>2</cp:revision>
  <cp:lastPrinted>2019-04-15T21:28:00Z</cp:lastPrinted>
  <dcterms:created xsi:type="dcterms:W3CDTF">2020-08-03T19:40:00Z</dcterms:created>
  <dcterms:modified xsi:type="dcterms:W3CDTF">2020-08-03T19:40:00Z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0x01010061DC9A153AAEEE45BACE06E01F8272AC</vt:lpwstr>
  </property>
</Properties>
</file>
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3799DDE5"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51883963"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687ECA8E"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6F1DAF44" w:rsidR="005B1F70" w:rsidRPr="00DD5095" w:rsidRDefault="005B1F70" w:rsidP="00DD5095">
            <w:pPr>
              <w:keepNext/>
              <w:jc w:val="center"/>
              <w:rPr>
                <w:rFonts w:ascii="Calibri" w:hAnsi="Calibri"/>
                <w:sz w:val="18"/>
                <w:szCs w:val="18"/>
              </w:rPr>
            </w:pPr>
            <w:r w:rsidRPr="00DD5095">
              <w:rPr>
                <w:rFonts w:ascii="Calibri" w:hAnsi="Calibri"/>
                <w:sz w:val="18"/>
                <w:szCs w:val="18"/>
              </w:rPr>
              <w:t>07</w:t>
            </w:r>
          </w:p>
        </w:tc>
        <w:tc>
          <w:tcPr>
            <w:tcW w:w="2072" w:type="dxa"/>
            <w:vAlign w:val="bottom"/>
          </w:tcPr>
          <w:p w14:paraId="23399E07" w14:textId="60D9C21B" w:rsidR="005B1F70" w:rsidRPr="00DD5095" w:rsidRDefault="005B1F70" w:rsidP="00DD5095">
            <w:pPr>
              <w:keepNext/>
              <w:jc w:val="center"/>
              <w:rPr>
                <w:rFonts w:ascii="Calibri" w:hAnsi="Calibri"/>
                <w:sz w:val="18"/>
                <w:szCs w:val="18"/>
              </w:rPr>
            </w:pPr>
            <w:r w:rsidRPr="00DD5095">
              <w:rPr>
                <w:rFonts w:ascii="Calibri" w:hAnsi="Calibri"/>
                <w:sz w:val="18"/>
                <w:szCs w:val="18"/>
              </w:rPr>
              <w:t>08</w:t>
            </w:r>
          </w:p>
        </w:tc>
        <w:tc>
          <w:tcPr>
            <w:tcW w:w="1267" w:type="dxa"/>
            <w:vAlign w:val="bottom"/>
          </w:tcPr>
          <w:p w14:paraId="7470286A" w14:textId="1CF87022" w:rsidR="005B1F70" w:rsidRPr="00DD5095" w:rsidRDefault="005B1F70" w:rsidP="00DD5095">
            <w:pPr>
              <w:keepNext/>
              <w:jc w:val="center"/>
              <w:rPr>
                <w:rFonts w:ascii="Calibri" w:hAnsi="Calibri"/>
                <w:sz w:val="18"/>
                <w:szCs w:val="18"/>
              </w:rPr>
            </w:pPr>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r>
              <w:rPr>
                <w:rFonts w:ascii="Calibri" w:hAnsi="Calibri"/>
                <w:sz w:val="18"/>
                <w:szCs w:val="18"/>
              </w:rPr>
              <w:t>10</w:t>
            </w:r>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r w:rsidRPr="005B1F70">
              <w:rPr>
                <w:rFonts w:ascii="Calibri" w:hAnsi="Calibri"/>
                <w:sz w:val="18"/>
                <w:szCs w:val="18"/>
              </w:rPr>
              <w:t>Indoor Unit Nominal Cooling Capacity (ton)</w:t>
            </w:r>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r>
              <w:rPr>
                <w:rFonts w:ascii="Calibri" w:hAnsi="Calibri"/>
                <w:sz w:val="18"/>
                <w:szCs w:val="18"/>
              </w:rPr>
              <w:t>12</w:t>
            </w:r>
          </w:p>
        </w:tc>
        <w:tc>
          <w:tcPr>
            <w:tcW w:w="1028" w:type="dxa"/>
          </w:tcPr>
          <w:p w14:paraId="459C700A" w14:textId="409B64DB" w:rsidR="00BC59FA" w:rsidRDefault="00BC59FA" w:rsidP="00DD5095">
            <w:pPr>
              <w:keepNext/>
              <w:jc w:val="center"/>
              <w:rPr>
                <w:rFonts w:ascii="Calibri" w:hAnsi="Calibri"/>
                <w:sz w:val="18"/>
                <w:szCs w:val="18"/>
              </w:rPr>
            </w:pPr>
            <w:r>
              <w:rPr>
                <w:rFonts w:ascii="Calibri" w:hAnsi="Calibri"/>
                <w:sz w:val="18"/>
                <w:szCs w:val="18"/>
              </w:rPr>
              <w:t>13</w:t>
            </w:r>
          </w:p>
        </w:tc>
        <w:tc>
          <w:tcPr>
            <w:tcW w:w="1029" w:type="dxa"/>
          </w:tcPr>
          <w:p w14:paraId="72AC6B7A" w14:textId="4F837126" w:rsidR="00BC59FA" w:rsidRDefault="00BC59FA" w:rsidP="00DD5095">
            <w:pPr>
              <w:keepNext/>
              <w:jc w:val="center"/>
              <w:rPr>
                <w:rFonts w:ascii="Calibri" w:hAnsi="Calibri"/>
                <w:sz w:val="18"/>
                <w:szCs w:val="18"/>
              </w:rPr>
            </w:pPr>
            <w:r>
              <w:rPr>
                <w:rFonts w:ascii="Calibri" w:hAnsi="Calibri"/>
                <w:sz w:val="18"/>
                <w:szCs w:val="18"/>
              </w:rPr>
              <w:t>14</w:t>
            </w:r>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4350A721" w:rsidR="00BC59FA" w:rsidRPr="00DD5095" w:rsidRDefault="001B523D" w:rsidP="00DD5095">
            <w:pPr>
              <w:keepNext/>
              <w:jc w:val="center"/>
              <w:rPr>
                <w:rFonts w:ascii="Calibri" w:hAnsi="Calibri"/>
                <w:sz w:val="18"/>
                <w:szCs w:val="18"/>
              </w:rPr>
            </w:pPr>
            <w:r>
              <w:rPr>
                <w:rFonts w:ascii="Calibri" w:hAnsi="Calibri"/>
                <w:sz w:val="18"/>
                <w:szCs w:val="18"/>
              </w:rPr>
              <w:t>Exception</w:t>
            </w:r>
            <w:r w:rsidRPr="00DD5095">
              <w:rPr>
                <w:rFonts w:ascii="Calibri" w:hAnsi="Calibri"/>
                <w:sz w:val="18"/>
                <w:szCs w:val="18"/>
              </w:rPr>
              <w:t xml:space="preserve"> </w:t>
            </w:r>
            <w:r w:rsidR="00BC59FA" w:rsidRPr="00DD5095">
              <w:rPr>
                <w:rFonts w:ascii="Calibri" w:hAnsi="Calibri"/>
                <w:sz w:val="18"/>
                <w:szCs w:val="18"/>
              </w:rPr>
              <w:t xml:space="preserve">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01F29887"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r>
              <w:rPr>
                <w:rFonts w:ascii="Calibri" w:hAnsi="Calibri"/>
                <w:sz w:val="18"/>
                <w:szCs w:val="18"/>
              </w:rPr>
              <w:t>Approved</w:t>
            </w:r>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r w:rsidRPr="00480038">
              <w:rPr>
                <w:rFonts w:ascii="Calibri" w:hAnsi="Calibri"/>
                <w:sz w:val="18"/>
                <w:szCs w:val="18"/>
              </w:rPr>
              <w:t xml:space="preserve">Can </w:t>
            </w:r>
            <w:r>
              <w:rPr>
                <w:rFonts w:ascii="Calibri" w:hAnsi="Calibri"/>
                <w:sz w:val="18"/>
                <w:szCs w:val="18"/>
              </w:rPr>
              <w:t>Approved</w:t>
            </w:r>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p>
        </w:tc>
        <w:tc>
          <w:tcPr>
            <w:tcW w:w="1028" w:type="dxa"/>
            <w:vAlign w:val="bottom"/>
          </w:tcPr>
          <w:p w14:paraId="475FB502" w14:textId="7B2D0A42" w:rsidR="00BC59FA" w:rsidRPr="00480038" w:rsidRDefault="00BC59FA" w:rsidP="005B1F70">
            <w:pPr>
              <w:keepNext/>
              <w:jc w:val="center"/>
              <w:rPr>
                <w:rFonts w:ascii="Calibri" w:hAnsi="Calibri"/>
                <w:sz w:val="18"/>
                <w:szCs w:val="18"/>
              </w:rPr>
            </w:pPr>
            <w:r w:rsidRPr="005B1F70">
              <w:rPr>
                <w:rFonts w:ascii="Calibri" w:hAnsi="Calibri"/>
                <w:sz w:val="18"/>
                <w:szCs w:val="18"/>
              </w:rPr>
              <w:t>Total Duct Length</w:t>
            </w:r>
          </w:p>
        </w:tc>
        <w:tc>
          <w:tcPr>
            <w:tcW w:w="1029" w:type="dxa"/>
            <w:vAlign w:val="bottom"/>
          </w:tcPr>
          <w:p w14:paraId="1843A3EC" w14:textId="77777777" w:rsidR="00BC59FA" w:rsidRPr="00BC59FA" w:rsidRDefault="00BC59FA" w:rsidP="00BC59FA">
            <w:pPr>
              <w:keepNext/>
              <w:jc w:val="center"/>
              <w:rPr>
                <w:rFonts w:ascii="Calibri" w:hAnsi="Calibri"/>
                <w:sz w:val="18"/>
                <w:szCs w:val="18"/>
              </w:rPr>
            </w:pPr>
            <w:r w:rsidRPr="00BC59FA">
              <w:rPr>
                <w:rFonts w:ascii="Calibri" w:hAnsi="Calibri"/>
                <w:sz w:val="18"/>
                <w:szCs w:val="18"/>
              </w:rPr>
              <w:t xml:space="preserve">Required New Duct </w:t>
            </w:r>
          </w:p>
          <w:p w14:paraId="3F54420E" w14:textId="75F45971" w:rsidR="00BC59FA" w:rsidRPr="005B1F70" w:rsidRDefault="00BC59FA" w:rsidP="00BC59FA">
            <w:pPr>
              <w:keepNext/>
              <w:jc w:val="center"/>
              <w:rPr>
                <w:rFonts w:ascii="Calibri" w:hAnsi="Calibri"/>
                <w:sz w:val="18"/>
                <w:szCs w:val="18"/>
              </w:rPr>
            </w:pPr>
            <w:r w:rsidRPr="00BC59FA">
              <w:rPr>
                <w:rFonts w:ascii="Calibri" w:hAnsi="Calibri"/>
                <w:sz w:val="18"/>
                <w:szCs w:val="18"/>
              </w:rPr>
              <w:t>R-Value</w:t>
            </w:r>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52D23428"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4" w:type="dxa"/>
            <w:vAlign w:val="bottom"/>
          </w:tcPr>
          <w:p w14:paraId="13637A30" w14:textId="6527B674"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3F8F5B6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lastRenderedPageBreak/>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9B26165"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r w:rsidR="00A815AC">
              <w:rPr>
                <w:rFonts w:ascii="Calibri" w:hAnsi="Calibri"/>
                <w:sz w:val="18"/>
                <w:szCs w:val="18"/>
              </w:rPr>
              <w:t>s</w:t>
            </w:r>
            <w:r w:rsidRPr="00DD5095">
              <w:rPr>
                <w:rFonts w:ascii="Calibri" w:hAnsi="Calibri"/>
                <w:sz w:val="18"/>
                <w:szCs w:val="18"/>
              </w:rPr>
              <w:t xml:space="preserve">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lastRenderedPageBreak/>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lastRenderedPageBreak/>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11"/>
          <w:headerReference w:type="default" r:id="rId12"/>
          <w:footerReference w:type="default" r:id="rId13"/>
          <w:headerReference w:type="first" r:id="rId14"/>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lastRenderedPageBreak/>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lastRenderedPageBreak/>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8BF4FD6" w:rsidR="004E0DB2" w:rsidRPr="001A53D0" w:rsidRDefault="008E6B62" w:rsidP="00F30F96">
      <w:pPr>
        <w:pStyle w:val="ListParagraph"/>
        <w:numPr>
          <w:ilvl w:val="0"/>
          <w:numId w:val="8"/>
        </w:numPr>
        <w:rPr>
          <w:rFonts w:ascii="Calibri" w:hAnsi="Calibri"/>
        </w:rPr>
      </w:pPr>
      <w:r w:rsidRPr="008E6B62">
        <w:rPr>
          <w:rFonts w:ascii="Calibri" w:hAnsi="Calibri"/>
        </w:rPr>
        <w:t>If the space conditioning system is a multiple-split system, then enter the number of ducted/ductless indoor units (AHU) connected to the outdoor unit</w:t>
      </w:r>
      <w:r w:rsidR="00F30F96">
        <w:rPr>
          <w:rFonts w:ascii="Calibri" w:hAnsi="Calibri"/>
        </w:rPr>
        <w:t xml:space="preserve">. </w:t>
      </w:r>
      <w:r w:rsidR="00F30F96" w:rsidRPr="00F30F96">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lastRenderedPageBreak/>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0CE5BD88"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r w:rsidR="00BC600F">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rFonts w:ascii="Calibri" w:hAnsi="Calibri"/>
        </w:rPr>
      </w:pPr>
      <w:r>
        <w:rPr>
          <w:rFonts w:ascii="Calibri" w:hAnsi="Calibri"/>
        </w:rPr>
        <w:t>If there are multiple indoor units connected to the outdoor unit, enter the nominal cooling capacity (ton) from the nameplate of the indoor unit.</w:t>
      </w:r>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lastRenderedPageBreak/>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lastRenderedPageBreak/>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ED1095B"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r w:rsidR="006E0306">
        <w:rPr>
          <w:rFonts w:ascii="Calibri" w:hAnsi="Calibri"/>
        </w:rPr>
        <w:t>approved</w:t>
      </w:r>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rFonts w:ascii="Calibri" w:hAnsi="Calibri"/>
        </w:rPr>
      </w:pPr>
      <w:r>
        <w:rPr>
          <w:rFonts w:ascii="Calibri" w:hAnsi="Calibri"/>
        </w:rPr>
        <w:t>If the system is of a type that can use the approved protocol protocols for verifying the indoor unit's fan efficacy, then answer yes. Otherwise answer no.</w:t>
      </w:r>
    </w:p>
    <w:p w14:paraId="344973BB" w14:textId="7BC79E71" w:rsidR="006E0306" w:rsidRDefault="006E0306" w:rsidP="006E0306">
      <w:pPr>
        <w:pStyle w:val="ListParagraph"/>
        <w:numPr>
          <w:ilvl w:val="0"/>
          <w:numId w:val="14"/>
        </w:numPr>
        <w:rPr>
          <w:rFonts w:ascii="Calibri" w:hAnsi="Calibri"/>
        </w:rPr>
      </w:pPr>
      <w:r>
        <w:rPr>
          <w:rFonts w:ascii="Calibri" w:hAnsi="Calibri"/>
        </w:rPr>
        <w:t xml:space="preserve">This field is filled out automatically for some system types.  Otherwise select the value that describes the length of the duct system. </w:t>
      </w:r>
    </w:p>
    <w:p w14:paraId="34165FBE" w14:textId="120A074B" w:rsidR="00BC59FA" w:rsidRPr="006E0306" w:rsidRDefault="00BC59FA" w:rsidP="006E0306">
      <w:pPr>
        <w:pStyle w:val="ListParagraph"/>
        <w:numPr>
          <w:ilvl w:val="0"/>
          <w:numId w:val="14"/>
        </w:numPr>
        <w:rPr>
          <w:rFonts w:ascii="Calibri" w:hAnsi="Calibri"/>
        </w:rPr>
      </w:pPr>
      <w:r>
        <w:rPr>
          <w:rFonts w:ascii="Calibri" w:hAnsi="Calibri"/>
        </w:rPr>
        <w:t>T</w:t>
      </w:r>
      <w:r w:rsidR="001B5BD0">
        <w:rPr>
          <w:rFonts w:ascii="Calibri" w:hAnsi="Calibri"/>
        </w:rPr>
        <w:t>h</w:t>
      </w:r>
      <w:r>
        <w:rPr>
          <w:rFonts w:ascii="Calibri" w:hAnsi="Calibri"/>
        </w:rPr>
        <w:t>is field is filled out automatically.</w:t>
      </w:r>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lastRenderedPageBreak/>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lastRenderedPageBreak/>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lastRenderedPageBreak/>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lastRenderedPageBreak/>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E578D99"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r w:rsidR="001B5BD0" w:rsidRPr="001B5BD0">
              <w:rPr>
                <w:rFonts w:ascii="Calibri" w:hAnsi="Calibri"/>
                <w:sz w:val="18"/>
                <w:szCs w:val="18"/>
                <w:highlight w:val="yellow"/>
              </w:rPr>
              <w:t>O</w:t>
            </w:r>
            <w:r w:rsidR="001B5BD0">
              <w:rPr>
                <w:rFonts w:ascii="Calibri" w:hAnsi="Calibri"/>
                <w:sz w:val="18"/>
                <w:szCs w:val="18"/>
              </w:rPr>
              <w:t xml:space="preserve"> </w:t>
            </w:r>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299F1B56" w14:textId="3E2FC978" w:rsidR="00334F7F" w:rsidRPr="0099200B" w:rsidRDefault="0099200B" w:rsidP="00334F7F">
            <w:pPr>
              <w:keepNext/>
              <w:rPr>
                <w:rFonts w:ascii="Calibri" w:hAnsi="Calibri"/>
                <w:sz w:val="12"/>
                <w:szCs w:val="12"/>
              </w:rPr>
            </w:pPr>
            <w:r w:rsidRPr="0099200B">
              <w:rPr>
                <w:rFonts w:ascii="Calibri" w:hAnsi="Calibri"/>
                <w:sz w:val="12"/>
                <w:szCs w:val="12"/>
              </w:rPr>
              <w:t>1:[</w:t>
            </w:r>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r w:rsidRPr="0099200B">
              <w:rPr>
                <w:rFonts w:ascii="Calibri" w:hAnsi="Calibri"/>
                <w:sz w:val="12"/>
                <w:szCs w:val="12"/>
              </w:rPr>
              <w:t>2:[B05=</w:t>
            </w:r>
            <w:r w:rsidR="00334F7F" w:rsidRPr="0099200B">
              <w:rPr>
                <w:rFonts w:ascii="Calibri" w:hAnsi="Calibri"/>
                <w:sz w:val="12"/>
                <w:szCs w:val="12"/>
              </w:rPr>
              <w:t>NoCooling</w:t>
            </w:r>
            <w:r w:rsidRPr="0099200B">
              <w:rPr>
                <w:rFonts w:ascii="Calibri" w:hAnsi="Calibri"/>
                <w:sz w:val="12"/>
                <w:szCs w:val="12"/>
              </w:rPr>
              <w:t>]</w:t>
            </w:r>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7B8D8B8A" w14:textId="3AFEB7CE" w:rsidR="0099200B" w:rsidRDefault="0099200B" w:rsidP="0099200B">
            <w:pPr>
              <w:keepNext/>
              <w:rPr>
                <w:rFonts w:ascii="Calibri" w:hAnsi="Calibri"/>
                <w:sz w:val="6"/>
                <w:szCs w:val="6"/>
              </w:rPr>
            </w:pPr>
            <w:r>
              <w:rPr>
                <w:rFonts w:ascii="Calibri" w:hAnsi="Calibri"/>
                <w:sz w:val="12"/>
                <w:szCs w:val="12"/>
              </w:rPr>
              <w:t>1:[</w:t>
            </w:r>
            <w:r w:rsidR="00E7286E" w:rsidRPr="0099200B">
              <w:rPr>
                <w:rFonts w:ascii="Calibri" w:hAnsi="Calibri"/>
                <w:sz w:val="12"/>
                <w:szCs w:val="12"/>
              </w:rPr>
              <w:t>data is not available on CF1R</w:t>
            </w:r>
            <w:r>
              <w:rPr>
                <w:rFonts w:ascii="Calibri" w:hAnsi="Calibri"/>
                <w:sz w:val="12"/>
                <w:szCs w:val="12"/>
              </w:rPr>
              <w:t>]</w:t>
            </w:r>
          </w:p>
          <w:p w14:paraId="0E94CFEB" w14:textId="2C9408EA" w:rsidR="00334F7F" w:rsidRPr="0099200B" w:rsidRDefault="0099200B" w:rsidP="0099200B">
            <w:pPr>
              <w:keepNext/>
              <w:rPr>
                <w:rFonts w:ascii="Calibri" w:hAnsi="Calibri"/>
                <w:sz w:val="12"/>
                <w:szCs w:val="12"/>
              </w:rPr>
            </w:pPr>
            <w:r>
              <w:rPr>
                <w:rFonts w:ascii="Calibri" w:hAnsi="Calibri"/>
                <w:sz w:val="12"/>
                <w:szCs w:val="12"/>
              </w:rPr>
              <w:t>2:[B05=</w:t>
            </w:r>
            <w:r w:rsidR="00334F7F" w:rsidRPr="0099200B">
              <w:rPr>
                <w:rFonts w:ascii="Calibri" w:hAnsi="Calibri"/>
                <w:sz w:val="12"/>
                <w:szCs w:val="12"/>
              </w:rPr>
              <w:t>NoCooling</w:t>
            </w:r>
            <w:r>
              <w:rPr>
                <w:rFonts w:ascii="Calibri" w:hAnsi="Calibri"/>
                <w:sz w:val="12"/>
                <w:szCs w:val="12"/>
              </w:rPr>
              <w:t>]</w:t>
            </w:r>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rFonts w:ascii="Calibri" w:hAnsi="Calibri"/>
                <w:sz w:val="14"/>
                <w:szCs w:val="14"/>
              </w:rPr>
            </w:pPr>
            <w:r w:rsidRPr="008B0701">
              <w:rPr>
                <w:rFonts w:ascii="Calibri" w:hAnsi="Calibri"/>
                <w:sz w:val="14"/>
                <w:szCs w:val="14"/>
              </w:rPr>
              <w:t>&lt;&lt;auto fill text referenced from CF1R for this system name</w:t>
            </w:r>
            <w:r w:rsidR="00E74CAB" w:rsidRPr="008B0701">
              <w:rPr>
                <w:rFonts w:ascii="Calibri" w:hAnsi="Calibri"/>
                <w:sz w:val="14"/>
                <w:szCs w:val="14"/>
              </w:rPr>
              <w:t xml:space="preserve"> if the data is available, </w:t>
            </w:r>
          </w:p>
          <w:p w14:paraId="721F4EBA" w14:textId="569B4BE0" w:rsidR="00E74CAB" w:rsidRPr="008B0701" w:rsidRDefault="00E74CAB" w:rsidP="00E74CAB">
            <w:pPr>
              <w:keepNext/>
              <w:rPr>
                <w:rFonts w:ascii="Calibri" w:hAnsi="Calibri"/>
                <w:sz w:val="14"/>
                <w:szCs w:val="14"/>
              </w:rPr>
            </w:pPr>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p>
          <w:p w14:paraId="26FCBD5A" w14:textId="40C55F65" w:rsidR="006E63C9" w:rsidRPr="008B0701" w:rsidRDefault="00E74CAB" w:rsidP="00E74CAB">
            <w:pPr>
              <w:keepNext/>
              <w:rPr>
                <w:rFonts w:ascii="Calibri" w:hAnsi="Calibri"/>
                <w:sz w:val="14"/>
                <w:szCs w:val="14"/>
              </w:rPr>
            </w:pPr>
            <w:r w:rsidRPr="008B0701">
              <w:rPr>
                <w:rFonts w:ascii="Calibri" w:hAnsi="Calibri"/>
                <w:b/>
                <w:sz w:val="14"/>
                <w:szCs w:val="14"/>
              </w:rPr>
              <w:t>then</w:t>
            </w:r>
            <w:r w:rsidRPr="008B0701">
              <w:rPr>
                <w:rFonts w:ascii="Calibri" w:hAnsi="Calibri"/>
                <w:sz w:val="14"/>
                <w:szCs w:val="14"/>
              </w:rPr>
              <w:t xml:space="preserve"> result=N/A</w:t>
            </w:r>
            <w:r w:rsidR="00C56114" w:rsidRPr="008B0701">
              <w:rPr>
                <w:rFonts w:ascii="Calibri" w:hAnsi="Calibri"/>
                <w:sz w:val="14"/>
                <w:szCs w:val="14"/>
              </w:rPr>
              <w:t>&gt;&gt;</w:t>
            </w:r>
          </w:p>
        </w:tc>
        <w:tc>
          <w:tcPr>
            <w:tcW w:w="1123" w:type="dxa"/>
            <w:tcMar>
              <w:left w:w="29" w:type="dxa"/>
              <w:right w:w="29" w:type="dxa"/>
            </w:tcMar>
          </w:tcPr>
          <w:p w14:paraId="26FCBD5B" w14:textId="005BBA4C"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w:t>
            </w:r>
            <w:r w:rsidR="0008650E">
              <w:rPr>
                <w:rFonts w:ascii="Calibri" w:hAnsi="Calibri"/>
                <w:sz w:val="14"/>
                <w:szCs w:val="14"/>
              </w:rPr>
              <w:t>, allow N/A</w:t>
            </w:r>
            <w:r w:rsidRPr="008B0701">
              <w:rPr>
                <w:rFonts w:ascii="Calibri" w:hAnsi="Calibri"/>
                <w:sz w:val="14"/>
                <w:szCs w:val="14"/>
              </w:rPr>
              <w:t>&gt;&gt;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lastRenderedPageBreak/>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0DFE4219"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Number of Indoor Units Connected to the System's Outdoor Unit</w:t>
            </w:r>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r w:rsidR="00604352">
              <w:rPr>
                <w:rFonts w:asciiTheme="minorHAnsi" w:hAnsiTheme="minorHAnsi"/>
                <w:sz w:val="16"/>
                <w:szCs w:val="16"/>
              </w:rPr>
              <w:t xml:space="preserve"> i.e. unique within the scope of this instance of the MCH-01</w:t>
            </w:r>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4D0A4218" w14:textId="602EFCFB" w:rsidR="00C7336C" w:rsidRPr="00C7336C" w:rsidRDefault="008B3856" w:rsidP="00C7336C">
            <w:pPr>
              <w:keepNext/>
              <w:rPr>
                <w:rFonts w:ascii="Calibri" w:hAnsi="Calibri"/>
                <w:sz w:val="12"/>
                <w:szCs w:val="12"/>
              </w:rPr>
            </w:pPr>
            <w:r>
              <w:rPr>
                <w:rFonts w:ascii="Calibri" w:hAnsi="Calibri"/>
                <w:sz w:val="12"/>
                <w:szCs w:val="12"/>
              </w:rPr>
              <w:t>*Packaged gas furnace</w:t>
            </w:r>
            <w:r w:rsidR="00C7336C" w:rsidRPr="00C7336C">
              <w:rPr>
                <w:rFonts w:ascii="Calibri" w:hAnsi="Calibri"/>
                <w:sz w:val="12"/>
                <w:szCs w:val="12"/>
              </w:rPr>
              <w:t>*multisplit HP-ducted</w:t>
            </w:r>
          </w:p>
          <w:p w14:paraId="1D9660CC" w14:textId="77777777" w:rsidR="00C7336C" w:rsidRPr="00C7336C" w:rsidRDefault="00C7336C" w:rsidP="00C7336C">
            <w:pPr>
              <w:keepNext/>
              <w:rPr>
                <w:rFonts w:ascii="Calibri" w:hAnsi="Calibri"/>
                <w:sz w:val="12"/>
                <w:szCs w:val="12"/>
              </w:rPr>
            </w:pPr>
            <w:r w:rsidRPr="00C7336C">
              <w:rPr>
                <w:rFonts w:ascii="Calibri" w:hAnsi="Calibri"/>
                <w:sz w:val="12"/>
                <w:szCs w:val="12"/>
              </w:rPr>
              <w:t>*multisplit HP-ductless</w:t>
            </w:r>
          </w:p>
          <w:p w14:paraId="556B9BCD" w14:textId="17943D47" w:rsidR="00C7336C" w:rsidRDefault="00C7336C" w:rsidP="00196676">
            <w:pPr>
              <w:keepNext/>
              <w:rPr>
                <w:rFonts w:ascii="Calibri" w:hAnsi="Calibri"/>
                <w:sz w:val="12"/>
                <w:szCs w:val="12"/>
              </w:rPr>
            </w:pPr>
            <w:r w:rsidRPr="00C7336C">
              <w:rPr>
                <w:rFonts w:ascii="Calibri" w:hAnsi="Calibri"/>
                <w:sz w:val="12"/>
                <w:szCs w:val="12"/>
              </w:rPr>
              <w:t>*multisplit HP-ducted+ductless</w:t>
            </w:r>
          </w:p>
          <w:p w14:paraId="540AA359" w14:textId="77777777" w:rsidR="00F7332A" w:rsidRPr="00F7332A" w:rsidRDefault="00F7332A" w:rsidP="00F7332A">
            <w:pPr>
              <w:keepNext/>
              <w:rPr>
                <w:rFonts w:ascii="Calibri" w:hAnsi="Calibri"/>
                <w:sz w:val="12"/>
                <w:szCs w:val="12"/>
              </w:rPr>
            </w:pPr>
            <w:r w:rsidRPr="00F7332A">
              <w:rPr>
                <w:rFonts w:ascii="Calibri" w:hAnsi="Calibri"/>
                <w:sz w:val="12"/>
                <w:szCs w:val="12"/>
              </w:rPr>
              <w:t xml:space="preserve">*VCHP-ducted </w:t>
            </w:r>
          </w:p>
          <w:p w14:paraId="37297748" w14:textId="77777777" w:rsidR="00F7332A" w:rsidRPr="00F7332A" w:rsidRDefault="00F7332A" w:rsidP="00F7332A">
            <w:pPr>
              <w:keepNext/>
              <w:rPr>
                <w:rFonts w:ascii="Calibri" w:hAnsi="Calibri"/>
                <w:sz w:val="12"/>
                <w:szCs w:val="12"/>
              </w:rPr>
            </w:pPr>
            <w:r w:rsidRPr="00F7332A">
              <w:rPr>
                <w:rFonts w:ascii="Calibri" w:hAnsi="Calibri"/>
                <w:sz w:val="12"/>
                <w:szCs w:val="12"/>
              </w:rPr>
              <w:t>*VCHP-ductless</w:t>
            </w:r>
          </w:p>
          <w:p w14:paraId="2CFF8404" w14:textId="6DD5CD78" w:rsidR="00F7332A" w:rsidRDefault="00F7332A" w:rsidP="00F7332A">
            <w:pPr>
              <w:keepNext/>
              <w:rPr>
                <w:rFonts w:ascii="Calibri" w:hAnsi="Calibri"/>
                <w:sz w:val="12"/>
                <w:szCs w:val="12"/>
              </w:rPr>
            </w:pPr>
            <w:r w:rsidRPr="00F7332A">
              <w:rPr>
                <w:rFonts w:ascii="Calibri" w:hAnsi="Calibri"/>
                <w:sz w:val="12"/>
                <w:szCs w:val="12"/>
              </w:rPr>
              <w:t>*VCHP-ducted+ductless</w:t>
            </w:r>
          </w:p>
          <w:p w14:paraId="3E386702" w14:textId="423C4C44" w:rsidR="00CC63F0" w:rsidRDefault="00CC63F0" w:rsidP="00F7332A">
            <w:pPr>
              <w:keepNext/>
              <w:rPr>
                <w:rFonts w:ascii="Calibri" w:hAnsi="Calibri"/>
                <w:sz w:val="12"/>
                <w:szCs w:val="12"/>
              </w:rPr>
            </w:pPr>
            <w:r w:rsidRPr="00CC63F0">
              <w:rPr>
                <w:rFonts w:ascii="Calibri" w:hAnsi="Calibri"/>
                <w:sz w:val="12"/>
                <w:szCs w:val="12"/>
              </w:rPr>
              <w:t>*ducted mini-split HP</w:t>
            </w:r>
          </w:p>
          <w:p w14:paraId="2B3406DB" w14:textId="2C4B22AA" w:rsidR="00C7336C" w:rsidRPr="00CA2968" w:rsidRDefault="003F5816" w:rsidP="00196676">
            <w:pPr>
              <w:keepNext/>
              <w:rPr>
                <w:rFonts w:ascii="Calibri" w:hAnsi="Calibri"/>
                <w:sz w:val="12"/>
                <w:szCs w:val="12"/>
              </w:rPr>
            </w:pPr>
            <w:r>
              <w:rPr>
                <w:rFonts w:ascii="Calibri" w:hAnsi="Calibri"/>
                <w:sz w:val="12"/>
                <w:szCs w:val="12"/>
              </w:rPr>
              <w:t>*no heating</w:t>
            </w:r>
          </w:p>
          <w:p w14:paraId="50CD206E" w14:textId="77777777" w:rsidR="006E4C36" w:rsidRDefault="006E4C36" w:rsidP="00196676">
            <w:pPr>
              <w:keepNext/>
              <w:rPr>
                <w:rFonts w:asciiTheme="minorHAnsi" w:hAnsiTheme="minorHAnsi"/>
                <w:sz w:val="12"/>
                <w:szCs w:val="12"/>
              </w:rPr>
            </w:pPr>
          </w:p>
          <w:p w14:paraId="4A7C478C" w14:textId="28145632" w:rsidR="008164FA" w:rsidRDefault="008164FA" w:rsidP="00196676">
            <w:pPr>
              <w:keepNext/>
              <w:rPr>
                <w:rFonts w:asciiTheme="minorHAnsi" w:hAnsiTheme="minorHAnsi"/>
                <w:sz w:val="12"/>
                <w:szCs w:val="12"/>
              </w:rPr>
            </w:pPr>
            <w:r w:rsidRPr="008164FA">
              <w:rPr>
                <w:rFonts w:asciiTheme="minorHAnsi" w:hAnsiTheme="minorHAnsi"/>
                <w:b/>
                <w:sz w:val="12"/>
                <w:szCs w:val="12"/>
              </w:rPr>
              <w:t>if</w:t>
            </w:r>
            <w:r>
              <w:rPr>
                <w:rFonts w:asciiTheme="minorHAnsi" w:hAnsiTheme="minorHAnsi"/>
                <w:sz w:val="12"/>
                <w:szCs w:val="12"/>
              </w:rPr>
              <w:t xml:space="preserve"> value</w:t>
            </w:r>
            <w:r w:rsidR="0044715B">
              <w:rPr>
                <w:rFonts w:asciiTheme="minorHAnsi" w:hAnsiTheme="minorHAnsi"/>
                <w:sz w:val="12"/>
                <w:szCs w:val="12"/>
              </w:rPr>
              <w:t xml:space="preserve"> </w:t>
            </w:r>
            <w:r>
              <w:rPr>
                <w:rFonts w:asciiTheme="minorHAnsi" w:hAnsiTheme="minorHAnsi"/>
                <w:sz w:val="12"/>
                <w:szCs w:val="12"/>
              </w:rPr>
              <w:t>=no heating,</w:t>
            </w:r>
          </w:p>
          <w:p w14:paraId="3AA8F64E" w14:textId="7AA53943" w:rsidR="00B67CAF" w:rsidRDefault="008164FA" w:rsidP="00196676">
            <w:pPr>
              <w:keepNext/>
              <w:rPr>
                <w:rFonts w:asciiTheme="minorHAnsi" w:hAnsiTheme="minorHAnsi"/>
                <w:sz w:val="12"/>
                <w:szCs w:val="12"/>
              </w:rPr>
            </w:pPr>
            <w:r w:rsidRPr="008164FA">
              <w:rPr>
                <w:rFonts w:asciiTheme="minorHAnsi" w:hAnsiTheme="minorHAnsi"/>
                <w:b/>
                <w:sz w:val="12"/>
                <w:szCs w:val="12"/>
              </w:rPr>
              <w:t>then</w:t>
            </w:r>
            <w:r w:rsidR="00CC5CE6">
              <w:rPr>
                <w:rFonts w:asciiTheme="minorHAnsi" w:hAnsiTheme="minorHAnsi"/>
                <w:b/>
                <w:sz w:val="12"/>
                <w:szCs w:val="12"/>
              </w:rPr>
              <w:t xml:space="preserve"> check</w:t>
            </w:r>
            <w:r w:rsidR="0044715B">
              <w:rPr>
                <w:rFonts w:asciiTheme="minorHAnsi" w:hAnsiTheme="minorHAnsi"/>
                <w:sz w:val="12"/>
                <w:szCs w:val="12"/>
              </w:rPr>
              <w:t xml:space="preserve">: </w:t>
            </w:r>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r w:rsidR="00CC5CE6">
              <w:rPr>
                <w:rFonts w:asciiTheme="minorHAnsi" w:hAnsiTheme="minorHAnsi"/>
                <w:sz w:val="12"/>
                <w:szCs w:val="12"/>
              </w:rPr>
              <w:t xml:space="preserve">column </w:t>
            </w:r>
            <w:r w:rsidR="00B67CAF">
              <w:rPr>
                <w:rFonts w:asciiTheme="minorHAnsi" w:hAnsiTheme="minorHAnsi"/>
                <w:sz w:val="12"/>
                <w:szCs w:val="12"/>
              </w:rPr>
              <w:t>C04</w:t>
            </w:r>
            <w:r w:rsidR="0044715B">
              <w:rPr>
                <w:rFonts w:asciiTheme="minorHAnsi" w:hAnsiTheme="minorHAnsi"/>
                <w:sz w:val="12"/>
                <w:szCs w:val="12"/>
              </w:rPr>
              <w:t xml:space="preserve"> to comply</w:t>
            </w:r>
            <w:r w:rsidR="00B67CAF">
              <w:rPr>
                <w:rFonts w:asciiTheme="minorHAnsi" w:hAnsiTheme="minorHAnsi"/>
                <w:sz w:val="12"/>
                <w:szCs w:val="12"/>
              </w:rPr>
              <w:t>,</w:t>
            </w:r>
          </w:p>
          <w:p w14:paraId="0F99D726" w14:textId="46C9683F" w:rsidR="0044715B" w:rsidRDefault="0044715B" w:rsidP="00196676">
            <w:pPr>
              <w:keepNext/>
              <w:rPr>
                <w:rFonts w:asciiTheme="minorHAnsi" w:hAnsiTheme="minorHAnsi"/>
                <w:sz w:val="12"/>
                <w:szCs w:val="12"/>
              </w:rPr>
            </w:pPr>
            <w:r w:rsidRPr="0044715B">
              <w:rPr>
                <w:rFonts w:asciiTheme="minorHAnsi" w:hAnsiTheme="minorHAnsi"/>
                <w:b/>
                <w:sz w:val="12"/>
                <w:szCs w:val="12"/>
              </w:rPr>
              <w:t>else</w:t>
            </w:r>
            <w:r>
              <w:rPr>
                <w:rFonts w:asciiTheme="minorHAnsi" w:hAnsiTheme="minorHAnsi"/>
                <w:sz w:val="12"/>
                <w:szCs w:val="12"/>
              </w:rPr>
              <w:t xml:space="preserve"> flag noncompliant condition (no heating installed) and do not allow registration to continue. </w:t>
            </w:r>
          </w:p>
          <w:p w14:paraId="2B3B6B89" w14:textId="2BA8A612" w:rsidR="008164FA" w:rsidRDefault="008164FA" w:rsidP="00196676">
            <w:pPr>
              <w:keepNext/>
              <w:rPr>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w:t>
            </w:r>
          </w:p>
          <w:p w14:paraId="4FE2C406"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AC-ductless</w:t>
            </w:r>
          </w:p>
          <w:p w14:paraId="49870B3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AC-ducted+ductless</w:t>
            </w:r>
          </w:p>
          <w:p w14:paraId="5CC74D65"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HP-ducted</w:t>
            </w:r>
          </w:p>
          <w:p w14:paraId="64F10FE7"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HP-ductless</w:t>
            </w:r>
          </w:p>
          <w:p w14:paraId="48819688" w14:textId="4A0C099F" w:rsidR="009427EA" w:rsidRDefault="009427EA" w:rsidP="00196676">
            <w:pPr>
              <w:rPr>
                <w:rFonts w:asciiTheme="minorHAnsi" w:hAnsiTheme="minorHAnsi"/>
                <w:sz w:val="12"/>
                <w:szCs w:val="12"/>
              </w:rPr>
            </w:pPr>
            <w:r w:rsidRPr="009427EA">
              <w:rPr>
                <w:rFonts w:asciiTheme="minorHAnsi" w:hAnsiTheme="minorHAnsi"/>
                <w:sz w:val="12"/>
                <w:szCs w:val="12"/>
              </w:rPr>
              <w:t>*multisplit HP-ducted+ductless</w:t>
            </w:r>
          </w:p>
          <w:p w14:paraId="1A50905A"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 xml:space="preserve">*VCHP-ducted </w:t>
            </w:r>
          </w:p>
          <w:p w14:paraId="1FBE81AC"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*VCHP-ductless</w:t>
            </w:r>
          </w:p>
          <w:p w14:paraId="4AD9EA6F" w14:textId="3DA8209C" w:rsidR="00F7332A" w:rsidRDefault="00F7332A" w:rsidP="00F7332A">
            <w:pPr>
              <w:rPr>
                <w:rFonts w:asciiTheme="minorHAnsi" w:hAnsiTheme="minorHAnsi"/>
                <w:sz w:val="12"/>
                <w:szCs w:val="12"/>
              </w:rPr>
            </w:pPr>
            <w:r w:rsidRPr="00F7332A">
              <w:rPr>
                <w:rFonts w:asciiTheme="minorHAnsi" w:hAnsiTheme="minorHAnsi"/>
                <w:sz w:val="12"/>
                <w:szCs w:val="12"/>
              </w:rPr>
              <w:t>*VCHP-ducted+ductless</w:t>
            </w:r>
          </w:p>
          <w:p w14:paraId="75F7DE8E" w14:textId="3CAFA1C9" w:rsidR="00CC63F0" w:rsidRDefault="00CC63F0" w:rsidP="00F7332A">
            <w:pPr>
              <w:rPr>
                <w:rFonts w:asciiTheme="minorHAnsi" w:hAnsiTheme="minorHAnsi"/>
                <w:sz w:val="12"/>
                <w:szCs w:val="12"/>
              </w:rPr>
            </w:pPr>
            <w:r>
              <w:rPr>
                <w:rFonts w:asciiTheme="minorHAnsi" w:hAnsiTheme="minorHAnsi"/>
                <w:sz w:val="12"/>
                <w:szCs w:val="12"/>
              </w:rPr>
              <w:t>*ducted mini-split AC</w:t>
            </w:r>
          </w:p>
          <w:p w14:paraId="6E700825" w14:textId="5297C128" w:rsidR="00CC63F0" w:rsidRPr="00CA2968" w:rsidRDefault="00CC63F0" w:rsidP="00F7332A">
            <w:pPr>
              <w:rPr>
                <w:rFonts w:asciiTheme="minorHAnsi" w:hAnsiTheme="minorHAnsi"/>
                <w:sz w:val="12"/>
                <w:szCs w:val="12"/>
              </w:rPr>
            </w:pPr>
            <w:r w:rsidRPr="00CC63F0">
              <w:rPr>
                <w:rFonts w:asciiTheme="minorHAnsi" w:hAnsiTheme="minorHAnsi"/>
                <w:sz w:val="12"/>
                <w:szCs w:val="12"/>
              </w:rPr>
              <w:t>*ducted mini-split HP</w:t>
            </w:r>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r w:rsidR="00074C3B" w:rsidRPr="00B16405">
              <w:rPr>
                <w:rFonts w:ascii="Calibri" w:hAnsi="Calibri"/>
                <w:sz w:val="10"/>
                <w:szCs w:val="10"/>
              </w:rPr>
              <w:t>[</w:t>
            </w:r>
            <w:r w:rsidR="00EA0D6E" w:rsidRPr="00EA0D6E">
              <w:rPr>
                <w:rFonts w:ascii="Calibri" w:hAnsi="Calibri"/>
                <w:sz w:val="10"/>
                <w:szCs w:val="10"/>
                <w:highlight w:val="yellow"/>
              </w:rPr>
              <w:t>C04</w:t>
            </w:r>
            <w:r w:rsidR="00074C3B" w:rsidRPr="00B16405">
              <w:rPr>
                <w:rFonts w:ascii="Calibri" w:hAnsi="Calibri"/>
                <w:sz w:val="10"/>
                <w:szCs w:val="10"/>
              </w:rPr>
              <w:t xml:space="preserve"> or </w:t>
            </w:r>
            <w:r w:rsidR="00EA0D6E" w:rsidRPr="00EA0D6E">
              <w:rPr>
                <w:rFonts w:ascii="Calibri" w:hAnsi="Calibri"/>
                <w:sz w:val="10"/>
                <w:szCs w:val="10"/>
                <w:highlight w:val="yellow"/>
              </w:rPr>
              <w:t>C05</w:t>
            </w:r>
            <w:r w:rsidR="00074C3B" w:rsidRPr="00B16405">
              <w:rPr>
                <w:rFonts w:ascii="Calibri" w:hAnsi="Calibri"/>
                <w:sz w:val="10"/>
                <w:szCs w:val="10"/>
              </w:rPr>
              <w:t>]</w:t>
            </w:r>
            <w:r w:rsidR="00B42B01">
              <w:rPr>
                <w:rFonts w:ascii="Calibri" w:hAnsi="Calibri" w:cs="Calibri"/>
                <w:sz w:val="10"/>
                <w:szCs w:val="10"/>
              </w:rPr>
              <w:t xml:space="preserve"> = </w:t>
            </w:r>
            <w:r w:rsidR="00074C3B" w:rsidRPr="00B16405">
              <w:rPr>
                <w:rFonts w:ascii="Calibri" w:hAnsi="Calibri"/>
                <w:sz w:val="10"/>
                <w:szCs w:val="10"/>
              </w:rPr>
              <w:t>one of the following system types:</w:t>
            </w:r>
          </w:p>
          <w:p w14:paraId="2F3E9831" w14:textId="13CCE6DA" w:rsidR="00074C3B" w:rsidRPr="00B16405" w:rsidRDefault="00074C3B" w:rsidP="007A24B1">
            <w:pPr>
              <w:keepNext/>
              <w:rPr>
                <w:rFonts w:ascii="Calibri" w:hAnsi="Calibri"/>
                <w:sz w:val="10"/>
                <w:szCs w:val="10"/>
              </w:rPr>
            </w:pPr>
            <w:r w:rsidRPr="00B16405">
              <w:rPr>
                <w:rFonts w:ascii="Calibri" w:hAnsi="Calibri"/>
                <w:sz w:val="10"/>
                <w:szCs w:val="10"/>
              </w:rPr>
              <w:t>*room HP</w:t>
            </w:r>
          </w:p>
          <w:p w14:paraId="7831F4C8" w14:textId="77777777" w:rsidR="00074C3B" w:rsidRPr="00B16405" w:rsidRDefault="00074C3B" w:rsidP="00074C3B">
            <w:pPr>
              <w:keepNext/>
              <w:rPr>
                <w:rFonts w:ascii="Calibri" w:hAnsi="Calibri"/>
                <w:sz w:val="10"/>
                <w:szCs w:val="10"/>
              </w:rPr>
            </w:pPr>
            <w:r w:rsidRPr="00B16405">
              <w:rPr>
                <w:rFonts w:ascii="Calibri" w:hAnsi="Calibri"/>
                <w:sz w:val="10"/>
                <w:szCs w:val="10"/>
              </w:rPr>
              <w:t>*gas wall furnace;</w:t>
            </w:r>
          </w:p>
          <w:p w14:paraId="2F8887CE" w14:textId="77777777" w:rsidR="00074C3B" w:rsidRPr="00B16405" w:rsidRDefault="00074C3B" w:rsidP="00074C3B">
            <w:pPr>
              <w:keepNext/>
              <w:rPr>
                <w:rFonts w:ascii="Calibri" w:hAnsi="Calibri"/>
                <w:sz w:val="10"/>
                <w:szCs w:val="10"/>
              </w:rPr>
            </w:pPr>
            <w:r w:rsidRPr="00B16405">
              <w:rPr>
                <w:rFonts w:ascii="Calibri" w:hAnsi="Calibri"/>
                <w:sz w:val="10"/>
                <w:szCs w:val="10"/>
              </w:rPr>
              <w:t>*gas space heater;</w:t>
            </w:r>
          </w:p>
          <w:p w14:paraId="23CEBA16" w14:textId="77777777" w:rsidR="00074C3B" w:rsidRPr="00B16405" w:rsidRDefault="00074C3B" w:rsidP="00074C3B">
            <w:pPr>
              <w:keepNext/>
              <w:rPr>
                <w:rFonts w:ascii="Calibri" w:hAnsi="Calibri"/>
                <w:sz w:val="10"/>
                <w:szCs w:val="10"/>
              </w:rPr>
            </w:pPr>
            <w:r w:rsidRPr="00B16405">
              <w:rPr>
                <w:rFonts w:ascii="Calibri" w:hAnsi="Calibri"/>
                <w:sz w:val="10"/>
                <w:szCs w:val="10"/>
              </w:rPr>
              <w:t>*electric ;</w:t>
            </w:r>
          </w:p>
          <w:p w14:paraId="4CC5A613"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*Wood Heat;  </w:t>
            </w:r>
          </w:p>
          <w:p w14:paraId="726ACB03" w14:textId="77777777" w:rsidR="00074C3B" w:rsidRPr="00B16405" w:rsidRDefault="00074C3B" w:rsidP="00074C3B">
            <w:pPr>
              <w:keepNext/>
              <w:rPr>
                <w:rFonts w:ascii="Calibri" w:hAnsi="Calibri"/>
                <w:sz w:val="10"/>
                <w:szCs w:val="10"/>
              </w:rPr>
            </w:pPr>
            <w:r w:rsidRPr="00B16405">
              <w:rPr>
                <w:rFonts w:ascii="Calibri" w:hAnsi="Calibri"/>
                <w:sz w:val="10"/>
                <w:szCs w:val="10"/>
              </w:rPr>
              <w:t>*Packaged gas furnace</w:t>
            </w:r>
          </w:p>
          <w:p w14:paraId="23ED0FD2" w14:textId="77777777" w:rsidR="00074C3B" w:rsidRPr="00B16405" w:rsidRDefault="00074C3B" w:rsidP="00074C3B">
            <w:pPr>
              <w:keepNext/>
              <w:rPr>
                <w:rFonts w:ascii="Calibri" w:hAnsi="Calibri"/>
                <w:sz w:val="10"/>
                <w:szCs w:val="10"/>
              </w:rPr>
            </w:pPr>
            <w:r w:rsidRPr="00B16405">
              <w:rPr>
                <w:rFonts w:ascii="Calibri" w:hAnsi="Calibri"/>
                <w:sz w:val="10"/>
                <w:szCs w:val="10"/>
              </w:rPr>
              <w:t>*central packaged AC ;</w:t>
            </w:r>
          </w:p>
          <w:p w14:paraId="36C0F164" w14:textId="5884B4A5" w:rsidR="00074C3B" w:rsidRPr="00B16405" w:rsidRDefault="00074C3B" w:rsidP="00074C3B">
            <w:pPr>
              <w:keepNext/>
              <w:rPr>
                <w:rFonts w:ascii="Calibri" w:hAnsi="Calibri"/>
                <w:sz w:val="10"/>
                <w:szCs w:val="10"/>
              </w:rPr>
            </w:pPr>
            <w:r w:rsidRPr="00B16405">
              <w:rPr>
                <w:rFonts w:ascii="Calibri" w:hAnsi="Calibri"/>
                <w:sz w:val="10"/>
                <w:szCs w:val="10"/>
              </w:rPr>
              <w:t>*central packaged HP</w:t>
            </w:r>
          </w:p>
          <w:p w14:paraId="380A9813" w14:textId="77777777" w:rsidR="00074C3B" w:rsidRPr="00B16405" w:rsidRDefault="00074C3B" w:rsidP="00074C3B">
            <w:pPr>
              <w:keepNext/>
              <w:rPr>
                <w:rFonts w:ascii="Calibri" w:hAnsi="Calibri"/>
                <w:sz w:val="10"/>
                <w:szCs w:val="10"/>
              </w:rPr>
            </w:pPr>
            <w:r w:rsidRPr="00B16405">
              <w:rPr>
                <w:rFonts w:ascii="Calibri" w:hAnsi="Calibri"/>
                <w:sz w:val="10"/>
                <w:szCs w:val="10"/>
              </w:rPr>
              <w:t>*central large packaged AC ;</w:t>
            </w:r>
          </w:p>
          <w:p w14:paraId="30B52E46" w14:textId="0978E3B4" w:rsidR="00074C3B" w:rsidRPr="00B16405" w:rsidRDefault="00074C3B" w:rsidP="00074C3B">
            <w:pPr>
              <w:keepNext/>
              <w:rPr>
                <w:rFonts w:ascii="Calibri" w:hAnsi="Calibri"/>
                <w:sz w:val="10"/>
                <w:szCs w:val="10"/>
              </w:rPr>
            </w:pPr>
            <w:r w:rsidRPr="00B16405">
              <w:rPr>
                <w:rFonts w:ascii="Calibri" w:hAnsi="Calibri"/>
                <w:sz w:val="10"/>
                <w:szCs w:val="10"/>
              </w:rPr>
              <w:t>*central large packaged HP</w:t>
            </w:r>
          </w:p>
          <w:p w14:paraId="3535F438" w14:textId="77777777" w:rsidR="00074C3B" w:rsidRPr="00B16405" w:rsidRDefault="00074C3B" w:rsidP="00074C3B">
            <w:pPr>
              <w:keepNext/>
              <w:rPr>
                <w:rFonts w:ascii="Calibri" w:hAnsi="Calibri"/>
                <w:sz w:val="10"/>
                <w:szCs w:val="10"/>
              </w:rPr>
            </w:pPr>
            <w:r w:rsidRPr="00B16405">
              <w:rPr>
                <w:rFonts w:ascii="Calibri" w:hAnsi="Calibri"/>
                <w:sz w:val="10"/>
                <w:szCs w:val="10"/>
              </w:rPr>
              <w:t>*room AC;</w:t>
            </w:r>
          </w:p>
          <w:p w14:paraId="71E6DE22"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*room HP; </w:t>
            </w:r>
          </w:p>
          <w:p w14:paraId="0EB11EB4"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direct</w:t>
            </w:r>
          </w:p>
          <w:p w14:paraId="3BF389CD"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w:t>
            </w:r>
          </w:p>
          <w:p w14:paraId="08FA4FF9"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indirectdirect</w:t>
            </w:r>
          </w:p>
          <w:p w14:paraId="3ADA0DD0" w14:textId="52BEF6F5" w:rsidR="00074C3B" w:rsidRDefault="00B16405" w:rsidP="007A24B1">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w:t>
            </w:r>
            <w:r w:rsidR="005C524D">
              <w:rPr>
                <w:rFonts w:ascii="Calibri" w:hAnsi="Calibri"/>
                <w:sz w:val="10"/>
                <w:szCs w:val="10"/>
              </w:rPr>
              <w:t xml:space="preserve">text </w:t>
            </w:r>
            <w:r>
              <w:rPr>
                <w:rFonts w:ascii="Calibri" w:hAnsi="Calibri"/>
                <w:sz w:val="10"/>
                <w:szCs w:val="10"/>
              </w:rPr>
              <w:t>value=N/A,</w:t>
            </w:r>
          </w:p>
          <w:p w14:paraId="6E6F1756" w14:textId="77777777" w:rsidR="005813C9" w:rsidRDefault="005813C9" w:rsidP="007A24B1">
            <w:pPr>
              <w:keepNext/>
              <w:rPr>
                <w:rFonts w:ascii="Calibri" w:hAnsi="Calibri"/>
                <w:sz w:val="10"/>
                <w:szCs w:val="10"/>
              </w:rPr>
            </w:pPr>
          </w:p>
          <w:p w14:paraId="73ED9A40" w14:textId="7AA49E25" w:rsidR="00456030" w:rsidRPr="00B16405" w:rsidRDefault="00EE5D8D" w:rsidP="007A24B1">
            <w:pPr>
              <w:keepNext/>
              <w:rPr>
                <w:rFonts w:ascii="Calibri" w:hAnsi="Calibri"/>
                <w:sz w:val="10"/>
                <w:szCs w:val="10"/>
              </w:rPr>
            </w:pPr>
            <w:r>
              <w:rPr>
                <w:rFonts w:ascii="Calibri" w:hAnsi="Calibri"/>
                <w:sz w:val="10"/>
                <w:szCs w:val="10"/>
              </w:rPr>
              <w:t xml:space="preserve">elseif </w:t>
            </w:r>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r w:rsidR="00EE5D8D">
              <w:rPr>
                <w:rFonts w:ascii="Calibri" w:hAnsi="Calibri"/>
                <w:sz w:val="10"/>
                <w:szCs w:val="10"/>
              </w:rPr>
              <w:t xml:space="preserve">integer </w:t>
            </w:r>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rFonts w:ascii="Calibri" w:hAnsi="Calibri"/>
                <w:sz w:val="10"/>
                <w:szCs w:val="10"/>
              </w:rPr>
            </w:pPr>
            <w:r w:rsidRPr="00B16405">
              <w:rPr>
                <w:rFonts w:ascii="Calibri" w:hAnsi="Calibri"/>
                <w:sz w:val="10"/>
                <w:szCs w:val="10"/>
              </w:rPr>
              <w:t>allow user to overwrite the default to enter</w:t>
            </w:r>
            <w:r w:rsidR="005813C9">
              <w:rPr>
                <w:rFonts w:ascii="Calibri" w:hAnsi="Calibri"/>
                <w:sz w:val="10"/>
                <w:szCs w:val="10"/>
              </w:rPr>
              <w:t xml:space="preserve"> one of the following two:</w:t>
            </w:r>
          </w:p>
          <w:p w14:paraId="1A9FDDF2" w14:textId="5C7E6DDB" w:rsidR="005813C9" w:rsidRDefault="005813C9" w:rsidP="00B857AF">
            <w:pPr>
              <w:keepNext/>
              <w:rPr>
                <w:rFonts w:ascii="Calibri" w:hAnsi="Calibri"/>
                <w:sz w:val="10"/>
                <w:szCs w:val="10"/>
              </w:rPr>
            </w:pPr>
            <w:r>
              <w:rPr>
                <w:rFonts w:ascii="Calibri" w:hAnsi="Calibri"/>
                <w:sz w:val="10"/>
                <w:szCs w:val="10"/>
              </w:rPr>
              <w:t>1:</w:t>
            </w:r>
            <w:r w:rsidR="003E7198" w:rsidRPr="00B16405">
              <w:rPr>
                <w:rFonts w:ascii="Calibri" w:hAnsi="Calibri"/>
                <w:sz w:val="10"/>
                <w:szCs w:val="10"/>
              </w:rPr>
              <w:t xml:space="preserve"> an integer value greater than </w:t>
            </w:r>
            <w:r w:rsidR="00CC7E32" w:rsidRPr="00B16405">
              <w:rPr>
                <w:rFonts w:ascii="Calibri" w:hAnsi="Calibri"/>
                <w:sz w:val="10"/>
                <w:szCs w:val="10"/>
              </w:rPr>
              <w:t>1</w:t>
            </w:r>
            <w:r>
              <w:rPr>
                <w:rFonts w:ascii="Calibri" w:hAnsi="Calibri"/>
                <w:sz w:val="10"/>
                <w:szCs w:val="10"/>
              </w:rPr>
              <w:t>,</w:t>
            </w:r>
          </w:p>
          <w:p w14:paraId="26FCBDDA" w14:textId="66D5753D" w:rsidR="00B1360D" w:rsidRPr="00B16405" w:rsidRDefault="005813C9" w:rsidP="00B857AF">
            <w:pPr>
              <w:keepNext/>
              <w:rPr>
                <w:rFonts w:ascii="Calibri" w:hAnsi="Calibri"/>
                <w:sz w:val="10"/>
                <w:szCs w:val="10"/>
              </w:rPr>
            </w:pPr>
            <w:r>
              <w:rPr>
                <w:rFonts w:ascii="Calibri" w:hAnsi="Calibri"/>
                <w:sz w:val="10"/>
                <w:szCs w:val="10"/>
              </w:rPr>
              <w:t xml:space="preserve">2: </w:t>
            </w:r>
            <w:r w:rsidR="005C524D">
              <w:rPr>
                <w:rFonts w:ascii="Calibri" w:hAnsi="Calibri"/>
                <w:sz w:val="10"/>
                <w:szCs w:val="10"/>
              </w:rPr>
              <w:t>text value=</w:t>
            </w:r>
            <w:r>
              <w:rPr>
                <w:rFonts w:ascii="Calibri" w:hAnsi="Calibri"/>
                <w:sz w:val="10"/>
                <w:szCs w:val="10"/>
              </w:rPr>
              <w:t>N/A</w:t>
            </w:r>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645"/>
        <w:gridCol w:w="1257"/>
        <w:gridCol w:w="1621"/>
        <w:gridCol w:w="89"/>
        <w:gridCol w:w="1620"/>
        <w:gridCol w:w="990"/>
        <w:gridCol w:w="179"/>
        <w:gridCol w:w="901"/>
        <w:gridCol w:w="1440"/>
        <w:gridCol w:w="537"/>
        <w:gridCol w:w="820"/>
        <w:gridCol w:w="1184"/>
        <w:gridCol w:w="874"/>
      </w:tblGrid>
      <w:tr w:rsidR="0029395E" w:rsidRPr="00295655" w14:paraId="26FCBE02" w14:textId="77777777" w:rsidTr="00F82E2D">
        <w:trPr>
          <w:cantSplit/>
        </w:trPr>
        <w:tc>
          <w:tcPr>
            <w:tcW w:w="14390" w:type="dxa"/>
            <w:gridSpan w:val="15"/>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lastRenderedPageBreak/>
              <w:t>D. Installed Heating Equipment Information (not heat pumps)</w:t>
            </w:r>
          </w:p>
          <w:p w14:paraId="61A49EC8" w14:textId="5D96EB1B" w:rsidR="00457B65" w:rsidRPr="00511AEA" w:rsidRDefault="0029395E" w:rsidP="00F37020">
            <w:pPr>
              <w:rPr>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7F7B7AE1" w:rsidR="00457B65" w:rsidRPr="00511AEA" w:rsidRDefault="0029395E" w:rsidP="00F37020">
            <w:pPr>
              <w:rPr>
                <w:rFonts w:ascii="Calibri" w:hAnsi="Calibri"/>
                <w:sz w:val="14"/>
                <w:szCs w:val="14"/>
              </w:rPr>
            </w:pPr>
            <w:r w:rsidRPr="00DD5514">
              <w:rPr>
                <w:rFonts w:ascii="Calibri" w:hAnsi="Calibri"/>
                <w:b/>
                <w:sz w:val="14"/>
                <w:szCs w:val="14"/>
              </w:rPr>
              <w:t>else</w:t>
            </w:r>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heat pump types</w:t>
            </w:r>
            <w:r w:rsidR="00457B65" w:rsidRPr="00511AEA">
              <w:rPr>
                <w:rFonts w:ascii="Calibri" w:hAnsi="Calibri"/>
                <w:sz w:val="14"/>
                <w:szCs w:val="14"/>
              </w:rPr>
              <w:t xml:space="preserve"> </w:t>
            </w:r>
            <w:r w:rsidR="00511AEA">
              <w:rPr>
                <w:rFonts w:ascii="Calibri" w:hAnsi="Calibri"/>
                <w:sz w:val="14"/>
                <w:szCs w:val="14"/>
              </w:rPr>
              <w:t xml:space="preserve">in the list </w:t>
            </w:r>
            <w:r w:rsidR="00457B65" w:rsidRPr="00511AEA">
              <w:rPr>
                <w:rFonts w:ascii="Calibri" w:hAnsi="Calibri"/>
                <w:sz w:val="14"/>
                <w:szCs w:val="14"/>
              </w:rPr>
              <w:t>that follow</w:t>
            </w:r>
            <w:r w:rsidR="00511AEA">
              <w:rPr>
                <w:rFonts w:ascii="Calibri" w:hAnsi="Calibri"/>
                <w:sz w:val="14"/>
                <w:szCs w:val="14"/>
              </w:rPr>
              <w:t>s</w:t>
            </w:r>
            <w:r w:rsidR="00457B65" w:rsidRPr="00511AEA">
              <w:rPr>
                <w:rFonts w:ascii="Calibri" w:hAnsi="Calibri"/>
                <w:sz w:val="14"/>
                <w:szCs w:val="14"/>
              </w:rPr>
              <w:t xml:space="preserve"> below;</w:t>
            </w:r>
            <w:r w:rsidR="00031CE5">
              <w:rPr>
                <w:rFonts w:ascii="Calibri" w:hAnsi="Calibri"/>
                <w:sz w:val="14"/>
                <w:szCs w:val="14"/>
              </w:rPr>
              <w:t xml:space="preserve"> do the following two actions:</w:t>
            </w:r>
          </w:p>
          <w:p w14:paraId="4FB80EDC" w14:textId="088097F2" w:rsidR="00031CE5" w:rsidRDefault="00031CE5" w:rsidP="00F37020">
            <w:pPr>
              <w:rPr>
                <w:rFonts w:ascii="Calibri" w:hAnsi="Calibri"/>
                <w:sz w:val="14"/>
                <w:szCs w:val="14"/>
              </w:rPr>
            </w:pPr>
            <w:r>
              <w:rPr>
                <w:rFonts w:ascii="Calibri" w:hAnsi="Calibri"/>
                <w:b/>
                <w:sz w:val="14"/>
                <w:szCs w:val="14"/>
              </w:rPr>
              <w:t>1:[</w:t>
            </w:r>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 in </w:t>
            </w:r>
            <w:r w:rsidR="008F1A8C">
              <w:rPr>
                <w:rFonts w:ascii="Calibri" w:hAnsi="Calibri"/>
                <w:sz w:val="14"/>
                <w:szCs w:val="14"/>
              </w:rPr>
              <w:t xml:space="preserve">section C </w:t>
            </w:r>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r w:rsidR="008F1A8C">
              <w:rPr>
                <w:rFonts w:ascii="Calibri" w:hAnsi="Calibri"/>
                <w:sz w:val="14"/>
                <w:szCs w:val="14"/>
              </w:rPr>
              <w:t xml:space="preserve">for which </w:t>
            </w:r>
            <w:r w:rsidR="00DD5514" w:rsidRPr="002F37E6">
              <w:rPr>
                <w:rFonts w:ascii="Calibri" w:hAnsi="Calibri"/>
                <w:sz w:val="14"/>
                <w:szCs w:val="14"/>
                <w:highlight w:val="yellow"/>
              </w:rPr>
              <w:t>C11</w:t>
            </w:r>
            <w:r w:rsidR="00DD5514">
              <w:rPr>
                <w:rFonts w:ascii="Calibri" w:hAnsi="Calibri"/>
                <w:sz w:val="14"/>
                <w:szCs w:val="14"/>
              </w:rPr>
              <w:t>=N/A</w:t>
            </w:r>
            <w:r>
              <w:rPr>
                <w:rFonts w:ascii="Calibri" w:hAnsi="Calibri"/>
                <w:sz w:val="14"/>
                <w:szCs w:val="14"/>
              </w:rPr>
              <w:t>]</w:t>
            </w:r>
            <w:r w:rsidR="008F1A8C">
              <w:rPr>
                <w:rFonts w:ascii="Calibri" w:hAnsi="Calibri"/>
                <w:sz w:val="14"/>
                <w:szCs w:val="14"/>
              </w:rPr>
              <w:t>;</w:t>
            </w:r>
            <w:r>
              <w:rPr>
                <w:rFonts w:ascii="Calibri" w:hAnsi="Calibri"/>
                <w:sz w:val="14"/>
                <w:szCs w:val="14"/>
              </w:rPr>
              <w:t xml:space="preserve"> </w:t>
            </w:r>
          </w:p>
          <w:p w14:paraId="0392BC98" w14:textId="5A146FCF" w:rsidR="008F1A8C" w:rsidRPr="00DD5514" w:rsidRDefault="00031CE5" w:rsidP="00F37020">
            <w:pPr>
              <w:rPr>
                <w:rFonts w:ascii="Calibri" w:hAnsi="Calibri"/>
                <w:sz w:val="14"/>
                <w:szCs w:val="14"/>
              </w:rPr>
            </w:pPr>
            <w:r>
              <w:rPr>
                <w:rFonts w:ascii="Calibri" w:hAnsi="Calibri"/>
                <w:b/>
                <w:sz w:val="14"/>
                <w:szCs w:val="14"/>
              </w:rPr>
              <w:t>2:</w:t>
            </w:r>
            <w:r>
              <w:rPr>
                <w:rFonts w:ascii="Calibri" w:hAnsi="Calibri"/>
                <w:sz w:val="14"/>
                <w:szCs w:val="14"/>
              </w:rPr>
              <w:t>[</w:t>
            </w:r>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r w:rsidR="008F1A8C">
              <w:rPr>
                <w:rFonts w:ascii="Calibri" w:hAnsi="Calibri" w:cs="Calibri"/>
                <w:sz w:val="14"/>
                <w:szCs w:val="14"/>
              </w:rPr>
              <w:t>≥</w:t>
            </w:r>
            <w:r w:rsidR="008F1A8C">
              <w:rPr>
                <w:rFonts w:ascii="Calibri" w:hAnsi="Calibri"/>
                <w:sz w:val="14"/>
                <w:szCs w:val="14"/>
              </w:rPr>
              <w:t xml:space="preserve">1, </w:t>
            </w:r>
            <w:r w:rsidR="002F37E6">
              <w:rPr>
                <w:rFonts w:ascii="Calibri" w:hAnsi="Calibri"/>
                <w:sz w:val="14"/>
                <w:szCs w:val="14"/>
              </w:rPr>
              <w:t xml:space="preserve">and </w:t>
            </w:r>
            <w:r w:rsidR="00F51448" w:rsidRPr="00F51448">
              <w:rPr>
                <w:rFonts w:ascii="Calibri" w:hAnsi="Calibri"/>
                <w:sz w:val="14"/>
                <w:szCs w:val="14"/>
                <w:highlight w:val="yellow"/>
              </w:rPr>
              <w:t>C04</w:t>
            </w:r>
            <w:r w:rsidR="002F37E6">
              <w:rPr>
                <w:rFonts w:ascii="Calibri" w:hAnsi="Calibri"/>
                <w:sz w:val="14"/>
                <w:szCs w:val="14"/>
              </w:rPr>
              <w:t xml:space="preserve">=central gas furnace; </w:t>
            </w:r>
            <w:r w:rsidR="008F1A8C">
              <w:rPr>
                <w:rFonts w:ascii="Calibri" w:hAnsi="Calibri"/>
                <w:sz w:val="14"/>
                <w:szCs w:val="14"/>
              </w:rPr>
              <w:t>require</w:t>
            </w:r>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r>
              <w:rPr>
                <w:rFonts w:ascii="Calibri" w:hAnsi="Calibri"/>
                <w:sz w:val="14"/>
                <w:szCs w:val="14"/>
              </w:rPr>
              <w:t>]</w:t>
            </w:r>
            <w:r w:rsidR="008F1A8C">
              <w:rPr>
                <w:rFonts w:ascii="Calibri" w:hAnsi="Calibri"/>
                <w:sz w:val="14"/>
                <w:szCs w:val="14"/>
              </w:rPr>
              <w:t>.</w:t>
            </w:r>
          </w:p>
          <w:p w14:paraId="26FCBE01" w14:textId="39E3B946" w:rsidR="00457B65" w:rsidRPr="00B36706" w:rsidRDefault="00457B65" w:rsidP="00F37020">
            <w:pPr>
              <w:rPr>
                <w:rFonts w:asciiTheme="minorHAnsi" w:hAnsiTheme="minorHAnsi"/>
                <w:sz w:val="16"/>
                <w:szCs w:val="16"/>
              </w:rPr>
            </w:pPr>
          </w:p>
        </w:tc>
      </w:tr>
      <w:tr w:rsidR="00F30307" w:rsidRPr="00295655" w14:paraId="59974C85" w14:textId="77777777" w:rsidTr="00F30307">
        <w:trPr>
          <w:cantSplit/>
          <w:trHeight w:val="188"/>
        </w:trPr>
        <w:tc>
          <w:tcPr>
            <w:tcW w:w="2878" w:type="dxa"/>
            <w:gridSpan w:val="3"/>
            <w:tcBorders>
              <w:top w:val="nil"/>
              <w:right w:val="nil"/>
            </w:tcBorders>
          </w:tcPr>
          <w:p w14:paraId="44716D78"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 xml:space="preserve">*central split HP; </w:t>
            </w:r>
          </w:p>
          <w:p w14:paraId="4E8163A4"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*central packaged HP</w:t>
            </w:r>
          </w:p>
          <w:p w14:paraId="3F6B6AAB" w14:textId="77777777" w:rsidR="00F30307" w:rsidRPr="00F30307" w:rsidRDefault="00F30307" w:rsidP="00460EE2">
            <w:pPr>
              <w:keepNext/>
              <w:rPr>
                <w:rFonts w:asciiTheme="minorHAnsi" w:hAnsiTheme="minorHAnsi"/>
                <w:sz w:val="14"/>
                <w:szCs w:val="14"/>
              </w:rPr>
            </w:pPr>
            <w:r w:rsidRPr="00F30307">
              <w:rPr>
                <w:rFonts w:asciiTheme="minorHAnsi" w:hAnsiTheme="minorHAnsi"/>
                <w:sz w:val="14"/>
                <w:szCs w:val="14"/>
              </w:rPr>
              <w:t>*central large packaged HP</w:t>
            </w:r>
          </w:p>
          <w:p w14:paraId="2777741E" w14:textId="071D7EE2" w:rsidR="00F30307" w:rsidRPr="00F37020" w:rsidRDefault="00F30307" w:rsidP="009A3ADE">
            <w:pPr>
              <w:rPr>
                <w:rFonts w:asciiTheme="minorHAnsi" w:hAnsiTheme="minorHAnsi"/>
                <w:sz w:val="16"/>
                <w:szCs w:val="16"/>
              </w:rPr>
            </w:pPr>
            <w:r w:rsidRPr="00F30307">
              <w:rPr>
                <w:rFonts w:asciiTheme="minorHAnsi" w:hAnsiTheme="minorHAnsi"/>
                <w:sz w:val="14"/>
                <w:szCs w:val="14"/>
              </w:rPr>
              <w:t>*ductless mini-split HP;</w:t>
            </w:r>
            <w:r w:rsidRPr="00761C61">
              <w:rPr>
                <w:rFonts w:asciiTheme="minorHAnsi" w:hAnsiTheme="minorHAnsi"/>
                <w:sz w:val="16"/>
                <w:szCs w:val="16"/>
              </w:rPr>
              <w:t xml:space="preserve"> </w:t>
            </w:r>
          </w:p>
        </w:tc>
        <w:tc>
          <w:tcPr>
            <w:tcW w:w="2878" w:type="dxa"/>
            <w:gridSpan w:val="2"/>
            <w:tcBorders>
              <w:top w:val="nil"/>
              <w:left w:val="nil"/>
              <w:right w:val="nil"/>
            </w:tcBorders>
          </w:tcPr>
          <w:p w14:paraId="712FD735"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*hydronic HP,</w:t>
            </w:r>
          </w:p>
          <w:p w14:paraId="008774AC"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 xml:space="preserve">*hydronic HP+forced air; </w:t>
            </w:r>
          </w:p>
          <w:p w14:paraId="1BE801E8"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*room HP;</w:t>
            </w:r>
          </w:p>
          <w:p w14:paraId="168D29F3" w14:textId="432F59BB" w:rsidR="00F30307" w:rsidRPr="00F30307" w:rsidDel="0029395E" w:rsidRDefault="00F30307" w:rsidP="009A3ADE">
            <w:pPr>
              <w:keepNext/>
              <w:rPr>
                <w:rFonts w:asciiTheme="minorHAnsi" w:hAnsiTheme="minorHAnsi"/>
                <w:sz w:val="14"/>
                <w:szCs w:val="14"/>
              </w:rPr>
            </w:pPr>
            <w:r w:rsidRPr="00F30307">
              <w:rPr>
                <w:rFonts w:asciiTheme="minorHAnsi" w:hAnsiTheme="minorHAnsi"/>
                <w:sz w:val="14"/>
                <w:szCs w:val="14"/>
              </w:rPr>
              <w:t>*ducted mini-split HP</w:t>
            </w:r>
          </w:p>
        </w:tc>
        <w:tc>
          <w:tcPr>
            <w:tcW w:w="2878" w:type="dxa"/>
            <w:gridSpan w:val="4"/>
            <w:tcBorders>
              <w:top w:val="nil"/>
              <w:left w:val="nil"/>
              <w:right w:val="nil"/>
            </w:tcBorders>
          </w:tcPr>
          <w:p w14:paraId="3F84CE17"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 xml:space="preserve">*small duct high velocity HP; </w:t>
            </w:r>
          </w:p>
          <w:p w14:paraId="18A20C78"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*ductless VRF HP</w:t>
            </w:r>
          </w:p>
          <w:p w14:paraId="394B2E90" w14:textId="77777777"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*air-to-water HP</w:t>
            </w:r>
          </w:p>
          <w:p w14:paraId="7B7B4C33" w14:textId="14461A30"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*ground-source HP</w:t>
            </w:r>
          </w:p>
        </w:tc>
        <w:tc>
          <w:tcPr>
            <w:tcW w:w="2878" w:type="dxa"/>
            <w:gridSpan w:val="3"/>
            <w:tcBorders>
              <w:top w:val="nil"/>
              <w:left w:val="nil"/>
              <w:right w:val="nil"/>
            </w:tcBorders>
          </w:tcPr>
          <w:p w14:paraId="25F9EF25" w14:textId="77777777" w:rsidR="00F30307" w:rsidRPr="00F30307" w:rsidRDefault="00F30307" w:rsidP="00F30307">
            <w:pPr>
              <w:keepNext/>
              <w:rPr>
                <w:rFonts w:ascii="Calibri" w:hAnsi="Calibri"/>
                <w:sz w:val="14"/>
                <w:szCs w:val="14"/>
              </w:rPr>
            </w:pPr>
            <w:r w:rsidRPr="00F30307">
              <w:rPr>
                <w:rFonts w:ascii="Calibri" w:hAnsi="Calibri"/>
                <w:sz w:val="14"/>
                <w:szCs w:val="14"/>
              </w:rPr>
              <w:t xml:space="preserve">*VCHP-Ducted </w:t>
            </w:r>
          </w:p>
          <w:p w14:paraId="005817D7" w14:textId="77777777" w:rsidR="00F30307" w:rsidRPr="00F30307" w:rsidRDefault="00F30307" w:rsidP="00F30307">
            <w:pPr>
              <w:keepNext/>
              <w:rPr>
                <w:rFonts w:ascii="Calibri" w:hAnsi="Calibri"/>
                <w:sz w:val="14"/>
                <w:szCs w:val="14"/>
              </w:rPr>
            </w:pPr>
            <w:r w:rsidRPr="00F30307">
              <w:rPr>
                <w:rFonts w:ascii="Calibri" w:hAnsi="Calibri"/>
                <w:sz w:val="14"/>
                <w:szCs w:val="14"/>
              </w:rPr>
              <w:t>*VCHP-Ductless</w:t>
            </w:r>
          </w:p>
          <w:p w14:paraId="408F06E0" w14:textId="4E974BD3" w:rsidR="00F30307" w:rsidRPr="00F30307" w:rsidDel="0029395E" w:rsidRDefault="00F30307" w:rsidP="00F30307">
            <w:pPr>
              <w:keepNext/>
              <w:rPr>
                <w:rFonts w:ascii="Calibri" w:hAnsi="Calibri"/>
                <w:sz w:val="14"/>
                <w:szCs w:val="14"/>
              </w:rPr>
            </w:pPr>
            <w:r w:rsidRPr="00F30307">
              <w:rPr>
                <w:rFonts w:ascii="Calibri" w:hAnsi="Calibri"/>
                <w:sz w:val="14"/>
                <w:szCs w:val="14"/>
              </w:rPr>
              <w:t>*VCHP-Ducted+Ductless</w:t>
            </w:r>
          </w:p>
        </w:tc>
        <w:tc>
          <w:tcPr>
            <w:tcW w:w="2878" w:type="dxa"/>
            <w:gridSpan w:val="3"/>
            <w:tcBorders>
              <w:top w:val="nil"/>
              <w:left w:val="nil"/>
            </w:tcBorders>
          </w:tcPr>
          <w:p w14:paraId="65E0D5C7"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HP-ducted</w:t>
            </w:r>
          </w:p>
          <w:p w14:paraId="7D761E83"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HP-ductless</w:t>
            </w:r>
          </w:p>
          <w:p w14:paraId="1F45F366" w14:textId="6564ED5A" w:rsidR="00F30307" w:rsidRPr="00F30307" w:rsidDel="0029395E" w:rsidRDefault="00F30307" w:rsidP="009A3ADE">
            <w:pPr>
              <w:keepNext/>
              <w:rPr>
                <w:rFonts w:ascii="Calibri" w:hAnsi="Calibri"/>
                <w:sz w:val="14"/>
                <w:szCs w:val="14"/>
              </w:rPr>
            </w:pPr>
            <w:r w:rsidRPr="00F30307">
              <w:rPr>
                <w:rFonts w:ascii="Calibri" w:hAnsi="Calibri"/>
                <w:sz w:val="14"/>
                <w:szCs w:val="14"/>
              </w:rPr>
              <w:t>*multisplit HP-ducted+ductless &gt;&gt;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gridSpan w:val="2"/>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gridSpan w:val="2"/>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gridSpan w:val="2"/>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gridSpan w:val="2"/>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gridSpan w:val="2"/>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gridSpan w:val="2"/>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gridSpan w:val="2"/>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2FC8A633"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gridSpan w:val="2"/>
          </w:tcPr>
          <w:p w14:paraId="08E17A30" w14:textId="5CE0E560" w:rsidR="00EF09FB" w:rsidRPr="00457B65" w:rsidRDefault="0029395E" w:rsidP="00EF09FB">
            <w:pPr>
              <w:keepNext/>
              <w:rPr>
                <w:rFonts w:asciiTheme="minorHAnsi" w:hAnsiTheme="minorHAnsi"/>
                <w:sz w:val="12"/>
                <w:szCs w:val="12"/>
              </w:rPr>
            </w:pPr>
            <w:r w:rsidRPr="00457B65">
              <w:rPr>
                <w:rFonts w:asciiTheme="minorHAnsi" w:hAnsiTheme="minorHAnsi"/>
                <w:sz w:val="12"/>
                <w:szCs w:val="12"/>
              </w:rPr>
              <w:t>&lt;&lt;</w:t>
            </w:r>
            <w:r w:rsidR="0084340B" w:rsidRPr="006E7934">
              <w:rPr>
                <w:rFonts w:asciiTheme="minorHAnsi" w:hAnsiTheme="minorHAnsi"/>
                <w:b/>
                <w:sz w:val="12"/>
                <w:szCs w:val="12"/>
              </w:rPr>
              <w:t>if</w:t>
            </w:r>
            <w:r w:rsidR="00FC01B6">
              <w:rPr>
                <w:rFonts w:asciiTheme="minorHAnsi" w:hAnsiTheme="minorHAnsi"/>
                <w:sz w:val="12"/>
                <w:szCs w:val="12"/>
              </w:rPr>
              <w:t xml:space="preserve"> </w:t>
            </w:r>
            <w:r w:rsidR="00EF09FB" w:rsidRPr="00457B65">
              <w:rPr>
                <w:rFonts w:asciiTheme="minorHAnsi" w:hAnsiTheme="minorHAnsi"/>
                <w:sz w:val="12"/>
                <w:szCs w:val="12"/>
              </w:rPr>
              <w:t>value in C11=N/A,</w:t>
            </w:r>
          </w:p>
          <w:p w14:paraId="4D193F28" w14:textId="77777777" w:rsidR="00EF09FB" w:rsidRPr="00457B65" w:rsidRDefault="00EF09FB" w:rsidP="00EF09FB">
            <w:pPr>
              <w:keepNext/>
              <w:rPr>
                <w:rFonts w:asciiTheme="minorHAnsi" w:hAnsiTheme="minorHAnsi"/>
                <w:sz w:val="12"/>
                <w:szCs w:val="12"/>
              </w:rPr>
            </w:pPr>
            <w:r w:rsidRPr="00457B65">
              <w:rPr>
                <w:rFonts w:asciiTheme="minorHAnsi" w:hAnsiTheme="minorHAnsi"/>
                <w:b/>
                <w:sz w:val="12"/>
                <w:szCs w:val="12"/>
              </w:rPr>
              <w:t>then</w:t>
            </w:r>
            <w:r w:rsidRPr="00457B65">
              <w:rPr>
                <w:rFonts w:asciiTheme="minorHAnsi" w:hAnsiTheme="minorHAnsi"/>
                <w:sz w:val="12"/>
                <w:szCs w:val="12"/>
              </w:rPr>
              <w:t xml:space="preserve"> value=N/A</w:t>
            </w:r>
          </w:p>
          <w:p w14:paraId="6458C70E" w14:textId="5ED608BA" w:rsidR="006E7934" w:rsidRPr="00457B65" w:rsidRDefault="006E7934" w:rsidP="0029395E">
            <w:pPr>
              <w:keepNext/>
              <w:rPr>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r w:rsidRPr="00457B65">
              <w:rPr>
                <w:rFonts w:asciiTheme="minorHAnsi" w:hAnsiTheme="minorHAnsi"/>
                <w:b/>
                <w:sz w:val="12"/>
                <w:szCs w:val="12"/>
              </w:rPr>
              <w:t>else</w:t>
            </w:r>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sz w:val="12"/>
                <w:szCs w:val="12"/>
              </w:rPr>
            </w:pPr>
          </w:p>
          <w:p w14:paraId="526D0B6C" w14:textId="63CB76D1" w:rsidR="00FE585B" w:rsidRPr="00FE585B" w:rsidRDefault="00FE585B" w:rsidP="00FE585B">
            <w:pPr>
              <w:keepNext/>
              <w:rPr>
                <w:sz w:val="12"/>
                <w:szCs w:val="12"/>
              </w:rPr>
            </w:pPr>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r w:rsidR="00F51386">
              <w:rPr>
                <w:sz w:val="12"/>
                <w:szCs w:val="12"/>
              </w:rPr>
              <w:t xml:space="preserve">all </w:t>
            </w:r>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p>
          <w:p w14:paraId="3C5C05D3" w14:textId="77777777" w:rsidR="00FE585B" w:rsidRPr="00FE585B" w:rsidRDefault="00FE585B" w:rsidP="00FE585B">
            <w:pPr>
              <w:keepNext/>
              <w:rPr>
                <w:sz w:val="12"/>
                <w:szCs w:val="12"/>
              </w:rPr>
            </w:pPr>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p>
          <w:p w14:paraId="31585675" w14:textId="1F90F08E" w:rsidR="00FE585B" w:rsidRPr="00FE585B" w:rsidRDefault="00FE585B" w:rsidP="00FE585B">
            <w:pPr>
              <w:keepNext/>
              <w:rPr>
                <w:sz w:val="12"/>
                <w:szCs w:val="12"/>
              </w:rPr>
            </w:pPr>
            <w:r w:rsidRPr="00FE585B">
              <w:rPr>
                <w:sz w:val="12"/>
                <w:szCs w:val="12"/>
              </w:rPr>
              <w:t>3:[</w:t>
            </w:r>
            <w:r w:rsidRPr="00690C2A">
              <w:rPr>
                <w:sz w:val="12"/>
                <w:szCs w:val="12"/>
                <w:highlight w:val="yellow"/>
              </w:rPr>
              <w:t>C04</w:t>
            </w:r>
            <w:r w:rsidR="00F70081">
              <w:rPr>
                <w:sz w:val="12"/>
                <w:szCs w:val="12"/>
              </w:rPr>
              <w:t>=</w:t>
            </w:r>
            <w:r w:rsidR="00104702" w:rsidRPr="00104702">
              <w:rPr>
                <w:sz w:val="12"/>
                <w:szCs w:val="12"/>
              </w:rPr>
              <w:t>central g</w:t>
            </w:r>
            <w:r w:rsidR="00F70081">
              <w:rPr>
                <w:sz w:val="12"/>
                <w:szCs w:val="12"/>
              </w:rPr>
              <w:t>as furnace</w:t>
            </w:r>
            <w:r w:rsidR="00104702" w:rsidRPr="00104702">
              <w:rPr>
                <w:sz w:val="12"/>
                <w:szCs w:val="12"/>
              </w:rPr>
              <w:t>]</w:t>
            </w:r>
          </w:p>
          <w:p w14:paraId="24F98213" w14:textId="77777777" w:rsidR="00FE585B" w:rsidRPr="00FE585B" w:rsidRDefault="00FE585B" w:rsidP="00FE585B">
            <w:pPr>
              <w:keepNext/>
              <w:rPr>
                <w:sz w:val="12"/>
                <w:szCs w:val="12"/>
              </w:rPr>
            </w:pPr>
          </w:p>
          <w:p w14:paraId="5C76FD98" w14:textId="3F3DAB95" w:rsidR="00FE585B" w:rsidRDefault="00FE585B" w:rsidP="0029395E">
            <w:pPr>
              <w:keepNext/>
              <w:rPr>
                <w:sz w:val="12"/>
                <w:szCs w:val="12"/>
              </w:rPr>
            </w:pPr>
            <w:r w:rsidRPr="00FE585B">
              <w:rPr>
                <w:sz w:val="12"/>
                <w:szCs w:val="12"/>
              </w:rPr>
              <w:t>allow user to override the default uniqueness rule if necessary&gt;&gt;</w:t>
            </w:r>
          </w:p>
          <w:p w14:paraId="3BEC4626" w14:textId="77777777" w:rsidR="00FE585B" w:rsidRDefault="00FE585B" w:rsidP="0029395E">
            <w:pPr>
              <w:keepNext/>
              <w:rPr>
                <w:sz w:val="12"/>
                <w:szCs w:val="12"/>
              </w:rPr>
            </w:pPr>
          </w:p>
          <w:p w14:paraId="2CD71B3F" w14:textId="77777777" w:rsidR="00FE585B" w:rsidRPr="00457B65" w:rsidRDefault="00FE585B" w:rsidP="0029395E">
            <w:pPr>
              <w:keepNext/>
              <w:rPr>
                <w:sz w:val="12"/>
                <w:szCs w:val="12"/>
              </w:rPr>
            </w:pPr>
          </w:p>
          <w:p w14:paraId="366DB2FF" w14:textId="0C871625" w:rsidR="0029395E" w:rsidRPr="00457B65" w:rsidRDefault="0029395E" w:rsidP="00F37020">
            <w:pPr>
              <w:rPr>
                <w:rFonts w:asciiTheme="minorHAnsi" w:hAnsiTheme="minorHAnsi"/>
                <w:sz w:val="12"/>
                <w:szCs w:val="12"/>
              </w:rPr>
            </w:pPr>
          </w:p>
        </w:tc>
        <w:tc>
          <w:tcPr>
            <w:tcW w:w="1710" w:type="dxa"/>
            <w:gridSpan w:val="2"/>
          </w:tcPr>
          <w:p w14:paraId="3385DC7A" w14:textId="454D43D0" w:rsidR="00B65862" w:rsidRDefault="0029395E" w:rsidP="0029395E">
            <w:pPr>
              <w:keepNext/>
              <w:rPr>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rFonts w:asciiTheme="minorHAnsi" w:hAnsiTheme="minorHAnsi"/>
                <w:sz w:val="12"/>
                <w:szCs w:val="12"/>
              </w:rPr>
            </w:pPr>
          </w:p>
          <w:p w14:paraId="35A6693A"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p>
          <w:p w14:paraId="4C1FAC3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p>
          <w:p w14:paraId="761F75A6"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then</w:t>
            </w:r>
            <w:r w:rsidRPr="007E6264">
              <w:rPr>
                <w:rFonts w:asciiTheme="minorHAnsi" w:hAnsiTheme="minorHAnsi"/>
                <w:sz w:val="12"/>
                <w:szCs w:val="12"/>
              </w:rPr>
              <w:t xml:space="preserve"> user pick one from list:</w:t>
            </w:r>
          </w:p>
          <w:p w14:paraId="2FF16B2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*Yes</w:t>
            </w:r>
          </w:p>
          <w:p w14:paraId="5BA95937" w14:textId="77777777" w:rsidR="00897C61" w:rsidRDefault="00897C61" w:rsidP="00897C61">
            <w:pPr>
              <w:keepNext/>
              <w:rPr>
                <w:rFonts w:asciiTheme="minorHAnsi" w:hAnsiTheme="minorHAnsi"/>
                <w:sz w:val="12"/>
                <w:szCs w:val="12"/>
              </w:rPr>
            </w:pPr>
            <w:r w:rsidRPr="007E6264">
              <w:rPr>
                <w:rFonts w:asciiTheme="minorHAnsi" w:hAnsiTheme="minorHAnsi"/>
                <w:sz w:val="12"/>
                <w:szCs w:val="12"/>
              </w:rPr>
              <w:t>*No</w:t>
            </w:r>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gridSpan w:val="2"/>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gridSpan w:val="2"/>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gridSpan w:val="2"/>
          </w:tcPr>
          <w:p w14:paraId="13C27818" w14:textId="77777777" w:rsidR="0029395E" w:rsidRPr="00295655" w:rsidRDefault="0029395E" w:rsidP="0029395E">
            <w:pPr>
              <w:keepNext/>
              <w:rPr>
                <w:rFonts w:ascii="Calibri" w:hAnsi="Calibri"/>
                <w:sz w:val="18"/>
                <w:szCs w:val="18"/>
              </w:rPr>
            </w:pPr>
          </w:p>
        </w:tc>
        <w:tc>
          <w:tcPr>
            <w:tcW w:w="1710" w:type="dxa"/>
            <w:gridSpan w:val="2"/>
          </w:tcPr>
          <w:p w14:paraId="018112DC" w14:textId="77777777" w:rsidR="0029395E" w:rsidRPr="00295655" w:rsidRDefault="0029395E" w:rsidP="0029395E">
            <w:pPr>
              <w:keepNext/>
              <w:rPr>
                <w:rFonts w:ascii="Calibri" w:hAnsi="Calibri"/>
                <w:sz w:val="18"/>
                <w:szCs w:val="18"/>
              </w:rPr>
            </w:pPr>
          </w:p>
        </w:tc>
        <w:tc>
          <w:tcPr>
            <w:tcW w:w="1620" w:type="dxa"/>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gridSpan w:val="2"/>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gridSpan w:val="2"/>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5"/>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6F5AA31D" w14:textId="5CDC0B00" w:rsidR="00F30307" w:rsidRDefault="00F30307" w:rsidP="00196676">
      <w:pPr>
        <w:rPr>
          <w:rFonts w:ascii="Calibri" w:hAnsi="Calibri"/>
          <w:sz w:val="18"/>
          <w:szCs w:val="18"/>
        </w:rPr>
      </w:pPr>
    </w:p>
    <w:p w14:paraId="478E649D" w14:textId="77777777" w:rsidR="00F30307" w:rsidRDefault="00F30307"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217"/>
        <w:gridCol w:w="939"/>
        <w:gridCol w:w="1153"/>
        <w:gridCol w:w="800"/>
        <w:gridCol w:w="1325"/>
        <w:gridCol w:w="1568"/>
        <w:gridCol w:w="557"/>
        <w:gridCol w:w="2125"/>
        <w:gridCol w:w="210"/>
        <w:gridCol w:w="1385"/>
        <w:gridCol w:w="1508"/>
      </w:tblGrid>
      <w:tr w:rsidR="00845A53" w:rsidRPr="00295655" w14:paraId="26FCBE44" w14:textId="6811A3A1" w:rsidTr="00F30307">
        <w:trPr>
          <w:cantSplit/>
        </w:trPr>
        <w:tc>
          <w:tcPr>
            <w:tcW w:w="14462" w:type="dxa"/>
            <w:gridSpan w:val="13"/>
            <w:tcBorders>
              <w:bottom w:val="nil"/>
            </w:tcBorders>
          </w:tcPr>
          <w:p w14:paraId="2C91E127" w14:textId="77777777" w:rsidR="00845A53" w:rsidRPr="001A53D0" w:rsidRDefault="00845A53" w:rsidP="00F30307">
            <w:pPr>
              <w:keepNext/>
              <w:rPr>
                <w:rFonts w:ascii="Calibri" w:hAnsi="Calibri"/>
                <w:b/>
                <w:szCs w:val="18"/>
              </w:rPr>
            </w:pPr>
            <w:r w:rsidRPr="001A53D0">
              <w:rPr>
                <w:rFonts w:ascii="Calibri" w:hAnsi="Calibri"/>
                <w:b/>
                <w:szCs w:val="18"/>
              </w:rPr>
              <w:lastRenderedPageBreak/>
              <w:t>E. Installed Cooling System Outdoor Condensing Unit or Package Unit Equipment Information (not heat pumps)</w:t>
            </w:r>
          </w:p>
          <w:p w14:paraId="5A3DCD7D" w14:textId="77777777" w:rsidR="00845A53" w:rsidRDefault="00845A53" w:rsidP="00F30307">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07BF3F0B" w14:textId="263F0209" w:rsidR="00F30307" w:rsidRPr="001A53D0" w:rsidRDefault="00F30307" w:rsidP="00F30307">
            <w:pPr>
              <w:keepNext/>
              <w:rPr>
                <w:rFonts w:ascii="Calibri" w:hAnsi="Calibri"/>
                <w:b/>
                <w:szCs w:val="18"/>
              </w:rPr>
            </w:pPr>
          </w:p>
        </w:tc>
      </w:tr>
      <w:tr w:rsidR="00F30307" w:rsidRPr="00295655" w14:paraId="74AA425E" w14:textId="77777777" w:rsidTr="00F30307">
        <w:trPr>
          <w:cantSplit/>
        </w:trPr>
        <w:tc>
          <w:tcPr>
            <w:tcW w:w="2892" w:type="dxa"/>
            <w:gridSpan w:val="3"/>
            <w:tcBorders>
              <w:top w:val="nil"/>
              <w:right w:val="nil"/>
            </w:tcBorders>
          </w:tcPr>
          <w:p w14:paraId="750ABE82" w14:textId="77777777" w:rsidR="00F30307" w:rsidRPr="00A82EF3" w:rsidRDefault="00F30307" w:rsidP="00F30307">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383B66C1"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packaged HP</w:t>
            </w:r>
          </w:p>
          <w:p w14:paraId="59E1D8BF"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large packaged HP</w:t>
            </w:r>
          </w:p>
          <w:p w14:paraId="059CF751" w14:textId="2F4F49EB" w:rsidR="00F30307" w:rsidRPr="00F30307" w:rsidRDefault="00F30307" w:rsidP="00F30307">
            <w:pPr>
              <w:keepNext/>
              <w:rPr>
                <w:rFonts w:ascii="Calibri" w:hAnsi="Calibri"/>
                <w:sz w:val="16"/>
                <w:szCs w:val="16"/>
              </w:rPr>
            </w:pPr>
            <w:r w:rsidRPr="00F30307">
              <w:rPr>
                <w:rFonts w:ascii="Calibri" w:hAnsi="Calibri"/>
                <w:sz w:val="16"/>
                <w:szCs w:val="16"/>
              </w:rPr>
              <w:t>*ducted mini-split HP</w:t>
            </w:r>
          </w:p>
        </w:tc>
        <w:tc>
          <w:tcPr>
            <w:tcW w:w="2892" w:type="dxa"/>
            <w:gridSpan w:val="3"/>
            <w:tcBorders>
              <w:top w:val="nil"/>
              <w:left w:val="nil"/>
              <w:right w:val="nil"/>
            </w:tcBorders>
          </w:tcPr>
          <w:p w14:paraId="73C7E644"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56D9C772" w14:textId="77777777" w:rsidR="00F30307"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7BC54D48" w14:textId="77777777" w:rsidR="00F30307" w:rsidRPr="00A82EF3"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5B32C06F"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1C88AA1" w14:textId="77777777" w:rsidR="00F30307" w:rsidRPr="001A53D0" w:rsidRDefault="00F30307" w:rsidP="00F30307">
            <w:pPr>
              <w:keepNext/>
              <w:rPr>
                <w:rFonts w:ascii="Calibri" w:hAnsi="Calibri"/>
                <w:b/>
                <w:szCs w:val="18"/>
              </w:rPr>
            </w:pPr>
          </w:p>
        </w:tc>
        <w:tc>
          <w:tcPr>
            <w:tcW w:w="2893" w:type="dxa"/>
            <w:gridSpan w:val="2"/>
            <w:tcBorders>
              <w:top w:val="nil"/>
              <w:left w:val="nil"/>
              <w:right w:val="nil"/>
            </w:tcBorders>
          </w:tcPr>
          <w:p w14:paraId="69AE8057" w14:textId="77777777" w:rsidR="00F30307" w:rsidRDefault="00F30307" w:rsidP="00F30307">
            <w:pPr>
              <w:keepNext/>
              <w:rPr>
                <w:rFonts w:asciiTheme="minorHAnsi" w:hAnsiTheme="minorHAnsi"/>
                <w:sz w:val="16"/>
                <w:szCs w:val="16"/>
              </w:rPr>
            </w:pPr>
            <w:r>
              <w:rPr>
                <w:rFonts w:asciiTheme="minorHAnsi" w:hAnsiTheme="minorHAnsi"/>
                <w:sz w:val="16"/>
                <w:szCs w:val="16"/>
              </w:rPr>
              <w:t>*small duct high velocity HP;</w:t>
            </w:r>
          </w:p>
          <w:p w14:paraId="667E88C2" w14:textId="77777777" w:rsidR="00F30307" w:rsidRDefault="00F30307" w:rsidP="00F30307">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CA5D782" w14:textId="77777777" w:rsidR="00F30307" w:rsidRPr="00F30307" w:rsidRDefault="00F30307" w:rsidP="00F30307">
            <w:pPr>
              <w:keepNext/>
              <w:rPr>
                <w:rFonts w:ascii="Calibri" w:hAnsi="Calibri"/>
                <w:sz w:val="16"/>
                <w:szCs w:val="16"/>
              </w:rPr>
            </w:pPr>
            <w:r w:rsidRPr="00F30307">
              <w:rPr>
                <w:rFonts w:ascii="Calibri" w:hAnsi="Calibri"/>
                <w:sz w:val="16"/>
                <w:szCs w:val="16"/>
              </w:rPr>
              <w:t>*air-to-water HP</w:t>
            </w:r>
          </w:p>
          <w:p w14:paraId="357B4923" w14:textId="31497E27" w:rsidR="00F30307" w:rsidRPr="00F30307" w:rsidRDefault="00F30307" w:rsidP="00F30307">
            <w:pPr>
              <w:keepNext/>
              <w:rPr>
                <w:rFonts w:ascii="Calibri" w:hAnsi="Calibri"/>
                <w:szCs w:val="18"/>
              </w:rPr>
            </w:pPr>
            <w:r w:rsidRPr="00F30307">
              <w:rPr>
                <w:rFonts w:ascii="Calibri" w:hAnsi="Calibri"/>
                <w:sz w:val="16"/>
                <w:szCs w:val="16"/>
              </w:rPr>
              <w:t>*ground-source HP</w:t>
            </w:r>
          </w:p>
        </w:tc>
        <w:tc>
          <w:tcPr>
            <w:tcW w:w="2892" w:type="dxa"/>
            <w:gridSpan w:val="3"/>
            <w:tcBorders>
              <w:top w:val="nil"/>
              <w:left w:val="nil"/>
              <w:right w:val="nil"/>
            </w:tcBorders>
          </w:tcPr>
          <w:p w14:paraId="51B189EF" w14:textId="77777777" w:rsidR="00F30307" w:rsidRPr="00F30307" w:rsidRDefault="00F30307" w:rsidP="00F30307">
            <w:pPr>
              <w:keepNext/>
              <w:rPr>
                <w:rFonts w:ascii="Calibri" w:hAnsi="Calibri"/>
                <w:sz w:val="16"/>
                <w:szCs w:val="16"/>
              </w:rPr>
            </w:pPr>
            <w:r w:rsidRPr="00F30307">
              <w:rPr>
                <w:rFonts w:ascii="Calibri" w:hAnsi="Calibri"/>
                <w:sz w:val="16"/>
                <w:szCs w:val="16"/>
              </w:rPr>
              <w:t xml:space="preserve">*VCHP-Ducted </w:t>
            </w:r>
          </w:p>
          <w:p w14:paraId="23058924" w14:textId="77777777" w:rsidR="00F30307" w:rsidRPr="00F30307" w:rsidRDefault="00F30307" w:rsidP="00F30307">
            <w:pPr>
              <w:keepNext/>
              <w:rPr>
                <w:rFonts w:ascii="Calibri" w:hAnsi="Calibri"/>
                <w:sz w:val="16"/>
                <w:szCs w:val="16"/>
              </w:rPr>
            </w:pPr>
            <w:r w:rsidRPr="00F30307">
              <w:rPr>
                <w:rFonts w:ascii="Calibri" w:hAnsi="Calibri"/>
                <w:sz w:val="16"/>
                <w:szCs w:val="16"/>
              </w:rPr>
              <w:t>*VCHP-Ductless</w:t>
            </w:r>
          </w:p>
          <w:p w14:paraId="55B186ED" w14:textId="266AF276" w:rsidR="00F30307" w:rsidRPr="00F30307" w:rsidRDefault="00F30307" w:rsidP="00F30307">
            <w:pPr>
              <w:keepNext/>
              <w:rPr>
                <w:rFonts w:ascii="Calibri" w:hAnsi="Calibri"/>
                <w:sz w:val="16"/>
                <w:szCs w:val="16"/>
              </w:rPr>
            </w:pPr>
            <w:r w:rsidRPr="00F30307">
              <w:rPr>
                <w:rFonts w:ascii="Calibri" w:hAnsi="Calibri"/>
                <w:sz w:val="16"/>
                <w:szCs w:val="16"/>
              </w:rPr>
              <w:t>*VCHP-Ducted+Ductless</w:t>
            </w:r>
          </w:p>
        </w:tc>
        <w:tc>
          <w:tcPr>
            <w:tcW w:w="2893" w:type="dxa"/>
            <w:gridSpan w:val="2"/>
            <w:tcBorders>
              <w:top w:val="nil"/>
              <w:left w:val="nil"/>
            </w:tcBorders>
          </w:tcPr>
          <w:p w14:paraId="5A0D573E"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HP-ducted</w:t>
            </w:r>
          </w:p>
          <w:p w14:paraId="4CD8DA7C"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HP-ductless</w:t>
            </w:r>
          </w:p>
          <w:p w14:paraId="7E53ECA4" w14:textId="78E5228D" w:rsidR="00F30307" w:rsidRPr="001A53D0" w:rsidRDefault="00F30307" w:rsidP="00F30307">
            <w:pPr>
              <w:keepNext/>
              <w:rPr>
                <w:rFonts w:ascii="Calibri" w:hAnsi="Calibri"/>
                <w:b/>
                <w:szCs w:val="18"/>
              </w:rPr>
            </w:pPr>
            <w:r w:rsidRPr="00F82E2D">
              <w:rPr>
                <w:rFonts w:ascii="Calibri" w:hAnsi="Calibri"/>
                <w:sz w:val="18"/>
                <w:szCs w:val="18"/>
              </w:rPr>
              <w:t>*multisplit HP-ducted+ductless</w:t>
            </w:r>
            <w:r>
              <w:rPr>
                <w:rFonts w:ascii="Calibri" w:hAnsi="Calibri"/>
                <w:sz w:val="18"/>
                <w:szCs w:val="18"/>
              </w:rPr>
              <w:t>&gt;&gt;</w:t>
            </w:r>
          </w:p>
        </w:tc>
      </w:tr>
      <w:tr w:rsidR="005A19CC" w:rsidRPr="00295655" w14:paraId="26FCBE4E" w14:textId="4EE23D85" w:rsidTr="00F30307">
        <w:trPr>
          <w:cantSplit/>
          <w:trHeight w:val="224"/>
        </w:trPr>
        <w:tc>
          <w:tcPr>
            <w:tcW w:w="134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2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56" w:type="dxa"/>
            <w:gridSpan w:val="2"/>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53"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25" w:type="dxa"/>
            <w:gridSpan w:val="2"/>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25" w:type="dxa"/>
            <w:gridSpan w:val="2"/>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25"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595" w:type="dxa"/>
            <w:gridSpan w:val="2"/>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08"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F30307">
        <w:trPr>
          <w:cantSplit/>
          <w:trHeight w:val="576"/>
        </w:trPr>
        <w:tc>
          <w:tcPr>
            <w:tcW w:w="134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2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56" w:type="dxa"/>
            <w:gridSpan w:val="2"/>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53"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25" w:type="dxa"/>
            <w:gridSpan w:val="2"/>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25" w:type="dxa"/>
            <w:gridSpan w:val="2"/>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25"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595" w:type="dxa"/>
            <w:gridSpan w:val="2"/>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08"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F30307">
        <w:trPr>
          <w:cantSplit/>
          <w:trHeight w:val="395"/>
        </w:trPr>
        <w:tc>
          <w:tcPr>
            <w:tcW w:w="134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2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56" w:type="dxa"/>
            <w:gridSpan w:val="2"/>
          </w:tcPr>
          <w:p w14:paraId="637C34D1" w14:textId="39BB85CF" w:rsidR="006B554E" w:rsidRDefault="005A19CC" w:rsidP="00CB659D">
            <w:pPr>
              <w:keepNext/>
              <w:rPr>
                <w:rFonts w:ascii="Calibri" w:hAnsi="Calibri"/>
                <w:sz w:val="14"/>
                <w:szCs w:val="14"/>
              </w:rPr>
            </w:pPr>
            <w:r>
              <w:rPr>
                <w:rFonts w:ascii="Calibri" w:hAnsi="Calibri"/>
                <w:sz w:val="14"/>
                <w:szCs w:val="14"/>
              </w:rPr>
              <w:t>&lt;&lt;</w:t>
            </w:r>
            <w:r w:rsidR="006B554E">
              <w:rPr>
                <w:rFonts w:ascii="Calibri" w:hAnsi="Calibri"/>
                <w:sz w:val="14"/>
                <w:szCs w:val="14"/>
              </w:rPr>
              <w:t xml:space="preserve">as default </w:t>
            </w:r>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rFonts w:ascii="Calibri" w:hAnsi="Calibri"/>
                <w:sz w:val="14"/>
                <w:szCs w:val="14"/>
              </w:rPr>
            </w:pPr>
          </w:p>
          <w:p w14:paraId="19553580" w14:textId="030586D6" w:rsidR="006B554E" w:rsidRPr="006B554E" w:rsidRDefault="006B554E" w:rsidP="006B554E">
            <w:pPr>
              <w:keepNext/>
              <w:rPr>
                <w:rFonts w:ascii="Calibri" w:hAnsi="Calibri"/>
                <w:sz w:val="14"/>
                <w:szCs w:val="14"/>
              </w:rPr>
            </w:pPr>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r>
              <w:rPr>
                <w:rFonts w:ascii="Calibri" w:hAnsi="Calibri"/>
                <w:sz w:val="14"/>
                <w:szCs w:val="14"/>
              </w:rPr>
              <w:t xml:space="preserve">one value </w:t>
            </w:r>
            <w:r w:rsidRPr="006B554E">
              <w:rPr>
                <w:rFonts w:ascii="Calibri" w:hAnsi="Calibri"/>
                <w:sz w:val="14"/>
                <w:szCs w:val="14"/>
              </w:rPr>
              <w:t xml:space="preserve">from </w:t>
            </w:r>
            <w:r w:rsidR="007E2352">
              <w:rPr>
                <w:rFonts w:ascii="Calibri" w:hAnsi="Calibri"/>
                <w:sz w:val="14"/>
                <w:szCs w:val="14"/>
              </w:rPr>
              <w:t xml:space="preserve">following </w:t>
            </w:r>
            <w:del w:id="7" w:author="Alexis Smith" w:date="2020-08-07T11:18:00Z">
              <w:r w:rsidR="007E2352" w:rsidDel="00EB71B6">
                <w:rPr>
                  <w:rFonts w:ascii="Calibri" w:hAnsi="Calibri"/>
                  <w:sz w:val="14"/>
                  <w:szCs w:val="14"/>
                </w:rPr>
                <w:delText>two</w:delText>
              </w:r>
            </w:del>
            <w:ins w:id="8" w:author="Alexis Smith" w:date="2020-08-07T11:18:00Z">
              <w:r w:rsidR="00EB71B6">
                <w:rPr>
                  <w:rFonts w:ascii="Calibri" w:hAnsi="Calibri"/>
                  <w:sz w:val="14"/>
                  <w:szCs w:val="14"/>
                </w:rPr>
                <w:t>list</w:t>
              </w:r>
            </w:ins>
            <w:r w:rsidRPr="006B554E">
              <w:rPr>
                <w:rFonts w:ascii="Calibri" w:hAnsi="Calibri"/>
                <w:sz w:val="14"/>
                <w:szCs w:val="14"/>
              </w:rPr>
              <w:t xml:space="preserve">:  </w:t>
            </w:r>
          </w:p>
          <w:p w14:paraId="74F2211A"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*SEER; </w:t>
            </w:r>
          </w:p>
          <w:p w14:paraId="07ECC5BB" w14:textId="3F2AB378" w:rsidR="006B554E" w:rsidRDefault="006B554E" w:rsidP="006B554E">
            <w:pPr>
              <w:keepNext/>
              <w:rPr>
                <w:ins w:id="9" w:author="Alexis Smith" w:date="2020-08-07T11:16:00Z"/>
                <w:rFonts w:ascii="Calibri" w:hAnsi="Calibri"/>
                <w:sz w:val="14"/>
                <w:szCs w:val="14"/>
              </w:rPr>
            </w:pPr>
            <w:r w:rsidRPr="006B554E">
              <w:rPr>
                <w:rFonts w:ascii="Calibri" w:hAnsi="Calibri"/>
                <w:sz w:val="14"/>
                <w:szCs w:val="14"/>
              </w:rPr>
              <w:t xml:space="preserve">*EER;  </w:t>
            </w:r>
          </w:p>
          <w:p w14:paraId="6433CC3F" w14:textId="2B5C97E5" w:rsidR="00EB71B6" w:rsidRPr="006B554E" w:rsidRDefault="00EB71B6" w:rsidP="006B554E">
            <w:pPr>
              <w:keepNext/>
              <w:rPr>
                <w:rFonts w:ascii="Calibri" w:hAnsi="Calibri"/>
                <w:sz w:val="14"/>
                <w:szCs w:val="14"/>
              </w:rPr>
            </w:pPr>
            <w:ins w:id="10" w:author="Alexis Smith" w:date="2020-08-07T11:16:00Z">
              <w:r>
                <w:rPr>
                  <w:rFonts w:ascii="Calibri" w:hAnsi="Calibri"/>
                  <w:sz w:val="14"/>
                  <w:szCs w:val="14"/>
                </w:rPr>
                <w:t>*CEER;</w:t>
              </w:r>
            </w:ins>
          </w:p>
          <w:p w14:paraId="216A3DF9" w14:textId="77777777" w:rsidR="006B554E" w:rsidRPr="006B554E" w:rsidRDefault="006B554E" w:rsidP="006B554E">
            <w:pPr>
              <w:keepNext/>
              <w:rPr>
                <w:rFonts w:ascii="Calibri" w:hAnsi="Calibri"/>
                <w:sz w:val="14"/>
                <w:szCs w:val="14"/>
              </w:rPr>
            </w:pPr>
          </w:p>
          <w:p w14:paraId="26FCBE60" w14:textId="586671E2" w:rsidR="005A19CC" w:rsidRPr="006B554E" w:rsidRDefault="006B554E" w:rsidP="006B554E">
            <w:pPr>
              <w:keepNext/>
              <w:rPr>
                <w:rFonts w:ascii="Calibri" w:hAnsi="Calibri"/>
                <w:sz w:val="14"/>
                <w:szCs w:val="14"/>
              </w:rPr>
            </w:pPr>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r w:rsidR="005A19CC">
              <w:rPr>
                <w:rFonts w:ascii="Calibri" w:hAnsi="Calibri"/>
                <w:sz w:val="14"/>
                <w:szCs w:val="14"/>
              </w:rPr>
              <w:t>&gt;&gt;</w:t>
            </w:r>
          </w:p>
        </w:tc>
        <w:tc>
          <w:tcPr>
            <w:tcW w:w="1153"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rFonts w:ascii="Calibri" w:hAnsi="Calibri"/>
                <w:sz w:val="14"/>
                <w:szCs w:val="14"/>
              </w:rPr>
            </w:pPr>
            <w:r w:rsidRPr="00DF197D">
              <w:rPr>
                <w:rFonts w:ascii="Calibri" w:hAnsi="Calibri"/>
                <w:sz w:val="14"/>
                <w:szCs w:val="14"/>
              </w:rPr>
              <w:t>check value</w:t>
            </w:r>
            <w:r w:rsidR="004F4A80">
              <w:rPr>
                <w:rFonts w:ascii="Calibri" w:hAnsi="Calibri"/>
                <w:sz w:val="14"/>
                <w:szCs w:val="14"/>
              </w:rPr>
              <w:t>:</w:t>
            </w:r>
          </w:p>
          <w:p w14:paraId="4A11F23D" w14:textId="77777777" w:rsidR="004F4A80" w:rsidRDefault="004F4A80" w:rsidP="00845A53">
            <w:pPr>
              <w:keepNext/>
              <w:rPr>
                <w:rFonts w:ascii="Calibri" w:hAnsi="Calibri"/>
                <w:sz w:val="14"/>
                <w:szCs w:val="14"/>
              </w:rPr>
            </w:pPr>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p>
          <w:p w14:paraId="7E813BF9" w14:textId="61F5F5DE" w:rsidR="004F4A80" w:rsidRDefault="004F4A80" w:rsidP="00845A53">
            <w:pPr>
              <w:keepNext/>
              <w:rPr>
                <w:rFonts w:ascii="Calibri" w:hAnsi="Calibri"/>
                <w:sz w:val="14"/>
                <w:szCs w:val="14"/>
              </w:rPr>
            </w:pPr>
            <w:r w:rsidRPr="00E41148">
              <w:rPr>
                <w:rFonts w:ascii="Calibri" w:hAnsi="Calibri"/>
                <w:b/>
                <w:sz w:val="14"/>
                <w:szCs w:val="14"/>
              </w:rPr>
              <w:t>then</w:t>
            </w:r>
            <w:r>
              <w:rPr>
                <w:rFonts w:ascii="Calibri" w:hAnsi="Calibri"/>
                <w:sz w:val="14"/>
                <w:szCs w:val="14"/>
              </w:rPr>
              <w:t xml:space="preserve"> value</w:t>
            </w:r>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r w:rsidRPr="00E41148">
              <w:rPr>
                <w:rFonts w:ascii="Calibri" w:hAnsi="Calibri"/>
                <w:b/>
                <w:sz w:val="14"/>
                <w:szCs w:val="14"/>
              </w:rPr>
              <w:t>if</w:t>
            </w:r>
            <w:r>
              <w:rPr>
                <w:rFonts w:ascii="Calibri" w:hAnsi="Calibri"/>
                <w:sz w:val="14"/>
                <w:szCs w:val="14"/>
              </w:rPr>
              <w:t xml:space="preserve"> value in B07=N/A</w:t>
            </w:r>
            <w:r w:rsidR="00FA455E">
              <w:rPr>
                <w:rFonts w:ascii="Calibri" w:hAnsi="Calibri"/>
                <w:sz w:val="14"/>
                <w:szCs w:val="14"/>
              </w:rPr>
              <w:t xml:space="preserve"> and E03=SEER</w:t>
            </w:r>
            <w:r>
              <w:rPr>
                <w:rFonts w:ascii="Calibri" w:hAnsi="Calibri"/>
                <w:sz w:val="14"/>
                <w:szCs w:val="14"/>
              </w:rPr>
              <w:t>,</w:t>
            </w:r>
          </w:p>
          <w:p w14:paraId="5DCF8727" w14:textId="237B3CA6" w:rsidR="004F4A80" w:rsidRDefault="004F4A80" w:rsidP="00845A53">
            <w:pPr>
              <w:keepNext/>
              <w:rPr>
                <w:rFonts w:ascii="Calibri" w:hAnsi="Calibri"/>
                <w:sz w:val="14"/>
                <w:szCs w:val="14"/>
              </w:rPr>
            </w:pPr>
            <w:r>
              <w:rPr>
                <w:rFonts w:ascii="Calibri" w:hAnsi="Calibri"/>
                <w:sz w:val="14"/>
                <w:szCs w:val="14"/>
              </w:rPr>
              <w:t xml:space="preserve">then value must be </w:t>
            </w:r>
            <w:r>
              <w:rPr>
                <w:rFonts w:ascii="Calibri" w:hAnsi="Calibri" w:cs="Calibri"/>
                <w:sz w:val="14"/>
                <w:szCs w:val="14"/>
              </w:rPr>
              <w:t>≥</w:t>
            </w:r>
            <w:r>
              <w:rPr>
                <w:rFonts w:ascii="Calibri" w:hAnsi="Calibri"/>
                <w:sz w:val="14"/>
                <w:szCs w:val="14"/>
              </w:rPr>
              <w:t>14 to comply.</w:t>
            </w:r>
          </w:p>
          <w:p w14:paraId="371E7594" w14:textId="77777777" w:rsidR="004F4A80" w:rsidRDefault="004F4A80" w:rsidP="00845A53">
            <w:pPr>
              <w:keepNext/>
              <w:rPr>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r w:rsidR="004F4A80">
              <w:rPr>
                <w:rFonts w:asciiTheme="minorHAnsi" w:hAnsiTheme="minorHAnsi"/>
                <w:sz w:val="14"/>
                <w:szCs w:val="14"/>
              </w:rPr>
              <w:t>s</w:t>
            </w:r>
            <w:r w:rsidRPr="00DF197D">
              <w:rPr>
                <w:rFonts w:asciiTheme="minorHAnsi" w:hAnsiTheme="minorHAnsi"/>
                <w:sz w:val="14"/>
                <w:szCs w:val="14"/>
              </w:rPr>
              <w:t xml:space="preserve"> and do not allow registration to proceed</w:t>
            </w:r>
            <w:r w:rsidR="00F74136">
              <w:rPr>
                <w:rFonts w:asciiTheme="minorHAnsi" w:hAnsiTheme="minorHAnsi"/>
                <w:sz w:val="14"/>
                <w:szCs w:val="14"/>
              </w:rPr>
              <w:t xml:space="preserve"> if not in compliance</w:t>
            </w:r>
            <w:r w:rsidRPr="00DF197D">
              <w:rPr>
                <w:rFonts w:asciiTheme="minorHAnsi" w:hAnsiTheme="minorHAnsi"/>
                <w:sz w:val="14"/>
                <w:szCs w:val="14"/>
              </w:rPr>
              <w:t>&gt;&gt;</w:t>
            </w:r>
          </w:p>
        </w:tc>
        <w:tc>
          <w:tcPr>
            <w:tcW w:w="2125" w:type="dxa"/>
            <w:gridSpan w:val="2"/>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gridSpan w:val="2"/>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595" w:type="dxa"/>
            <w:gridSpan w:val="2"/>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08"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F30307">
        <w:trPr>
          <w:cantSplit/>
          <w:trHeight w:val="288"/>
        </w:trPr>
        <w:tc>
          <w:tcPr>
            <w:tcW w:w="1347" w:type="dxa"/>
          </w:tcPr>
          <w:p w14:paraId="26FCBE69" w14:textId="77777777" w:rsidR="005A19CC" w:rsidRPr="00295655" w:rsidRDefault="005A19CC" w:rsidP="00845A53">
            <w:pPr>
              <w:keepNext/>
              <w:rPr>
                <w:rFonts w:ascii="Calibri" w:hAnsi="Calibri"/>
                <w:sz w:val="18"/>
                <w:szCs w:val="18"/>
              </w:rPr>
            </w:pPr>
          </w:p>
        </w:tc>
        <w:tc>
          <w:tcPr>
            <w:tcW w:w="1328" w:type="dxa"/>
          </w:tcPr>
          <w:p w14:paraId="26FCBE6A" w14:textId="77777777" w:rsidR="005A19CC" w:rsidRPr="00295655" w:rsidRDefault="005A19CC" w:rsidP="00845A53">
            <w:pPr>
              <w:keepNext/>
              <w:rPr>
                <w:rFonts w:ascii="Calibri" w:hAnsi="Calibri"/>
                <w:sz w:val="18"/>
                <w:szCs w:val="18"/>
              </w:rPr>
            </w:pPr>
          </w:p>
        </w:tc>
        <w:tc>
          <w:tcPr>
            <w:tcW w:w="1156" w:type="dxa"/>
            <w:gridSpan w:val="2"/>
          </w:tcPr>
          <w:p w14:paraId="26FCBE6B" w14:textId="77777777" w:rsidR="005A19CC" w:rsidRPr="00295655" w:rsidRDefault="005A19CC" w:rsidP="00845A53">
            <w:pPr>
              <w:keepNext/>
              <w:rPr>
                <w:rFonts w:ascii="Calibri" w:hAnsi="Calibri"/>
                <w:sz w:val="18"/>
                <w:szCs w:val="18"/>
              </w:rPr>
            </w:pPr>
          </w:p>
        </w:tc>
        <w:tc>
          <w:tcPr>
            <w:tcW w:w="1153" w:type="dxa"/>
          </w:tcPr>
          <w:p w14:paraId="26FCBE6C" w14:textId="77777777" w:rsidR="005A19CC" w:rsidRPr="00295655" w:rsidRDefault="005A19CC" w:rsidP="00845A53">
            <w:pPr>
              <w:keepNext/>
              <w:rPr>
                <w:rFonts w:ascii="Calibri" w:hAnsi="Calibri"/>
                <w:sz w:val="18"/>
                <w:szCs w:val="18"/>
              </w:rPr>
            </w:pPr>
          </w:p>
        </w:tc>
        <w:tc>
          <w:tcPr>
            <w:tcW w:w="2125" w:type="dxa"/>
            <w:gridSpan w:val="2"/>
          </w:tcPr>
          <w:p w14:paraId="26FCBE6D" w14:textId="77777777" w:rsidR="005A19CC" w:rsidRPr="00295655" w:rsidRDefault="005A19CC" w:rsidP="00845A53">
            <w:pPr>
              <w:keepNext/>
              <w:rPr>
                <w:rFonts w:ascii="Calibri" w:hAnsi="Calibri"/>
                <w:sz w:val="18"/>
                <w:szCs w:val="18"/>
              </w:rPr>
            </w:pPr>
          </w:p>
        </w:tc>
        <w:tc>
          <w:tcPr>
            <w:tcW w:w="2125" w:type="dxa"/>
            <w:gridSpan w:val="2"/>
          </w:tcPr>
          <w:p w14:paraId="26FCBE6E" w14:textId="77777777" w:rsidR="005A19CC" w:rsidRPr="00295655" w:rsidRDefault="005A19CC" w:rsidP="00845A53">
            <w:pPr>
              <w:keepNext/>
              <w:rPr>
                <w:rFonts w:ascii="Calibri" w:hAnsi="Calibri"/>
                <w:sz w:val="18"/>
                <w:szCs w:val="18"/>
              </w:rPr>
            </w:pPr>
          </w:p>
        </w:tc>
        <w:tc>
          <w:tcPr>
            <w:tcW w:w="2125" w:type="dxa"/>
          </w:tcPr>
          <w:p w14:paraId="26FCBE6F" w14:textId="77777777" w:rsidR="005A19CC" w:rsidRPr="00295655" w:rsidRDefault="005A19CC" w:rsidP="00845A53">
            <w:pPr>
              <w:keepNext/>
              <w:rPr>
                <w:rFonts w:ascii="Calibri" w:hAnsi="Calibri"/>
                <w:sz w:val="18"/>
                <w:szCs w:val="18"/>
              </w:rPr>
            </w:pPr>
          </w:p>
        </w:tc>
        <w:tc>
          <w:tcPr>
            <w:tcW w:w="1595" w:type="dxa"/>
            <w:gridSpan w:val="2"/>
          </w:tcPr>
          <w:p w14:paraId="26FCBE70" w14:textId="77777777" w:rsidR="005A19CC" w:rsidRPr="00295655" w:rsidRDefault="005A19CC" w:rsidP="00845A53">
            <w:pPr>
              <w:keepNext/>
              <w:rPr>
                <w:rFonts w:ascii="Calibri" w:hAnsi="Calibri"/>
                <w:sz w:val="18"/>
                <w:szCs w:val="18"/>
              </w:rPr>
            </w:pPr>
          </w:p>
        </w:tc>
        <w:tc>
          <w:tcPr>
            <w:tcW w:w="1508"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F30307">
        <w:trPr>
          <w:cantSplit/>
        </w:trPr>
        <w:tc>
          <w:tcPr>
            <w:tcW w:w="14462" w:type="dxa"/>
            <w:gridSpan w:val="13"/>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51"/>
        <w:gridCol w:w="1540"/>
        <w:gridCol w:w="720"/>
        <w:gridCol w:w="152"/>
        <w:gridCol w:w="1648"/>
        <w:gridCol w:w="540"/>
        <w:gridCol w:w="990"/>
        <w:gridCol w:w="720"/>
        <w:gridCol w:w="1020"/>
        <w:gridCol w:w="893"/>
        <w:gridCol w:w="847"/>
        <w:gridCol w:w="1209"/>
        <w:gridCol w:w="531"/>
        <w:gridCol w:w="1525"/>
      </w:tblGrid>
      <w:tr w:rsidR="00F170E8" w:rsidRPr="00295655" w14:paraId="26FCBE90" w14:textId="16F0D547" w:rsidTr="00683F58">
        <w:trPr>
          <w:cantSplit/>
          <w:trHeight w:val="998"/>
        </w:trPr>
        <w:tc>
          <w:tcPr>
            <w:tcW w:w="14390" w:type="dxa"/>
            <w:gridSpan w:val="16"/>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lastRenderedPageBreak/>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15C1B1E2"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list</w:t>
            </w:r>
            <w:r w:rsidR="00D57FEE">
              <w:rPr>
                <w:rFonts w:ascii="Calibri" w:hAnsi="Calibri"/>
                <w:sz w:val="12"/>
                <w:szCs w:val="12"/>
              </w:rPr>
              <w:t xml:space="preserve"> that follows below</w:t>
            </w:r>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BD28D3" w:rsidRPr="00F82E2D" w14:paraId="7FD090C6" w14:textId="24F0BF72" w:rsidTr="00BD28D3">
        <w:trPr>
          <w:cantSplit/>
          <w:trHeight w:val="188"/>
        </w:trPr>
        <w:tc>
          <w:tcPr>
            <w:tcW w:w="2055" w:type="dxa"/>
            <w:gridSpan w:val="3"/>
            <w:tcBorders>
              <w:top w:val="nil"/>
              <w:right w:val="nil"/>
            </w:tcBorders>
          </w:tcPr>
          <w:p w14:paraId="1FD86E9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*ductless mini-split AC;</w:t>
            </w:r>
          </w:p>
          <w:p w14:paraId="47B07DA6"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*ductless mini-split  HP;</w:t>
            </w:r>
          </w:p>
          <w:p w14:paraId="56A6353F" w14:textId="21DBC0BD"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HP</w:t>
            </w:r>
          </w:p>
        </w:tc>
        <w:tc>
          <w:tcPr>
            <w:tcW w:w="2260" w:type="dxa"/>
            <w:gridSpan w:val="2"/>
            <w:tcBorders>
              <w:top w:val="nil"/>
              <w:left w:val="nil"/>
              <w:right w:val="nil"/>
            </w:tcBorders>
          </w:tcPr>
          <w:p w14:paraId="69311D7E"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HP+forced air;</w:t>
            </w:r>
          </w:p>
          <w:p w14:paraId="59026FBC"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*gas absorption AC;</w:t>
            </w:r>
          </w:p>
          <w:p w14:paraId="36F0007B" w14:textId="0102B1F9"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AC</w:t>
            </w:r>
          </w:p>
        </w:tc>
        <w:tc>
          <w:tcPr>
            <w:tcW w:w="2340" w:type="dxa"/>
            <w:gridSpan w:val="3"/>
            <w:tcBorders>
              <w:top w:val="nil"/>
              <w:left w:val="nil"/>
              <w:right w:val="nil"/>
            </w:tcBorders>
          </w:tcPr>
          <w:p w14:paraId="381EED09"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710" w:type="dxa"/>
            <w:gridSpan w:val="2"/>
            <w:tcBorders>
              <w:top w:val="nil"/>
              <w:left w:val="nil"/>
              <w:right w:val="nil"/>
            </w:tcBorders>
          </w:tcPr>
          <w:p w14:paraId="5F3438F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HP</w:t>
            </w:r>
          </w:p>
          <w:p w14:paraId="2F3A2B47"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*air-to-water HP</w:t>
            </w:r>
          </w:p>
          <w:p w14:paraId="41558F9F" w14:textId="659B21F3"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*ground-source HP</w:t>
            </w:r>
          </w:p>
        </w:tc>
        <w:tc>
          <w:tcPr>
            <w:tcW w:w="1913" w:type="dxa"/>
            <w:gridSpan w:val="2"/>
            <w:tcBorders>
              <w:top w:val="nil"/>
              <w:left w:val="nil"/>
              <w:right w:val="nil"/>
            </w:tcBorders>
          </w:tcPr>
          <w:p w14:paraId="2B9EB65D"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 xml:space="preserve">*VCHP-Ducted </w:t>
            </w:r>
          </w:p>
          <w:p w14:paraId="02C6E6CE"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*VCHP-Ductless</w:t>
            </w:r>
          </w:p>
          <w:p w14:paraId="7EA07CAF" w14:textId="239123B9"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*VCHP-Ducted+Ductless</w:t>
            </w:r>
          </w:p>
        </w:tc>
        <w:tc>
          <w:tcPr>
            <w:tcW w:w="2056" w:type="dxa"/>
            <w:gridSpan w:val="2"/>
            <w:tcBorders>
              <w:top w:val="nil"/>
              <w:left w:val="nil"/>
              <w:right w:val="nil"/>
            </w:tcBorders>
          </w:tcPr>
          <w:p w14:paraId="2418FDB5" w14:textId="77777777"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AC-ducted+ductless</w:t>
            </w:r>
          </w:p>
          <w:p w14:paraId="0A73A985" w14:textId="7420BD3C"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 *multisplit AC-ductless</w:t>
            </w:r>
          </w:p>
        </w:tc>
        <w:tc>
          <w:tcPr>
            <w:tcW w:w="2056" w:type="dxa"/>
            <w:gridSpan w:val="2"/>
            <w:tcBorders>
              <w:top w:val="nil"/>
              <w:left w:val="nil"/>
            </w:tcBorders>
          </w:tcPr>
          <w:p w14:paraId="40970334"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w:t>
            </w:r>
          </w:p>
          <w:p w14:paraId="7C62B189"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HP-ductless</w:t>
            </w:r>
          </w:p>
          <w:p w14:paraId="42ED4EF5" w14:textId="7141D831"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HP-ducted+ductless &gt;&gt;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gridSpan w:val="2"/>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gridSpan w:val="2"/>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gridSpan w:val="2"/>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r>
              <w:rPr>
                <w:rFonts w:ascii="Calibri" w:hAnsi="Calibri"/>
                <w:sz w:val="18"/>
                <w:szCs w:val="18"/>
              </w:rPr>
              <w:t>10</w:t>
            </w:r>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gridSpan w:val="2"/>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gridSpan w:val="2"/>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gridSpan w:val="2"/>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r w:rsidRPr="00570C01">
              <w:rPr>
                <w:rFonts w:ascii="Calibri" w:hAnsi="Calibri"/>
                <w:sz w:val="18"/>
                <w:szCs w:val="18"/>
              </w:rPr>
              <w:t>Indoor Unit Nominal Cooling Capacity (ton)</w:t>
            </w:r>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rFonts w:asciiTheme="minorHAnsi" w:hAnsiTheme="minorHAnsi"/>
                <w:sz w:val="12"/>
                <w:szCs w:val="12"/>
              </w:rPr>
            </w:pPr>
            <w:r w:rsidRPr="00F40785">
              <w:rPr>
                <w:rFonts w:ascii="Calibri" w:hAnsi="Calibri"/>
                <w:sz w:val="14"/>
                <w:szCs w:val="14"/>
              </w:rPr>
              <w:t>&lt;&lt;</w:t>
            </w:r>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p>
          <w:p w14:paraId="260E58A8" w14:textId="77777777" w:rsidR="00007D13" w:rsidRPr="00604352" w:rsidRDefault="00007D13" w:rsidP="00007D13">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p>
          <w:p w14:paraId="5241728D" w14:textId="4DDCAE0F"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p>
          <w:p w14:paraId="33D46058" w14:textId="64342660"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r w:rsidR="00F70081">
              <w:rPr>
                <w:rFonts w:asciiTheme="minorHAnsi" w:hAnsiTheme="minorHAnsi"/>
                <w:sz w:val="12"/>
                <w:szCs w:val="12"/>
              </w:rPr>
              <w:t>central gas furnace]</w:t>
            </w:r>
          </w:p>
          <w:p w14:paraId="7580D0A1" w14:textId="240FC554" w:rsidR="00007D13" w:rsidRPr="00604352" w:rsidRDefault="00007D13" w:rsidP="00007D13">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p>
          <w:p w14:paraId="09477657" w14:textId="1707168E" w:rsidR="004272C8" w:rsidRPr="00604352" w:rsidRDefault="004272C8" w:rsidP="009E6EBD">
            <w:pPr>
              <w:keepNext/>
              <w:rPr>
                <w:sz w:val="12"/>
                <w:szCs w:val="12"/>
              </w:rPr>
            </w:pPr>
          </w:p>
          <w:p w14:paraId="0D020690" w14:textId="5A05620C" w:rsidR="00570C01" w:rsidRPr="00604352" w:rsidRDefault="004272C8" w:rsidP="009E6EBD">
            <w:pPr>
              <w:keepNext/>
              <w:rPr>
                <w:rFonts w:ascii="Calibri" w:hAnsi="Calibri"/>
                <w:sz w:val="12"/>
                <w:szCs w:val="12"/>
              </w:rPr>
            </w:pPr>
            <w:r w:rsidRPr="004D5956">
              <w:rPr>
                <w:rFonts w:ascii="Calibri" w:hAnsi="Calibri"/>
                <w:b/>
                <w:sz w:val="12"/>
                <w:szCs w:val="12"/>
              </w:rPr>
              <w:t>else</w:t>
            </w:r>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rFonts w:ascii="Calibri" w:hAnsi="Calibri"/>
                <w:sz w:val="12"/>
                <w:szCs w:val="12"/>
              </w:rPr>
            </w:pPr>
          </w:p>
          <w:p w14:paraId="16A487A2" w14:textId="56EF78FD" w:rsidR="004D5956" w:rsidRPr="004D5956" w:rsidRDefault="004D5956" w:rsidP="004D5956">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w:t>
            </w:r>
            <w:r w:rsidR="00F51386">
              <w:rPr>
                <w:rFonts w:ascii="Calibri" w:hAnsi="Calibri"/>
                <w:sz w:val="12"/>
                <w:szCs w:val="12"/>
              </w:rPr>
              <w:t xml:space="preserve"> all</w:t>
            </w:r>
            <w:r>
              <w:rPr>
                <w:rFonts w:ascii="Calibri" w:hAnsi="Calibri"/>
                <w:sz w:val="12"/>
                <w:szCs w:val="12"/>
              </w:rPr>
              <w:t xml:space="preserve"> the following </w:t>
            </w:r>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p>
          <w:p w14:paraId="40F401E2" w14:textId="77777777" w:rsidR="004D5956" w:rsidRPr="004D5956" w:rsidRDefault="004D5956" w:rsidP="004D5956">
            <w:pPr>
              <w:keepNext/>
              <w:rPr>
                <w:rFonts w:ascii="Calibri" w:hAnsi="Calibri"/>
                <w:sz w:val="12"/>
                <w:szCs w:val="12"/>
              </w:rPr>
            </w:pPr>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p>
          <w:p w14:paraId="559E1997" w14:textId="0284E0C2" w:rsidR="004D5956" w:rsidRDefault="004D5956" w:rsidP="004D5956">
            <w:pPr>
              <w:keepNext/>
              <w:rPr>
                <w:rFonts w:ascii="Calibri" w:hAnsi="Calibri"/>
                <w:sz w:val="12"/>
                <w:szCs w:val="12"/>
              </w:rPr>
            </w:pPr>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p>
          <w:p w14:paraId="5C348634" w14:textId="7807E699" w:rsidR="00FE585B" w:rsidRDefault="00FE585B" w:rsidP="004D5956">
            <w:pPr>
              <w:keepNext/>
              <w:rPr>
                <w:rFonts w:ascii="Calibri" w:hAnsi="Calibri"/>
                <w:sz w:val="12"/>
                <w:szCs w:val="12"/>
              </w:rPr>
            </w:pPr>
          </w:p>
          <w:p w14:paraId="6226727E" w14:textId="4059588A" w:rsidR="00FE585B" w:rsidRDefault="00FE585B" w:rsidP="004D5956">
            <w:pPr>
              <w:keepNext/>
              <w:rPr>
                <w:rFonts w:ascii="Calibri" w:hAnsi="Calibri"/>
                <w:sz w:val="12"/>
                <w:szCs w:val="12"/>
              </w:rPr>
            </w:pPr>
            <w:r>
              <w:rPr>
                <w:rFonts w:ascii="Calibri" w:hAnsi="Calibri"/>
                <w:sz w:val="12"/>
                <w:szCs w:val="12"/>
              </w:rPr>
              <w:t>allow user to override the default uniqueness rule if necessary&gt;&gt;</w:t>
            </w:r>
          </w:p>
          <w:p w14:paraId="220F2EC7" w14:textId="77777777" w:rsidR="004D5956" w:rsidRPr="004D5956" w:rsidRDefault="004D5956" w:rsidP="004D5956">
            <w:pPr>
              <w:keepNext/>
              <w:rPr>
                <w:rFonts w:ascii="Calibri" w:hAnsi="Calibri"/>
                <w:sz w:val="12"/>
                <w:szCs w:val="12"/>
              </w:rPr>
            </w:pPr>
          </w:p>
          <w:p w14:paraId="584BA08F" w14:textId="4456F486" w:rsidR="00570C01" w:rsidRPr="00F40785" w:rsidRDefault="00570C01" w:rsidP="004D5956">
            <w:pPr>
              <w:keepNext/>
              <w:rPr>
                <w:rFonts w:ascii="Calibri" w:hAnsi="Calibri"/>
                <w:sz w:val="14"/>
                <w:szCs w:val="14"/>
              </w:rPr>
            </w:pPr>
          </w:p>
        </w:tc>
        <w:tc>
          <w:tcPr>
            <w:tcW w:w="872" w:type="dxa"/>
            <w:gridSpan w:val="2"/>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tcPr>
          <w:p w14:paraId="6387CD92" w14:textId="0EA570A3" w:rsidR="0064373E" w:rsidRPr="00E709F7" w:rsidRDefault="00570C01" w:rsidP="0064373E">
            <w:pPr>
              <w:keepNext/>
              <w:rPr>
                <w:sz w:val="12"/>
                <w:szCs w:val="12"/>
              </w:rPr>
            </w:pPr>
            <w:r w:rsidRPr="00E709F7">
              <w:rPr>
                <w:rFonts w:ascii="Calibri" w:hAnsi="Calibri"/>
                <w:sz w:val="12"/>
                <w:szCs w:val="12"/>
              </w:rPr>
              <w:t>&lt;&lt;</w:t>
            </w:r>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p>
          <w:p w14:paraId="6BE64F4D" w14:textId="77777777" w:rsidR="0064373E" w:rsidRPr="00E709F7" w:rsidRDefault="0064373E" w:rsidP="0064373E">
            <w:pPr>
              <w:keepNext/>
              <w:rPr>
                <w:sz w:val="12"/>
                <w:szCs w:val="12"/>
              </w:rPr>
            </w:pPr>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p>
          <w:p w14:paraId="7D7D2113" w14:textId="77777777" w:rsidR="0064373E" w:rsidRPr="00E709F7" w:rsidRDefault="0064373E" w:rsidP="0064373E">
            <w:pPr>
              <w:keepNext/>
              <w:rPr>
                <w:sz w:val="12"/>
                <w:szCs w:val="12"/>
              </w:rPr>
            </w:pPr>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p>
          <w:p w14:paraId="446AC984" w14:textId="7F149255" w:rsidR="0064373E" w:rsidRPr="00E709F7" w:rsidRDefault="0064373E" w:rsidP="0064373E">
            <w:pPr>
              <w:keepNext/>
              <w:rPr>
                <w:sz w:val="12"/>
                <w:szCs w:val="12"/>
              </w:rPr>
            </w:pPr>
            <w:r w:rsidRPr="00E709F7">
              <w:rPr>
                <w:sz w:val="12"/>
                <w:szCs w:val="12"/>
              </w:rPr>
              <w:t>3:[</w:t>
            </w:r>
            <w:r w:rsidRPr="00E709F7">
              <w:rPr>
                <w:sz w:val="12"/>
                <w:szCs w:val="12"/>
                <w:highlight w:val="yellow"/>
              </w:rPr>
              <w:t>C04</w:t>
            </w:r>
            <w:r w:rsidR="00F70081">
              <w:rPr>
                <w:sz w:val="12"/>
                <w:szCs w:val="12"/>
              </w:rPr>
              <w:t>=</w:t>
            </w:r>
            <w:r w:rsidR="00104702" w:rsidRPr="00104702">
              <w:rPr>
                <w:sz w:val="12"/>
                <w:szCs w:val="12"/>
              </w:rPr>
              <w:t>central gas furna</w:t>
            </w:r>
            <w:r w:rsidR="00F70081">
              <w:rPr>
                <w:sz w:val="12"/>
                <w:szCs w:val="12"/>
              </w:rPr>
              <w:t>ce</w:t>
            </w:r>
            <w:r w:rsidR="00104702" w:rsidRPr="00104702">
              <w:rPr>
                <w:sz w:val="12"/>
                <w:szCs w:val="12"/>
              </w:rPr>
              <w:t>]</w:t>
            </w:r>
          </w:p>
          <w:p w14:paraId="4FC1B148" w14:textId="65CD163E" w:rsidR="0064373E" w:rsidRPr="00E709F7" w:rsidRDefault="0064373E" w:rsidP="0064373E">
            <w:pPr>
              <w:keepNext/>
              <w:rPr>
                <w:sz w:val="12"/>
                <w:szCs w:val="12"/>
              </w:rPr>
            </w:pPr>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p>
          <w:p w14:paraId="6BFE7C61" w14:textId="3775BF67" w:rsidR="00007D13" w:rsidRPr="00E709F7" w:rsidRDefault="00007D13" w:rsidP="009E6EBD">
            <w:pPr>
              <w:keepNext/>
              <w:rPr>
                <w:sz w:val="12"/>
                <w:szCs w:val="12"/>
              </w:rPr>
            </w:pPr>
          </w:p>
          <w:p w14:paraId="19CFE4CA" w14:textId="51B6CE83" w:rsidR="00570C01" w:rsidRPr="00E709F7" w:rsidRDefault="0064373E" w:rsidP="009E6EBD">
            <w:pPr>
              <w:keepNext/>
              <w:rPr>
                <w:rFonts w:ascii="Calibri" w:hAnsi="Calibri"/>
                <w:sz w:val="12"/>
                <w:szCs w:val="12"/>
              </w:rPr>
            </w:pPr>
            <w:r w:rsidRPr="00E709F7">
              <w:rPr>
                <w:rFonts w:ascii="Calibri" w:hAnsi="Calibri"/>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gridSpan w:val="2"/>
          </w:tcPr>
          <w:p w14:paraId="2FE99D31" w14:textId="23EA9A20" w:rsidR="00FE585B" w:rsidRPr="00E709F7" w:rsidRDefault="00570C01" w:rsidP="00FE585B">
            <w:pPr>
              <w:keepNext/>
              <w:rPr>
                <w:rFonts w:asciiTheme="minorHAnsi" w:hAnsiTheme="minorHAnsi"/>
                <w:sz w:val="12"/>
                <w:szCs w:val="12"/>
              </w:rPr>
            </w:pPr>
            <w:r w:rsidRPr="00E709F7">
              <w:rPr>
                <w:rFonts w:ascii="Calibri" w:hAnsi="Calibri"/>
                <w:sz w:val="12"/>
                <w:szCs w:val="12"/>
              </w:rPr>
              <w:t>&lt;&lt;</w:t>
            </w:r>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p>
          <w:p w14:paraId="30403D90" w14:textId="77777777"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p>
          <w:p w14:paraId="1E785A88" w14:textId="77777777" w:rsidR="008915D9" w:rsidRPr="00E709F7" w:rsidRDefault="00FE585B" w:rsidP="00FE585B">
            <w:pPr>
              <w:keepNext/>
              <w:rPr>
                <w:rFonts w:asciiTheme="minorHAnsi" w:hAnsiTheme="minorHAnsi"/>
                <w:sz w:val="12"/>
                <w:szCs w:val="12"/>
              </w:rPr>
            </w:pPr>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p>
          <w:p w14:paraId="2B869235" w14:textId="64154156"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p>
          <w:p w14:paraId="64A3CD60" w14:textId="4B5C1093"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p>
          <w:p w14:paraId="7B0AB8B5" w14:textId="6DEC3CCB"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p>
          <w:p w14:paraId="0BDB0191" w14:textId="35862C02" w:rsidR="00007D13" w:rsidRPr="00E709F7" w:rsidRDefault="00007D13" w:rsidP="009E6EBD">
            <w:pPr>
              <w:keepNext/>
              <w:rPr>
                <w:rFonts w:ascii="Calibri" w:hAnsi="Calibri"/>
                <w:sz w:val="12"/>
                <w:szCs w:val="12"/>
              </w:rPr>
            </w:pPr>
          </w:p>
          <w:p w14:paraId="1CE95600" w14:textId="77777777" w:rsidR="008915D9" w:rsidRPr="00E709F7" w:rsidRDefault="008915D9" w:rsidP="009E6EBD">
            <w:pPr>
              <w:keepNext/>
              <w:rPr>
                <w:rFonts w:ascii="Calibri" w:hAnsi="Calibri"/>
                <w:sz w:val="12"/>
                <w:szCs w:val="12"/>
              </w:rPr>
            </w:pPr>
            <w:r w:rsidRPr="00E709F7">
              <w:rPr>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r w:rsidR="008915D9" w:rsidRPr="00E709F7">
              <w:rPr>
                <w:rFonts w:ascii="Calibri" w:hAnsi="Calibri"/>
                <w:sz w:val="12"/>
                <w:szCs w:val="12"/>
              </w:rPr>
              <w:t xml:space="preserve"> </w:t>
            </w:r>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gridSpan w:val="2"/>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r w:rsidR="00036947">
              <w:rPr>
                <w:rFonts w:ascii="Calibri" w:hAnsi="Calibri"/>
                <w:sz w:val="14"/>
                <w:szCs w:val="14"/>
              </w:rPr>
              <w:t xml:space="preserve"> </w:t>
            </w:r>
          </w:p>
        </w:tc>
        <w:tc>
          <w:tcPr>
            <w:tcW w:w="1525" w:type="dxa"/>
          </w:tcPr>
          <w:p w14:paraId="44A77865" w14:textId="66AEEEF6" w:rsidR="006B5FB2" w:rsidRDefault="00570C01" w:rsidP="00570C01">
            <w:pPr>
              <w:keepNext/>
              <w:rPr>
                <w:rFonts w:ascii="Calibri" w:hAnsi="Calibri"/>
                <w:sz w:val="14"/>
                <w:szCs w:val="14"/>
              </w:rPr>
            </w:pPr>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r w:rsidR="006B5FB2" w:rsidRPr="006B5FB2">
              <w:rPr>
                <w:rFonts w:ascii="Calibri" w:hAnsi="Calibri"/>
                <w:sz w:val="14"/>
                <w:szCs w:val="14"/>
              </w:rPr>
              <w:t>the following three conditions are ALL true:</w:t>
            </w:r>
          </w:p>
          <w:p w14:paraId="4883BB2D" w14:textId="77777777" w:rsidR="006B5FB2" w:rsidRDefault="006B5FB2" w:rsidP="00570C01">
            <w:pPr>
              <w:keepNext/>
              <w:rPr>
                <w:rFonts w:ascii="Calibri" w:hAnsi="Calibri"/>
                <w:sz w:val="14"/>
                <w:szCs w:val="14"/>
              </w:rPr>
            </w:pPr>
          </w:p>
          <w:p w14:paraId="79F636F0" w14:textId="46CDDF6F" w:rsidR="00183D76" w:rsidRDefault="006B5FB2" w:rsidP="00570C01">
            <w:pPr>
              <w:keepNext/>
              <w:rPr>
                <w:rFonts w:ascii="Calibri" w:hAnsi="Calibri"/>
                <w:sz w:val="14"/>
                <w:szCs w:val="14"/>
              </w:rPr>
            </w:pPr>
            <w:r w:rsidRPr="006B5FB2">
              <w:rPr>
                <w:rFonts w:ascii="Calibri" w:hAnsi="Calibri"/>
                <w:sz w:val="14"/>
                <w:szCs w:val="14"/>
              </w:rPr>
              <w:t>condition 1:[</w:t>
            </w:r>
            <w:r w:rsidR="00570C01" w:rsidRPr="00F40785">
              <w:rPr>
                <w:rFonts w:ascii="Calibri" w:hAnsi="Calibri"/>
                <w:sz w:val="14"/>
                <w:szCs w:val="14"/>
                <w:highlight w:val="yellow"/>
              </w:rPr>
              <w:t>C11</w:t>
            </w:r>
            <w:r w:rsidR="00570C01" w:rsidRPr="00F40785">
              <w:rPr>
                <w:rFonts w:ascii="Calibri" w:hAnsi="Calibri"/>
                <w:sz w:val="14"/>
                <w:szCs w:val="14"/>
              </w:rPr>
              <w:t xml:space="preserve"> &gt; 1</w:t>
            </w:r>
            <w:r>
              <w:rPr>
                <w:rFonts w:ascii="Calibri" w:hAnsi="Calibri"/>
                <w:sz w:val="14"/>
                <w:szCs w:val="14"/>
              </w:rPr>
              <w:t>]</w:t>
            </w:r>
            <w:r w:rsidR="00570C01" w:rsidRPr="00F40785">
              <w:rPr>
                <w:rFonts w:ascii="Calibri" w:hAnsi="Calibri"/>
                <w:sz w:val="14"/>
                <w:szCs w:val="14"/>
              </w:rPr>
              <w:t xml:space="preserve">, </w:t>
            </w:r>
          </w:p>
          <w:p w14:paraId="63016D8E" w14:textId="7CF3C437" w:rsidR="006B5FB2" w:rsidRDefault="006B5FB2" w:rsidP="00570C01">
            <w:pPr>
              <w:keepNext/>
              <w:rPr>
                <w:rFonts w:ascii="Calibri" w:hAnsi="Calibri"/>
                <w:sz w:val="14"/>
                <w:szCs w:val="14"/>
              </w:rPr>
            </w:pPr>
          </w:p>
          <w:p w14:paraId="2A676C83" w14:textId="08544F6B" w:rsidR="006B5FB2" w:rsidRPr="006B5FB2" w:rsidRDefault="006B5FB2" w:rsidP="006B5FB2">
            <w:pPr>
              <w:keepNext/>
              <w:rPr>
                <w:rFonts w:ascii="Calibri" w:hAnsi="Calibri"/>
                <w:sz w:val="14"/>
                <w:szCs w:val="14"/>
              </w:rPr>
            </w:pPr>
            <w:r w:rsidRPr="006B5FB2">
              <w:rPr>
                <w:rFonts w:ascii="Calibri" w:hAnsi="Calibri"/>
                <w:sz w:val="14"/>
                <w:szCs w:val="14"/>
              </w:rPr>
              <w:t xml:space="preserve">condition 2:[system type in </w:t>
            </w:r>
            <w:r w:rsidRPr="006B5FB2">
              <w:rPr>
                <w:rFonts w:ascii="Calibri" w:hAnsi="Calibri"/>
                <w:sz w:val="14"/>
                <w:szCs w:val="14"/>
                <w:highlight w:val="yellow"/>
              </w:rPr>
              <w:t>C04</w:t>
            </w:r>
            <w:r>
              <w:rPr>
                <w:rFonts w:ascii="Calibri" w:hAnsi="Calibri"/>
                <w:sz w:val="14"/>
                <w:szCs w:val="14"/>
              </w:rPr>
              <w:t xml:space="preserve"> or </w:t>
            </w:r>
            <w:r w:rsidRPr="006B5FB2">
              <w:rPr>
                <w:rFonts w:ascii="Calibri" w:hAnsi="Calibri"/>
                <w:sz w:val="14"/>
                <w:szCs w:val="14"/>
                <w:highlight w:val="yellow"/>
              </w:rPr>
              <w:t>C05</w:t>
            </w:r>
            <w:r w:rsidRPr="006B5FB2">
              <w:rPr>
                <w:rFonts w:ascii="Calibri" w:hAnsi="Calibri"/>
                <w:sz w:val="14"/>
                <w:szCs w:val="14"/>
              </w:rPr>
              <w:t xml:space="preserve">=one of the following two values: </w:t>
            </w:r>
          </w:p>
          <w:p w14:paraId="5CBAA572" w14:textId="77777777" w:rsidR="006B5FB2" w:rsidRPr="006B5FB2" w:rsidRDefault="006B5FB2" w:rsidP="006B5FB2">
            <w:pPr>
              <w:keepNext/>
              <w:rPr>
                <w:rFonts w:ascii="Calibri" w:hAnsi="Calibri"/>
                <w:sz w:val="14"/>
                <w:szCs w:val="14"/>
              </w:rPr>
            </w:pPr>
            <w:r w:rsidRPr="006B5FB2">
              <w:rPr>
                <w:rFonts w:ascii="Calibri" w:hAnsi="Calibri"/>
                <w:sz w:val="14"/>
                <w:szCs w:val="14"/>
              </w:rPr>
              <w:t xml:space="preserve">{VCHP-Ducted}, </w:t>
            </w:r>
          </w:p>
          <w:p w14:paraId="2EBB7841" w14:textId="7F69E7AB" w:rsidR="006B5FB2" w:rsidRDefault="006B5FB2" w:rsidP="006B5FB2">
            <w:pPr>
              <w:keepNext/>
              <w:rPr>
                <w:rFonts w:ascii="Calibri" w:hAnsi="Calibri"/>
                <w:sz w:val="14"/>
                <w:szCs w:val="14"/>
              </w:rPr>
            </w:pPr>
            <w:r w:rsidRPr="006B5FB2">
              <w:rPr>
                <w:rFonts w:ascii="Calibri" w:hAnsi="Calibri"/>
                <w:sz w:val="14"/>
                <w:szCs w:val="14"/>
              </w:rPr>
              <w:t>{VCHP -Ducted+Ductless}]</w:t>
            </w:r>
          </w:p>
          <w:p w14:paraId="257B1577" w14:textId="77777777" w:rsidR="006B5FB2" w:rsidRDefault="006B5FB2" w:rsidP="00570C01">
            <w:pPr>
              <w:keepNext/>
              <w:rPr>
                <w:rFonts w:ascii="Calibri" w:hAnsi="Calibri"/>
                <w:sz w:val="14"/>
                <w:szCs w:val="14"/>
              </w:rPr>
            </w:pPr>
          </w:p>
          <w:p w14:paraId="4C2D756F" w14:textId="2DB05A90" w:rsidR="00570C01" w:rsidRPr="00F40785" w:rsidRDefault="00CA48EF" w:rsidP="00570C01">
            <w:pPr>
              <w:keepNext/>
              <w:rPr>
                <w:rFonts w:ascii="Calibri" w:hAnsi="Calibri"/>
                <w:sz w:val="14"/>
                <w:szCs w:val="14"/>
              </w:rPr>
            </w:pPr>
            <w:r w:rsidRPr="00CA48EF">
              <w:rPr>
                <w:rFonts w:ascii="Calibri" w:hAnsi="Calibri"/>
                <w:sz w:val="14"/>
                <w:szCs w:val="14"/>
              </w:rPr>
              <w:t>condition 3:[</w:t>
            </w:r>
            <w:r w:rsidR="00570C01" w:rsidRPr="00F40785">
              <w:rPr>
                <w:rFonts w:ascii="Calibri" w:hAnsi="Calibri"/>
                <w:sz w:val="14"/>
                <w:szCs w:val="14"/>
                <w:highlight w:val="yellow"/>
              </w:rPr>
              <w:t>F05</w:t>
            </w:r>
            <w:r w:rsidR="00570C01" w:rsidRPr="00F40785">
              <w:rPr>
                <w:rFonts w:ascii="Calibri" w:hAnsi="Calibri"/>
                <w:sz w:val="14"/>
                <w:szCs w:val="14"/>
              </w:rPr>
              <w:t>= one of the following two values:</w:t>
            </w:r>
          </w:p>
          <w:p w14:paraId="06FF045C" w14:textId="1C76F8E1"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&gt;10ft length</w:t>
            </w:r>
            <w:r>
              <w:rPr>
                <w:rFonts w:ascii="Calibri" w:hAnsi="Calibri"/>
                <w:sz w:val="14"/>
                <w:szCs w:val="14"/>
              </w:rPr>
              <w:t>}</w:t>
            </w:r>
          </w:p>
          <w:p w14:paraId="0056F985" w14:textId="0A2B7C58"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≤10ft length</w:t>
            </w:r>
            <w:r>
              <w:rPr>
                <w:rFonts w:ascii="Calibri" w:hAnsi="Calibri"/>
                <w:sz w:val="14"/>
                <w:szCs w:val="14"/>
              </w:rPr>
              <w:t>}]</w:t>
            </w:r>
            <w:r w:rsidR="00570C01" w:rsidRPr="00F40785">
              <w:rPr>
                <w:rFonts w:ascii="Calibri" w:hAnsi="Calibri"/>
                <w:sz w:val="14"/>
                <w:szCs w:val="14"/>
              </w:rPr>
              <w:t>,</w:t>
            </w:r>
          </w:p>
          <w:p w14:paraId="23AF0A5B" w14:textId="77777777" w:rsidR="00570C01" w:rsidRPr="00183D76" w:rsidRDefault="00570C01" w:rsidP="00570C01">
            <w:pPr>
              <w:keepNext/>
              <w:rPr>
                <w:rFonts w:ascii="Calibri" w:hAnsi="Calibri"/>
                <w:b/>
                <w:sz w:val="14"/>
                <w:szCs w:val="14"/>
              </w:rPr>
            </w:pPr>
            <w:r w:rsidRPr="00183D76">
              <w:rPr>
                <w:rFonts w:ascii="Calibri" w:hAnsi="Calibri"/>
                <w:b/>
                <w:sz w:val="14"/>
                <w:szCs w:val="14"/>
              </w:rPr>
              <w:t>then</w:t>
            </w:r>
          </w:p>
          <w:p w14:paraId="0D2D10E4" w14:textId="77777777" w:rsidR="00570C01" w:rsidRPr="00F40785" w:rsidRDefault="00570C01" w:rsidP="00570C01">
            <w:pPr>
              <w:keepNext/>
              <w:rPr>
                <w:rFonts w:ascii="Calibri" w:hAnsi="Calibri"/>
                <w:sz w:val="14"/>
                <w:szCs w:val="14"/>
              </w:rPr>
            </w:pPr>
            <w:r w:rsidRPr="00F40785">
              <w:rPr>
                <w:rFonts w:ascii="Calibri" w:hAnsi="Calibri"/>
                <w:sz w:val="14"/>
                <w:szCs w:val="14"/>
              </w:rPr>
              <w:t>user input numeric value, x.xx,</w:t>
            </w:r>
          </w:p>
          <w:p w14:paraId="40F7952E" w14:textId="14EDB5CD" w:rsidR="00570C01" w:rsidRPr="00F40785" w:rsidRDefault="00570C01" w:rsidP="00570C01">
            <w:pPr>
              <w:keepNext/>
              <w:rPr>
                <w:rFonts w:ascii="Calibri" w:hAnsi="Calibri"/>
                <w:sz w:val="14"/>
                <w:szCs w:val="14"/>
              </w:rPr>
            </w:pPr>
            <w:r w:rsidRPr="00183D76">
              <w:rPr>
                <w:rFonts w:ascii="Calibri" w:hAnsi="Calibri"/>
                <w:b/>
                <w:sz w:val="14"/>
                <w:szCs w:val="14"/>
              </w:rPr>
              <w:t>else</w:t>
            </w:r>
            <w:r w:rsidRPr="00F40785">
              <w:rPr>
                <w:rFonts w:ascii="Calibri" w:hAnsi="Calibri"/>
                <w:sz w:val="14"/>
                <w:szCs w:val="14"/>
              </w:rPr>
              <w:t xml:space="preserve"> display text: "value not required"&gt;&gt;</w:t>
            </w:r>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gridSpan w:val="2"/>
          </w:tcPr>
          <w:p w14:paraId="55515D6C" w14:textId="77777777" w:rsidR="00570C01" w:rsidRPr="00295655" w:rsidRDefault="00570C01" w:rsidP="009E6EBD">
            <w:pPr>
              <w:keepNext/>
              <w:rPr>
                <w:rFonts w:ascii="Calibri" w:hAnsi="Calibri"/>
                <w:sz w:val="18"/>
                <w:szCs w:val="18"/>
              </w:rPr>
            </w:pPr>
          </w:p>
        </w:tc>
        <w:tc>
          <w:tcPr>
            <w:tcW w:w="1648" w:type="dxa"/>
          </w:tcPr>
          <w:p w14:paraId="45AD7129" w14:textId="7B7F14E4" w:rsidR="00570C01" w:rsidRPr="00295655" w:rsidRDefault="00570C01" w:rsidP="009E6EBD">
            <w:pPr>
              <w:keepNext/>
              <w:rPr>
                <w:rFonts w:ascii="Calibri" w:hAnsi="Calibri"/>
                <w:sz w:val="18"/>
                <w:szCs w:val="18"/>
              </w:rPr>
            </w:pPr>
          </w:p>
        </w:tc>
        <w:tc>
          <w:tcPr>
            <w:tcW w:w="1530" w:type="dxa"/>
            <w:gridSpan w:val="2"/>
          </w:tcPr>
          <w:p w14:paraId="7D29DC31" w14:textId="346299A7" w:rsidR="00570C01" w:rsidRPr="00295655" w:rsidRDefault="00570C01" w:rsidP="009E6EBD">
            <w:pPr>
              <w:keepNext/>
              <w:rPr>
                <w:rFonts w:ascii="Calibri" w:hAnsi="Calibri"/>
                <w:sz w:val="18"/>
                <w:szCs w:val="18"/>
              </w:rPr>
            </w:pPr>
          </w:p>
        </w:tc>
        <w:tc>
          <w:tcPr>
            <w:tcW w:w="1740" w:type="dxa"/>
            <w:gridSpan w:val="2"/>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rFonts w:ascii="Calibri" w:hAnsi="Calibri"/>
                <w:sz w:val="18"/>
                <w:szCs w:val="18"/>
              </w:rPr>
            </w:pPr>
          </w:p>
        </w:tc>
      </w:tr>
      <w:tr w:rsidR="00570C01" w:rsidRPr="00295655" w14:paraId="26FCBEB0" w14:textId="6B9DA839" w:rsidTr="004A780F">
        <w:trPr>
          <w:cantSplit/>
        </w:trPr>
        <w:tc>
          <w:tcPr>
            <w:tcW w:w="12865" w:type="dxa"/>
            <w:gridSpan w:val="15"/>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18"/>
        <w:gridCol w:w="2875"/>
        <w:gridCol w:w="946"/>
        <w:gridCol w:w="1928"/>
        <w:gridCol w:w="1911"/>
        <w:gridCol w:w="964"/>
        <w:gridCol w:w="2875"/>
      </w:tblGrid>
      <w:tr w:rsidR="00196676" w:rsidRPr="00295655" w14:paraId="26FCBEBC" w14:textId="77777777" w:rsidTr="007E0395">
        <w:trPr>
          <w:cantSplit/>
        </w:trPr>
        <w:tc>
          <w:tcPr>
            <w:tcW w:w="14373" w:type="dxa"/>
            <w:gridSpan w:val="9"/>
            <w:tcBorders>
              <w:bottom w:val="nil"/>
            </w:tcBorders>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lastRenderedPageBreak/>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B" w14:textId="189B8A95" w:rsidR="00196676" w:rsidRPr="00A410FF" w:rsidRDefault="00196676" w:rsidP="00BD28D3">
            <w:pPr>
              <w:rPr>
                <w:rFonts w:asciiTheme="minorHAnsi" w:hAnsiTheme="minorHAnsi"/>
                <w:sz w:val="16"/>
                <w:szCs w:val="16"/>
              </w:rPr>
            </w:pPr>
          </w:p>
        </w:tc>
      </w:tr>
      <w:tr w:rsidR="00BD28D3" w:rsidRPr="00295655" w14:paraId="09028862" w14:textId="77777777" w:rsidTr="007E0395">
        <w:trPr>
          <w:cantSplit/>
        </w:trPr>
        <w:tc>
          <w:tcPr>
            <w:tcW w:w="2874" w:type="dxa"/>
            <w:gridSpan w:val="3"/>
            <w:tcBorders>
              <w:top w:val="nil"/>
              <w:right w:val="nil"/>
            </w:tcBorders>
            <w:shd w:val="clear" w:color="auto" w:fill="auto"/>
          </w:tcPr>
          <w:p w14:paraId="296DF11F" w14:textId="77777777" w:rsidR="00BD28D3" w:rsidRPr="00A82EF3" w:rsidRDefault="00BD28D3" w:rsidP="00BD28D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C80C53"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packaged HP</w:t>
            </w:r>
          </w:p>
          <w:p w14:paraId="0A8DB2BC"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large packaged HP</w:t>
            </w:r>
          </w:p>
          <w:p w14:paraId="5B98B8EC" w14:textId="6126B1CD" w:rsidR="00BD28D3" w:rsidRPr="00BD28D3" w:rsidRDefault="00BD28D3" w:rsidP="00BD28D3">
            <w:pPr>
              <w:rPr>
                <w:rFonts w:asciiTheme="minorHAnsi" w:hAnsiTheme="minorHAnsi"/>
                <w:sz w:val="16"/>
                <w:szCs w:val="16"/>
              </w:rPr>
            </w:pPr>
            <w:r w:rsidRPr="00BD28D3">
              <w:rPr>
                <w:rFonts w:asciiTheme="minorHAnsi" w:hAnsiTheme="minorHAnsi"/>
                <w:sz w:val="16"/>
                <w:szCs w:val="16"/>
              </w:rPr>
              <w:t>*ducted mini-split HP</w:t>
            </w:r>
          </w:p>
        </w:tc>
        <w:tc>
          <w:tcPr>
            <w:tcW w:w="2875" w:type="dxa"/>
            <w:tcBorders>
              <w:top w:val="nil"/>
              <w:left w:val="nil"/>
              <w:right w:val="nil"/>
            </w:tcBorders>
            <w:shd w:val="clear" w:color="auto" w:fill="auto"/>
          </w:tcPr>
          <w:p w14:paraId="119A35AA" w14:textId="77777777" w:rsidR="00BD28D3" w:rsidRDefault="00BD28D3" w:rsidP="00BD28D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BC0AEC6"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489C4D7"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Pr="00A82EF3">
              <w:rPr>
                <w:rFonts w:asciiTheme="minorHAnsi" w:hAnsiTheme="minorHAnsi"/>
                <w:sz w:val="16"/>
                <w:szCs w:val="16"/>
              </w:rPr>
              <w:t xml:space="preserve"> </w:t>
            </w:r>
          </w:p>
          <w:p w14:paraId="0CFB1B1E" w14:textId="6A7E2622" w:rsidR="00BD28D3" w:rsidRPr="00BD28D3" w:rsidRDefault="00BD28D3" w:rsidP="00BD28D3">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tc>
        <w:tc>
          <w:tcPr>
            <w:tcW w:w="2874" w:type="dxa"/>
            <w:gridSpan w:val="2"/>
            <w:tcBorders>
              <w:top w:val="nil"/>
              <w:left w:val="nil"/>
              <w:right w:val="nil"/>
            </w:tcBorders>
            <w:shd w:val="clear" w:color="auto" w:fill="auto"/>
          </w:tcPr>
          <w:p w14:paraId="6049FB43" w14:textId="77777777" w:rsidR="00BD28D3" w:rsidRDefault="00BD28D3" w:rsidP="00BD28D3">
            <w:pPr>
              <w:rPr>
                <w:rFonts w:asciiTheme="minorHAnsi" w:hAnsiTheme="minorHAnsi"/>
                <w:sz w:val="16"/>
                <w:szCs w:val="16"/>
              </w:rPr>
            </w:pPr>
            <w:r>
              <w:rPr>
                <w:rFonts w:asciiTheme="minorHAnsi" w:hAnsiTheme="minorHAnsi"/>
                <w:sz w:val="16"/>
                <w:szCs w:val="16"/>
              </w:rPr>
              <w:t>*small duct high velocity HP;</w:t>
            </w:r>
          </w:p>
          <w:p w14:paraId="5D9EB6CA" w14:textId="77777777" w:rsidR="00BD28D3" w:rsidRDefault="00BD28D3" w:rsidP="00BD28D3">
            <w:pPr>
              <w:rPr>
                <w:rFonts w:asciiTheme="minorHAnsi" w:hAnsiTheme="minorHAnsi"/>
                <w:sz w:val="16"/>
                <w:szCs w:val="16"/>
              </w:rPr>
            </w:pPr>
            <w:r>
              <w:rPr>
                <w:rFonts w:asciiTheme="minorHAnsi" w:hAnsiTheme="minorHAnsi"/>
                <w:sz w:val="16"/>
                <w:szCs w:val="16"/>
              </w:rPr>
              <w:t>*ductless VRF HP</w:t>
            </w:r>
          </w:p>
          <w:p w14:paraId="30DEE97C" w14:textId="091AA0FD" w:rsidR="00BD28D3" w:rsidRPr="007E0395" w:rsidRDefault="00BD28D3" w:rsidP="00BD28D3">
            <w:pPr>
              <w:rPr>
                <w:rFonts w:ascii="Calibri" w:hAnsi="Calibri"/>
                <w:sz w:val="16"/>
                <w:szCs w:val="16"/>
              </w:rPr>
            </w:pPr>
            <w:r w:rsidRPr="007E0395">
              <w:rPr>
                <w:rFonts w:ascii="Calibri" w:hAnsi="Calibri"/>
                <w:sz w:val="16"/>
                <w:szCs w:val="16"/>
              </w:rPr>
              <w:t>*air-to-water HP</w:t>
            </w:r>
          </w:p>
          <w:p w14:paraId="184BF829" w14:textId="72B00ECA" w:rsidR="00BD28D3" w:rsidRPr="001A53D0" w:rsidRDefault="00BD28D3" w:rsidP="00BD28D3">
            <w:pPr>
              <w:keepNext/>
              <w:rPr>
                <w:rFonts w:ascii="Calibri" w:hAnsi="Calibri"/>
                <w:b/>
                <w:szCs w:val="18"/>
              </w:rPr>
            </w:pPr>
            <w:r w:rsidRPr="007E0395">
              <w:rPr>
                <w:rFonts w:ascii="Calibri" w:hAnsi="Calibri"/>
                <w:sz w:val="16"/>
                <w:szCs w:val="16"/>
              </w:rPr>
              <w:t>*ground-source HP</w:t>
            </w:r>
          </w:p>
        </w:tc>
        <w:tc>
          <w:tcPr>
            <w:tcW w:w="2875" w:type="dxa"/>
            <w:gridSpan w:val="2"/>
            <w:tcBorders>
              <w:top w:val="nil"/>
              <w:left w:val="nil"/>
              <w:right w:val="nil"/>
            </w:tcBorders>
            <w:shd w:val="clear" w:color="auto" w:fill="auto"/>
          </w:tcPr>
          <w:p w14:paraId="2622FA18"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 xml:space="preserve">*VCHP-Ducted </w:t>
            </w:r>
          </w:p>
          <w:p w14:paraId="26E12205"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*VCHP-Ductless</w:t>
            </w:r>
          </w:p>
          <w:p w14:paraId="357C0174" w14:textId="1C5B3E8E" w:rsidR="00BD28D3" w:rsidRPr="007E0395" w:rsidRDefault="00BD28D3" w:rsidP="007E0395">
            <w:pPr>
              <w:rPr>
                <w:rFonts w:asciiTheme="minorHAnsi" w:hAnsiTheme="minorHAnsi"/>
                <w:sz w:val="16"/>
                <w:szCs w:val="16"/>
              </w:rPr>
            </w:pPr>
            <w:r w:rsidRPr="00BD28D3">
              <w:rPr>
                <w:rFonts w:asciiTheme="minorHAnsi" w:hAnsiTheme="minorHAnsi"/>
                <w:sz w:val="16"/>
                <w:szCs w:val="16"/>
              </w:rPr>
              <w:t>*VCHP-Ducted+Ductless</w:t>
            </w:r>
          </w:p>
        </w:tc>
        <w:tc>
          <w:tcPr>
            <w:tcW w:w="2875" w:type="dxa"/>
            <w:tcBorders>
              <w:top w:val="nil"/>
              <w:left w:val="nil"/>
            </w:tcBorders>
            <w:shd w:val="clear" w:color="auto" w:fill="auto"/>
          </w:tcPr>
          <w:p w14:paraId="1365143F" w14:textId="77777777" w:rsidR="00BD28D3" w:rsidRPr="004A780F" w:rsidRDefault="00BD28D3" w:rsidP="00BD28D3">
            <w:pPr>
              <w:rPr>
                <w:rFonts w:ascii="Calibri" w:hAnsi="Calibri"/>
                <w:sz w:val="18"/>
                <w:szCs w:val="18"/>
              </w:rPr>
            </w:pPr>
            <w:r w:rsidRPr="004A780F">
              <w:rPr>
                <w:rFonts w:ascii="Calibri" w:hAnsi="Calibri"/>
                <w:sz w:val="18"/>
                <w:szCs w:val="18"/>
              </w:rPr>
              <w:t>*multisplit HP-ducted</w:t>
            </w:r>
          </w:p>
          <w:p w14:paraId="27C67254" w14:textId="77777777" w:rsidR="00BD28D3" w:rsidRPr="004A780F" w:rsidRDefault="00BD28D3" w:rsidP="00BD28D3">
            <w:pPr>
              <w:rPr>
                <w:rFonts w:ascii="Calibri" w:hAnsi="Calibri"/>
                <w:sz w:val="18"/>
                <w:szCs w:val="18"/>
              </w:rPr>
            </w:pPr>
            <w:r w:rsidRPr="004A780F">
              <w:rPr>
                <w:rFonts w:ascii="Calibri" w:hAnsi="Calibri"/>
                <w:sz w:val="18"/>
                <w:szCs w:val="18"/>
              </w:rPr>
              <w:t>*multisplit HP-ductless</w:t>
            </w:r>
          </w:p>
          <w:p w14:paraId="437C0CC4" w14:textId="6D2ECD92" w:rsidR="00BD28D3" w:rsidRPr="007E0395" w:rsidRDefault="00BD28D3" w:rsidP="007E0395">
            <w:pPr>
              <w:rPr>
                <w:rFonts w:ascii="Calibri" w:hAnsi="Calibri"/>
                <w:sz w:val="18"/>
                <w:szCs w:val="18"/>
              </w:rPr>
            </w:pPr>
            <w:r w:rsidRPr="004A780F">
              <w:rPr>
                <w:rFonts w:ascii="Calibri" w:hAnsi="Calibri"/>
                <w:sz w:val="18"/>
                <w:szCs w:val="18"/>
              </w:rPr>
              <w:t>*multisplit HP-ducted+ductless</w:t>
            </w:r>
            <w:r w:rsidR="007E0395" w:rsidRPr="00A82EF3">
              <w:rPr>
                <w:rFonts w:ascii="Calibri" w:hAnsi="Calibri"/>
                <w:sz w:val="18"/>
                <w:szCs w:val="18"/>
              </w:rPr>
              <w:t>&gt;&gt;</w:t>
            </w:r>
          </w:p>
        </w:tc>
      </w:tr>
      <w:tr w:rsidR="00196676" w:rsidRPr="00295655" w14:paraId="26FCBEC2" w14:textId="77777777" w:rsidTr="00BD28D3">
        <w:trPr>
          <w:cantSplit/>
          <w:trHeight w:val="188"/>
        </w:trPr>
        <w:tc>
          <w:tcPr>
            <w:tcW w:w="1437"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9"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839" w:type="dxa"/>
            <w:gridSpan w:val="3"/>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839" w:type="dxa"/>
            <w:gridSpan w:val="2"/>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839" w:type="dxa"/>
            <w:gridSpan w:val="2"/>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BD28D3">
        <w:trPr>
          <w:cantSplit/>
          <w:trHeight w:val="576"/>
        </w:trPr>
        <w:tc>
          <w:tcPr>
            <w:tcW w:w="1437"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19"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839" w:type="dxa"/>
            <w:gridSpan w:val="3"/>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839" w:type="dxa"/>
            <w:gridSpan w:val="2"/>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839" w:type="dxa"/>
            <w:gridSpan w:val="2"/>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BD28D3">
        <w:trPr>
          <w:cantSplit/>
          <w:trHeight w:val="395"/>
        </w:trPr>
        <w:tc>
          <w:tcPr>
            <w:tcW w:w="1437"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19"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839" w:type="dxa"/>
            <w:gridSpan w:val="3"/>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BD28D3">
        <w:trPr>
          <w:cantSplit/>
          <w:trHeight w:val="288"/>
        </w:trPr>
        <w:tc>
          <w:tcPr>
            <w:tcW w:w="1437" w:type="dxa"/>
          </w:tcPr>
          <w:p w14:paraId="26FCBED0" w14:textId="77777777" w:rsidR="00196676" w:rsidRPr="00295655" w:rsidRDefault="00196676" w:rsidP="00196676">
            <w:pPr>
              <w:keepNext/>
              <w:rPr>
                <w:rFonts w:ascii="Calibri" w:hAnsi="Calibri"/>
                <w:sz w:val="18"/>
                <w:szCs w:val="18"/>
              </w:rPr>
            </w:pPr>
          </w:p>
        </w:tc>
        <w:tc>
          <w:tcPr>
            <w:tcW w:w="1419" w:type="dxa"/>
          </w:tcPr>
          <w:p w14:paraId="26FCBED1" w14:textId="77777777" w:rsidR="00196676" w:rsidRPr="00295655" w:rsidRDefault="00196676" w:rsidP="00196676">
            <w:pPr>
              <w:keepNext/>
              <w:rPr>
                <w:rFonts w:ascii="Calibri" w:hAnsi="Calibri"/>
                <w:sz w:val="18"/>
                <w:szCs w:val="18"/>
              </w:rPr>
            </w:pPr>
          </w:p>
        </w:tc>
        <w:tc>
          <w:tcPr>
            <w:tcW w:w="3839" w:type="dxa"/>
            <w:gridSpan w:val="3"/>
          </w:tcPr>
          <w:p w14:paraId="26FCBED2" w14:textId="77777777" w:rsidR="00196676" w:rsidRPr="00295655" w:rsidRDefault="00196676" w:rsidP="00196676">
            <w:pPr>
              <w:keepNext/>
              <w:rPr>
                <w:rFonts w:ascii="Calibri" w:hAnsi="Calibri"/>
                <w:sz w:val="18"/>
                <w:szCs w:val="18"/>
              </w:rPr>
            </w:pPr>
          </w:p>
        </w:tc>
        <w:tc>
          <w:tcPr>
            <w:tcW w:w="3839" w:type="dxa"/>
            <w:gridSpan w:val="2"/>
          </w:tcPr>
          <w:p w14:paraId="26FCBED3" w14:textId="77777777" w:rsidR="00196676" w:rsidRPr="00295655" w:rsidRDefault="00196676" w:rsidP="00196676">
            <w:pPr>
              <w:keepNext/>
              <w:rPr>
                <w:rFonts w:ascii="Calibri" w:hAnsi="Calibri"/>
                <w:sz w:val="18"/>
                <w:szCs w:val="18"/>
              </w:rPr>
            </w:pPr>
          </w:p>
        </w:tc>
        <w:tc>
          <w:tcPr>
            <w:tcW w:w="3839" w:type="dxa"/>
            <w:gridSpan w:val="2"/>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BD28D3">
        <w:trPr>
          <w:cantSplit/>
        </w:trPr>
        <w:tc>
          <w:tcPr>
            <w:tcW w:w="14373" w:type="dxa"/>
            <w:gridSpan w:val="9"/>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93"/>
        <w:gridCol w:w="1419"/>
        <w:gridCol w:w="1442"/>
        <w:gridCol w:w="17"/>
        <w:gridCol w:w="1425"/>
        <w:gridCol w:w="1442"/>
        <w:gridCol w:w="11"/>
        <w:gridCol w:w="1430"/>
        <w:gridCol w:w="1442"/>
        <w:gridCol w:w="6"/>
        <w:gridCol w:w="1436"/>
        <w:gridCol w:w="1442"/>
      </w:tblGrid>
      <w:tr w:rsidR="00196676" w:rsidRPr="00295655" w14:paraId="26FCBEE9" w14:textId="77777777" w:rsidTr="007E0395">
        <w:trPr>
          <w:cantSplit/>
        </w:trPr>
        <w:tc>
          <w:tcPr>
            <w:tcW w:w="14390" w:type="dxa"/>
            <w:gridSpan w:val="14"/>
            <w:tcBorders>
              <w:bottom w:val="nil"/>
            </w:tcBorders>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lastRenderedPageBreak/>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8" w14:textId="482C2112" w:rsidR="00196676" w:rsidRPr="00FB4BFD" w:rsidRDefault="00196676" w:rsidP="00082DB7">
            <w:pPr>
              <w:keepNext/>
              <w:rPr>
                <w:rFonts w:ascii="Calibri" w:hAnsi="Calibri"/>
                <w:sz w:val="18"/>
                <w:szCs w:val="18"/>
              </w:rPr>
            </w:pPr>
          </w:p>
        </w:tc>
      </w:tr>
      <w:tr w:rsidR="007E0395" w:rsidRPr="00295655" w14:paraId="1353ADE4" w14:textId="77777777" w:rsidTr="007E0395">
        <w:trPr>
          <w:cantSplit/>
        </w:trPr>
        <w:tc>
          <w:tcPr>
            <w:tcW w:w="2878" w:type="dxa"/>
            <w:gridSpan w:val="3"/>
            <w:tcBorders>
              <w:top w:val="nil"/>
              <w:right w:val="nil"/>
            </w:tcBorders>
          </w:tcPr>
          <w:p w14:paraId="418C3417"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*central split HP; </w:t>
            </w:r>
          </w:p>
          <w:p w14:paraId="3AB71EE3" w14:textId="77777777" w:rsidR="007E0395" w:rsidRPr="007E0395" w:rsidRDefault="007E0395" w:rsidP="007E0395">
            <w:pPr>
              <w:keepNext/>
              <w:rPr>
                <w:rFonts w:ascii="Calibri" w:hAnsi="Calibri"/>
                <w:sz w:val="14"/>
                <w:szCs w:val="14"/>
              </w:rPr>
            </w:pPr>
            <w:r w:rsidRPr="007E0395">
              <w:rPr>
                <w:rFonts w:ascii="Calibri" w:hAnsi="Calibri"/>
                <w:sz w:val="14"/>
                <w:szCs w:val="14"/>
              </w:rPr>
              <w:t>*central packaged HP</w:t>
            </w:r>
          </w:p>
          <w:p w14:paraId="7A3899CD" w14:textId="2B0BE554" w:rsidR="007E0395" w:rsidRPr="007E0395" w:rsidRDefault="007E0395" w:rsidP="00196676">
            <w:pPr>
              <w:keepNext/>
              <w:rPr>
                <w:rFonts w:ascii="Calibri" w:hAnsi="Calibri"/>
                <w:sz w:val="14"/>
                <w:szCs w:val="14"/>
              </w:rPr>
            </w:pPr>
            <w:r w:rsidRPr="007E0395">
              <w:rPr>
                <w:rFonts w:ascii="Calibri" w:hAnsi="Calibri"/>
                <w:sz w:val="14"/>
                <w:szCs w:val="14"/>
              </w:rPr>
              <w:t>*central large packaged HP</w:t>
            </w:r>
          </w:p>
          <w:p w14:paraId="7F0D687E" w14:textId="025C236B" w:rsidR="007E0395" w:rsidRPr="007E0395" w:rsidRDefault="007E0395" w:rsidP="00196676">
            <w:pPr>
              <w:keepNext/>
              <w:rPr>
                <w:rFonts w:ascii="Calibri" w:hAnsi="Calibri"/>
                <w:sz w:val="14"/>
                <w:szCs w:val="14"/>
              </w:rPr>
            </w:pPr>
            <w:r w:rsidRPr="007E0395">
              <w:rPr>
                <w:rFonts w:ascii="Calibri" w:hAnsi="Calibri"/>
                <w:sz w:val="14"/>
                <w:szCs w:val="14"/>
              </w:rPr>
              <w:t>*ducted mini-split HP</w:t>
            </w:r>
          </w:p>
        </w:tc>
        <w:tc>
          <w:tcPr>
            <w:tcW w:w="2878" w:type="dxa"/>
            <w:gridSpan w:val="3"/>
            <w:tcBorders>
              <w:top w:val="nil"/>
              <w:left w:val="nil"/>
              <w:right w:val="nil"/>
            </w:tcBorders>
          </w:tcPr>
          <w:p w14:paraId="34926A4C" w14:textId="77777777" w:rsidR="007E0395" w:rsidRPr="007E0395" w:rsidRDefault="007E0395" w:rsidP="007E0395">
            <w:pPr>
              <w:keepNext/>
              <w:rPr>
                <w:rFonts w:ascii="Calibri" w:hAnsi="Calibri"/>
                <w:sz w:val="14"/>
                <w:szCs w:val="14"/>
              </w:rPr>
            </w:pPr>
            <w:r w:rsidRPr="007E0395">
              <w:rPr>
                <w:rFonts w:ascii="Calibri" w:hAnsi="Calibri"/>
                <w:sz w:val="14"/>
                <w:szCs w:val="14"/>
              </w:rPr>
              <w:t>*ductless mini-split HP;</w:t>
            </w:r>
          </w:p>
          <w:p w14:paraId="7004B841"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w:t>
            </w:r>
          </w:p>
          <w:p w14:paraId="001D7CDE"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HP+forced air;</w:t>
            </w:r>
          </w:p>
          <w:p w14:paraId="406EADF2" w14:textId="064C0FD1" w:rsidR="007E0395" w:rsidRPr="007E0395" w:rsidRDefault="007E0395" w:rsidP="007E0395">
            <w:pPr>
              <w:keepNext/>
              <w:rPr>
                <w:rFonts w:ascii="Calibri" w:hAnsi="Calibri"/>
                <w:sz w:val="14"/>
                <w:szCs w:val="14"/>
              </w:rPr>
            </w:pPr>
            <w:r w:rsidRPr="007E0395">
              <w:rPr>
                <w:rFonts w:ascii="Calibri" w:hAnsi="Calibri"/>
                <w:sz w:val="14"/>
                <w:szCs w:val="14"/>
              </w:rPr>
              <w:t>*room HP;</w:t>
            </w:r>
          </w:p>
        </w:tc>
        <w:tc>
          <w:tcPr>
            <w:tcW w:w="2878" w:type="dxa"/>
            <w:gridSpan w:val="3"/>
            <w:tcBorders>
              <w:top w:val="nil"/>
              <w:left w:val="nil"/>
              <w:right w:val="nil"/>
            </w:tcBorders>
          </w:tcPr>
          <w:p w14:paraId="6D54D76F" w14:textId="77777777" w:rsidR="007E0395" w:rsidRPr="007E0395" w:rsidRDefault="007E0395" w:rsidP="007E0395">
            <w:pPr>
              <w:keepNext/>
              <w:rPr>
                <w:rFonts w:ascii="Calibri" w:hAnsi="Calibri"/>
                <w:sz w:val="14"/>
                <w:szCs w:val="14"/>
              </w:rPr>
            </w:pPr>
            <w:r w:rsidRPr="007E0395">
              <w:rPr>
                <w:rFonts w:ascii="Calibri" w:hAnsi="Calibri"/>
                <w:sz w:val="14"/>
                <w:szCs w:val="14"/>
              </w:rPr>
              <w:t>*small duct high velocity;</w:t>
            </w:r>
          </w:p>
          <w:p w14:paraId="19E06568" w14:textId="77777777" w:rsidR="007E0395" w:rsidRDefault="007E0395" w:rsidP="007E0395">
            <w:pPr>
              <w:keepNext/>
              <w:rPr>
                <w:rFonts w:ascii="Calibri" w:hAnsi="Calibri"/>
                <w:sz w:val="14"/>
                <w:szCs w:val="14"/>
              </w:rPr>
            </w:pPr>
            <w:r w:rsidRPr="007E0395">
              <w:rPr>
                <w:rFonts w:ascii="Calibri" w:hAnsi="Calibri"/>
                <w:sz w:val="14"/>
                <w:szCs w:val="14"/>
              </w:rPr>
              <w:t>*ductless VRF HP</w:t>
            </w:r>
          </w:p>
          <w:p w14:paraId="47E26967" w14:textId="77777777" w:rsidR="007E0395" w:rsidRPr="007E0395" w:rsidRDefault="007E0395" w:rsidP="007E0395">
            <w:pPr>
              <w:keepNext/>
              <w:rPr>
                <w:rFonts w:ascii="Calibri" w:hAnsi="Calibri"/>
                <w:sz w:val="14"/>
                <w:szCs w:val="14"/>
              </w:rPr>
            </w:pPr>
            <w:r w:rsidRPr="007E0395">
              <w:rPr>
                <w:rFonts w:ascii="Calibri" w:hAnsi="Calibri"/>
                <w:sz w:val="14"/>
                <w:szCs w:val="14"/>
              </w:rPr>
              <w:t>*air-to-water HP</w:t>
            </w:r>
          </w:p>
          <w:p w14:paraId="711406A3" w14:textId="53F266FD" w:rsidR="007E0395" w:rsidRPr="007E0395" w:rsidRDefault="007E0395" w:rsidP="007E0395">
            <w:pPr>
              <w:keepNext/>
              <w:rPr>
                <w:rFonts w:ascii="Calibri" w:hAnsi="Calibri"/>
                <w:sz w:val="14"/>
                <w:szCs w:val="14"/>
              </w:rPr>
            </w:pPr>
            <w:r w:rsidRPr="007E0395">
              <w:rPr>
                <w:rFonts w:ascii="Calibri" w:hAnsi="Calibri"/>
                <w:sz w:val="14"/>
                <w:szCs w:val="14"/>
              </w:rPr>
              <w:t>*ground-source HP</w:t>
            </w:r>
          </w:p>
        </w:tc>
        <w:tc>
          <w:tcPr>
            <w:tcW w:w="2878" w:type="dxa"/>
            <w:gridSpan w:val="3"/>
            <w:tcBorders>
              <w:top w:val="nil"/>
              <w:left w:val="nil"/>
              <w:right w:val="nil"/>
            </w:tcBorders>
          </w:tcPr>
          <w:p w14:paraId="3382E9E8"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*VCHP-Ducted </w:t>
            </w:r>
          </w:p>
          <w:p w14:paraId="405426B9" w14:textId="77777777" w:rsidR="007E0395" w:rsidRPr="007E0395" w:rsidRDefault="007E0395" w:rsidP="007E0395">
            <w:pPr>
              <w:keepNext/>
              <w:rPr>
                <w:rFonts w:ascii="Calibri" w:hAnsi="Calibri"/>
                <w:sz w:val="14"/>
                <w:szCs w:val="14"/>
              </w:rPr>
            </w:pPr>
            <w:r w:rsidRPr="007E0395">
              <w:rPr>
                <w:rFonts w:ascii="Calibri" w:hAnsi="Calibri"/>
                <w:sz w:val="14"/>
                <w:szCs w:val="14"/>
              </w:rPr>
              <w:t>*VCHP-Ductless</w:t>
            </w:r>
          </w:p>
          <w:p w14:paraId="284F805F" w14:textId="775E5EF2" w:rsidR="007E0395" w:rsidRPr="007E0395" w:rsidRDefault="007E0395" w:rsidP="007E0395">
            <w:pPr>
              <w:keepNext/>
              <w:rPr>
                <w:rFonts w:ascii="Calibri" w:hAnsi="Calibri"/>
                <w:sz w:val="14"/>
                <w:szCs w:val="14"/>
              </w:rPr>
            </w:pPr>
            <w:r w:rsidRPr="007E0395">
              <w:rPr>
                <w:rFonts w:ascii="Calibri" w:hAnsi="Calibri"/>
                <w:sz w:val="14"/>
                <w:szCs w:val="14"/>
              </w:rPr>
              <w:t>*VCHP-Ducted+Ductless</w:t>
            </w:r>
          </w:p>
        </w:tc>
        <w:tc>
          <w:tcPr>
            <w:tcW w:w="2878" w:type="dxa"/>
            <w:gridSpan w:val="2"/>
            <w:tcBorders>
              <w:top w:val="nil"/>
              <w:left w:val="nil"/>
            </w:tcBorders>
          </w:tcPr>
          <w:p w14:paraId="5098EFD4"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HP-ducted</w:t>
            </w:r>
          </w:p>
          <w:p w14:paraId="1635718F"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HP-ductless</w:t>
            </w:r>
          </w:p>
          <w:p w14:paraId="117D69E2" w14:textId="1B5230C0" w:rsidR="007E0395" w:rsidRPr="007E0395" w:rsidRDefault="007E0395" w:rsidP="007E0395">
            <w:pPr>
              <w:keepNext/>
              <w:rPr>
                <w:rFonts w:ascii="Calibri" w:hAnsi="Calibri"/>
                <w:sz w:val="14"/>
                <w:szCs w:val="14"/>
              </w:rPr>
            </w:pPr>
            <w:r w:rsidRPr="007E0395">
              <w:rPr>
                <w:rFonts w:ascii="Calibri" w:hAnsi="Calibri"/>
                <w:sz w:val="14"/>
                <w:szCs w:val="14"/>
              </w:rPr>
              <w:t>*multisplit HP-ducted+ductless &gt;&gt;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gridSpan w:val="2"/>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gridSpan w:val="2"/>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gridSpan w:val="2"/>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gridSpan w:val="2"/>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gridSpan w:val="2"/>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gridSpan w:val="2"/>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gridSpan w:val="2"/>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gridSpan w:val="2"/>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gridSpan w:val="2"/>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418C963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rFonts w:ascii="Calibri" w:hAnsi="Calibri"/>
                <w:sz w:val="16"/>
                <w:szCs w:val="16"/>
              </w:rPr>
            </w:pPr>
            <w:r w:rsidRPr="00A668B7">
              <w:rPr>
                <w:rFonts w:ascii="Calibri" w:hAnsi="Calibri"/>
                <w:sz w:val="16"/>
                <w:szCs w:val="16"/>
              </w:rPr>
              <w:t>check value</w:t>
            </w:r>
            <w:r w:rsidR="00722A5C" w:rsidRPr="00A668B7">
              <w:rPr>
                <w:rFonts w:ascii="Calibri" w:hAnsi="Calibri"/>
                <w:sz w:val="16"/>
                <w:szCs w:val="16"/>
              </w:rPr>
              <w:t>:</w:t>
            </w:r>
            <w:r w:rsidRPr="00A668B7">
              <w:rPr>
                <w:rFonts w:ascii="Calibri" w:hAnsi="Calibri"/>
                <w:sz w:val="16"/>
                <w:szCs w:val="16"/>
              </w:rPr>
              <w:t xml:space="preserve"> </w:t>
            </w:r>
          </w:p>
          <w:p w14:paraId="0FA1304F" w14:textId="1CFCBB27" w:rsidR="00722A5C" w:rsidRPr="00A668B7" w:rsidRDefault="00722A5C" w:rsidP="00722A5C">
            <w:pPr>
              <w:keepNext/>
              <w:rPr>
                <w:rFonts w:ascii="Calibri" w:hAnsi="Calibri"/>
                <w:sz w:val="16"/>
                <w:szCs w:val="16"/>
              </w:rPr>
            </w:pPr>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p>
          <w:p w14:paraId="120E16C4" w14:textId="77777777" w:rsidR="00722A5C" w:rsidRPr="00A668B7" w:rsidRDefault="00722A5C" w:rsidP="00722A5C">
            <w:pPr>
              <w:keepNext/>
              <w:rPr>
                <w:rFonts w:ascii="Calibri" w:hAnsi="Calibri"/>
                <w:sz w:val="16"/>
                <w:szCs w:val="16"/>
              </w:rPr>
            </w:pPr>
            <w:r w:rsidRPr="00A668B7">
              <w:rPr>
                <w:rFonts w:ascii="Calibri" w:hAnsi="Calibri"/>
                <w:sz w:val="16"/>
                <w:szCs w:val="16"/>
              </w:rPr>
              <w:t xml:space="preserve">then value </w:t>
            </w:r>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rFonts w:ascii="Calibri" w:hAnsi="Calibri"/>
                <w:sz w:val="16"/>
                <w:szCs w:val="16"/>
              </w:rPr>
            </w:pPr>
          </w:p>
          <w:p w14:paraId="26FCBF0E" w14:textId="496B1192" w:rsidR="00196676" w:rsidRPr="00A668B7" w:rsidRDefault="00196676" w:rsidP="00722A5C">
            <w:pPr>
              <w:keepNext/>
              <w:rPr>
                <w:rFonts w:asciiTheme="minorHAnsi" w:hAnsiTheme="minorHAnsi"/>
                <w:sz w:val="16"/>
                <w:szCs w:val="16"/>
              </w:rPr>
            </w:pPr>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gridSpan w:val="2"/>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gridSpan w:val="2"/>
          </w:tcPr>
          <w:p w14:paraId="6FF8F002" w14:textId="13E98300" w:rsidR="00F51386" w:rsidRPr="0046088C" w:rsidRDefault="006B7915" w:rsidP="00196676">
            <w:pPr>
              <w:keepNext/>
              <w:rPr>
                <w:rFonts w:ascii="Calibri" w:hAnsi="Calibri"/>
                <w:sz w:val="16"/>
                <w:szCs w:val="16"/>
              </w:rPr>
            </w:pPr>
            <w:r w:rsidRPr="0046088C">
              <w:rPr>
                <w:rFonts w:ascii="Calibri" w:hAnsi="Calibri"/>
                <w:sz w:val="16"/>
                <w:szCs w:val="16"/>
              </w:rPr>
              <w:t>&lt;&lt;</w:t>
            </w:r>
            <w:r w:rsidR="00F51386" w:rsidRPr="0046088C">
              <w:rPr>
                <w:rFonts w:ascii="Calibri" w:hAnsi="Calibri"/>
                <w:sz w:val="16"/>
                <w:szCs w:val="16"/>
              </w:rPr>
              <w:t xml:space="preserve">as default </w:t>
            </w:r>
            <w:r w:rsidRPr="0046088C">
              <w:rPr>
                <w:rFonts w:ascii="Calibri" w:hAnsi="Calibri"/>
                <w:sz w:val="16"/>
                <w:szCs w:val="16"/>
              </w:rPr>
              <w:t xml:space="preserve">reference value from </w:t>
            </w:r>
            <w:r w:rsidRPr="0046088C">
              <w:rPr>
                <w:rFonts w:ascii="Calibri" w:hAnsi="Calibri"/>
                <w:sz w:val="16"/>
                <w:szCs w:val="16"/>
                <w:highlight w:val="yellow"/>
              </w:rPr>
              <w:t>B06</w:t>
            </w:r>
            <w:r w:rsidR="00F51386" w:rsidRPr="0046088C">
              <w:rPr>
                <w:rFonts w:ascii="Calibri" w:hAnsi="Calibri"/>
                <w:sz w:val="16"/>
                <w:szCs w:val="16"/>
              </w:rPr>
              <w:t>.</w:t>
            </w:r>
          </w:p>
          <w:p w14:paraId="05984125" w14:textId="63E39CD7" w:rsidR="00F51386" w:rsidRPr="0046088C" w:rsidRDefault="00F51386" w:rsidP="00196676">
            <w:pPr>
              <w:keepNext/>
              <w:rPr>
                <w:rFonts w:ascii="Calibri" w:hAnsi="Calibri"/>
                <w:sz w:val="16"/>
                <w:szCs w:val="16"/>
              </w:rPr>
            </w:pPr>
          </w:p>
          <w:p w14:paraId="67F6A8C9" w14:textId="7BBA3681" w:rsidR="00F51386" w:rsidRPr="0046088C" w:rsidRDefault="00F51386" w:rsidP="00F51386">
            <w:pPr>
              <w:keepNext/>
              <w:rPr>
                <w:rFonts w:ascii="Calibri" w:hAnsi="Calibri"/>
                <w:sz w:val="16"/>
                <w:szCs w:val="16"/>
              </w:rPr>
            </w:pPr>
            <w:r w:rsidRPr="0046088C">
              <w:rPr>
                <w:rFonts w:ascii="Calibri" w:hAnsi="Calibri"/>
                <w:sz w:val="16"/>
                <w:szCs w:val="16"/>
              </w:rPr>
              <w:t xml:space="preserve">allow user to override the default and pick one value from following </w:t>
            </w:r>
            <w:del w:id="11" w:author="Alexis Smith" w:date="2020-08-07T11:19:00Z">
              <w:r w:rsidRPr="0046088C" w:rsidDel="00EB71B6">
                <w:rPr>
                  <w:rFonts w:ascii="Calibri" w:hAnsi="Calibri"/>
                  <w:sz w:val="16"/>
                  <w:szCs w:val="16"/>
                </w:rPr>
                <w:delText>two</w:delText>
              </w:r>
            </w:del>
            <w:ins w:id="12" w:author="Alexis Smith" w:date="2020-08-07T11:19:00Z">
              <w:r w:rsidR="00EB71B6">
                <w:rPr>
                  <w:rFonts w:ascii="Calibri" w:hAnsi="Calibri"/>
                  <w:sz w:val="16"/>
                  <w:szCs w:val="16"/>
                </w:rPr>
                <w:t>list</w:t>
              </w:r>
            </w:ins>
            <w:r w:rsidRPr="0046088C">
              <w:rPr>
                <w:rFonts w:ascii="Calibri" w:hAnsi="Calibri"/>
                <w:sz w:val="16"/>
                <w:szCs w:val="16"/>
              </w:rPr>
              <w:t xml:space="preserve">:  </w:t>
            </w:r>
          </w:p>
          <w:p w14:paraId="7CB61217"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*SEER; </w:t>
            </w:r>
          </w:p>
          <w:p w14:paraId="299D79A4" w14:textId="77777777" w:rsidR="00EB71B6" w:rsidRDefault="00F51386" w:rsidP="00F51386">
            <w:pPr>
              <w:keepNext/>
              <w:rPr>
                <w:ins w:id="13" w:author="Alexis Smith" w:date="2020-08-07T11:19:00Z"/>
                <w:rFonts w:ascii="Calibri" w:hAnsi="Calibri"/>
                <w:sz w:val="16"/>
                <w:szCs w:val="16"/>
              </w:rPr>
            </w:pPr>
            <w:r w:rsidRPr="0046088C">
              <w:rPr>
                <w:rFonts w:ascii="Calibri" w:hAnsi="Calibri"/>
                <w:sz w:val="16"/>
                <w:szCs w:val="16"/>
              </w:rPr>
              <w:t>*EER;</w:t>
            </w:r>
          </w:p>
          <w:p w14:paraId="6FE0EBD9" w14:textId="26CE0ADB" w:rsidR="00F51386" w:rsidRPr="0046088C" w:rsidRDefault="00EB71B6" w:rsidP="00F51386">
            <w:pPr>
              <w:keepNext/>
              <w:rPr>
                <w:rFonts w:ascii="Calibri" w:hAnsi="Calibri"/>
                <w:sz w:val="16"/>
                <w:szCs w:val="16"/>
              </w:rPr>
            </w:pPr>
            <w:ins w:id="14" w:author="Alexis Smith" w:date="2020-08-07T11:19:00Z">
              <w:r>
                <w:rPr>
                  <w:rFonts w:ascii="Calibri" w:hAnsi="Calibri"/>
                  <w:sz w:val="16"/>
                  <w:szCs w:val="16"/>
                </w:rPr>
                <w:t>*CEER;</w:t>
              </w:r>
            </w:ins>
            <w:r w:rsidR="00F51386" w:rsidRPr="0046088C">
              <w:rPr>
                <w:rFonts w:ascii="Calibri" w:hAnsi="Calibri"/>
                <w:sz w:val="16"/>
                <w:szCs w:val="16"/>
              </w:rPr>
              <w:t xml:space="preserve">  </w:t>
            </w:r>
          </w:p>
          <w:p w14:paraId="22C4C876" w14:textId="77777777" w:rsidR="00F51386" w:rsidRPr="0046088C" w:rsidRDefault="00F51386" w:rsidP="00F51386">
            <w:pPr>
              <w:keepNext/>
              <w:rPr>
                <w:rFonts w:ascii="Calibri" w:hAnsi="Calibri"/>
                <w:sz w:val="16"/>
                <w:szCs w:val="16"/>
              </w:rPr>
            </w:pPr>
          </w:p>
          <w:p w14:paraId="514D7D5B" w14:textId="7CA344CD" w:rsidR="006B7915" w:rsidRPr="0046088C" w:rsidRDefault="00F51386" w:rsidP="00196676">
            <w:pPr>
              <w:keepNext/>
              <w:rPr>
                <w:rFonts w:ascii="Calibri" w:hAnsi="Calibri"/>
                <w:sz w:val="16"/>
                <w:szCs w:val="16"/>
              </w:rPr>
            </w:pPr>
            <w:r w:rsidRPr="0046088C">
              <w:rPr>
                <w:rFonts w:ascii="Calibri" w:hAnsi="Calibri"/>
                <w:sz w:val="16"/>
                <w:szCs w:val="16"/>
              </w:rPr>
              <w:t>flag non-default values and report in project status notes field; a revised CF1R may be required</w:t>
            </w:r>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475EE32D" w:rsidR="0046088C" w:rsidRDefault="00196676" w:rsidP="00B022B7">
            <w:pPr>
              <w:keepNext/>
              <w:rPr>
                <w:rFonts w:ascii="Calibri" w:hAnsi="Calibri"/>
                <w:sz w:val="10"/>
                <w:szCs w:val="10"/>
              </w:rPr>
            </w:pPr>
            <w:r w:rsidRPr="007E2934">
              <w:rPr>
                <w:rFonts w:ascii="Calibri" w:hAnsi="Calibri"/>
                <w:sz w:val="18"/>
                <w:szCs w:val="18"/>
              </w:rPr>
              <w:t>&lt;&lt;</w:t>
            </w:r>
            <w:r>
              <w:rPr>
                <w:rFonts w:ascii="Calibri" w:hAnsi="Calibri"/>
                <w:sz w:val="18"/>
                <w:szCs w:val="18"/>
              </w:rPr>
              <w:t xml:space="preserve"> </w:t>
            </w:r>
          </w:p>
          <w:p w14:paraId="6E40FBDA" w14:textId="77777777" w:rsidR="0046088C" w:rsidRPr="0046088C" w:rsidRDefault="00196676" w:rsidP="00B022B7">
            <w:pPr>
              <w:keepNext/>
              <w:rPr>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rFonts w:ascii="Calibri" w:hAnsi="Calibri"/>
                <w:sz w:val="16"/>
                <w:szCs w:val="16"/>
              </w:rPr>
            </w:pPr>
          </w:p>
          <w:p w14:paraId="782949B0" w14:textId="77777777" w:rsidR="0046088C" w:rsidRPr="0046088C" w:rsidRDefault="00196676" w:rsidP="00B022B7">
            <w:pPr>
              <w:keepNext/>
              <w:rPr>
                <w:rFonts w:ascii="Calibri" w:hAnsi="Calibri"/>
                <w:sz w:val="16"/>
                <w:szCs w:val="16"/>
              </w:rPr>
            </w:pPr>
            <w:r w:rsidRPr="0046088C">
              <w:rPr>
                <w:rFonts w:ascii="Calibri" w:hAnsi="Calibri"/>
                <w:sz w:val="16"/>
                <w:szCs w:val="16"/>
              </w:rPr>
              <w:t>check value</w:t>
            </w:r>
            <w:r w:rsidR="0046088C" w:rsidRPr="0046088C">
              <w:rPr>
                <w:rFonts w:ascii="Calibri" w:hAnsi="Calibri"/>
                <w:sz w:val="16"/>
                <w:szCs w:val="16"/>
              </w:rPr>
              <w:t>:</w:t>
            </w:r>
          </w:p>
          <w:p w14:paraId="6058AF6F" w14:textId="77777777" w:rsidR="0046088C" w:rsidRPr="0046088C" w:rsidRDefault="0046088C" w:rsidP="00B022B7">
            <w:pPr>
              <w:keepNext/>
              <w:rPr>
                <w:rFonts w:ascii="Calibri" w:hAnsi="Calibri"/>
                <w:sz w:val="16"/>
                <w:szCs w:val="16"/>
              </w:rPr>
            </w:pPr>
            <w:r w:rsidRPr="0046088C">
              <w:rPr>
                <w:rFonts w:ascii="Calibri" w:hAnsi="Calibri"/>
                <w:sz w:val="16"/>
                <w:szCs w:val="16"/>
              </w:rPr>
              <w:t>if B07</w:t>
            </w:r>
            <w:r w:rsidRPr="0046088C">
              <w:rPr>
                <w:rFonts w:ascii="Calibri" w:hAnsi="Calibri" w:cs="Calibri"/>
                <w:sz w:val="16"/>
                <w:szCs w:val="16"/>
              </w:rPr>
              <w:t>≠</w:t>
            </w:r>
            <w:r w:rsidRPr="0046088C">
              <w:rPr>
                <w:rFonts w:ascii="Calibri" w:hAnsi="Calibri"/>
                <w:sz w:val="16"/>
                <w:szCs w:val="16"/>
              </w:rPr>
              <w:t>N/A,</w:t>
            </w:r>
          </w:p>
          <w:p w14:paraId="7DC0495C" w14:textId="77777777" w:rsidR="0046088C" w:rsidRPr="0046088C" w:rsidRDefault="0046088C" w:rsidP="00B022B7">
            <w:pPr>
              <w:keepNext/>
              <w:rPr>
                <w:rFonts w:ascii="Calibri" w:hAnsi="Calibri"/>
                <w:sz w:val="16"/>
                <w:szCs w:val="16"/>
              </w:rPr>
            </w:pPr>
            <w:r w:rsidRPr="0046088C">
              <w:rPr>
                <w:rFonts w:ascii="Calibri" w:hAnsi="Calibri"/>
                <w:sz w:val="16"/>
                <w:szCs w:val="16"/>
              </w:rPr>
              <w:t>then value</w:t>
            </w:r>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155D223C" w:rsidR="0046088C" w:rsidRPr="0046088C" w:rsidRDefault="00196676" w:rsidP="0046088C">
            <w:pPr>
              <w:keepNext/>
              <w:rPr>
                <w:rFonts w:ascii="Calibri" w:hAnsi="Calibri"/>
                <w:sz w:val="16"/>
                <w:szCs w:val="16"/>
              </w:rPr>
            </w:pPr>
            <w:r w:rsidRPr="0046088C">
              <w:rPr>
                <w:rFonts w:ascii="Calibri" w:hAnsi="Calibri"/>
                <w:sz w:val="16"/>
                <w:szCs w:val="16"/>
              </w:rPr>
              <w:t>else</w:t>
            </w:r>
            <w:r w:rsidR="0046088C" w:rsidRPr="0046088C">
              <w:rPr>
                <w:rFonts w:ascii="Calibri" w:hAnsi="Calibri"/>
                <w:sz w:val="16"/>
                <w:szCs w:val="16"/>
              </w:rPr>
              <w:t>if</w:t>
            </w:r>
            <w:r w:rsidRPr="0046088C">
              <w:rPr>
                <w:rFonts w:ascii="Calibri" w:hAnsi="Calibri"/>
                <w:sz w:val="16"/>
                <w:szCs w:val="16"/>
              </w:rPr>
              <w:t xml:space="preserve"> </w:t>
            </w:r>
            <w:r w:rsidR="0046088C" w:rsidRPr="0046088C">
              <w:rPr>
                <w:rFonts w:ascii="Calibri" w:hAnsi="Calibri"/>
                <w:sz w:val="16"/>
                <w:szCs w:val="16"/>
              </w:rPr>
              <w:t>value in B07=N/A</w:t>
            </w:r>
            <w:r w:rsidR="00EC30BC">
              <w:rPr>
                <w:rFonts w:ascii="Calibri" w:hAnsi="Calibri"/>
                <w:sz w:val="16"/>
                <w:szCs w:val="16"/>
              </w:rPr>
              <w:t xml:space="preserve"> and E03=SEER</w:t>
            </w:r>
            <w:r w:rsidR="0046088C" w:rsidRPr="0046088C">
              <w:rPr>
                <w:rFonts w:ascii="Calibri" w:hAnsi="Calibri"/>
                <w:sz w:val="16"/>
                <w:szCs w:val="16"/>
              </w:rPr>
              <w:t>,</w:t>
            </w:r>
          </w:p>
          <w:p w14:paraId="19539C42" w14:textId="1C8155CE" w:rsidR="0046088C" w:rsidRDefault="0046088C" w:rsidP="0046088C">
            <w:pPr>
              <w:keepNext/>
              <w:rPr>
                <w:rFonts w:ascii="Calibri" w:hAnsi="Calibri"/>
                <w:sz w:val="16"/>
                <w:szCs w:val="16"/>
              </w:rPr>
            </w:pPr>
            <w:r w:rsidRPr="0046088C">
              <w:rPr>
                <w:rFonts w:ascii="Calibri" w:hAnsi="Calibri"/>
                <w:sz w:val="16"/>
                <w:szCs w:val="16"/>
              </w:rPr>
              <w:t>then value must be ≥14 to comply.</w:t>
            </w:r>
          </w:p>
          <w:p w14:paraId="4B89344A" w14:textId="77777777" w:rsidR="0046088C" w:rsidRDefault="0046088C" w:rsidP="00B022B7">
            <w:pPr>
              <w:keepNext/>
              <w:rPr>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r w:rsidR="00E7286E">
              <w:rPr>
                <w:rFonts w:asciiTheme="minorHAnsi" w:hAnsiTheme="minorHAnsi"/>
                <w:sz w:val="16"/>
                <w:szCs w:val="16"/>
              </w:rPr>
              <w:t>s</w:t>
            </w:r>
            <w:r w:rsidRPr="0046088C">
              <w:rPr>
                <w:rFonts w:asciiTheme="minorHAnsi" w:hAnsiTheme="minorHAnsi"/>
                <w:sz w:val="16"/>
                <w:szCs w:val="16"/>
              </w:rPr>
              <w:t xml:space="preserve"> and do not allow registration to proceed</w:t>
            </w:r>
            <w:r w:rsidR="00E7286E">
              <w:rPr>
                <w:rFonts w:asciiTheme="minorHAnsi" w:hAnsiTheme="minorHAnsi"/>
                <w:sz w:val="16"/>
                <w:szCs w:val="16"/>
              </w:rPr>
              <w:t xml:space="preserve"> if not in compliance</w:t>
            </w:r>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gridSpan w:val="2"/>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gridSpan w:val="2"/>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gridSpan w:val="2"/>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gridSpan w:val="2"/>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gridSpan w:val="2"/>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4"/>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lastRenderedPageBreak/>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rFonts w:ascii="Calibri" w:hAnsi="Calibri"/>
                <w:sz w:val="14"/>
                <w:szCs w:val="14"/>
              </w:rPr>
            </w:pPr>
          </w:p>
          <w:p w14:paraId="04A4BFA3" w14:textId="1E3E1C4D" w:rsidR="001044EF" w:rsidRPr="00822664" w:rsidRDefault="001044EF" w:rsidP="00DB2AF0">
            <w:pPr>
              <w:keepNext/>
              <w:rPr>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space conditioning system in section D </w:t>
            </w:r>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r w:rsidRPr="00195018">
              <w:rPr>
                <w:rFonts w:ascii="Calibri" w:hAnsi="Calibri"/>
                <w:sz w:val="14"/>
                <w:szCs w:val="14"/>
              </w:rPr>
              <w:t xml:space="preserve">that meets </w:t>
            </w:r>
            <w:r w:rsidR="00E270B0">
              <w:rPr>
                <w:rFonts w:ascii="Calibri" w:hAnsi="Calibri"/>
                <w:sz w:val="14"/>
                <w:szCs w:val="14"/>
              </w:rPr>
              <w:t xml:space="preserve">BOTH of </w:t>
            </w:r>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r w:rsidRPr="00195018">
              <w:rPr>
                <w:rFonts w:ascii="Calibri" w:hAnsi="Calibri"/>
                <w:sz w:val="14"/>
                <w:szCs w:val="14"/>
                <w:highlight w:val="yellow"/>
              </w:rPr>
              <w:t>C04</w:t>
            </w:r>
            <w:r w:rsidRPr="00822664">
              <w:rPr>
                <w:rFonts w:ascii="Calibri" w:hAnsi="Calibri"/>
                <w:sz w:val="14"/>
                <w:szCs w:val="14"/>
              </w:rPr>
              <w:t>=Packaged Gas Furnace</w:t>
            </w:r>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p>
          <w:p w14:paraId="3F588AA9" w14:textId="707F0137" w:rsidR="001044EF" w:rsidRPr="00822664" w:rsidRDefault="001044EF" w:rsidP="00DB2AF0">
            <w:pPr>
              <w:keepNext/>
              <w:rPr>
                <w:rFonts w:ascii="Calibri" w:hAnsi="Calibri"/>
                <w:sz w:val="14"/>
                <w:szCs w:val="14"/>
              </w:rPr>
            </w:pPr>
            <w:r w:rsidRPr="00822664">
              <w:rPr>
                <w:rFonts w:ascii="Calibri" w:hAnsi="Calibri"/>
                <w:b/>
                <w:sz w:val="14"/>
                <w:szCs w:val="14"/>
              </w:rPr>
              <w:t>Also</w:t>
            </w:r>
            <w:r w:rsidRPr="00822664">
              <w:rPr>
                <w:rFonts w:ascii="Calibri" w:hAnsi="Calibri"/>
                <w:sz w:val="14"/>
                <w:szCs w:val="14"/>
              </w:rPr>
              <w:t xml:space="preserve"> require one row in this table for each indoor unit</w:t>
            </w:r>
            <w:r>
              <w:rPr>
                <w:rFonts w:ascii="Calibri" w:hAnsi="Calibri"/>
                <w:sz w:val="14"/>
                <w:szCs w:val="14"/>
              </w:rPr>
              <w:t xml:space="preserve"> in section D field </w:t>
            </w:r>
            <w:r w:rsidRPr="00195018">
              <w:rPr>
                <w:rFonts w:ascii="Calibri" w:hAnsi="Calibri"/>
                <w:sz w:val="14"/>
                <w:szCs w:val="14"/>
                <w:highlight w:val="yellow"/>
              </w:rPr>
              <w:t>D03</w:t>
            </w:r>
            <w:r w:rsidRPr="00822664">
              <w:rPr>
                <w:rFonts w:ascii="Calibri" w:hAnsi="Calibri"/>
                <w:sz w:val="14"/>
                <w:szCs w:val="14"/>
              </w:rPr>
              <w:t xml:space="preserve"> that meets </w:t>
            </w:r>
            <w:r w:rsidR="00E270B0">
              <w:rPr>
                <w:rFonts w:ascii="Calibri" w:hAnsi="Calibri"/>
                <w:sz w:val="14"/>
                <w:szCs w:val="14"/>
              </w:rPr>
              <w:t xml:space="preserve">BOTH of </w:t>
            </w:r>
            <w:r w:rsidRPr="00822664">
              <w:rPr>
                <w:rFonts w:ascii="Calibri" w:hAnsi="Calibri"/>
                <w:sz w:val="14"/>
                <w:szCs w:val="14"/>
              </w:rPr>
              <w:t xml:space="preserve">the following two conditions: 1:[value in </w:t>
            </w:r>
            <w:r w:rsidRPr="00195018">
              <w:rPr>
                <w:rFonts w:ascii="Calibri" w:hAnsi="Calibri"/>
                <w:sz w:val="14"/>
                <w:szCs w:val="14"/>
                <w:highlight w:val="yellow"/>
              </w:rPr>
              <w:t>C04</w:t>
            </w:r>
            <w:r w:rsidRPr="00822664">
              <w:rPr>
                <w:rFonts w:ascii="Calibri" w:hAnsi="Calibri"/>
                <w:sz w:val="14"/>
                <w:szCs w:val="14"/>
              </w:rPr>
              <w:t xml:space="preserve">=central gas furnace], 2:[the value in </w:t>
            </w:r>
            <w:r w:rsidRPr="00195018">
              <w:rPr>
                <w:rFonts w:ascii="Calibri" w:hAnsi="Calibri"/>
                <w:sz w:val="14"/>
                <w:szCs w:val="14"/>
                <w:highlight w:val="yellow"/>
              </w:rPr>
              <w:t>D03</w:t>
            </w:r>
            <w:r w:rsidRPr="00822664">
              <w:rPr>
                <w:rFonts w:ascii="Calibri" w:hAnsi="Calibri"/>
                <w:sz w:val="14"/>
                <w:szCs w:val="14"/>
              </w:rPr>
              <w:t xml:space="preserve"> </w:t>
            </w:r>
            <w:r w:rsidRPr="00822664">
              <w:rPr>
                <w:rFonts w:ascii="Calibri" w:hAnsi="Calibri" w:cs="Calibri"/>
                <w:sz w:val="14"/>
                <w:szCs w:val="14"/>
              </w:rPr>
              <w:t>≠</w:t>
            </w:r>
            <w:r w:rsidRPr="00822664">
              <w:rPr>
                <w:rFonts w:ascii="Calibri" w:hAnsi="Calibri"/>
                <w:sz w:val="14"/>
                <w:szCs w:val="14"/>
              </w:rPr>
              <w:t xml:space="preserve"> </w:t>
            </w:r>
            <w:r w:rsidRPr="00195018">
              <w:rPr>
                <w:rFonts w:ascii="Calibri" w:hAnsi="Calibri"/>
                <w:sz w:val="14"/>
                <w:szCs w:val="14"/>
                <w:highlight w:val="yellow"/>
              </w:rPr>
              <w:t>F03</w:t>
            </w:r>
            <w:r w:rsidRPr="00822664">
              <w:rPr>
                <w:rFonts w:ascii="Calibri" w:hAnsi="Calibri"/>
                <w:sz w:val="14"/>
                <w:szCs w:val="14"/>
              </w:rPr>
              <w:t xml:space="preserve">] </w:t>
            </w:r>
            <w:r w:rsidRPr="00822664">
              <w:rPr>
                <w:rFonts w:ascii="Calibri" w:hAnsi="Calibri"/>
                <w:sz w:val="8"/>
                <w:szCs w:val="8"/>
              </w:rPr>
              <w:t xml:space="preserve"> </w:t>
            </w:r>
          </w:p>
          <w:p w14:paraId="42CC42F2" w14:textId="05D7B7CB" w:rsidR="001044EF" w:rsidRDefault="001044EF" w:rsidP="0019667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sidRPr="00195018">
              <w:rPr>
                <w:rFonts w:ascii="Calibri" w:hAnsi="Calibri"/>
                <w:sz w:val="14"/>
                <w:szCs w:val="14"/>
                <w:highlight w:val="yellow"/>
              </w:rPr>
              <w:t>E02</w:t>
            </w:r>
            <w:r>
              <w:rPr>
                <w:rFonts w:ascii="Calibri" w:hAnsi="Calibri"/>
                <w:sz w:val="14"/>
                <w:szCs w:val="14"/>
              </w:rPr>
              <w:t xml:space="preserve"> that meets</w:t>
            </w:r>
            <w:r w:rsidR="00E270B0">
              <w:rPr>
                <w:rFonts w:ascii="Calibri" w:hAnsi="Calibri"/>
                <w:sz w:val="14"/>
                <w:szCs w:val="14"/>
              </w:rPr>
              <w:t xml:space="preserve"> ALL of</w:t>
            </w:r>
            <w:r>
              <w:rPr>
                <w:rFonts w:ascii="Calibri" w:hAnsi="Calibri"/>
                <w:sz w:val="14"/>
                <w:szCs w:val="14"/>
              </w:rPr>
              <w:t xml:space="preserve"> the following three conditions: 1:[value in </w:t>
            </w:r>
            <w:r w:rsidRPr="007E1FCC">
              <w:rPr>
                <w:rFonts w:ascii="Calibri" w:hAnsi="Calibri"/>
                <w:sz w:val="14"/>
                <w:szCs w:val="14"/>
                <w:highlight w:val="yellow"/>
              </w:rPr>
              <w:t>C05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D thus </w:t>
            </w:r>
            <w:r w:rsidRPr="007E1FCC">
              <w:rPr>
                <w:rFonts w:ascii="Calibri" w:hAnsi="Calibri"/>
                <w:sz w:val="14"/>
                <w:szCs w:val="14"/>
                <w:highlight w:val="yellow"/>
              </w:rPr>
              <w:t>D02</w:t>
            </w:r>
            <w:r>
              <w:rPr>
                <w:rFonts w:ascii="Calibri" w:hAnsi="Calibri" w:cs="Calibri"/>
                <w:sz w:val="14"/>
                <w:szCs w:val="14"/>
              </w:rPr>
              <w:t>≠</w:t>
            </w:r>
            <w:r w:rsidRPr="007E1FCC">
              <w:rPr>
                <w:rFonts w:ascii="Calibri" w:hAnsi="Calibri"/>
                <w:sz w:val="14"/>
                <w:szCs w:val="14"/>
                <w:highlight w:val="yellow"/>
              </w:rPr>
              <w:t>E02</w:t>
            </w:r>
            <w:r>
              <w:rPr>
                <w:rFonts w:ascii="Calibri" w:hAnsi="Calibri"/>
                <w:sz w:val="14"/>
                <w:szCs w:val="14"/>
              </w:rPr>
              <w:t xml:space="preserve">]; 3:[value in </w:t>
            </w:r>
            <w:r w:rsidRPr="007E1FCC">
              <w:rPr>
                <w:rFonts w:ascii="Calibri" w:hAnsi="Calibri"/>
                <w:sz w:val="14"/>
                <w:szCs w:val="14"/>
                <w:highlight w:val="yellow"/>
              </w:rPr>
              <w:t>C06</w:t>
            </w:r>
            <w:r>
              <w:rPr>
                <w:rFonts w:ascii="Calibri" w:hAnsi="Calibri"/>
                <w:sz w:val="14"/>
                <w:szCs w:val="14"/>
              </w:rPr>
              <w:t>=Ducted]</w:t>
            </w:r>
          </w:p>
          <w:p w14:paraId="313117AE" w14:textId="77F1E298" w:rsidR="001044EF" w:rsidRPr="001D55DA" w:rsidRDefault="001044EF" w:rsidP="00196676">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G field </w:t>
            </w:r>
            <w:r w:rsidRPr="007E1FCC">
              <w:rPr>
                <w:rFonts w:ascii="Calibri" w:hAnsi="Calibri"/>
                <w:sz w:val="14"/>
                <w:szCs w:val="14"/>
                <w:highlight w:val="yellow"/>
              </w:rPr>
              <w:t>G02</w:t>
            </w:r>
            <w:r>
              <w:rPr>
                <w:rFonts w:ascii="Calibri" w:hAnsi="Calibri"/>
                <w:sz w:val="14"/>
                <w:szCs w:val="14"/>
              </w:rPr>
              <w:t xml:space="preserve"> that meets </w:t>
            </w:r>
            <w:r w:rsidR="00E270B0">
              <w:rPr>
                <w:rFonts w:ascii="Calibri" w:hAnsi="Calibri"/>
                <w:sz w:val="14"/>
                <w:szCs w:val="14"/>
              </w:rPr>
              <w:t xml:space="preserve">ALL </w:t>
            </w:r>
            <w:r>
              <w:rPr>
                <w:rFonts w:ascii="Calibri" w:hAnsi="Calibri"/>
                <w:sz w:val="14"/>
                <w:szCs w:val="14"/>
              </w:rPr>
              <w:t>the following three conditions:</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p>
          <w:p w14:paraId="397C27B7" w14:textId="535E9EB4" w:rsidR="001044EF" w:rsidRPr="001A53D0" w:rsidRDefault="001044EF" w:rsidP="00196676">
            <w:pPr>
              <w:keepNext/>
              <w:rPr>
                <w:rFonts w:ascii="Calibri" w:hAnsi="Calibri"/>
                <w:b/>
                <w:szCs w:val="18"/>
              </w:rPr>
            </w:pPr>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r>
              <w:rPr>
                <w:rFonts w:ascii="Calibri" w:hAnsi="Calibri"/>
                <w:sz w:val="18"/>
                <w:szCs w:val="18"/>
              </w:rPr>
              <w:t>12</w:t>
            </w:r>
          </w:p>
        </w:tc>
        <w:tc>
          <w:tcPr>
            <w:tcW w:w="990" w:type="dxa"/>
          </w:tcPr>
          <w:p w14:paraId="0C28BDBE" w14:textId="63101009" w:rsidR="001044EF" w:rsidRDefault="001044EF" w:rsidP="00196676">
            <w:pPr>
              <w:keepNext/>
              <w:jc w:val="center"/>
              <w:rPr>
                <w:rFonts w:ascii="Calibri" w:hAnsi="Calibri"/>
                <w:sz w:val="18"/>
                <w:szCs w:val="18"/>
              </w:rPr>
            </w:pPr>
            <w:r>
              <w:rPr>
                <w:rFonts w:ascii="Calibri" w:hAnsi="Calibri"/>
                <w:sz w:val="18"/>
                <w:szCs w:val="18"/>
              </w:rPr>
              <w:t>13</w:t>
            </w:r>
          </w:p>
        </w:tc>
        <w:tc>
          <w:tcPr>
            <w:tcW w:w="895" w:type="dxa"/>
          </w:tcPr>
          <w:p w14:paraId="5613D797" w14:textId="04CF09FE" w:rsidR="001044EF" w:rsidRDefault="00467BDD" w:rsidP="00196676">
            <w:pPr>
              <w:keepNext/>
              <w:jc w:val="center"/>
              <w:rPr>
                <w:rFonts w:ascii="Calibri" w:hAnsi="Calibri"/>
                <w:sz w:val="18"/>
                <w:szCs w:val="18"/>
              </w:rPr>
            </w:pPr>
            <w:r>
              <w:rPr>
                <w:rFonts w:ascii="Calibri" w:hAnsi="Calibri"/>
                <w:sz w:val="18"/>
                <w:szCs w:val="18"/>
              </w:rPr>
              <w:t>14</w:t>
            </w:r>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109D74A2" w:rsidR="001044EF" w:rsidRDefault="00747E3F" w:rsidP="00172DB2">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044EF" w:rsidRPr="001139B2">
              <w:rPr>
                <w:rFonts w:ascii="Calibri" w:hAnsi="Calibri"/>
                <w:sz w:val="18"/>
                <w:szCs w:val="18"/>
              </w:rPr>
              <w:t xml:space="preserve">from </w:t>
            </w:r>
            <w:r w:rsidR="001044EF">
              <w:rPr>
                <w:rFonts w:ascii="Calibri" w:hAnsi="Calibri"/>
                <w:sz w:val="18"/>
                <w:szCs w:val="18"/>
              </w:rPr>
              <w:t>Min</w:t>
            </w:r>
            <w:r w:rsidR="001044EF"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r>
              <w:rPr>
                <w:rFonts w:ascii="Calibri" w:hAnsi="Calibri"/>
                <w:sz w:val="18"/>
                <w:szCs w:val="18"/>
              </w:rPr>
              <w:t xml:space="preserve">Duct </w:t>
            </w:r>
            <w:r w:rsidRPr="001139B2">
              <w:rPr>
                <w:rFonts w:ascii="Calibri" w:hAnsi="Calibri"/>
                <w:sz w:val="18"/>
                <w:szCs w:val="18"/>
              </w:rPr>
              <w:t>System</w:t>
            </w:r>
          </w:p>
        </w:tc>
        <w:tc>
          <w:tcPr>
            <w:tcW w:w="990" w:type="dxa"/>
            <w:vAlign w:val="bottom"/>
          </w:tcPr>
          <w:p w14:paraId="26FCBF4C" w14:textId="6FFB45D1" w:rsidR="001044EF" w:rsidRPr="001139B2" w:rsidRDefault="001044EF" w:rsidP="00F77686">
            <w:pPr>
              <w:keepNext/>
              <w:jc w:val="center"/>
              <w:rPr>
                <w:rFonts w:ascii="Calibri" w:hAnsi="Calibri"/>
                <w:sz w:val="18"/>
                <w:szCs w:val="18"/>
              </w:rPr>
            </w:pPr>
            <w:r>
              <w:rPr>
                <w:rFonts w:ascii="Calibri" w:hAnsi="Calibri"/>
                <w:sz w:val="18"/>
                <w:szCs w:val="18"/>
              </w:rPr>
              <w:t>Can Approved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r w:rsidRPr="00082DB7">
              <w:rPr>
                <w:rFonts w:ascii="Calibri" w:hAnsi="Calibri"/>
                <w:sz w:val="18"/>
                <w:szCs w:val="18"/>
              </w:rPr>
              <w:t xml:space="preserve">Can </w:t>
            </w:r>
            <w:r>
              <w:rPr>
                <w:rFonts w:ascii="Calibri" w:hAnsi="Calibri"/>
                <w:sz w:val="18"/>
                <w:szCs w:val="18"/>
              </w:rPr>
              <w:t>Approved</w:t>
            </w:r>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p>
        </w:tc>
        <w:tc>
          <w:tcPr>
            <w:tcW w:w="990" w:type="dxa"/>
            <w:vAlign w:val="bottom"/>
          </w:tcPr>
          <w:p w14:paraId="3A80E5E2" w14:textId="7C456963" w:rsidR="001044EF" w:rsidRPr="00082DB7" w:rsidRDefault="001044EF" w:rsidP="00EA1DE3">
            <w:pPr>
              <w:keepNext/>
              <w:jc w:val="center"/>
              <w:rPr>
                <w:rFonts w:ascii="Calibri" w:hAnsi="Calibri"/>
                <w:sz w:val="18"/>
                <w:szCs w:val="18"/>
              </w:rPr>
            </w:pPr>
            <w:r>
              <w:rPr>
                <w:rFonts w:ascii="Calibri" w:hAnsi="Calibri"/>
                <w:sz w:val="18"/>
                <w:szCs w:val="18"/>
              </w:rPr>
              <w:t>Total Duct Length</w:t>
            </w:r>
          </w:p>
        </w:tc>
        <w:tc>
          <w:tcPr>
            <w:tcW w:w="895" w:type="dxa"/>
            <w:vAlign w:val="bottom"/>
          </w:tcPr>
          <w:p w14:paraId="03509C76" w14:textId="77777777" w:rsidR="001044EF" w:rsidRPr="001044EF" w:rsidRDefault="001044EF" w:rsidP="001044EF">
            <w:pPr>
              <w:keepNext/>
              <w:jc w:val="center"/>
              <w:rPr>
                <w:rFonts w:ascii="Calibri" w:hAnsi="Calibri"/>
                <w:sz w:val="18"/>
                <w:szCs w:val="18"/>
              </w:rPr>
            </w:pPr>
            <w:r w:rsidRPr="001044EF">
              <w:rPr>
                <w:rFonts w:ascii="Calibri" w:hAnsi="Calibri"/>
                <w:sz w:val="18"/>
                <w:szCs w:val="18"/>
              </w:rPr>
              <w:t xml:space="preserve">Required New Duct </w:t>
            </w:r>
          </w:p>
          <w:p w14:paraId="62ABBA59" w14:textId="468F1443" w:rsidR="001044EF" w:rsidRDefault="001044EF" w:rsidP="001044EF">
            <w:pPr>
              <w:keepNext/>
              <w:jc w:val="center"/>
              <w:rPr>
                <w:rFonts w:ascii="Calibri" w:hAnsi="Calibri"/>
                <w:sz w:val="18"/>
                <w:szCs w:val="18"/>
              </w:rPr>
            </w:pPr>
            <w:r w:rsidRPr="001044EF">
              <w:rPr>
                <w:rFonts w:ascii="Calibri" w:hAnsi="Calibri"/>
                <w:sz w:val="18"/>
                <w:szCs w:val="18"/>
              </w:rPr>
              <w:t>R-Value</w:t>
            </w:r>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&lt;&lt;</w:t>
            </w:r>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=[Packaged Gas Furnace], </w:t>
            </w:r>
          </w:p>
          <w:p w14:paraId="7E076EFF" w14:textId="02BF7C3F"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6189A68" w14:textId="4B9B4ACB" w:rsidR="001044EF" w:rsidRPr="00F0525A" w:rsidRDefault="001044EF" w:rsidP="00172DB2">
            <w:pPr>
              <w:pStyle w:val="PlainText"/>
              <w:rPr>
                <w:rFonts w:asciiTheme="minorHAnsi" w:hAnsiTheme="minorHAnsi" w:cs="Courier New"/>
                <w:sz w:val="12"/>
                <w:szCs w:val="12"/>
              </w:rPr>
            </w:pPr>
          </w:p>
          <w:p w14:paraId="1F913680" w14:textId="5177993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 = one of the following four types:</w:t>
            </w:r>
          </w:p>
          <w:p w14:paraId="5327B3EE" w14:textId="3FA06A6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1: central packaged AC ;</w:t>
            </w:r>
          </w:p>
          <w:p w14:paraId="352E91BF" w14:textId="2DF6B6BA"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2: central packaged HP</w:t>
            </w:r>
          </w:p>
          <w:p w14:paraId="569A0F85" w14:textId="028BBEBF"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3: central large packaged AC ;</w:t>
            </w:r>
          </w:p>
          <w:p w14:paraId="1E433113" w14:textId="1EA82B7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4: central large packaged HP</w:t>
            </w:r>
          </w:p>
          <w:p w14:paraId="200FE9FB" w14:textId="332194E0" w:rsidR="001044EF" w:rsidRPr="00F0525A" w:rsidRDefault="001044EF" w:rsidP="00172DB2">
            <w:pPr>
              <w:pStyle w:val="PlainText"/>
              <w:rPr>
                <w:rFonts w:asciiTheme="minorHAnsi" w:hAnsiTheme="minorHAnsi" w:cs="Courier New"/>
                <w:sz w:val="12"/>
                <w:szCs w:val="12"/>
              </w:rPr>
            </w:pPr>
          </w:p>
          <w:p w14:paraId="2A5923C0" w14:textId="31B7FFD2"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7EB689A" w14:textId="77777777" w:rsidR="001044EF" w:rsidRPr="00F0525A" w:rsidRDefault="001044EF" w:rsidP="00172DB2">
            <w:pPr>
              <w:pStyle w:val="PlainText"/>
              <w:rPr>
                <w:rFonts w:asciiTheme="minorHAnsi" w:hAnsiTheme="minorHAnsi" w:cs="Courier New"/>
                <w:sz w:val="12"/>
                <w:szCs w:val="12"/>
              </w:rPr>
            </w:pPr>
          </w:p>
          <w:p w14:paraId="0AB8BFBB" w14:textId="0E5489BB"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w:t>
            </w:r>
            <w:r w:rsidRPr="00F0525A">
              <w:rPr>
                <w:rFonts w:asciiTheme="minorHAnsi" w:hAnsiTheme="minorHAnsi" w:cs="Courier New"/>
                <w:sz w:val="12"/>
                <w:szCs w:val="12"/>
              </w:rPr>
              <w:t xml:space="preserve"> 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r w:rsidRPr="00F0525A">
              <w:rPr>
                <w:rFonts w:asciiTheme="minorHAnsi" w:hAnsiTheme="minorHAnsi" w:cs="Courier New"/>
                <w:sz w:val="12"/>
                <w:szCs w:val="12"/>
              </w:rPr>
              <w:t>;</w:t>
            </w:r>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15B2486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r w:rsidR="00CD0B58" w:rsidRPr="00CD0B58">
              <w:rPr>
                <w:rFonts w:asciiTheme="minorHAnsi" w:hAnsiTheme="minorHAnsi"/>
                <w:sz w:val="12"/>
                <w:szCs w:val="12"/>
                <w:highlight w:val="yellow"/>
              </w:rPr>
              <w:t>I14</w:t>
            </w:r>
            <w:r w:rsidRPr="00CD0B58">
              <w:rPr>
                <w:rFonts w:asciiTheme="minorHAnsi" w:hAnsiTheme="minorHAnsi"/>
                <w:sz w:val="12"/>
                <w:szCs w:val="12"/>
                <w:highlight w:val="yellow"/>
              </w:rPr>
              <w:t>]</w:t>
            </w:r>
            <w:r w:rsidR="00CD0B58">
              <w:rPr>
                <w:rFonts w:asciiTheme="minorHAnsi" w:hAnsiTheme="minorHAnsi"/>
                <w:sz w:val="12"/>
                <w:szCs w:val="12"/>
              </w:rPr>
              <w:t xml:space="preserve"> </w:t>
            </w:r>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738F88FA"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03903256"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 xml:space="preserve">No </w:t>
            </w:r>
            <w:r w:rsidR="00747E3F">
              <w:rPr>
                <w:rFonts w:asciiTheme="minorHAnsi" w:hAnsiTheme="minorHAnsi"/>
                <w:sz w:val="12"/>
                <w:szCs w:val="12"/>
                <w:u w:val="single"/>
              </w:rPr>
              <w:t>Exceptions</w:t>
            </w:r>
            <w:r w:rsidRPr="00CD0B58">
              <w:rPr>
                <w:rFonts w:asciiTheme="minorHAnsi" w:hAnsiTheme="minorHAnsi"/>
                <w:sz w:val="12"/>
                <w:szCs w:val="12"/>
                <w:u w:val="single"/>
              </w:rPr>
              <w:t>,</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4DE7CBA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 xml:space="preserve">Section I </w:t>
            </w:r>
            <w:r w:rsidR="00387D53">
              <w:rPr>
                <w:rFonts w:ascii="Calibri" w:hAnsi="Calibri"/>
                <w:sz w:val="10"/>
                <w:szCs w:val="10"/>
                <w:highlight w:val="yellow"/>
              </w:rPr>
              <w:t>[</w:t>
            </w:r>
            <w:r w:rsidRPr="001044EF">
              <w:rPr>
                <w:rFonts w:ascii="Calibri" w:hAnsi="Calibri"/>
                <w:sz w:val="10"/>
                <w:szCs w:val="10"/>
                <w:highlight w:val="yellow"/>
              </w:rPr>
              <w:t>field 11</w:t>
            </w:r>
            <w:r w:rsidR="00387D53">
              <w:rPr>
                <w:rFonts w:ascii="Calibri" w:hAnsi="Calibri"/>
                <w:sz w:val="10"/>
                <w:szCs w:val="10"/>
              </w:rPr>
              <w:t xml:space="preserve"> or field 12] </w:t>
            </w:r>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 xml:space="preserve">Exempt - </w:t>
            </w:r>
            <w:r w:rsidR="00387D53">
              <w:rPr>
                <w:rFonts w:ascii="Calibri" w:hAnsi="Calibri"/>
                <w:sz w:val="10"/>
                <w:szCs w:val="10"/>
              </w:rPr>
              <w:t>Approved</w:t>
            </w:r>
            <w:r w:rsidRPr="001044EF">
              <w:rPr>
                <w:rFonts w:ascii="Calibri" w:hAnsi="Calibri"/>
                <w:sz w:val="10"/>
                <w:szCs w:val="10"/>
              </w:rPr>
              <w:t xml:space="preserve">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1C836672" w14:textId="585B929B"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77FDE5CC"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6265C0C3"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74A0EA34"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C45C646"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BD44F2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45A009D" w14:textId="5778CB6F" w:rsidR="000A7848" w:rsidRDefault="000A7848" w:rsidP="00A51560">
            <w:pPr>
              <w:keepNext/>
              <w:rPr>
                <w:rFonts w:ascii="Calibri" w:hAnsi="Calibri"/>
                <w:sz w:val="10"/>
                <w:szCs w:val="10"/>
              </w:rPr>
            </w:pPr>
          </w:p>
          <w:p w14:paraId="7F0C391C" w14:textId="0CF4C8F8" w:rsidR="001044EF" w:rsidRPr="00554A0C" w:rsidRDefault="007A6054" w:rsidP="00A5156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554A0C">
              <w:rPr>
                <w:rFonts w:ascii="Calibri" w:hAnsi="Calibri"/>
                <w:sz w:val="10"/>
                <w:szCs w:val="10"/>
              </w:rPr>
              <w:t xml:space="preserve"> system type in </w:t>
            </w:r>
            <w:r w:rsidR="001044EF" w:rsidRPr="007E1FCC">
              <w:rPr>
                <w:rFonts w:ascii="Calibri" w:hAnsi="Calibri"/>
                <w:sz w:val="10"/>
                <w:szCs w:val="10"/>
                <w:highlight w:val="yellow"/>
              </w:rPr>
              <w:t>C04</w:t>
            </w:r>
            <w:r w:rsidR="001044EF" w:rsidRPr="00554A0C">
              <w:rPr>
                <w:rFonts w:ascii="Calibri" w:hAnsi="Calibri"/>
                <w:sz w:val="10"/>
                <w:szCs w:val="10"/>
              </w:rPr>
              <w:t xml:space="preserve"> or </w:t>
            </w:r>
            <w:r w:rsidR="001044EF" w:rsidRPr="007E1FCC">
              <w:rPr>
                <w:rFonts w:ascii="Calibri" w:hAnsi="Calibri"/>
                <w:sz w:val="10"/>
                <w:szCs w:val="10"/>
                <w:highlight w:val="yellow"/>
              </w:rPr>
              <w:t>C05</w:t>
            </w:r>
            <w:r w:rsidR="001044EF" w:rsidRPr="00554A0C">
              <w:rPr>
                <w:rFonts w:ascii="Calibri" w:hAnsi="Calibri"/>
                <w:sz w:val="10"/>
                <w:szCs w:val="10"/>
              </w:rPr>
              <w:t xml:space="preserve"> is one of the following system types:</w:t>
            </w:r>
          </w:p>
          <w:p w14:paraId="12F7D64B"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AC;</w:t>
            </w:r>
          </w:p>
          <w:p w14:paraId="48E4BD1C"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HP</w:t>
            </w:r>
          </w:p>
          <w:p w14:paraId="0A37A80D"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AC ;</w:t>
            </w:r>
          </w:p>
          <w:p w14:paraId="1436BC23"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HP</w:t>
            </w:r>
          </w:p>
          <w:p w14:paraId="12DC5426"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AC</w:t>
            </w:r>
          </w:p>
          <w:p w14:paraId="2994E995"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HP,</w:t>
            </w:r>
          </w:p>
          <w:p w14:paraId="2C21C7DC" w14:textId="66657259" w:rsidR="001044EF" w:rsidRPr="00554A0C" w:rsidRDefault="001044EF" w:rsidP="00082DB7">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549E90FF" w14:textId="524FDC9B" w:rsidR="001044EF" w:rsidRPr="00554A0C" w:rsidRDefault="001044EF" w:rsidP="00082DB7">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w:t>
            </w:r>
            <w:r>
              <w:rPr>
                <w:rFonts w:ascii="Calibri" w:hAnsi="Calibri"/>
                <w:sz w:val="10"/>
                <w:szCs w:val="10"/>
              </w:rPr>
              <w:t xml:space="preserve"> of the following two values</w:t>
            </w:r>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rFonts w:ascii="Calibri" w:hAnsi="Calibri"/>
                <w:sz w:val="10"/>
                <w:szCs w:val="10"/>
              </w:rPr>
            </w:pPr>
            <w:r w:rsidRPr="00554A0C">
              <w:rPr>
                <w:rFonts w:ascii="Calibri" w:hAnsi="Calibri"/>
                <w:b/>
                <w:sz w:val="10"/>
                <w:szCs w:val="10"/>
              </w:rPr>
              <w:t>check</w:t>
            </w:r>
            <w:r w:rsidRPr="00135ADD">
              <w:rPr>
                <w:rFonts w:ascii="Calibri" w:hAnsi="Calibri"/>
                <w:sz w:val="10"/>
                <w:szCs w:val="10"/>
              </w:rPr>
              <w:t>:</w:t>
            </w:r>
          </w:p>
          <w:p w14:paraId="3D864E48" w14:textId="77777777" w:rsidR="001044EF" w:rsidRPr="00135ADD" w:rsidRDefault="001044EF" w:rsidP="00135ADD">
            <w:pPr>
              <w:keepNext/>
              <w:rPr>
                <w:rFonts w:ascii="Calibri" w:hAnsi="Calibri"/>
                <w:sz w:val="10"/>
                <w:szCs w:val="10"/>
              </w:rPr>
            </w:pPr>
            <w:r w:rsidRPr="00554A0C">
              <w:rPr>
                <w:rFonts w:ascii="Calibri" w:hAnsi="Calibri"/>
                <w:b/>
                <w:sz w:val="10"/>
                <w:szCs w:val="10"/>
              </w:rPr>
              <w:t>if</w:t>
            </w:r>
            <w:r w:rsidRPr="00135ADD">
              <w:rPr>
                <w:rFonts w:ascii="Calibri" w:hAnsi="Calibri"/>
                <w:sz w:val="10"/>
                <w:szCs w:val="10"/>
              </w:rPr>
              <w:t xml:space="preserve"> value=no, </w:t>
            </w:r>
          </w:p>
          <w:p w14:paraId="52B87B3C" w14:textId="7DD25DAE" w:rsidR="001044EF" w:rsidRDefault="001044EF" w:rsidP="00135ADD">
            <w:pPr>
              <w:keepNext/>
              <w:rPr>
                <w:rFonts w:ascii="Calibri" w:hAnsi="Calibri"/>
                <w:sz w:val="10"/>
                <w:szCs w:val="10"/>
              </w:rPr>
            </w:pPr>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r>
              <w:rPr>
                <w:rFonts w:ascii="Calibri" w:hAnsi="Calibri"/>
                <w:sz w:val="10"/>
                <w:szCs w:val="10"/>
              </w:rPr>
              <w:t>system airflow</w:t>
            </w:r>
            <w:r w:rsidRPr="00135ADD">
              <w:rPr>
                <w:rFonts w:ascii="Calibri" w:hAnsi="Calibri"/>
                <w:sz w:val="10"/>
                <w:szCs w:val="10"/>
              </w:rPr>
              <w:t xml:space="preserve"> has been claimed. Enforcement agency confirmation recommended.</w:t>
            </w:r>
          </w:p>
          <w:p w14:paraId="495BB1C5" w14:textId="77777777" w:rsidR="001044EF" w:rsidRDefault="001044EF" w:rsidP="00082DB7">
            <w:pPr>
              <w:keepNext/>
              <w:rPr>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6B5273EC" w14:textId="77777777"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5536162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16FD967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19830098"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1BA9020"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D37EB5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53F642C8" w14:textId="47A5B417" w:rsidR="000A7848" w:rsidRDefault="000A7848" w:rsidP="00125690">
            <w:pPr>
              <w:keepNext/>
              <w:rPr>
                <w:rFonts w:ascii="Calibri" w:hAnsi="Calibri"/>
                <w:sz w:val="10"/>
                <w:szCs w:val="10"/>
              </w:rPr>
            </w:pPr>
          </w:p>
          <w:p w14:paraId="4D6BEB07" w14:textId="76EC9130" w:rsidR="001044EF" w:rsidRPr="0095623A" w:rsidRDefault="007A6054" w:rsidP="0012569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95623A">
              <w:rPr>
                <w:rFonts w:ascii="Calibri" w:hAnsi="Calibri"/>
                <w:sz w:val="10"/>
                <w:szCs w:val="10"/>
              </w:rPr>
              <w:t xml:space="preserve"> system type in </w:t>
            </w:r>
            <w:r w:rsidR="001044EF" w:rsidRPr="007E1FCC">
              <w:rPr>
                <w:rFonts w:ascii="Calibri" w:hAnsi="Calibri"/>
                <w:sz w:val="10"/>
                <w:szCs w:val="10"/>
                <w:highlight w:val="yellow"/>
              </w:rPr>
              <w:t>C04</w:t>
            </w:r>
            <w:r w:rsidR="001044EF" w:rsidRPr="0095623A">
              <w:rPr>
                <w:rFonts w:ascii="Calibri" w:hAnsi="Calibri"/>
                <w:sz w:val="10"/>
                <w:szCs w:val="10"/>
              </w:rPr>
              <w:t xml:space="preserve"> or </w:t>
            </w:r>
            <w:r w:rsidR="001044EF" w:rsidRPr="007E1FCC">
              <w:rPr>
                <w:rFonts w:ascii="Calibri" w:hAnsi="Calibri"/>
                <w:sz w:val="10"/>
                <w:szCs w:val="10"/>
                <w:highlight w:val="yellow"/>
              </w:rPr>
              <w:t>C05</w:t>
            </w:r>
            <w:r w:rsidR="001044EF" w:rsidRPr="0095623A">
              <w:rPr>
                <w:rFonts w:ascii="Calibri" w:hAnsi="Calibri"/>
                <w:sz w:val="10"/>
                <w:szCs w:val="10"/>
              </w:rPr>
              <w:t xml:space="preserve"> is one of the following system types:</w:t>
            </w:r>
          </w:p>
          <w:p w14:paraId="40244FA6"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AC;</w:t>
            </w:r>
          </w:p>
          <w:p w14:paraId="4C10608E"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HP</w:t>
            </w:r>
          </w:p>
          <w:p w14:paraId="2B550BD7"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AC ;</w:t>
            </w:r>
          </w:p>
          <w:p w14:paraId="78B4124A"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HP</w:t>
            </w:r>
          </w:p>
          <w:p w14:paraId="5936DE8C" w14:textId="4F6071DF" w:rsidR="001044EF" w:rsidRDefault="001044EF" w:rsidP="00125690">
            <w:pPr>
              <w:keepNext/>
              <w:rPr>
                <w:rFonts w:ascii="Calibri" w:hAnsi="Calibri"/>
                <w:sz w:val="10"/>
                <w:szCs w:val="10"/>
              </w:rPr>
            </w:pPr>
            <w:r w:rsidRPr="0095623A">
              <w:rPr>
                <w:rFonts w:ascii="Calibri" w:hAnsi="Calibri"/>
                <w:sz w:val="10"/>
                <w:szCs w:val="10"/>
              </w:rPr>
              <w:t>*central large packaged</w:t>
            </w:r>
            <w:r>
              <w:rPr>
                <w:rFonts w:ascii="Calibri" w:hAnsi="Calibri"/>
                <w:sz w:val="10"/>
                <w:szCs w:val="10"/>
              </w:rPr>
              <w:t xml:space="preserve"> AC</w:t>
            </w:r>
          </w:p>
          <w:p w14:paraId="3BF6D88D" w14:textId="2E919AFD" w:rsidR="001044EF" w:rsidRDefault="001044EF" w:rsidP="00125690">
            <w:pPr>
              <w:keepNext/>
              <w:rPr>
                <w:rFonts w:ascii="Calibri" w:hAnsi="Calibri"/>
                <w:sz w:val="10"/>
                <w:szCs w:val="10"/>
              </w:rPr>
            </w:pPr>
            <w:r w:rsidRPr="00244A17">
              <w:rPr>
                <w:rFonts w:ascii="Calibri" w:hAnsi="Calibri"/>
                <w:sz w:val="10"/>
                <w:szCs w:val="10"/>
              </w:rPr>
              <w:t>*central large packaged HP,</w:t>
            </w:r>
          </w:p>
          <w:p w14:paraId="77699103" w14:textId="471C0478" w:rsidR="001044EF" w:rsidRDefault="001044EF" w:rsidP="007C1D3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value=Yes,</w:t>
            </w:r>
          </w:p>
          <w:p w14:paraId="4DF0B8B8" w14:textId="2526325A" w:rsidR="001044EF" w:rsidRPr="00554A0C" w:rsidRDefault="001044EF" w:rsidP="007C1D3C">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 of the following two values from list:</w:t>
            </w:r>
          </w:p>
          <w:p w14:paraId="75639CFF" w14:textId="77777777" w:rsidR="001044EF" w:rsidRPr="00554A0C" w:rsidRDefault="001044EF" w:rsidP="007C1D3C">
            <w:pPr>
              <w:keepNext/>
              <w:rPr>
                <w:rFonts w:ascii="Calibri" w:hAnsi="Calibri"/>
                <w:sz w:val="10"/>
                <w:szCs w:val="10"/>
              </w:rPr>
            </w:pPr>
            <w:r w:rsidRPr="00554A0C">
              <w:rPr>
                <w:rFonts w:ascii="Calibri" w:hAnsi="Calibri"/>
                <w:sz w:val="10"/>
                <w:szCs w:val="10"/>
              </w:rPr>
              <w:t>**yes</w:t>
            </w:r>
          </w:p>
          <w:p w14:paraId="5A66CDD9" w14:textId="098AE29E" w:rsidR="001044EF" w:rsidRPr="00554A0C" w:rsidRDefault="001044EF" w:rsidP="007C1D3C">
            <w:pPr>
              <w:keepNext/>
              <w:rPr>
                <w:rFonts w:ascii="Calibri" w:hAnsi="Calibri"/>
                <w:sz w:val="10"/>
                <w:szCs w:val="10"/>
              </w:rPr>
            </w:pPr>
            <w:r w:rsidRPr="00554A0C">
              <w:rPr>
                <w:rFonts w:ascii="Calibri" w:hAnsi="Calibri"/>
                <w:sz w:val="10"/>
                <w:szCs w:val="10"/>
              </w:rPr>
              <w:t>**no,</w:t>
            </w:r>
          </w:p>
          <w:p w14:paraId="34FDCFCD" w14:textId="77777777" w:rsidR="001044EF" w:rsidRPr="00554A0C" w:rsidRDefault="001044EF" w:rsidP="007C1D3C">
            <w:pPr>
              <w:keepNext/>
              <w:rPr>
                <w:rFonts w:ascii="Calibri" w:hAnsi="Calibri"/>
                <w:sz w:val="10"/>
                <w:szCs w:val="10"/>
              </w:rPr>
            </w:pPr>
            <w:r w:rsidRPr="00554A0C">
              <w:rPr>
                <w:rFonts w:ascii="Calibri" w:hAnsi="Calibri"/>
                <w:b/>
                <w:sz w:val="10"/>
                <w:szCs w:val="10"/>
              </w:rPr>
              <w:t>check</w:t>
            </w:r>
            <w:r w:rsidRPr="00554A0C">
              <w:rPr>
                <w:rFonts w:ascii="Calibri" w:hAnsi="Calibri"/>
                <w:sz w:val="10"/>
                <w:szCs w:val="10"/>
              </w:rPr>
              <w:t>:</w:t>
            </w:r>
          </w:p>
          <w:p w14:paraId="57D03C33" w14:textId="3488EF28" w:rsidR="001044EF" w:rsidRPr="00554A0C" w:rsidRDefault="001044EF" w:rsidP="007C1D3C">
            <w:pPr>
              <w:keepNext/>
              <w:rPr>
                <w:rFonts w:ascii="Calibri" w:hAnsi="Calibri"/>
                <w:sz w:val="10"/>
                <w:szCs w:val="10"/>
              </w:rPr>
            </w:pPr>
            <w:r w:rsidRPr="00554A0C">
              <w:rPr>
                <w:rFonts w:ascii="Calibri" w:hAnsi="Calibri"/>
                <w:b/>
                <w:sz w:val="10"/>
                <w:szCs w:val="10"/>
              </w:rPr>
              <w:t>if</w:t>
            </w:r>
            <w:r w:rsidRPr="00554A0C">
              <w:rPr>
                <w:rFonts w:ascii="Calibri" w:hAnsi="Calibri"/>
                <w:sz w:val="10"/>
                <w:szCs w:val="10"/>
              </w:rPr>
              <w:t xml:space="preserve"> value=no, </w:t>
            </w:r>
          </w:p>
          <w:p w14:paraId="6049FD31" w14:textId="526682D6" w:rsidR="001044EF" w:rsidRPr="00554A0C" w:rsidRDefault="001044EF" w:rsidP="00125690">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w:t>
            </w:r>
            <w:r>
              <w:rPr>
                <w:rFonts w:ascii="Calibri" w:hAnsi="Calibri"/>
                <w:sz w:val="10"/>
                <w:szCs w:val="10"/>
              </w:rPr>
              <w:t>report in project status notes field that exemption from mandatory HERS verification of Fan Efficacy has been claimed. Enforcement agency confirmation recommended.</w:t>
            </w:r>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rFonts w:ascii="Calibri" w:hAnsi="Calibri"/>
                <w:sz w:val="12"/>
                <w:szCs w:val="12"/>
              </w:rPr>
            </w:pPr>
            <w:r w:rsidRPr="00EA1DE3">
              <w:rPr>
                <w:rFonts w:ascii="Calibri" w:hAnsi="Calibri"/>
                <w:sz w:val="12"/>
                <w:szCs w:val="12"/>
              </w:rPr>
              <w:t>&lt;&lt;</w:t>
            </w:r>
            <w:r w:rsidRPr="009D06BC">
              <w:rPr>
                <w:rFonts w:ascii="Calibri" w:hAnsi="Calibri"/>
                <w:b/>
                <w:sz w:val="12"/>
                <w:szCs w:val="12"/>
              </w:rPr>
              <w:t>if</w:t>
            </w:r>
            <w:r>
              <w:rPr>
                <w:rFonts w:ascii="Calibri" w:hAnsi="Calibri"/>
                <w:sz w:val="12"/>
                <w:szCs w:val="12"/>
              </w:rPr>
              <w:t xml:space="preserve"> there is an applicable value in [either </w:t>
            </w:r>
            <w:r w:rsidRPr="007E1FCC">
              <w:rPr>
                <w:rFonts w:ascii="Calibri" w:hAnsi="Calibri"/>
                <w:sz w:val="12"/>
                <w:szCs w:val="12"/>
                <w:highlight w:val="yellow"/>
              </w:rPr>
              <w:t>D05</w:t>
            </w:r>
            <w:r>
              <w:rPr>
                <w:rFonts w:ascii="Calibri" w:hAnsi="Calibri"/>
                <w:sz w:val="12"/>
                <w:szCs w:val="12"/>
              </w:rPr>
              <w:t xml:space="preserve"> or </w:t>
            </w:r>
            <w:r w:rsidRPr="007E1FCC">
              <w:rPr>
                <w:rFonts w:ascii="Calibri" w:hAnsi="Calibri"/>
                <w:sz w:val="12"/>
                <w:szCs w:val="12"/>
                <w:highlight w:val="yellow"/>
              </w:rPr>
              <w:t>F05</w:t>
            </w:r>
            <w:r>
              <w:rPr>
                <w:rFonts w:ascii="Calibri" w:hAnsi="Calibri"/>
                <w:sz w:val="12"/>
                <w:szCs w:val="12"/>
              </w:rPr>
              <w:t>]=</w:t>
            </w:r>
          </w:p>
          <w:p w14:paraId="51960413" w14:textId="073969C2" w:rsidR="001044EF" w:rsidRPr="00457B65" w:rsidRDefault="001044EF" w:rsidP="009D06BC">
            <w:pPr>
              <w:keepNext/>
              <w:rPr>
                <w:rFonts w:ascii="Calibri" w:hAnsi="Calibri"/>
                <w:sz w:val="12"/>
                <w:szCs w:val="12"/>
              </w:rPr>
            </w:pPr>
            <w:r>
              <w:rPr>
                <w:rFonts w:ascii="Calibri" w:hAnsi="Calibri"/>
                <w:sz w:val="12"/>
                <w:szCs w:val="12"/>
              </w:rPr>
              <w:t>[</w:t>
            </w:r>
            <w:r w:rsidRPr="00457B65">
              <w:rPr>
                <w:rFonts w:ascii="Calibri" w:hAnsi="Calibri"/>
                <w:sz w:val="12"/>
                <w:szCs w:val="12"/>
              </w:rPr>
              <w:t>Ducted&gt;10ft length</w:t>
            </w:r>
            <w:r>
              <w:rPr>
                <w:rFonts w:ascii="Calibri" w:hAnsi="Calibri"/>
                <w:sz w:val="12"/>
                <w:szCs w:val="12"/>
              </w:rPr>
              <w:t>],</w:t>
            </w:r>
          </w:p>
          <w:p w14:paraId="2D9B8627" w14:textId="0D8A6485"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9D06BC">
              <w:rPr>
                <w:rFonts w:ascii="Calibri" w:hAnsi="Calibri"/>
                <w:sz w:val="12"/>
                <w:szCs w:val="12"/>
              </w:rPr>
              <w:t>&gt;10ft</w:t>
            </w:r>
            <w:r>
              <w:rPr>
                <w:rFonts w:ascii="Calibri" w:hAnsi="Calibri"/>
                <w:sz w:val="12"/>
                <w:szCs w:val="12"/>
              </w:rPr>
              <w:t>]</w:t>
            </w:r>
          </w:p>
          <w:p w14:paraId="2F6C6E9C" w14:textId="1381D746" w:rsidR="001044EF" w:rsidRDefault="001044EF" w:rsidP="009D06BC">
            <w:pPr>
              <w:keepNext/>
              <w:rPr>
                <w:rFonts w:ascii="Calibri" w:hAnsi="Calibri"/>
                <w:sz w:val="12"/>
                <w:szCs w:val="12"/>
              </w:rPr>
            </w:pPr>
          </w:p>
          <w:p w14:paraId="2FE15FEB" w14:textId="749682D1" w:rsidR="001044EF" w:rsidRPr="009D06BC" w:rsidRDefault="001044EF" w:rsidP="009D06BC">
            <w:pPr>
              <w:keepNext/>
              <w:rPr>
                <w:rFonts w:ascii="Calibri" w:hAnsi="Calibri"/>
                <w:sz w:val="12"/>
                <w:szCs w:val="12"/>
              </w:rPr>
            </w:pPr>
            <w:r w:rsidRPr="00B77800">
              <w:rPr>
                <w:rFonts w:ascii="Calibri" w:hAnsi="Calibri"/>
                <w:b/>
                <w:sz w:val="12"/>
                <w:szCs w:val="12"/>
              </w:rPr>
              <w:t>elseif</w:t>
            </w:r>
            <w:r w:rsidRPr="009D06BC">
              <w:rPr>
                <w:rFonts w:ascii="Calibri" w:hAnsi="Calibri"/>
                <w:sz w:val="12"/>
                <w:szCs w:val="12"/>
              </w:rPr>
              <w:t xml:space="preserve"> the</w:t>
            </w:r>
            <w:r>
              <w:rPr>
                <w:rFonts w:ascii="Calibri" w:hAnsi="Calibri"/>
                <w:sz w:val="12"/>
                <w:szCs w:val="12"/>
              </w:rPr>
              <w:t>re is an</w:t>
            </w:r>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p>
          <w:p w14:paraId="28D842DF" w14:textId="747005F4" w:rsidR="001044EF" w:rsidRDefault="001044EF" w:rsidP="009D06BC">
            <w:pPr>
              <w:keepNext/>
              <w:rPr>
                <w:rFonts w:ascii="Calibri" w:hAnsi="Calibri"/>
                <w:sz w:val="12"/>
                <w:szCs w:val="12"/>
              </w:rPr>
            </w:pPr>
            <w:r>
              <w:rPr>
                <w:rFonts w:ascii="Calibri" w:hAnsi="Calibri"/>
                <w:sz w:val="12"/>
                <w:szCs w:val="12"/>
              </w:rPr>
              <w:t>[</w:t>
            </w:r>
            <w:r w:rsidRPr="009D06BC">
              <w:rPr>
                <w:rFonts w:ascii="Calibri" w:hAnsi="Calibri"/>
                <w:sz w:val="12"/>
                <w:szCs w:val="12"/>
              </w:rPr>
              <w:t>Ducted ≤10ft length</w:t>
            </w:r>
            <w:r>
              <w:rPr>
                <w:rFonts w:ascii="Calibri" w:hAnsi="Calibri"/>
                <w:sz w:val="12"/>
                <w:szCs w:val="12"/>
              </w:rPr>
              <w:t>],</w:t>
            </w:r>
          </w:p>
          <w:p w14:paraId="772C57AB" w14:textId="0888E9F0"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B77800">
              <w:rPr>
                <w:rFonts w:ascii="Calibri" w:hAnsi="Calibri"/>
                <w:sz w:val="12"/>
                <w:szCs w:val="12"/>
              </w:rPr>
              <w:t>≤10ft</w:t>
            </w:r>
            <w:r>
              <w:rPr>
                <w:rFonts w:ascii="Calibri" w:hAnsi="Calibri"/>
                <w:sz w:val="12"/>
                <w:szCs w:val="12"/>
              </w:rPr>
              <w:t>]</w:t>
            </w:r>
          </w:p>
          <w:p w14:paraId="70BA1D20" w14:textId="77777777" w:rsidR="001044EF" w:rsidRDefault="001044EF" w:rsidP="009D06BC">
            <w:pPr>
              <w:keepNext/>
              <w:rPr>
                <w:rFonts w:ascii="Calibri" w:hAnsi="Calibri"/>
                <w:sz w:val="12"/>
                <w:szCs w:val="12"/>
              </w:rPr>
            </w:pPr>
          </w:p>
          <w:p w14:paraId="62C9F07C" w14:textId="62A5FE6C" w:rsidR="001044EF" w:rsidRPr="00EA1DE3" w:rsidRDefault="001044EF" w:rsidP="00EA1DE3">
            <w:pPr>
              <w:keepNext/>
              <w:rPr>
                <w:rFonts w:ascii="Calibri" w:hAnsi="Calibri"/>
                <w:sz w:val="12"/>
                <w:szCs w:val="12"/>
              </w:rPr>
            </w:pPr>
            <w:r w:rsidRPr="00B77800">
              <w:rPr>
                <w:rFonts w:ascii="Calibri" w:hAnsi="Calibri"/>
                <w:b/>
                <w:sz w:val="12"/>
                <w:szCs w:val="12"/>
              </w:rPr>
              <w:t>else</w:t>
            </w:r>
            <w:r>
              <w:rPr>
                <w:rFonts w:ascii="Calibri" w:hAnsi="Calibri"/>
                <w:sz w:val="12"/>
                <w:szCs w:val="12"/>
              </w:rPr>
              <w:t xml:space="preserve"> </w:t>
            </w:r>
            <w:r w:rsidRPr="00EA1DE3">
              <w:rPr>
                <w:rFonts w:ascii="Calibri" w:hAnsi="Calibri"/>
                <w:sz w:val="12"/>
                <w:szCs w:val="12"/>
              </w:rPr>
              <w:t>user pick one text value from the following 2:</w:t>
            </w:r>
          </w:p>
          <w:p w14:paraId="781BBF8D" w14:textId="0C4210D4" w:rsidR="001044EF" w:rsidRPr="00EA1DE3" w:rsidRDefault="001044EF" w:rsidP="00EA1DE3">
            <w:pPr>
              <w:keepNext/>
              <w:rPr>
                <w:rFonts w:ascii="Calibri" w:hAnsi="Calibri"/>
                <w:sz w:val="12"/>
                <w:szCs w:val="12"/>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&gt;10ft</w:t>
            </w:r>
            <w:r>
              <w:rPr>
                <w:rFonts w:ascii="Calibri" w:hAnsi="Calibri"/>
                <w:sz w:val="12"/>
                <w:szCs w:val="12"/>
              </w:rPr>
              <w:t>]</w:t>
            </w:r>
          </w:p>
          <w:p w14:paraId="5F7281E2" w14:textId="2AACFB7F" w:rsidR="001044EF" w:rsidRPr="00554A0C" w:rsidRDefault="001044EF" w:rsidP="00EA1DE3">
            <w:pPr>
              <w:keepNext/>
              <w:rPr>
                <w:rFonts w:ascii="Calibri" w:hAnsi="Calibri"/>
                <w:sz w:val="10"/>
                <w:szCs w:val="10"/>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≤10ft</w:t>
            </w:r>
            <w:r>
              <w:rPr>
                <w:rFonts w:ascii="Calibri" w:hAnsi="Calibri"/>
                <w:sz w:val="12"/>
                <w:szCs w:val="12"/>
              </w:rPr>
              <w:t>]</w:t>
            </w:r>
            <w:r w:rsidRPr="00EA1DE3">
              <w:rPr>
                <w:rFonts w:ascii="Calibri" w:hAnsi="Calibri"/>
                <w:sz w:val="12"/>
                <w:szCs w:val="12"/>
              </w:rPr>
              <w:t>&gt;&gt;</w:t>
            </w:r>
          </w:p>
        </w:tc>
        <w:tc>
          <w:tcPr>
            <w:tcW w:w="895" w:type="dxa"/>
          </w:tcPr>
          <w:p w14:paraId="0CF38C0F" w14:textId="5E136E41" w:rsidR="00467BDD" w:rsidRDefault="001044EF" w:rsidP="001044EF">
            <w:pPr>
              <w:keepNext/>
              <w:rPr>
                <w:rFonts w:ascii="Calibri" w:hAnsi="Calibri"/>
                <w:sz w:val="12"/>
                <w:szCs w:val="12"/>
              </w:rPr>
            </w:pPr>
            <w:r w:rsidRPr="001044EF">
              <w:rPr>
                <w:rFonts w:ascii="Calibri" w:hAnsi="Calibri"/>
                <w:sz w:val="12"/>
                <w:szCs w:val="12"/>
              </w:rPr>
              <w:t>&lt;&lt;</w:t>
            </w:r>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p>
          <w:p w14:paraId="62869BC1" w14:textId="77777777" w:rsidR="00467BDD" w:rsidRDefault="00467BDD" w:rsidP="001044EF">
            <w:pPr>
              <w:keepNext/>
              <w:rPr>
                <w:rFonts w:ascii="Calibri" w:hAnsi="Calibri"/>
                <w:sz w:val="12"/>
                <w:szCs w:val="12"/>
              </w:rPr>
            </w:pPr>
          </w:p>
          <w:p w14:paraId="7E655D7B" w14:textId="75672E29" w:rsidR="001044EF" w:rsidRPr="001044EF" w:rsidRDefault="00467BDD" w:rsidP="001044EF">
            <w:pPr>
              <w:keepNext/>
              <w:rPr>
                <w:rFonts w:ascii="Calibri" w:hAnsi="Calibri"/>
                <w:sz w:val="12"/>
                <w:szCs w:val="12"/>
              </w:rPr>
            </w:pPr>
            <w:r w:rsidRPr="00467BDD">
              <w:rPr>
                <w:rFonts w:ascii="Calibri" w:hAnsi="Calibri"/>
                <w:b/>
                <w:sz w:val="12"/>
                <w:szCs w:val="12"/>
              </w:rPr>
              <w:t>elseif</w:t>
            </w:r>
            <w:r>
              <w:rPr>
                <w:rFonts w:ascii="Calibri" w:hAnsi="Calibri"/>
                <w:sz w:val="12"/>
                <w:szCs w:val="12"/>
              </w:rPr>
              <w:t xml:space="preserve"> </w:t>
            </w:r>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p>
          <w:p w14:paraId="11C026F5" w14:textId="77777777" w:rsidR="001044EF" w:rsidRPr="001044EF"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R-6.; </w:t>
            </w:r>
          </w:p>
          <w:p w14:paraId="13A32E71" w14:textId="77777777" w:rsidR="001044EF" w:rsidRPr="001044EF" w:rsidRDefault="001044EF" w:rsidP="001044EF">
            <w:pPr>
              <w:keepNext/>
              <w:rPr>
                <w:rFonts w:ascii="Calibri" w:hAnsi="Calibri"/>
                <w:sz w:val="12"/>
                <w:szCs w:val="12"/>
              </w:rPr>
            </w:pPr>
          </w:p>
          <w:p w14:paraId="763969AF" w14:textId="77777777" w:rsidR="001044EF" w:rsidRPr="001044EF" w:rsidRDefault="001044EF" w:rsidP="001044EF">
            <w:pPr>
              <w:keepNext/>
              <w:rPr>
                <w:rFonts w:ascii="Calibri" w:hAnsi="Calibri"/>
                <w:sz w:val="12"/>
                <w:szCs w:val="12"/>
              </w:rPr>
            </w:pPr>
            <w:r w:rsidRPr="00467BDD">
              <w:rPr>
                <w:rFonts w:ascii="Calibri" w:hAnsi="Calibri"/>
                <w:b/>
                <w:sz w:val="12"/>
                <w:szCs w:val="12"/>
              </w:rPr>
              <w:t>elseif</w:t>
            </w:r>
            <w:r w:rsidRPr="001044EF">
              <w:rPr>
                <w:rFonts w:ascii="Calibri" w:hAnsi="Calibri"/>
                <w:sz w:val="12"/>
                <w:szCs w:val="12"/>
              </w:rPr>
              <w:t xml:space="preserve"> A02=CZ 11, 14-16 </w:t>
            </w:r>
          </w:p>
          <w:p w14:paraId="5F64D211" w14:textId="1398471A" w:rsidR="001044EF" w:rsidRPr="00EA1DE3"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R-8&gt;&gt;</w:t>
            </w:r>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27FDC7E8"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r w:rsidR="009A799B">
              <w:rPr>
                <w:rFonts w:ascii="Calibri" w:hAnsi="Calibri"/>
                <w:sz w:val="18"/>
                <w:szCs w:val="18"/>
              </w:rPr>
              <w:t xml:space="preserve">duct systems in section I for which </w:t>
            </w:r>
            <w:r w:rsidR="009A799B" w:rsidRPr="00FC01B6">
              <w:rPr>
                <w:rFonts w:ascii="Calibri" w:hAnsi="Calibri"/>
                <w:sz w:val="18"/>
                <w:szCs w:val="18"/>
                <w:highlight w:val="yellow"/>
              </w:rPr>
              <w:t>I13</w:t>
            </w:r>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697CAB1"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r w:rsidR="009A799B">
              <w:rPr>
                <w:rFonts w:ascii="Calibri" w:hAnsi="Calibri"/>
                <w:sz w:val="18"/>
                <w:szCs w:val="18"/>
              </w:rPr>
              <w:t>duct systems</w:t>
            </w:r>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r w:rsidR="00F77686">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lastRenderedPageBreak/>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3847DDCA"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r w:rsidR="00A815AC">
              <w:rPr>
                <w:rFonts w:ascii="Calibri" w:hAnsi="Calibri"/>
                <w:sz w:val="18"/>
                <w:szCs w:val="18"/>
              </w:rPr>
              <w:t>s</w:t>
            </w:r>
            <w:r w:rsidRPr="00295655">
              <w:rPr>
                <w:rFonts w:ascii="Calibri" w:hAnsi="Calibri"/>
                <w:sz w:val="18"/>
                <w:szCs w:val="18"/>
              </w:rPr>
              <w:t xml:space="preserve"> 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lastRenderedPageBreak/>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r w:rsidR="003322E1">
              <w:rPr>
                <w:rFonts w:ascii="Calibri" w:hAnsi="Calibri"/>
                <w:sz w:val="18"/>
                <w:szCs w:val="18"/>
              </w:rPr>
              <w:t xml:space="preserve"> </w:t>
            </w:r>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38146108"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02A841AA" w14:textId="0D8AEC3A" w:rsidR="0078181E" w:rsidRDefault="0078181E" w:rsidP="003035A6">
            <w:pPr>
              <w:keepNext/>
              <w:rPr>
                <w:rFonts w:ascii="Calibri" w:hAnsi="Calibri"/>
                <w:sz w:val="10"/>
                <w:szCs w:val="10"/>
              </w:rPr>
            </w:pPr>
          </w:p>
          <w:p w14:paraId="5847FD36" w14:textId="77777777" w:rsidR="0078181E" w:rsidRDefault="0078181E" w:rsidP="003035A6">
            <w:pPr>
              <w:keepNext/>
              <w:rPr>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r>
              <w:rPr>
                <w:rFonts w:ascii="Calibri" w:hAnsi="Calibri"/>
                <w:sz w:val="14"/>
                <w:szCs w:val="14"/>
              </w:rPr>
              <w:t>&lt;&lt;value</w:t>
            </w:r>
            <w:r w:rsidR="002B1E5F" w:rsidRPr="000970D6">
              <w:rPr>
                <w:rFonts w:ascii="Calibri" w:hAnsi="Calibri"/>
                <w:sz w:val="14"/>
                <w:szCs w:val="14"/>
              </w:rPr>
              <w:t>=yes&gt;&gt;</w:t>
            </w:r>
          </w:p>
        </w:tc>
        <w:tc>
          <w:tcPr>
            <w:tcW w:w="2213" w:type="dxa"/>
          </w:tcPr>
          <w:p w14:paraId="29F3311B" w14:textId="6858F36E" w:rsidR="0078181E" w:rsidRPr="0078181E" w:rsidRDefault="0078181E" w:rsidP="008112AD">
            <w:pPr>
              <w:keepNext/>
              <w:rPr>
                <w:rFonts w:asciiTheme="minorHAnsi" w:hAnsiTheme="minorHAnsi"/>
                <w:sz w:val="10"/>
                <w:szCs w:val="10"/>
              </w:rPr>
            </w:pPr>
          </w:p>
          <w:p w14:paraId="61692A31" w14:textId="0778376E" w:rsidR="002B1E5F" w:rsidRPr="008112AD" w:rsidRDefault="0078181E" w:rsidP="008112AD">
            <w:pPr>
              <w:keepNext/>
              <w:rPr>
                <w:rFonts w:asciiTheme="minorHAnsi" w:hAnsiTheme="minorHAnsi"/>
                <w:sz w:val="14"/>
                <w:szCs w:val="14"/>
              </w:rPr>
            </w:pPr>
            <w:r>
              <w:rPr>
                <w:rFonts w:asciiTheme="minorHAnsi" w:hAnsiTheme="minorHAnsi"/>
                <w:sz w:val="14"/>
                <w:szCs w:val="14"/>
              </w:rPr>
              <w:t>&lt;&lt;</w:t>
            </w:r>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377FBB39"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r w:rsidR="00837828">
              <w:rPr>
                <w:rFonts w:asciiTheme="minorHAnsi" w:hAnsiTheme="minorHAnsi"/>
                <w:sz w:val="14"/>
                <w:szCs w:val="14"/>
              </w:rPr>
              <w:t xml:space="preserve"> I14</w:t>
            </w:r>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4BF9A122" w14:textId="66370770" w:rsidR="002B1E5F" w:rsidRDefault="0078181E" w:rsidP="000D02A6">
            <w:pPr>
              <w:keepNext/>
              <w:rPr>
                <w:rFonts w:ascii="Calibri" w:hAnsi="Calibri"/>
                <w:sz w:val="14"/>
                <w:szCs w:val="14"/>
              </w:rPr>
            </w:pPr>
            <w:r w:rsidRPr="0078181E">
              <w:rPr>
                <w:rFonts w:ascii="Calibri" w:hAnsi="Calibri"/>
                <w:sz w:val="14"/>
                <w:szCs w:val="14"/>
              </w:rPr>
              <w:t>&lt;&lt;</w:t>
            </w:r>
            <w:r w:rsidR="002B1E5F" w:rsidRPr="003035A6">
              <w:rPr>
                <w:rFonts w:ascii="Calibri" w:hAnsi="Calibri"/>
                <w:b/>
                <w:sz w:val="14"/>
                <w:szCs w:val="14"/>
              </w:rPr>
              <w:t>if</w:t>
            </w:r>
            <w:r w:rsidR="002B1E5F">
              <w:rPr>
                <w:rFonts w:ascii="Calibri" w:hAnsi="Calibri"/>
                <w:sz w:val="14"/>
                <w:szCs w:val="14"/>
              </w:rPr>
              <w:t xml:space="preserve"> </w:t>
            </w:r>
            <w:r w:rsidR="002B1E5F" w:rsidRPr="002B1E5F">
              <w:rPr>
                <w:rFonts w:ascii="Calibri" w:hAnsi="Calibri"/>
                <w:sz w:val="14"/>
                <w:szCs w:val="14"/>
                <w:highlight w:val="yellow"/>
              </w:rPr>
              <w:t>Section I field 12</w:t>
            </w:r>
            <w:r w:rsidR="002B1E5F">
              <w:rPr>
                <w:rFonts w:ascii="Calibri" w:hAnsi="Calibri"/>
                <w:sz w:val="14"/>
                <w:szCs w:val="14"/>
              </w:rPr>
              <w:t>=no,</w:t>
            </w:r>
          </w:p>
          <w:p w14:paraId="131F8681" w14:textId="7B4BC0EF"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result=no</w:t>
            </w:r>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6CB08D2D" w14:textId="486734BB" w:rsidR="0078181E" w:rsidRPr="0078181E" w:rsidRDefault="0078181E" w:rsidP="000D02A6">
            <w:pPr>
              <w:keepNext/>
              <w:rPr>
                <w:rFonts w:ascii="Calibri" w:hAnsi="Calibri"/>
                <w:sz w:val="10"/>
                <w:szCs w:val="10"/>
              </w:rPr>
            </w:pPr>
          </w:p>
          <w:p w14:paraId="26FCC029" w14:textId="7DD1A96D" w:rsidR="002B1E5F" w:rsidRPr="0078181E" w:rsidRDefault="0078181E" w:rsidP="000D02A6">
            <w:pPr>
              <w:keepNext/>
              <w:rPr>
                <w:rFonts w:ascii="Calibri" w:hAnsi="Calibri"/>
                <w:sz w:val="14"/>
                <w:szCs w:val="14"/>
              </w:rPr>
            </w:pPr>
            <w:r>
              <w:rPr>
                <w:rFonts w:ascii="Calibri" w:hAnsi="Calibri"/>
                <w:sz w:val="14"/>
                <w:szCs w:val="14"/>
              </w:rPr>
              <w:t>&lt;&lt;</w:t>
            </w:r>
            <w:r w:rsidR="00387D53">
              <w:rPr>
                <w:rFonts w:ascii="Calibri" w:hAnsi="Calibri"/>
                <w:sz w:val="14"/>
                <w:szCs w:val="14"/>
              </w:rPr>
              <w:t>if section I field 11 = no, then result = no; else</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17AA5C36" w14:textId="5D8EF6CC" w:rsidR="0078181E" w:rsidRPr="0078181E" w:rsidRDefault="002B1E5F" w:rsidP="000D02A6">
            <w:pPr>
              <w:keepNext/>
              <w:rPr>
                <w:rFonts w:ascii="Calibri" w:hAnsi="Calibri"/>
                <w:sz w:val="10"/>
                <w:szCs w:val="10"/>
              </w:rPr>
            </w:pPr>
            <w:r w:rsidRPr="0078181E">
              <w:rPr>
                <w:rFonts w:ascii="Calibri" w:hAnsi="Calibri"/>
                <w:sz w:val="10"/>
                <w:szCs w:val="10"/>
              </w:rPr>
              <w:t>&lt;&lt;</w:t>
            </w:r>
          </w:p>
          <w:p w14:paraId="7195396B" w14:textId="71DB7884" w:rsidR="003035A6" w:rsidRDefault="0078181E" w:rsidP="000D02A6">
            <w:pPr>
              <w:keepNext/>
              <w:rPr>
                <w:rFonts w:ascii="Calibri" w:hAnsi="Calibri"/>
                <w:sz w:val="14"/>
                <w:szCs w:val="14"/>
              </w:rPr>
            </w:pPr>
            <w:r>
              <w:rPr>
                <w:rFonts w:ascii="Calibri" w:hAnsi="Calibri"/>
                <w:sz w:val="14"/>
                <w:szCs w:val="14"/>
              </w:rPr>
              <w:t>&lt;&lt;</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lastRenderedPageBreak/>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lastRenderedPageBreak/>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5FEE7DB"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EBDE0" w14:textId="77777777" w:rsidR="007A6054" w:rsidRDefault="007A6054">
      <w:r>
        <w:separator/>
      </w:r>
    </w:p>
  </w:endnote>
  <w:endnote w:type="continuationSeparator" w:id="0">
    <w:p w14:paraId="65DFEAFC" w14:textId="77777777" w:rsidR="007A6054" w:rsidRDefault="007A6054">
      <w:r>
        <w:continuationSeparator/>
      </w:r>
    </w:p>
  </w:endnote>
  <w:endnote w:type="continuationNotice" w:id="1">
    <w:p w14:paraId="66EC7621" w14:textId="77777777" w:rsidR="007A6054" w:rsidRDefault="007A6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7A6054" w:rsidRPr="00EF13C4" w:rsidRDefault="007A6054" w:rsidP="00EF13C4">
    <w:pPr>
      <w:pStyle w:val="Footer"/>
    </w:pPr>
    <w:r w:rsidRPr="00EF13C4">
      <w:t xml:space="preserve">Registration Number:                                                                                          Registration Date/Time:                                                                                                            HERS Provider:                       </w:t>
    </w:r>
  </w:p>
  <w:p w14:paraId="26FCC0AE" w14:textId="3E0ED26B" w:rsidR="007A6054" w:rsidRPr="00EF13C4" w:rsidRDefault="007A6054" w:rsidP="00EF13C4">
    <w:pPr>
      <w:pStyle w:val="Footer"/>
    </w:pPr>
    <w:r w:rsidRPr="00EF13C4">
      <w:t xml:space="preserve">CA Building Energy Efficiency Standards - </w:t>
    </w:r>
    <w:r>
      <w:t>2019</w:t>
    </w:r>
    <w:r w:rsidRPr="00EF13C4">
      <w:t xml:space="preserve"> </w:t>
    </w:r>
    <w:r>
      <w:t>Residential Compliance</w:t>
    </w:r>
    <w:r>
      <w:tab/>
    </w:r>
    <w:r>
      <w:tab/>
      <w:t xml:space="preserve">                                                                           </w:t>
    </w:r>
    <w:del w:id="3" w:author="Alexis Smith" w:date="2020-08-07T13:50:00Z">
      <w:r w:rsidR="00920B3C" w:rsidDel="00D06DD6">
        <w:delText>March</w:delText>
      </w:r>
      <w:r w:rsidDel="00D06DD6">
        <w:delText xml:space="preserve"> </w:delText>
      </w:r>
    </w:del>
    <w:ins w:id="4" w:author="Alexis Smith" w:date="2020-08-07T13:50:00Z">
      <w:r w:rsidR="00D06DD6">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61874850" w:rsidR="007A6054" w:rsidRPr="00A51249" w:rsidRDefault="007A6054" w:rsidP="00EF13C4">
    <w:pPr>
      <w:pStyle w:val="Footer"/>
    </w:pPr>
    <w:r w:rsidRPr="00EF13C4">
      <w:t xml:space="preserve">CA Building Energy Efficiency Standards - </w:t>
    </w:r>
    <w:r>
      <w:t>2019</w:t>
    </w:r>
    <w:r w:rsidRPr="00EF13C4">
      <w:t xml:space="preserve"> Residential Compliance</w:t>
    </w:r>
    <w:r w:rsidRPr="00EF13C4">
      <w:tab/>
    </w:r>
    <w:r>
      <w:tab/>
    </w:r>
    <w:r>
      <w:tab/>
    </w:r>
    <w:del w:id="5" w:author="Alexis Smith" w:date="2020-08-07T13:50:00Z">
      <w:r w:rsidR="00920B3C" w:rsidDel="00D06DD6">
        <w:delText xml:space="preserve">March </w:delText>
      </w:r>
    </w:del>
    <w:ins w:id="6" w:author="Alexis Smith" w:date="2020-08-07T13:50:00Z">
      <w:r w:rsidR="00D06DD6">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3C8F" w14:textId="77777777" w:rsidR="007A6054" w:rsidRDefault="007A6054">
      <w:r>
        <w:separator/>
      </w:r>
    </w:p>
  </w:footnote>
  <w:footnote w:type="continuationSeparator" w:id="0">
    <w:p w14:paraId="66932692" w14:textId="77777777" w:rsidR="007A6054" w:rsidRDefault="007A6054">
      <w:r>
        <w:continuationSeparator/>
      </w:r>
    </w:p>
  </w:footnote>
  <w:footnote w:type="continuationNotice" w:id="1">
    <w:p w14:paraId="2A31D589" w14:textId="77777777" w:rsidR="007A6054" w:rsidRDefault="007A605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7A6054" w:rsidRDefault="00077038">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7A6054" w:rsidRPr="007770C5" w:rsidRDefault="007A605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077038">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7A6054" w:rsidRPr="007770C5" w:rsidRDefault="007A605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0D3B8291" w:rsidR="007A6054" w:rsidRPr="007770C5" w:rsidRDefault="007A605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1" w:author="Alexis Smith" w:date="2020-08-07T13:49:00Z">
      <w:r w:rsidR="00920B3C" w:rsidDel="00D06DD6">
        <w:rPr>
          <w:rFonts w:ascii="Arial" w:hAnsi="Arial" w:cs="Arial"/>
          <w:sz w:val="14"/>
          <w:szCs w:val="14"/>
        </w:rPr>
        <w:delText>3</w:delText>
      </w:r>
    </w:del>
    <w:ins w:id="2" w:author="Alexis Smith" w:date="2020-08-07T13:49:00Z">
      <w:r w:rsidR="00D06DD6">
        <w:rPr>
          <w:rFonts w:ascii="Arial" w:hAnsi="Arial" w:cs="Arial"/>
          <w:sz w:val="14"/>
          <w:szCs w:val="14"/>
        </w:rPr>
        <w:t>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7A6054" w:rsidRPr="00F85124" w14:paraId="26FCC0A0" w14:textId="77777777">
      <w:trPr>
        <w:cantSplit/>
        <w:trHeight w:val="288"/>
      </w:trPr>
      <w:tc>
        <w:tcPr>
          <w:tcW w:w="4155" w:type="pct"/>
          <w:gridSpan w:val="2"/>
          <w:tcBorders>
            <w:right w:val="nil"/>
          </w:tcBorders>
          <w:vAlign w:val="center"/>
        </w:tcPr>
        <w:p w14:paraId="26FCC09E" w14:textId="77777777" w:rsidR="007A6054" w:rsidRPr="001A53D0" w:rsidRDefault="007A6054"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7A6054" w:rsidRPr="001A53D0" w:rsidRDefault="007A6054"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7A6054" w:rsidRPr="00F85124" w14:paraId="26FCC0A3" w14:textId="77777777">
      <w:trPr>
        <w:cantSplit/>
        <w:trHeight w:val="288"/>
      </w:trPr>
      <w:tc>
        <w:tcPr>
          <w:tcW w:w="2500" w:type="pct"/>
          <w:tcBorders>
            <w:right w:val="nil"/>
          </w:tcBorders>
        </w:tcPr>
        <w:p w14:paraId="26FCC0A1" w14:textId="77777777" w:rsidR="007A6054" w:rsidRPr="001A53D0" w:rsidRDefault="007A6054"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622F6C4F" w:rsidR="007A6054" w:rsidRPr="002F5E3B" w:rsidRDefault="007A6054"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077038" w:rsidRPr="00077038">
            <w:rPr>
              <w:rFonts w:asciiTheme="minorHAnsi" w:hAnsiTheme="minorHAnsi"/>
              <w:bCs/>
              <w:noProof/>
            </w:rPr>
            <w:t>2</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077038">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7A6054" w:rsidRPr="00F85124" w14:paraId="26FCC0A7" w14:textId="77777777">
      <w:trPr>
        <w:cantSplit/>
        <w:trHeight w:val="288"/>
      </w:trPr>
      <w:tc>
        <w:tcPr>
          <w:tcW w:w="0" w:type="auto"/>
        </w:tcPr>
        <w:p w14:paraId="26FCC0A4" w14:textId="77777777" w:rsidR="007A6054" w:rsidRPr="00F85124" w:rsidRDefault="007A6054"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7A6054" w:rsidRPr="00F85124" w:rsidRDefault="007A6054"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7A6054" w:rsidRPr="00F85124" w:rsidRDefault="007A6054" w:rsidP="00A20629">
          <w:pPr>
            <w:rPr>
              <w:rFonts w:ascii="Calibri" w:hAnsi="Calibri"/>
              <w:sz w:val="12"/>
              <w:szCs w:val="12"/>
            </w:rPr>
          </w:pPr>
          <w:r w:rsidRPr="00F85124">
            <w:rPr>
              <w:rFonts w:ascii="Calibri" w:hAnsi="Calibri"/>
              <w:sz w:val="12"/>
              <w:szCs w:val="12"/>
            </w:rPr>
            <w:t>Permit Number:</w:t>
          </w:r>
        </w:p>
      </w:tc>
    </w:tr>
    <w:tr w:rsidR="007A6054" w:rsidRPr="00F85124" w14:paraId="26FCC0AB" w14:textId="77777777">
      <w:trPr>
        <w:cantSplit/>
        <w:trHeight w:val="288"/>
      </w:trPr>
      <w:tc>
        <w:tcPr>
          <w:tcW w:w="0" w:type="auto"/>
        </w:tcPr>
        <w:p w14:paraId="26FCC0A8" w14:textId="77777777" w:rsidR="007A6054" w:rsidRPr="00F85124" w:rsidRDefault="007A6054"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7A6054" w:rsidRPr="00F85124" w:rsidRDefault="007A605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7A6054" w:rsidRPr="00F85124" w:rsidRDefault="007A605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7A6054" w:rsidRDefault="007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7A6054" w:rsidRDefault="00077038">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7A6054" w:rsidRDefault="00077038">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7A6054" w:rsidRPr="00F85124" w14:paraId="26FCC0B3" w14:textId="77777777">
      <w:trPr>
        <w:cantSplit/>
        <w:trHeight w:val="288"/>
      </w:trPr>
      <w:tc>
        <w:tcPr>
          <w:tcW w:w="4016" w:type="pct"/>
          <w:gridSpan w:val="2"/>
          <w:tcBorders>
            <w:right w:val="nil"/>
          </w:tcBorders>
          <w:vAlign w:val="center"/>
        </w:tcPr>
        <w:p w14:paraId="26FCC0B1" w14:textId="660FCE3F" w:rsidR="007A6054" w:rsidRPr="00F85124" w:rsidRDefault="007A6054"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B6" w14:textId="77777777">
      <w:trPr>
        <w:cantSplit/>
        <w:trHeight w:val="288"/>
      </w:trPr>
      <w:tc>
        <w:tcPr>
          <w:tcW w:w="2500" w:type="pct"/>
          <w:tcBorders>
            <w:right w:val="nil"/>
          </w:tcBorders>
        </w:tcPr>
        <w:p w14:paraId="26FCC0B4" w14:textId="77777777" w:rsidR="007A6054" w:rsidRPr="00F85124" w:rsidRDefault="007A6054"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0D47E38E" w:rsidR="007A6054" w:rsidRPr="0089125D" w:rsidRDefault="007A6054"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077038">
            <w:rPr>
              <w:rFonts w:asciiTheme="minorHAnsi" w:hAnsiTheme="minorHAnsi"/>
              <w:noProof/>
            </w:rPr>
            <w:t>7</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77038">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7A6054" w:rsidRDefault="00077038">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7A6054" w:rsidRDefault="00077038">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7A6054" w:rsidRDefault="00077038">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7A6054" w:rsidRPr="00F85124" w14:paraId="26FCC0BD" w14:textId="77777777">
      <w:trPr>
        <w:cantSplit/>
        <w:trHeight w:val="288"/>
      </w:trPr>
      <w:tc>
        <w:tcPr>
          <w:tcW w:w="4016" w:type="pct"/>
          <w:gridSpan w:val="2"/>
          <w:tcBorders>
            <w:right w:val="nil"/>
          </w:tcBorders>
          <w:vAlign w:val="center"/>
        </w:tcPr>
        <w:p w14:paraId="26FCC0BB" w14:textId="5072B074" w:rsidR="007A6054" w:rsidRPr="00F85124" w:rsidRDefault="007A605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C0" w14:textId="77777777">
      <w:trPr>
        <w:cantSplit/>
        <w:trHeight w:val="288"/>
      </w:trPr>
      <w:tc>
        <w:tcPr>
          <w:tcW w:w="3574" w:type="pct"/>
          <w:tcBorders>
            <w:right w:val="nil"/>
          </w:tcBorders>
        </w:tcPr>
        <w:p w14:paraId="26FCC0BE" w14:textId="77777777" w:rsidR="007A6054" w:rsidRPr="00F85124" w:rsidRDefault="007A605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6AB60F5A" w:rsidR="007A6054" w:rsidRPr="00F85124" w:rsidRDefault="007A6054"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077038">
            <w:rPr>
              <w:rStyle w:val="PageNumber"/>
              <w:rFonts w:asciiTheme="minorHAnsi" w:hAnsiTheme="minorHAnsi"/>
              <w:noProof/>
            </w:rPr>
            <w:t>6</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77038">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7A6054" w:rsidRDefault="00077038">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7A6054" w:rsidRDefault="00077038">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77038"/>
    <w:rsid w:val="00080A37"/>
    <w:rsid w:val="00080EEE"/>
    <w:rsid w:val="00082604"/>
    <w:rsid w:val="0008294C"/>
    <w:rsid w:val="00082DB7"/>
    <w:rsid w:val="000861F1"/>
    <w:rsid w:val="0008650E"/>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A7848"/>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4F9"/>
    <w:rsid w:val="001A3693"/>
    <w:rsid w:val="001A4267"/>
    <w:rsid w:val="001A4328"/>
    <w:rsid w:val="001A4E98"/>
    <w:rsid w:val="001A53D0"/>
    <w:rsid w:val="001A5583"/>
    <w:rsid w:val="001A7412"/>
    <w:rsid w:val="001B523D"/>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0279"/>
    <w:rsid w:val="002A1004"/>
    <w:rsid w:val="002A199B"/>
    <w:rsid w:val="002A3F41"/>
    <w:rsid w:val="002A6A1F"/>
    <w:rsid w:val="002B1E5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6AB7"/>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87D53"/>
    <w:rsid w:val="003903AB"/>
    <w:rsid w:val="00390476"/>
    <w:rsid w:val="0039142A"/>
    <w:rsid w:val="00392860"/>
    <w:rsid w:val="00392867"/>
    <w:rsid w:val="00392F08"/>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531"/>
    <w:rsid w:val="003F064C"/>
    <w:rsid w:val="003F1C6F"/>
    <w:rsid w:val="003F30F8"/>
    <w:rsid w:val="003F36E6"/>
    <w:rsid w:val="003F49BD"/>
    <w:rsid w:val="003F5196"/>
    <w:rsid w:val="003F5816"/>
    <w:rsid w:val="003F6A76"/>
    <w:rsid w:val="003F6C8D"/>
    <w:rsid w:val="003F6CED"/>
    <w:rsid w:val="003F7A4E"/>
    <w:rsid w:val="00401448"/>
    <w:rsid w:val="004016C1"/>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3E72"/>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5FB2"/>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073B"/>
    <w:rsid w:val="0074303D"/>
    <w:rsid w:val="00743217"/>
    <w:rsid w:val="0074424A"/>
    <w:rsid w:val="007468F3"/>
    <w:rsid w:val="00747E3F"/>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26E5"/>
    <w:rsid w:val="007931AC"/>
    <w:rsid w:val="00793E1C"/>
    <w:rsid w:val="007946A0"/>
    <w:rsid w:val="00795EB8"/>
    <w:rsid w:val="00797224"/>
    <w:rsid w:val="00797290"/>
    <w:rsid w:val="007975B5"/>
    <w:rsid w:val="00797860"/>
    <w:rsid w:val="007A24B1"/>
    <w:rsid w:val="007A2B47"/>
    <w:rsid w:val="007A2FF6"/>
    <w:rsid w:val="007A4603"/>
    <w:rsid w:val="007A6054"/>
    <w:rsid w:val="007A68AD"/>
    <w:rsid w:val="007A77D3"/>
    <w:rsid w:val="007B0261"/>
    <w:rsid w:val="007B095F"/>
    <w:rsid w:val="007B1A2C"/>
    <w:rsid w:val="007B25DE"/>
    <w:rsid w:val="007B4BEA"/>
    <w:rsid w:val="007B645E"/>
    <w:rsid w:val="007C03B3"/>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0395"/>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845"/>
    <w:rsid w:val="00915BCF"/>
    <w:rsid w:val="009164AC"/>
    <w:rsid w:val="0091716A"/>
    <w:rsid w:val="0091798A"/>
    <w:rsid w:val="009206C7"/>
    <w:rsid w:val="00920B3C"/>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57D5B"/>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4E42"/>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00F"/>
    <w:rsid w:val="00BC6F83"/>
    <w:rsid w:val="00BD28D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1CE"/>
    <w:rsid w:val="00C34501"/>
    <w:rsid w:val="00C35471"/>
    <w:rsid w:val="00C359E1"/>
    <w:rsid w:val="00C367B7"/>
    <w:rsid w:val="00C36879"/>
    <w:rsid w:val="00C37462"/>
    <w:rsid w:val="00C374B0"/>
    <w:rsid w:val="00C404C5"/>
    <w:rsid w:val="00C40D30"/>
    <w:rsid w:val="00C41D6F"/>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48EF"/>
    <w:rsid w:val="00CA5D11"/>
    <w:rsid w:val="00CA7DCC"/>
    <w:rsid w:val="00CB303E"/>
    <w:rsid w:val="00CB3D99"/>
    <w:rsid w:val="00CB659D"/>
    <w:rsid w:val="00CB7159"/>
    <w:rsid w:val="00CC211E"/>
    <w:rsid w:val="00CC2F36"/>
    <w:rsid w:val="00CC3614"/>
    <w:rsid w:val="00CC3DEC"/>
    <w:rsid w:val="00CC4E4B"/>
    <w:rsid w:val="00CC5CE6"/>
    <w:rsid w:val="00CC63F0"/>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DD6"/>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1C52"/>
    <w:rsid w:val="00E12AFD"/>
    <w:rsid w:val="00E12FCC"/>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1B6"/>
    <w:rsid w:val="00EB75D6"/>
    <w:rsid w:val="00EC120E"/>
    <w:rsid w:val="00EC30BC"/>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525A"/>
    <w:rsid w:val="00F13AB0"/>
    <w:rsid w:val="00F150BF"/>
    <w:rsid w:val="00F15361"/>
    <w:rsid w:val="00F15E89"/>
    <w:rsid w:val="00F170E8"/>
    <w:rsid w:val="00F203BD"/>
    <w:rsid w:val="00F21CD3"/>
    <w:rsid w:val="00F230AF"/>
    <w:rsid w:val="00F23B4A"/>
    <w:rsid w:val="00F244A4"/>
    <w:rsid w:val="00F25D56"/>
    <w:rsid w:val="00F27BDA"/>
    <w:rsid w:val="00F30307"/>
    <w:rsid w:val="00F30F96"/>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32A"/>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55E"/>
    <w:rsid w:val="00FA47FC"/>
    <w:rsid w:val="00FA4A52"/>
    <w:rsid w:val="00FB2B2C"/>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38F90-A075-4EBD-8269-F67BDA7226AD}">
  <ds:schemaRefs>
    <ds:schemaRef ds:uri="http://schemas.microsoft.com/sharepoint/v3/contenttype/forms"/>
  </ds:schemaRefs>
</ds:datastoreItem>
</file>

<file path=customXml/itemProps2.xml><?xml version="1.0" encoding="utf-8"?>
<ds:datastoreItem xmlns:ds="http://schemas.openxmlformats.org/officeDocument/2006/customXml" ds:itemID="{1D18EB33-B87D-4032-9760-FD28123B39D2}">
  <ds:schemaRefs>
    <ds:schemaRef ds:uri="http://purl.org/dc/elements/1.1/"/>
    <ds:schemaRef ds:uri="http://schemas.microsoft.com/office/2006/metadata/properties"/>
    <ds:schemaRef ds:uri="http://purl.org/dc/term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2295EDF-297A-410D-A1BF-925D64476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E576AF-3391-4D10-AB5A-64D29E35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11955</Words>
  <Characters>68148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Alexis Smith</cp:lastModifiedBy>
  <cp:revision>2</cp:revision>
  <cp:lastPrinted>2013-09-25T20:55:00Z</cp:lastPrinted>
  <dcterms:created xsi:type="dcterms:W3CDTF">2020-08-07T20:50:00Z</dcterms:created>
  <dcterms:modified xsi:type="dcterms:W3CDTF">2020-08-07T20:50:00Z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
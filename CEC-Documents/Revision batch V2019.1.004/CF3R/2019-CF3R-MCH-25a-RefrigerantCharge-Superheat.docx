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1"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4777"/>
        <w:gridCol w:w="5394"/>
      </w:tblGrid>
      <w:tr w:rsidR="001E16F8" w:rsidRPr="00DF3F73" w14:paraId="7EB3F4A0" w14:textId="77777777" w:rsidTr="00283830">
        <w:trPr>
          <w:cantSplit/>
          <w:trHeight w:val="449"/>
        </w:trPr>
        <w:tc>
          <w:tcPr>
            <w:tcW w:w="4999" w:type="pct"/>
            <w:gridSpan w:val="3"/>
            <w:tcBorders>
              <w:top w:val="single" w:sz="4" w:space="0" w:color="auto"/>
              <w:left w:val="single" w:sz="4" w:space="0" w:color="auto"/>
              <w:bottom w:val="single" w:sz="4" w:space="0" w:color="auto"/>
              <w:right w:val="single" w:sz="4" w:space="0" w:color="auto"/>
            </w:tcBorders>
            <w:vAlign w:val="center"/>
          </w:tcPr>
          <w:p w14:paraId="7EB3F49E" w14:textId="44725780" w:rsidR="001E16F8" w:rsidRPr="00481126" w:rsidRDefault="001E16F8" w:rsidP="00B721EB">
            <w:pPr>
              <w:keepNext/>
              <w:rPr>
                <w:rFonts w:asciiTheme="minorHAnsi" w:hAnsiTheme="minorHAnsi"/>
                <w:b/>
                <w:szCs w:val="18"/>
              </w:rPr>
            </w:pPr>
            <w:bookmarkStart w:id="0" w:name="_GoBack"/>
            <w:bookmarkEnd w:id="0"/>
            <w:r w:rsidRPr="00481126">
              <w:rPr>
                <w:rFonts w:asciiTheme="minorHAnsi" w:hAnsiTheme="minorHAnsi"/>
                <w:b/>
                <w:szCs w:val="18"/>
              </w:rPr>
              <w:t>A. System Information</w:t>
            </w:r>
          </w:p>
          <w:p w14:paraId="7EB3F49F" w14:textId="77777777" w:rsidR="001E16F8" w:rsidRPr="00481126" w:rsidRDefault="001E16F8" w:rsidP="00B721EB">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1E16F8" w:rsidRPr="00DF3F73" w14:paraId="7EB3F4A4" w14:textId="77777777" w:rsidTr="00283830">
        <w:trPr>
          <w:cantSplit/>
          <w:trHeight w:val="288"/>
        </w:trPr>
        <w:tc>
          <w:tcPr>
            <w:tcW w:w="288" w:type="pct"/>
            <w:vAlign w:val="center"/>
          </w:tcPr>
          <w:p w14:paraId="7EB3F4A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01</w:t>
            </w:r>
          </w:p>
        </w:tc>
        <w:tc>
          <w:tcPr>
            <w:tcW w:w="2213" w:type="pct"/>
            <w:vAlign w:val="center"/>
          </w:tcPr>
          <w:p w14:paraId="7EB3F4A2" w14:textId="7C4BC870" w:rsidR="001E16F8" w:rsidRPr="00421C09" w:rsidRDefault="0039646C"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1E16F8" w:rsidRPr="00421C09">
              <w:rPr>
                <w:rFonts w:asciiTheme="minorHAnsi" w:hAnsiTheme="minorHAnsi"/>
                <w:sz w:val="18"/>
                <w:szCs w:val="18"/>
              </w:rPr>
              <w:t>System Identification or Name</w:t>
            </w:r>
          </w:p>
        </w:tc>
        <w:tc>
          <w:tcPr>
            <w:tcW w:w="2500" w:type="pct"/>
            <w:vAlign w:val="center"/>
          </w:tcPr>
          <w:p w14:paraId="7EB3F4A3"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A8" w14:textId="77777777" w:rsidTr="00283830">
        <w:trPr>
          <w:cantSplit/>
          <w:trHeight w:val="288"/>
        </w:trPr>
        <w:tc>
          <w:tcPr>
            <w:tcW w:w="288" w:type="pct"/>
            <w:vAlign w:val="center"/>
          </w:tcPr>
          <w:p w14:paraId="7EB3F4A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02</w:t>
            </w:r>
          </w:p>
        </w:tc>
        <w:tc>
          <w:tcPr>
            <w:tcW w:w="2213" w:type="pct"/>
            <w:vAlign w:val="center"/>
          </w:tcPr>
          <w:p w14:paraId="7EB3F4A6" w14:textId="479A108B" w:rsidR="001E16F8" w:rsidRPr="00421C09" w:rsidRDefault="0039646C"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1E16F8" w:rsidRPr="00421C09">
              <w:rPr>
                <w:rFonts w:asciiTheme="minorHAnsi" w:hAnsiTheme="minorHAnsi"/>
                <w:sz w:val="18"/>
                <w:szCs w:val="18"/>
              </w:rPr>
              <w:t>System Location or Area Served</w:t>
            </w:r>
          </w:p>
        </w:tc>
        <w:tc>
          <w:tcPr>
            <w:tcW w:w="2500" w:type="pct"/>
            <w:vAlign w:val="center"/>
          </w:tcPr>
          <w:p w14:paraId="7EB3F4A7" w14:textId="77777777" w:rsidR="001E16F8" w:rsidRPr="00DF3F73" w:rsidRDefault="001E16F8" w:rsidP="00B721EB">
            <w:pPr>
              <w:rPr>
                <w:rFonts w:asciiTheme="minorHAnsi" w:hAnsiTheme="minorHAnsi"/>
                <w:sz w:val="18"/>
                <w:szCs w:val="18"/>
              </w:rPr>
            </w:pPr>
          </w:p>
        </w:tc>
      </w:tr>
      <w:tr w:rsidR="001E16F8" w:rsidRPr="00DF3F73" w14:paraId="7EB3F4AC" w14:textId="77777777" w:rsidTr="00283830">
        <w:trPr>
          <w:cantSplit/>
          <w:trHeight w:val="288"/>
        </w:trPr>
        <w:tc>
          <w:tcPr>
            <w:tcW w:w="288" w:type="pct"/>
            <w:vAlign w:val="center"/>
          </w:tcPr>
          <w:p w14:paraId="7EB3F4A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03</w:t>
            </w:r>
          </w:p>
        </w:tc>
        <w:tc>
          <w:tcPr>
            <w:tcW w:w="2213" w:type="pct"/>
            <w:vAlign w:val="center"/>
          </w:tcPr>
          <w:p w14:paraId="7EB3F4AA" w14:textId="7AD4CA67"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ake or </w:t>
            </w:r>
            <w:r w:rsidR="009C05F0">
              <w:rPr>
                <w:rFonts w:asciiTheme="minorHAnsi" w:hAnsiTheme="minorHAnsi"/>
                <w:sz w:val="18"/>
                <w:szCs w:val="18"/>
              </w:rPr>
              <w:t>B</w:t>
            </w:r>
            <w:r w:rsidRPr="00421C09">
              <w:rPr>
                <w:rFonts w:asciiTheme="minorHAnsi" w:hAnsiTheme="minorHAnsi"/>
                <w:sz w:val="18"/>
                <w:szCs w:val="18"/>
              </w:rPr>
              <w:t>rand</w:t>
            </w:r>
          </w:p>
        </w:tc>
        <w:tc>
          <w:tcPr>
            <w:tcW w:w="2500" w:type="pct"/>
            <w:vAlign w:val="center"/>
          </w:tcPr>
          <w:p w14:paraId="7EB3F4AB" w14:textId="77777777" w:rsidR="001E16F8" w:rsidRPr="00DF3F73" w:rsidRDefault="001E16F8" w:rsidP="00B721EB">
            <w:pPr>
              <w:rPr>
                <w:rFonts w:asciiTheme="minorHAnsi" w:hAnsiTheme="minorHAnsi"/>
                <w:sz w:val="18"/>
                <w:szCs w:val="18"/>
              </w:rPr>
            </w:pPr>
          </w:p>
        </w:tc>
      </w:tr>
      <w:tr w:rsidR="001E16F8" w:rsidRPr="00DF3F73" w14:paraId="7EB3F4B0" w14:textId="77777777" w:rsidTr="00283830">
        <w:trPr>
          <w:cantSplit/>
          <w:trHeight w:val="288"/>
        </w:trPr>
        <w:tc>
          <w:tcPr>
            <w:tcW w:w="288" w:type="pct"/>
            <w:vAlign w:val="center"/>
          </w:tcPr>
          <w:p w14:paraId="7EB3F4A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04</w:t>
            </w:r>
          </w:p>
        </w:tc>
        <w:tc>
          <w:tcPr>
            <w:tcW w:w="2213" w:type="pct"/>
            <w:vAlign w:val="center"/>
          </w:tcPr>
          <w:p w14:paraId="7EB3F4AE" w14:textId="5065D404"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odel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AF" w14:textId="77777777" w:rsidR="001E16F8" w:rsidRPr="00DF3F73" w:rsidRDefault="001E16F8" w:rsidP="00B721EB">
            <w:pPr>
              <w:rPr>
                <w:rFonts w:asciiTheme="minorHAnsi" w:hAnsiTheme="minorHAnsi"/>
                <w:sz w:val="18"/>
                <w:szCs w:val="18"/>
              </w:rPr>
            </w:pPr>
          </w:p>
        </w:tc>
      </w:tr>
      <w:tr w:rsidR="001E16F8" w:rsidRPr="00DF3F73" w14:paraId="7EB3F4B4" w14:textId="77777777" w:rsidTr="00283830">
        <w:trPr>
          <w:cantSplit/>
          <w:trHeight w:val="288"/>
        </w:trPr>
        <w:tc>
          <w:tcPr>
            <w:tcW w:w="288" w:type="pct"/>
            <w:vAlign w:val="center"/>
          </w:tcPr>
          <w:p w14:paraId="7EB3F4B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05</w:t>
            </w:r>
          </w:p>
        </w:tc>
        <w:tc>
          <w:tcPr>
            <w:tcW w:w="2213" w:type="pct"/>
            <w:vAlign w:val="center"/>
          </w:tcPr>
          <w:p w14:paraId="7EB3F4B2" w14:textId="6D838E5E"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Nominal Cooling Capacity (tons) of Condenser</w:t>
            </w:r>
          </w:p>
        </w:tc>
        <w:tc>
          <w:tcPr>
            <w:tcW w:w="2500" w:type="pct"/>
            <w:vAlign w:val="center"/>
          </w:tcPr>
          <w:p w14:paraId="7EB3F4B3" w14:textId="77777777" w:rsidR="001E16F8" w:rsidRPr="00DF3F73" w:rsidRDefault="001E16F8" w:rsidP="00B721EB">
            <w:pPr>
              <w:rPr>
                <w:rFonts w:asciiTheme="minorHAnsi" w:hAnsiTheme="minorHAnsi"/>
                <w:sz w:val="18"/>
                <w:szCs w:val="18"/>
              </w:rPr>
            </w:pPr>
          </w:p>
        </w:tc>
      </w:tr>
      <w:tr w:rsidR="001E16F8" w:rsidRPr="00DF3F73" w14:paraId="7EB3F4B8" w14:textId="77777777" w:rsidTr="00283830">
        <w:trPr>
          <w:cantSplit/>
          <w:trHeight w:val="288"/>
        </w:trPr>
        <w:tc>
          <w:tcPr>
            <w:tcW w:w="288" w:type="pct"/>
            <w:vAlign w:val="center"/>
          </w:tcPr>
          <w:p w14:paraId="7EB3F4B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06</w:t>
            </w:r>
          </w:p>
        </w:tc>
        <w:tc>
          <w:tcPr>
            <w:tcW w:w="2213" w:type="pct"/>
            <w:vAlign w:val="center"/>
          </w:tcPr>
          <w:p w14:paraId="7EB3F4B6" w14:textId="6AF9A215"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S</w:t>
            </w:r>
            <w:r w:rsidRPr="00421C09">
              <w:rPr>
                <w:rFonts w:asciiTheme="minorHAnsi" w:hAnsiTheme="minorHAnsi"/>
                <w:sz w:val="18"/>
                <w:szCs w:val="18"/>
              </w:rPr>
              <w:t xml:space="preserve">erial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B7" w14:textId="77777777" w:rsidR="001E16F8" w:rsidRPr="00DF3F73" w:rsidRDefault="001E16F8" w:rsidP="00B721EB">
            <w:pPr>
              <w:rPr>
                <w:rFonts w:asciiTheme="minorHAnsi" w:hAnsiTheme="minorHAnsi"/>
                <w:sz w:val="18"/>
                <w:szCs w:val="18"/>
              </w:rPr>
            </w:pPr>
          </w:p>
        </w:tc>
      </w:tr>
      <w:tr w:rsidR="001E16F8" w:rsidRPr="00DF3F73" w14:paraId="7EB3F4BC" w14:textId="77777777" w:rsidTr="00283830">
        <w:trPr>
          <w:cantSplit/>
          <w:trHeight w:val="288"/>
        </w:trPr>
        <w:tc>
          <w:tcPr>
            <w:tcW w:w="288" w:type="pct"/>
            <w:vAlign w:val="center"/>
          </w:tcPr>
          <w:p w14:paraId="7EB3F4B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07</w:t>
            </w:r>
          </w:p>
        </w:tc>
        <w:tc>
          <w:tcPr>
            <w:tcW w:w="2213" w:type="pct"/>
            <w:vAlign w:val="center"/>
          </w:tcPr>
          <w:p w14:paraId="7EB3F4BA" w14:textId="05CBFC1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Refrigerant Type</w:t>
            </w:r>
          </w:p>
        </w:tc>
        <w:tc>
          <w:tcPr>
            <w:tcW w:w="2500" w:type="pct"/>
            <w:vAlign w:val="center"/>
          </w:tcPr>
          <w:p w14:paraId="7EB3F4BB"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C0" w14:textId="77777777" w:rsidTr="00283830">
        <w:trPr>
          <w:cantSplit/>
          <w:trHeight w:val="288"/>
        </w:trPr>
        <w:tc>
          <w:tcPr>
            <w:tcW w:w="288" w:type="pct"/>
            <w:vAlign w:val="center"/>
          </w:tcPr>
          <w:p w14:paraId="7EB3F4B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08</w:t>
            </w:r>
          </w:p>
        </w:tc>
        <w:tc>
          <w:tcPr>
            <w:tcW w:w="2213" w:type="pct"/>
            <w:vAlign w:val="center"/>
          </w:tcPr>
          <w:p w14:paraId="7EB3F4BE" w14:textId="7D92A69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Other Refrigerant Type (if applicable)</w:t>
            </w:r>
          </w:p>
        </w:tc>
        <w:tc>
          <w:tcPr>
            <w:tcW w:w="2500" w:type="pct"/>
            <w:vAlign w:val="center"/>
          </w:tcPr>
          <w:p w14:paraId="7EB3F4BF" w14:textId="77777777" w:rsidR="001E16F8" w:rsidRPr="00DF3F73" w:rsidRDefault="001E16F8" w:rsidP="00B721EB">
            <w:pPr>
              <w:rPr>
                <w:rFonts w:asciiTheme="minorHAnsi" w:hAnsiTheme="minorHAnsi"/>
                <w:sz w:val="18"/>
                <w:szCs w:val="18"/>
              </w:rPr>
            </w:pPr>
          </w:p>
        </w:tc>
      </w:tr>
      <w:tr w:rsidR="00FA6AAA" w:rsidRPr="00DF3F73" w14:paraId="4F414F08" w14:textId="77777777" w:rsidTr="00283830">
        <w:trPr>
          <w:cantSplit/>
          <w:trHeight w:val="288"/>
        </w:trPr>
        <w:tc>
          <w:tcPr>
            <w:tcW w:w="288" w:type="pct"/>
            <w:vAlign w:val="center"/>
          </w:tcPr>
          <w:p w14:paraId="0EDB80BC" w14:textId="1781B3D6" w:rsidR="00FA6AAA"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3" w:type="pct"/>
            <w:vAlign w:val="center"/>
          </w:tcPr>
          <w:p w14:paraId="15E66F10" w14:textId="7E0DDD72" w:rsidR="00FA6AAA" w:rsidRPr="00421C09" w:rsidRDefault="00FA6AAA" w:rsidP="00B721EB">
            <w:pPr>
              <w:pStyle w:val="Header"/>
              <w:tabs>
                <w:tab w:val="clear" w:pos="4320"/>
                <w:tab w:val="clear" w:pos="8640"/>
              </w:tabs>
              <w:rPr>
                <w:rFonts w:ascii="Calibri" w:hAnsi="Calibri"/>
                <w:sz w:val="18"/>
                <w:szCs w:val="18"/>
              </w:rPr>
            </w:pPr>
            <w:r>
              <w:rPr>
                <w:rFonts w:ascii="Calibri" w:hAnsi="Calibri"/>
                <w:sz w:val="18"/>
                <w:szCs w:val="18"/>
              </w:rPr>
              <w:t>Liquid Line Filter Driers Installed According to Manufacturer’s Specifications (if applicable)</w:t>
            </w:r>
          </w:p>
        </w:tc>
        <w:tc>
          <w:tcPr>
            <w:tcW w:w="2500" w:type="pct"/>
            <w:vAlign w:val="center"/>
          </w:tcPr>
          <w:p w14:paraId="443F6638" w14:textId="77777777" w:rsidR="00FA6AAA" w:rsidRPr="00DF3F73" w:rsidRDefault="00FA6AAA" w:rsidP="00B721EB">
            <w:pPr>
              <w:rPr>
                <w:rFonts w:asciiTheme="minorHAnsi" w:hAnsiTheme="minorHAnsi"/>
                <w:sz w:val="18"/>
                <w:szCs w:val="18"/>
              </w:rPr>
            </w:pPr>
          </w:p>
        </w:tc>
      </w:tr>
      <w:tr w:rsidR="001E16F8" w:rsidRPr="00DF3F73" w14:paraId="7EB3F4C4" w14:textId="77777777" w:rsidTr="00283830">
        <w:trPr>
          <w:cantSplit/>
          <w:trHeight w:val="288"/>
        </w:trPr>
        <w:tc>
          <w:tcPr>
            <w:tcW w:w="288" w:type="pct"/>
            <w:vAlign w:val="center"/>
          </w:tcPr>
          <w:p w14:paraId="7EB3F4C1" w14:textId="51F6181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3" w:type="pct"/>
            <w:vAlign w:val="center"/>
          </w:tcPr>
          <w:p w14:paraId="7EB3F4C2" w14:textId="74F56282" w:rsidR="001E16F8" w:rsidRPr="00421C09" w:rsidRDefault="00FB4F4C" w:rsidP="00B721EB">
            <w:pPr>
              <w:pStyle w:val="Header"/>
              <w:tabs>
                <w:tab w:val="clear" w:pos="4320"/>
                <w:tab w:val="clear" w:pos="8640"/>
              </w:tabs>
              <w:rPr>
                <w:rFonts w:asciiTheme="minorHAnsi" w:hAnsiTheme="minorHAnsi"/>
                <w:sz w:val="18"/>
                <w:szCs w:val="18"/>
              </w:rPr>
            </w:pPr>
            <w:r w:rsidRPr="00421C09">
              <w:rPr>
                <w:rFonts w:ascii="Calibri" w:hAnsi="Calibri"/>
                <w:sz w:val="18"/>
                <w:szCs w:val="18"/>
              </w:rPr>
              <w:t xml:space="preserve">System Installation </w:t>
            </w:r>
            <w:r w:rsidR="001E16F8" w:rsidRPr="00421C09">
              <w:rPr>
                <w:rFonts w:asciiTheme="minorHAnsi" w:hAnsiTheme="minorHAnsi"/>
                <w:sz w:val="18"/>
                <w:szCs w:val="18"/>
              </w:rPr>
              <w:t>Type</w:t>
            </w:r>
          </w:p>
        </w:tc>
        <w:tc>
          <w:tcPr>
            <w:tcW w:w="2500" w:type="pct"/>
            <w:vAlign w:val="center"/>
          </w:tcPr>
          <w:p w14:paraId="7EB3F4C3" w14:textId="77777777" w:rsidR="001E16F8" w:rsidRPr="00DF3F73" w:rsidRDefault="001E16F8" w:rsidP="00B721EB">
            <w:pPr>
              <w:rPr>
                <w:rFonts w:asciiTheme="minorHAnsi" w:hAnsiTheme="minorHAnsi"/>
                <w:sz w:val="18"/>
                <w:szCs w:val="18"/>
              </w:rPr>
            </w:pPr>
          </w:p>
        </w:tc>
      </w:tr>
      <w:tr w:rsidR="001E16F8" w:rsidRPr="00DF3F73" w14:paraId="7EB3F4C8" w14:textId="77777777" w:rsidTr="00283830">
        <w:trPr>
          <w:cantSplit/>
          <w:trHeight w:val="288"/>
        </w:trPr>
        <w:tc>
          <w:tcPr>
            <w:tcW w:w="288" w:type="pct"/>
            <w:vAlign w:val="center"/>
          </w:tcPr>
          <w:p w14:paraId="7EB3F4C5" w14:textId="6906571C"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3" w:type="pct"/>
            <w:vAlign w:val="center"/>
          </w:tcPr>
          <w:p w14:paraId="0BDF5650" w14:textId="6931AC2F" w:rsidR="009C05F0" w:rsidRDefault="00962512"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1E16F8" w:rsidRPr="00421C09">
              <w:rPr>
                <w:rFonts w:asciiTheme="minorHAnsi" w:hAnsiTheme="minorHAnsi"/>
                <w:sz w:val="18"/>
                <w:szCs w:val="18"/>
              </w:rPr>
              <w:t xml:space="preserve"> (</w:t>
            </w:r>
            <w:r>
              <w:rPr>
                <w:rFonts w:asciiTheme="minorHAnsi" w:hAnsiTheme="minorHAnsi"/>
                <w:sz w:val="18"/>
                <w:szCs w:val="18"/>
              </w:rPr>
              <w:t>FID</w:t>
            </w:r>
            <w:r w:rsidR="001E16F8" w:rsidRPr="00421C09">
              <w:rPr>
                <w:rFonts w:asciiTheme="minorHAnsi" w:hAnsiTheme="minorHAnsi"/>
                <w:sz w:val="18"/>
                <w:szCs w:val="18"/>
              </w:rPr>
              <w:t>) Status</w:t>
            </w:r>
          </w:p>
          <w:p w14:paraId="7EB3F4C6" w14:textId="31A77B24"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(Note: Even systems with a </w:t>
            </w:r>
            <w:r w:rsidR="00962512">
              <w:rPr>
                <w:rFonts w:asciiTheme="minorHAnsi" w:hAnsiTheme="minorHAnsi"/>
                <w:sz w:val="18"/>
                <w:szCs w:val="18"/>
              </w:rPr>
              <w:t>FID</w:t>
            </w:r>
            <w:r w:rsidRPr="00421C09">
              <w:rPr>
                <w:rFonts w:asciiTheme="minorHAnsi" w:hAnsiTheme="minorHAnsi"/>
                <w:sz w:val="18"/>
                <w:szCs w:val="18"/>
              </w:rPr>
              <w:t xml:space="preserve"> must have refrigerant charge verified by installer)</w:t>
            </w:r>
          </w:p>
        </w:tc>
        <w:tc>
          <w:tcPr>
            <w:tcW w:w="2500" w:type="pct"/>
            <w:vAlign w:val="center"/>
          </w:tcPr>
          <w:p w14:paraId="7EB3F4C7" w14:textId="77777777" w:rsidR="001E16F8" w:rsidRPr="00DF3F73" w:rsidRDefault="001E16F8" w:rsidP="00B721EB">
            <w:pPr>
              <w:rPr>
                <w:rFonts w:asciiTheme="minorHAnsi" w:hAnsiTheme="minorHAnsi"/>
                <w:sz w:val="18"/>
                <w:szCs w:val="18"/>
              </w:rPr>
            </w:pPr>
          </w:p>
        </w:tc>
      </w:tr>
      <w:tr w:rsidR="001E16F8" w:rsidRPr="00DF3F73" w14:paraId="7EB3F4CC" w14:textId="77777777" w:rsidTr="00283830">
        <w:trPr>
          <w:cantSplit/>
          <w:trHeight w:val="288"/>
        </w:trPr>
        <w:tc>
          <w:tcPr>
            <w:tcW w:w="288" w:type="pct"/>
            <w:vAlign w:val="center"/>
          </w:tcPr>
          <w:p w14:paraId="7EB3F4C9" w14:textId="012BD56B"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3" w:type="pct"/>
            <w:vAlign w:val="center"/>
          </w:tcPr>
          <w:p w14:paraId="7EB3F4CA" w14:textId="3DF2EC11"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Is the system of a type that the minimum airflow can be verified </w:t>
            </w:r>
            <w:r w:rsidR="00B10881" w:rsidRPr="00895D0A">
              <w:rPr>
                <w:rFonts w:ascii="Calibri" w:hAnsi="Calibri"/>
                <w:sz w:val="18"/>
                <w:szCs w:val="18"/>
              </w:rPr>
              <w:t>for all indoor units</w:t>
            </w:r>
            <w:r w:rsidR="00B10881">
              <w:rPr>
                <w:rFonts w:ascii="Calibri" w:hAnsi="Calibri"/>
              </w:rPr>
              <w:t xml:space="preserve"> </w:t>
            </w:r>
            <w:r w:rsidRPr="00421C09">
              <w:rPr>
                <w:rFonts w:asciiTheme="minorHAnsi" w:hAnsiTheme="minorHAnsi"/>
                <w:sz w:val="18"/>
                <w:szCs w:val="18"/>
              </w:rPr>
              <w:t>using an approved measurement procedure (RA3.3 or RA</w:t>
            </w:r>
            <w:r w:rsidR="00E675D1">
              <w:rPr>
                <w:rFonts w:asciiTheme="minorHAnsi" w:hAnsiTheme="minorHAnsi"/>
                <w:sz w:val="18"/>
                <w:szCs w:val="18"/>
              </w:rPr>
              <w:t>3.3.3</w:t>
            </w:r>
            <w:r w:rsidRPr="00421C09">
              <w:rPr>
                <w:rFonts w:asciiTheme="minorHAnsi" w:hAnsiTheme="minorHAnsi"/>
                <w:sz w:val="18"/>
                <w:szCs w:val="18"/>
              </w:rPr>
              <w:t>)?</w:t>
            </w:r>
          </w:p>
        </w:tc>
        <w:tc>
          <w:tcPr>
            <w:tcW w:w="2500" w:type="pct"/>
            <w:vAlign w:val="center"/>
          </w:tcPr>
          <w:p w14:paraId="7EB3F4CB" w14:textId="77777777" w:rsidR="001E16F8" w:rsidRPr="00DF3F73" w:rsidRDefault="001E16F8" w:rsidP="00B721EB">
            <w:pPr>
              <w:rPr>
                <w:rFonts w:asciiTheme="minorHAnsi" w:hAnsiTheme="minorHAnsi"/>
                <w:sz w:val="18"/>
                <w:szCs w:val="18"/>
              </w:rPr>
            </w:pPr>
          </w:p>
        </w:tc>
      </w:tr>
      <w:tr w:rsidR="001E16F8" w:rsidRPr="00DF3F73" w14:paraId="7EB3F4D0" w14:textId="77777777" w:rsidTr="00283830">
        <w:trPr>
          <w:cantSplit/>
          <w:trHeight w:val="288"/>
        </w:trPr>
        <w:tc>
          <w:tcPr>
            <w:tcW w:w="288" w:type="pct"/>
            <w:vAlign w:val="center"/>
          </w:tcPr>
          <w:p w14:paraId="7EB3F4CD" w14:textId="09A72C56"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3" w:type="pct"/>
            <w:vAlign w:val="center"/>
          </w:tcPr>
          <w:p w14:paraId="7EB3F4CE"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7EB3F4CF" w14:textId="77777777" w:rsidR="001E16F8" w:rsidRPr="00DF3F73" w:rsidRDefault="001E16F8" w:rsidP="00B721EB">
            <w:pPr>
              <w:rPr>
                <w:rFonts w:asciiTheme="minorHAnsi" w:hAnsiTheme="minorHAnsi"/>
                <w:sz w:val="18"/>
                <w:szCs w:val="18"/>
              </w:rPr>
            </w:pPr>
          </w:p>
        </w:tc>
      </w:tr>
      <w:tr w:rsidR="001E16F8" w:rsidRPr="00DF3F73" w14:paraId="7EB3F4D4" w14:textId="77777777" w:rsidTr="00283830">
        <w:trPr>
          <w:cantSplit/>
          <w:trHeight w:val="288"/>
        </w:trPr>
        <w:tc>
          <w:tcPr>
            <w:tcW w:w="288" w:type="pct"/>
            <w:vAlign w:val="center"/>
          </w:tcPr>
          <w:p w14:paraId="7EB3F4D1" w14:textId="6D5C9723"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3" w:type="pct"/>
            <w:vAlign w:val="center"/>
          </w:tcPr>
          <w:p w14:paraId="7EB3F4D2" w14:textId="6588DF30"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Date of HERS Rater Refrigerant Charge Verification for this system</w:t>
            </w:r>
          </w:p>
        </w:tc>
        <w:tc>
          <w:tcPr>
            <w:tcW w:w="2500" w:type="pct"/>
            <w:vAlign w:val="center"/>
          </w:tcPr>
          <w:p w14:paraId="7EB3F4D3" w14:textId="77777777" w:rsidR="001E16F8" w:rsidRPr="00DF3F73" w:rsidRDefault="001E16F8" w:rsidP="00B721EB">
            <w:pPr>
              <w:rPr>
                <w:rFonts w:asciiTheme="minorHAnsi" w:hAnsiTheme="minorHAnsi"/>
                <w:sz w:val="18"/>
                <w:szCs w:val="18"/>
              </w:rPr>
            </w:pPr>
          </w:p>
        </w:tc>
      </w:tr>
      <w:tr w:rsidR="001E16F8" w:rsidRPr="00DF3F73" w14:paraId="7EB3F4D8" w14:textId="77777777" w:rsidTr="00283830">
        <w:trPr>
          <w:cantSplit/>
          <w:trHeight w:val="288"/>
        </w:trPr>
        <w:tc>
          <w:tcPr>
            <w:tcW w:w="288" w:type="pct"/>
            <w:vAlign w:val="center"/>
          </w:tcPr>
          <w:p w14:paraId="7EB3F4D5" w14:textId="141F1264"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3" w:type="pct"/>
            <w:vAlign w:val="center"/>
          </w:tcPr>
          <w:p w14:paraId="7EB3F4D6" w14:textId="4EE718FE"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 xml:space="preserve">sed by </w:t>
            </w:r>
            <w:r w:rsidR="009C05F0">
              <w:rPr>
                <w:rFonts w:asciiTheme="minorHAnsi" w:hAnsiTheme="minorHAnsi"/>
                <w:sz w:val="18"/>
                <w:szCs w:val="18"/>
              </w:rPr>
              <w:t>I</w:t>
            </w:r>
            <w:r w:rsidRPr="00421C09">
              <w:rPr>
                <w:rFonts w:asciiTheme="minorHAnsi" w:hAnsiTheme="minorHAnsi"/>
                <w:sz w:val="18"/>
                <w:szCs w:val="18"/>
              </w:rPr>
              <w:t>nstaller</w:t>
            </w:r>
          </w:p>
        </w:tc>
        <w:tc>
          <w:tcPr>
            <w:tcW w:w="2500" w:type="pct"/>
            <w:vAlign w:val="center"/>
          </w:tcPr>
          <w:p w14:paraId="7EB3F4D7" w14:textId="77777777" w:rsidR="001E16F8" w:rsidRPr="00DF3F73" w:rsidRDefault="001E16F8" w:rsidP="00B721EB">
            <w:pPr>
              <w:ind w:left="360"/>
              <w:rPr>
                <w:rFonts w:asciiTheme="minorHAnsi" w:hAnsiTheme="minorHAnsi"/>
                <w:sz w:val="18"/>
                <w:szCs w:val="18"/>
              </w:rPr>
            </w:pPr>
          </w:p>
        </w:tc>
      </w:tr>
      <w:tr w:rsidR="001E16F8" w:rsidRPr="00DF3F73" w14:paraId="7EB3F4DC" w14:textId="77777777" w:rsidTr="00283830">
        <w:trPr>
          <w:cantSplit/>
          <w:trHeight w:val="288"/>
        </w:trPr>
        <w:tc>
          <w:tcPr>
            <w:tcW w:w="288" w:type="pct"/>
            <w:vAlign w:val="center"/>
          </w:tcPr>
          <w:p w14:paraId="7EB3F4D9" w14:textId="07113B0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3" w:type="pct"/>
            <w:vAlign w:val="center"/>
          </w:tcPr>
          <w:p w14:paraId="7EB3F4DA" w14:textId="12B698F9"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Person </w:t>
            </w:r>
            <w:r w:rsidR="009C05F0">
              <w:rPr>
                <w:rFonts w:asciiTheme="minorHAnsi" w:hAnsiTheme="minorHAnsi"/>
                <w:sz w:val="18"/>
                <w:szCs w:val="18"/>
              </w:rPr>
              <w:t>W</w:t>
            </w:r>
            <w:r w:rsidRPr="00421C09">
              <w:rPr>
                <w:rFonts w:asciiTheme="minorHAnsi" w:hAnsiTheme="minorHAnsi"/>
                <w:sz w:val="18"/>
                <w:szCs w:val="18"/>
              </w:rPr>
              <w:t xml:space="preserve">ho </w:t>
            </w:r>
            <w:r w:rsidR="009C05F0">
              <w:rPr>
                <w:rFonts w:asciiTheme="minorHAnsi" w:hAnsiTheme="minorHAnsi"/>
                <w:sz w:val="18"/>
                <w:szCs w:val="18"/>
              </w:rPr>
              <w:t>P</w:t>
            </w:r>
            <w:r w:rsidRPr="00421C09">
              <w:rPr>
                <w:rFonts w:asciiTheme="minorHAnsi" w:hAnsiTheme="minorHAnsi"/>
                <w:sz w:val="18"/>
                <w:szCs w:val="18"/>
              </w:rPr>
              <w:t xml:space="preserve">erformed the Refrigerant Charge Verification </w:t>
            </w:r>
            <w:r w:rsidR="009C05F0">
              <w:rPr>
                <w:rFonts w:asciiTheme="minorHAnsi" w:hAnsiTheme="minorHAnsi"/>
                <w:sz w:val="18"/>
                <w:szCs w:val="18"/>
              </w:rPr>
              <w:t>R</w:t>
            </w:r>
            <w:r w:rsidRPr="00421C09">
              <w:rPr>
                <w:rFonts w:asciiTheme="minorHAnsi" w:hAnsiTheme="minorHAnsi"/>
                <w:sz w:val="18"/>
                <w:szCs w:val="18"/>
              </w:rPr>
              <w:t>eported on the Certificate of Installation</w:t>
            </w:r>
          </w:p>
        </w:tc>
        <w:tc>
          <w:tcPr>
            <w:tcW w:w="2500" w:type="pct"/>
            <w:vAlign w:val="center"/>
          </w:tcPr>
          <w:p w14:paraId="7EB3F4DB" w14:textId="77777777" w:rsidR="001E16F8" w:rsidRPr="00DF3F73" w:rsidRDefault="001E16F8" w:rsidP="00B721EB">
            <w:pPr>
              <w:rPr>
                <w:rFonts w:asciiTheme="minorHAnsi" w:hAnsiTheme="minorHAnsi"/>
                <w:sz w:val="18"/>
                <w:szCs w:val="18"/>
              </w:rPr>
            </w:pPr>
          </w:p>
        </w:tc>
      </w:tr>
      <w:tr w:rsidR="001E16F8" w:rsidRPr="00DF3F73" w14:paraId="7EB3F4E0" w14:textId="77777777" w:rsidTr="00283830">
        <w:trPr>
          <w:cantSplit/>
          <w:trHeight w:val="288"/>
        </w:trPr>
        <w:tc>
          <w:tcPr>
            <w:tcW w:w="288" w:type="pct"/>
            <w:vAlign w:val="center"/>
          </w:tcPr>
          <w:p w14:paraId="7EB3F4DD" w14:textId="3B116370"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3" w:type="pct"/>
            <w:vAlign w:val="center"/>
          </w:tcPr>
          <w:p w14:paraId="7EB3F4DE" w14:textId="021753FD"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HERS Verification Compliance Requirement Status</w:t>
            </w:r>
          </w:p>
        </w:tc>
        <w:tc>
          <w:tcPr>
            <w:tcW w:w="2500" w:type="pct"/>
            <w:vAlign w:val="center"/>
          </w:tcPr>
          <w:p w14:paraId="7EB3F4DF" w14:textId="77777777" w:rsidR="001E16F8" w:rsidRPr="00DF3F73" w:rsidRDefault="001E16F8" w:rsidP="00B721EB">
            <w:pPr>
              <w:ind w:left="720"/>
              <w:rPr>
                <w:rFonts w:asciiTheme="minorHAnsi" w:hAnsiTheme="minorHAnsi"/>
                <w:color w:val="FF0000"/>
                <w:sz w:val="18"/>
                <w:szCs w:val="18"/>
              </w:rPr>
            </w:pPr>
          </w:p>
        </w:tc>
      </w:tr>
      <w:tr w:rsidR="001E16F8" w:rsidRPr="00DF3F73" w14:paraId="7EB3F4E4" w14:textId="77777777" w:rsidTr="00283830">
        <w:trPr>
          <w:cantSplit/>
          <w:trHeight w:val="288"/>
        </w:trPr>
        <w:tc>
          <w:tcPr>
            <w:tcW w:w="288" w:type="pct"/>
            <w:vAlign w:val="center"/>
          </w:tcPr>
          <w:p w14:paraId="7EB3F4E1" w14:textId="2520A3DE"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3" w:type="pct"/>
            <w:vAlign w:val="center"/>
          </w:tcPr>
          <w:p w14:paraId="7EB3F4E2" w14:textId="53FDC7FB" w:rsidR="001E16F8" w:rsidRPr="00421C09" w:rsidRDefault="001E16F8" w:rsidP="009C05F0">
            <w:pPr>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sed by HERS Rater</w:t>
            </w:r>
          </w:p>
        </w:tc>
        <w:tc>
          <w:tcPr>
            <w:tcW w:w="2500" w:type="pct"/>
            <w:vAlign w:val="center"/>
          </w:tcPr>
          <w:p w14:paraId="7EB3F4E3" w14:textId="77777777" w:rsidR="001E16F8" w:rsidRPr="00DF3F73" w:rsidRDefault="001E16F8" w:rsidP="00B721EB">
            <w:pPr>
              <w:rPr>
                <w:rFonts w:asciiTheme="minorHAnsi" w:hAnsiTheme="minorHAnsi"/>
                <w:sz w:val="18"/>
                <w:szCs w:val="18"/>
              </w:rPr>
            </w:pPr>
          </w:p>
        </w:tc>
      </w:tr>
    </w:tbl>
    <w:p w14:paraId="7EB3F4E5" w14:textId="77777777" w:rsidR="000B12F4" w:rsidRPr="00481126" w:rsidRDefault="000B12F4" w:rsidP="000B12F4">
      <w:pPr>
        <w:keepNext/>
        <w:rPr>
          <w:rFonts w:asciiTheme="minorHAnsi" w:hAnsiTheme="minorHAnsi"/>
          <w:b/>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1E16F8" w:rsidRPr="00DF3F73" w14:paraId="7EB3F4E7" w14:textId="77777777" w:rsidTr="00B721EB">
        <w:trPr>
          <w:trHeight w:val="288"/>
        </w:trPr>
        <w:tc>
          <w:tcPr>
            <w:tcW w:w="11016" w:type="dxa"/>
            <w:vAlign w:val="center"/>
          </w:tcPr>
          <w:p w14:paraId="7EB3F4E6" w14:textId="2E73D7C8" w:rsidR="001E16F8" w:rsidRPr="00DF3F73" w:rsidRDefault="001E16F8" w:rsidP="00B721EB">
            <w:pPr>
              <w:keepNext/>
              <w:rPr>
                <w:rFonts w:asciiTheme="minorHAnsi" w:hAnsiTheme="minorHAnsi"/>
                <w:b/>
                <w:sz w:val="18"/>
                <w:szCs w:val="18"/>
              </w:rPr>
            </w:pPr>
            <w:r w:rsidRPr="00481126">
              <w:rPr>
                <w:rFonts w:asciiTheme="minorHAnsi" w:hAnsiTheme="minorHAnsi"/>
                <w:b/>
                <w:szCs w:val="18"/>
              </w:rPr>
              <w:t xml:space="preserve">MCH-25a </w:t>
            </w:r>
            <w:r w:rsidR="008244CC">
              <w:rPr>
                <w:rFonts w:asciiTheme="minorHAnsi" w:hAnsiTheme="minorHAnsi"/>
                <w:b/>
                <w:szCs w:val="18"/>
              </w:rPr>
              <w:t>-</w:t>
            </w:r>
            <w:r w:rsidRPr="00481126">
              <w:rPr>
                <w:rFonts w:asciiTheme="minorHAnsi" w:hAnsiTheme="minorHAnsi"/>
                <w:b/>
                <w:szCs w:val="18"/>
              </w:rPr>
              <w:t xml:space="preserve"> </w:t>
            </w:r>
            <w:r w:rsidR="008244CC">
              <w:rPr>
                <w:rFonts w:asciiTheme="minorHAnsi" w:hAnsiTheme="minorHAnsi"/>
                <w:b/>
                <w:szCs w:val="18"/>
              </w:rPr>
              <w:t xml:space="preserve">Refrigerant Charge Verification - </w:t>
            </w:r>
            <w:r w:rsidRPr="00481126">
              <w:rPr>
                <w:rFonts w:asciiTheme="minorHAnsi" w:hAnsiTheme="minorHAnsi"/>
                <w:b/>
                <w:szCs w:val="18"/>
              </w:rPr>
              <w:t>Superheat Method</w:t>
            </w:r>
          </w:p>
        </w:tc>
      </w:tr>
    </w:tbl>
    <w:p w14:paraId="7EB3F4E8" w14:textId="77777777" w:rsidR="000B12F4" w:rsidRPr="00481126" w:rsidRDefault="000B12F4" w:rsidP="000B12F4">
      <w:pPr>
        <w:keepNext/>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EB" w14:textId="77777777" w:rsidTr="00283830">
        <w:trPr>
          <w:cantSplit/>
          <w:trHeight w:val="432"/>
        </w:trPr>
        <w:tc>
          <w:tcPr>
            <w:tcW w:w="5000" w:type="pct"/>
            <w:gridSpan w:val="3"/>
            <w:vAlign w:val="center"/>
          </w:tcPr>
          <w:p w14:paraId="7EB3F4E9" w14:textId="3CCDEFB5" w:rsidR="001E16F8" w:rsidRPr="00481126" w:rsidRDefault="001E16F8" w:rsidP="00B721EB">
            <w:pPr>
              <w:keepNext/>
              <w:rPr>
                <w:rFonts w:asciiTheme="minorHAnsi" w:hAnsiTheme="minorHAnsi"/>
                <w:b/>
                <w:szCs w:val="18"/>
              </w:rPr>
            </w:pPr>
            <w:r w:rsidRPr="00481126">
              <w:rPr>
                <w:rFonts w:asciiTheme="minorHAnsi" w:hAnsiTheme="minorHAnsi"/>
                <w:b/>
                <w:szCs w:val="18"/>
              </w:rPr>
              <w:t>B. Metering Device Verification</w:t>
            </w:r>
          </w:p>
          <w:p w14:paraId="7EB3F4EA" w14:textId="6DC89CE0"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Superheat Method can only be used on systems that do not have a variable metering device.</w:t>
            </w:r>
          </w:p>
        </w:tc>
      </w:tr>
      <w:tr w:rsidR="001E16F8" w:rsidRPr="00DF3F73" w14:paraId="7EB3F4EF" w14:textId="77777777" w:rsidTr="00283830">
        <w:trPr>
          <w:cantSplit/>
          <w:trHeight w:val="288"/>
        </w:trPr>
        <w:tc>
          <w:tcPr>
            <w:tcW w:w="287" w:type="pct"/>
            <w:vAlign w:val="center"/>
          </w:tcPr>
          <w:p w14:paraId="7EB3F4E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ED" w14:textId="49EDD56E"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Refrigerant </w:t>
            </w:r>
            <w:r w:rsidR="00491363">
              <w:rPr>
                <w:rFonts w:asciiTheme="minorHAnsi" w:hAnsiTheme="minorHAnsi"/>
                <w:sz w:val="18"/>
                <w:szCs w:val="18"/>
              </w:rPr>
              <w:t>M</w:t>
            </w:r>
            <w:r w:rsidRPr="00DF3F73">
              <w:rPr>
                <w:rFonts w:asciiTheme="minorHAnsi" w:hAnsiTheme="minorHAnsi"/>
                <w:sz w:val="18"/>
                <w:szCs w:val="18"/>
              </w:rPr>
              <w:t xml:space="preserve">etering </w:t>
            </w:r>
            <w:r w:rsidR="00491363">
              <w:rPr>
                <w:rFonts w:asciiTheme="minorHAnsi" w:hAnsiTheme="minorHAnsi"/>
                <w:sz w:val="18"/>
                <w:szCs w:val="18"/>
              </w:rPr>
              <w:t>D</w:t>
            </w:r>
            <w:r w:rsidRPr="00DF3F73">
              <w:rPr>
                <w:rFonts w:asciiTheme="minorHAnsi" w:hAnsiTheme="minorHAnsi"/>
                <w:sz w:val="18"/>
                <w:szCs w:val="18"/>
              </w:rPr>
              <w:t>evice</w:t>
            </w:r>
          </w:p>
        </w:tc>
        <w:tc>
          <w:tcPr>
            <w:tcW w:w="2499" w:type="pct"/>
            <w:vAlign w:val="center"/>
          </w:tcPr>
          <w:p w14:paraId="7EB3F4EE" w14:textId="77777777" w:rsidR="001E16F8" w:rsidRPr="00DF3F73" w:rsidRDefault="001E16F8" w:rsidP="00B721EB">
            <w:pPr>
              <w:rPr>
                <w:rFonts w:asciiTheme="minorHAnsi" w:hAnsiTheme="minorHAnsi"/>
                <w:sz w:val="18"/>
                <w:szCs w:val="18"/>
              </w:rPr>
            </w:pPr>
          </w:p>
        </w:tc>
      </w:tr>
      <w:tr w:rsidR="001E16F8" w:rsidRPr="00DF3F73" w14:paraId="7EB3F4F3" w14:textId="77777777" w:rsidTr="00283830">
        <w:trPr>
          <w:cantSplit/>
          <w:trHeight w:val="288"/>
        </w:trPr>
        <w:tc>
          <w:tcPr>
            <w:tcW w:w="287" w:type="pct"/>
            <w:vAlign w:val="center"/>
          </w:tcPr>
          <w:p w14:paraId="7EB3F4F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1" w14:textId="4421C75C"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Superheat Method </w:t>
            </w:r>
            <w:r w:rsidR="00491363">
              <w:rPr>
                <w:rFonts w:asciiTheme="minorHAnsi" w:hAnsiTheme="minorHAnsi"/>
                <w:sz w:val="18"/>
                <w:szCs w:val="18"/>
              </w:rPr>
              <w:t>A</w:t>
            </w:r>
            <w:r w:rsidRPr="00DF3F73">
              <w:rPr>
                <w:rFonts w:asciiTheme="minorHAnsi" w:hAnsiTheme="minorHAnsi"/>
                <w:sz w:val="18"/>
                <w:szCs w:val="18"/>
              </w:rPr>
              <w:t xml:space="preserve">pplicability </w:t>
            </w:r>
            <w:r w:rsidR="00491363">
              <w:rPr>
                <w:rFonts w:asciiTheme="minorHAnsi" w:hAnsiTheme="minorHAnsi"/>
                <w:sz w:val="18"/>
                <w:szCs w:val="18"/>
              </w:rPr>
              <w:t>S</w:t>
            </w:r>
            <w:r w:rsidRPr="00DF3F73">
              <w:rPr>
                <w:rFonts w:asciiTheme="minorHAnsi" w:hAnsiTheme="minorHAnsi"/>
                <w:sz w:val="18"/>
                <w:szCs w:val="18"/>
              </w:rPr>
              <w:t>tatus</w:t>
            </w:r>
          </w:p>
        </w:tc>
        <w:tc>
          <w:tcPr>
            <w:tcW w:w="2499" w:type="pct"/>
            <w:vAlign w:val="center"/>
          </w:tcPr>
          <w:p w14:paraId="7EB3F4F2" w14:textId="77777777" w:rsidR="001E16F8" w:rsidRPr="00DF3F73" w:rsidRDefault="001E16F8" w:rsidP="00B721EB">
            <w:pPr>
              <w:keepNext/>
              <w:rPr>
                <w:rFonts w:asciiTheme="minorHAnsi" w:hAnsiTheme="minorHAnsi"/>
                <w:sz w:val="18"/>
                <w:szCs w:val="18"/>
              </w:rPr>
            </w:pPr>
          </w:p>
        </w:tc>
      </w:tr>
    </w:tbl>
    <w:p w14:paraId="7EB3F4F4" w14:textId="77777777" w:rsidR="000B12F4" w:rsidRPr="00481126" w:rsidRDefault="000B12F4" w:rsidP="000B12F4">
      <w:pPr>
        <w:tabs>
          <w:tab w:val="left" w:pos="8540"/>
        </w:tabs>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F7" w14:textId="77777777" w:rsidTr="00283830">
        <w:trPr>
          <w:cantSplit/>
          <w:trHeight w:val="288"/>
        </w:trPr>
        <w:tc>
          <w:tcPr>
            <w:tcW w:w="5000" w:type="pct"/>
            <w:gridSpan w:val="3"/>
            <w:vAlign w:val="center"/>
          </w:tcPr>
          <w:p w14:paraId="7EB3F4F5" w14:textId="7C5E9BF2" w:rsidR="001E16F8" w:rsidRPr="00481126" w:rsidRDefault="001E16F8" w:rsidP="00B721EB">
            <w:pPr>
              <w:keepNext/>
              <w:rPr>
                <w:rFonts w:asciiTheme="minorHAnsi" w:hAnsiTheme="minorHAnsi"/>
                <w:b/>
                <w:szCs w:val="18"/>
              </w:rPr>
            </w:pPr>
            <w:r w:rsidRPr="00481126">
              <w:rPr>
                <w:rFonts w:asciiTheme="minorHAnsi" w:hAnsiTheme="minorHAnsi"/>
                <w:b/>
                <w:szCs w:val="18"/>
              </w:rPr>
              <w:t>C. Instrument Calibration</w:t>
            </w:r>
          </w:p>
          <w:p w14:paraId="7EB3F4F6" w14:textId="50630F02"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instrument calibration are given in Reference Residential Appendix RA3.2.2 and RA3.2.2.2</w:t>
            </w:r>
          </w:p>
        </w:tc>
      </w:tr>
      <w:tr w:rsidR="001E16F8" w:rsidRPr="00DF3F73" w14:paraId="7EB3F4FB" w14:textId="77777777" w:rsidTr="00283830">
        <w:trPr>
          <w:cantSplit/>
          <w:trHeight w:val="288"/>
        </w:trPr>
        <w:tc>
          <w:tcPr>
            <w:tcW w:w="287" w:type="pct"/>
            <w:vAlign w:val="center"/>
          </w:tcPr>
          <w:p w14:paraId="7EB3F4F8"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F9" w14:textId="5EE9EB90"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4FA" w14:textId="77777777" w:rsidR="001E16F8" w:rsidRPr="00DF3F73" w:rsidRDefault="001E16F8" w:rsidP="00B721EB">
            <w:pPr>
              <w:keepNext/>
              <w:rPr>
                <w:rFonts w:asciiTheme="minorHAnsi" w:hAnsiTheme="minorHAnsi"/>
                <w:sz w:val="18"/>
                <w:szCs w:val="18"/>
              </w:rPr>
            </w:pPr>
          </w:p>
        </w:tc>
      </w:tr>
      <w:tr w:rsidR="001E16F8" w:rsidRPr="00DF3F73" w14:paraId="7EB3F4FF" w14:textId="77777777" w:rsidTr="00283830">
        <w:trPr>
          <w:cantSplit/>
          <w:trHeight w:val="288"/>
        </w:trPr>
        <w:tc>
          <w:tcPr>
            <w:tcW w:w="287" w:type="pct"/>
            <w:vAlign w:val="center"/>
          </w:tcPr>
          <w:p w14:paraId="7EB3F4F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D" w14:textId="4EFED6A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4FE" w14:textId="77777777" w:rsidR="001E16F8" w:rsidRPr="00DF3F73" w:rsidRDefault="001E16F8" w:rsidP="00B721EB">
            <w:pPr>
              <w:keepNext/>
              <w:rPr>
                <w:rFonts w:asciiTheme="minorHAnsi" w:hAnsiTheme="minorHAnsi"/>
                <w:sz w:val="18"/>
                <w:szCs w:val="18"/>
              </w:rPr>
            </w:pPr>
          </w:p>
        </w:tc>
      </w:tr>
      <w:tr w:rsidR="001E16F8" w:rsidRPr="00DF3F73" w14:paraId="7EB3F503" w14:textId="77777777" w:rsidTr="00283830">
        <w:trPr>
          <w:cantSplit/>
          <w:trHeight w:val="288"/>
        </w:trPr>
        <w:tc>
          <w:tcPr>
            <w:tcW w:w="287" w:type="pct"/>
            <w:vAlign w:val="center"/>
          </w:tcPr>
          <w:p w14:paraId="7EB3F50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03</w:t>
            </w:r>
          </w:p>
        </w:tc>
        <w:tc>
          <w:tcPr>
            <w:tcW w:w="2213" w:type="pct"/>
            <w:vAlign w:val="center"/>
          </w:tcPr>
          <w:p w14:paraId="7EB3F501" w14:textId="217E326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502" w14:textId="77777777" w:rsidR="001E16F8" w:rsidRPr="00DF3F73" w:rsidRDefault="001E16F8" w:rsidP="00B721EB">
            <w:pPr>
              <w:keepNext/>
              <w:rPr>
                <w:rFonts w:asciiTheme="minorHAnsi" w:hAnsiTheme="minorHAnsi"/>
                <w:sz w:val="18"/>
                <w:szCs w:val="18"/>
              </w:rPr>
            </w:pPr>
          </w:p>
        </w:tc>
      </w:tr>
      <w:tr w:rsidR="001E16F8" w:rsidRPr="00DF3F73" w14:paraId="7EB3F507" w14:textId="77777777" w:rsidTr="00283830">
        <w:trPr>
          <w:cantSplit/>
          <w:trHeight w:val="288"/>
        </w:trPr>
        <w:tc>
          <w:tcPr>
            <w:tcW w:w="287" w:type="pct"/>
            <w:vAlign w:val="center"/>
          </w:tcPr>
          <w:p w14:paraId="7EB3F504"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04</w:t>
            </w:r>
          </w:p>
        </w:tc>
        <w:tc>
          <w:tcPr>
            <w:tcW w:w="2213" w:type="pct"/>
            <w:vAlign w:val="center"/>
          </w:tcPr>
          <w:p w14:paraId="7EB3F505" w14:textId="0160F39D"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506" w14:textId="77777777" w:rsidR="001E16F8" w:rsidRPr="00DF3F73" w:rsidRDefault="001E16F8" w:rsidP="00B721EB">
            <w:pPr>
              <w:keepNext/>
              <w:rPr>
                <w:rFonts w:asciiTheme="minorHAnsi" w:hAnsiTheme="minorHAnsi"/>
                <w:sz w:val="18"/>
                <w:szCs w:val="18"/>
              </w:rPr>
            </w:pPr>
          </w:p>
        </w:tc>
      </w:tr>
    </w:tbl>
    <w:p w14:paraId="7EB3F508" w14:textId="77777777" w:rsidR="001E16F8" w:rsidRPr="00DF3F73" w:rsidRDefault="001E16F8" w:rsidP="001E16F8">
      <w:pPr>
        <w:tabs>
          <w:tab w:val="left" w:pos="8540"/>
        </w:tabs>
        <w:spacing w:after="120"/>
        <w:rPr>
          <w:rFonts w:asciiTheme="minorHAnsi" w:hAnsiTheme="minorHAnsi"/>
          <w:b/>
          <w:sz w:val="18"/>
          <w:szCs w:val="18"/>
        </w:rPr>
      </w:pPr>
    </w:p>
    <w:tbl>
      <w:tblPr>
        <w:tblW w:w="5067"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27"/>
        <w:gridCol w:w="4840"/>
        <w:gridCol w:w="5468"/>
      </w:tblGrid>
      <w:tr w:rsidR="001E16F8" w:rsidRPr="00DF3F73" w14:paraId="7EB3F50B" w14:textId="77777777" w:rsidTr="00283830">
        <w:trPr>
          <w:cantSplit/>
          <w:trHeight w:val="288"/>
        </w:trPr>
        <w:tc>
          <w:tcPr>
            <w:tcW w:w="5000" w:type="pct"/>
            <w:gridSpan w:val="3"/>
            <w:vAlign w:val="center"/>
          </w:tcPr>
          <w:p w14:paraId="7EB3F509" w14:textId="46D24D3A" w:rsidR="001E16F8" w:rsidRPr="00481126" w:rsidRDefault="001E16F8" w:rsidP="00B721EB">
            <w:pPr>
              <w:pStyle w:val="Header"/>
              <w:keepNext/>
              <w:tabs>
                <w:tab w:val="clear" w:pos="4320"/>
                <w:tab w:val="clear" w:pos="8640"/>
              </w:tabs>
              <w:rPr>
                <w:rFonts w:asciiTheme="minorHAnsi" w:hAnsiTheme="minorHAnsi"/>
                <w:b/>
                <w:szCs w:val="18"/>
              </w:rPr>
            </w:pPr>
            <w:r w:rsidRPr="00481126">
              <w:rPr>
                <w:rFonts w:asciiTheme="minorHAnsi" w:hAnsiTheme="minorHAnsi"/>
                <w:b/>
                <w:szCs w:val="18"/>
              </w:rPr>
              <w:lastRenderedPageBreak/>
              <w:t>D. Measurement Access Hole (MAH) Verification</w:t>
            </w:r>
          </w:p>
          <w:p w14:paraId="7EB3F50A" w14:textId="04D7B678" w:rsidR="001E16F8" w:rsidRPr="00DF3F73" w:rsidRDefault="007857EA" w:rsidP="00B721EB">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sidRPr="003A69EB">
              <w:rPr>
                <w:rFonts w:asciiTheme="minorHAnsi" w:hAnsiTheme="minorHAnsi"/>
                <w:sz w:val="18"/>
                <w:szCs w:val="18"/>
              </w:rPr>
              <w:t xml:space="preserve"> </w:t>
            </w:r>
            <w:r w:rsidR="001E16F8" w:rsidRPr="003A69EB">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1E16F8" w:rsidRPr="00DF3F73" w14:paraId="7EB3F50F" w14:textId="77777777" w:rsidTr="00283830">
        <w:trPr>
          <w:cantSplit/>
          <w:trHeight w:val="288"/>
        </w:trPr>
        <w:tc>
          <w:tcPr>
            <w:tcW w:w="287" w:type="pct"/>
            <w:vAlign w:val="center"/>
          </w:tcPr>
          <w:p w14:paraId="7EB3F50C" w14:textId="77777777" w:rsidR="001E16F8" w:rsidRPr="00DF3F73" w:rsidRDefault="001E16F8" w:rsidP="00B721EB">
            <w:pPr>
              <w:pStyle w:val="IndexHeading"/>
              <w:keepNext/>
              <w:ind w:left="-115"/>
              <w:jc w:val="center"/>
              <w:rPr>
                <w:rFonts w:asciiTheme="minorHAnsi" w:hAnsiTheme="minorHAnsi"/>
                <w:b w:val="0"/>
                <w:bCs/>
                <w:sz w:val="18"/>
                <w:szCs w:val="18"/>
              </w:rPr>
            </w:pPr>
            <w:r w:rsidRPr="00DF3F73">
              <w:rPr>
                <w:rFonts w:asciiTheme="minorHAnsi" w:hAnsiTheme="minorHAnsi"/>
                <w:b w:val="0"/>
                <w:bCs/>
                <w:sz w:val="18"/>
                <w:szCs w:val="18"/>
              </w:rPr>
              <w:t>01</w:t>
            </w:r>
          </w:p>
        </w:tc>
        <w:tc>
          <w:tcPr>
            <w:tcW w:w="2213" w:type="pct"/>
            <w:tcMar>
              <w:left w:w="115" w:type="dxa"/>
              <w:right w:w="101" w:type="dxa"/>
            </w:tcMar>
            <w:vAlign w:val="center"/>
          </w:tcPr>
          <w:p w14:paraId="7EB3F50D" w14:textId="70E3DC0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Method </w:t>
            </w:r>
            <w:r w:rsidR="002D2DFC">
              <w:rPr>
                <w:rFonts w:asciiTheme="minorHAnsi" w:hAnsiTheme="minorHAnsi"/>
                <w:sz w:val="18"/>
                <w:szCs w:val="18"/>
              </w:rPr>
              <w:t>U</w:t>
            </w:r>
            <w:r w:rsidRPr="00DF3F73">
              <w:rPr>
                <w:rFonts w:asciiTheme="minorHAnsi" w:hAnsiTheme="minorHAnsi"/>
                <w:sz w:val="18"/>
                <w:szCs w:val="18"/>
              </w:rPr>
              <w:t xml:space="preserve">sed to </w:t>
            </w:r>
            <w:r w:rsidR="002D2DFC">
              <w:rPr>
                <w:rFonts w:asciiTheme="minorHAnsi" w:hAnsiTheme="minorHAnsi"/>
                <w:sz w:val="18"/>
                <w:szCs w:val="18"/>
              </w:rPr>
              <w:t>D</w:t>
            </w:r>
            <w:r w:rsidRPr="00DF3F73">
              <w:rPr>
                <w:rFonts w:asciiTheme="minorHAnsi" w:hAnsiTheme="minorHAnsi"/>
                <w:sz w:val="18"/>
                <w:szCs w:val="18"/>
              </w:rPr>
              <w:t xml:space="preserve">emonstrate </w:t>
            </w:r>
            <w:r w:rsidR="002D2DFC">
              <w:rPr>
                <w:rFonts w:asciiTheme="minorHAnsi" w:hAnsiTheme="minorHAnsi"/>
                <w:sz w:val="18"/>
                <w:szCs w:val="18"/>
              </w:rPr>
              <w:t>C</w:t>
            </w:r>
            <w:r w:rsidRPr="00DF3F73">
              <w:rPr>
                <w:rFonts w:asciiTheme="minorHAnsi" w:hAnsiTheme="minorHAnsi"/>
                <w:sz w:val="18"/>
                <w:szCs w:val="18"/>
              </w:rPr>
              <w:t xml:space="preserve">ompliance with the Measurement Access Hole (MAH) </w:t>
            </w:r>
            <w:r w:rsidR="002D2DFC">
              <w:rPr>
                <w:rFonts w:asciiTheme="minorHAnsi" w:hAnsiTheme="minorHAnsi"/>
                <w:sz w:val="18"/>
                <w:szCs w:val="18"/>
              </w:rPr>
              <w:t>R</w:t>
            </w:r>
            <w:r w:rsidRPr="00DF3F73">
              <w:rPr>
                <w:rFonts w:asciiTheme="minorHAnsi" w:hAnsiTheme="minorHAnsi"/>
                <w:sz w:val="18"/>
                <w:szCs w:val="18"/>
              </w:rPr>
              <w:t>equirement</w:t>
            </w:r>
          </w:p>
        </w:tc>
        <w:tc>
          <w:tcPr>
            <w:tcW w:w="2500" w:type="pct"/>
            <w:tcMar>
              <w:left w:w="115" w:type="dxa"/>
              <w:right w:w="101" w:type="dxa"/>
            </w:tcMar>
            <w:vAlign w:val="center"/>
          </w:tcPr>
          <w:p w14:paraId="7EB3F50E" w14:textId="77777777" w:rsidR="001E16F8" w:rsidRPr="00DF3F73" w:rsidRDefault="001E16F8" w:rsidP="00B721EB">
            <w:pPr>
              <w:pStyle w:val="ListParagraph"/>
              <w:keepNext/>
              <w:rPr>
                <w:rFonts w:asciiTheme="minorHAnsi" w:hAnsiTheme="minorHAnsi"/>
                <w:sz w:val="18"/>
                <w:szCs w:val="18"/>
              </w:rPr>
            </w:pPr>
          </w:p>
        </w:tc>
      </w:tr>
    </w:tbl>
    <w:p w14:paraId="7EB3F510" w14:textId="77777777" w:rsidR="001E16F8" w:rsidRDefault="001E16F8" w:rsidP="001E16F8">
      <w:pPr>
        <w:rPr>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466"/>
        <w:gridCol w:w="3262"/>
        <w:gridCol w:w="4583"/>
      </w:tblGrid>
      <w:tr w:rsidR="0039646C" w:rsidRPr="006A3EEB" w14:paraId="048AA4EC" w14:textId="77777777" w:rsidTr="0039646C">
        <w:trPr>
          <w:cantSplit/>
        </w:trPr>
        <w:tc>
          <w:tcPr>
            <w:tcW w:w="10998" w:type="dxa"/>
            <w:gridSpan w:val="4"/>
          </w:tcPr>
          <w:p w14:paraId="20763154" w14:textId="77777777" w:rsidR="0039646C" w:rsidRPr="00BC1E29" w:rsidRDefault="0039646C" w:rsidP="0039646C">
            <w:pPr>
              <w:keepNext/>
              <w:rPr>
                <w:rFonts w:ascii="Calibri" w:hAnsi="Calibri"/>
                <w:b/>
              </w:rPr>
            </w:pPr>
            <w:r w:rsidRPr="00BC1E29">
              <w:rPr>
                <w:rFonts w:ascii="Calibri" w:hAnsi="Calibri"/>
                <w:b/>
              </w:rPr>
              <w:t>E. Minimum System Airflow Rate Verification</w:t>
            </w:r>
          </w:p>
          <w:p w14:paraId="714F26A6" w14:textId="77777777" w:rsidR="0039646C" w:rsidRPr="00654A92" w:rsidRDefault="0039646C" w:rsidP="0039646C">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39646C" w:rsidRPr="006A3EEB" w14:paraId="15E3B5CE" w14:textId="77777777" w:rsidTr="0039646C">
        <w:trPr>
          <w:cantSplit/>
          <w:trHeight w:val="305"/>
        </w:trPr>
        <w:tc>
          <w:tcPr>
            <w:tcW w:w="2988" w:type="dxa"/>
            <w:gridSpan w:val="2"/>
            <w:vAlign w:val="center"/>
          </w:tcPr>
          <w:p w14:paraId="55E59387" w14:textId="77777777" w:rsidR="0039646C" w:rsidRPr="006A3EEB" w:rsidRDefault="0039646C" w:rsidP="0039646C">
            <w:pPr>
              <w:keepNext/>
              <w:jc w:val="center"/>
              <w:rPr>
                <w:rFonts w:ascii="Calibri" w:hAnsi="Calibri"/>
                <w:sz w:val="18"/>
                <w:szCs w:val="18"/>
              </w:rPr>
            </w:pPr>
            <w:r>
              <w:rPr>
                <w:rFonts w:ascii="Calibri" w:hAnsi="Calibri"/>
                <w:sz w:val="18"/>
                <w:szCs w:val="18"/>
              </w:rPr>
              <w:t>01</w:t>
            </w:r>
          </w:p>
        </w:tc>
        <w:tc>
          <w:tcPr>
            <w:tcW w:w="3330" w:type="dxa"/>
          </w:tcPr>
          <w:p w14:paraId="635978CF" w14:textId="77777777" w:rsidR="0039646C" w:rsidRDefault="0039646C" w:rsidP="0039646C">
            <w:pPr>
              <w:keepNext/>
              <w:jc w:val="center"/>
              <w:rPr>
                <w:rFonts w:ascii="Calibri" w:hAnsi="Calibri"/>
                <w:sz w:val="18"/>
                <w:szCs w:val="18"/>
              </w:rPr>
            </w:pPr>
            <w:r>
              <w:rPr>
                <w:rFonts w:ascii="Calibri" w:hAnsi="Calibri"/>
                <w:sz w:val="18"/>
                <w:szCs w:val="18"/>
              </w:rPr>
              <w:t>02</w:t>
            </w:r>
          </w:p>
        </w:tc>
        <w:tc>
          <w:tcPr>
            <w:tcW w:w="4680" w:type="dxa"/>
            <w:vAlign w:val="center"/>
          </w:tcPr>
          <w:p w14:paraId="7A7C8413" w14:textId="77777777" w:rsidR="0039646C" w:rsidRPr="006A3EEB" w:rsidRDefault="0039646C" w:rsidP="0039646C">
            <w:pPr>
              <w:keepNext/>
              <w:jc w:val="center"/>
              <w:rPr>
                <w:rFonts w:ascii="Calibri" w:hAnsi="Calibri"/>
                <w:sz w:val="18"/>
                <w:szCs w:val="18"/>
              </w:rPr>
            </w:pPr>
            <w:r>
              <w:rPr>
                <w:rFonts w:ascii="Calibri" w:hAnsi="Calibri"/>
                <w:sz w:val="18"/>
                <w:szCs w:val="18"/>
              </w:rPr>
              <w:t>03</w:t>
            </w:r>
          </w:p>
        </w:tc>
      </w:tr>
      <w:tr w:rsidR="0039646C" w:rsidRPr="006A3EEB" w14:paraId="524EFAFB" w14:textId="77777777" w:rsidTr="0039646C">
        <w:trPr>
          <w:cantSplit/>
          <w:trHeight w:val="882"/>
        </w:trPr>
        <w:tc>
          <w:tcPr>
            <w:tcW w:w="2988" w:type="dxa"/>
            <w:gridSpan w:val="2"/>
            <w:tcBorders>
              <w:top w:val="nil"/>
            </w:tcBorders>
            <w:vAlign w:val="bottom"/>
          </w:tcPr>
          <w:p w14:paraId="5BC25EB3" w14:textId="77777777" w:rsidR="0039646C" w:rsidRPr="006A3EEB" w:rsidRDefault="0039646C" w:rsidP="0039646C">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4AB7E214" w14:textId="77777777" w:rsidR="0039646C" w:rsidRPr="006A3EEB" w:rsidRDefault="0039646C" w:rsidP="0039646C">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0B68E612" w14:textId="77777777" w:rsidR="0039646C" w:rsidRPr="006A3EEB" w:rsidRDefault="0039646C" w:rsidP="0039646C">
            <w:pPr>
              <w:keepNext/>
              <w:jc w:val="center"/>
              <w:rPr>
                <w:rFonts w:ascii="Calibri" w:hAnsi="Calibri"/>
                <w:sz w:val="18"/>
                <w:szCs w:val="18"/>
              </w:rPr>
            </w:pPr>
            <w:r w:rsidRPr="005A5F9A">
              <w:rPr>
                <w:rFonts w:ascii="Calibri" w:hAnsi="Calibri"/>
                <w:sz w:val="18"/>
                <w:szCs w:val="18"/>
              </w:rPr>
              <w:t>System Airflow Rate Verification Status</w:t>
            </w:r>
          </w:p>
        </w:tc>
      </w:tr>
      <w:tr w:rsidR="0039646C" w:rsidRPr="006A3EEB" w14:paraId="61E55F5A" w14:textId="77777777" w:rsidTr="0039646C">
        <w:trPr>
          <w:cantSplit/>
          <w:trHeight w:val="350"/>
        </w:trPr>
        <w:tc>
          <w:tcPr>
            <w:tcW w:w="2988" w:type="dxa"/>
            <w:gridSpan w:val="2"/>
          </w:tcPr>
          <w:p w14:paraId="3AFF6319" w14:textId="77777777" w:rsidR="0039646C" w:rsidRPr="00654A92" w:rsidRDefault="0039646C" w:rsidP="0039646C">
            <w:pPr>
              <w:keepNext/>
              <w:rPr>
                <w:rFonts w:ascii="Calibri" w:hAnsi="Calibri"/>
                <w:sz w:val="14"/>
                <w:szCs w:val="14"/>
              </w:rPr>
            </w:pPr>
          </w:p>
        </w:tc>
        <w:tc>
          <w:tcPr>
            <w:tcW w:w="3330" w:type="dxa"/>
          </w:tcPr>
          <w:p w14:paraId="72898FD8" w14:textId="77777777" w:rsidR="0039646C" w:rsidRPr="00654A92" w:rsidRDefault="0039646C" w:rsidP="0039646C">
            <w:pPr>
              <w:keepNext/>
              <w:rPr>
                <w:rFonts w:ascii="Calibri" w:hAnsi="Calibri"/>
                <w:sz w:val="14"/>
                <w:szCs w:val="14"/>
              </w:rPr>
            </w:pPr>
          </w:p>
        </w:tc>
        <w:tc>
          <w:tcPr>
            <w:tcW w:w="4680" w:type="dxa"/>
          </w:tcPr>
          <w:p w14:paraId="2260428A" w14:textId="77777777" w:rsidR="0039646C" w:rsidRPr="006A3EEB" w:rsidRDefault="0039646C" w:rsidP="0039646C">
            <w:pPr>
              <w:keepNext/>
              <w:rPr>
                <w:rFonts w:ascii="Calibri" w:hAnsi="Calibri"/>
                <w:sz w:val="16"/>
                <w:szCs w:val="16"/>
              </w:rPr>
            </w:pPr>
          </w:p>
        </w:tc>
      </w:tr>
      <w:tr w:rsidR="0039646C" w:rsidRPr="006A3EEB" w14:paraId="0159EDA9" w14:textId="77777777" w:rsidTr="0039646C">
        <w:trPr>
          <w:cantSplit/>
          <w:trHeight w:val="341"/>
        </w:trPr>
        <w:tc>
          <w:tcPr>
            <w:tcW w:w="2988" w:type="dxa"/>
            <w:gridSpan w:val="2"/>
          </w:tcPr>
          <w:p w14:paraId="3787FAE1" w14:textId="77777777" w:rsidR="0039646C" w:rsidRPr="006A3EEB" w:rsidRDefault="0039646C" w:rsidP="0039646C">
            <w:pPr>
              <w:keepNext/>
              <w:rPr>
                <w:rFonts w:ascii="Calibri" w:hAnsi="Calibri"/>
                <w:sz w:val="16"/>
                <w:szCs w:val="16"/>
              </w:rPr>
            </w:pPr>
          </w:p>
        </w:tc>
        <w:tc>
          <w:tcPr>
            <w:tcW w:w="3330" w:type="dxa"/>
          </w:tcPr>
          <w:p w14:paraId="76B054E3" w14:textId="77777777" w:rsidR="0039646C" w:rsidRPr="006A3EEB" w:rsidRDefault="0039646C" w:rsidP="0039646C">
            <w:pPr>
              <w:keepNext/>
              <w:rPr>
                <w:rFonts w:ascii="Calibri" w:hAnsi="Calibri"/>
                <w:sz w:val="16"/>
                <w:szCs w:val="16"/>
              </w:rPr>
            </w:pPr>
          </w:p>
        </w:tc>
        <w:tc>
          <w:tcPr>
            <w:tcW w:w="4680" w:type="dxa"/>
          </w:tcPr>
          <w:p w14:paraId="65B58FC9" w14:textId="77777777" w:rsidR="0039646C" w:rsidRPr="006A3EEB" w:rsidRDefault="0039646C" w:rsidP="0039646C">
            <w:pPr>
              <w:keepNext/>
              <w:rPr>
                <w:rFonts w:ascii="Calibri" w:hAnsi="Calibri"/>
                <w:sz w:val="16"/>
                <w:szCs w:val="16"/>
              </w:rPr>
            </w:pPr>
          </w:p>
        </w:tc>
      </w:tr>
      <w:tr w:rsidR="0039646C" w:rsidRPr="00BC1E29" w14:paraId="22AE4761" w14:textId="77777777" w:rsidTr="0039646C">
        <w:tblPrEx>
          <w:tblLook w:val="0000" w:firstRow="0" w:lastRow="0" w:firstColumn="0" w:lastColumn="0" w:noHBand="0" w:noVBand="0"/>
        </w:tblPrEx>
        <w:trPr>
          <w:trHeight w:val="269"/>
        </w:trPr>
        <w:tc>
          <w:tcPr>
            <w:tcW w:w="467" w:type="dxa"/>
            <w:vAlign w:val="center"/>
          </w:tcPr>
          <w:p w14:paraId="71FF257D" w14:textId="77777777" w:rsidR="0039646C" w:rsidRPr="00BC1E29" w:rsidRDefault="0039646C" w:rsidP="0039646C">
            <w:pPr>
              <w:keepNext/>
              <w:jc w:val="center"/>
              <w:rPr>
                <w:rFonts w:ascii="Calibri" w:hAnsi="Calibri"/>
              </w:rPr>
            </w:pPr>
            <w:r>
              <w:rPr>
                <w:rFonts w:ascii="Calibri" w:hAnsi="Calibri"/>
              </w:rPr>
              <w:t>04</w:t>
            </w:r>
          </w:p>
        </w:tc>
        <w:tc>
          <w:tcPr>
            <w:tcW w:w="10531" w:type="dxa"/>
            <w:gridSpan w:val="3"/>
          </w:tcPr>
          <w:p w14:paraId="644E15FC" w14:textId="77777777" w:rsidR="0039646C" w:rsidRPr="00FC6D8B" w:rsidRDefault="0039646C" w:rsidP="0039646C">
            <w:pPr>
              <w:keepNext/>
              <w:rPr>
                <w:rFonts w:ascii="Calibri" w:hAnsi="Calibri"/>
                <w:sz w:val="18"/>
                <w:szCs w:val="18"/>
              </w:rPr>
            </w:pPr>
            <w:r w:rsidRPr="00FC6D8B">
              <w:rPr>
                <w:rFonts w:ascii="Calibri" w:hAnsi="Calibri"/>
                <w:sz w:val="18"/>
                <w:szCs w:val="18"/>
              </w:rPr>
              <w:t xml:space="preserve">Compliance Statement: </w:t>
            </w:r>
          </w:p>
        </w:tc>
      </w:tr>
      <w:tr w:rsidR="0039646C" w:rsidRPr="006A3EEB" w14:paraId="6091427B" w14:textId="77777777" w:rsidTr="0039646C">
        <w:trPr>
          <w:cantSplit/>
        </w:trPr>
        <w:tc>
          <w:tcPr>
            <w:tcW w:w="10998" w:type="dxa"/>
            <w:gridSpan w:val="4"/>
          </w:tcPr>
          <w:p w14:paraId="12F51E1F" w14:textId="77777777" w:rsidR="0039646C" w:rsidRPr="006A3EEB" w:rsidRDefault="0039646C" w:rsidP="0039646C">
            <w:pPr>
              <w:rPr>
                <w:rFonts w:ascii="Calibri" w:hAnsi="Calibri"/>
                <w:sz w:val="18"/>
                <w:szCs w:val="18"/>
              </w:rPr>
            </w:pPr>
            <w:r w:rsidRPr="006A3EEB">
              <w:rPr>
                <w:rFonts w:ascii="Calibri" w:hAnsi="Calibri"/>
                <w:sz w:val="18"/>
                <w:szCs w:val="18"/>
              </w:rPr>
              <w:t>Notes:</w:t>
            </w:r>
          </w:p>
        </w:tc>
      </w:tr>
    </w:tbl>
    <w:p w14:paraId="7EB3F51C" w14:textId="77777777" w:rsidR="001E16F8" w:rsidRPr="00481126" w:rsidRDefault="001E16F8" w:rsidP="001E16F8">
      <w:pPr>
        <w:rPr>
          <w:rFonts w:asciiTheme="minorHAnsi" w:hAnsiTheme="minorHAnsi"/>
          <w:szCs w:val="18"/>
        </w:rPr>
      </w:pP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4782"/>
        <w:gridCol w:w="5401"/>
        <w:gridCol w:w="59"/>
      </w:tblGrid>
      <w:tr w:rsidR="001E16F8" w:rsidRPr="00DF3F73" w14:paraId="7EB3F51F" w14:textId="77777777" w:rsidTr="002D2DFC">
        <w:trPr>
          <w:gridAfter w:val="1"/>
          <w:wAfter w:w="27" w:type="pct"/>
          <w:cantSplit/>
          <w:trHeight w:val="288"/>
        </w:trPr>
        <w:tc>
          <w:tcPr>
            <w:tcW w:w="4973" w:type="pct"/>
            <w:gridSpan w:val="3"/>
            <w:vAlign w:val="center"/>
          </w:tcPr>
          <w:p w14:paraId="7EB3F51D" w14:textId="744AF594" w:rsidR="001E16F8" w:rsidRPr="00481126" w:rsidRDefault="001E16F8" w:rsidP="00B721EB">
            <w:pPr>
              <w:keepNext/>
              <w:rPr>
                <w:rFonts w:asciiTheme="minorHAnsi" w:hAnsiTheme="minorHAnsi"/>
                <w:b/>
                <w:szCs w:val="18"/>
              </w:rPr>
            </w:pPr>
            <w:r w:rsidRPr="00481126">
              <w:rPr>
                <w:rFonts w:asciiTheme="minorHAnsi" w:hAnsiTheme="minorHAnsi"/>
                <w:b/>
                <w:szCs w:val="18"/>
              </w:rPr>
              <w:t>F. Data Collection</w:t>
            </w:r>
          </w:p>
          <w:p w14:paraId="7EB3F51E" w14:textId="665FF21B"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1E16F8" w:rsidRPr="00DF3F73" w14:paraId="7EB3F523" w14:textId="77777777" w:rsidTr="00481126">
        <w:trPr>
          <w:gridAfter w:val="1"/>
          <w:wAfter w:w="27" w:type="pct"/>
          <w:cantSplit/>
          <w:trHeight w:val="288"/>
        </w:trPr>
        <w:tc>
          <w:tcPr>
            <w:tcW w:w="286" w:type="pct"/>
            <w:vAlign w:val="center"/>
          </w:tcPr>
          <w:p w14:paraId="7EB3F520"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01</w:t>
            </w:r>
          </w:p>
        </w:tc>
        <w:tc>
          <w:tcPr>
            <w:tcW w:w="2201" w:type="pct"/>
            <w:vAlign w:val="center"/>
          </w:tcPr>
          <w:p w14:paraId="7EB3F521" w14:textId="7ABC1A0F" w:rsidR="001E16F8" w:rsidRPr="00DF3F73" w:rsidRDefault="001E16F8" w:rsidP="002D2DFC">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91363">
              <w:rPr>
                <w:rFonts w:asciiTheme="minorHAnsi" w:hAnsiTheme="minorHAnsi"/>
                <w:sz w:val="18"/>
                <w:szCs w:val="18"/>
              </w:rPr>
              <w:t>R</w:t>
            </w:r>
            <w:r w:rsidRPr="00DF3F73">
              <w:rPr>
                <w:rFonts w:asciiTheme="minorHAnsi" w:hAnsiTheme="minorHAnsi"/>
                <w:sz w:val="18"/>
                <w:szCs w:val="18"/>
              </w:rPr>
              <w:t xml:space="preserve">eturn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ry</w:t>
            </w:r>
            <w:r w:rsidR="00491363">
              <w:rPr>
                <w:rFonts w:asciiTheme="minorHAnsi" w:hAnsiTheme="minorHAnsi"/>
                <w:sz w:val="18"/>
                <w:szCs w:val="18"/>
              </w:rPr>
              <w:t>-</w:t>
            </w:r>
            <w:r w:rsidRPr="00DF3F73">
              <w:rPr>
                <w:rFonts w:asciiTheme="minorHAnsi" w:hAnsiTheme="minorHAnsi"/>
                <w:sz w:val="18"/>
                <w:szCs w:val="18"/>
              </w:rPr>
              <w:t xml:space="preserve">bulb </w:t>
            </w:r>
            <w:r w:rsidR="00491363">
              <w:rPr>
                <w:rFonts w:asciiTheme="minorHAnsi" w:hAnsiTheme="minorHAnsi"/>
                <w:sz w:val="18"/>
                <w:szCs w:val="18"/>
              </w:rPr>
              <w:t>T</w:t>
            </w:r>
            <w:r w:rsidRPr="00DF3F73">
              <w:rPr>
                <w:rFonts w:asciiTheme="minorHAnsi" w:hAnsiTheme="minorHAnsi"/>
                <w:sz w:val="18"/>
                <w:szCs w:val="18"/>
              </w:rPr>
              <w:t xml:space="preserve">emperature that </w:t>
            </w:r>
            <w:r w:rsidR="00491363">
              <w:rPr>
                <w:rFonts w:asciiTheme="minorHAnsi" w:hAnsiTheme="minorHAnsi"/>
                <w:sz w:val="18"/>
                <w:szCs w:val="18"/>
              </w:rPr>
              <w:t>O</w:t>
            </w:r>
            <w:r w:rsidRPr="00DF3F73">
              <w:rPr>
                <w:rFonts w:asciiTheme="minorHAnsi" w:hAnsiTheme="minorHAnsi"/>
                <w:sz w:val="18"/>
                <w:szCs w:val="18"/>
              </w:rPr>
              <w:t xml:space="preserve">ccurred </w:t>
            </w:r>
            <w:r w:rsidR="00491363">
              <w:rPr>
                <w:rFonts w:asciiTheme="minorHAnsi" w:hAnsiTheme="minorHAnsi"/>
                <w:sz w:val="18"/>
                <w:szCs w:val="18"/>
              </w:rPr>
              <w:t>D</w:t>
            </w:r>
            <w:r w:rsidRPr="00DF3F73">
              <w:rPr>
                <w:rFonts w:asciiTheme="minorHAnsi" w:hAnsiTheme="minorHAnsi"/>
                <w:sz w:val="18"/>
                <w:szCs w:val="18"/>
              </w:rPr>
              <w:t xml:space="preserve">uring the </w:t>
            </w:r>
            <w:r w:rsidR="00491363">
              <w:rPr>
                <w:rFonts w:asciiTheme="minorHAnsi" w:hAnsiTheme="minorHAnsi"/>
                <w:sz w:val="18"/>
                <w:szCs w:val="18"/>
              </w:rPr>
              <w:t>R</w:t>
            </w:r>
            <w:r w:rsidRPr="00DF3F73">
              <w:rPr>
                <w:rFonts w:asciiTheme="minorHAnsi" w:hAnsiTheme="minorHAnsi"/>
                <w:sz w:val="18"/>
                <w:szCs w:val="18"/>
              </w:rPr>
              <w:t xml:space="preserve">efrigerant </w:t>
            </w:r>
            <w:r w:rsidR="00491363">
              <w:rPr>
                <w:rFonts w:asciiTheme="minorHAnsi" w:hAnsiTheme="minorHAnsi"/>
                <w:sz w:val="18"/>
                <w:szCs w:val="18"/>
              </w:rPr>
              <w:t>C</w:t>
            </w:r>
            <w:r w:rsidRPr="00DF3F73">
              <w:rPr>
                <w:rFonts w:asciiTheme="minorHAnsi" w:hAnsiTheme="minorHAnsi"/>
                <w:sz w:val="18"/>
                <w:szCs w:val="18"/>
              </w:rPr>
              <w:t xml:space="preserve">harge </w:t>
            </w:r>
            <w:r w:rsidR="00491363">
              <w:rPr>
                <w:rFonts w:asciiTheme="minorHAnsi" w:hAnsiTheme="minorHAnsi"/>
                <w:sz w:val="18"/>
                <w:szCs w:val="18"/>
              </w:rPr>
              <w:t>V</w:t>
            </w:r>
            <w:r w:rsidRPr="00DF3F73">
              <w:rPr>
                <w:rFonts w:asciiTheme="minorHAnsi" w:hAnsiTheme="minorHAnsi"/>
                <w:sz w:val="18"/>
                <w:szCs w:val="18"/>
              </w:rPr>
              <w:t xml:space="preserve">erification </w:t>
            </w:r>
            <w:r w:rsidR="00491363">
              <w:rPr>
                <w:rFonts w:asciiTheme="minorHAnsi" w:hAnsiTheme="minorHAnsi"/>
                <w:sz w:val="18"/>
                <w:szCs w:val="18"/>
              </w:rPr>
              <w:t>P</w:t>
            </w:r>
            <w:r w:rsidRPr="00DF3F73">
              <w:rPr>
                <w:rFonts w:asciiTheme="minorHAnsi" w:hAnsiTheme="minorHAnsi"/>
                <w:sz w:val="18"/>
                <w:szCs w:val="18"/>
              </w:rPr>
              <w:t>rocedure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2" w14:textId="77777777" w:rsidR="001E16F8" w:rsidRPr="00DF3F73" w:rsidRDefault="001E16F8" w:rsidP="00B721EB">
            <w:pPr>
              <w:keepNext/>
              <w:rPr>
                <w:rFonts w:asciiTheme="minorHAnsi" w:hAnsiTheme="minorHAnsi"/>
                <w:sz w:val="18"/>
                <w:szCs w:val="18"/>
              </w:rPr>
            </w:pPr>
          </w:p>
        </w:tc>
      </w:tr>
      <w:tr w:rsidR="001E16F8" w:rsidRPr="00DF3F73" w14:paraId="7EB3F527" w14:textId="77777777" w:rsidTr="00481126">
        <w:trPr>
          <w:gridAfter w:val="1"/>
          <w:wAfter w:w="27" w:type="pct"/>
          <w:cantSplit/>
          <w:trHeight w:val="288"/>
        </w:trPr>
        <w:tc>
          <w:tcPr>
            <w:tcW w:w="286" w:type="pct"/>
            <w:vAlign w:val="center"/>
          </w:tcPr>
          <w:p w14:paraId="7EB3F524"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02</w:t>
            </w:r>
          </w:p>
        </w:tc>
        <w:tc>
          <w:tcPr>
            <w:tcW w:w="2201" w:type="pct"/>
            <w:vAlign w:val="center"/>
          </w:tcPr>
          <w:p w14:paraId="7A3C674E" w14:textId="77777777" w:rsidR="002D2DFC" w:rsidRDefault="001E16F8" w:rsidP="002D2DFC">
            <w:pPr>
              <w:keepNext/>
              <w:rPr>
                <w:rFonts w:asciiTheme="minorHAnsi" w:hAnsiTheme="minorHAnsi"/>
                <w:sz w:val="18"/>
                <w:szCs w:val="18"/>
              </w:rPr>
            </w:pPr>
            <w:r w:rsidRPr="00DF3F73">
              <w:rPr>
                <w:rFonts w:asciiTheme="minorHAnsi" w:hAnsiTheme="minorHAnsi"/>
                <w:sz w:val="18"/>
                <w:szCs w:val="18"/>
              </w:rPr>
              <w:t xml:space="preserve">Measured Condenser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E</w:t>
            </w:r>
            <w:r w:rsidRPr="00DF3F73">
              <w:rPr>
                <w:rFonts w:asciiTheme="minorHAnsi" w:hAnsiTheme="minorHAnsi"/>
                <w:sz w:val="18"/>
                <w:szCs w:val="18"/>
              </w:rPr>
              <w:t xml:space="preserve">ntering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w:t>
            </w:r>
          </w:p>
          <w:p w14:paraId="7EB3F525" w14:textId="1D40B5DA"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6" w14:textId="77777777" w:rsidR="001E16F8" w:rsidRPr="00DF3F73" w:rsidRDefault="001E16F8" w:rsidP="00B721EB">
            <w:pPr>
              <w:keepNext/>
              <w:rPr>
                <w:rFonts w:asciiTheme="minorHAnsi" w:hAnsiTheme="minorHAnsi"/>
                <w:sz w:val="18"/>
                <w:szCs w:val="18"/>
              </w:rPr>
            </w:pPr>
          </w:p>
        </w:tc>
      </w:tr>
      <w:tr w:rsidR="001E16F8" w:rsidRPr="00DF3F73" w14:paraId="7EB3F52B" w14:textId="77777777" w:rsidTr="00481126">
        <w:trPr>
          <w:gridAfter w:val="1"/>
          <w:wAfter w:w="27" w:type="pct"/>
          <w:cantSplit/>
          <w:trHeight w:val="288"/>
        </w:trPr>
        <w:tc>
          <w:tcPr>
            <w:tcW w:w="286" w:type="pct"/>
            <w:vAlign w:val="center"/>
          </w:tcPr>
          <w:p w14:paraId="7EB3F528"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03</w:t>
            </w:r>
          </w:p>
        </w:tc>
        <w:tc>
          <w:tcPr>
            <w:tcW w:w="2201" w:type="pct"/>
            <w:vAlign w:val="center"/>
          </w:tcPr>
          <w:p w14:paraId="7EB3F529" w14:textId="36EFF181" w:rsidR="001E16F8" w:rsidRPr="00DF3F73" w:rsidRDefault="001E16F8" w:rsidP="00B721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486" w:type="pct"/>
            <w:vAlign w:val="center"/>
          </w:tcPr>
          <w:p w14:paraId="7EB3F52A" w14:textId="77777777" w:rsidR="001E16F8" w:rsidRPr="00DF3F73" w:rsidRDefault="001E16F8" w:rsidP="00B721EB">
            <w:pPr>
              <w:keepNext/>
              <w:rPr>
                <w:rFonts w:asciiTheme="minorHAnsi" w:hAnsiTheme="minorHAnsi"/>
                <w:sz w:val="18"/>
                <w:szCs w:val="18"/>
              </w:rPr>
            </w:pPr>
          </w:p>
        </w:tc>
      </w:tr>
      <w:tr w:rsidR="001E16F8" w:rsidRPr="00DF3F73" w14:paraId="7EB3F52F" w14:textId="77777777" w:rsidTr="00481126">
        <w:trPr>
          <w:gridAfter w:val="1"/>
          <w:wAfter w:w="27" w:type="pct"/>
          <w:cantSplit/>
          <w:trHeight w:val="288"/>
        </w:trPr>
        <w:tc>
          <w:tcPr>
            <w:tcW w:w="286" w:type="pct"/>
            <w:vAlign w:val="center"/>
          </w:tcPr>
          <w:p w14:paraId="7EB3F52C"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04</w:t>
            </w:r>
          </w:p>
        </w:tc>
        <w:tc>
          <w:tcPr>
            <w:tcW w:w="2201" w:type="pct"/>
            <w:vAlign w:val="center"/>
          </w:tcPr>
          <w:p w14:paraId="7EB3F52D" w14:textId="568D1E2C"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E" w14:textId="77777777" w:rsidR="001E16F8" w:rsidRPr="00DF3F73" w:rsidRDefault="001E16F8" w:rsidP="00B721EB">
            <w:pPr>
              <w:keepNext/>
              <w:rPr>
                <w:rFonts w:asciiTheme="minorHAnsi" w:hAnsiTheme="minorHAnsi"/>
                <w:sz w:val="18"/>
                <w:szCs w:val="18"/>
              </w:rPr>
            </w:pPr>
          </w:p>
        </w:tc>
      </w:tr>
      <w:tr w:rsidR="001E16F8" w:rsidRPr="00DF3F73" w14:paraId="7EB3F533" w14:textId="77777777" w:rsidTr="00481126">
        <w:trPr>
          <w:gridAfter w:val="1"/>
          <w:wAfter w:w="27" w:type="pct"/>
          <w:cantSplit/>
          <w:trHeight w:val="288"/>
        </w:trPr>
        <w:tc>
          <w:tcPr>
            <w:tcW w:w="286" w:type="pct"/>
            <w:vAlign w:val="center"/>
          </w:tcPr>
          <w:p w14:paraId="7EB3F530"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05</w:t>
            </w:r>
          </w:p>
        </w:tc>
        <w:tc>
          <w:tcPr>
            <w:tcW w:w="2201" w:type="pct"/>
            <w:vAlign w:val="center"/>
          </w:tcPr>
          <w:p w14:paraId="7EB3F531" w14:textId="7ECB5DB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W</w:t>
            </w:r>
            <w:r w:rsidRPr="00DF3F73">
              <w:rPr>
                <w:rFonts w:asciiTheme="minorHAnsi" w:hAnsiTheme="minorHAnsi"/>
                <w:sz w:val="18"/>
                <w:szCs w:val="18"/>
              </w:rPr>
              <w:t xml:space="preserve">et-bulb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2" w14:textId="77777777" w:rsidR="001E16F8" w:rsidRPr="00DF3F73" w:rsidRDefault="001E16F8" w:rsidP="00B721EB">
            <w:pPr>
              <w:keepNext/>
              <w:rPr>
                <w:rFonts w:asciiTheme="minorHAnsi" w:hAnsiTheme="minorHAnsi"/>
                <w:sz w:val="18"/>
                <w:szCs w:val="18"/>
              </w:rPr>
            </w:pPr>
          </w:p>
        </w:tc>
      </w:tr>
      <w:tr w:rsidR="001E16F8" w:rsidRPr="00DF3F73" w14:paraId="7EB3F537" w14:textId="77777777" w:rsidTr="00481126">
        <w:trPr>
          <w:gridAfter w:val="1"/>
          <w:wAfter w:w="27" w:type="pct"/>
          <w:cantSplit/>
          <w:trHeight w:val="288"/>
        </w:trPr>
        <w:tc>
          <w:tcPr>
            <w:tcW w:w="286" w:type="pct"/>
            <w:vAlign w:val="center"/>
          </w:tcPr>
          <w:p w14:paraId="7EB3F534"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06</w:t>
            </w:r>
          </w:p>
        </w:tc>
        <w:tc>
          <w:tcPr>
            <w:tcW w:w="2201" w:type="pct"/>
            <w:vAlign w:val="center"/>
          </w:tcPr>
          <w:p w14:paraId="7EB3F535" w14:textId="5AD8211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6" w14:textId="77777777" w:rsidR="001E16F8" w:rsidRPr="00DF3F73" w:rsidRDefault="001E16F8" w:rsidP="00B721EB">
            <w:pPr>
              <w:keepNext/>
              <w:rPr>
                <w:rFonts w:asciiTheme="minorHAnsi" w:hAnsiTheme="minorHAnsi"/>
                <w:sz w:val="18"/>
                <w:szCs w:val="18"/>
              </w:rPr>
            </w:pPr>
          </w:p>
        </w:tc>
      </w:tr>
      <w:tr w:rsidR="001E16F8" w:rsidRPr="00DF3F73" w14:paraId="7EB3F53B" w14:textId="77777777" w:rsidTr="00481126">
        <w:trPr>
          <w:gridAfter w:val="1"/>
          <w:wAfter w:w="27" w:type="pct"/>
          <w:cantSplit/>
          <w:trHeight w:val="288"/>
        </w:trPr>
        <w:tc>
          <w:tcPr>
            <w:tcW w:w="286" w:type="pct"/>
            <w:vAlign w:val="center"/>
          </w:tcPr>
          <w:p w14:paraId="7EB3F538"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07</w:t>
            </w:r>
          </w:p>
        </w:tc>
        <w:tc>
          <w:tcPr>
            <w:tcW w:w="2201" w:type="pct"/>
            <w:vAlign w:val="center"/>
          </w:tcPr>
          <w:p w14:paraId="7EB3F539" w14:textId="0DCED097"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486" w:type="pct"/>
            <w:vAlign w:val="center"/>
          </w:tcPr>
          <w:p w14:paraId="7EB3F53A" w14:textId="77777777" w:rsidR="001E16F8" w:rsidRPr="00DF3F73" w:rsidRDefault="001E16F8" w:rsidP="00B721EB">
            <w:pPr>
              <w:keepNext/>
              <w:rPr>
                <w:rFonts w:asciiTheme="minorHAnsi" w:hAnsiTheme="minorHAnsi"/>
                <w:sz w:val="18"/>
                <w:szCs w:val="18"/>
              </w:rPr>
            </w:pPr>
          </w:p>
        </w:tc>
      </w:tr>
      <w:tr w:rsidR="001E16F8" w:rsidRPr="00DF3F73" w14:paraId="7EB3F540" w14:textId="77777777" w:rsidTr="00481126">
        <w:trPr>
          <w:gridAfter w:val="1"/>
          <w:wAfter w:w="27" w:type="pct"/>
          <w:cantSplit/>
          <w:trHeight w:val="288"/>
        </w:trPr>
        <w:tc>
          <w:tcPr>
            <w:tcW w:w="286" w:type="pct"/>
            <w:vAlign w:val="center"/>
          </w:tcPr>
          <w:p w14:paraId="7EB3F53C"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08</w:t>
            </w:r>
          </w:p>
        </w:tc>
        <w:tc>
          <w:tcPr>
            <w:tcW w:w="2201" w:type="pct"/>
            <w:vAlign w:val="center"/>
          </w:tcPr>
          <w:p w14:paraId="7EB3F53D" w14:textId="2F3626B4"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 xml:space="preserve">Evaporator </w:t>
            </w:r>
            <w:r w:rsidR="00491363">
              <w:rPr>
                <w:rFonts w:asciiTheme="minorHAnsi" w:hAnsiTheme="minorHAnsi"/>
                <w:sz w:val="18"/>
                <w:szCs w:val="18"/>
              </w:rPr>
              <w:t>S</w:t>
            </w:r>
            <w:r w:rsidRPr="00DF3F73">
              <w:rPr>
                <w:rFonts w:asciiTheme="minorHAnsi" w:hAnsiTheme="minorHAnsi"/>
                <w:sz w:val="18"/>
                <w:szCs w:val="18"/>
              </w:rPr>
              <w:t xml:space="preserve">aturation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53E" w14:textId="307AF5F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from </w:t>
            </w:r>
            <w:r w:rsidR="00491363">
              <w:rPr>
                <w:rFonts w:asciiTheme="minorHAnsi" w:hAnsiTheme="minorHAnsi"/>
                <w:sz w:val="18"/>
                <w:szCs w:val="18"/>
              </w:rPr>
              <w:t>D</w:t>
            </w:r>
            <w:r w:rsidRPr="00DF3F73">
              <w:rPr>
                <w:rFonts w:asciiTheme="minorHAnsi" w:hAnsiTheme="minorHAnsi"/>
                <w:sz w:val="18"/>
                <w:szCs w:val="18"/>
              </w:rPr>
              <w:t xml:space="preserve">igital </w:t>
            </w:r>
            <w:r w:rsidR="00491363">
              <w:rPr>
                <w:rFonts w:asciiTheme="minorHAnsi" w:hAnsiTheme="minorHAnsi"/>
                <w:sz w:val="18"/>
                <w:szCs w:val="18"/>
              </w:rPr>
              <w:t>G</w:t>
            </w:r>
            <w:r w:rsidRPr="00DF3F73">
              <w:rPr>
                <w:rFonts w:asciiTheme="minorHAnsi" w:hAnsiTheme="minorHAnsi"/>
                <w:sz w:val="18"/>
                <w:szCs w:val="18"/>
              </w:rPr>
              <w:t>auge or P-T Table using Line F07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F" w14:textId="77777777" w:rsidR="001E16F8" w:rsidRPr="00DF3F73" w:rsidRDefault="001E16F8" w:rsidP="00B721EB">
            <w:pPr>
              <w:keepNext/>
              <w:rPr>
                <w:rFonts w:asciiTheme="minorHAnsi" w:hAnsiTheme="minorHAnsi"/>
                <w:sz w:val="18"/>
                <w:szCs w:val="18"/>
              </w:rPr>
            </w:pPr>
          </w:p>
        </w:tc>
      </w:tr>
      <w:tr w:rsidR="001E16F8" w:rsidRPr="00DF3F73" w14:paraId="7EB3F544" w14:textId="77777777" w:rsidTr="00481126">
        <w:trPr>
          <w:gridAfter w:val="1"/>
          <w:wAfter w:w="27" w:type="pct"/>
          <w:cantSplit/>
          <w:trHeight w:val="288"/>
        </w:trPr>
        <w:tc>
          <w:tcPr>
            <w:tcW w:w="286" w:type="pct"/>
            <w:vAlign w:val="center"/>
          </w:tcPr>
          <w:p w14:paraId="7EB3F541"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09</w:t>
            </w:r>
          </w:p>
        </w:tc>
        <w:tc>
          <w:tcPr>
            <w:tcW w:w="2201" w:type="pct"/>
            <w:vAlign w:val="center"/>
          </w:tcPr>
          <w:p w14:paraId="7EB3F542" w14:textId="783B6A9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Measured Superheat (Line F06 – Line F08)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3" w14:textId="77777777" w:rsidR="001E16F8" w:rsidRPr="00DF3F73" w:rsidRDefault="001E16F8" w:rsidP="00B721EB">
            <w:pPr>
              <w:keepNext/>
              <w:rPr>
                <w:rFonts w:asciiTheme="minorHAnsi" w:hAnsiTheme="minorHAnsi"/>
                <w:sz w:val="18"/>
                <w:szCs w:val="18"/>
              </w:rPr>
            </w:pPr>
          </w:p>
        </w:tc>
      </w:tr>
      <w:tr w:rsidR="001E16F8" w:rsidRPr="00DF3F73" w14:paraId="7EB3F548" w14:textId="77777777" w:rsidTr="00481126">
        <w:trPr>
          <w:gridAfter w:val="1"/>
          <w:wAfter w:w="27" w:type="pct"/>
          <w:cantSplit/>
          <w:trHeight w:val="288"/>
        </w:trPr>
        <w:tc>
          <w:tcPr>
            <w:tcW w:w="286" w:type="pct"/>
            <w:vAlign w:val="center"/>
          </w:tcPr>
          <w:p w14:paraId="7EB3F545" w14:textId="77777777" w:rsidR="001E16F8" w:rsidRPr="00DF3F73" w:rsidDel="00C76C40" w:rsidRDefault="001E16F8" w:rsidP="00481126">
            <w:pPr>
              <w:keepNext/>
              <w:jc w:val="center"/>
              <w:rPr>
                <w:rFonts w:asciiTheme="minorHAnsi" w:hAnsiTheme="minorHAnsi"/>
                <w:sz w:val="18"/>
                <w:szCs w:val="18"/>
              </w:rPr>
            </w:pPr>
            <w:r w:rsidRPr="00DF3F73">
              <w:rPr>
                <w:rFonts w:asciiTheme="minorHAnsi" w:hAnsiTheme="minorHAnsi"/>
                <w:sz w:val="18"/>
                <w:szCs w:val="18"/>
              </w:rPr>
              <w:t>10</w:t>
            </w:r>
          </w:p>
        </w:tc>
        <w:tc>
          <w:tcPr>
            <w:tcW w:w="2201" w:type="pct"/>
            <w:vAlign w:val="center"/>
          </w:tcPr>
          <w:p w14:paraId="7EB3F546" w14:textId="1A75C701"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Target Superheat (from Table RA3.2-2, using F02 and F05)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7" w14:textId="77777777" w:rsidR="001E16F8" w:rsidRPr="00DF3F73" w:rsidRDefault="001E16F8" w:rsidP="00B721EB">
            <w:pPr>
              <w:keepNext/>
              <w:rPr>
                <w:rFonts w:asciiTheme="minorHAnsi" w:hAnsiTheme="minorHAnsi"/>
                <w:sz w:val="18"/>
                <w:szCs w:val="18"/>
              </w:rPr>
            </w:pPr>
          </w:p>
        </w:tc>
      </w:tr>
      <w:tr w:rsidR="002D2DFC" w:rsidRPr="00DF3F73" w14:paraId="7EB3F54B" w14:textId="77777777" w:rsidTr="002D2DFC">
        <w:trPr>
          <w:cantSplit/>
          <w:trHeight w:val="288"/>
        </w:trPr>
        <w:tc>
          <w:tcPr>
            <w:tcW w:w="286" w:type="pct"/>
            <w:vAlign w:val="center"/>
          </w:tcPr>
          <w:p w14:paraId="7EB3F549" w14:textId="77777777" w:rsidR="002D2DFC" w:rsidRPr="00DF3F73" w:rsidDel="00C76C40" w:rsidRDefault="002D2DFC" w:rsidP="00481126">
            <w:pPr>
              <w:keepNext/>
              <w:jc w:val="center"/>
              <w:rPr>
                <w:rFonts w:asciiTheme="minorHAnsi" w:hAnsiTheme="minorHAnsi"/>
                <w:sz w:val="18"/>
                <w:szCs w:val="18"/>
              </w:rPr>
            </w:pPr>
            <w:r w:rsidRPr="00DF3F73">
              <w:rPr>
                <w:rFonts w:asciiTheme="minorHAnsi" w:hAnsiTheme="minorHAnsi"/>
                <w:sz w:val="18"/>
                <w:szCs w:val="18"/>
              </w:rPr>
              <w:t>11</w:t>
            </w:r>
          </w:p>
        </w:tc>
        <w:tc>
          <w:tcPr>
            <w:tcW w:w="2201" w:type="pct"/>
            <w:vAlign w:val="center"/>
          </w:tcPr>
          <w:p w14:paraId="0067DFC5" w14:textId="77777777" w:rsidR="002D2DFC" w:rsidRPr="00DF3F73" w:rsidRDefault="002D2DFC" w:rsidP="00B721EB">
            <w:pPr>
              <w:keepNext/>
              <w:rPr>
                <w:rFonts w:asciiTheme="minorHAnsi" w:hAnsiTheme="minorHAnsi"/>
                <w:sz w:val="18"/>
                <w:szCs w:val="18"/>
              </w:rPr>
            </w:pPr>
            <w:r w:rsidRPr="00DF3F73">
              <w:rPr>
                <w:rFonts w:asciiTheme="minorHAnsi" w:hAnsiTheme="minorHAnsi"/>
                <w:sz w:val="18"/>
                <w:szCs w:val="18"/>
              </w:rPr>
              <w:t xml:space="preserve">Compliance Statement: </w:t>
            </w:r>
          </w:p>
        </w:tc>
        <w:tc>
          <w:tcPr>
            <w:tcW w:w="2513" w:type="pct"/>
            <w:gridSpan w:val="2"/>
            <w:vAlign w:val="center"/>
          </w:tcPr>
          <w:p w14:paraId="7EB3F54A" w14:textId="140E3730" w:rsidR="002D2DFC" w:rsidRPr="00DF3F73" w:rsidRDefault="002D2DFC" w:rsidP="00B721EB">
            <w:pPr>
              <w:keepNext/>
              <w:rPr>
                <w:rFonts w:asciiTheme="minorHAnsi" w:hAnsiTheme="minorHAnsi"/>
                <w:sz w:val="18"/>
                <w:szCs w:val="18"/>
              </w:rPr>
            </w:pPr>
          </w:p>
        </w:tc>
      </w:tr>
    </w:tbl>
    <w:p w14:paraId="7EB3F54C" w14:textId="77777777" w:rsidR="001E16F8" w:rsidRPr="00481126" w:rsidRDefault="001E16F8" w:rsidP="001E16F8">
      <w:pPr>
        <w:pStyle w:val="Header"/>
        <w:tabs>
          <w:tab w:val="clear" w:pos="4320"/>
          <w:tab w:val="clear" w:pos="8640"/>
          <w:tab w:val="left" w:pos="360"/>
        </w:tabs>
        <w:ind w:left="274" w:hanging="274"/>
        <w:rPr>
          <w:rFonts w:asciiTheme="minorHAnsi" w:hAnsiTheme="minorHAnsi"/>
          <w:b/>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0183"/>
      </w:tblGrid>
      <w:tr w:rsidR="00406141" w:rsidRPr="00DF3F73" w14:paraId="7EB3F550" w14:textId="77777777" w:rsidTr="00A14227">
        <w:trPr>
          <w:cantSplit/>
          <w:trHeight w:val="432"/>
        </w:trPr>
        <w:tc>
          <w:tcPr>
            <w:tcW w:w="4999" w:type="pct"/>
            <w:gridSpan w:val="2"/>
            <w:vAlign w:val="center"/>
          </w:tcPr>
          <w:p w14:paraId="7EB3F54E" w14:textId="2476BB73" w:rsidR="00406141" w:rsidRPr="00481126" w:rsidRDefault="00406141" w:rsidP="00481126">
            <w:pPr>
              <w:keepNext/>
              <w:rPr>
                <w:rFonts w:asciiTheme="minorHAnsi" w:hAnsiTheme="minorHAnsi"/>
                <w:b/>
                <w:szCs w:val="18"/>
              </w:rPr>
            </w:pPr>
            <w:r w:rsidRPr="00481126">
              <w:rPr>
                <w:rFonts w:asciiTheme="minorHAnsi" w:hAnsiTheme="minorHAnsi"/>
                <w:b/>
                <w:szCs w:val="18"/>
              </w:rPr>
              <w:t>G. Determination of HERS Verification Compliance</w:t>
            </w:r>
          </w:p>
          <w:p w14:paraId="7EB3F54F" w14:textId="7884ED49" w:rsidR="00406141" w:rsidRPr="00DF3F73" w:rsidRDefault="00EF4299" w:rsidP="00481126">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06141" w:rsidRPr="00DF3F73" w14:paraId="7EB3F553" w14:textId="77777777" w:rsidTr="00A14227">
        <w:trPr>
          <w:cantSplit/>
          <w:trHeight w:val="432"/>
        </w:trPr>
        <w:tc>
          <w:tcPr>
            <w:tcW w:w="288" w:type="pct"/>
            <w:vAlign w:val="center"/>
          </w:tcPr>
          <w:p w14:paraId="7EB3F551" w14:textId="77777777" w:rsidR="00406141" w:rsidRPr="00DF3F73" w:rsidDel="00C76C40" w:rsidRDefault="00406141" w:rsidP="008B50A2">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12" w:type="pct"/>
            <w:vAlign w:val="center"/>
          </w:tcPr>
          <w:p w14:paraId="7EB3F552" w14:textId="77777777" w:rsidR="00406141" w:rsidRPr="00DF3F73" w:rsidRDefault="00406141" w:rsidP="00406141">
            <w:pPr>
              <w:keepNext/>
              <w:spacing w:after="60"/>
              <w:rPr>
                <w:rFonts w:asciiTheme="minorHAnsi" w:hAnsiTheme="minorHAnsi"/>
                <w:sz w:val="18"/>
                <w:szCs w:val="18"/>
              </w:rPr>
            </w:pPr>
          </w:p>
        </w:tc>
      </w:tr>
    </w:tbl>
    <w:p w14:paraId="7EB3F554" w14:textId="77777777" w:rsidR="00406141" w:rsidRDefault="00406141" w:rsidP="001E16F8">
      <w:pPr>
        <w:rPr>
          <w:rFonts w:asciiTheme="minorHAnsi" w:hAnsiTheme="minorHAnsi"/>
          <w:sz w:val="18"/>
          <w:szCs w:val="18"/>
        </w:rPr>
      </w:pPr>
    </w:p>
    <w:p w14:paraId="7EB3F555" w14:textId="77777777" w:rsidR="00406141" w:rsidRPr="00DF3F73" w:rsidRDefault="00406141" w:rsidP="001E16F8">
      <w:pPr>
        <w:rPr>
          <w:rFonts w:asciiTheme="minorHAnsi" w:hAnsiTheme="minorHAnsi"/>
          <w:sz w:val="18"/>
          <w:szCs w:val="18"/>
        </w:rPr>
      </w:pPr>
    </w:p>
    <w:p w14:paraId="7EB3F556" w14:textId="77777777" w:rsidR="001E16F8" w:rsidRPr="00DF3F73" w:rsidRDefault="001E16F8" w:rsidP="001E16F8">
      <w:pPr>
        <w:rPr>
          <w:rFonts w:asciiTheme="minorHAnsi" w:hAnsiTheme="minorHAnsi"/>
          <w:sz w:val="18"/>
          <w:szCs w:val="18"/>
        </w:rPr>
      </w:pPr>
    </w:p>
    <w:p w14:paraId="7EB3F557" w14:textId="77777777" w:rsidR="001E16F8" w:rsidRPr="00DF3F73" w:rsidRDefault="001E16F8">
      <w:pPr>
        <w:rPr>
          <w:rFonts w:asciiTheme="minorHAnsi" w:hAnsiTheme="minorHAnsi"/>
          <w:sz w:val="18"/>
          <w:szCs w:val="18"/>
        </w:rPr>
      </w:pPr>
      <w:r w:rsidRPr="00DF3F73">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1E16F8" w:rsidRPr="00DF3F73" w14:paraId="7EB3F55A" w14:textId="77777777">
        <w:trPr>
          <w:trHeight w:val="288"/>
        </w:trPr>
        <w:tc>
          <w:tcPr>
            <w:tcW w:w="10950" w:type="dxa"/>
            <w:gridSpan w:val="4"/>
            <w:vAlign w:val="center"/>
          </w:tcPr>
          <w:p w14:paraId="7EB3F55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1E16F8" w:rsidRPr="00DF3F73" w14:paraId="7EB3F55C" w14:textId="77777777">
        <w:trPr>
          <w:trHeight w:val="360"/>
        </w:trPr>
        <w:tc>
          <w:tcPr>
            <w:tcW w:w="10950" w:type="dxa"/>
            <w:gridSpan w:val="4"/>
            <w:vAlign w:val="center"/>
          </w:tcPr>
          <w:p w14:paraId="7EB3F55B" w14:textId="77777777" w:rsidR="001E16F8" w:rsidRPr="00DF3F73" w:rsidRDefault="001E16F8" w:rsidP="00481126">
            <w:pPr>
              <w:numPr>
                <w:ilvl w:val="0"/>
                <w:numId w:val="7"/>
              </w:numPr>
              <w:ind w:left="271" w:hanging="270"/>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1E16F8" w:rsidRPr="00DF3F73" w14:paraId="7EB3F55F" w14:textId="77777777">
        <w:trPr>
          <w:trHeight w:val="360"/>
        </w:trPr>
        <w:tc>
          <w:tcPr>
            <w:tcW w:w="5434" w:type="dxa"/>
          </w:tcPr>
          <w:p w14:paraId="7EB3F55D"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55E"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Signature:</w:t>
            </w:r>
          </w:p>
        </w:tc>
      </w:tr>
      <w:tr w:rsidR="001E16F8" w:rsidRPr="00DF3F73" w14:paraId="7EB3F562" w14:textId="77777777">
        <w:trPr>
          <w:trHeight w:val="360"/>
        </w:trPr>
        <w:tc>
          <w:tcPr>
            <w:tcW w:w="5434" w:type="dxa"/>
          </w:tcPr>
          <w:p w14:paraId="7EB3F560"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561"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Date Signed:</w:t>
            </w:r>
          </w:p>
        </w:tc>
      </w:tr>
      <w:tr w:rsidR="001E16F8" w:rsidRPr="00DF3F73" w14:paraId="7EB3F565" w14:textId="77777777">
        <w:trPr>
          <w:trHeight w:val="360"/>
        </w:trPr>
        <w:tc>
          <w:tcPr>
            <w:tcW w:w="5434" w:type="dxa"/>
          </w:tcPr>
          <w:p w14:paraId="7EB3F563"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564"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CEA/HERS Certification Information (if applicable):</w:t>
            </w:r>
          </w:p>
        </w:tc>
      </w:tr>
      <w:tr w:rsidR="001E16F8" w:rsidRPr="00DF3F73" w14:paraId="7EB3F568" w14:textId="77777777">
        <w:trPr>
          <w:trHeight w:val="360"/>
        </w:trPr>
        <w:tc>
          <w:tcPr>
            <w:tcW w:w="5434" w:type="dxa"/>
          </w:tcPr>
          <w:p w14:paraId="7EB3F566"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567"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Phone:</w:t>
            </w:r>
          </w:p>
        </w:tc>
      </w:tr>
      <w:tr w:rsidR="001E16F8" w:rsidRPr="00DF3F73" w14:paraId="7EB3F56A" w14:textId="77777777">
        <w:tblPrEx>
          <w:tblCellMar>
            <w:left w:w="115" w:type="dxa"/>
            <w:right w:w="115" w:type="dxa"/>
          </w:tblCellMar>
        </w:tblPrEx>
        <w:trPr>
          <w:trHeight w:val="296"/>
        </w:trPr>
        <w:tc>
          <w:tcPr>
            <w:tcW w:w="10950" w:type="dxa"/>
            <w:gridSpan w:val="4"/>
            <w:vAlign w:val="center"/>
          </w:tcPr>
          <w:p w14:paraId="7EB3F56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1E16F8" w:rsidRPr="00DF3F73" w14:paraId="7EB3F571" w14:textId="77777777">
        <w:tblPrEx>
          <w:tblCellMar>
            <w:left w:w="115" w:type="dxa"/>
            <w:right w:w="115" w:type="dxa"/>
          </w:tblCellMar>
        </w:tblPrEx>
        <w:trPr>
          <w:trHeight w:val="504"/>
        </w:trPr>
        <w:tc>
          <w:tcPr>
            <w:tcW w:w="10950" w:type="dxa"/>
            <w:gridSpan w:val="4"/>
            <w:shd w:val="clear" w:color="auto" w:fill="auto"/>
          </w:tcPr>
          <w:p w14:paraId="7EB3F56B" w14:textId="77777777" w:rsidR="001E16F8" w:rsidRPr="00DF3F73" w:rsidRDefault="001E16F8"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56C"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56D"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56E"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56F"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570"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16F8" w:rsidRPr="00DF3F73" w14:paraId="7EB3F573" w14:textId="77777777">
        <w:tblPrEx>
          <w:tblCellMar>
            <w:left w:w="115" w:type="dxa"/>
            <w:right w:w="115" w:type="dxa"/>
          </w:tblCellMar>
        </w:tblPrEx>
        <w:trPr>
          <w:trHeight w:val="278"/>
        </w:trPr>
        <w:tc>
          <w:tcPr>
            <w:tcW w:w="10950" w:type="dxa"/>
            <w:gridSpan w:val="4"/>
            <w:vAlign w:val="center"/>
          </w:tcPr>
          <w:p w14:paraId="7EB3F572"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1E16F8" w:rsidRPr="00DF3F73" w14:paraId="7EB3F575" w14:textId="77777777" w:rsidTr="00481126">
        <w:tblPrEx>
          <w:tblCellMar>
            <w:left w:w="115" w:type="dxa"/>
            <w:right w:w="115" w:type="dxa"/>
          </w:tblCellMar>
        </w:tblPrEx>
        <w:trPr>
          <w:trHeight w:hRule="exact" w:val="360"/>
        </w:trPr>
        <w:tc>
          <w:tcPr>
            <w:tcW w:w="10950" w:type="dxa"/>
            <w:gridSpan w:val="4"/>
          </w:tcPr>
          <w:p w14:paraId="7EB3F574" w14:textId="77777777" w:rsidR="001E16F8" w:rsidRPr="00481126" w:rsidRDefault="001E16F8" w:rsidP="0048112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1E16F8" w:rsidRPr="00DF3F73" w14:paraId="7EB3F578" w14:textId="77777777" w:rsidTr="00481126">
        <w:tblPrEx>
          <w:tblCellMar>
            <w:left w:w="115" w:type="dxa"/>
            <w:right w:w="115" w:type="dxa"/>
          </w:tblCellMar>
        </w:tblPrEx>
        <w:trPr>
          <w:trHeight w:hRule="exact" w:val="360"/>
        </w:trPr>
        <w:tc>
          <w:tcPr>
            <w:tcW w:w="5475" w:type="dxa"/>
            <w:gridSpan w:val="2"/>
          </w:tcPr>
          <w:p w14:paraId="7EB3F576" w14:textId="77777777" w:rsidR="001E16F8" w:rsidRPr="00481126" w:rsidRDefault="001E16F8" w:rsidP="0048112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577" w14:textId="77777777" w:rsidR="001E16F8" w:rsidRPr="00481126" w:rsidRDefault="001E16F8" w:rsidP="0049136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1E16F8" w:rsidRPr="00DF3F73" w14:paraId="7EB3F57A" w14:textId="77777777">
        <w:tblPrEx>
          <w:tblCellMar>
            <w:left w:w="108" w:type="dxa"/>
            <w:right w:w="108" w:type="dxa"/>
          </w:tblCellMar>
        </w:tblPrEx>
        <w:trPr>
          <w:trHeight w:hRule="exact" w:val="288"/>
        </w:trPr>
        <w:tc>
          <w:tcPr>
            <w:tcW w:w="10950" w:type="dxa"/>
            <w:gridSpan w:val="4"/>
            <w:vAlign w:val="center"/>
          </w:tcPr>
          <w:p w14:paraId="7EB3F579"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1E16F8" w:rsidRPr="00DF3F73" w14:paraId="7EB3F57D" w14:textId="77777777">
        <w:tblPrEx>
          <w:tblCellMar>
            <w:left w:w="108" w:type="dxa"/>
            <w:right w:w="108" w:type="dxa"/>
          </w:tblCellMar>
        </w:tblPrEx>
        <w:trPr>
          <w:trHeight w:hRule="exact" w:val="360"/>
        </w:trPr>
        <w:tc>
          <w:tcPr>
            <w:tcW w:w="5482" w:type="dxa"/>
            <w:gridSpan w:val="3"/>
          </w:tcPr>
          <w:p w14:paraId="7EB3F57B" w14:textId="77777777"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57C" w14:textId="67D33795"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91363" w:rsidRPr="00481126">
              <w:rPr>
                <w:rFonts w:asciiTheme="minorHAnsi" w:hAnsiTheme="minorHAnsi"/>
                <w:sz w:val="14"/>
                <w:szCs w:val="18"/>
              </w:rPr>
              <w:t>:</w:t>
            </w:r>
          </w:p>
        </w:tc>
      </w:tr>
      <w:tr w:rsidR="001E16F8" w:rsidRPr="00DF3F73" w14:paraId="7EB3F57F" w14:textId="77777777">
        <w:tblPrEx>
          <w:tblCellMar>
            <w:left w:w="108" w:type="dxa"/>
            <w:right w:w="108" w:type="dxa"/>
          </w:tblCellMar>
        </w:tblPrEx>
        <w:trPr>
          <w:trHeight w:val="288"/>
        </w:trPr>
        <w:tc>
          <w:tcPr>
            <w:tcW w:w="10950" w:type="dxa"/>
            <w:gridSpan w:val="4"/>
            <w:vAlign w:val="center"/>
          </w:tcPr>
          <w:p w14:paraId="7EB3F57E"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1E16F8" w:rsidRPr="00DF3F73" w14:paraId="7EB3F581" w14:textId="77777777">
        <w:tblPrEx>
          <w:tblCellMar>
            <w:left w:w="108" w:type="dxa"/>
            <w:right w:w="108" w:type="dxa"/>
          </w:tblCellMar>
        </w:tblPrEx>
        <w:trPr>
          <w:trHeight w:hRule="exact" w:val="360"/>
        </w:trPr>
        <w:tc>
          <w:tcPr>
            <w:tcW w:w="10950" w:type="dxa"/>
            <w:gridSpan w:val="4"/>
          </w:tcPr>
          <w:p w14:paraId="7EB3F580" w14:textId="77777777" w:rsidR="001E16F8" w:rsidRPr="00481126"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1E16F8" w:rsidRPr="00DF3F73" w14:paraId="7EB3F584"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2"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583"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1E16F8" w:rsidRPr="00DF3F73" w14:paraId="7EB3F587"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5" w14:textId="2D0842AB"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91363"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586"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588" w14:textId="77777777" w:rsidR="001E16F8" w:rsidRPr="00DF3F73" w:rsidDel="00D158F3" w:rsidRDefault="001E16F8">
      <w:pPr>
        <w:rPr>
          <w:rFonts w:asciiTheme="minorHAnsi" w:hAnsiTheme="minorHAnsi"/>
          <w:sz w:val="18"/>
          <w:szCs w:val="18"/>
        </w:rPr>
      </w:pPr>
    </w:p>
    <w:p w14:paraId="7EB3F589" w14:textId="77777777" w:rsidR="00C063EB" w:rsidRPr="00DF3F73" w:rsidRDefault="00C063EB">
      <w:pPr>
        <w:rPr>
          <w:rFonts w:asciiTheme="minorHAnsi" w:hAnsiTheme="minorHAnsi"/>
          <w:sz w:val="18"/>
          <w:szCs w:val="18"/>
        </w:rPr>
        <w:sectPr w:rsidR="00C063EB" w:rsidRPr="00DF3F73" w:rsidSect="003A69EB">
          <w:headerReference w:type="default" r:id="rId11"/>
          <w:footerReference w:type="default" r:id="rId12"/>
          <w:pgSz w:w="12240" w:h="15840" w:code="1"/>
          <w:pgMar w:top="720" w:right="720" w:bottom="720" w:left="720" w:header="432" w:footer="432" w:gutter="0"/>
          <w:pgNumType w:start="1"/>
          <w:cols w:space="720"/>
          <w:docGrid w:linePitch="272"/>
        </w:sectPr>
      </w:pPr>
    </w:p>
    <w:p w14:paraId="7EB3F58A" w14:textId="7A01F3FB" w:rsidR="00C063EB" w:rsidRPr="00481126" w:rsidRDefault="00883DB3" w:rsidP="00481126">
      <w:pPr>
        <w:jc w:val="center"/>
        <w:rPr>
          <w:rFonts w:asciiTheme="minorHAnsi" w:hAnsiTheme="minorHAnsi"/>
          <w:b/>
          <w:szCs w:val="18"/>
        </w:rPr>
      </w:pPr>
      <w:r>
        <w:rPr>
          <w:rFonts w:asciiTheme="minorHAnsi" w:hAnsiTheme="minorHAnsi"/>
          <w:b/>
          <w:szCs w:val="18"/>
        </w:rPr>
        <w:lastRenderedPageBreak/>
        <w:t>CF3R-MCH-25a-H User Instructions</w:t>
      </w:r>
    </w:p>
    <w:p w14:paraId="7EB3F58B" w14:textId="77777777" w:rsidR="00C063EB" w:rsidRDefault="00C063EB" w:rsidP="00A669D7">
      <w:pPr>
        <w:rPr>
          <w:rFonts w:asciiTheme="minorHAnsi" w:hAnsiTheme="minorHAnsi"/>
          <w:sz w:val="18"/>
          <w:szCs w:val="18"/>
        </w:rPr>
      </w:pPr>
    </w:p>
    <w:p w14:paraId="7EB3F58C" w14:textId="37F9CFC8"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A. System Information</w:t>
      </w:r>
    </w:p>
    <w:p w14:paraId="7EB3F58E"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8F"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0"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1"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2"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3"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4" w14:textId="25DF35AD" w:rsidR="00695C2B" w:rsidRDefault="00695C2B" w:rsidP="00695C2B">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7563AF">
        <w:rPr>
          <w:rFonts w:asciiTheme="minorHAnsi" w:hAnsiTheme="minorHAnsi"/>
          <w:sz w:val="18"/>
        </w:rPr>
        <w:t xml:space="preserve"> Choose the type of refrigerant used by the system being verified. R-22 and R-410A are the most common, but other types may occasionally be encountered.</w:t>
      </w:r>
    </w:p>
    <w:p w14:paraId="7EB3F595" w14:textId="0BB40F4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17914461" w14:textId="36FFBD9A" w:rsidR="00FA6AAA" w:rsidRDefault="00FA6AAA" w:rsidP="00695C2B">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7EB3F596" w14:textId="7993B4A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7563AF">
        <w:rPr>
          <w:rFonts w:asciiTheme="minorHAnsi" w:hAnsiTheme="minorHAnsi"/>
          <w:sz w:val="18"/>
        </w:rPr>
        <w:t>Indicate whether the HVAC system is Completely New, Replacement or an Alteration.</w:t>
      </w:r>
    </w:p>
    <w:p w14:paraId="7EB3F597" w14:textId="1F966EF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962512">
        <w:rPr>
          <w:rFonts w:asciiTheme="minorHAnsi" w:hAnsiTheme="minorHAnsi"/>
          <w:sz w:val="18"/>
          <w:szCs w:val="18"/>
        </w:rPr>
        <w:t>Fault Indicator Display</w:t>
      </w:r>
      <w:r w:rsidRPr="00DF3F73">
        <w:rPr>
          <w:rFonts w:asciiTheme="minorHAnsi" w:hAnsiTheme="minorHAnsi"/>
          <w:sz w:val="18"/>
          <w:szCs w:val="18"/>
        </w:rPr>
        <w:t xml:space="preserve"> (</w:t>
      </w:r>
      <w:r w:rsidR="00962512">
        <w:rPr>
          <w:rFonts w:asciiTheme="minorHAnsi" w:hAnsiTheme="minorHAnsi"/>
          <w:sz w:val="18"/>
          <w:szCs w:val="18"/>
        </w:rPr>
        <w:t>FID</w:t>
      </w:r>
      <w:r w:rsidRPr="00DF3F73">
        <w:rPr>
          <w:rFonts w:asciiTheme="minorHAnsi" w:hAnsiTheme="minorHAnsi"/>
          <w:sz w:val="18"/>
          <w:szCs w:val="18"/>
        </w:rPr>
        <w:t xml:space="preserve">). Qualifying </w:t>
      </w:r>
      <w:r w:rsidR="00962512">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962512">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962512">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7563AF">
        <w:rPr>
          <w:rFonts w:asciiTheme="minorHAnsi" w:hAnsiTheme="minorHAnsi"/>
          <w:sz w:val="18"/>
        </w:rPr>
        <w:t xml:space="preserve">Installation of a </w:t>
      </w:r>
      <w:r w:rsidR="00962512">
        <w:rPr>
          <w:rFonts w:asciiTheme="minorHAnsi" w:hAnsiTheme="minorHAnsi"/>
          <w:sz w:val="18"/>
        </w:rPr>
        <w:t>FID</w:t>
      </w:r>
      <w:r w:rsidRPr="007563AF">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962512">
        <w:rPr>
          <w:rFonts w:asciiTheme="minorHAnsi" w:hAnsiTheme="minorHAnsi"/>
          <w:sz w:val="18"/>
        </w:rPr>
        <w:t>FID</w:t>
      </w:r>
      <w:r w:rsidRPr="007563AF">
        <w:rPr>
          <w:rFonts w:asciiTheme="minorHAnsi" w:hAnsiTheme="minorHAnsi"/>
          <w:sz w:val="18"/>
        </w:rPr>
        <w:t xml:space="preserve"> is required. Other requirements may also be triggered.</w:t>
      </w:r>
    </w:p>
    <w:p w14:paraId="7EB3F598" w14:textId="52CB3F43"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7EB3F599" w14:textId="0D0908D9"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7EB3F59A"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7EB3F59B" w14:textId="2EA51E36"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7EB3F59C" w14:textId="6382A8D9"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7EB3F59D" w14:textId="291664EC"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7EB3F59E" w14:textId="7B1778FB"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66409">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7EB3F59F" w14:textId="06AA2113"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D2DFC">
        <w:rPr>
          <w:rFonts w:asciiTheme="minorHAnsi" w:hAnsiTheme="minorHAnsi"/>
          <w:sz w:val="18"/>
          <w:szCs w:val="18"/>
        </w:rPr>
        <w:t>°</w:t>
      </w:r>
      <w:r w:rsidRPr="00DF3F73">
        <w:rPr>
          <w:rFonts w:asciiTheme="minorHAnsi" w:hAnsiTheme="minorHAnsi"/>
          <w:sz w:val="18"/>
          <w:szCs w:val="18"/>
        </w:rPr>
        <w:t xml:space="preserve">F); </w:t>
      </w:r>
      <w:r w:rsidR="00C66409">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D2DFC">
        <w:rPr>
          <w:rFonts w:asciiTheme="minorHAnsi" w:hAnsiTheme="minorHAnsi"/>
          <w:sz w:val="18"/>
          <w:szCs w:val="18"/>
        </w:rPr>
        <w:t>°F</w:t>
      </w:r>
      <w:r w:rsidRPr="00DF3F73">
        <w:rPr>
          <w:rFonts w:asciiTheme="minorHAnsi" w:hAnsiTheme="minorHAnsi"/>
          <w:sz w:val="18"/>
          <w:szCs w:val="18"/>
        </w:rPr>
        <w:t xml:space="preserve"> and 55</w:t>
      </w:r>
      <w:r w:rsidR="002D2DFC">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7EB3F5A0" w14:textId="71705C06"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C66409">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7EB3F5A1" w14:textId="32463B9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7EB3F5A2" w14:textId="0C8846C2"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354AF">
        <w:rPr>
          <w:rFonts w:asciiTheme="minorHAnsi" w:hAnsiTheme="minorHAnsi"/>
          <w:sz w:val="18"/>
          <w:szCs w:val="18"/>
        </w:rPr>
        <w:t>A15</w:t>
      </w:r>
      <w:r w:rsidRPr="00DF3F73">
        <w:rPr>
          <w:rFonts w:asciiTheme="minorHAnsi" w:hAnsiTheme="minorHAnsi"/>
          <w:sz w:val="18"/>
          <w:szCs w:val="18"/>
        </w:rPr>
        <w:t xml:space="preserve"> and </w:t>
      </w:r>
      <w:r w:rsidR="001354AF">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7EB3F5A3" w14:textId="3FE96FDA" w:rsidR="00695C2B"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Row </w:t>
      </w:r>
      <w:r w:rsidR="001354AF">
        <w:rPr>
          <w:rFonts w:asciiTheme="minorHAnsi" w:hAnsiTheme="minorHAnsi"/>
          <w:sz w:val="18"/>
          <w:szCs w:val="18"/>
        </w:rPr>
        <w:t>A11</w:t>
      </w:r>
      <w:r>
        <w:rPr>
          <w:rFonts w:asciiTheme="minorHAnsi" w:hAnsiTheme="minorHAnsi"/>
          <w:sz w:val="18"/>
          <w:szCs w:val="18"/>
        </w:rPr>
        <w:t xml:space="preserve">, </w:t>
      </w:r>
      <w:r w:rsidR="001354AF">
        <w:rPr>
          <w:rFonts w:asciiTheme="minorHAnsi" w:hAnsiTheme="minorHAnsi"/>
          <w:sz w:val="18"/>
          <w:szCs w:val="18"/>
        </w:rPr>
        <w:t>A12</w:t>
      </w:r>
      <w:r>
        <w:rPr>
          <w:rFonts w:asciiTheme="minorHAnsi" w:hAnsiTheme="minorHAnsi"/>
          <w:sz w:val="18"/>
          <w:szCs w:val="18"/>
        </w:rPr>
        <w:t xml:space="preserve">, and </w:t>
      </w:r>
      <w:r w:rsidR="001354AF">
        <w:rPr>
          <w:rFonts w:asciiTheme="minorHAnsi" w:hAnsiTheme="minorHAnsi"/>
          <w:sz w:val="18"/>
          <w:szCs w:val="18"/>
        </w:rPr>
        <w:t>A15</w:t>
      </w:r>
      <w:r w:rsidRPr="00DF3F73">
        <w:rPr>
          <w:rFonts w:asciiTheme="minorHAnsi" w:hAnsiTheme="minorHAnsi"/>
          <w:sz w:val="18"/>
          <w:szCs w:val="18"/>
        </w:rPr>
        <w:t>.</w:t>
      </w:r>
    </w:p>
    <w:p w14:paraId="7EB3F5A4" w14:textId="77777777" w:rsidR="00695C2B" w:rsidRPr="00DF3F73" w:rsidRDefault="00695C2B" w:rsidP="00695C2B">
      <w:pPr>
        <w:rPr>
          <w:rFonts w:asciiTheme="minorHAnsi" w:hAnsiTheme="minorHAnsi"/>
          <w:sz w:val="18"/>
          <w:szCs w:val="18"/>
        </w:rPr>
      </w:pPr>
    </w:p>
    <w:p w14:paraId="7EB3F5A5"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B. Metering Device Verification</w:t>
      </w:r>
    </w:p>
    <w:p w14:paraId="7EB3F5A7" w14:textId="0223A3C8"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1354AF">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BA7EC3">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7EB3F5A8" w14:textId="21B282C1"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7EB3F5A9" w14:textId="77777777" w:rsidR="00695C2B" w:rsidRPr="00DF3F73" w:rsidRDefault="00695C2B" w:rsidP="00695C2B">
      <w:pPr>
        <w:rPr>
          <w:rFonts w:asciiTheme="minorHAnsi" w:hAnsiTheme="minorHAnsi"/>
          <w:sz w:val="18"/>
          <w:szCs w:val="18"/>
        </w:rPr>
      </w:pPr>
    </w:p>
    <w:p w14:paraId="7EB3F5AA"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C. Instrument Calibration</w:t>
      </w:r>
    </w:p>
    <w:p w14:paraId="7EB3F5AC" w14:textId="2C4ED3D9"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BA7EC3">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7EB3F5AD" w14:textId="592D1DA3"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7EB3F5AE" w14:textId="6721FB68"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AF" w14:textId="1DB6B1E1"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B0" w14:textId="77777777" w:rsidR="00695C2B" w:rsidRPr="00DF3F73" w:rsidRDefault="00695C2B" w:rsidP="00695C2B">
      <w:pPr>
        <w:pStyle w:val="ListParagraph"/>
        <w:rPr>
          <w:rFonts w:asciiTheme="minorHAnsi" w:hAnsiTheme="minorHAnsi"/>
          <w:sz w:val="18"/>
          <w:szCs w:val="18"/>
        </w:rPr>
      </w:pPr>
    </w:p>
    <w:p w14:paraId="7EB3F5B1" w14:textId="373C2FED"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D. Measurement Access Hole (MAH) Verification</w:t>
      </w:r>
    </w:p>
    <w:p w14:paraId="7EB3F5B3" w14:textId="32F5FB9B" w:rsidR="00695C2B" w:rsidRPr="00DF3F73" w:rsidRDefault="00695C2B" w:rsidP="00695C2B">
      <w:pPr>
        <w:pStyle w:val="ListParagraph"/>
        <w:numPr>
          <w:ilvl w:val="0"/>
          <w:numId w:val="9"/>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7EB3F5B4" w14:textId="77777777" w:rsidR="00695C2B" w:rsidRPr="00DF3F73" w:rsidRDefault="00695C2B" w:rsidP="00695C2B">
      <w:pPr>
        <w:pStyle w:val="ListParagraph"/>
        <w:rPr>
          <w:rFonts w:asciiTheme="minorHAnsi" w:hAnsiTheme="minorHAnsi"/>
          <w:sz w:val="18"/>
          <w:szCs w:val="18"/>
        </w:rPr>
      </w:pPr>
    </w:p>
    <w:p w14:paraId="7EB3F5B5" w14:textId="21C24300"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E. Minimum System Airflow Rate Verification</w:t>
      </w:r>
    </w:p>
    <w:p w14:paraId="7EB3F5B7" w14:textId="04D2CA33"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line </w:t>
      </w:r>
      <w:r w:rsidR="004F709A">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7EB3F5B8" w14:textId="3DBB7FEE"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7EB3F5B9" w14:textId="77777777" w:rsidR="00695C2B" w:rsidRPr="00DF3F73" w:rsidRDefault="00695C2B" w:rsidP="00695C2B">
      <w:pPr>
        <w:rPr>
          <w:rFonts w:asciiTheme="minorHAnsi" w:hAnsiTheme="minorHAnsi"/>
          <w:sz w:val="18"/>
          <w:szCs w:val="18"/>
        </w:rPr>
      </w:pPr>
    </w:p>
    <w:p w14:paraId="7EB3F5BA" w14:textId="5D279AEF"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F. Superheat Charge Verification Method – Data Collection</w:t>
      </w:r>
    </w:p>
    <w:p w14:paraId="7EB3F5BC" w14:textId="175410D2"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DB2972">
        <w:rPr>
          <w:rFonts w:asciiTheme="minorHAnsi" w:hAnsiTheme="minorHAnsi"/>
          <w:sz w:val="18"/>
          <w:szCs w:val="18"/>
        </w:rPr>
        <w:t>°</w:t>
      </w:r>
      <w:r w:rsidRPr="00DF3F73">
        <w:rPr>
          <w:rFonts w:asciiTheme="minorHAnsi" w:hAnsiTheme="minorHAnsi"/>
          <w:sz w:val="18"/>
          <w:szCs w:val="18"/>
        </w:rPr>
        <w:t>F. This temperature must remain above 70</w:t>
      </w:r>
      <w:r w:rsidR="00DB2972">
        <w:rPr>
          <w:rFonts w:asciiTheme="minorHAnsi" w:hAnsiTheme="minorHAnsi"/>
          <w:sz w:val="18"/>
          <w:szCs w:val="18"/>
        </w:rPr>
        <w:t>°</w:t>
      </w:r>
      <w:r w:rsidRPr="00DF3F73">
        <w:rPr>
          <w:rFonts w:asciiTheme="minorHAnsi" w:hAnsiTheme="minorHAnsi"/>
          <w:sz w:val="18"/>
          <w:szCs w:val="18"/>
        </w:rPr>
        <w:t>F during the verification procedure. This requirement is detailed in Residential Appendix RA3.2.2.5.</w:t>
      </w:r>
    </w:p>
    <w:p w14:paraId="7EB3F5BD" w14:textId="1FF99D7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condenser air dry-bulb temperature (T</w:t>
      </w:r>
      <w:r w:rsidRPr="00DF3F73">
        <w:rPr>
          <w:rFonts w:asciiTheme="minorHAnsi" w:hAnsiTheme="minorHAnsi"/>
          <w:sz w:val="18"/>
          <w:szCs w:val="18"/>
          <w:vertAlign w:val="subscript"/>
        </w:rPr>
        <w:t>condenser</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value is used to determine the target superheat from table RA3.2-2. This value must be at least 55</w:t>
      </w:r>
      <w:r w:rsidR="00DB2972">
        <w:rPr>
          <w:rFonts w:asciiTheme="minorHAnsi" w:hAnsiTheme="minorHAnsi"/>
          <w:sz w:val="18"/>
          <w:szCs w:val="18"/>
        </w:rPr>
        <w:t>°</w:t>
      </w:r>
      <w:r w:rsidRPr="00DF3F73">
        <w:rPr>
          <w:rFonts w:asciiTheme="minorHAnsi" w:hAnsiTheme="minorHAnsi"/>
          <w:sz w:val="18"/>
          <w:szCs w:val="18"/>
        </w:rPr>
        <w:t>F and no more than 115</w:t>
      </w:r>
      <w:r w:rsidR="00DB2972">
        <w:rPr>
          <w:rFonts w:asciiTheme="minorHAnsi" w:hAnsiTheme="minorHAnsi"/>
          <w:sz w:val="18"/>
          <w:szCs w:val="18"/>
        </w:rPr>
        <w:t>°</w:t>
      </w:r>
      <w:r w:rsidRPr="00DF3F73">
        <w:rPr>
          <w:rFonts w:asciiTheme="minorHAnsi" w:hAnsiTheme="minorHAnsi"/>
          <w:sz w:val="18"/>
          <w:szCs w:val="18"/>
        </w:rPr>
        <w:t>F to use the Superheat Charge Verification Method.</w:t>
      </w:r>
    </w:p>
    <w:p w14:paraId="7EB3F5BE" w14:textId="4D35767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If a value less than 55</w:t>
      </w:r>
      <w:r w:rsidR="00DB2972">
        <w:rPr>
          <w:rFonts w:asciiTheme="minorHAnsi" w:hAnsiTheme="minorHAnsi"/>
          <w:sz w:val="18"/>
          <w:szCs w:val="18"/>
        </w:rPr>
        <w:t>°</w:t>
      </w:r>
      <w:r w:rsidRPr="00DF3F73">
        <w:rPr>
          <w:rFonts w:asciiTheme="minorHAnsi" w:hAnsiTheme="minorHAnsi"/>
          <w:sz w:val="18"/>
          <w:szCs w:val="18"/>
        </w:rPr>
        <w:t>F or greater than 115</w:t>
      </w:r>
      <w:r w:rsidR="00DB2972">
        <w:rPr>
          <w:rFonts w:asciiTheme="minorHAnsi" w:hAnsiTheme="minorHAnsi"/>
          <w:sz w:val="18"/>
          <w:szCs w:val="18"/>
        </w:rPr>
        <w:t>°</w:t>
      </w:r>
      <w:r w:rsidRPr="00DF3F73">
        <w:rPr>
          <w:rFonts w:asciiTheme="minorHAnsi" w:hAnsiTheme="minorHAnsi"/>
          <w:sz w:val="18"/>
          <w:szCs w:val="18"/>
        </w:rPr>
        <w:t>F is entered in F02 the Superheat Method cannot be used.</w:t>
      </w:r>
    </w:p>
    <w:p w14:paraId="7EB3F5BF" w14:textId="4DB87FD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return air dry-bulb temperature (T</w:t>
      </w:r>
      <w:r w:rsidRPr="00DF3F73">
        <w:rPr>
          <w:rFonts w:asciiTheme="minorHAnsi" w:hAnsiTheme="minorHAnsi"/>
          <w:sz w:val="18"/>
          <w:szCs w:val="18"/>
          <w:vertAlign w:val="subscript"/>
        </w:rPr>
        <w:t>return,db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measurement is taken at the MAH (or alternate location specified in F01. This procedure is detailed in RA3.2.2.5.</w:t>
      </w:r>
    </w:p>
    <w:p w14:paraId="7EB3F5C0" w14:textId="52CA695D"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lastRenderedPageBreak/>
        <w:t>The Rater must independently collect this data. Measure and record the return air wet-bulb temperature (T</w:t>
      </w:r>
      <w:r w:rsidRPr="00DF3F73">
        <w:rPr>
          <w:rFonts w:asciiTheme="minorHAnsi" w:hAnsiTheme="minorHAnsi"/>
          <w:sz w:val="18"/>
          <w:szCs w:val="18"/>
          <w:vertAlign w:val="subscript"/>
        </w:rPr>
        <w:t>return,wb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 xml:space="preserve"> F. This measurement is taken at the MAH (or alternate location specified in F01. This procedure is detailed in RA3.2.2.5. This value is used to determine the target superheat from table RA3.2-2.</w:t>
      </w:r>
    </w:p>
    <w:p w14:paraId="7EB3F5C1" w14:textId="3A38E75B"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suction line temperature (T</w:t>
      </w:r>
      <w:r w:rsidRPr="00DF3F73">
        <w:rPr>
          <w:rFonts w:asciiTheme="minorHAnsi" w:hAnsiTheme="minorHAnsi"/>
          <w:sz w:val="18"/>
          <w:szCs w:val="18"/>
          <w:vertAlign w:val="subscript"/>
        </w:rPr>
        <w:t>suction</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procedure is detailed in RA3.2.2.5. This value is used to calculate the measured superheat.</w:t>
      </w:r>
    </w:p>
    <w:p w14:paraId="7EB3F5C2" w14:textId="34106E5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This procedure is detailed in RA3.2.2.5. This value is used to determine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a pressure temperature chart for the appropriate refrigerant (can be internal to a digital gauge), which is entered into F08. </w:t>
      </w:r>
    </w:p>
    <w:p w14:paraId="7EB3F5C3" w14:textId="61AC810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Enter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the digital gauge or a separate pressure-temperature chart that corresponds to the suction line pressure entered in F07, in </w:t>
      </w:r>
      <w:r w:rsidR="00DB2972">
        <w:rPr>
          <w:rFonts w:asciiTheme="minorHAnsi" w:hAnsiTheme="minorHAnsi"/>
          <w:sz w:val="18"/>
          <w:szCs w:val="18"/>
        </w:rPr>
        <w:t>°</w:t>
      </w:r>
      <w:r w:rsidRPr="00DF3F73">
        <w:rPr>
          <w:rFonts w:asciiTheme="minorHAnsi" w:hAnsiTheme="minorHAnsi"/>
          <w:sz w:val="18"/>
          <w:szCs w:val="18"/>
        </w:rPr>
        <w:t>F.</w:t>
      </w:r>
    </w:p>
    <w:p w14:paraId="7EB3F5C4" w14:textId="7551E513"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Measured superheat is automatically calculated as the difference between the suction line temperature (F06) and the evaporator saturation temperature (F08)</w:t>
      </w:r>
    </w:p>
    <w:p w14:paraId="7EB3F5C5" w14:textId="349AEB45"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Enter target superheat from Table RA3.2-2. This table requires values for the condenser air dry bulb temperature (F02) and the return air wet bulb temperature (F05)</w:t>
      </w:r>
    </w:p>
    <w:p w14:paraId="7EB3F5C6" w14:textId="617DA4F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System passes superheat method when F10 is within plus or minus 8</w:t>
      </w:r>
      <w:r w:rsidR="00DB2972">
        <w:rPr>
          <w:rFonts w:asciiTheme="minorHAnsi" w:hAnsiTheme="minorHAnsi"/>
          <w:sz w:val="18"/>
          <w:szCs w:val="18"/>
        </w:rPr>
        <w:t>°F</w:t>
      </w:r>
      <w:r w:rsidRPr="00DF3F73">
        <w:rPr>
          <w:rFonts w:asciiTheme="minorHAnsi" w:hAnsiTheme="minorHAnsi"/>
          <w:sz w:val="18"/>
          <w:szCs w:val="18"/>
        </w:rPr>
        <w:t xml:space="preserve"> of F09.</w:t>
      </w:r>
      <w:r>
        <w:rPr>
          <w:rFonts w:asciiTheme="minorHAnsi" w:hAnsiTheme="minorHAnsi"/>
          <w:sz w:val="18"/>
          <w:szCs w:val="18"/>
        </w:rPr>
        <w:t xml:space="preserve"> Note that the target for the installer, on the CF2R-MCH-25a is plus or minus 5</w:t>
      </w:r>
      <w:r w:rsidR="00DB2972">
        <w:rPr>
          <w:rFonts w:asciiTheme="minorHAnsi" w:hAnsiTheme="minorHAnsi"/>
          <w:sz w:val="18"/>
          <w:szCs w:val="18"/>
        </w:rPr>
        <w:t>°F</w:t>
      </w:r>
      <w:r>
        <w:rPr>
          <w:rFonts w:asciiTheme="minorHAnsi" w:hAnsiTheme="minorHAnsi"/>
          <w:sz w:val="18"/>
          <w:szCs w:val="18"/>
        </w:rPr>
        <w:t>.</w:t>
      </w:r>
    </w:p>
    <w:p w14:paraId="7EB3F5C7" w14:textId="77777777" w:rsidR="00695C2B" w:rsidRPr="00DF3F73" w:rsidRDefault="00695C2B" w:rsidP="00A669D7">
      <w:pPr>
        <w:rPr>
          <w:rFonts w:asciiTheme="minorHAnsi" w:hAnsiTheme="minorHAnsi"/>
          <w:sz w:val="18"/>
          <w:szCs w:val="18"/>
        </w:rPr>
      </w:pPr>
    </w:p>
    <w:p w14:paraId="7EB3F606" w14:textId="77777777" w:rsidR="00C063EB" w:rsidRPr="00DF3F73" w:rsidRDefault="00C063EB">
      <w:pPr>
        <w:rPr>
          <w:rFonts w:asciiTheme="minorHAnsi" w:hAnsiTheme="minorHAnsi"/>
          <w:sz w:val="18"/>
          <w:szCs w:val="18"/>
        </w:rPr>
      </w:pPr>
    </w:p>
    <w:p w14:paraId="7EB3F607" w14:textId="77777777" w:rsidR="00C063EB" w:rsidRPr="00DF3F73" w:rsidRDefault="00C063EB">
      <w:pPr>
        <w:rPr>
          <w:rFonts w:asciiTheme="minorHAnsi" w:hAnsiTheme="minorHAnsi"/>
          <w:sz w:val="18"/>
          <w:szCs w:val="18"/>
        </w:rPr>
      </w:pPr>
    </w:p>
    <w:p w14:paraId="7EB3F608" w14:textId="77777777" w:rsidR="00C063EB" w:rsidRPr="00DF3F73" w:rsidRDefault="00C063EB">
      <w:pPr>
        <w:rPr>
          <w:rFonts w:asciiTheme="minorHAnsi" w:hAnsiTheme="minorHAnsi"/>
          <w:sz w:val="18"/>
          <w:szCs w:val="18"/>
        </w:rPr>
      </w:pPr>
    </w:p>
    <w:p w14:paraId="7EB3F609" w14:textId="77777777" w:rsidR="00C063EB" w:rsidRPr="00DF3F73" w:rsidRDefault="00C063EB">
      <w:pPr>
        <w:rPr>
          <w:rFonts w:asciiTheme="minorHAnsi" w:hAnsiTheme="minorHAnsi"/>
          <w:sz w:val="18"/>
          <w:szCs w:val="18"/>
        </w:rPr>
      </w:pPr>
    </w:p>
    <w:p w14:paraId="7EB3F60A" w14:textId="77777777" w:rsidR="00C063EB" w:rsidRPr="00DF3F73" w:rsidRDefault="00C063EB">
      <w:pPr>
        <w:rPr>
          <w:rFonts w:asciiTheme="minorHAnsi" w:hAnsiTheme="minorHAnsi"/>
          <w:sz w:val="18"/>
          <w:szCs w:val="18"/>
        </w:rPr>
        <w:sectPr w:rsidR="00C063EB" w:rsidRPr="00DF3F73" w:rsidSect="003A69EB">
          <w:headerReference w:type="default" r:id="rId13"/>
          <w:footerReference w:type="default" r:id="rId14"/>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9D67F4" w:rsidRPr="00DF3F73" w14:paraId="7EB3F60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7EB3F60B" w14:textId="341B41AF" w:rsidR="009D67F4" w:rsidRPr="00DF3F73" w:rsidRDefault="00821901" w:rsidP="00481126">
            <w:pPr>
              <w:keepNext/>
              <w:rPr>
                <w:rFonts w:asciiTheme="minorHAnsi" w:hAnsiTheme="minorHAnsi"/>
                <w:b/>
                <w:sz w:val="18"/>
                <w:szCs w:val="18"/>
              </w:rPr>
            </w:pPr>
            <w:r w:rsidRPr="00DF3F73">
              <w:rPr>
                <w:rFonts w:asciiTheme="minorHAnsi" w:hAnsiTheme="minorHAnsi"/>
                <w:b/>
                <w:sz w:val="18"/>
                <w:szCs w:val="18"/>
              </w:rPr>
              <w:lastRenderedPageBreak/>
              <w:t>A. System Information</w:t>
            </w:r>
          </w:p>
          <w:p w14:paraId="7EB3F60C" w14:textId="77777777" w:rsidR="009D67F4" w:rsidRPr="00481126" w:rsidRDefault="00821901" w:rsidP="00481126">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9D67F4" w:rsidRPr="00DF3F73" w14:paraId="7EB3F611" w14:textId="77777777">
        <w:trPr>
          <w:cantSplit/>
          <w:trHeight w:val="360"/>
        </w:trPr>
        <w:tc>
          <w:tcPr>
            <w:tcW w:w="288" w:type="pct"/>
            <w:vAlign w:val="center"/>
          </w:tcPr>
          <w:p w14:paraId="7EB3F60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12" w:type="pct"/>
          </w:tcPr>
          <w:p w14:paraId="7EB3F60F" w14:textId="7BECF483" w:rsidR="009D67F4" w:rsidRPr="00DF3F73" w:rsidRDefault="0039646C"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DF3F73">
              <w:rPr>
                <w:rFonts w:asciiTheme="minorHAnsi" w:hAnsiTheme="minorHAnsi"/>
                <w:sz w:val="18"/>
                <w:szCs w:val="18"/>
              </w:rPr>
              <w:t>System Identification or Name</w:t>
            </w:r>
          </w:p>
        </w:tc>
        <w:tc>
          <w:tcPr>
            <w:tcW w:w="2500" w:type="pct"/>
          </w:tcPr>
          <w:p w14:paraId="7EB3F610" w14:textId="77777777" w:rsidR="00BD001F" w:rsidRPr="00DF3F73" w:rsidRDefault="009D67F4">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xml:space="preserve">. </w:t>
            </w:r>
            <w:r w:rsidR="00821901"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15" w14:textId="77777777">
        <w:trPr>
          <w:cantSplit/>
          <w:trHeight w:val="360"/>
        </w:trPr>
        <w:tc>
          <w:tcPr>
            <w:tcW w:w="288" w:type="pct"/>
            <w:vAlign w:val="center"/>
          </w:tcPr>
          <w:p w14:paraId="7EB3F61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02</w:t>
            </w:r>
          </w:p>
        </w:tc>
        <w:tc>
          <w:tcPr>
            <w:tcW w:w="2212" w:type="pct"/>
          </w:tcPr>
          <w:p w14:paraId="7EB3F613" w14:textId="5D1A0B23" w:rsidR="009D67F4" w:rsidRPr="00DF3F73" w:rsidRDefault="0039646C"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DF3F73">
              <w:rPr>
                <w:rFonts w:asciiTheme="minorHAnsi" w:hAnsiTheme="minorHAnsi"/>
                <w:sz w:val="18"/>
                <w:szCs w:val="18"/>
              </w:rPr>
              <w:t>System Location or Area Served</w:t>
            </w:r>
          </w:p>
        </w:tc>
        <w:tc>
          <w:tcPr>
            <w:tcW w:w="2500" w:type="pct"/>
          </w:tcPr>
          <w:p w14:paraId="7EB3F61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9" w14:textId="77777777">
        <w:trPr>
          <w:cantSplit/>
          <w:trHeight w:val="360"/>
        </w:trPr>
        <w:tc>
          <w:tcPr>
            <w:tcW w:w="288" w:type="pct"/>
            <w:vAlign w:val="center"/>
          </w:tcPr>
          <w:p w14:paraId="7EB3F61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12" w:type="pct"/>
          </w:tcPr>
          <w:p w14:paraId="7EB3F617" w14:textId="7B1467F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ake or </w:t>
            </w:r>
            <w:r w:rsidR="0025438E">
              <w:rPr>
                <w:rFonts w:asciiTheme="minorHAnsi" w:hAnsiTheme="minorHAnsi"/>
                <w:sz w:val="18"/>
                <w:szCs w:val="18"/>
              </w:rPr>
              <w:t>B</w:t>
            </w:r>
            <w:r w:rsidRPr="00DF3F73">
              <w:rPr>
                <w:rFonts w:asciiTheme="minorHAnsi" w:hAnsiTheme="minorHAnsi"/>
                <w:sz w:val="18"/>
                <w:szCs w:val="18"/>
              </w:rPr>
              <w:t>rand</w:t>
            </w:r>
          </w:p>
        </w:tc>
        <w:tc>
          <w:tcPr>
            <w:tcW w:w="2500" w:type="pct"/>
          </w:tcPr>
          <w:p w14:paraId="7EB3F618"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D" w14:textId="77777777">
        <w:trPr>
          <w:cantSplit/>
          <w:trHeight w:val="360"/>
        </w:trPr>
        <w:tc>
          <w:tcPr>
            <w:tcW w:w="288" w:type="pct"/>
            <w:vAlign w:val="center"/>
          </w:tcPr>
          <w:p w14:paraId="7EB3F61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04</w:t>
            </w:r>
          </w:p>
        </w:tc>
        <w:tc>
          <w:tcPr>
            <w:tcW w:w="2212" w:type="pct"/>
          </w:tcPr>
          <w:p w14:paraId="7EB3F61B" w14:textId="58E4AA5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odel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1C"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1" w14:textId="77777777">
        <w:trPr>
          <w:cantSplit/>
          <w:trHeight w:val="360"/>
        </w:trPr>
        <w:tc>
          <w:tcPr>
            <w:tcW w:w="288" w:type="pct"/>
            <w:vAlign w:val="center"/>
          </w:tcPr>
          <w:p w14:paraId="7EB3F61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05</w:t>
            </w:r>
          </w:p>
        </w:tc>
        <w:tc>
          <w:tcPr>
            <w:tcW w:w="2212" w:type="pct"/>
          </w:tcPr>
          <w:p w14:paraId="7EB3F61F" w14:textId="5766EBEC" w:rsidR="009D67F4" w:rsidRPr="00DF3F73" w:rsidRDefault="009D67F4" w:rsidP="00527B6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Nominal Cooling Capacity (tons) of Condenser</w:t>
            </w:r>
          </w:p>
        </w:tc>
        <w:tc>
          <w:tcPr>
            <w:tcW w:w="2500" w:type="pct"/>
          </w:tcPr>
          <w:p w14:paraId="7EB3F620"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5" w14:textId="77777777">
        <w:trPr>
          <w:cantSplit/>
          <w:trHeight w:val="360"/>
        </w:trPr>
        <w:tc>
          <w:tcPr>
            <w:tcW w:w="288" w:type="pct"/>
            <w:vAlign w:val="center"/>
          </w:tcPr>
          <w:p w14:paraId="7EB3F62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06</w:t>
            </w:r>
          </w:p>
        </w:tc>
        <w:tc>
          <w:tcPr>
            <w:tcW w:w="2212" w:type="pct"/>
          </w:tcPr>
          <w:p w14:paraId="7EB3F623" w14:textId="2275984D"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S</w:t>
            </w:r>
            <w:r w:rsidRPr="00DF3F73">
              <w:rPr>
                <w:rFonts w:asciiTheme="minorHAnsi" w:hAnsiTheme="minorHAnsi"/>
                <w:sz w:val="18"/>
                <w:szCs w:val="18"/>
              </w:rPr>
              <w:t xml:space="preserve">erial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2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29" w14:textId="77777777">
        <w:trPr>
          <w:cantSplit/>
          <w:trHeight w:val="360"/>
        </w:trPr>
        <w:tc>
          <w:tcPr>
            <w:tcW w:w="288" w:type="pct"/>
            <w:vAlign w:val="center"/>
          </w:tcPr>
          <w:p w14:paraId="7EB3F62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07</w:t>
            </w:r>
          </w:p>
        </w:tc>
        <w:tc>
          <w:tcPr>
            <w:tcW w:w="2212" w:type="pct"/>
          </w:tcPr>
          <w:p w14:paraId="7EB3F627" w14:textId="1460741A"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Refrigerant Type</w:t>
            </w:r>
          </w:p>
        </w:tc>
        <w:tc>
          <w:tcPr>
            <w:tcW w:w="2500" w:type="pct"/>
          </w:tcPr>
          <w:p w14:paraId="7EB3F628" w14:textId="77777777" w:rsidR="009D67F4" w:rsidRPr="00DF3F73" w:rsidRDefault="009D67F4" w:rsidP="003F6B16">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“R-22” or “R-410a”</w:t>
            </w:r>
            <w:r w:rsidR="00D17F63">
              <w:rPr>
                <w:rFonts w:asciiTheme="minorHAnsi" w:hAnsiTheme="minorHAnsi"/>
                <w:sz w:val="18"/>
                <w:szCs w:val="18"/>
              </w:rPr>
              <w:t xml:space="preserve"> or "other"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D" w14:textId="77777777">
        <w:trPr>
          <w:cantSplit/>
          <w:trHeight w:val="360"/>
        </w:trPr>
        <w:tc>
          <w:tcPr>
            <w:tcW w:w="288" w:type="pct"/>
            <w:vAlign w:val="center"/>
          </w:tcPr>
          <w:p w14:paraId="7EB3F62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08</w:t>
            </w:r>
          </w:p>
        </w:tc>
        <w:tc>
          <w:tcPr>
            <w:tcW w:w="2212" w:type="pct"/>
            <w:vAlign w:val="center"/>
          </w:tcPr>
          <w:p w14:paraId="7EB3F62B" w14:textId="5352D0C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Other Refrigerant Type (if applicable)</w:t>
            </w:r>
          </w:p>
        </w:tc>
        <w:tc>
          <w:tcPr>
            <w:tcW w:w="2500" w:type="pct"/>
          </w:tcPr>
          <w:p w14:paraId="7EB3F62C" w14:textId="7D59BD83" w:rsidR="009D67F4" w:rsidRPr="00DF3F73" w:rsidRDefault="00975777" w:rsidP="00D17F63">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FA6AAA" w:rsidRPr="00DF3F73" w14:paraId="2FCF6160" w14:textId="77777777">
        <w:trPr>
          <w:cantSplit/>
          <w:trHeight w:val="360"/>
        </w:trPr>
        <w:tc>
          <w:tcPr>
            <w:tcW w:w="288" w:type="pct"/>
            <w:vAlign w:val="center"/>
          </w:tcPr>
          <w:p w14:paraId="388AD5DC" w14:textId="41D7790A" w:rsidR="00FA6AAA"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413B1DEE" w14:textId="2B203923" w:rsidR="00FA6AAA"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13F81878" w14:textId="05916AEB" w:rsidR="00FA6AAA" w:rsidRPr="00DF3F73" w:rsidRDefault="00FA6AAA" w:rsidP="00FB3E33">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DF3F73" w14:paraId="7EB3F631" w14:textId="77777777">
        <w:trPr>
          <w:cantSplit/>
          <w:trHeight w:val="360"/>
        </w:trPr>
        <w:tc>
          <w:tcPr>
            <w:tcW w:w="288" w:type="pct"/>
            <w:vAlign w:val="center"/>
          </w:tcPr>
          <w:p w14:paraId="7EB3F62E" w14:textId="2C2F83A9"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7EB3F62F" w14:textId="09F56DB3" w:rsidR="009D67F4" w:rsidRPr="00DF3F73" w:rsidRDefault="00A02267"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DF3F73">
              <w:rPr>
                <w:rFonts w:asciiTheme="minorHAnsi" w:hAnsiTheme="minorHAnsi"/>
                <w:sz w:val="18"/>
                <w:szCs w:val="18"/>
              </w:rPr>
              <w:t>Type</w:t>
            </w:r>
          </w:p>
        </w:tc>
        <w:tc>
          <w:tcPr>
            <w:tcW w:w="2500" w:type="pct"/>
          </w:tcPr>
          <w:p w14:paraId="7EB3F630" w14:textId="77777777" w:rsidR="009D67F4" w:rsidRPr="00DF3F73" w:rsidRDefault="009D67F4" w:rsidP="00FB3E3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“New”, “Replacement”, or “Alteration”</w:t>
            </w:r>
            <w:r w:rsidR="00267EE2" w:rsidRPr="00DF3F73">
              <w:rPr>
                <w:rFonts w:asciiTheme="minorHAnsi" w:hAnsiTheme="minorHAnsi"/>
                <w:sz w:val="18"/>
                <w:szCs w:val="18"/>
              </w:rPr>
              <w:t>.  If installed system does not match this entry, it can be overwritten by rater but it will be flagged as a possible fail.&gt;&gt;</w:t>
            </w:r>
            <w:r w:rsidRPr="00DF3F73">
              <w:rPr>
                <w:rFonts w:asciiTheme="minorHAnsi" w:hAnsiTheme="minorHAnsi"/>
                <w:sz w:val="18"/>
                <w:szCs w:val="18"/>
              </w:rPr>
              <w:t xml:space="preserve">  </w:t>
            </w:r>
            <w:r w:rsidRPr="00DF3F73">
              <w:rPr>
                <w:rFonts w:asciiTheme="minorHAnsi" w:hAnsiTheme="minorHAnsi"/>
                <w:color w:val="FF0000"/>
                <w:sz w:val="18"/>
                <w:szCs w:val="18"/>
              </w:rPr>
              <w:t>.</w:t>
            </w:r>
          </w:p>
        </w:tc>
      </w:tr>
      <w:tr w:rsidR="009D67F4" w:rsidRPr="00DF3F73" w14:paraId="7EB3F635" w14:textId="77777777">
        <w:trPr>
          <w:cantSplit/>
          <w:trHeight w:val="360"/>
        </w:trPr>
        <w:tc>
          <w:tcPr>
            <w:tcW w:w="288" w:type="pct"/>
            <w:vAlign w:val="center"/>
          </w:tcPr>
          <w:p w14:paraId="7EB3F632" w14:textId="35DAA6A3"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DB85BAF" w14:textId="437630AE" w:rsidR="0025438E" w:rsidRDefault="00962512"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DF3F73">
              <w:rPr>
                <w:rFonts w:asciiTheme="minorHAnsi" w:hAnsiTheme="minorHAnsi"/>
                <w:sz w:val="18"/>
                <w:szCs w:val="18"/>
              </w:rPr>
              <w:t xml:space="preserve"> (</w:t>
            </w:r>
            <w:r>
              <w:rPr>
                <w:rFonts w:asciiTheme="minorHAnsi" w:hAnsiTheme="minorHAnsi"/>
                <w:sz w:val="18"/>
                <w:szCs w:val="18"/>
              </w:rPr>
              <w:t>FID</w:t>
            </w:r>
            <w:r w:rsidR="009D67F4" w:rsidRPr="00DF3F73">
              <w:rPr>
                <w:rFonts w:asciiTheme="minorHAnsi" w:hAnsiTheme="minorHAnsi"/>
                <w:sz w:val="18"/>
                <w:szCs w:val="18"/>
              </w:rPr>
              <w:t>) Status</w:t>
            </w:r>
          </w:p>
          <w:p w14:paraId="7EB3F633" w14:textId="283658EE" w:rsidR="009D67F4" w:rsidRPr="00DF3F73" w:rsidRDefault="009D67F4" w:rsidP="0054347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(Note: Even systems with a </w:t>
            </w:r>
            <w:r w:rsidR="00962512">
              <w:rPr>
                <w:rFonts w:asciiTheme="minorHAnsi" w:hAnsiTheme="minorHAnsi"/>
                <w:sz w:val="18"/>
                <w:szCs w:val="18"/>
              </w:rPr>
              <w:t>FID</w:t>
            </w:r>
            <w:r w:rsidRPr="00DF3F73">
              <w:rPr>
                <w:rFonts w:asciiTheme="minorHAnsi" w:hAnsiTheme="minorHAnsi"/>
                <w:sz w:val="18"/>
                <w:szCs w:val="18"/>
              </w:rPr>
              <w:t xml:space="preserve"> must have refrigerant charge verified by installer)</w:t>
            </w:r>
          </w:p>
        </w:tc>
        <w:tc>
          <w:tcPr>
            <w:tcW w:w="2500" w:type="pct"/>
          </w:tcPr>
          <w:p w14:paraId="7EB3F634" w14:textId="3040F9B4" w:rsidR="009D67F4" w:rsidRPr="00DF3F73" w:rsidRDefault="009D67F4" w:rsidP="0096044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w:t>
            </w:r>
            <w:r w:rsidRPr="00DF3F73">
              <w:rPr>
                <w:rFonts w:asciiTheme="minorHAnsi" w:hAnsiTheme="minorHAnsi"/>
                <w:sz w:val="18"/>
                <w:szCs w:val="18"/>
                <w:u w:val="single"/>
              </w:rPr>
              <w:t xml:space="preserve">This system has a factory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has a field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does not have a </w:t>
            </w:r>
            <w:r w:rsidR="00962512">
              <w:rPr>
                <w:rFonts w:asciiTheme="minorHAnsi" w:hAnsiTheme="minorHAnsi"/>
                <w:sz w:val="18"/>
                <w:szCs w:val="18"/>
                <w:u w:val="single"/>
              </w:rPr>
              <w:t>FID</w:t>
            </w:r>
            <w:r w:rsidRPr="00DF3F73">
              <w:rPr>
                <w:rFonts w:asciiTheme="minorHAnsi" w:hAnsiTheme="minorHAnsi"/>
                <w:sz w:val="18"/>
                <w:szCs w:val="18"/>
                <w:u w:val="single"/>
              </w:rPr>
              <w:t xml:space="preserve"> device installed</w:t>
            </w:r>
            <w:r w:rsidRPr="00DF3F73">
              <w:rPr>
                <w:rFonts w:asciiTheme="minorHAnsi" w:hAnsiTheme="minorHAnsi"/>
                <w:sz w:val="18"/>
                <w:szCs w:val="18"/>
              </w:rPr>
              <w:t>”</w:t>
            </w:r>
            <w:r w:rsidR="00A74E98">
              <w:rPr>
                <w:rFonts w:asciiTheme="minorHAnsi" w:hAnsiTheme="minorHAnsi"/>
                <w:sz w:val="18"/>
                <w:szCs w:val="18"/>
              </w:rPr>
              <w:t xml:space="preserve"> </w:t>
            </w:r>
            <w:r w:rsidR="00A74E98" w:rsidRPr="00DF3F73">
              <w:rPr>
                <w:rFonts w:asciiTheme="minorHAnsi" w:hAnsiTheme="minorHAnsi"/>
                <w:sz w:val="18"/>
                <w:szCs w:val="18"/>
              </w:rPr>
              <w:t>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9" w14:textId="77777777">
        <w:trPr>
          <w:cantSplit/>
          <w:trHeight w:val="360"/>
        </w:trPr>
        <w:tc>
          <w:tcPr>
            <w:tcW w:w="288" w:type="pct"/>
            <w:vAlign w:val="center"/>
          </w:tcPr>
          <w:p w14:paraId="7EB3F636" w14:textId="47B83C04"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7EB3F637" w14:textId="36DE43D0" w:rsidR="009D67F4" w:rsidRPr="00DF3F73" w:rsidRDefault="009D67F4" w:rsidP="00EB6A42">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Is the system of a type that the minimum airflow can be verified </w:t>
            </w:r>
            <w:r w:rsidR="00BA654C">
              <w:rPr>
                <w:rFonts w:asciiTheme="minorHAnsi" w:hAnsiTheme="minorHAnsi"/>
                <w:sz w:val="18"/>
                <w:szCs w:val="18"/>
              </w:rPr>
              <w:t xml:space="preserve">for all indoor units </w:t>
            </w:r>
            <w:r w:rsidRPr="00DF3F73">
              <w:rPr>
                <w:rFonts w:asciiTheme="minorHAnsi" w:hAnsiTheme="minorHAnsi"/>
                <w:sz w:val="18"/>
                <w:szCs w:val="18"/>
              </w:rPr>
              <w:t>using an approved measurement procedure (RA3.3 or RA</w:t>
            </w:r>
            <w:r w:rsidR="00E675D1">
              <w:rPr>
                <w:rFonts w:asciiTheme="minorHAnsi" w:hAnsiTheme="minorHAnsi"/>
                <w:sz w:val="18"/>
                <w:szCs w:val="18"/>
              </w:rPr>
              <w:t>3.3.3</w:t>
            </w:r>
            <w:r w:rsidRPr="00DF3F73">
              <w:rPr>
                <w:rFonts w:asciiTheme="minorHAnsi" w:hAnsiTheme="minorHAnsi"/>
                <w:sz w:val="18"/>
                <w:szCs w:val="18"/>
              </w:rPr>
              <w:t>)?</w:t>
            </w:r>
          </w:p>
        </w:tc>
        <w:tc>
          <w:tcPr>
            <w:tcW w:w="2500" w:type="pct"/>
          </w:tcPr>
          <w:p w14:paraId="7EB3F638"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D" w14:textId="77777777">
        <w:trPr>
          <w:cantSplit/>
          <w:trHeight w:val="360"/>
        </w:trPr>
        <w:tc>
          <w:tcPr>
            <w:tcW w:w="288" w:type="pct"/>
            <w:vAlign w:val="center"/>
          </w:tcPr>
          <w:p w14:paraId="7EB3F63A" w14:textId="01E34631"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7EB3F63B" w14:textId="77777777" w:rsidR="009D67F4" w:rsidRPr="00DF3F73" w:rsidRDefault="009D67F4" w:rsidP="00AD18B3">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7EB3F63C"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41" w14:textId="77777777">
        <w:trPr>
          <w:cantSplit/>
          <w:trHeight w:val="360"/>
        </w:trPr>
        <w:tc>
          <w:tcPr>
            <w:tcW w:w="288" w:type="pct"/>
            <w:vAlign w:val="center"/>
          </w:tcPr>
          <w:p w14:paraId="7EB3F63E" w14:textId="07086606"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7EB3F63F" w14:textId="2D408CE4"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Date of HERS Rater Refrigerant Charge Verification for this </w:t>
            </w:r>
            <w:r w:rsidR="0025438E">
              <w:rPr>
                <w:rFonts w:asciiTheme="minorHAnsi" w:hAnsiTheme="minorHAnsi"/>
                <w:sz w:val="18"/>
                <w:szCs w:val="18"/>
              </w:rPr>
              <w:t>S</w:t>
            </w:r>
            <w:r w:rsidRPr="00DF3F73">
              <w:rPr>
                <w:rFonts w:asciiTheme="minorHAnsi" w:hAnsiTheme="minorHAnsi"/>
                <w:sz w:val="18"/>
                <w:szCs w:val="18"/>
              </w:rPr>
              <w:t>ystem</w:t>
            </w:r>
          </w:p>
        </w:tc>
        <w:tc>
          <w:tcPr>
            <w:tcW w:w="2500" w:type="pct"/>
            <w:vAlign w:val="center"/>
          </w:tcPr>
          <w:p w14:paraId="7EB3F640" w14:textId="77777777" w:rsidR="009D67F4" w:rsidRPr="00DF3F73" w:rsidRDefault="009D67F4" w:rsidP="003F6B16">
            <w:pPr>
              <w:rPr>
                <w:rFonts w:asciiTheme="minorHAnsi" w:hAnsiTheme="minorHAnsi"/>
                <w:sz w:val="18"/>
                <w:szCs w:val="18"/>
              </w:rPr>
            </w:pPr>
            <w:r w:rsidRPr="00DF3F73">
              <w:rPr>
                <w:rFonts w:asciiTheme="minorHAnsi" w:hAnsiTheme="minorHAnsi"/>
                <w:sz w:val="18"/>
                <w:szCs w:val="18"/>
              </w:rPr>
              <w:t>&lt;&lt;user input: date: use validated date format&gt;&gt;</w:t>
            </w:r>
          </w:p>
        </w:tc>
      </w:tr>
      <w:tr w:rsidR="009D67F4" w:rsidRPr="00DF3F73" w14:paraId="7EB3F64B" w14:textId="77777777">
        <w:trPr>
          <w:cantSplit/>
          <w:trHeight w:val="360"/>
        </w:trPr>
        <w:tc>
          <w:tcPr>
            <w:tcW w:w="288" w:type="pct"/>
            <w:vAlign w:val="center"/>
          </w:tcPr>
          <w:p w14:paraId="7EB3F642" w14:textId="683EABB4"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7EB3F643" w14:textId="2069D16C"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Refrigerant </w:t>
            </w:r>
            <w:r w:rsidR="0025438E">
              <w:rPr>
                <w:rFonts w:asciiTheme="minorHAnsi" w:hAnsiTheme="minorHAnsi"/>
                <w:sz w:val="18"/>
                <w:szCs w:val="18"/>
              </w:rPr>
              <w:t>C</w:t>
            </w:r>
            <w:r w:rsidRPr="00DF3F73">
              <w:rPr>
                <w:rFonts w:asciiTheme="minorHAnsi" w:hAnsiTheme="minorHAnsi"/>
                <w:sz w:val="18"/>
                <w:szCs w:val="18"/>
              </w:rPr>
              <w:t xml:space="preserve">harge </w:t>
            </w:r>
            <w:r w:rsidR="0025438E">
              <w:rPr>
                <w:rFonts w:asciiTheme="minorHAnsi" w:hAnsiTheme="minorHAnsi"/>
                <w:sz w:val="18"/>
                <w:szCs w:val="18"/>
              </w:rPr>
              <w:t>V</w:t>
            </w:r>
            <w:r w:rsidRPr="00DF3F73">
              <w:rPr>
                <w:rFonts w:asciiTheme="minorHAnsi" w:hAnsiTheme="minorHAnsi"/>
                <w:sz w:val="18"/>
                <w:szCs w:val="18"/>
              </w:rPr>
              <w:t xml:space="preserve">erification </w:t>
            </w:r>
            <w:r w:rsidR="0025438E">
              <w:rPr>
                <w:rFonts w:asciiTheme="minorHAnsi" w:hAnsiTheme="minorHAnsi"/>
                <w:sz w:val="18"/>
                <w:szCs w:val="18"/>
              </w:rPr>
              <w:t>M</w:t>
            </w:r>
            <w:r w:rsidRPr="00DF3F73">
              <w:rPr>
                <w:rFonts w:asciiTheme="minorHAnsi" w:hAnsiTheme="minorHAnsi"/>
                <w:sz w:val="18"/>
                <w:szCs w:val="18"/>
              </w:rPr>
              <w:t xml:space="preserve">ethod </w:t>
            </w:r>
            <w:r w:rsidR="0025438E">
              <w:rPr>
                <w:rFonts w:asciiTheme="minorHAnsi" w:hAnsiTheme="minorHAnsi"/>
                <w:sz w:val="18"/>
                <w:szCs w:val="18"/>
              </w:rPr>
              <w:t>U</w:t>
            </w:r>
            <w:r w:rsidRPr="00DF3F73">
              <w:rPr>
                <w:rFonts w:asciiTheme="minorHAnsi" w:hAnsiTheme="minorHAnsi"/>
                <w:sz w:val="18"/>
                <w:szCs w:val="18"/>
              </w:rPr>
              <w:t xml:space="preserve">sed by </w:t>
            </w:r>
            <w:r w:rsidR="0025438E">
              <w:rPr>
                <w:rFonts w:asciiTheme="minorHAnsi" w:hAnsiTheme="minorHAnsi"/>
                <w:sz w:val="18"/>
                <w:szCs w:val="18"/>
              </w:rPr>
              <w:t>I</w:t>
            </w:r>
            <w:r w:rsidRPr="00DF3F73">
              <w:rPr>
                <w:rFonts w:asciiTheme="minorHAnsi" w:hAnsiTheme="minorHAnsi"/>
                <w:sz w:val="18"/>
                <w:szCs w:val="18"/>
              </w:rPr>
              <w:t>nstaller</w:t>
            </w:r>
          </w:p>
        </w:tc>
        <w:tc>
          <w:tcPr>
            <w:tcW w:w="2500" w:type="pct"/>
          </w:tcPr>
          <w:p w14:paraId="7EB3F644" w14:textId="77777777" w:rsidR="009D67F4" w:rsidRPr="00DF3F73" w:rsidRDefault="009D67F4" w:rsidP="00D158F3">
            <w:pPr>
              <w:rPr>
                <w:rFonts w:asciiTheme="minorHAnsi" w:hAnsiTheme="minorHAnsi"/>
                <w:sz w:val="18"/>
                <w:szCs w:val="18"/>
              </w:rPr>
            </w:pPr>
            <w:r w:rsidRPr="00DF3F73">
              <w:rPr>
                <w:rFonts w:asciiTheme="minorHAnsi" w:hAnsiTheme="minorHAnsi"/>
                <w:sz w:val="18"/>
                <w:szCs w:val="18"/>
              </w:rPr>
              <w:t xml:space="preserve">&lt;&lt;auto filled text: referenced from CF2R. Possible entries are: </w:t>
            </w:r>
          </w:p>
          <w:p w14:paraId="7EB3F645"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Superheat (outdoor temperature must be ≥ 55 degF)</w:t>
            </w:r>
            <w:r w:rsidRPr="00DF3F73">
              <w:rPr>
                <w:rFonts w:asciiTheme="minorHAnsi" w:hAnsiTheme="minorHAnsi"/>
                <w:sz w:val="18"/>
                <w:szCs w:val="18"/>
              </w:rPr>
              <w:t xml:space="preserve">; or </w:t>
            </w:r>
          </w:p>
          <w:p w14:paraId="7EB3F646"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Subcooling (outdoor temperature must be ≥ 55 degF)</w:t>
            </w:r>
            <w:r w:rsidRPr="00DF3F73">
              <w:rPr>
                <w:rFonts w:asciiTheme="minorHAnsi" w:hAnsiTheme="minorHAnsi"/>
                <w:sz w:val="18"/>
                <w:szCs w:val="18"/>
              </w:rPr>
              <w:t xml:space="preserve">; or </w:t>
            </w:r>
          </w:p>
          <w:p w14:paraId="7EB3F647" w14:textId="7DFED146" w:rsidR="009D67F4"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Weigh-in</w:t>
            </w:r>
            <w:r w:rsidR="0096159E">
              <w:rPr>
                <w:rFonts w:asciiTheme="minorHAnsi" w:hAnsiTheme="minorHAnsi"/>
                <w:sz w:val="18"/>
                <w:szCs w:val="18"/>
                <w:u w:val="single"/>
              </w:rPr>
              <w:t xml:space="preserve"> with Installer independent</w:t>
            </w:r>
            <w:r w:rsidRPr="00DF3F73">
              <w:rPr>
                <w:rFonts w:asciiTheme="minorHAnsi" w:hAnsiTheme="minorHAnsi"/>
                <w:sz w:val="18"/>
                <w:szCs w:val="18"/>
              </w:rPr>
              <w:t>; or</w:t>
            </w:r>
          </w:p>
          <w:p w14:paraId="33AF567A" w14:textId="44AF3CB2" w:rsidR="0096159E" w:rsidRPr="00DF3F73" w:rsidRDefault="0096159E"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w:t>
            </w:r>
            <w:r w:rsidRPr="0096159E">
              <w:rPr>
                <w:rFonts w:asciiTheme="minorHAnsi" w:hAnsiTheme="minorHAnsi"/>
                <w:sz w:val="18"/>
                <w:szCs w:val="18"/>
              </w:rPr>
              <w:t>h-</w:t>
            </w:r>
            <w:r>
              <w:rPr>
                <w:rFonts w:asciiTheme="minorHAnsi" w:hAnsiTheme="minorHAnsi"/>
                <w:sz w:val="18"/>
                <w:szCs w:val="18"/>
              </w:rPr>
              <w:t>in with HERS Rater observation; or</w:t>
            </w:r>
          </w:p>
          <w:p w14:paraId="7EB3F64A" w14:textId="52BBB232" w:rsidR="009D67F4" w:rsidRPr="00481126" w:rsidRDefault="009D67F4" w:rsidP="00481126">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 xml:space="preserve">New Package Unit Factory Charge </w:t>
            </w:r>
            <w:r w:rsidRPr="00DF3F73">
              <w:rPr>
                <w:rFonts w:asciiTheme="minorHAnsi" w:hAnsiTheme="minorHAnsi"/>
                <w:sz w:val="18"/>
                <w:szCs w:val="18"/>
              </w:rPr>
              <w:t>&gt;&gt;</w:t>
            </w:r>
          </w:p>
        </w:tc>
      </w:tr>
      <w:tr w:rsidR="009D67F4" w:rsidRPr="00DF3F73" w14:paraId="7EB3F64F" w14:textId="77777777">
        <w:trPr>
          <w:cantSplit/>
          <w:trHeight w:val="953"/>
        </w:trPr>
        <w:tc>
          <w:tcPr>
            <w:tcW w:w="288" w:type="pct"/>
            <w:vAlign w:val="center"/>
          </w:tcPr>
          <w:p w14:paraId="7EB3F64C" w14:textId="474DF9B7" w:rsidR="009D67F4" w:rsidRPr="00421C09" w:rsidRDefault="00FA6AAA"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7EB3F64D" w14:textId="1693DC1D" w:rsidR="009D67F4" w:rsidRPr="00421C09" w:rsidRDefault="005C35FD" w:rsidP="0025438E">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25438E">
              <w:rPr>
                <w:rFonts w:asciiTheme="minorHAnsi" w:hAnsiTheme="minorHAnsi"/>
                <w:sz w:val="18"/>
                <w:szCs w:val="18"/>
              </w:rPr>
              <w:t>W</w:t>
            </w:r>
            <w:r>
              <w:rPr>
                <w:rFonts w:asciiTheme="minorHAnsi" w:hAnsiTheme="minorHAnsi"/>
                <w:sz w:val="18"/>
                <w:szCs w:val="18"/>
              </w:rPr>
              <w:t xml:space="preserve">ho </w:t>
            </w:r>
            <w:r w:rsidR="0025438E">
              <w:rPr>
                <w:rFonts w:asciiTheme="minorHAnsi" w:hAnsiTheme="minorHAnsi"/>
                <w:sz w:val="18"/>
                <w:szCs w:val="18"/>
              </w:rPr>
              <w:t>P</w:t>
            </w:r>
            <w:r>
              <w:rPr>
                <w:rFonts w:asciiTheme="minorHAnsi" w:hAnsiTheme="minorHAnsi"/>
                <w:sz w:val="18"/>
                <w:szCs w:val="18"/>
              </w:rPr>
              <w:t xml:space="preserve">erformed the Refrigerant Charge Verification </w:t>
            </w:r>
            <w:r w:rsidR="0025438E">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7EB3F64E" w14:textId="77777777" w:rsidR="009D67F4" w:rsidRPr="00421C09" w:rsidRDefault="005C35FD">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DF3F73" w14:paraId="7EB3F655" w14:textId="77777777">
        <w:trPr>
          <w:cantSplit/>
          <w:trHeight w:val="953"/>
        </w:trPr>
        <w:tc>
          <w:tcPr>
            <w:tcW w:w="288" w:type="pct"/>
            <w:vAlign w:val="center"/>
          </w:tcPr>
          <w:p w14:paraId="7EB3F650" w14:textId="1571AA2A"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7EB3F651" w14:textId="41700563" w:rsidR="009D67F4" w:rsidRPr="00421C09" w:rsidRDefault="005C35FD"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7EB3F652" w14:textId="77777777" w:rsidR="009D67F4" w:rsidRPr="00421C09" w:rsidRDefault="005C35FD"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7EB3F653" w14:textId="77777777" w:rsidR="009D67F4" w:rsidRPr="00421C09" w:rsidRDefault="005C35FD">
            <w:pPr>
              <w:ind w:left="720"/>
              <w:rPr>
                <w:rFonts w:asciiTheme="minorHAnsi" w:hAnsiTheme="minorHAnsi"/>
                <w:sz w:val="18"/>
                <w:szCs w:val="18"/>
              </w:rPr>
            </w:pPr>
            <w:r>
              <w:rPr>
                <w:rFonts w:asciiTheme="minorHAnsi" w:hAnsiTheme="minorHAnsi"/>
                <w:sz w:val="18"/>
                <w:szCs w:val="18"/>
              </w:rPr>
              <w:t>"System does not qualify for Group Sampling"; or</w:t>
            </w:r>
          </w:p>
          <w:p w14:paraId="7EB3F654" w14:textId="77777777" w:rsidR="009D67F4" w:rsidRPr="00421C09" w:rsidRDefault="005C35FD" w:rsidP="00BC755B">
            <w:pPr>
              <w:ind w:left="720"/>
              <w:rPr>
                <w:rFonts w:asciiTheme="minorHAnsi" w:hAnsiTheme="minorHAnsi"/>
                <w:color w:val="FF0000"/>
                <w:sz w:val="18"/>
                <w:szCs w:val="18"/>
              </w:rPr>
            </w:pPr>
            <w:r>
              <w:rPr>
                <w:rFonts w:asciiTheme="minorHAnsi" w:hAnsiTheme="minorHAnsi"/>
                <w:sz w:val="18"/>
                <w:szCs w:val="18"/>
              </w:rPr>
              <w:t xml:space="preserve">”System qualifies for Group Sampling.”&gt;&gt; </w:t>
            </w:r>
          </w:p>
        </w:tc>
      </w:tr>
      <w:tr w:rsidR="009D67F4" w:rsidRPr="00DF3F73" w14:paraId="7EB3F671" w14:textId="77777777">
        <w:trPr>
          <w:cantSplit/>
          <w:trHeight w:val="953"/>
        </w:trPr>
        <w:tc>
          <w:tcPr>
            <w:tcW w:w="288" w:type="pct"/>
            <w:vAlign w:val="center"/>
          </w:tcPr>
          <w:p w14:paraId="7EB3F656" w14:textId="77777777" w:rsidR="009D67F4" w:rsidRPr="00421C09"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57" w14:textId="77777777" w:rsidR="009D67F4" w:rsidRPr="00421C09" w:rsidRDefault="005C35FD"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7EB3F658" w14:textId="651035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“Superheat”, then list =</w:t>
            </w:r>
          </w:p>
          <w:p w14:paraId="7EB3F659" w14:textId="77777777" w:rsidR="009D67F4" w:rsidRPr="00421C09" w:rsidRDefault="005C35FD"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7EB3F65A"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B" w14:textId="11B8572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“Subcool</w:t>
            </w:r>
            <w:r w:rsidR="0096159E">
              <w:rPr>
                <w:rFonts w:asciiTheme="minorHAnsi" w:hAnsiTheme="minorHAnsi" w:cs="Helvetica"/>
                <w:sz w:val="18"/>
                <w:szCs w:val="18"/>
              </w:rPr>
              <w:t>ing</w:t>
            </w:r>
            <w:r>
              <w:rPr>
                <w:rFonts w:asciiTheme="minorHAnsi" w:hAnsiTheme="minorHAnsi" w:cs="Helvetica"/>
                <w:sz w:val="18"/>
                <w:szCs w:val="18"/>
              </w:rPr>
              <w:t>”, then list =</w:t>
            </w:r>
          </w:p>
          <w:p w14:paraId="7EB3F65C" w14:textId="67F4288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5E" w14:textId="250AA9B5"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
          <w:p w14:paraId="7EB3F65F" w14:textId="1CC33662"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“Weigh-In</w:t>
            </w:r>
            <w:r w:rsidR="0096159E">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7EB3F660"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7EB3F662" w14:textId="128887E6"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4" w14:textId="69AD3AA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
          <w:p w14:paraId="44A74951" w14:textId="09CFBDA2" w:rsidR="0096159E" w:rsidRDefault="00E53C09"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96159E">
              <w:rPr>
                <w:rFonts w:asciiTheme="minorHAnsi" w:hAnsiTheme="minorHAnsi" w:cs="Helvetica"/>
                <w:sz w:val="18"/>
                <w:szCs w:val="18"/>
              </w:rPr>
              <w:t>ID” and A1</w:t>
            </w:r>
            <w:r w:rsidR="002C5E04">
              <w:rPr>
                <w:rFonts w:asciiTheme="minorHAnsi" w:hAnsiTheme="minorHAnsi" w:cs="Helvetica"/>
                <w:sz w:val="18"/>
                <w:szCs w:val="18"/>
              </w:rPr>
              <w:t>5</w:t>
            </w:r>
            <w:r w:rsidR="0096159E">
              <w:rPr>
                <w:rFonts w:asciiTheme="minorHAnsi" w:hAnsiTheme="minorHAnsi" w:cs="Helvetica"/>
                <w:sz w:val="18"/>
                <w:szCs w:val="18"/>
              </w:rPr>
              <w:t xml:space="preserve"> = “Weigh-in with HERS Rater observation”, then list = </w:t>
            </w:r>
          </w:p>
          <w:p w14:paraId="7C42FC17" w14:textId="32B3E675" w:rsidR="0096159E" w:rsidRDefault="0096159E" w:rsidP="0096159E">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60B48962" w14:textId="77777777" w:rsidR="0096159E" w:rsidRDefault="0096159E" w:rsidP="009D67F4">
            <w:pPr>
              <w:widowControl w:val="0"/>
              <w:autoSpaceDE w:val="0"/>
              <w:autoSpaceDN w:val="0"/>
              <w:adjustRightInd w:val="0"/>
              <w:rPr>
                <w:rFonts w:asciiTheme="minorHAnsi" w:hAnsiTheme="minorHAnsi" w:cs="Helvetica"/>
                <w:sz w:val="18"/>
                <w:szCs w:val="18"/>
              </w:rPr>
            </w:pPr>
          </w:p>
          <w:p w14:paraId="7EB3F665" w14:textId="2E7F839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“factory installed </w:t>
            </w:r>
            <w:r w:rsidR="00962512">
              <w:rPr>
                <w:rFonts w:asciiTheme="minorHAnsi" w:hAnsiTheme="minorHAnsi" w:cs="Helvetica"/>
                <w:sz w:val="18"/>
                <w:szCs w:val="18"/>
              </w:rPr>
              <w:t>FID</w:t>
            </w:r>
            <w:r>
              <w:rPr>
                <w:rFonts w:asciiTheme="minorHAnsi" w:hAnsiTheme="minorHAnsi" w:cs="Helvetica"/>
                <w:sz w:val="18"/>
                <w:szCs w:val="18"/>
              </w:rPr>
              <w:t xml:space="preserve">” or “field installed </w:t>
            </w:r>
            <w:r w:rsidR="00962512">
              <w:rPr>
                <w:rFonts w:asciiTheme="minorHAnsi" w:hAnsiTheme="minorHAnsi" w:cs="Helvetica"/>
                <w:sz w:val="18"/>
                <w:szCs w:val="18"/>
              </w:rPr>
              <w:t>FID</w:t>
            </w:r>
            <w:r>
              <w:rPr>
                <w:rFonts w:asciiTheme="minorHAnsi" w:hAnsiTheme="minorHAnsi" w:cs="Helvetica"/>
                <w:sz w:val="18"/>
                <w:szCs w:val="18"/>
              </w:rPr>
              <w:t>”, then list =</w:t>
            </w:r>
          </w:p>
          <w:p w14:paraId="7EB3F666" w14:textId="6CE9074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962512">
              <w:rPr>
                <w:rFonts w:asciiTheme="minorHAnsi" w:hAnsiTheme="minorHAnsi" w:cs="Helvetica"/>
                <w:sz w:val="18"/>
                <w:szCs w:val="18"/>
              </w:rPr>
              <w:t>FID</w:t>
            </w:r>
            <w:r>
              <w:rPr>
                <w:rFonts w:asciiTheme="minorHAnsi" w:hAnsiTheme="minorHAnsi" w:cs="Helvetica"/>
                <w:sz w:val="18"/>
                <w:szCs w:val="18"/>
              </w:rPr>
              <w:t xml:space="preserve"> Verification</w:t>
            </w:r>
          </w:p>
          <w:p w14:paraId="7EB3F667"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E" w14:textId="66697731" w:rsidR="009D67F4" w:rsidRPr="00421C09" w:rsidRDefault="005C35FD" w:rsidP="0096159E">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Else, If A1</w:t>
            </w:r>
            <w:r w:rsidR="00C339A2">
              <w:rPr>
                <w:rFonts w:asciiTheme="minorHAnsi" w:hAnsiTheme="minorHAnsi" w:cs="Helvetica"/>
                <w:sz w:val="18"/>
                <w:szCs w:val="18"/>
              </w:rPr>
              <w:t>5</w:t>
            </w:r>
            <w:r>
              <w:rPr>
                <w:rFonts w:asciiTheme="minorHAnsi" w:hAnsiTheme="minorHAnsi" w:cs="Helvetica"/>
                <w:sz w:val="18"/>
                <w:szCs w:val="18"/>
              </w:rPr>
              <w:t xml:space="preserve"> = “New Package Unit Factory Charge”, then </w:t>
            </w:r>
            <w:r w:rsidR="0096159E">
              <w:rPr>
                <w:rFonts w:asciiTheme="minorHAnsi" w:hAnsiTheme="minorHAnsi" w:cs="Helvetica"/>
                <w:sz w:val="18"/>
                <w:szCs w:val="18"/>
              </w:rPr>
              <w:t>do not proceed. A CF3R-MCH-25 is not required when a CF2R-MCH-25f is used.</w:t>
            </w:r>
          </w:p>
          <w:p w14:paraId="7EB3F66F" w14:textId="6A0EBCC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2</w:t>
            </w:r>
            <w:r>
              <w:rPr>
                <w:rFonts w:asciiTheme="minorHAnsi" w:hAnsiTheme="minorHAnsi" w:cs="Helvetica"/>
                <w:sz w:val="18"/>
                <w:szCs w:val="18"/>
              </w:rPr>
              <w:t xml:space="preserve"> = “No”, or A1</w:t>
            </w:r>
            <w:r w:rsidR="00C339A2">
              <w:rPr>
                <w:rFonts w:asciiTheme="minorHAnsi" w:hAnsiTheme="minorHAnsi" w:cs="Helvetica"/>
                <w:sz w:val="18"/>
                <w:szCs w:val="18"/>
              </w:rPr>
              <w:t>3</w:t>
            </w:r>
            <w:r>
              <w:rPr>
                <w:rFonts w:asciiTheme="minorHAnsi" w:hAnsiTheme="minorHAnsi" w:cs="Helvetica"/>
                <w:sz w:val="18"/>
                <w:szCs w:val="18"/>
              </w:rPr>
              <w:t xml:space="preserve"> = “No”, then list =</w:t>
            </w:r>
          </w:p>
          <w:p w14:paraId="7EB3F670" w14:textId="77777777" w:rsidR="009D67F4" w:rsidRPr="00421C09" w:rsidRDefault="005C35FD">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DF3F73" w14:paraId="7EB3F676" w14:textId="77777777">
        <w:trPr>
          <w:cantSplit/>
          <w:trHeight w:val="953"/>
        </w:trPr>
        <w:tc>
          <w:tcPr>
            <w:tcW w:w="288" w:type="pct"/>
            <w:vAlign w:val="center"/>
          </w:tcPr>
          <w:p w14:paraId="7EB3F672" w14:textId="30CE00F5"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7EB3F673" w14:textId="018B75AE" w:rsidR="009D67F4" w:rsidRPr="00421C09" w:rsidRDefault="005C35FD" w:rsidP="0025438E">
            <w:pPr>
              <w:rPr>
                <w:rFonts w:asciiTheme="minorHAnsi" w:hAnsiTheme="minorHAnsi"/>
                <w:sz w:val="18"/>
                <w:szCs w:val="18"/>
              </w:rPr>
            </w:pPr>
            <w:r>
              <w:rPr>
                <w:rFonts w:asciiTheme="minorHAnsi" w:hAnsiTheme="minorHAnsi"/>
                <w:sz w:val="18"/>
                <w:szCs w:val="18"/>
              </w:rPr>
              <w:t xml:space="preserve">Refrigerant </w:t>
            </w:r>
            <w:r w:rsidR="0025438E">
              <w:rPr>
                <w:rFonts w:asciiTheme="minorHAnsi" w:hAnsiTheme="minorHAnsi"/>
                <w:sz w:val="18"/>
                <w:szCs w:val="18"/>
              </w:rPr>
              <w:t>C</w:t>
            </w:r>
            <w:r>
              <w:rPr>
                <w:rFonts w:asciiTheme="minorHAnsi" w:hAnsiTheme="minorHAnsi"/>
                <w:sz w:val="18"/>
                <w:szCs w:val="18"/>
              </w:rPr>
              <w:t xml:space="preserve">harge </w:t>
            </w:r>
            <w:r w:rsidR="0025438E">
              <w:rPr>
                <w:rFonts w:asciiTheme="minorHAnsi" w:hAnsiTheme="minorHAnsi"/>
                <w:sz w:val="18"/>
                <w:szCs w:val="18"/>
              </w:rPr>
              <w:t>V</w:t>
            </w:r>
            <w:r>
              <w:rPr>
                <w:rFonts w:asciiTheme="minorHAnsi" w:hAnsiTheme="minorHAnsi"/>
                <w:sz w:val="18"/>
                <w:szCs w:val="18"/>
              </w:rPr>
              <w:t xml:space="preserve">erification </w:t>
            </w:r>
            <w:r w:rsidR="0025438E">
              <w:rPr>
                <w:rFonts w:asciiTheme="minorHAnsi" w:hAnsiTheme="minorHAnsi"/>
                <w:sz w:val="18"/>
                <w:szCs w:val="18"/>
              </w:rPr>
              <w:t>M</w:t>
            </w:r>
            <w:r>
              <w:rPr>
                <w:rFonts w:asciiTheme="minorHAnsi" w:hAnsiTheme="minorHAnsi"/>
                <w:sz w:val="18"/>
                <w:szCs w:val="18"/>
              </w:rPr>
              <w:t xml:space="preserve">ethod </w:t>
            </w:r>
            <w:r w:rsidR="0025438E">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7EB3F674" w14:textId="77777777" w:rsidR="009D67F4" w:rsidRPr="00421C09" w:rsidRDefault="005C35FD"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7EB3F675" w14:textId="77777777" w:rsidR="009D67F4" w:rsidRPr="00421C09" w:rsidRDefault="009D67F4">
            <w:pPr>
              <w:spacing w:after="60"/>
              <w:rPr>
                <w:rFonts w:asciiTheme="minorHAnsi" w:hAnsiTheme="minorHAnsi"/>
                <w:sz w:val="18"/>
                <w:szCs w:val="18"/>
              </w:rPr>
            </w:pPr>
          </w:p>
        </w:tc>
      </w:tr>
      <w:tr w:rsidR="009D67F4" w:rsidRPr="00DF3F73" w14:paraId="7EB3F68B" w14:textId="77777777">
        <w:trPr>
          <w:cantSplit/>
          <w:trHeight w:val="953"/>
        </w:trPr>
        <w:tc>
          <w:tcPr>
            <w:tcW w:w="288" w:type="pct"/>
            <w:vAlign w:val="center"/>
          </w:tcPr>
          <w:p w14:paraId="7EB3F677" w14:textId="68A0E2DA" w:rsidR="009D67F4" w:rsidRPr="00421C09"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78" w14:textId="77777777" w:rsidR="009D67F4" w:rsidRPr="00421C09" w:rsidRDefault="005C35FD"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7EB3F679" w14:textId="77777777" w:rsidR="009D67F4" w:rsidRPr="00421C09" w:rsidRDefault="005C35FD"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7EB3F67A" w14:textId="77777777" w:rsidR="009D67F4" w:rsidRPr="00421C09" w:rsidRDefault="005C35FD" w:rsidP="003F6B16">
            <w:pPr>
              <w:rPr>
                <w:rFonts w:asciiTheme="minorHAnsi" w:hAnsiTheme="minorHAnsi"/>
                <w:sz w:val="18"/>
                <w:szCs w:val="18"/>
              </w:rPr>
            </w:pPr>
            <w:r>
              <w:rPr>
                <w:rFonts w:asciiTheme="minorHAnsi" w:hAnsiTheme="minorHAnsi"/>
                <w:sz w:val="18"/>
                <w:szCs w:val="18"/>
              </w:rPr>
              <w:t xml:space="preserve">&lt;&lt;calculated field:  </w:t>
            </w:r>
          </w:p>
          <w:p w14:paraId="7EB3F67B" w14:textId="7F2BBE5A" w:rsidR="009D67F4" w:rsidRPr="00421C09" w:rsidRDefault="005C35FD">
            <w:pPr>
              <w:rPr>
                <w:rFonts w:asciiTheme="minorHAnsi" w:hAnsiTheme="minorHAnsi"/>
                <w:sz w:val="18"/>
                <w:szCs w:val="18"/>
              </w:rPr>
            </w:pPr>
            <w:r>
              <w:rPr>
                <w:rFonts w:asciiTheme="minorHAnsi" w:hAnsiTheme="minorHAnsi"/>
                <w:sz w:val="18"/>
                <w:szCs w:val="18"/>
              </w:rPr>
              <w:t>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7EB3F67C" w14:textId="77777777" w:rsidR="009D67F4" w:rsidRPr="00421C09" w:rsidRDefault="005C35FD" w:rsidP="003F6B16">
            <w:pPr>
              <w:rPr>
                <w:rFonts w:asciiTheme="minorHAnsi" w:hAnsiTheme="minorHAnsi"/>
                <w:sz w:val="18"/>
                <w:szCs w:val="18"/>
              </w:rPr>
            </w:pPr>
            <w:r>
              <w:rPr>
                <w:rFonts w:asciiTheme="minorHAnsi" w:hAnsiTheme="minorHAnsi"/>
                <w:sz w:val="18"/>
                <w:szCs w:val="18"/>
              </w:rPr>
              <w:t>25a Superheat Charge Verification Procedure;</w:t>
            </w:r>
          </w:p>
          <w:p w14:paraId="7EB3F67D" w14:textId="77777777" w:rsidR="009D67F4" w:rsidRPr="00421C09" w:rsidRDefault="009D67F4" w:rsidP="003F6B16">
            <w:pPr>
              <w:rPr>
                <w:rFonts w:asciiTheme="minorHAnsi" w:hAnsiTheme="minorHAnsi"/>
                <w:sz w:val="18"/>
                <w:szCs w:val="18"/>
              </w:rPr>
            </w:pPr>
          </w:p>
          <w:p w14:paraId="7EB3F67E" w14:textId="4C3277E2" w:rsidR="009D67F4" w:rsidRPr="00421C09" w:rsidRDefault="005C35FD" w:rsidP="003F6B16">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7EB3F67F" w14:textId="77777777" w:rsidR="009D67F4" w:rsidRPr="00421C09" w:rsidRDefault="005C35FD" w:rsidP="003F6B16">
            <w:pPr>
              <w:rPr>
                <w:rFonts w:asciiTheme="minorHAnsi" w:hAnsiTheme="minorHAnsi"/>
                <w:sz w:val="18"/>
                <w:szCs w:val="18"/>
              </w:rPr>
            </w:pPr>
            <w:r>
              <w:rPr>
                <w:rFonts w:asciiTheme="minorHAnsi" w:hAnsiTheme="minorHAnsi"/>
                <w:sz w:val="18"/>
                <w:szCs w:val="18"/>
              </w:rPr>
              <w:t>25b. Subcooling Charge Verification Method;</w:t>
            </w:r>
          </w:p>
          <w:p w14:paraId="7EB3F680" w14:textId="77777777" w:rsidR="009D67F4" w:rsidRPr="00421C09" w:rsidRDefault="009D67F4" w:rsidP="00EB03B7">
            <w:pPr>
              <w:rPr>
                <w:rFonts w:asciiTheme="minorHAnsi" w:hAnsiTheme="minorHAnsi"/>
                <w:sz w:val="18"/>
                <w:szCs w:val="18"/>
              </w:rPr>
            </w:pPr>
          </w:p>
          <w:p w14:paraId="7EB3F681" w14:textId="472DF63D" w:rsidR="009D67F4" w:rsidRPr="00421C09" w:rsidRDefault="005C35FD" w:rsidP="00EB03B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7EB3F682" w14:textId="77777777" w:rsidR="009D67F4" w:rsidRPr="00421C09" w:rsidRDefault="005C35FD"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7EB3F683" w14:textId="77777777" w:rsidR="009D67F4" w:rsidRPr="00421C09" w:rsidRDefault="009D67F4" w:rsidP="00577FA7">
            <w:pPr>
              <w:rPr>
                <w:rFonts w:asciiTheme="minorHAnsi" w:hAnsiTheme="minorHAnsi"/>
                <w:sz w:val="18"/>
                <w:szCs w:val="18"/>
              </w:rPr>
            </w:pPr>
          </w:p>
          <w:p w14:paraId="7EB3F684" w14:textId="494C5388"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7EB3F685" w14:textId="77777777" w:rsidR="009D67F4" w:rsidRPr="00421C09" w:rsidRDefault="005C35FD" w:rsidP="00577FA7">
            <w:pPr>
              <w:rPr>
                <w:rFonts w:asciiTheme="minorHAnsi" w:hAnsiTheme="minorHAnsi"/>
                <w:sz w:val="18"/>
                <w:szCs w:val="18"/>
              </w:rPr>
            </w:pPr>
            <w:r>
              <w:rPr>
                <w:rFonts w:asciiTheme="minorHAnsi" w:hAnsiTheme="minorHAnsi"/>
                <w:sz w:val="18"/>
                <w:szCs w:val="18"/>
              </w:rPr>
              <w:t>25e. Winter Setup for Standard Charge Verification;</w:t>
            </w:r>
          </w:p>
          <w:p w14:paraId="7EB3F686" w14:textId="77777777" w:rsidR="009D67F4" w:rsidRPr="00421C09" w:rsidRDefault="009D67F4" w:rsidP="00577FA7">
            <w:pPr>
              <w:rPr>
                <w:rFonts w:asciiTheme="minorHAnsi" w:hAnsiTheme="minorHAnsi"/>
                <w:sz w:val="18"/>
                <w:szCs w:val="18"/>
              </w:rPr>
            </w:pPr>
          </w:p>
          <w:p w14:paraId="7EB3F687" w14:textId="39A00B3B"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t>
            </w:r>
            <w:r w:rsidR="00962512">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7EB3F688" w14:textId="4BDBA0B0" w:rsidR="009D67F4" w:rsidRPr="00421C09" w:rsidRDefault="005C35FD" w:rsidP="00577FA7">
            <w:pPr>
              <w:rPr>
                <w:rFonts w:asciiTheme="minorHAnsi" w:hAnsiTheme="minorHAnsi"/>
                <w:sz w:val="18"/>
                <w:szCs w:val="18"/>
              </w:rPr>
            </w:pPr>
            <w:r>
              <w:rPr>
                <w:rFonts w:asciiTheme="minorHAnsi" w:hAnsiTheme="minorHAnsi"/>
                <w:sz w:val="18"/>
                <w:szCs w:val="18"/>
              </w:rPr>
              <w:t xml:space="preserve">25d. </w:t>
            </w:r>
            <w:r w:rsidR="00962512">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7EB3F689" w14:textId="77777777" w:rsidR="009D67F4" w:rsidRPr="00421C09" w:rsidRDefault="009D67F4" w:rsidP="003F6B16">
            <w:pPr>
              <w:rPr>
                <w:rFonts w:asciiTheme="minorHAnsi" w:hAnsiTheme="minorHAnsi"/>
                <w:sz w:val="18"/>
                <w:szCs w:val="18"/>
              </w:rPr>
            </w:pPr>
          </w:p>
          <w:p w14:paraId="7EB3F68A" w14:textId="77777777" w:rsidR="009D67F4" w:rsidRPr="00421C09" w:rsidRDefault="009D67F4">
            <w:pPr>
              <w:rPr>
                <w:rFonts w:asciiTheme="minorHAnsi" w:hAnsiTheme="minorHAnsi"/>
                <w:sz w:val="18"/>
                <w:szCs w:val="18"/>
              </w:rPr>
            </w:pPr>
          </w:p>
        </w:tc>
      </w:tr>
    </w:tbl>
    <w:p w14:paraId="0D5D4076" w14:textId="77777777" w:rsidR="00FA6AAA" w:rsidRDefault="00FA6AAA"/>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55"/>
      </w:tblGrid>
      <w:tr w:rsidR="00C063EB" w:rsidRPr="00DF3F73" w14:paraId="7EB3F690" w14:textId="77777777" w:rsidTr="0099189B">
        <w:tc>
          <w:tcPr>
            <w:tcW w:w="10980" w:type="dxa"/>
          </w:tcPr>
          <w:p w14:paraId="7EB3F68F" w14:textId="54278068" w:rsidR="00C063EB" w:rsidRPr="00DF3F73" w:rsidRDefault="0025438E" w:rsidP="00700024">
            <w:pPr>
              <w:keepNext/>
              <w:rPr>
                <w:rFonts w:asciiTheme="minorHAnsi" w:hAnsiTheme="minorHAnsi"/>
                <w:b/>
                <w:sz w:val="18"/>
                <w:szCs w:val="18"/>
              </w:rPr>
            </w:pPr>
            <w:r w:rsidRPr="003A69EB">
              <w:rPr>
                <w:rFonts w:asciiTheme="minorHAnsi" w:hAnsiTheme="minorHAnsi"/>
                <w:b/>
                <w:szCs w:val="18"/>
              </w:rPr>
              <w:lastRenderedPageBreak/>
              <w:t xml:space="preserve">MCH-25a - </w:t>
            </w:r>
            <w:r w:rsidR="00700024">
              <w:rPr>
                <w:rFonts w:asciiTheme="minorHAnsi" w:hAnsiTheme="minorHAnsi"/>
                <w:b/>
                <w:szCs w:val="18"/>
              </w:rPr>
              <w:t xml:space="preserve">Refrigerant Charge Verification </w:t>
            </w:r>
            <w:r w:rsidR="00C222D7" w:rsidRPr="003A69EB">
              <w:rPr>
                <w:rFonts w:asciiTheme="minorHAnsi" w:hAnsiTheme="minorHAnsi"/>
                <w:b/>
                <w:szCs w:val="18"/>
              </w:rPr>
              <w:t>- Superheat Method</w:t>
            </w:r>
          </w:p>
        </w:tc>
      </w:tr>
    </w:tbl>
    <w:p w14:paraId="7EB3F691" w14:textId="77777777" w:rsidR="00EF4299" w:rsidRPr="00481126" w:rsidRDefault="00EF4299">
      <w:pPr>
        <w:keepNext/>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DF3F73" w14:paraId="7EB3F694" w14:textId="77777777">
        <w:trPr>
          <w:cantSplit/>
          <w:trHeight w:val="432"/>
        </w:trPr>
        <w:tc>
          <w:tcPr>
            <w:tcW w:w="5000" w:type="pct"/>
            <w:gridSpan w:val="3"/>
          </w:tcPr>
          <w:p w14:paraId="7EB3F692" w14:textId="2FAF3145" w:rsidR="00C063EB" w:rsidRPr="00481126" w:rsidRDefault="00C222D7" w:rsidP="00706A96">
            <w:pPr>
              <w:keepNext/>
              <w:rPr>
                <w:rFonts w:asciiTheme="minorHAnsi" w:hAnsiTheme="minorHAnsi"/>
                <w:b/>
                <w:szCs w:val="18"/>
              </w:rPr>
            </w:pPr>
            <w:r w:rsidRPr="00481126">
              <w:rPr>
                <w:rFonts w:asciiTheme="minorHAnsi" w:hAnsiTheme="minorHAnsi"/>
                <w:b/>
                <w:szCs w:val="18"/>
              </w:rPr>
              <w:t>B. Metering Device Verification</w:t>
            </w:r>
          </w:p>
          <w:p w14:paraId="7EB3F693" w14:textId="26664425" w:rsidR="00C063EB" w:rsidRPr="00DF3F73" w:rsidRDefault="007857EA" w:rsidP="00706A96">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C222D7" w:rsidRPr="00DF3F73">
              <w:rPr>
                <w:rFonts w:asciiTheme="minorHAnsi" w:hAnsiTheme="minorHAnsi"/>
                <w:sz w:val="18"/>
                <w:szCs w:val="18"/>
              </w:rPr>
              <w:t>Superheat Method can only be used on systems that do not have a variable metering device.</w:t>
            </w:r>
          </w:p>
        </w:tc>
      </w:tr>
      <w:tr w:rsidR="00C063EB" w:rsidRPr="00DF3F73" w14:paraId="7EB3F699" w14:textId="77777777">
        <w:trPr>
          <w:cantSplit/>
          <w:trHeight w:val="432"/>
        </w:trPr>
        <w:tc>
          <w:tcPr>
            <w:tcW w:w="253" w:type="pct"/>
            <w:vAlign w:val="center"/>
          </w:tcPr>
          <w:p w14:paraId="7EB3F695"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96" w14:textId="5E2E53C0"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Refrigerant </w:t>
            </w:r>
            <w:r w:rsidR="00481126">
              <w:rPr>
                <w:rFonts w:asciiTheme="minorHAnsi" w:hAnsiTheme="minorHAnsi"/>
                <w:sz w:val="18"/>
                <w:szCs w:val="18"/>
              </w:rPr>
              <w:t>M</w:t>
            </w:r>
            <w:r w:rsidRPr="00DF3F73">
              <w:rPr>
                <w:rFonts w:asciiTheme="minorHAnsi" w:hAnsiTheme="minorHAnsi"/>
                <w:sz w:val="18"/>
                <w:szCs w:val="18"/>
              </w:rPr>
              <w:t xml:space="preserve">etering </w:t>
            </w:r>
            <w:r w:rsidR="00481126">
              <w:rPr>
                <w:rFonts w:asciiTheme="minorHAnsi" w:hAnsiTheme="minorHAnsi"/>
                <w:sz w:val="18"/>
                <w:szCs w:val="18"/>
              </w:rPr>
              <w:t>D</w:t>
            </w:r>
            <w:r w:rsidRPr="00DF3F73">
              <w:rPr>
                <w:rFonts w:asciiTheme="minorHAnsi" w:hAnsiTheme="minorHAnsi"/>
                <w:sz w:val="18"/>
                <w:szCs w:val="18"/>
              </w:rPr>
              <w:t>evice</w:t>
            </w:r>
          </w:p>
        </w:tc>
        <w:tc>
          <w:tcPr>
            <w:tcW w:w="2500" w:type="pct"/>
            <w:vAlign w:val="center"/>
          </w:tcPr>
          <w:p w14:paraId="7EB3F697" w14:textId="77777777" w:rsidR="00C063EB" w:rsidRPr="00DF3F73" w:rsidRDefault="00C222D7">
            <w:pPr>
              <w:keepNext/>
              <w:rPr>
                <w:rFonts w:asciiTheme="minorHAnsi" w:hAnsiTheme="minorHAnsi"/>
                <w:sz w:val="18"/>
                <w:szCs w:val="18"/>
              </w:rPr>
            </w:pPr>
            <w:r w:rsidRPr="00DF3F73">
              <w:rPr>
                <w:rFonts w:asciiTheme="minorHAnsi" w:hAnsiTheme="minorHAnsi"/>
                <w:sz w:val="18"/>
                <w:szCs w:val="18"/>
              </w:rPr>
              <w:t>&lt;&lt;</w:t>
            </w:r>
            <w:r w:rsidR="00821901" w:rsidRPr="00DF3F73">
              <w:rPr>
                <w:rFonts w:asciiTheme="minorHAnsi" w:hAnsiTheme="minorHAnsi"/>
                <w:sz w:val="18"/>
                <w:szCs w:val="18"/>
              </w:rPr>
              <w:t xml:space="preserve">auto filled text: referenced from CF2R.  </w:t>
            </w:r>
            <w:r w:rsidR="002A3C77" w:rsidRPr="00DF3F73">
              <w:rPr>
                <w:rFonts w:asciiTheme="minorHAnsi" w:hAnsiTheme="minorHAnsi"/>
                <w:sz w:val="18"/>
                <w:szCs w:val="18"/>
              </w:rPr>
              <w:t>Possible entry</w:t>
            </w:r>
            <w:r w:rsidRPr="00DF3F73">
              <w:rPr>
                <w:rFonts w:asciiTheme="minorHAnsi" w:hAnsiTheme="minorHAnsi"/>
                <w:sz w:val="18"/>
                <w:szCs w:val="18"/>
              </w:rPr>
              <w:t xml:space="preserve">: </w:t>
            </w:r>
          </w:p>
          <w:p w14:paraId="7EB3F698" w14:textId="77777777" w:rsidR="00BD001F" w:rsidRPr="00DF3F73" w:rsidRDefault="00C222D7">
            <w:pPr>
              <w:rPr>
                <w:rFonts w:asciiTheme="minorHAnsi" w:hAnsiTheme="minorHAnsi"/>
                <w:sz w:val="18"/>
                <w:szCs w:val="18"/>
              </w:rPr>
            </w:pPr>
            <w:r w:rsidRPr="00DF3F73">
              <w:rPr>
                <w:rFonts w:asciiTheme="minorHAnsi" w:hAnsiTheme="minorHAnsi"/>
                <w:sz w:val="18"/>
                <w:szCs w:val="18"/>
              </w:rPr>
              <w:t>Fixed orifice</w:t>
            </w:r>
            <w:r w:rsidR="002A3C77"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C063EB" w:rsidRPr="00DF3F73" w14:paraId="7EB3F6A0" w14:textId="77777777">
        <w:trPr>
          <w:cantSplit/>
          <w:trHeight w:val="432"/>
        </w:trPr>
        <w:tc>
          <w:tcPr>
            <w:tcW w:w="253" w:type="pct"/>
            <w:vAlign w:val="center"/>
          </w:tcPr>
          <w:p w14:paraId="7EB3F69A"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9B" w14:textId="324FC7CA"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Superheat Method </w:t>
            </w:r>
            <w:r w:rsidR="00481126">
              <w:rPr>
                <w:rFonts w:asciiTheme="minorHAnsi" w:hAnsiTheme="minorHAnsi"/>
                <w:sz w:val="18"/>
                <w:szCs w:val="18"/>
              </w:rPr>
              <w:t>A</w:t>
            </w:r>
            <w:r w:rsidRPr="00DF3F73">
              <w:rPr>
                <w:rFonts w:asciiTheme="minorHAnsi" w:hAnsiTheme="minorHAnsi"/>
                <w:sz w:val="18"/>
                <w:szCs w:val="18"/>
              </w:rPr>
              <w:t xml:space="preserve">pplicability </w:t>
            </w:r>
            <w:r w:rsidR="00481126">
              <w:rPr>
                <w:rFonts w:asciiTheme="minorHAnsi" w:hAnsiTheme="minorHAnsi"/>
                <w:sz w:val="18"/>
                <w:szCs w:val="18"/>
              </w:rPr>
              <w:t>S</w:t>
            </w:r>
            <w:r w:rsidRPr="00DF3F73">
              <w:rPr>
                <w:rFonts w:asciiTheme="minorHAnsi" w:hAnsiTheme="minorHAnsi"/>
                <w:sz w:val="18"/>
                <w:szCs w:val="18"/>
              </w:rPr>
              <w:t>tatus</w:t>
            </w:r>
          </w:p>
        </w:tc>
        <w:tc>
          <w:tcPr>
            <w:tcW w:w="2500" w:type="pct"/>
            <w:vAlign w:val="center"/>
          </w:tcPr>
          <w:p w14:paraId="7EB3F69C"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&lt;&lt; If B01 = </w:t>
            </w:r>
            <w:r w:rsidRPr="00DF3F73">
              <w:rPr>
                <w:rFonts w:asciiTheme="minorHAnsi" w:hAnsiTheme="minorHAnsi"/>
                <w:sz w:val="18"/>
                <w:szCs w:val="18"/>
                <w:u w:val="single"/>
              </w:rPr>
              <w:t>fixed orifice</w:t>
            </w:r>
            <w:r w:rsidRPr="00DF3F73">
              <w:rPr>
                <w:rFonts w:asciiTheme="minorHAnsi" w:hAnsiTheme="minorHAnsi"/>
                <w:sz w:val="18"/>
                <w:szCs w:val="18"/>
              </w:rPr>
              <w:t xml:space="preserve">;  then display text: </w:t>
            </w:r>
          </w:p>
          <w:p w14:paraId="7EB3F69D"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“Superheat Method is applicable to this system”; </w:t>
            </w:r>
          </w:p>
          <w:p w14:paraId="7EB3F69E"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else, display text:</w:t>
            </w:r>
          </w:p>
          <w:p w14:paraId="7EB3F69F" w14:textId="77777777" w:rsidR="00C063EB" w:rsidRPr="00DF3F73" w:rsidRDefault="002A3C77">
            <w:pPr>
              <w:keepNext/>
              <w:rPr>
                <w:rFonts w:asciiTheme="minorHAnsi" w:hAnsiTheme="minorHAnsi"/>
                <w:sz w:val="18"/>
                <w:szCs w:val="18"/>
              </w:rPr>
            </w:pPr>
            <w:r w:rsidRPr="00DF3F73">
              <w:rPr>
                <w:rFonts w:asciiTheme="minorHAnsi" w:hAnsiTheme="minorHAnsi"/>
                <w:sz w:val="18"/>
                <w:szCs w:val="18"/>
              </w:rPr>
              <w:t>”Superheat Method is not applicable to this system” (do not proceed)&gt;&gt;</w:t>
            </w:r>
          </w:p>
        </w:tc>
      </w:tr>
    </w:tbl>
    <w:p w14:paraId="7EB3F6A1" w14:textId="77777777" w:rsidR="00EF4299" w:rsidRDefault="00EF4299">
      <w:pPr>
        <w:tabs>
          <w:tab w:val="left" w:pos="8540"/>
        </w:tabs>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DF3F73" w14:paraId="7EB3F6A4" w14:textId="77777777">
        <w:trPr>
          <w:cantSplit/>
          <w:trHeight w:val="432"/>
        </w:trPr>
        <w:tc>
          <w:tcPr>
            <w:tcW w:w="5000" w:type="pct"/>
            <w:gridSpan w:val="3"/>
          </w:tcPr>
          <w:p w14:paraId="7EB3F6A2" w14:textId="63F8D3F8" w:rsidR="00C063EB" w:rsidRPr="003A69EB" w:rsidRDefault="00C063EB" w:rsidP="00ED1F45">
            <w:pPr>
              <w:keepNext/>
              <w:rPr>
                <w:rFonts w:asciiTheme="minorHAnsi" w:hAnsiTheme="minorHAnsi"/>
                <w:b/>
                <w:szCs w:val="18"/>
              </w:rPr>
            </w:pPr>
            <w:r w:rsidRPr="003A69EB">
              <w:rPr>
                <w:rFonts w:asciiTheme="minorHAnsi" w:hAnsiTheme="minorHAnsi"/>
                <w:b/>
                <w:szCs w:val="18"/>
              </w:rPr>
              <w:t>C. Instrument Calibration</w:t>
            </w:r>
          </w:p>
          <w:p w14:paraId="7EB3F6A3" w14:textId="6C35687D" w:rsidR="00C063EB" w:rsidRPr="00DF3F73" w:rsidRDefault="007857EA" w:rsidP="00ED1F45">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063EB" w:rsidRPr="00DF3F73">
              <w:rPr>
                <w:rFonts w:asciiTheme="minorHAnsi" w:hAnsiTheme="minorHAnsi"/>
                <w:sz w:val="18"/>
                <w:szCs w:val="18"/>
              </w:rPr>
              <w:t>Procedures for instrument calibration are given in Reference Residential Appendix RA3.2.2 and RA3.2.2.2</w:t>
            </w:r>
          </w:p>
        </w:tc>
      </w:tr>
      <w:tr w:rsidR="00C063EB" w:rsidRPr="00DF3F73" w14:paraId="7EB3F6A8" w14:textId="77777777">
        <w:trPr>
          <w:cantSplit/>
          <w:trHeight w:val="432"/>
        </w:trPr>
        <w:tc>
          <w:tcPr>
            <w:tcW w:w="253" w:type="pct"/>
            <w:vAlign w:val="center"/>
          </w:tcPr>
          <w:p w14:paraId="7EB3F6A5"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A6" w14:textId="39B069EC"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6A7"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AC" w14:textId="77777777">
        <w:trPr>
          <w:cantSplit/>
          <w:trHeight w:val="432"/>
        </w:trPr>
        <w:tc>
          <w:tcPr>
            <w:tcW w:w="253" w:type="pct"/>
            <w:vAlign w:val="center"/>
          </w:tcPr>
          <w:p w14:paraId="7EB3F6A9"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AA" w14:textId="3FDC5E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6AB"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B3" w14:textId="77777777">
        <w:trPr>
          <w:cantSplit/>
          <w:trHeight w:val="432"/>
        </w:trPr>
        <w:tc>
          <w:tcPr>
            <w:tcW w:w="253" w:type="pct"/>
            <w:vAlign w:val="center"/>
          </w:tcPr>
          <w:p w14:paraId="7EB3F6AD"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AE" w14:textId="04316112"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6AF" w14:textId="5BE8B845"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C01 is greater than one month, then display text:  </w:t>
            </w:r>
          </w:p>
          <w:p w14:paraId="7EB3F6B0"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Refrigerant Gauge requires Calibration (do not proceed)";</w:t>
            </w:r>
          </w:p>
          <w:p w14:paraId="7EB3F6B1" w14:textId="09F20D7B"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1466AB">
              <w:rPr>
                <w:rFonts w:asciiTheme="minorHAnsi" w:hAnsiTheme="minorHAnsi"/>
                <w:sz w:val="18"/>
                <w:szCs w:val="18"/>
              </w:rPr>
              <w:t>≤</w:t>
            </w:r>
            <w:r w:rsidRPr="00DF3F73">
              <w:rPr>
                <w:rFonts w:asciiTheme="minorHAnsi" w:hAnsiTheme="minorHAnsi"/>
                <w:sz w:val="18"/>
                <w:szCs w:val="18"/>
              </w:rPr>
              <w:t>one month;  then display text:</w:t>
            </w:r>
          </w:p>
          <w:p w14:paraId="7EB3F6B2"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r w:rsidR="00C063EB" w:rsidRPr="00DF3F73" w14:paraId="7EB3F6BB" w14:textId="77777777">
        <w:trPr>
          <w:cantSplit/>
          <w:trHeight w:val="432"/>
        </w:trPr>
        <w:tc>
          <w:tcPr>
            <w:tcW w:w="253" w:type="pct"/>
            <w:vAlign w:val="center"/>
          </w:tcPr>
          <w:p w14:paraId="7EB3F6B4"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B5" w14:textId="756595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6B6" w14:textId="25FBD611"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C02 is greater than one month, then display text:  </w:t>
            </w:r>
          </w:p>
          <w:p w14:paraId="7EB3F6B7"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Thermocouple Gauge requires Calibration (do not proceed)"</w:t>
            </w:r>
          </w:p>
          <w:p w14:paraId="7EB3F6B8" w14:textId="77777777" w:rsidR="00C063EB" w:rsidRPr="00DF3F73" w:rsidRDefault="00C063EB" w:rsidP="000E1F95">
            <w:pPr>
              <w:keepNext/>
              <w:rPr>
                <w:rFonts w:asciiTheme="minorHAnsi" w:hAnsiTheme="minorHAnsi"/>
                <w:sz w:val="18"/>
                <w:szCs w:val="18"/>
              </w:rPr>
            </w:pPr>
          </w:p>
          <w:p w14:paraId="7EB3F6B9" w14:textId="49500E5C" w:rsidR="00C063EB" w:rsidRPr="00DF3F73" w:rsidRDefault="00C063EB" w:rsidP="00221EB2">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DB7686">
              <w:rPr>
                <w:rFonts w:asciiTheme="minorHAnsi" w:hAnsiTheme="minorHAnsi"/>
                <w:sz w:val="18"/>
                <w:szCs w:val="18"/>
              </w:rPr>
              <w:t>≤</w:t>
            </w:r>
            <w:r w:rsidRPr="00DF3F73">
              <w:rPr>
                <w:rFonts w:asciiTheme="minorHAnsi" w:hAnsiTheme="minorHAnsi"/>
                <w:sz w:val="18"/>
                <w:szCs w:val="18"/>
              </w:rPr>
              <w:t>one month;  then display text:</w:t>
            </w:r>
          </w:p>
          <w:p w14:paraId="7EB3F6BA"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bl>
    <w:p w14:paraId="7EB3F6BC" w14:textId="77777777" w:rsidR="009D3621" w:rsidRPr="00481126" w:rsidRDefault="009D3621" w:rsidP="00481126">
      <w:pPr>
        <w:tabs>
          <w:tab w:val="left" w:pos="8540"/>
        </w:tabs>
        <w:rPr>
          <w:rFonts w:asciiTheme="minorHAnsi" w:hAnsiTheme="minorHAnsi"/>
          <w:b/>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063EB" w:rsidRPr="007F0A72" w14:paraId="7EB3F6BF" w14:textId="77777777">
        <w:trPr>
          <w:cantSplit/>
          <w:trHeight w:val="233"/>
        </w:trPr>
        <w:tc>
          <w:tcPr>
            <w:tcW w:w="5000" w:type="pct"/>
            <w:gridSpan w:val="3"/>
            <w:vAlign w:val="center"/>
          </w:tcPr>
          <w:p w14:paraId="7EB3F6BD" w14:textId="05D63D9E" w:rsidR="00C063EB" w:rsidRPr="00481126" w:rsidRDefault="00C063EB" w:rsidP="003F6B16">
            <w:pPr>
              <w:pStyle w:val="Header"/>
              <w:keepNext/>
              <w:tabs>
                <w:tab w:val="clear" w:pos="4320"/>
                <w:tab w:val="clear" w:pos="8640"/>
              </w:tabs>
              <w:rPr>
                <w:rFonts w:asciiTheme="minorHAnsi" w:hAnsiTheme="minorHAnsi"/>
                <w:b/>
                <w:szCs w:val="18"/>
              </w:rPr>
            </w:pPr>
            <w:r w:rsidRPr="00481126">
              <w:rPr>
                <w:rFonts w:asciiTheme="minorHAnsi" w:hAnsiTheme="minorHAnsi"/>
                <w:b/>
                <w:szCs w:val="18"/>
              </w:rPr>
              <w:t>D. Measurement Access Hole (MAH) Verification</w:t>
            </w:r>
          </w:p>
          <w:p w14:paraId="7EB3F6BE" w14:textId="5727DB44" w:rsidR="00C063EB" w:rsidRPr="00421C09" w:rsidRDefault="007857EA" w:rsidP="003F6B16">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Pr>
                <w:rFonts w:asciiTheme="minorHAnsi" w:hAnsiTheme="minorHAnsi"/>
                <w:i/>
                <w:sz w:val="18"/>
                <w:szCs w:val="18"/>
              </w:rPr>
              <w:t xml:space="preserve"> </w:t>
            </w:r>
            <w:r w:rsidR="005C35FD" w:rsidRPr="003A69EB">
              <w:rPr>
                <w:rFonts w:asciiTheme="minorHAnsi" w:hAnsiTheme="minorHAnsi"/>
                <w:sz w:val="18"/>
                <w:szCs w:val="18"/>
              </w:rPr>
              <w:t>Procedures for installing MAH are specified in Reference Residential Appendix RA3.2.2.3</w:t>
            </w:r>
            <w:r w:rsidRPr="003A69EB">
              <w:rPr>
                <w:rFonts w:asciiTheme="minorHAnsi" w:hAnsiTheme="minorHAnsi"/>
                <w:sz w:val="18"/>
                <w:szCs w:val="18"/>
              </w:rPr>
              <w:t>.</w:t>
            </w:r>
          </w:p>
        </w:tc>
      </w:tr>
      <w:tr w:rsidR="00C063EB" w:rsidRPr="007F0A72" w14:paraId="7EB3F6C7" w14:textId="77777777">
        <w:trPr>
          <w:cantSplit/>
          <w:trHeight w:val="233"/>
        </w:trPr>
        <w:tc>
          <w:tcPr>
            <w:tcW w:w="204" w:type="pct"/>
            <w:vAlign w:val="center"/>
          </w:tcPr>
          <w:p w14:paraId="7EB3F6C0"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6" w:type="pct"/>
            <w:tcMar>
              <w:left w:w="115" w:type="dxa"/>
              <w:right w:w="101" w:type="dxa"/>
            </w:tcMar>
            <w:vAlign w:val="center"/>
          </w:tcPr>
          <w:p w14:paraId="7EB3F6C1" w14:textId="553498C2" w:rsidR="00C063EB" w:rsidRPr="00421C09" w:rsidRDefault="005C35FD" w:rsidP="00481126">
            <w:pPr>
              <w:keepNext/>
              <w:rPr>
                <w:rFonts w:asciiTheme="minorHAnsi" w:hAnsiTheme="minorHAnsi"/>
                <w:sz w:val="18"/>
                <w:szCs w:val="18"/>
              </w:rPr>
            </w:pPr>
            <w:r>
              <w:rPr>
                <w:rFonts w:asciiTheme="minorHAnsi" w:hAnsiTheme="minorHAnsi"/>
                <w:sz w:val="18"/>
                <w:szCs w:val="18"/>
              </w:rPr>
              <w:t xml:space="preserve">Method </w:t>
            </w:r>
            <w:r w:rsidR="00481126">
              <w:rPr>
                <w:rFonts w:asciiTheme="minorHAnsi" w:hAnsiTheme="minorHAnsi"/>
                <w:sz w:val="18"/>
                <w:szCs w:val="18"/>
              </w:rPr>
              <w:t>U</w:t>
            </w:r>
            <w:r>
              <w:rPr>
                <w:rFonts w:asciiTheme="minorHAnsi" w:hAnsiTheme="minorHAnsi"/>
                <w:sz w:val="18"/>
                <w:szCs w:val="18"/>
              </w:rPr>
              <w:t xml:space="preserve">sed to </w:t>
            </w:r>
            <w:r w:rsidR="00481126">
              <w:rPr>
                <w:rFonts w:asciiTheme="minorHAnsi" w:hAnsiTheme="minorHAnsi"/>
                <w:sz w:val="18"/>
                <w:szCs w:val="18"/>
              </w:rPr>
              <w:t>D</w:t>
            </w:r>
            <w:r>
              <w:rPr>
                <w:rFonts w:asciiTheme="minorHAnsi" w:hAnsiTheme="minorHAnsi"/>
                <w:sz w:val="18"/>
                <w:szCs w:val="18"/>
              </w:rPr>
              <w:t xml:space="preserve">emonstrate </w:t>
            </w:r>
            <w:r w:rsidR="00481126">
              <w:rPr>
                <w:rFonts w:asciiTheme="minorHAnsi" w:hAnsiTheme="minorHAnsi"/>
                <w:sz w:val="18"/>
                <w:szCs w:val="18"/>
              </w:rPr>
              <w:t>C</w:t>
            </w:r>
            <w:r>
              <w:rPr>
                <w:rFonts w:asciiTheme="minorHAnsi" w:hAnsiTheme="minorHAnsi"/>
                <w:sz w:val="18"/>
                <w:szCs w:val="18"/>
              </w:rPr>
              <w:t xml:space="preserve">ompliance with the Measurement Access Hole (MAH) </w:t>
            </w:r>
            <w:r w:rsidR="00481126">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7EB3F6C2" w14:textId="77777777" w:rsidR="00C063EB" w:rsidRPr="00421C09" w:rsidRDefault="005C35FD"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2304E0" w:rsidRPr="00421C09">
              <w:rPr>
                <w:rFonts w:asciiTheme="minorHAnsi" w:hAnsiTheme="minorHAnsi"/>
                <w:sz w:val="18"/>
                <w:szCs w:val="18"/>
              </w:rPr>
              <w:t xml:space="preserve"> value from CF2R as default; allow user to override the default and pick one from list</w:t>
            </w:r>
            <w:r w:rsidR="00941963" w:rsidRPr="00421C09">
              <w:rPr>
                <w:rFonts w:asciiTheme="minorHAnsi" w:hAnsiTheme="minorHAnsi"/>
                <w:sz w:val="18"/>
                <w:szCs w:val="18"/>
              </w:rPr>
              <w:t xml:space="preserve">: </w:t>
            </w:r>
          </w:p>
          <w:p w14:paraId="7EB3F6C3"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7EB3F6C4"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7EB3F6C5" w14:textId="77777777" w:rsidR="00C063EB" w:rsidRPr="00421C09" w:rsidRDefault="005C35FD"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7EB3F6C6" w14:textId="77777777" w:rsidR="001D6248" w:rsidRPr="00421C09" w:rsidRDefault="005C35FD" w:rsidP="008A37A7">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w:t>
            </w:r>
          </w:p>
        </w:tc>
      </w:tr>
    </w:tbl>
    <w:p w14:paraId="7EB3F6C8" w14:textId="77777777" w:rsidR="00C063EB" w:rsidRDefault="00C063EB" w:rsidP="003F6B16">
      <w:pPr>
        <w:rPr>
          <w:rFonts w:asciiTheme="minorHAnsi" w:hAnsiTheme="minorHAnsi"/>
          <w:b/>
          <w:sz w:val="18"/>
          <w:szCs w:val="18"/>
        </w:rPr>
      </w:pPr>
    </w:p>
    <w:tbl>
      <w:tblPr>
        <w:tblW w:w="5051"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6"/>
        <w:gridCol w:w="447"/>
        <w:gridCol w:w="2320"/>
        <w:gridCol w:w="2675"/>
        <w:gridCol w:w="358"/>
        <w:gridCol w:w="5084"/>
      </w:tblGrid>
      <w:tr w:rsidR="0039646C" w:rsidRPr="006A3EEB" w14:paraId="44CB3E9F" w14:textId="77777777" w:rsidTr="0039646C">
        <w:trPr>
          <w:gridBefore w:val="1"/>
          <w:wBefore w:w="8" w:type="pct"/>
          <w:trHeight w:val="233"/>
        </w:trPr>
        <w:tc>
          <w:tcPr>
            <w:tcW w:w="4992" w:type="pct"/>
            <w:gridSpan w:val="5"/>
            <w:tcBorders>
              <w:top w:val="single" w:sz="4" w:space="0" w:color="auto"/>
              <w:left w:val="single" w:sz="4" w:space="0" w:color="auto"/>
              <w:bottom w:val="single" w:sz="4" w:space="0" w:color="auto"/>
              <w:right w:val="single" w:sz="4" w:space="0" w:color="auto"/>
            </w:tcBorders>
          </w:tcPr>
          <w:p w14:paraId="337BECFE" w14:textId="77777777" w:rsidR="0039646C" w:rsidRPr="0039646C" w:rsidRDefault="0039646C" w:rsidP="0039646C">
            <w:pPr>
              <w:keepNext/>
              <w:rPr>
                <w:rFonts w:asciiTheme="minorHAnsi" w:hAnsiTheme="minorHAnsi"/>
                <w:b/>
                <w:szCs w:val="18"/>
              </w:rPr>
            </w:pPr>
            <w:r w:rsidRPr="0039646C">
              <w:rPr>
                <w:rFonts w:asciiTheme="minorHAnsi" w:hAnsiTheme="minorHAnsi"/>
                <w:b/>
                <w:szCs w:val="18"/>
              </w:rPr>
              <w:lastRenderedPageBreak/>
              <w:t>E. Minimum System Airflow Rate Verification</w:t>
            </w:r>
          </w:p>
          <w:p w14:paraId="343F970E" w14:textId="77777777" w:rsidR="0039646C" w:rsidRPr="006B3670" w:rsidRDefault="0039646C" w:rsidP="0039646C">
            <w:pPr>
              <w:keepNext/>
              <w:rPr>
                <w:rFonts w:asciiTheme="minorHAnsi" w:hAnsiTheme="minorHAnsi"/>
                <w:szCs w:val="18"/>
              </w:rPr>
            </w:pPr>
            <w:r w:rsidRPr="006B3670">
              <w:rPr>
                <w:rFonts w:asciiTheme="minorHAnsi" w:hAnsiTheme="minorHAnsi"/>
                <w:szCs w:val="18"/>
              </w:rPr>
              <w:t>Procedures for verifying minimum system airflow are specified in Reference Residential Appendix RA3.3.3.</w:t>
            </w:r>
          </w:p>
          <w:p w14:paraId="0692B235" w14:textId="77777777" w:rsidR="0039646C" w:rsidRPr="0039646C" w:rsidRDefault="0039646C" w:rsidP="0039646C">
            <w:pPr>
              <w:keepNext/>
              <w:rPr>
                <w:rFonts w:asciiTheme="minorHAnsi" w:hAnsiTheme="minorHAnsi"/>
                <w:b/>
                <w:szCs w:val="18"/>
              </w:rPr>
            </w:pPr>
            <w:r w:rsidRPr="006B3670">
              <w:rPr>
                <w:rFonts w:asciiTheme="minorHAnsi" w:hAnsiTheme="minorHAnsi"/>
                <w:szCs w:val="18"/>
              </w:rPr>
              <w:t>&lt;&lt;require 1 row of data for each indoor unit listed in the "HERS Verification Requirements for Duct Systems" table on the MCH-01&gt;</w:t>
            </w:r>
          </w:p>
        </w:tc>
      </w:tr>
      <w:tr w:rsidR="0039646C" w:rsidRPr="006A3EEB" w14:paraId="42C7F208" w14:textId="77777777" w:rsidTr="0039646C">
        <w:tblPrEx>
          <w:tblCellMar>
            <w:top w:w="0" w:type="dxa"/>
            <w:left w:w="108" w:type="dxa"/>
            <w:bottom w:w="0" w:type="dxa"/>
            <w:right w:w="108" w:type="dxa"/>
          </w:tblCellMar>
          <w:tblLook w:val="00A0" w:firstRow="1" w:lastRow="0" w:firstColumn="1" w:lastColumn="0" w:noHBand="0" w:noVBand="0"/>
        </w:tblPrEx>
        <w:trPr>
          <w:cantSplit/>
          <w:trHeight w:val="305"/>
        </w:trPr>
        <w:tc>
          <w:tcPr>
            <w:tcW w:w="1277" w:type="pct"/>
            <w:gridSpan w:val="3"/>
            <w:vAlign w:val="center"/>
          </w:tcPr>
          <w:p w14:paraId="442E2969" w14:textId="77777777" w:rsidR="0039646C" w:rsidRPr="006A3EEB" w:rsidRDefault="0039646C" w:rsidP="0039646C">
            <w:pPr>
              <w:keepNext/>
              <w:jc w:val="center"/>
              <w:rPr>
                <w:rFonts w:ascii="Calibri" w:hAnsi="Calibri"/>
                <w:sz w:val="18"/>
                <w:szCs w:val="18"/>
              </w:rPr>
            </w:pPr>
            <w:r>
              <w:rPr>
                <w:rFonts w:ascii="Calibri" w:hAnsi="Calibri"/>
                <w:sz w:val="18"/>
                <w:szCs w:val="18"/>
              </w:rPr>
              <w:t>01</w:t>
            </w:r>
          </w:p>
        </w:tc>
        <w:tc>
          <w:tcPr>
            <w:tcW w:w="1391" w:type="pct"/>
            <w:gridSpan w:val="2"/>
          </w:tcPr>
          <w:p w14:paraId="39F77E35" w14:textId="77777777" w:rsidR="0039646C" w:rsidRDefault="0039646C" w:rsidP="0039646C">
            <w:pPr>
              <w:keepNext/>
              <w:jc w:val="center"/>
              <w:rPr>
                <w:rFonts w:ascii="Calibri" w:hAnsi="Calibri"/>
                <w:sz w:val="18"/>
                <w:szCs w:val="18"/>
              </w:rPr>
            </w:pPr>
            <w:r>
              <w:rPr>
                <w:rFonts w:ascii="Calibri" w:hAnsi="Calibri"/>
                <w:sz w:val="18"/>
                <w:szCs w:val="18"/>
              </w:rPr>
              <w:t>02</w:t>
            </w:r>
          </w:p>
        </w:tc>
        <w:tc>
          <w:tcPr>
            <w:tcW w:w="2332" w:type="pct"/>
            <w:vAlign w:val="center"/>
          </w:tcPr>
          <w:p w14:paraId="66B181A8" w14:textId="77777777" w:rsidR="0039646C" w:rsidRPr="006A3EEB" w:rsidRDefault="0039646C" w:rsidP="0039646C">
            <w:pPr>
              <w:keepNext/>
              <w:jc w:val="center"/>
              <w:rPr>
                <w:rFonts w:ascii="Calibri" w:hAnsi="Calibri"/>
                <w:sz w:val="18"/>
                <w:szCs w:val="18"/>
              </w:rPr>
            </w:pPr>
            <w:r>
              <w:rPr>
                <w:rFonts w:ascii="Calibri" w:hAnsi="Calibri"/>
                <w:sz w:val="18"/>
                <w:szCs w:val="18"/>
              </w:rPr>
              <w:t>03</w:t>
            </w:r>
          </w:p>
        </w:tc>
      </w:tr>
      <w:tr w:rsidR="0039646C" w:rsidRPr="006A3EEB" w14:paraId="4A53117F" w14:textId="77777777" w:rsidTr="0039646C">
        <w:tblPrEx>
          <w:tblCellMar>
            <w:top w:w="0" w:type="dxa"/>
            <w:left w:w="108" w:type="dxa"/>
            <w:bottom w:w="0" w:type="dxa"/>
            <w:right w:w="108" w:type="dxa"/>
          </w:tblCellMar>
          <w:tblLook w:val="00A0" w:firstRow="1" w:lastRow="0" w:firstColumn="1" w:lastColumn="0" w:noHBand="0" w:noVBand="0"/>
        </w:tblPrEx>
        <w:trPr>
          <w:cantSplit/>
          <w:trHeight w:val="882"/>
        </w:trPr>
        <w:tc>
          <w:tcPr>
            <w:tcW w:w="1277" w:type="pct"/>
            <w:gridSpan w:val="3"/>
            <w:tcBorders>
              <w:top w:val="nil"/>
            </w:tcBorders>
            <w:vAlign w:val="bottom"/>
          </w:tcPr>
          <w:p w14:paraId="0B9CFB3F" w14:textId="77777777" w:rsidR="0039646C" w:rsidRPr="006A3EEB" w:rsidRDefault="0039646C" w:rsidP="0039646C">
            <w:pPr>
              <w:keepNext/>
              <w:jc w:val="center"/>
              <w:rPr>
                <w:rFonts w:ascii="Calibri" w:hAnsi="Calibri"/>
                <w:sz w:val="18"/>
                <w:szCs w:val="18"/>
              </w:rPr>
            </w:pPr>
            <w:r w:rsidRPr="00442EA4">
              <w:rPr>
                <w:rFonts w:ascii="Calibri" w:hAnsi="Calibri"/>
                <w:sz w:val="18"/>
                <w:szCs w:val="18"/>
              </w:rPr>
              <w:t>Indoor Unit Name or Description of Area Served</w:t>
            </w:r>
          </w:p>
        </w:tc>
        <w:tc>
          <w:tcPr>
            <w:tcW w:w="1391" w:type="pct"/>
            <w:gridSpan w:val="2"/>
            <w:tcBorders>
              <w:top w:val="nil"/>
            </w:tcBorders>
            <w:vAlign w:val="bottom"/>
          </w:tcPr>
          <w:p w14:paraId="205F474D" w14:textId="77777777" w:rsidR="0039646C" w:rsidRPr="006A3EEB" w:rsidRDefault="0039646C" w:rsidP="0039646C">
            <w:pPr>
              <w:keepNext/>
              <w:jc w:val="center"/>
              <w:rPr>
                <w:rFonts w:ascii="Calibri" w:hAnsi="Calibri"/>
                <w:sz w:val="18"/>
                <w:szCs w:val="18"/>
              </w:rPr>
            </w:pPr>
            <w:r w:rsidRPr="005A5F9A">
              <w:rPr>
                <w:rFonts w:ascii="Calibri" w:hAnsi="Calibri"/>
              </w:rPr>
              <w:t>Minimum Required System Airflow Rate (cfm)</w:t>
            </w:r>
          </w:p>
        </w:tc>
        <w:tc>
          <w:tcPr>
            <w:tcW w:w="2332" w:type="pct"/>
            <w:tcBorders>
              <w:top w:val="nil"/>
            </w:tcBorders>
            <w:vAlign w:val="bottom"/>
          </w:tcPr>
          <w:p w14:paraId="023F1D48" w14:textId="77777777" w:rsidR="0039646C" w:rsidRPr="006A3EEB" w:rsidRDefault="0039646C" w:rsidP="0039646C">
            <w:pPr>
              <w:keepNext/>
              <w:jc w:val="center"/>
              <w:rPr>
                <w:rFonts w:ascii="Calibri" w:hAnsi="Calibri"/>
                <w:sz w:val="18"/>
                <w:szCs w:val="18"/>
              </w:rPr>
            </w:pPr>
            <w:r w:rsidRPr="005A5F9A">
              <w:rPr>
                <w:rFonts w:ascii="Calibri" w:hAnsi="Calibri"/>
                <w:sz w:val="18"/>
                <w:szCs w:val="18"/>
              </w:rPr>
              <w:t>System Airflow Rate Verification Status</w:t>
            </w:r>
          </w:p>
        </w:tc>
      </w:tr>
      <w:tr w:rsidR="0039646C" w:rsidRPr="006A3EEB" w14:paraId="5AA85F38" w14:textId="77777777" w:rsidTr="0039646C">
        <w:tblPrEx>
          <w:tblCellMar>
            <w:top w:w="0" w:type="dxa"/>
            <w:left w:w="108" w:type="dxa"/>
            <w:bottom w:w="0" w:type="dxa"/>
            <w:right w:w="108" w:type="dxa"/>
          </w:tblCellMar>
          <w:tblLook w:val="00A0" w:firstRow="1" w:lastRow="0" w:firstColumn="1" w:lastColumn="0" w:noHBand="0" w:noVBand="0"/>
        </w:tblPrEx>
        <w:trPr>
          <w:cantSplit/>
          <w:trHeight w:val="2816"/>
        </w:trPr>
        <w:tc>
          <w:tcPr>
            <w:tcW w:w="1277" w:type="pct"/>
            <w:gridSpan w:val="3"/>
          </w:tcPr>
          <w:p w14:paraId="6FD313C5" w14:textId="77777777" w:rsidR="0039646C" w:rsidRPr="00654A92" w:rsidRDefault="0039646C" w:rsidP="0039646C">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1391" w:type="pct"/>
            <w:gridSpan w:val="2"/>
          </w:tcPr>
          <w:p w14:paraId="5267C86F" w14:textId="77777777" w:rsidR="00DA3158" w:rsidRDefault="0039646C" w:rsidP="00DA3158">
            <w:pPr>
              <w:keepNext/>
              <w:rPr>
                <w:ins w:id="7" w:author="Markstrum, Alexis@Energy" w:date="2020-07-09T12:34:00Z"/>
                <w:rFonts w:ascii="Calibri" w:hAnsi="Calibri"/>
                <w:sz w:val="14"/>
                <w:szCs w:val="14"/>
              </w:rPr>
            </w:pPr>
            <w:r w:rsidRPr="00654A92">
              <w:rPr>
                <w:rFonts w:ascii="Calibri" w:hAnsi="Calibri"/>
                <w:sz w:val="14"/>
                <w:szCs w:val="14"/>
              </w:rPr>
              <w:t>&lt;</w:t>
            </w:r>
            <w:ins w:id="8" w:author="Markstrum, Alexis@Energy" w:date="2020-07-09T12:34:00Z">
              <w:r w:rsidR="00DA3158" w:rsidRPr="00654A92">
                <w:rPr>
                  <w:rFonts w:ascii="Calibri" w:hAnsi="Calibri"/>
                  <w:sz w:val="14"/>
                  <w:szCs w:val="14"/>
                </w:rPr>
                <w:t>&lt;</w:t>
              </w:r>
              <w:r w:rsidR="00DA3158">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p>
          <w:p w14:paraId="0FAA6D39" w14:textId="09ACAF2A" w:rsidR="0039646C" w:rsidRPr="00654A92" w:rsidRDefault="0039646C" w:rsidP="0039646C">
            <w:pPr>
              <w:keepNext/>
              <w:rPr>
                <w:rFonts w:ascii="Calibri" w:hAnsi="Calibri"/>
                <w:sz w:val="14"/>
                <w:szCs w:val="14"/>
              </w:rPr>
            </w:pPr>
            <w:del w:id="9" w:author="Markstrum, Alexis@Energy" w:date="2020-07-09T12:34:00Z">
              <w:r w:rsidRPr="00654A92" w:rsidDel="00DA3158">
                <w:rPr>
                  <w:rFonts w:ascii="Calibri" w:hAnsi="Calibri"/>
                  <w:sz w:val="14"/>
                  <w:szCs w:val="14"/>
                </w:rPr>
                <w:delText>calculated field, numeric xxxx.:</w:delText>
              </w:r>
            </w:del>
            <w:r w:rsidRPr="00654A92">
              <w:rPr>
                <w:rFonts w:ascii="Calibri" w:hAnsi="Calibri"/>
                <w:sz w:val="14"/>
                <w:szCs w:val="14"/>
              </w:rPr>
              <w:t xml:space="preserve">  </w:t>
            </w:r>
          </w:p>
          <w:p w14:paraId="6B7858DE" w14:textId="6E6C794D" w:rsidR="000435B9" w:rsidRDefault="00DA3158" w:rsidP="000435B9">
            <w:pPr>
              <w:keepNext/>
              <w:rPr>
                <w:rFonts w:ascii="Calibri" w:hAnsi="Calibri"/>
                <w:sz w:val="14"/>
                <w:szCs w:val="14"/>
              </w:rPr>
            </w:pPr>
            <w:ins w:id="10" w:author="Markstrum, Alexis@Energy" w:date="2020-07-09T12:34:00Z">
              <w:r>
                <w:rPr>
                  <w:rFonts w:ascii="Calibri" w:hAnsi="Calibri"/>
                  <w:sz w:val="14"/>
                  <w:szCs w:val="14"/>
                </w:rPr>
                <w:t xml:space="preserve">Else </w:t>
              </w:r>
            </w:ins>
            <w:r w:rsidR="000435B9">
              <w:rPr>
                <w:rFonts w:ascii="Calibri" w:hAnsi="Calibri"/>
                <w:sz w:val="14"/>
                <w:szCs w:val="14"/>
              </w:rPr>
              <w:t>reference</w:t>
            </w:r>
            <w:ins w:id="11" w:author="Markstrum, Alexis@Energy" w:date="2020-07-09T12:36:00Z">
              <w:r>
                <w:rPr>
                  <w:rFonts w:ascii="Calibri" w:hAnsi="Calibri"/>
                  <w:sz w:val="14"/>
                  <w:szCs w:val="14"/>
                </w:rPr>
                <w:t xml:space="preserve"> numeric xxxx</w:t>
              </w:r>
            </w:ins>
            <w:r w:rsidR="000435B9">
              <w:rPr>
                <w:rFonts w:ascii="Calibri" w:hAnsi="Calibri"/>
                <w:sz w:val="14"/>
                <w:szCs w:val="14"/>
              </w:rPr>
              <w:t xml:space="preserve"> value from applicable MCH-23 field for the indoor unit in E01 according to the following list:</w:t>
            </w:r>
          </w:p>
          <w:p w14:paraId="02F62A93" w14:textId="77777777" w:rsidR="000435B9" w:rsidRDefault="000435B9" w:rsidP="000435B9">
            <w:pPr>
              <w:keepNext/>
              <w:rPr>
                <w:rFonts w:ascii="Calibri" w:hAnsi="Calibri"/>
                <w:sz w:val="14"/>
                <w:szCs w:val="14"/>
              </w:rPr>
            </w:pPr>
            <w:r>
              <w:rPr>
                <w:rFonts w:ascii="Calibri" w:hAnsi="Calibri"/>
                <w:sz w:val="14"/>
                <w:szCs w:val="14"/>
              </w:rPr>
              <w:t>MCH-23a  field D02</w:t>
            </w:r>
          </w:p>
          <w:p w14:paraId="38CBE880" w14:textId="77777777" w:rsidR="000435B9" w:rsidRDefault="000435B9" w:rsidP="000435B9">
            <w:pPr>
              <w:keepNext/>
              <w:rPr>
                <w:rFonts w:ascii="Calibri" w:hAnsi="Calibri"/>
                <w:sz w:val="14"/>
                <w:szCs w:val="14"/>
              </w:rPr>
            </w:pPr>
            <w:r>
              <w:rPr>
                <w:rFonts w:ascii="Calibri" w:hAnsi="Calibri"/>
                <w:sz w:val="14"/>
                <w:szCs w:val="14"/>
              </w:rPr>
              <w:t>MCH-23b  field E03</w:t>
            </w:r>
          </w:p>
          <w:p w14:paraId="01A33898" w14:textId="77777777" w:rsidR="000435B9" w:rsidRDefault="000435B9" w:rsidP="000435B9">
            <w:pPr>
              <w:keepNext/>
              <w:rPr>
                <w:rFonts w:ascii="Calibri" w:hAnsi="Calibri"/>
                <w:sz w:val="14"/>
                <w:szCs w:val="14"/>
              </w:rPr>
            </w:pPr>
            <w:r>
              <w:rPr>
                <w:rFonts w:ascii="Calibri" w:hAnsi="Calibri"/>
                <w:sz w:val="14"/>
                <w:szCs w:val="14"/>
              </w:rPr>
              <w:t>MCH-23c  field E02</w:t>
            </w:r>
          </w:p>
          <w:p w14:paraId="6DBECB46" w14:textId="77777777" w:rsidR="000435B9" w:rsidRDefault="000435B9" w:rsidP="000435B9">
            <w:pPr>
              <w:keepNext/>
              <w:rPr>
                <w:rFonts w:ascii="Calibri" w:hAnsi="Calibri"/>
                <w:sz w:val="14"/>
                <w:szCs w:val="14"/>
              </w:rPr>
            </w:pPr>
            <w:r>
              <w:rPr>
                <w:rFonts w:ascii="Calibri" w:hAnsi="Calibri"/>
                <w:sz w:val="14"/>
                <w:szCs w:val="14"/>
              </w:rPr>
              <w:t>(MCH-23d is not applicable)</w:t>
            </w:r>
          </w:p>
          <w:p w14:paraId="4B893524" w14:textId="77777777" w:rsidR="000435B9" w:rsidRDefault="000435B9" w:rsidP="000435B9">
            <w:pPr>
              <w:keepNext/>
              <w:rPr>
                <w:rFonts w:ascii="Calibri" w:hAnsi="Calibri"/>
                <w:sz w:val="14"/>
                <w:szCs w:val="14"/>
              </w:rPr>
            </w:pPr>
            <w:r>
              <w:rPr>
                <w:rFonts w:ascii="Calibri" w:hAnsi="Calibri"/>
                <w:sz w:val="14"/>
                <w:szCs w:val="14"/>
              </w:rPr>
              <w:t>MCH-23e  field D02</w:t>
            </w:r>
          </w:p>
          <w:p w14:paraId="69C87D11" w14:textId="77777777" w:rsidR="000435B9" w:rsidRDefault="000435B9" w:rsidP="000435B9">
            <w:pPr>
              <w:keepNext/>
              <w:rPr>
                <w:rFonts w:ascii="Calibri" w:hAnsi="Calibri"/>
                <w:sz w:val="14"/>
                <w:szCs w:val="14"/>
              </w:rPr>
            </w:pPr>
            <w:r>
              <w:rPr>
                <w:rFonts w:ascii="Calibri" w:hAnsi="Calibri"/>
                <w:sz w:val="14"/>
                <w:szCs w:val="14"/>
              </w:rPr>
              <w:t>MCH-23f  field D02&gt;&gt;</w:t>
            </w:r>
          </w:p>
          <w:p w14:paraId="35C19BBC" w14:textId="6E74E55E" w:rsidR="0039646C" w:rsidRPr="00654A92" w:rsidRDefault="0039646C" w:rsidP="0039646C">
            <w:pPr>
              <w:keepNext/>
              <w:rPr>
                <w:rFonts w:ascii="Calibri" w:hAnsi="Calibri"/>
                <w:sz w:val="14"/>
                <w:szCs w:val="14"/>
              </w:rPr>
            </w:pPr>
          </w:p>
        </w:tc>
        <w:tc>
          <w:tcPr>
            <w:tcW w:w="2332" w:type="pct"/>
          </w:tcPr>
          <w:p w14:paraId="4583A5D7" w14:textId="5A2040A4" w:rsidR="0039646C" w:rsidRPr="006B3670" w:rsidRDefault="0039646C" w:rsidP="0039646C">
            <w:pPr>
              <w:keepNext/>
              <w:spacing w:afterLines="60" w:after="144"/>
              <w:rPr>
                <w:rFonts w:ascii="Calibri" w:hAnsi="Calibri"/>
                <w:sz w:val="16"/>
                <w:szCs w:val="16"/>
                <w:u w:val="single"/>
              </w:rPr>
            </w:pPr>
            <w:r w:rsidRPr="006B3670">
              <w:rPr>
                <w:rFonts w:ascii="Calibri" w:hAnsi="Calibri"/>
                <w:sz w:val="16"/>
                <w:szCs w:val="16"/>
                <w:u w:val="single"/>
              </w:rPr>
              <w:t>&lt;&lt;calculat</w:t>
            </w:r>
            <w:r w:rsidR="00BA654C">
              <w:rPr>
                <w:rFonts w:ascii="Calibri" w:hAnsi="Calibri"/>
                <w:sz w:val="16"/>
                <w:szCs w:val="16"/>
                <w:u w:val="single"/>
              </w:rPr>
              <w:t>e</w:t>
            </w:r>
            <w:r w:rsidRPr="006B3670">
              <w:rPr>
                <w:rFonts w:ascii="Calibri" w:hAnsi="Calibri"/>
                <w:sz w:val="16"/>
                <w:szCs w:val="16"/>
                <w:u w:val="single"/>
              </w:rPr>
              <w:t>d field:</w:t>
            </w:r>
          </w:p>
          <w:p w14:paraId="667E14C7" w14:textId="77777777" w:rsidR="0039646C" w:rsidRPr="006B3670" w:rsidRDefault="0039646C" w:rsidP="0039646C">
            <w:pPr>
              <w:keepNext/>
              <w:spacing w:afterLines="60" w:after="144"/>
              <w:rPr>
                <w:rFonts w:ascii="Calibri" w:hAnsi="Calibri"/>
                <w:sz w:val="16"/>
                <w:szCs w:val="16"/>
              </w:rPr>
            </w:pPr>
            <w:r w:rsidRPr="006B3670">
              <w:rPr>
                <w:rFonts w:ascii="Calibri" w:hAnsi="Calibri"/>
                <w:sz w:val="16"/>
                <w:szCs w:val="16"/>
              </w:rPr>
              <w:t>if the CF2R-MCH-01 indicates a MCH-28 is required for alternate minimum airflow rate compliance, then</w:t>
            </w:r>
          </w:p>
          <w:p w14:paraId="0DEFF0CF"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if the system has a registered CF3R-MCH-28 that indicates compliance with Table 150.0-B or C return duct design requirements, then result =</w:t>
            </w:r>
            <w:r w:rsidRPr="006B3670">
              <w:rPr>
                <w:rFonts w:ascii="Calibri" w:hAnsi="Calibri"/>
                <w:b/>
                <w:sz w:val="16"/>
                <w:szCs w:val="16"/>
              </w:rPr>
              <w:t>system complies using Table 150.0-B or C alternative return duct design criteria</w:t>
            </w:r>
            <w:r w:rsidRPr="006B3670">
              <w:rPr>
                <w:rFonts w:ascii="Calibri" w:hAnsi="Calibri"/>
                <w:sz w:val="16"/>
                <w:szCs w:val="16"/>
              </w:rPr>
              <w:t>.</w:t>
            </w:r>
          </w:p>
          <w:p w14:paraId="48F5F8DC"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else result=</w:t>
            </w:r>
            <w:r w:rsidRPr="006B3670">
              <w:rPr>
                <w:rFonts w:ascii="Calibri" w:hAnsi="Calibri"/>
                <w:b/>
                <w:sz w:val="16"/>
                <w:szCs w:val="16"/>
              </w:rPr>
              <w:t xml:space="preserve">System does not comply.  A registered CF2R-MCH-28 is required </w:t>
            </w:r>
            <w:r w:rsidRPr="006B3670">
              <w:rPr>
                <w:rFonts w:ascii="Calibri" w:hAnsi="Calibri"/>
                <w:sz w:val="16"/>
                <w:szCs w:val="16"/>
              </w:rPr>
              <w:t>(do not allow this MCH-25 to be registered).</w:t>
            </w:r>
          </w:p>
          <w:p w14:paraId="1F58EA96" w14:textId="77777777" w:rsidR="0039646C" w:rsidRPr="006B3670" w:rsidRDefault="0039646C" w:rsidP="0039646C">
            <w:pPr>
              <w:keepNext/>
              <w:spacing w:afterLines="60" w:after="144"/>
              <w:rPr>
                <w:rFonts w:ascii="Calibri" w:hAnsi="Calibri"/>
                <w:sz w:val="16"/>
                <w:szCs w:val="16"/>
              </w:rPr>
            </w:pPr>
            <w:r w:rsidRPr="006B3670">
              <w:rPr>
                <w:rFonts w:ascii="Calibri" w:hAnsi="Calibri"/>
                <w:sz w:val="16"/>
                <w:szCs w:val="16"/>
                <w:u w:val="single"/>
              </w:rPr>
              <w:t>else</w:t>
            </w:r>
            <w:r w:rsidRPr="006B3670">
              <w:rPr>
                <w:rFonts w:ascii="Calibri" w:hAnsi="Calibri"/>
                <w:sz w:val="16"/>
                <w:szCs w:val="16"/>
              </w:rPr>
              <w:t>if the CF2R-MCH-01 indicates a MCH-23 is required for minimum airflow rate compliance, then</w:t>
            </w:r>
          </w:p>
          <w:p w14:paraId="312C4E17" w14:textId="79C5D565"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if this system has a registered CF3R-MCH-23a</w:t>
            </w:r>
            <w:r w:rsidR="00BA654C">
              <w:rPr>
                <w:rFonts w:ascii="Calibri" w:hAnsi="Calibri"/>
                <w:sz w:val="16"/>
                <w:szCs w:val="16"/>
              </w:rPr>
              <w:t>,</w:t>
            </w:r>
            <w:r w:rsidRPr="006B3670">
              <w:rPr>
                <w:rFonts w:ascii="Calibri" w:hAnsi="Calibri"/>
                <w:sz w:val="16"/>
                <w:szCs w:val="16"/>
              </w:rPr>
              <w:t xml:space="preserve"> CF3R-MCH-23b</w:t>
            </w:r>
            <w:r w:rsidR="00BA654C">
              <w:rPr>
                <w:rFonts w:ascii="Calibri" w:hAnsi="Calibri"/>
                <w:sz w:val="14"/>
                <w:szCs w:val="14"/>
              </w:rPr>
              <w:t xml:space="preserve">, </w:t>
            </w:r>
            <w:r w:rsidR="00BA654C" w:rsidRPr="00542219">
              <w:rPr>
                <w:rFonts w:ascii="Calibri" w:hAnsi="Calibri"/>
                <w:sz w:val="14"/>
                <w:szCs w:val="14"/>
              </w:rPr>
              <w:t>CF2R-MCH-23e or CF2R-MCH-23f</w:t>
            </w:r>
            <w:r w:rsidRPr="006B3670">
              <w:rPr>
                <w:rFonts w:ascii="Calibri" w:hAnsi="Calibri"/>
                <w:sz w:val="16"/>
                <w:szCs w:val="16"/>
              </w:rPr>
              <w:t xml:space="preserve"> that meets the compliance criterion in E01, then result = </w:t>
            </w:r>
            <w:r w:rsidRPr="006B3670">
              <w:rPr>
                <w:rFonts w:ascii="Calibri" w:hAnsi="Calibri"/>
                <w:b/>
                <w:sz w:val="16"/>
                <w:szCs w:val="16"/>
              </w:rPr>
              <w:t>System complies with minimum airflow rate requirements</w:t>
            </w:r>
            <w:r w:rsidRPr="006B3670">
              <w:rPr>
                <w:rFonts w:ascii="Calibri" w:hAnsi="Calibri"/>
                <w:sz w:val="16"/>
                <w:szCs w:val="16"/>
              </w:rPr>
              <w:t>;</w:t>
            </w:r>
          </w:p>
          <w:p w14:paraId="0BBC9AC8"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elseif A10=Alteration, then</w:t>
            </w:r>
          </w:p>
          <w:p w14:paraId="5D8A96A3" w14:textId="77777777" w:rsidR="0039646C" w:rsidRPr="006B3670" w:rsidRDefault="0039646C" w:rsidP="0039646C">
            <w:pPr>
              <w:keepNext/>
              <w:spacing w:afterLines="60" w:after="144"/>
              <w:ind w:left="1440"/>
              <w:rPr>
                <w:rFonts w:ascii="Calibri" w:hAnsi="Calibri"/>
                <w:sz w:val="16"/>
                <w:szCs w:val="16"/>
              </w:rPr>
            </w:pPr>
            <w:r w:rsidRPr="006B3670">
              <w:rPr>
                <w:rFonts w:ascii="Calibri" w:hAnsi="Calibri"/>
                <w:sz w:val="16"/>
                <w:szCs w:val="16"/>
              </w:rPr>
              <w:t>if the system complies with the alternative airflow compliance method on a registered CF3R-MCH23c;  then result =</w:t>
            </w:r>
            <w:r w:rsidRPr="006B3670">
              <w:rPr>
                <w:rFonts w:ascii="Calibri" w:hAnsi="Calibri"/>
                <w:b/>
                <w:sz w:val="16"/>
                <w:szCs w:val="16"/>
              </w:rPr>
              <w:t>system complies using the alternative remedial actions specified in RA3.3.3.1.5</w:t>
            </w:r>
            <w:r w:rsidRPr="006B3670">
              <w:rPr>
                <w:rFonts w:ascii="Calibri" w:hAnsi="Calibri"/>
                <w:sz w:val="16"/>
                <w:szCs w:val="16"/>
              </w:rPr>
              <w:t>.</w:t>
            </w:r>
            <w:r w:rsidRPr="006B3670">
              <w:rPr>
                <w:rFonts w:asciiTheme="minorHAnsi" w:hAnsiTheme="minorHAnsi"/>
                <w:sz w:val="16"/>
                <w:szCs w:val="16"/>
              </w:rPr>
              <w:t xml:space="preserve"> </w:t>
            </w:r>
            <w:r w:rsidRPr="006B3670">
              <w:rPr>
                <w:rFonts w:asciiTheme="minorHAnsi" w:hAnsiTheme="minorHAnsi"/>
                <w:b/>
                <w:sz w:val="16"/>
                <w:szCs w:val="16"/>
              </w:rPr>
              <w:t>This System does not qualify for Group Sampling.</w:t>
            </w:r>
          </w:p>
          <w:p w14:paraId="0D10DAD9" w14:textId="0091A9F3" w:rsidR="0039646C" w:rsidRPr="0039646C" w:rsidRDefault="0039646C">
            <w:pPr>
              <w:keepNext/>
              <w:spacing w:afterLines="60" w:after="144"/>
              <w:ind w:left="720"/>
              <w:rPr>
                <w:rFonts w:ascii="Calibri" w:hAnsi="Calibri"/>
                <w:sz w:val="16"/>
                <w:szCs w:val="16"/>
              </w:rPr>
            </w:pPr>
            <w:r w:rsidRPr="006B3670">
              <w:rPr>
                <w:rFonts w:ascii="Calibri" w:hAnsi="Calibri"/>
                <w:sz w:val="16"/>
                <w:szCs w:val="16"/>
              </w:rPr>
              <w:t>else result=</w:t>
            </w:r>
            <w:r w:rsidRPr="006B3670">
              <w:rPr>
                <w:rFonts w:ascii="Calibri" w:hAnsi="Calibri"/>
                <w:b/>
                <w:sz w:val="16"/>
                <w:szCs w:val="16"/>
              </w:rPr>
              <w:t xml:space="preserve">System does not comply. A registered CF3R-MCH-23 for this system is required </w:t>
            </w:r>
            <w:r w:rsidRPr="006B3670">
              <w:rPr>
                <w:rFonts w:ascii="Calibri" w:hAnsi="Calibri"/>
                <w:sz w:val="16"/>
                <w:szCs w:val="16"/>
              </w:rPr>
              <w:t>. (do not allow this MCH-25 to be registered)&gt;&gt;</w:t>
            </w:r>
          </w:p>
        </w:tc>
      </w:tr>
      <w:tr w:rsidR="0039646C" w:rsidRPr="006A3EEB" w14:paraId="6AFC5F95" w14:textId="77777777" w:rsidTr="0039646C">
        <w:tblPrEx>
          <w:tblCellMar>
            <w:top w:w="0" w:type="dxa"/>
            <w:left w:w="108" w:type="dxa"/>
            <w:bottom w:w="0" w:type="dxa"/>
            <w:right w:w="108" w:type="dxa"/>
          </w:tblCellMar>
          <w:tblLook w:val="00A0" w:firstRow="1" w:lastRow="0" w:firstColumn="1" w:lastColumn="0" w:noHBand="0" w:noVBand="0"/>
        </w:tblPrEx>
        <w:trPr>
          <w:cantSplit/>
          <w:trHeight w:val="188"/>
        </w:trPr>
        <w:tc>
          <w:tcPr>
            <w:tcW w:w="1277" w:type="pct"/>
            <w:gridSpan w:val="3"/>
          </w:tcPr>
          <w:p w14:paraId="0859BD84" w14:textId="77777777" w:rsidR="0039646C" w:rsidRPr="006A3EEB" w:rsidRDefault="0039646C" w:rsidP="0039646C">
            <w:pPr>
              <w:keepNext/>
              <w:rPr>
                <w:rFonts w:ascii="Calibri" w:hAnsi="Calibri"/>
                <w:sz w:val="16"/>
                <w:szCs w:val="16"/>
              </w:rPr>
            </w:pPr>
          </w:p>
        </w:tc>
        <w:tc>
          <w:tcPr>
            <w:tcW w:w="1391" w:type="pct"/>
            <w:gridSpan w:val="2"/>
          </w:tcPr>
          <w:p w14:paraId="75C82014" w14:textId="77777777" w:rsidR="0039646C" w:rsidRPr="006A3EEB" w:rsidRDefault="0039646C" w:rsidP="0039646C">
            <w:pPr>
              <w:keepNext/>
              <w:rPr>
                <w:rFonts w:ascii="Calibri" w:hAnsi="Calibri"/>
                <w:sz w:val="16"/>
                <w:szCs w:val="16"/>
              </w:rPr>
            </w:pPr>
          </w:p>
        </w:tc>
        <w:tc>
          <w:tcPr>
            <w:tcW w:w="2332" w:type="pct"/>
          </w:tcPr>
          <w:p w14:paraId="1983A923" w14:textId="77777777" w:rsidR="0039646C" w:rsidRPr="006A3EEB" w:rsidRDefault="0039646C" w:rsidP="0039646C">
            <w:pPr>
              <w:keepNext/>
              <w:rPr>
                <w:rFonts w:ascii="Calibri" w:hAnsi="Calibri"/>
                <w:sz w:val="16"/>
                <w:szCs w:val="16"/>
              </w:rPr>
            </w:pPr>
          </w:p>
        </w:tc>
      </w:tr>
      <w:tr w:rsidR="0039646C" w:rsidRPr="00BC1E29" w14:paraId="2C050E16" w14:textId="77777777" w:rsidTr="0039646C">
        <w:tblPrEx>
          <w:tblCellMar>
            <w:top w:w="0" w:type="dxa"/>
            <w:left w:w="108" w:type="dxa"/>
            <w:bottom w:w="0" w:type="dxa"/>
            <w:right w:w="108" w:type="dxa"/>
          </w:tblCellMar>
        </w:tblPrEx>
        <w:trPr>
          <w:trHeight w:val="360"/>
        </w:trPr>
        <w:tc>
          <w:tcPr>
            <w:tcW w:w="212" w:type="pct"/>
            <w:gridSpan w:val="2"/>
            <w:vAlign w:val="center"/>
          </w:tcPr>
          <w:p w14:paraId="6EEBB5FC" w14:textId="77777777" w:rsidR="0039646C" w:rsidRPr="00BC1E29" w:rsidRDefault="0039646C" w:rsidP="0039646C">
            <w:pPr>
              <w:keepNext/>
              <w:jc w:val="center"/>
              <w:rPr>
                <w:rFonts w:ascii="Calibri" w:hAnsi="Calibri"/>
              </w:rPr>
            </w:pPr>
            <w:r>
              <w:rPr>
                <w:rFonts w:ascii="Calibri" w:hAnsi="Calibri"/>
              </w:rPr>
              <w:t>04</w:t>
            </w:r>
          </w:p>
        </w:tc>
        <w:tc>
          <w:tcPr>
            <w:tcW w:w="4788" w:type="pct"/>
            <w:gridSpan w:val="4"/>
          </w:tcPr>
          <w:p w14:paraId="63B18340" w14:textId="77777777" w:rsidR="0039646C" w:rsidRPr="00FC6D8B" w:rsidRDefault="0039646C" w:rsidP="0039646C">
            <w:pPr>
              <w:keepNext/>
              <w:rPr>
                <w:rFonts w:ascii="Calibri" w:hAnsi="Calibri"/>
                <w:sz w:val="18"/>
                <w:szCs w:val="18"/>
              </w:rPr>
            </w:pPr>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39646C" w:rsidRPr="006A3EEB" w14:paraId="0EEAF930" w14:textId="77777777" w:rsidTr="0039646C">
        <w:tblPrEx>
          <w:tblCellMar>
            <w:top w:w="0" w:type="dxa"/>
            <w:left w:w="108" w:type="dxa"/>
            <w:bottom w:w="0" w:type="dxa"/>
            <w:right w:w="108" w:type="dxa"/>
          </w:tblCellMar>
          <w:tblLook w:val="00A0" w:firstRow="1" w:lastRow="0" w:firstColumn="1" w:lastColumn="0" w:noHBand="0" w:noVBand="0"/>
        </w:tblPrEx>
        <w:trPr>
          <w:cantSplit/>
        </w:trPr>
        <w:tc>
          <w:tcPr>
            <w:tcW w:w="5000" w:type="pct"/>
            <w:gridSpan w:val="6"/>
          </w:tcPr>
          <w:p w14:paraId="58FA21AE" w14:textId="77777777" w:rsidR="0039646C" w:rsidRPr="006A3EEB" w:rsidRDefault="0039646C" w:rsidP="0039646C">
            <w:pPr>
              <w:rPr>
                <w:rFonts w:ascii="Calibri" w:hAnsi="Calibri"/>
                <w:sz w:val="18"/>
                <w:szCs w:val="18"/>
              </w:rPr>
            </w:pPr>
            <w:r w:rsidRPr="006A3EEB">
              <w:rPr>
                <w:rFonts w:ascii="Calibri" w:hAnsi="Calibri"/>
                <w:sz w:val="18"/>
                <w:szCs w:val="18"/>
              </w:rPr>
              <w:t>Notes:</w:t>
            </w:r>
          </w:p>
        </w:tc>
      </w:tr>
      <w:tr w:rsidR="00C063EB" w:rsidRPr="00DF3F73" w14:paraId="7EB3F6CB" w14:textId="77777777" w:rsidTr="0039646C">
        <w:trPr>
          <w:gridBefore w:val="1"/>
          <w:wBefore w:w="8" w:type="pct"/>
          <w:trHeight w:val="233"/>
        </w:trPr>
        <w:tc>
          <w:tcPr>
            <w:tcW w:w="4992" w:type="pct"/>
            <w:gridSpan w:val="5"/>
          </w:tcPr>
          <w:p w14:paraId="7EB3F6C9" w14:textId="11242458" w:rsidR="00C063EB" w:rsidRPr="00421C09" w:rsidRDefault="00C063EB" w:rsidP="003F6B16">
            <w:pPr>
              <w:keepNext/>
              <w:rPr>
                <w:rFonts w:asciiTheme="minorHAnsi" w:hAnsiTheme="minorHAnsi"/>
                <w:b/>
                <w:sz w:val="18"/>
                <w:szCs w:val="18"/>
              </w:rPr>
            </w:pPr>
            <w:r w:rsidRPr="00481126">
              <w:rPr>
                <w:rFonts w:asciiTheme="minorHAnsi" w:hAnsiTheme="minorHAnsi"/>
                <w:b/>
                <w:szCs w:val="18"/>
              </w:rPr>
              <w:lastRenderedPageBreak/>
              <w:t>E. Minimum System Airflow Rate Verification</w:t>
            </w:r>
          </w:p>
          <w:p w14:paraId="7EB3F6CA" w14:textId="770E8C08" w:rsidR="00C063EB" w:rsidRPr="003A69EB" w:rsidRDefault="005C35FD" w:rsidP="003F6B16">
            <w:pPr>
              <w:keepNext/>
              <w:rPr>
                <w:rFonts w:asciiTheme="minorHAnsi" w:hAnsiTheme="minorHAnsi"/>
                <w:sz w:val="18"/>
                <w:szCs w:val="18"/>
              </w:rPr>
            </w:pPr>
            <w:r w:rsidRPr="003A69EB">
              <w:rPr>
                <w:rFonts w:asciiTheme="minorHAnsi" w:hAnsiTheme="minorHAnsi"/>
                <w:sz w:val="18"/>
                <w:szCs w:val="18"/>
              </w:rPr>
              <w:t>Procedures for verifying minimum system airflow are specified in Reference Residential Appendix RA</w:t>
            </w:r>
            <w:r w:rsidR="00E675D1">
              <w:rPr>
                <w:rFonts w:asciiTheme="minorHAnsi" w:hAnsiTheme="minorHAnsi"/>
                <w:sz w:val="18"/>
                <w:szCs w:val="18"/>
              </w:rPr>
              <w:t>3.3.3</w:t>
            </w:r>
            <w:r w:rsidRPr="003A69EB">
              <w:rPr>
                <w:rFonts w:asciiTheme="minorHAnsi" w:hAnsiTheme="minorHAnsi"/>
                <w:sz w:val="18"/>
                <w:szCs w:val="18"/>
              </w:rPr>
              <w:t>.</w:t>
            </w:r>
          </w:p>
        </w:tc>
      </w:tr>
      <w:tr w:rsidR="00C063EB" w:rsidRPr="00DF3F73" w14:paraId="7EB3F6D0" w14:textId="77777777" w:rsidTr="0039646C">
        <w:trPr>
          <w:gridBefore w:val="1"/>
          <w:wBefore w:w="8" w:type="pct"/>
          <w:trHeight w:val="233"/>
        </w:trPr>
        <w:tc>
          <w:tcPr>
            <w:tcW w:w="205" w:type="pct"/>
            <w:vAlign w:val="center"/>
          </w:tcPr>
          <w:p w14:paraId="7EB3F6CC"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1" w:type="pct"/>
            <w:gridSpan w:val="2"/>
            <w:tcMar>
              <w:left w:w="115" w:type="dxa"/>
              <w:right w:w="101" w:type="dxa"/>
            </w:tcMar>
            <w:vAlign w:val="center"/>
          </w:tcPr>
          <w:p w14:paraId="7EB3F6CD" w14:textId="07068515" w:rsidR="00C063EB" w:rsidRPr="00421C09" w:rsidRDefault="005C35FD" w:rsidP="003F6B16">
            <w:pPr>
              <w:keepNext/>
              <w:rPr>
                <w:rFonts w:asciiTheme="minorHAnsi" w:hAnsiTheme="minorHAnsi"/>
                <w:sz w:val="18"/>
                <w:szCs w:val="18"/>
              </w:rPr>
            </w:pPr>
            <w:r>
              <w:rPr>
                <w:rFonts w:asciiTheme="minorHAnsi" w:hAnsiTheme="minorHAnsi"/>
                <w:sz w:val="18"/>
                <w:szCs w:val="18"/>
              </w:rPr>
              <w:t>Minimum Required System Airflow Rate (cfm)</w:t>
            </w:r>
          </w:p>
        </w:tc>
        <w:tc>
          <w:tcPr>
            <w:tcW w:w="2496" w:type="pct"/>
            <w:gridSpan w:val="2"/>
            <w:tcMar>
              <w:left w:w="115" w:type="dxa"/>
              <w:right w:w="101" w:type="dxa"/>
            </w:tcMar>
            <w:vAlign w:val="center"/>
          </w:tcPr>
          <w:p w14:paraId="7EB3F6CE"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7EB3F6CF"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A05*350 or A05*300&gt;&gt;</w:t>
            </w:r>
          </w:p>
        </w:tc>
      </w:tr>
      <w:tr w:rsidR="00C063EB" w:rsidRPr="00DF3F73" w14:paraId="7EB3F6DD" w14:textId="77777777" w:rsidTr="0039646C">
        <w:tblPrEx>
          <w:tblCellMar>
            <w:left w:w="115" w:type="dxa"/>
            <w:right w:w="115" w:type="dxa"/>
          </w:tblCellMar>
        </w:tblPrEx>
        <w:trPr>
          <w:gridBefore w:val="1"/>
          <w:wBefore w:w="8" w:type="pct"/>
          <w:trHeight w:val="233"/>
        </w:trPr>
        <w:tc>
          <w:tcPr>
            <w:tcW w:w="205" w:type="pct"/>
            <w:vAlign w:val="center"/>
          </w:tcPr>
          <w:p w14:paraId="7EB3F6D1" w14:textId="77777777" w:rsidR="00C063EB" w:rsidRPr="00421C09" w:rsidRDefault="00C063EB" w:rsidP="003E696D">
            <w:pPr>
              <w:keepNext/>
              <w:ind w:left="-187"/>
              <w:jc w:val="center"/>
              <w:rPr>
                <w:rFonts w:asciiTheme="minorHAnsi" w:hAnsiTheme="minorHAnsi"/>
                <w:sz w:val="18"/>
                <w:szCs w:val="18"/>
              </w:rPr>
            </w:pPr>
            <w:r w:rsidRPr="00421C09">
              <w:rPr>
                <w:rFonts w:asciiTheme="minorHAnsi" w:hAnsiTheme="minorHAnsi"/>
                <w:sz w:val="18"/>
                <w:szCs w:val="18"/>
              </w:rPr>
              <w:t>02</w:t>
            </w:r>
          </w:p>
        </w:tc>
        <w:tc>
          <w:tcPr>
            <w:tcW w:w="2291" w:type="pct"/>
            <w:gridSpan w:val="2"/>
            <w:vAlign w:val="center"/>
          </w:tcPr>
          <w:p w14:paraId="7EB3F6D2" w14:textId="53A89710" w:rsidR="00C063EB" w:rsidRPr="00421C09" w:rsidRDefault="005C35FD" w:rsidP="003E696D">
            <w:pPr>
              <w:keepNext/>
              <w:rPr>
                <w:rFonts w:asciiTheme="minorHAnsi" w:hAnsiTheme="minorHAnsi"/>
                <w:sz w:val="18"/>
                <w:szCs w:val="18"/>
              </w:rPr>
            </w:pPr>
            <w:r>
              <w:rPr>
                <w:rFonts w:asciiTheme="minorHAnsi" w:hAnsiTheme="minorHAnsi"/>
                <w:sz w:val="18"/>
                <w:szCs w:val="18"/>
              </w:rPr>
              <w:t>System Airflow Rate Verification Status</w:t>
            </w:r>
          </w:p>
        </w:tc>
        <w:tc>
          <w:tcPr>
            <w:tcW w:w="2496" w:type="pct"/>
            <w:gridSpan w:val="2"/>
          </w:tcPr>
          <w:p w14:paraId="7EB3F6D3" w14:textId="77777777" w:rsidR="008B50A2" w:rsidRPr="00421C09" w:rsidRDefault="008B50A2">
            <w:pPr>
              <w:keepNext/>
              <w:spacing w:afterLines="60" w:after="144"/>
              <w:rPr>
                <w:rFonts w:ascii="Calibri" w:hAnsi="Calibri"/>
                <w:sz w:val="18"/>
                <w:szCs w:val="18"/>
                <w:u w:val="single"/>
              </w:rPr>
            </w:pPr>
            <w:r w:rsidRPr="00421C09">
              <w:rPr>
                <w:rFonts w:ascii="Calibri" w:hAnsi="Calibri"/>
                <w:sz w:val="18"/>
                <w:szCs w:val="18"/>
                <w:u w:val="single"/>
              </w:rPr>
              <w:t>&lt;&lt;calculatd field:</w:t>
            </w:r>
          </w:p>
          <w:p w14:paraId="7EB3F6D4"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rPr>
              <w:t>if the CF2R-MCH-01 indicates a MCH-28 is required for alternate minimum airflow rate compliance, then</w:t>
            </w:r>
          </w:p>
          <w:p w14:paraId="7EB3F6D5" w14:textId="01EE26F6"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if the system has a registered CF3R-MCH-28 that indicates compliance with Table 150.0-</w:t>
            </w:r>
            <w:r w:rsidR="00C339A2">
              <w:rPr>
                <w:rFonts w:ascii="Calibri" w:hAnsi="Calibri"/>
                <w:sz w:val="18"/>
                <w:szCs w:val="18"/>
              </w:rPr>
              <w:t>B</w:t>
            </w:r>
            <w:r w:rsidRPr="00421C09">
              <w:rPr>
                <w:rFonts w:ascii="Calibri" w:hAnsi="Calibri"/>
                <w:sz w:val="18"/>
                <w:szCs w:val="18"/>
              </w:rPr>
              <w:t xml:space="preserve"> or </w:t>
            </w:r>
            <w:r w:rsidR="00C339A2">
              <w:rPr>
                <w:rFonts w:ascii="Calibri" w:hAnsi="Calibri"/>
                <w:sz w:val="18"/>
                <w:szCs w:val="18"/>
              </w:rPr>
              <w:t>C</w:t>
            </w:r>
            <w:r w:rsidRPr="00421C09">
              <w:rPr>
                <w:rFonts w:ascii="Calibri" w:hAnsi="Calibri"/>
                <w:sz w:val="18"/>
                <w:szCs w:val="18"/>
              </w:rPr>
              <w:t xml:space="preserve"> return duct design requirements, then result =</w:t>
            </w:r>
            <w:r w:rsidRPr="00421C09">
              <w:rPr>
                <w:rFonts w:ascii="Calibri" w:hAnsi="Calibri"/>
                <w:b/>
                <w:sz w:val="18"/>
                <w:szCs w:val="18"/>
              </w:rPr>
              <w:t>system complies using Table 150.0-</w:t>
            </w:r>
            <w:r w:rsidR="00C339A2">
              <w:rPr>
                <w:rFonts w:ascii="Calibri" w:hAnsi="Calibri"/>
                <w:b/>
                <w:sz w:val="18"/>
                <w:szCs w:val="18"/>
              </w:rPr>
              <w:t>B</w:t>
            </w:r>
            <w:r w:rsidRPr="00421C09">
              <w:rPr>
                <w:rFonts w:ascii="Calibri" w:hAnsi="Calibri"/>
                <w:b/>
                <w:sz w:val="18"/>
                <w:szCs w:val="18"/>
              </w:rPr>
              <w:t xml:space="preserve"> or </w:t>
            </w:r>
            <w:r w:rsidR="00C339A2">
              <w:rPr>
                <w:rFonts w:ascii="Calibri" w:hAnsi="Calibri"/>
                <w:b/>
                <w:sz w:val="18"/>
                <w:szCs w:val="18"/>
              </w:rPr>
              <w:t>C</w:t>
            </w:r>
            <w:r w:rsidRPr="00421C09">
              <w:rPr>
                <w:rFonts w:ascii="Calibri" w:hAnsi="Calibri"/>
                <w:b/>
                <w:sz w:val="18"/>
                <w:szCs w:val="18"/>
              </w:rPr>
              <w:t xml:space="preserve"> alternative return duct design criteria</w:t>
            </w:r>
            <w:r w:rsidRPr="00421C09">
              <w:rPr>
                <w:rFonts w:ascii="Calibri" w:hAnsi="Calibri"/>
                <w:sz w:val="18"/>
                <w:szCs w:val="18"/>
              </w:rPr>
              <w:t>.</w:t>
            </w:r>
          </w:p>
          <w:p w14:paraId="7EB3F6D6" w14:textId="77777777"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CF2R-MCH-28 is required </w:t>
            </w:r>
            <w:r w:rsidRPr="00421C09">
              <w:rPr>
                <w:rFonts w:ascii="Calibri" w:hAnsi="Calibri"/>
                <w:sz w:val="18"/>
                <w:szCs w:val="18"/>
              </w:rPr>
              <w:t>(do not allow this MCH-25 to be registered).</w:t>
            </w:r>
          </w:p>
          <w:p w14:paraId="7EB3F6D7"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u w:val="single"/>
              </w:rPr>
              <w:t>else</w:t>
            </w:r>
            <w:r w:rsidRPr="00421C09">
              <w:rPr>
                <w:rFonts w:ascii="Calibri" w:hAnsi="Calibri"/>
                <w:sz w:val="18"/>
                <w:szCs w:val="18"/>
              </w:rPr>
              <w:t>if the CF2R-MCH-01 indicates a MCH-23 is required for minimum airflow rate compliance, then</w:t>
            </w:r>
          </w:p>
          <w:p w14:paraId="7EB3F6D8"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 xml:space="preserve">if this system has a registered CF3R-MCH-23a or CF3R-MCH-23b that meets the compliance criterion in E01, then result = </w:t>
            </w:r>
            <w:r w:rsidRPr="00421C09">
              <w:rPr>
                <w:rFonts w:ascii="Calibri" w:hAnsi="Calibri"/>
                <w:b/>
                <w:sz w:val="18"/>
                <w:szCs w:val="18"/>
              </w:rPr>
              <w:t>System complies with minimum airflow rate requirements</w:t>
            </w:r>
            <w:r w:rsidRPr="00421C09">
              <w:rPr>
                <w:rFonts w:ascii="Calibri" w:hAnsi="Calibri"/>
                <w:sz w:val="18"/>
                <w:szCs w:val="18"/>
              </w:rPr>
              <w:t>;</w:t>
            </w:r>
          </w:p>
          <w:p w14:paraId="7EB3F6D9" w14:textId="28595F5F" w:rsidR="009D3621" w:rsidRDefault="008B50A2">
            <w:pPr>
              <w:keepNext/>
              <w:spacing w:afterLines="60" w:after="144"/>
              <w:ind w:left="720"/>
              <w:rPr>
                <w:rFonts w:ascii="Calibri" w:hAnsi="Calibri"/>
                <w:sz w:val="18"/>
                <w:szCs w:val="18"/>
              </w:rPr>
            </w:pPr>
            <w:r w:rsidRPr="00421C09">
              <w:rPr>
                <w:rFonts w:ascii="Calibri" w:hAnsi="Calibri"/>
                <w:sz w:val="18"/>
                <w:szCs w:val="18"/>
              </w:rPr>
              <w:t>elseif A</w:t>
            </w:r>
            <w:r w:rsidR="00C339A2">
              <w:rPr>
                <w:rFonts w:ascii="Calibri" w:hAnsi="Calibri"/>
                <w:sz w:val="18"/>
                <w:szCs w:val="18"/>
              </w:rPr>
              <w:t>10</w:t>
            </w:r>
            <w:r w:rsidRPr="00421C09">
              <w:rPr>
                <w:rFonts w:ascii="Calibri" w:hAnsi="Calibri"/>
                <w:sz w:val="18"/>
                <w:szCs w:val="18"/>
              </w:rPr>
              <w:t>=Alteration, then</w:t>
            </w:r>
          </w:p>
          <w:p w14:paraId="7EB3F6DA" w14:textId="041F0B11" w:rsidR="009D3621" w:rsidRDefault="008B50A2">
            <w:pPr>
              <w:keepNext/>
              <w:spacing w:afterLines="60" w:after="144"/>
              <w:ind w:left="1440"/>
              <w:rPr>
                <w:rFonts w:ascii="Calibri" w:hAnsi="Calibri"/>
                <w:sz w:val="18"/>
                <w:szCs w:val="18"/>
              </w:rPr>
            </w:pPr>
            <w:r w:rsidRPr="00421C09">
              <w:rPr>
                <w:rFonts w:ascii="Calibri" w:hAnsi="Calibri"/>
                <w:sz w:val="18"/>
                <w:szCs w:val="18"/>
              </w:rPr>
              <w:t>if the system complies with the alternative airflow compliance method on a registered CF3R-MCH23c;  then result =</w:t>
            </w:r>
            <w:r w:rsidRPr="00421C09">
              <w:rPr>
                <w:rFonts w:ascii="Calibri" w:hAnsi="Calibri"/>
                <w:b/>
                <w:sz w:val="18"/>
                <w:szCs w:val="18"/>
              </w:rPr>
              <w:t>system complies using the alternative remedial actions specified in RA</w:t>
            </w:r>
            <w:r w:rsidR="00E675D1">
              <w:rPr>
                <w:rFonts w:ascii="Calibri" w:hAnsi="Calibri"/>
                <w:b/>
                <w:sz w:val="18"/>
                <w:szCs w:val="18"/>
              </w:rPr>
              <w:t>3.3.3.1.5</w:t>
            </w:r>
            <w:r w:rsidRPr="00421C09">
              <w:rPr>
                <w:rFonts w:ascii="Calibri" w:hAnsi="Calibri"/>
                <w:sz w:val="18"/>
                <w:szCs w:val="18"/>
              </w:rPr>
              <w:t>.</w:t>
            </w:r>
            <w:r w:rsidRPr="00421C09">
              <w:rPr>
                <w:rFonts w:asciiTheme="minorHAnsi" w:hAnsiTheme="minorHAnsi"/>
                <w:sz w:val="18"/>
                <w:szCs w:val="18"/>
              </w:rPr>
              <w:t xml:space="preserve"> </w:t>
            </w:r>
            <w:r w:rsidRPr="00421C09">
              <w:rPr>
                <w:rFonts w:asciiTheme="minorHAnsi" w:hAnsiTheme="minorHAnsi"/>
                <w:b/>
                <w:sz w:val="18"/>
                <w:szCs w:val="18"/>
              </w:rPr>
              <w:t>This System does not qualify for Group Sampling.</w:t>
            </w:r>
          </w:p>
          <w:p w14:paraId="7EB3F6DB"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CF3R-MCH-23 for this system is required </w:t>
            </w:r>
            <w:r w:rsidRPr="00421C09">
              <w:rPr>
                <w:rFonts w:ascii="Calibri" w:hAnsi="Calibri"/>
                <w:sz w:val="18"/>
                <w:szCs w:val="18"/>
              </w:rPr>
              <w:t>. (do not allow this MCH-25 to be registered).</w:t>
            </w:r>
          </w:p>
          <w:p w14:paraId="7EB3F6DC" w14:textId="77777777" w:rsidR="00C063EB" w:rsidRPr="00421C09" w:rsidRDefault="008B50A2" w:rsidP="009030FA">
            <w:pPr>
              <w:keepNext/>
              <w:rPr>
                <w:rFonts w:asciiTheme="minorHAnsi" w:hAnsiTheme="minorHAnsi"/>
                <w:sz w:val="18"/>
                <w:szCs w:val="18"/>
              </w:rPr>
            </w:pPr>
            <w:r w:rsidRPr="00421C09">
              <w:rPr>
                <w:rFonts w:ascii="Calibri" w:hAnsi="Calibri"/>
                <w:sz w:val="18"/>
                <w:szCs w:val="18"/>
              </w:rPr>
              <w:t>end&gt;&gt;</w:t>
            </w:r>
          </w:p>
        </w:tc>
      </w:tr>
    </w:tbl>
    <w:p w14:paraId="7EB3F6DE" w14:textId="77777777" w:rsidR="00C063EB" w:rsidRPr="00DF3F73" w:rsidRDefault="00C063EB" w:rsidP="003F6B1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063EB" w:rsidRPr="00DF3F73" w14:paraId="7EB3F6E1" w14:textId="77777777">
        <w:trPr>
          <w:cantSplit/>
          <w:trHeight w:val="432"/>
        </w:trPr>
        <w:tc>
          <w:tcPr>
            <w:tcW w:w="5000" w:type="pct"/>
            <w:gridSpan w:val="3"/>
            <w:vAlign w:val="center"/>
          </w:tcPr>
          <w:p w14:paraId="7EB3F6DF" w14:textId="1BCA6246" w:rsidR="00C063EB" w:rsidRPr="00DF3F73" w:rsidRDefault="00C063EB" w:rsidP="00481126">
            <w:pPr>
              <w:keepNext/>
              <w:rPr>
                <w:rFonts w:asciiTheme="minorHAnsi" w:hAnsiTheme="minorHAnsi"/>
                <w:b/>
                <w:sz w:val="18"/>
                <w:szCs w:val="18"/>
              </w:rPr>
            </w:pPr>
            <w:r w:rsidRPr="00481126">
              <w:rPr>
                <w:rFonts w:asciiTheme="minorHAnsi" w:hAnsiTheme="minorHAnsi"/>
                <w:b/>
                <w:szCs w:val="18"/>
              </w:rPr>
              <w:lastRenderedPageBreak/>
              <w:t>F. Data Collection</w:t>
            </w:r>
          </w:p>
          <w:p w14:paraId="7EB3F6E0" w14:textId="049A62F0" w:rsidR="00C063EB" w:rsidRPr="00DF3F73" w:rsidRDefault="00132229" w:rsidP="00481126">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C063EB"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C063EB" w:rsidRPr="00DF3F73" w14:paraId="7EB3F6E5" w14:textId="77777777">
        <w:trPr>
          <w:cantSplit/>
          <w:trHeight w:val="432"/>
        </w:trPr>
        <w:tc>
          <w:tcPr>
            <w:tcW w:w="253" w:type="pct"/>
            <w:vAlign w:val="center"/>
          </w:tcPr>
          <w:p w14:paraId="7EB3F6E2" w14:textId="77777777" w:rsidR="00C063EB" w:rsidRPr="00DF3F73" w:rsidRDefault="00C063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E3" w14:textId="3E28DADE" w:rsidR="00C063EB" w:rsidRPr="00DF3F73" w:rsidRDefault="00C063EB" w:rsidP="00DB2972">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81126">
              <w:rPr>
                <w:rFonts w:asciiTheme="minorHAnsi" w:hAnsiTheme="minorHAnsi"/>
                <w:sz w:val="18"/>
                <w:szCs w:val="18"/>
              </w:rPr>
              <w:t>R</w:t>
            </w:r>
            <w:r w:rsidRPr="00DF3F73">
              <w:rPr>
                <w:rFonts w:asciiTheme="minorHAnsi" w:hAnsiTheme="minorHAnsi"/>
                <w:sz w:val="18"/>
                <w:szCs w:val="18"/>
              </w:rPr>
              <w:t xml:space="preserve">eturn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ry</w:t>
            </w:r>
            <w:r w:rsidR="00481126">
              <w:rPr>
                <w:rFonts w:asciiTheme="minorHAnsi" w:hAnsiTheme="minorHAnsi"/>
                <w:sz w:val="18"/>
                <w:szCs w:val="18"/>
              </w:rPr>
              <w:t>-</w:t>
            </w:r>
            <w:r w:rsidRPr="00DF3F73">
              <w:rPr>
                <w:rFonts w:asciiTheme="minorHAnsi" w:hAnsiTheme="minorHAnsi"/>
                <w:sz w:val="18"/>
                <w:szCs w:val="18"/>
              </w:rPr>
              <w:t xml:space="preserve">bulb </w:t>
            </w:r>
            <w:r w:rsidR="00481126">
              <w:rPr>
                <w:rFonts w:asciiTheme="minorHAnsi" w:hAnsiTheme="minorHAnsi"/>
                <w:sz w:val="18"/>
                <w:szCs w:val="18"/>
              </w:rPr>
              <w:t>T</w:t>
            </w:r>
            <w:r w:rsidRPr="00DF3F73">
              <w:rPr>
                <w:rFonts w:asciiTheme="minorHAnsi" w:hAnsiTheme="minorHAnsi"/>
                <w:sz w:val="18"/>
                <w:szCs w:val="18"/>
              </w:rPr>
              <w:t xml:space="preserve">emperature that </w:t>
            </w:r>
            <w:r w:rsidR="00481126">
              <w:rPr>
                <w:rFonts w:asciiTheme="minorHAnsi" w:hAnsiTheme="minorHAnsi"/>
                <w:sz w:val="18"/>
                <w:szCs w:val="18"/>
              </w:rPr>
              <w:t>O</w:t>
            </w:r>
            <w:r w:rsidRPr="00DF3F73">
              <w:rPr>
                <w:rFonts w:asciiTheme="minorHAnsi" w:hAnsiTheme="minorHAnsi"/>
                <w:sz w:val="18"/>
                <w:szCs w:val="18"/>
              </w:rPr>
              <w:t xml:space="preserve">ccurred </w:t>
            </w:r>
            <w:r w:rsidR="00481126">
              <w:rPr>
                <w:rFonts w:asciiTheme="minorHAnsi" w:hAnsiTheme="minorHAnsi"/>
                <w:sz w:val="18"/>
                <w:szCs w:val="18"/>
              </w:rPr>
              <w:t>D</w:t>
            </w:r>
            <w:r w:rsidRPr="00DF3F73">
              <w:rPr>
                <w:rFonts w:asciiTheme="minorHAnsi" w:hAnsiTheme="minorHAnsi"/>
                <w:sz w:val="18"/>
                <w:szCs w:val="18"/>
              </w:rPr>
              <w:t xml:space="preserve">uring the </w:t>
            </w:r>
            <w:r w:rsidR="00481126">
              <w:rPr>
                <w:rFonts w:asciiTheme="minorHAnsi" w:hAnsiTheme="minorHAnsi"/>
                <w:sz w:val="18"/>
                <w:szCs w:val="18"/>
              </w:rPr>
              <w:t>R</w:t>
            </w:r>
            <w:r w:rsidRPr="00DF3F73">
              <w:rPr>
                <w:rFonts w:asciiTheme="minorHAnsi" w:hAnsiTheme="minorHAnsi"/>
                <w:sz w:val="18"/>
                <w:szCs w:val="18"/>
              </w:rPr>
              <w:t xml:space="preserve">efrigerant </w:t>
            </w:r>
            <w:r w:rsidR="00481126">
              <w:rPr>
                <w:rFonts w:asciiTheme="minorHAnsi" w:hAnsiTheme="minorHAnsi"/>
                <w:sz w:val="18"/>
                <w:szCs w:val="18"/>
              </w:rPr>
              <w:t>C</w:t>
            </w:r>
            <w:r w:rsidRPr="00DF3F73">
              <w:rPr>
                <w:rFonts w:asciiTheme="minorHAnsi" w:hAnsiTheme="minorHAnsi"/>
                <w:sz w:val="18"/>
                <w:szCs w:val="18"/>
              </w:rPr>
              <w:t xml:space="preserve">harge </w:t>
            </w:r>
            <w:r w:rsidR="00481126">
              <w:rPr>
                <w:rFonts w:asciiTheme="minorHAnsi" w:hAnsiTheme="minorHAnsi"/>
                <w:sz w:val="18"/>
                <w:szCs w:val="18"/>
              </w:rPr>
              <w:t>V</w:t>
            </w:r>
            <w:r w:rsidRPr="00DF3F73">
              <w:rPr>
                <w:rFonts w:asciiTheme="minorHAnsi" w:hAnsiTheme="minorHAnsi"/>
                <w:sz w:val="18"/>
                <w:szCs w:val="18"/>
              </w:rPr>
              <w:t xml:space="preserve">erification </w:t>
            </w:r>
            <w:r w:rsidR="00481126">
              <w:rPr>
                <w:rFonts w:asciiTheme="minorHAnsi" w:hAnsiTheme="minorHAnsi"/>
                <w:sz w:val="18"/>
                <w:szCs w:val="18"/>
              </w:rPr>
              <w:t>P</w:t>
            </w:r>
            <w:r w:rsidRPr="00DF3F73">
              <w:rPr>
                <w:rFonts w:asciiTheme="minorHAnsi" w:hAnsiTheme="minorHAnsi"/>
                <w:sz w:val="18"/>
                <w:szCs w:val="18"/>
              </w:rPr>
              <w:t>rocedure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4" w14:textId="77777777" w:rsidR="00C063EB" w:rsidRPr="00DF3F73" w:rsidRDefault="00C063EB">
            <w:pPr>
              <w:keepNext/>
              <w:spacing w:after="60"/>
              <w:rPr>
                <w:rFonts w:asciiTheme="minorHAnsi" w:hAnsiTheme="minorHAnsi"/>
                <w:sz w:val="18"/>
                <w:szCs w:val="18"/>
              </w:rPr>
            </w:pPr>
            <w:r w:rsidRPr="00DF3F73">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C063EB" w:rsidRPr="00DF3F73" w14:paraId="7EB3F6E9" w14:textId="77777777">
        <w:trPr>
          <w:cantSplit/>
          <w:trHeight w:val="432"/>
        </w:trPr>
        <w:tc>
          <w:tcPr>
            <w:tcW w:w="253" w:type="pct"/>
            <w:vAlign w:val="center"/>
          </w:tcPr>
          <w:p w14:paraId="7EB3F6E6"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58CB79FF" w14:textId="0769863A" w:rsidR="00481126"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Condenser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E</w:t>
            </w:r>
            <w:r w:rsidRPr="00DF3F73">
              <w:rPr>
                <w:rFonts w:asciiTheme="minorHAnsi" w:hAnsiTheme="minorHAnsi"/>
                <w:sz w:val="18"/>
                <w:szCs w:val="18"/>
              </w:rPr>
              <w:t xml:space="preserve">ntering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w:t>
            </w:r>
          </w:p>
          <w:p w14:paraId="7EB3F6E7" w14:textId="40613C68"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8" w14:textId="77777777" w:rsidR="00C063EB" w:rsidRPr="00DF3F73" w:rsidRDefault="00C063EB" w:rsidP="00CD342C">
            <w:pPr>
              <w:keepNext/>
              <w:spacing w:after="60"/>
              <w:rPr>
                <w:rFonts w:asciiTheme="minorHAnsi" w:hAnsiTheme="minorHAnsi"/>
                <w:sz w:val="18"/>
                <w:szCs w:val="18"/>
              </w:rPr>
            </w:pPr>
            <w:r w:rsidRPr="00DF3F73">
              <w:rPr>
                <w:rFonts w:asciiTheme="minorHAnsi" w:hAnsiTheme="minorHAnsi"/>
                <w:sz w:val="18"/>
                <w:szCs w:val="18"/>
              </w:rPr>
              <w:t>&lt;user input: numeric: xxx.x, range = 0 to 130&gt;&gt;</w:t>
            </w:r>
          </w:p>
        </w:tc>
      </w:tr>
      <w:tr w:rsidR="00C063EB" w:rsidRPr="00DF3F73" w14:paraId="7EB3F6ED" w14:textId="77777777">
        <w:trPr>
          <w:cantSplit/>
          <w:trHeight w:val="432"/>
        </w:trPr>
        <w:tc>
          <w:tcPr>
            <w:tcW w:w="253" w:type="pct"/>
            <w:vAlign w:val="center"/>
          </w:tcPr>
          <w:p w14:paraId="7EB3F6EA" w14:textId="77777777"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EB" w14:textId="7BB8AFF9"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500" w:type="pct"/>
            <w:vAlign w:val="center"/>
          </w:tcPr>
          <w:p w14:paraId="7EB3F6EC" w14:textId="77777777" w:rsidR="00C063EB" w:rsidRPr="00DF3F73" w:rsidRDefault="00C063EB" w:rsidP="009030FA">
            <w:pPr>
              <w:keepNext/>
              <w:spacing w:after="60"/>
              <w:rPr>
                <w:rFonts w:asciiTheme="minorHAnsi" w:hAnsiTheme="minorHAnsi"/>
                <w:sz w:val="18"/>
                <w:szCs w:val="18"/>
              </w:rPr>
            </w:pPr>
            <w:r w:rsidRPr="00DF3F73">
              <w:rPr>
                <w:rFonts w:asciiTheme="minorHAnsi" w:hAnsiTheme="minorHAnsi"/>
                <w:sz w:val="18"/>
                <w:szCs w:val="18"/>
              </w:rPr>
              <w:t xml:space="preserve">&lt;&lt;if </w:t>
            </w:r>
            <w:r w:rsidR="009030FA">
              <w:rPr>
                <w:rFonts w:asciiTheme="minorHAnsi" w:hAnsiTheme="minorHAnsi"/>
                <w:sz w:val="18"/>
                <w:szCs w:val="18"/>
              </w:rPr>
              <w:t>F</w:t>
            </w:r>
            <w:r w:rsidR="009030FA" w:rsidRPr="00DF3F73">
              <w:rPr>
                <w:rFonts w:asciiTheme="minorHAnsi" w:hAnsiTheme="minorHAnsi"/>
                <w:sz w:val="18"/>
                <w:szCs w:val="18"/>
              </w:rPr>
              <w:t>02</w:t>
            </w:r>
            <w:r w:rsidRPr="00DF3F73">
              <w:rPr>
                <w:rFonts w:asciiTheme="minorHAnsi" w:hAnsiTheme="minorHAnsi"/>
                <w:sz w:val="18"/>
                <w:szCs w:val="18"/>
              </w:rPr>
              <w:t>&lt;55F or greater than 115F, then display text: "Superheat refrigerant charge verification method is not allowed to be used when the outdoor temperature is less than 55F or greater than 115F", do not proceed&gt;&gt;</w:t>
            </w:r>
          </w:p>
        </w:tc>
      </w:tr>
      <w:tr w:rsidR="00C063EB" w:rsidRPr="00DF3F73" w14:paraId="7EB3F6F1" w14:textId="77777777">
        <w:trPr>
          <w:cantSplit/>
          <w:trHeight w:val="432"/>
        </w:trPr>
        <w:tc>
          <w:tcPr>
            <w:tcW w:w="253" w:type="pct"/>
            <w:vAlign w:val="center"/>
          </w:tcPr>
          <w:p w14:paraId="7EB3F6EE"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EF" w14:textId="6D573FBD"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0"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5" w14:textId="77777777">
        <w:trPr>
          <w:cantSplit/>
          <w:trHeight w:val="432"/>
        </w:trPr>
        <w:tc>
          <w:tcPr>
            <w:tcW w:w="253" w:type="pct"/>
            <w:vAlign w:val="center"/>
          </w:tcPr>
          <w:p w14:paraId="7EB3F6F2"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05</w:t>
            </w:r>
          </w:p>
        </w:tc>
        <w:tc>
          <w:tcPr>
            <w:tcW w:w="2247" w:type="pct"/>
            <w:vAlign w:val="center"/>
          </w:tcPr>
          <w:p w14:paraId="7EB3F6F3" w14:textId="47352D5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W</w:t>
            </w:r>
            <w:r w:rsidRPr="00DF3F73">
              <w:rPr>
                <w:rFonts w:asciiTheme="minorHAnsi" w:hAnsiTheme="minorHAnsi"/>
                <w:sz w:val="18"/>
                <w:szCs w:val="18"/>
              </w:rPr>
              <w:t xml:space="preserve">et-bulb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4"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9" w14:textId="77777777">
        <w:trPr>
          <w:cantSplit/>
          <w:trHeight w:val="432"/>
        </w:trPr>
        <w:tc>
          <w:tcPr>
            <w:tcW w:w="253" w:type="pct"/>
            <w:vAlign w:val="center"/>
          </w:tcPr>
          <w:p w14:paraId="7EB3F6F6"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06</w:t>
            </w:r>
          </w:p>
        </w:tc>
        <w:tc>
          <w:tcPr>
            <w:tcW w:w="2247" w:type="pct"/>
            <w:vAlign w:val="center"/>
          </w:tcPr>
          <w:p w14:paraId="7EB3F6F7" w14:textId="5E187FC6"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8"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6FD" w14:textId="77777777">
        <w:trPr>
          <w:cantSplit/>
          <w:trHeight w:val="432"/>
        </w:trPr>
        <w:tc>
          <w:tcPr>
            <w:tcW w:w="253" w:type="pct"/>
            <w:vAlign w:val="center"/>
          </w:tcPr>
          <w:p w14:paraId="7EB3F6FA"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07</w:t>
            </w:r>
          </w:p>
        </w:tc>
        <w:tc>
          <w:tcPr>
            <w:tcW w:w="2247" w:type="pct"/>
            <w:vAlign w:val="center"/>
          </w:tcPr>
          <w:p w14:paraId="7EB3F6FB" w14:textId="6FB5E112" w:rsidR="00C063EB" w:rsidRPr="00DF3F73"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500" w:type="pct"/>
            <w:vAlign w:val="center"/>
          </w:tcPr>
          <w:p w14:paraId="7EB3F6FC"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400&gt;&gt;</w:t>
            </w:r>
          </w:p>
        </w:tc>
      </w:tr>
      <w:tr w:rsidR="00C063EB" w:rsidRPr="00DF3F73" w14:paraId="7EB3F702" w14:textId="77777777">
        <w:trPr>
          <w:cantSplit/>
          <w:trHeight w:val="432"/>
        </w:trPr>
        <w:tc>
          <w:tcPr>
            <w:tcW w:w="253" w:type="pct"/>
            <w:vAlign w:val="center"/>
          </w:tcPr>
          <w:p w14:paraId="7EB3F6FE"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08</w:t>
            </w:r>
          </w:p>
        </w:tc>
        <w:tc>
          <w:tcPr>
            <w:tcW w:w="2247" w:type="pct"/>
            <w:vAlign w:val="center"/>
          </w:tcPr>
          <w:p w14:paraId="7EB3F6FF" w14:textId="5EECCF0E"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 xml:space="preserve">Evaporator </w:t>
            </w:r>
            <w:r w:rsidR="00481126">
              <w:rPr>
                <w:rFonts w:asciiTheme="minorHAnsi" w:hAnsiTheme="minorHAnsi"/>
                <w:sz w:val="18"/>
                <w:szCs w:val="18"/>
              </w:rPr>
              <w:t>S</w:t>
            </w:r>
            <w:r w:rsidRPr="00DF3F73">
              <w:rPr>
                <w:rFonts w:asciiTheme="minorHAnsi" w:hAnsiTheme="minorHAnsi"/>
                <w:sz w:val="18"/>
                <w:szCs w:val="18"/>
              </w:rPr>
              <w:t xml:space="preserve">aturation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700" w14:textId="6CEAB8BA" w:rsidR="00C063EB" w:rsidRPr="00DF3F73" w:rsidRDefault="00C063EB" w:rsidP="00DB2972">
            <w:pPr>
              <w:keepNext/>
              <w:rPr>
                <w:rFonts w:asciiTheme="minorHAnsi" w:hAnsiTheme="minorHAnsi"/>
                <w:sz w:val="18"/>
                <w:szCs w:val="18"/>
              </w:rPr>
            </w:pPr>
            <w:r w:rsidRPr="00DF3F73">
              <w:rPr>
                <w:rFonts w:asciiTheme="minorHAnsi" w:hAnsiTheme="minorHAnsi"/>
                <w:sz w:val="18"/>
                <w:szCs w:val="18"/>
              </w:rPr>
              <w:t xml:space="preserve">from </w:t>
            </w:r>
            <w:r w:rsidR="00481126">
              <w:rPr>
                <w:rFonts w:asciiTheme="minorHAnsi" w:hAnsiTheme="minorHAnsi"/>
                <w:sz w:val="18"/>
                <w:szCs w:val="18"/>
              </w:rPr>
              <w:t>D</w:t>
            </w:r>
            <w:r w:rsidRPr="00DF3F73">
              <w:rPr>
                <w:rFonts w:asciiTheme="minorHAnsi" w:hAnsiTheme="minorHAnsi"/>
                <w:sz w:val="18"/>
                <w:szCs w:val="18"/>
              </w:rPr>
              <w:t xml:space="preserve">igital </w:t>
            </w:r>
            <w:r w:rsidR="00481126">
              <w:rPr>
                <w:rFonts w:asciiTheme="minorHAnsi" w:hAnsiTheme="minorHAnsi"/>
                <w:sz w:val="18"/>
                <w:szCs w:val="18"/>
              </w:rPr>
              <w:t>G</w:t>
            </w:r>
            <w:r w:rsidRPr="00DF3F73">
              <w:rPr>
                <w:rFonts w:asciiTheme="minorHAnsi" w:hAnsiTheme="minorHAnsi"/>
                <w:sz w:val="18"/>
                <w:szCs w:val="18"/>
              </w:rPr>
              <w:t>auge or P-T Table using Line F07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1" w14:textId="77777777" w:rsidR="00C063EB" w:rsidRPr="00DF3F73" w:rsidRDefault="00C063EB" w:rsidP="003E31A0">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706" w14:textId="77777777">
        <w:trPr>
          <w:cantSplit/>
          <w:trHeight w:val="432"/>
        </w:trPr>
        <w:tc>
          <w:tcPr>
            <w:tcW w:w="253" w:type="pct"/>
            <w:vAlign w:val="center"/>
          </w:tcPr>
          <w:p w14:paraId="7EB3F703"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09</w:t>
            </w:r>
          </w:p>
        </w:tc>
        <w:tc>
          <w:tcPr>
            <w:tcW w:w="2247" w:type="pct"/>
            <w:vAlign w:val="center"/>
          </w:tcPr>
          <w:p w14:paraId="7EB3F704" w14:textId="03BDA3B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Measured Superheat (Line F06 – Line F08)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5"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&lt;&lt;temperature, calculated (F06 – F08)&gt;&gt;</w:t>
            </w:r>
          </w:p>
        </w:tc>
      </w:tr>
      <w:tr w:rsidR="00C063EB" w:rsidRPr="00DF3F73" w14:paraId="7EB3F70A" w14:textId="77777777">
        <w:trPr>
          <w:cantSplit/>
          <w:trHeight w:val="432"/>
        </w:trPr>
        <w:tc>
          <w:tcPr>
            <w:tcW w:w="253" w:type="pct"/>
            <w:vAlign w:val="center"/>
          </w:tcPr>
          <w:p w14:paraId="7EB3F707"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10</w:t>
            </w:r>
          </w:p>
        </w:tc>
        <w:tc>
          <w:tcPr>
            <w:tcW w:w="2247" w:type="pct"/>
            <w:vAlign w:val="center"/>
          </w:tcPr>
          <w:p w14:paraId="7EB3F708" w14:textId="1D3D9B57"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Target Superheat (from Table RA3.2-2, using F02 and F05)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9"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50&gt;&gt;</w:t>
            </w:r>
          </w:p>
        </w:tc>
      </w:tr>
      <w:tr w:rsidR="00C063EB" w:rsidRPr="00DF3F73" w14:paraId="7EB3F70D" w14:textId="77777777">
        <w:trPr>
          <w:cantSplit/>
          <w:trHeight w:val="432"/>
        </w:trPr>
        <w:tc>
          <w:tcPr>
            <w:tcW w:w="253" w:type="pct"/>
            <w:vAlign w:val="center"/>
          </w:tcPr>
          <w:p w14:paraId="7EB3F70B"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11</w:t>
            </w:r>
          </w:p>
        </w:tc>
        <w:tc>
          <w:tcPr>
            <w:tcW w:w="4747" w:type="pct"/>
            <w:gridSpan w:val="2"/>
            <w:vAlign w:val="center"/>
          </w:tcPr>
          <w:p w14:paraId="7EB3F70C" w14:textId="1704E453" w:rsidR="00C063EB" w:rsidRPr="00DF3F73" w:rsidRDefault="00C063EB" w:rsidP="00206C12">
            <w:pPr>
              <w:keepNext/>
              <w:spacing w:after="60"/>
              <w:rPr>
                <w:rFonts w:asciiTheme="minorHAnsi" w:hAnsiTheme="minorHAnsi"/>
                <w:sz w:val="18"/>
                <w:szCs w:val="18"/>
              </w:rPr>
            </w:pPr>
            <w:r w:rsidRPr="00DF3F73">
              <w:rPr>
                <w:rFonts w:asciiTheme="minorHAnsi" w:hAnsiTheme="minorHAnsi"/>
                <w:sz w:val="18"/>
                <w:szCs w:val="18"/>
              </w:rPr>
              <w:t>Compliance Statement: &lt;&lt;if</w:t>
            </w:r>
            <w:r w:rsidR="00680F7E">
              <w:rPr>
                <w:rFonts w:asciiTheme="minorHAnsi" w:hAnsiTheme="minorHAnsi"/>
                <w:sz w:val="18"/>
                <w:szCs w:val="18"/>
              </w:rPr>
              <w:t xml:space="preserve"> F01 ≥ 70, and</w:t>
            </w:r>
            <w:r w:rsidRPr="00DF3F73">
              <w:rPr>
                <w:rFonts w:asciiTheme="minorHAnsi" w:hAnsiTheme="minorHAnsi"/>
                <w:sz w:val="18"/>
                <w:szCs w:val="18"/>
              </w:rPr>
              <w:t xml:space="preserve"> ABS(F09 – F10) ≤ </w:t>
            </w:r>
            <w:r w:rsidR="004C1B0C" w:rsidRPr="00DF3F73">
              <w:rPr>
                <w:rFonts w:asciiTheme="minorHAnsi" w:hAnsiTheme="minorHAnsi"/>
                <w:sz w:val="18"/>
                <w:szCs w:val="18"/>
              </w:rPr>
              <w:t>8</w:t>
            </w:r>
            <w:r w:rsidRPr="00DF3F73">
              <w:rPr>
                <w:rFonts w:asciiTheme="minorHAnsi" w:hAnsiTheme="minorHAnsi"/>
                <w:sz w:val="18"/>
                <w:szCs w:val="18"/>
              </w:rPr>
              <w:t xml:space="preserve">, then display text: “System complies with Refrigerant Charge Verification requirement by use of the Superheat Method”; else display text: "System does not comply" </w:t>
            </w:r>
          </w:p>
        </w:tc>
      </w:tr>
    </w:tbl>
    <w:p w14:paraId="7EB3F70F" w14:textId="77777777" w:rsidR="00C063EB" w:rsidRPr="00B721EB" w:rsidRDefault="00C063E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A63D2" w:rsidRPr="00695C2B" w14:paraId="7EB3F712" w14:textId="77777777" w:rsidTr="002A63D2">
        <w:trPr>
          <w:cantSplit/>
          <w:trHeight w:val="432"/>
        </w:trPr>
        <w:tc>
          <w:tcPr>
            <w:tcW w:w="5000" w:type="pct"/>
            <w:gridSpan w:val="2"/>
            <w:vAlign w:val="center"/>
          </w:tcPr>
          <w:p w14:paraId="7EB3F710" w14:textId="161F1F84" w:rsidR="002A63D2" w:rsidRPr="003A69EB" w:rsidRDefault="002A63D2" w:rsidP="00481126">
            <w:pPr>
              <w:keepNext/>
              <w:rPr>
                <w:rFonts w:asciiTheme="minorHAnsi" w:hAnsiTheme="minorHAnsi"/>
                <w:b/>
                <w:szCs w:val="18"/>
              </w:rPr>
            </w:pPr>
            <w:r w:rsidRPr="003A69EB">
              <w:rPr>
                <w:rFonts w:asciiTheme="minorHAnsi" w:hAnsiTheme="minorHAnsi"/>
                <w:b/>
                <w:szCs w:val="18"/>
              </w:rPr>
              <w:t xml:space="preserve">G. Determination of </w:t>
            </w:r>
            <w:r w:rsidR="00C80854" w:rsidRPr="003A69EB">
              <w:rPr>
                <w:rFonts w:asciiTheme="minorHAnsi" w:hAnsiTheme="minorHAnsi"/>
                <w:b/>
                <w:szCs w:val="18"/>
              </w:rPr>
              <w:t xml:space="preserve">HERS Verification </w:t>
            </w:r>
            <w:r w:rsidRPr="003A69EB">
              <w:rPr>
                <w:rFonts w:asciiTheme="minorHAnsi" w:hAnsiTheme="minorHAnsi"/>
                <w:b/>
                <w:szCs w:val="18"/>
              </w:rPr>
              <w:t>Compliance</w:t>
            </w:r>
          </w:p>
          <w:p w14:paraId="7EB3F711" w14:textId="6F72CD99" w:rsidR="002A63D2" w:rsidRPr="00695C2B" w:rsidRDefault="002435AC" w:rsidP="0048112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93246" w:rsidRPr="00695C2B" w14:paraId="7EB3F715" w14:textId="77777777" w:rsidTr="00093246">
        <w:trPr>
          <w:cantSplit/>
          <w:trHeight w:val="432"/>
        </w:trPr>
        <w:tc>
          <w:tcPr>
            <w:tcW w:w="253" w:type="pct"/>
            <w:vAlign w:val="center"/>
          </w:tcPr>
          <w:p w14:paraId="7EB3F713" w14:textId="77777777" w:rsidR="00093246" w:rsidRPr="00695C2B" w:rsidDel="00C76C40" w:rsidRDefault="00093246" w:rsidP="00093246">
            <w:pPr>
              <w:keepNext/>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7EB3F714" w14:textId="1170B329" w:rsidR="00093246" w:rsidRPr="00695C2B" w:rsidRDefault="00093246" w:rsidP="00093246">
            <w:pPr>
              <w:keepNext/>
              <w:spacing w:after="60"/>
              <w:rPr>
                <w:rFonts w:asciiTheme="minorHAnsi" w:hAnsiTheme="minorHAnsi"/>
                <w:sz w:val="18"/>
                <w:szCs w:val="18"/>
              </w:rPr>
            </w:pPr>
            <w:r w:rsidRPr="00695C2B">
              <w:rPr>
                <w:rFonts w:asciiTheme="minorHAnsi" w:hAnsiTheme="minorHAnsi"/>
                <w:sz w:val="18"/>
                <w:szCs w:val="18"/>
              </w:rPr>
              <w:t>&lt;&lt;if C03 and C04=calibration is current; and D01≠ System does not comply; andE02≠ System does not comply; and F11≠ System does not comply</w:t>
            </w:r>
            <w:r w:rsidR="00C80854" w:rsidRPr="00695C2B">
              <w:rPr>
                <w:rFonts w:asciiTheme="minorHAnsi" w:hAnsiTheme="minorHAnsi"/>
                <w:sz w:val="18"/>
                <w:szCs w:val="18"/>
              </w:rPr>
              <w:t>; then display</w:t>
            </w:r>
            <w:r w:rsidR="00D12397" w:rsidRPr="00695C2B">
              <w:rPr>
                <w:rFonts w:asciiTheme="minorHAnsi" w:hAnsiTheme="minorHAnsi"/>
                <w:sz w:val="18"/>
                <w:szCs w:val="18"/>
              </w:rPr>
              <w:t>:</w:t>
            </w:r>
            <w:r w:rsidR="002435AC">
              <w:rPr>
                <w:rFonts w:asciiTheme="minorHAnsi" w:hAnsiTheme="minorHAnsi"/>
                <w:sz w:val="18"/>
                <w:szCs w:val="18"/>
              </w:rPr>
              <w:t xml:space="preserve"> Complies: </w:t>
            </w:r>
            <w:r w:rsidR="002435AC" w:rsidRPr="00221722">
              <w:rPr>
                <w:rFonts w:asciiTheme="minorHAnsi" w:hAnsiTheme="minorHAnsi"/>
                <w:sz w:val="18"/>
                <w:szCs w:val="18"/>
              </w:rPr>
              <w:t>All specified verification protocol requirem</w:t>
            </w:r>
            <w:r w:rsidR="002435AC">
              <w:rPr>
                <w:rFonts w:asciiTheme="minorHAnsi" w:hAnsiTheme="minorHAnsi"/>
                <w:sz w:val="18"/>
                <w:szCs w:val="18"/>
              </w:rPr>
              <w:t xml:space="preserve">ents on this document are met; else display: </w:t>
            </w:r>
            <w:r w:rsidR="002435AC" w:rsidRPr="00221722">
              <w:rPr>
                <w:rFonts w:asciiTheme="minorHAnsi" w:hAnsiTheme="minorHAnsi"/>
                <w:sz w:val="18"/>
                <w:szCs w:val="18"/>
              </w:rPr>
              <w:t>Does not comply: One or more specified verification protocol requirements on this document are not met</w:t>
            </w:r>
            <w:r w:rsidR="002435AC">
              <w:rPr>
                <w:rFonts w:asciiTheme="minorHAnsi" w:hAnsiTheme="minorHAnsi"/>
                <w:sz w:val="18"/>
                <w:szCs w:val="18"/>
              </w:rPr>
              <w:t xml:space="preserve"> </w:t>
            </w:r>
            <w:r w:rsidR="005D7DE0">
              <w:rPr>
                <w:rFonts w:asciiTheme="minorHAnsi" w:hAnsiTheme="minorHAnsi"/>
                <w:sz w:val="18"/>
                <w:szCs w:val="18"/>
              </w:rPr>
              <w:t>&gt;&gt;</w:t>
            </w:r>
          </w:p>
        </w:tc>
      </w:tr>
    </w:tbl>
    <w:p w14:paraId="7EB3F716" w14:textId="77777777" w:rsidR="00C063EB" w:rsidRDefault="00C063EB" w:rsidP="006F7E55">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FE279B" w:rsidRPr="00DF3F73" w14:paraId="7EB3F718" w14:textId="77777777" w:rsidTr="00FE279B">
        <w:trPr>
          <w:trHeight w:val="288"/>
        </w:trPr>
        <w:tc>
          <w:tcPr>
            <w:tcW w:w="10950" w:type="dxa"/>
            <w:gridSpan w:val="4"/>
            <w:vAlign w:val="center"/>
          </w:tcPr>
          <w:p w14:paraId="7EB3F71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FE279B" w:rsidRPr="00DF3F73" w14:paraId="7EB3F71A" w14:textId="77777777" w:rsidTr="00481126">
        <w:trPr>
          <w:trHeight w:val="296"/>
        </w:trPr>
        <w:tc>
          <w:tcPr>
            <w:tcW w:w="10950" w:type="dxa"/>
            <w:gridSpan w:val="4"/>
            <w:vAlign w:val="center"/>
          </w:tcPr>
          <w:p w14:paraId="7EB3F719" w14:textId="77777777" w:rsidR="00FE279B" w:rsidRPr="00DF3F73" w:rsidRDefault="00FE279B" w:rsidP="00FE279B">
            <w:pPr>
              <w:keepNext/>
              <w:numPr>
                <w:ilvl w:val="0"/>
                <w:numId w:val="20"/>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FE279B" w:rsidRPr="00DF3F73" w14:paraId="7EB3F71D" w14:textId="77777777" w:rsidTr="00FE279B">
        <w:trPr>
          <w:trHeight w:val="360"/>
        </w:trPr>
        <w:tc>
          <w:tcPr>
            <w:tcW w:w="5434" w:type="dxa"/>
          </w:tcPr>
          <w:p w14:paraId="7EB3F71B"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71C"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Signature:</w:t>
            </w:r>
          </w:p>
        </w:tc>
      </w:tr>
      <w:tr w:rsidR="00FE279B" w:rsidRPr="00DF3F73" w14:paraId="7EB3F720" w14:textId="77777777" w:rsidTr="00FE279B">
        <w:trPr>
          <w:trHeight w:val="360"/>
        </w:trPr>
        <w:tc>
          <w:tcPr>
            <w:tcW w:w="5434" w:type="dxa"/>
          </w:tcPr>
          <w:p w14:paraId="7EB3F71E"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71F"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Date Signed:</w:t>
            </w:r>
          </w:p>
        </w:tc>
      </w:tr>
      <w:tr w:rsidR="00FE279B" w:rsidRPr="00DF3F73" w14:paraId="7EB3F723" w14:textId="77777777" w:rsidTr="00FE279B">
        <w:trPr>
          <w:trHeight w:val="360"/>
        </w:trPr>
        <w:tc>
          <w:tcPr>
            <w:tcW w:w="5434" w:type="dxa"/>
          </w:tcPr>
          <w:p w14:paraId="7EB3F721"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722"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CEA/HERS Certification Information (if applicable):</w:t>
            </w:r>
          </w:p>
        </w:tc>
      </w:tr>
      <w:tr w:rsidR="00FE279B" w:rsidRPr="00DF3F73" w14:paraId="7EB3F726" w14:textId="77777777" w:rsidTr="00FE279B">
        <w:trPr>
          <w:trHeight w:val="360"/>
        </w:trPr>
        <w:tc>
          <w:tcPr>
            <w:tcW w:w="5434" w:type="dxa"/>
          </w:tcPr>
          <w:p w14:paraId="7EB3F724"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725"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Phone:</w:t>
            </w:r>
          </w:p>
        </w:tc>
      </w:tr>
      <w:tr w:rsidR="00FE279B" w:rsidRPr="00DF3F73" w14:paraId="7EB3F728" w14:textId="77777777" w:rsidTr="00FE279B">
        <w:tblPrEx>
          <w:tblCellMar>
            <w:left w:w="115" w:type="dxa"/>
            <w:right w:w="115" w:type="dxa"/>
          </w:tblCellMar>
        </w:tblPrEx>
        <w:trPr>
          <w:trHeight w:val="296"/>
        </w:trPr>
        <w:tc>
          <w:tcPr>
            <w:tcW w:w="10950" w:type="dxa"/>
            <w:gridSpan w:val="4"/>
            <w:vAlign w:val="center"/>
          </w:tcPr>
          <w:p w14:paraId="7EB3F72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FE279B" w:rsidRPr="00DF3F73" w14:paraId="7EB3F72F" w14:textId="77777777" w:rsidTr="00FE279B">
        <w:tblPrEx>
          <w:tblCellMar>
            <w:left w:w="115" w:type="dxa"/>
            <w:right w:w="115" w:type="dxa"/>
          </w:tblCellMar>
        </w:tblPrEx>
        <w:trPr>
          <w:trHeight w:val="504"/>
        </w:trPr>
        <w:tc>
          <w:tcPr>
            <w:tcW w:w="10950" w:type="dxa"/>
            <w:gridSpan w:val="4"/>
            <w:shd w:val="clear" w:color="auto" w:fill="auto"/>
          </w:tcPr>
          <w:p w14:paraId="7EB3F729" w14:textId="77777777" w:rsidR="00FE279B" w:rsidRPr="00DF3F73" w:rsidRDefault="00FE279B"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72A"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72B"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72C"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72D"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72E"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E279B" w:rsidRPr="00DF3F73" w14:paraId="7EB3F731" w14:textId="77777777" w:rsidTr="00FE279B">
        <w:tblPrEx>
          <w:tblCellMar>
            <w:left w:w="115" w:type="dxa"/>
            <w:right w:w="115" w:type="dxa"/>
          </w:tblCellMar>
        </w:tblPrEx>
        <w:trPr>
          <w:trHeight w:val="278"/>
        </w:trPr>
        <w:tc>
          <w:tcPr>
            <w:tcW w:w="10950" w:type="dxa"/>
            <w:gridSpan w:val="4"/>
            <w:vAlign w:val="center"/>
          </w:tcPr>
          <w:p w14:paraId="7EB3F730"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FE279B" w:rsidRPr="00DF3F73" w14:paraId="7EB3F733" w14:textId="77777777" w:rsidTr="00481126">
        <w:tblPrEx>
          <w:tblCellMar>
            <w:left w:w="115" w:type="dxa"/>
            <w:right w:w="115" w:type="dxa"/>
          </w:tblCellMar>
        </w:tblPrEx>
        <w:trPr>
          <w:trHeight w:hRule="exact" w:val="360"/>
        </w:trPr>
        <w:tc>
          <w:tcPr>
            <w:tcW w:w="10950" w:type="dxa"/>
            <w:gridSpan w:val="4"/>
          </w:tcPr>
          <w:p w14:paraId="7EB3F732" w14:textId="77777777" w:rsidR="00FE279B" w:rsidRPr="00481126" w:rsidRDefault="00FE279B" w:rsidP="0048112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FE279B" w:rsidRPr="00DF3F73" w14:paraId="7EB3F736" w14:textId="77777777" w:rsidTr="00481126">
        <w:tblPrEx>
          <w:tblCellMar>
            <w:left w:w="115" w:type="dxa"/>
            <w:right w:w="115" w:type="dxa"/>
          </w:tblCellMar>
        </w:tblPrEx>
        <w:trPr>
          <w:trHeight w:hRule="exact" w:val="360"/>
        </w:trPr>
        <w:tc>
          <w:tcPr>
            <w:tcW w:w="5475" w:type="dxa"/>
            <w:gridSpan w:val="2"/>
          </w:tcPr>
          <w:p w14:paraId="7EB3F734"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735"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FE279B" w:rsidRPr="00DF3F73" w14:paraId="7EB3F738" w14:textId="77777777" w:rsidTr="00FE279B">
        <w:tblPrEx>
          <w:tblCellMar>
            <w:left w:w="108" w:type="dxa"/>
            <w:right w:w="108" w:type="dxa"/>
          </w:tblCellMar>
        </w:tblPrEx>
        <w:trPr>
          <w:trHeight w:hRule="exact" w:val="288"/>
        </w:trPr>
        <w:tc>
          <w:tcPr>
            <w:tcW w:w="10950" w:type="dxa"/>
            <w:gridSpan w:val="4"/>
            <w:vAlign w:val="center"/>
          </w:tcPr>
          <w:p w14:paraId="7EB3F737"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FE279B" w:rsidRPr="00DF3F73" w14:paraId="7EB3F73B" w14:textId="77777777" w:rsidTr="00FE279B">
        <w:tblPrEx>
          <w:tblCellMar>
            <w:left w:w="108" w:type="dxa"/>
            <w:right w:w="108" w:type="dxa"/>
          </w:tblCellMar>
        </w:tblPrEx>
        <w:trPr>
          <w:trHeight w:hRule="exact" w:val="360"/>
        </w:trPr>
        <w:tc>
          <w:tcPr>
            <w:tcW w:w="5482" w:type="dxa"/>
            <w:gridSpan w:val="3"/>
          </w:tcPr>
          <w:p w14:paraId="7EB3F739" w14:textId="77777777"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73A" w14:textId="1D973229"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81126" w:rsidRPr="00481126">
              <w:rPr>
                <w:rFonts w:asciiTheme="minorHAnsi" w:hAnsiTheme="minorHAnsi"/>
                <w:sz w:val="14"/>
                <w:szCs w:val="18"/>
              </w:rPr>
              <w:t>:</w:t>
            </w:r>
          </w:p>
        </w:tc>
      </w:tr>
      <w:tr w:rsidR="00FE279B" w:rsidRPr="00DF3F73" w14:paraId="7EB3F73D" w14:textId="77777777" w:rsidTr="00FE279B">
        <w:tblPrEx>
          <w:tblCellMar>
            <w:left w:w="108" w:type="dxa"/>
            <w:right w:w="108" w:type="dxa"/>
          </w:tblCellMar>
        </w:tblPrEx>
        <w:trPr>
          <w:trHeight w:val="288"/>
        </w:trPr>
        <w:tc>
          <w:tcPr>
            <w:tcW w:w="10950" w:type="dxa"/>
            <w:gridSpan w:val="4"/>
            <w:vAlign w:val="center"/>
          </w:tcPr>
          <w:p w14:paraId="7EB3F73C"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FE279B" w:rsidRPr="00DF3F73" w14:paraId="7EB3F73F" w14:textId="77777777" w:rsidTr="00FE279B">
        <w:tblPrEx>
          <w:tblCellMar>
            <w:left w:w="108" w:type="dxa"/>
            <w:right w:w="108" w:type="dxa"/>
          </w:tblCellMar>
        </w:tblPrEx>
        <w:trPr>
          <w:trHeight w:hRule="exact" w:val="360"/>
        </w:trPr>
        <w:tc>
          <w:tcPr>
            <w:tcW w:w="10950" w:type="dxa"/>
            <w:gridSpan w:val="4"/>
          </w:tcPr>
          <w:p w14:paraId="7EB3F73E" w14:textId="77777777" w:rsidR="00FE279B" w:rsidRPr="00481126"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FE279B" w:rsidRPr="00DF3F73" w14:paraId="7EB3F742"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0"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741"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FE279B" w:rsidRPr="00DF3F73" w14:paraId="7EB3F745"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3" w14:textId="4C6C059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81126"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744"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746" w14:textId="77777777" w:rsidR="00FE279B" w:rsidRPr="00B721EB" w:rsidRDefault="00FE279B" w:rsidP="006F7E55">
      <w:pPr>
        <w:rPr>
          <w:rFonts w:asciiTheme="minorHAnsi" w:hAnsiTheme="minorHAnsi"/>
          <w:sz w:val="18"/>
          <w:szCs w:val="18"/>
        </w:rPr>
      </w:pPr>
    </w:p>
    <w:sectPr w:rsidR="00FE279B" w:rsidRPr="00B721EB" w:rsidSect="003A69EB">
      <w:headerReference w:type="default" r:id="rId1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53F20" w14:textId="77777777" w:rsidR="00337C70" w:rsidRDefault="00337C70">
      <w:r>
        <w:separator/>
      </w:r>
    </w:p>
  </w:endnote>
  <w:endnote w:type="continuationSeparator" w:id="0">
    <w:p w14:paraId="5B6F3E70" w14:textId="77777777" w:rsidR="00337C70" w:rsidRDefault="00337C70">
      <w:r>
        <w:continuationSeparator/>
      </w:r>
    </w:p>
  </w:endnote>
  <w:endnote w:type="continuationNotice" w:id="1">
    <w:p w14:paraId="085C313A" w14:textId="77777777" w:rsidR="00337C70" w:rsidRDefault="00337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5F" w14:textId="77777777" w:rsidR="00337C70" w:rsidRPr="00CF5A20" w:rsidRDefault="00337C70"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7EB3F760" w14:textId="3C42B25B" w:rsidR="00337C70" w:rsidRPr="00CF5A20" w:rsidRDefault="00337C70"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3" w:author="Markstrum, Alexis@Energy" w:date="2020-07-09T12:32:00Z">
      <w:r w:rsidR="006A7C9E" w:rsidDel="00DA3158">
        <w:rPr>
          <w:rFonts w:ascii="Calibri" w:hAnsi="Calibri"/>
        </w:rPr>
        <w:delText>March</w:delText>
      </w:r>
      <w:r w:rsidR="006A7C9E" w:rsidRPr="00224878" w:rsidDel="00DA3158">
        <w:rPr>
          <w:rFonts w:ascii="Calibri" w:hAnsi="Calibri"/>
        </w:rPr>
        <w:delText xml:space="preserve"> </w:delText>
      </w:r>
    </w:del>
    <w:ins w:id="4" w:author="Markstrum, Alexis@Energy" w:date="2020-07-09T12:32:00Z">
      <w:r w:rsidR="00DA3158">
        <w:rPr>
          <w:rFonts w:ascii="Calibri" w:hAnsi="Calibri"/>
        </w:rPr>
        <w:t>July</w:t>
      </w:r>
      <w:r w:rsidR="00DA3158" w:rsidRPr="00224878">
        <w:rPr>
          <w:rFonts w:ascii="Calibri" w:hAnsi="Calibri"/>
        </w:rPr>
        <w:t xml:space="preserve"> </w:t>
      </w:r>
    </w:ins>
    <w:r w:rsidRPr="00224878">
      <w:rPr>
        <w:rFonts w:ascii="Calibri" w:hAnsi="Calibri"/>
      </w:rPr>
      <w:t>20</w:t>
    </w:r>
    <w:r>
      <w:rPr>
        <w:rFonts w:ascii="Calibri" w:hAnsi="Calibri"/>
      </w:rP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68" w14:textId="23B8F301" w:rsidR="00337C70" w:rsidRPr="00CF5A20" w:rsidRDefault="00337C70"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5" w:author="Markstrum, Alexis@Energy" w:date="2020-07-09T12:32:00Z">
      <w:r w:rsidR="006A7C9E" w:rsidDel="00DA3158">
        <w:rPr>
          <w:rFonts w:ascii="Calibri" w:hAnsi="Calibri"/>
        </w:rPr>
        <w:delText>March</w:delText>
      </w:r>
      <w:r w:rsidR="006A7C9E" w:rsidRPr="00224878" w:rsidDel="00DA3158">
        <w:rPr>
          <w:rFonts w:ascii="Calibri" w:hAnsi="Calibri"/>
        </w:rPr>
        <w:delText xml:space="preserve"> </w:delText>
      </w:r>
    </w:del>
    <w:ins w:id="6" w:author="Markstrum, Alexis@Energy" w:date="2020-07-09T12:32:00Z">
      <w:r w:rsidR="00DA3158">
        <w:rPr>
          <w:rFonts w:ascii="Calibri" w:hAnsi="Calibri"/>
        </w:rPr>
        <w:t>July</w:t>
      </w:r>
      <w:r w:rsidR="00DA3158" w:rsidRPr="00224878">
        <w:rPr>
          <w:rFonts w:ascii="Calibri" w:hAnsi="Calibri"/>
        </w:rPr>
        <w:t xml:space="preserve"> </w:t>
      </w:r>
    </w:ins>
    <w:r w:rsidRPr="00224878">
      <w:rPr>
        <w:rFonts w:ascii="Calibri" w:hAnsi="Calibri"/>
      </w:rPr>
      <w:t>20</w:t>
    </w:r>
    <w:r>
      <w:rPr>
        <w:rFonts w:ascii="Calibri" w:hAnsi="Calibri"/>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60C1C" w14:textId="77777777" w:rsidR="00337C70" w:rsidRDefault="00337C70">
      <w:r>
        <w:separator/>
      </w:r>
    </w:p>
  </w:footnote>
  <w:footnote w:type="continuationSeparator" w:id="0">
    <w:p w14:paraId="7F39D6CE" w14:textId="77777777" w:rsidR="00337C70" w:rsidRDefault="00337C70">
      <w:r>
        <w:continuationSeparator/>
      </w:r>
    </w:p>
  </w:footnote>
  <w:footnote w:type="continuationNotice" w:id="1">
    <w:p w14:paraId="3CA50FCB" w14:textId="77777777" w:rsidR="00337C70" w:rsidRDefault="00337C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4D" w14:textId="2B95F88C" w:rsidR="00337C70" w:rsidRPr="007770C5" w:rsidRDefault="00337C70" w:rsidP="00B721EB">
    <w:pPr>
      <w:suppressAutoHyphens/>
      <w:ind w:left="-90"/>
      <w:rPr>
        <w:rFonts w:ascii="Arial" w:hAnsi="Arial" w:cs="Arial"/>
        <w:sz w:val="14"/>
        <w:szCs w:val="14"/>
      </w:rPr>
    </w:pPr>
    <w:r w:rsidRPr="00481126">
      <w:rPr>
        <w:rFonts w:ascii="Arial" w:hAnsi="Arial" w:cs="Arial"/>
        <w:noProof/>
        <w:sz w:val="14"/>
        <w:szCs w:val="14"/>
      </w:rPr>
      <w:drawing>
        <wp:anchor distT="0" distB="0" distL="114300" distR="114300" simplePos="0" relativeHeight="251657216" behindDoc="0" locked="0" layoutInCell="1" allowOverlap="1" wp14:anchorId="7EB3F771" wp14:editId="7A78FD32">
          <wp:simplePos x="0" y="0"/>
          <wp:positionH relativeFrom="margin">
            <wp:posOffset>6618605</wp:posOffset>
          </wp:positionH>
          <wp:positionV relativeFrom="margin">
            <wp:posOffset>-1219835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sidR="008160D5">
      <w:rPr>
        <w:rFonts w:ascii="Arial" w:hAnsi="Arial" w:cs="Arial"/>
        <w:noProof/>
        <w:sz w:val="14"/>
        <w:szCs w:val="14"/>
      </w:rPr>
      <w:pict w14:anchorId="7EB3F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0" type="#_x0000_t75" style="position:absolute;left:0;text-align:left;margin-left:0;margin-top:0;width:10in;height:540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7EB3F74E" w14:textId="77777777" w:rsidR="00337C70" w:rsidRDefault="00337C70" w:rsidP="00B721EB">
    <w:pPr>
      <w:suppressAutoHyphens/>
      <w:ind w:left="-90"/>
      <w:rPr>
        <w:rFonts w:ascii="Arial" w:hAnsi="Arial" w:cs="Arial"/>
        <w:b/>
        <w:sz w:val="24"/>
        <w:szCs w:val="24"/>
      </w:rPr>
    </w:pPr>
    <w:r>
      <w:rPr>
        <w:rFonts w:ascii="Arial" w:hAnsi="Arial" w:cs="Arial"/>
        <w:b/>
        <w:sz w:val="24"/>
        <w:szCs w:val="24"/>
      </w:rPr>
      <w:t xml:space="preserve">REFRIGERANT CHARGE VERIFICATION </w:t>
    </w:r>
  </w:p>
  <w:p w14:paraId="7EB3F74F" w14:textId="7A28A96A" w:rsidR="00337C70" w:rsidRPr="007770C5" w:rsidRDefault="00337C70" w:rsidP="00B721EB">
    <w:pPr>
      <w:suppressAutoHyphens/>
      <w:ind w:left="-90"/>
      <w:rPr>
        <w:rFonts w:ascii="Arial" w:hAnsi="Arial" w:cs="Arial"/>
        <w:sz w:val="14"/>
        <w:szCs w:val="14"/>
      </w:rPr>
    </w:pPr>
    <w:r>
      <w:rPr>
        <w:rFonts w:ascii="Arial" w:hAnsi="Arial" w:cs="Arial"/>
        <w:sz w:val="14"/>
        <w:szCs w:val="14"/>
      </w:rPr>
      <w:t>CEC-CF3R-MCH-25-H</w:t>
    </w:r>
    <w:r w:rsidRPr="007770C5">
      <w:rPr>
        <w:rFonts w:ascii="Arial" w:hAnsi="Arial" w:cs="Arial"/>
        <w:sz w:val="14"/>
        <w:szCs w:val="14"/>
      </w:rPr>
      <w:t xml:space="preserve"> (Revised </w:t>
    </w:r>
    <w:del w:id="1" w:author="Markstrum, Alexis@Energy" w:date="2020-07-09T12:32:00Z">
      <w:r w:rsidDel="00DA3158">
        <w:rPr>
          <w:rFonts w:ascii="Arial" w:hAnsi="Arial" w:cs="Arial"/>
          <w:sz w:val="14"/>
          <w:szCs w:val="14"/>
        </w:rPr>
        <w:delText>0</w:delText>
      </w:r>
      <w:r w:rsidR="006A7C9E" w:rsidDel="00DA3158">
        <w:rPr>
          <w:rFonts w:ascii="Arial" w:hAnsi="Arial" w:cs="Arial"/>
          <w:sz w:val="14"/>
          <w:szCs w:val="14"/>
        </w:rPr>
        <w:delText>3</w:delText>
      </w:r>
    </w:del>
    <w:ins w:id="2" w:author="Markstrum, Alexis@Energy" w:date="2020-07-09T12:32:00Z">
      <w:r w:rsidR="00DA3158">
        <w:rPr>
          <w:rFonts w:ascii="Arial" w:hAnsi="Arial" w:cs="Arial"/>
          <w:sz w:val="14"/>
          <w:szCs w:val="14"/>
        </w:rPr>
        <w:t>07</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37C70" w:rsidRPr="00CF5A20" w14:paraId="7EB3F752" w14:textId="77777777" w:rsidTr="00B721EB">
      <w:trPr>
        <w:cantSplit/>
        <w:trHeight w:val="288"/>
      </w:trPr>
      <w:tc>
        <w:tcPr>
          <w:tcW w:w="3738" w:type="pct"/>
          <w:gridSpan w:val="2"/>
          <w:tcBorders>
            <w:right w:val="nil"/>
          </w:tcBorders>
          <w:vAlign w:val="center"/>
        </w:tcPr>
        <w:p w14:paraId="7EB3F750" w14:textId="77777777" w:rsidR="00337C70" w:rsidRPr="00CF5A20" w:rsidRDefault="00337C70" w:rsidP="00B721EB">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7EB3F751" w14:textId="778CBA12" w:rsidR="00337C70" w:rsidRPr="00CF5A20" w:rsidRDefault="00337C70" w:rsidP="00B721EB">
          <w:pPr>
            <w:keepNext/>
            <w:jc w:val="right"/>
            <w:outlineLvl w:val="0"/>
            <w:rPr>
              <w:rFonts w:ascii="Calibri" w:hAnsi="Calibri"/>
              <w:bCs/>
            </w:rPr>
          </w:pPr>
          <w:r>
            <w:rPr>
              <w:rFonts w:ascii="Calibri" w:hAnsi="Calibri"/>
              <w:bCs/>
            </w:rPr>
            <w:t>CF3R-MCH-25-H</w:t>
          </w:r>
        </w:p>
      </w:tc>
    </w:tr>
    <w:tr w:rsidR="00337C70" w:rsidRPr="00CF5A20" w14:paraId="7EB3F755" w14:textId="77777777" w:rsidTr="00B721EB">
      <w:trPr>
        <w:cantSplit/>
        <w:trHeight w:val="288"/>
      </w:trPr>
      <w:tc>
        <w:tcPr>
          <w:tcW w:w="2500" w:type="pct"/>
          <w:tcBorders>
            <w:right w:val="nil"/>
          </w:tcBorders>
        </w:tcPr>
        <w:p w14:paraId="7EB3F753" w14:textId="77777777" w:rsidR="00337C70" w:rsidRPr="00CF5A20" w:rsidRDefault="00337C70" w:rsidP="00B721EB">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7EB3F754" w14:textId="77761035" w:rsidR="00337C70" w:rsidRPr="00CF5A20" w:rsidRDefault="00337C70" w:rsidP="00B721EB">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8160D5" w:rsidRPr="008160D5">
            <w:rPr>
              <w:rFonts w:ascii="Calibri" w:hAnsi="Calibri"/>
              <w:bCs/>
              <w:noProof/>
            </w:rPr>
            <w:t>1</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60D5">
            <w:rPr>
              <w:rFonts w:ascii="Calibri" w:hAnsi="Calibri"/>
              <w:bCs/>
              <w:noProof/>
            </w:rPr>
            <w:t>3</w:t>
          </w:r>
          <w:r>
            <w:rPr>
              <w:rFonts w:ascii="Calibri" w:hAnsi="Calibri"/>
              <w:bCs/>
              <w:noProof/>
            </w:rPr>
            <w:fldChar w:fldCharType="end"/>
          </w:r>
          <w:r w:rsidRPr="00CF5A20">
            <w:rPr>
              <w:rFonts w:ascii="Calibri" w:hAnsi="Calibri"/>
              <w:bCs/>
            </w:rPr>
            <w:t>)</w:t>
          </w:r>
        </w:p>
      </w:tc>
    </w:tr>
    <w:tr w:rsidR="00337C70" w:rsidRPr="00CF5A20" w14:paraId="7EB3F759" w14:textId="77777777" w:rsidTr="00B721EB">
      <w:trPr>
        <w:cantSplit/>
        <w:trHeight w:val="288"/>
      </w:trPr>
      <w:tc>
        <w:tcPr>
          <w:tcW w:w="0" w:type="auto"/>
        </w:tcPr>
        <w:p w14:paraId="7EB3F756" w14:textId="77777777" w:rsidR="00337C70" w:rsidRPr="00CF5A20" w:rsidRDefault="00337C70" w:rsidP="00B721EB">
          <w:pPr>
            <w:rPr>
              <w:rFonts w:ascii="Calibri" w:hAnsi="Calibri"/>
              <w:sz w:val="12"/>
              <w:szCs w:val="12"/>
            </w:rPr>
          </w:pPr>
          <w:r w:rsidRPr="00CF5A20">
            <w:rPr>
              <w:rFonts w:ascii="Calibri" w:hAnsi="Calibri"/>
              <w:sz w:val="12"/>
              <w:szCs w:val="12"/>
            </w:rPr>
            <w:t>Project Name:</w:t>
          </w:r>
        </w:p>
      </w:tc>
      <w:tc>
        <w:tcPr>
          <w:tcW w:w="1377" w:type="pct"/>
        </w:tcPr>
        <w:p w14:paraId="7EB3F757" w14:textId="77777777" w:rsidR="00337C70" w:rsidRPr="00CF5A20" w:rsidRDefault="00337C70" w:rsidP="00B721EB">
          <w:pPr>
            <w:rPr>
              <w:rFonts w:ascii="Calibri" w:hAnsi="Calibri"/>
              <w:sz w:val="12"/>
              <w:szCs w:val="12"/>
            </w:rPr>
          </w:pPr>
          <w:r w:rsidRPr="00CF5A20">
            <w:rPr>
              <w:rFonts w:ascii="Calibri" w:hAnsi="Calibri"/>
              <w:sz w:val="12"/>
              <w:szCs w:val="12"/>
            </w:rPr>
            <w:t>Enforcement Agency:</w:t>
          </w:r>
        </w:p>
      </w:tc>
      <w:tc>
        <w:tcPr>
          <w:tcW w:w="1262" w:type="pct"/>
        </w:tcPr>
        <w:p w14:paraId="7EB3F758" w14:textId="77777777" w:rsidR="00337C70" w:rsidRPr="00CF5A20" w:rsidRDefault="00337C70" w:rsidP="00B721EB">
          <w:pPr>
            <w:rPr>
              <w:rFonts w:ascii="Calibri" w:hAnsi="Calibri"/>
              <w:sz w:val="12"/>
              <w:szCs w:val="12"/>
            </w:rPr>
          </w:pPr>
          <w:r w:rsidRPr="00CF5A20">
            <w:rPr>
              <w:rFonts w:ascii="Calibri" w:hAnsi="Calibri"/>
              <w:sz w:val="12"/>
              <w:szCs w:val="12"/>
            </w:rPr>
            <w:t>Permit Number:</w:t>
          </w:r>
        </w:p>
      </w:tc>
    </w:tr>
    <w:tr w:rsidR="00337C70" w:rsidRPr="00CF5A20" w14:paraId="7EB3F75D" w14:textId="77777777" w:rsidTr="00B721EB">
      <w:trPr>
        <w:cantSplit/>
        <w:trHeight w:val="288"/>
      </w:trPr>
      <w:tc>
        <w:tcPr>
          <w:tcW w:w="0" w:type="auto"/>
        </w:tcPr>
        <w:p w14:paraId="7EB3F75A" w14:textId="77777777" w:rsidR="00337C70" w:rsidRPr="00CF5A20" w:rsidRDefault="00337C70" w:rsidP="00B721EB">
          <w:pPr>
            <w:rPr>
              <w:rFonts w:ascii="Calibri" w:hAnsi="Calibri"/>
              <w:sz w:val="12"/>
              <w:szCs w:val="12"/>
              <w:vertAlign w:val="superscript"/>
            </w:rPr>
          </w:pPr>
          <w:r w:rsidRPr="00CF5A20">
            <w:rPr>
              <w:rFonts w:ascii="Calibri" w:hAnsi="Calibri"/>
              <w:sz w:val="12"/>
              <w:szCs w:val="12"/>
            </w:rPr>
            <w:t>Dwelling Address:</w:t>
          </w:r>
        </w:p>
      </w:tc>
      <w:tc>
        <w:tcPr>
          <w:tcW w:w="1377" w:type="pct"/>
        </w:tcPr>
        <w:p w14:paraId="7EB3F75B" w14:textId="79B67694" w:rsidR="00337C70" w:rsidRPr="00CF5A20" w:rsidRDefault="00337C70" w:rsidP="00B721EB">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7EB3F75C" w14:textId="67F00539" w:rsidR="00337C70" w:rsidRPr="00CF5A20" w:rsidRDefault="00337C70" w:rsidP="00B721EB">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7EB3F75E" w14:textId="77777777" w:rsidR="00337C70" w:rsidRDefault="00337C70" w:rsidP="00CF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37C70" w:rsidRPr="00CF5A20" w14:paraId="7EB3F763" w14:textId="77777777">
      <w:trPr>
        <w:cantSplit/>
        <w:trHeight w:val="288"/>
      </w:trPr>
      <w:tc>
        <w:tcPr>
          <w:tcW w:w="3877" w:type="pct"/>
          <w:gridSpan w:val="2"/>
          <w:tcBorders>
            <w:right w:val="nil"/>
          </w:tcBorders>
          <w:vAlign w:val="center"/>
        </w:tcPr>
        <w:p w14:paraId="7EB3F761" w14:textId="77777777" w:rsidR="00337C70" w:rsidRDefault="00337C70">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7EB3F762" w14:textId="0CD236CB" w:rsidR="00337C70" w:rsidRPr="00CF5A20" w:rsidRDefault="00337C70"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337C70" w:rsidRPr="00CF5A20" w14:paraId="7EB3F766" w14:textId="77777777">
      <w:trPr>
        <w:cantSplit/>
        <w:trHeight w:val="288"/>
      </w:trPr>
      <w:tc>
        <w:tcPr>
          <w:tcW w:w="2500" w:type="pct"/>
          <w:tcBorders>
            <w:right w:val="nil"/>
          </w:tcBorders>
        </w:tcPr>
        <w:p w14:paraId="7EB3F764" w14:textId="77777777" w:rsidR="00337C70" w:rsidRPr="00CF5A20" w:rsidRDefault="00337C70"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w:t>
          </w:r>
        </w:p>
      </w:tc>
      <w:tc>
        <w:tcPr>
          <w:tcW w:w="2500" w:type="pct"/>
          <w:gridSpan w:val="2"/>
          <w:tcBorders>
            <w:left w:val="nil"/>
          </w:tcBorders>
        </w:tcPr>
        <w:p w14:paraId="7EB3F765" w14:textId="5B3D7193" w:rsidR="00337C70" w:rsidRPr="00CF5A20" w:rsidRDefault="00337C70"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8160D5" w:rsidRPr="008160D5">
            <w:rPr>
              <w:rFonts w:ascii="Calibri" w:hAnsi="Calibri"/>
              <w:bCs/>
              <w:noProof/>
            </w:rPr>
            <w:t>3</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60D5">
            <w:rPr>
              <w:rFonts w:ascii="Calibri" w:hAnsi="Calibri"/>
              <w:bCs/>
              <w:noProof/>
            </w:rPr>
            <w:t>3</w:t>
          </w:r>
          <w:r>
            <w:rPr>
              <w:rFonts w:ascii="Calibri" w:hAnsi="Calibri"/>
              <w:bCs/>
              <w:noProof/>
            </w:rPr>
            <w:fldChar w:fldCharType="end"/>
          </w:r>
          <w:r w:rsidRPr="00CF5A20">
            <w:rPr>
              <w:rFonts w:ascii="Calibri" w:hAnsi="Calibri"/>
              <w:bCs/>
            </w:rPr>
            <w:t>)</w:t>
          </w:r>
        </w:p>
      </w:tc>
    </w:tr>
  </w:tbl>
  <w:p w14:paraId="7EB3F767" w14:textId="77777777" w:rsidR="00337C70" w:rsidRDefault="00337C70"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37C70" w:rsidRPr="00F85124" w14:paraId="7EB3F76C" w14:textId="77777777">
      <w:trPr>
        <w:cantSplit/>
        <w:trHeight w:val="288"/>
      </w:trPr>
      <w:tc>
        <w:tcPr>
          <w:tcW w:w="3877" w:type="pct"/>
          <w:gridSpan w:val="2"/>
          <w:tcBorders>
            <w:right w:val="nil"/>
          </w:tcBorders>
          <w:vAlign w:val="center"/>
        </w:tcPr>
        <w:p w14:paraId="7EB3F76A" w14:textId="77777777" w:rsidR="00337C70" w:rsidRPr="00481126" w:rsidRDefault="00337C70">
          <w:pPr>
            <w:pStyle w:val="Heading1"/>
            <w:rPr>
              <w:rFonts w:asciiTheme="minorHAnsi" w:hAnsiTheme="minorHAnsi"/>
              <w:b w:val="0"/>
              <w:bCs/>
              <w:sz w:val="20"/>
            </w:rPr>
          </w:pPr>
          <w:r w:rsidRPr="00481126">
            <w:rPr>
              <w:rFonts w:asciiTheme="minorHAnsi" w:hAnsiTheme="minorHAnsi"/>
              <w:b w:val="0"/>
              <w:bCs/>
              <w:sz w:val="20"/>
            </w:rPr>
            <w:t>CERTIFICATE OF VERIFICATION - DATA FIELD DEFINITIONS AND CALCULATIONS</w:t>
          </w:r>
        </w:p>
      </w:tc>
      <w:tc>
        <w:tcPr>
          <w:tcW w:w="1123" w:type="pct"/>
          <w:tcBorders>
            <w:left w:val="nil"/>
          </w:tcBorders>
          <w:tcMar>
            <w:left w:w="115" w:type="dxa"/>
            <w:right w:w="115" w:type="dxa"/>
          </w:tcMar>
          <w:vAlign w:val="center"/>
        </w:tcPr>
        <w:p w14:paraId="7EB3F76B" w14:textId="77777777" w:rsidR="00337C70" w:rsidRPr="00962907" w:rsidRDefault="00337C70"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337C70" w:rsidRPr="00F85124" w14:paraId="7EB3F76F" w14:textId="77777777" w:rsidTr="00481126">
      <w:trPr>
        <w:cantSplit/>
        <w:trHeight w:val="288"/>
      </w:trPr>
      <w:tc>
        <w:tcPr>
          <w:tcW w:w="2500" w:type="pct"/>
          <w:tcBorders>
            <w:right w:val="nil"/>
          </w:tcBorders>
          <w:vAlign w:val="center"/>
        </w:tcPr>
        <w:p w14:paraId="7EB3F76D" w14:textId="77777777" w:rsidR="00337C70" w:rsidRPr="00962907" w:rsidRDefault="00337C70" w:rsidP="0025438E">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w:t>
          </w:r>
        </w:p>
      </w:tc>
      <w:tc>
        <w:tcPr>
          <w:tcW w:w="2500" w:type="pct"/>
          <w:gridSpan w:val="2"/>
          <w:tcBorders>
            <w:left w:val="nil"/>
          </w:tcBorders>
          <w:vAlign w:val="center"/>
        </w:tcPr>
        <w:p w14:paraId="7EB3F76E" w14:textId="38D885DE" w:rsidR="00337C70" w:rsidRPr="00962907" w:rsidRDefault="00337C70" w:rsidP="0025438E">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8160D5" w:rsidRPr="008160D5">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60D5">
            <w:rPr>
              <w:rFonts w:ascii="Calibri" w:hAnsi="Calibri"/>
              <w:bCs/>
              <w:noProof/>
            </w:rPr>
            <w:t>7</w:t>
          </w:r>
          <w:r>
            <w:rPr>
              <w:rFonts w:ascii="Calibri" w:hAnsi="Calibri"/>
              <w:bCs/>
              <w:noProof/>
            </w:rPr>
            <w:fldChar w:fldCharType="end"/>
          </w:r>
          <w:r w:rsidRPr="00962907">
            <w:rPr>
              <w:rFonts w:ascii="Calibri" w:hAnsi="Calibri"/>
              <w:bCs/>
            </w:rPr>
            <w:t>)</w:t>
          </w:r>
        </w:p>
      </w:tc>
    </w:tr>
  </w:tbl>
  <w:p w14:paraId="7EB3F770" w14:textId="77777777" w:rsidR="00337C70" w:rsidRDefault="00337C70"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1146782"/>
    <w:lvl w:ilvl="0" w:tplc="4CF2383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A7A31"/>
    <w:multiLevelType w:val="hybridMultilevel"/>
    <w:tmpl w:val="448C021A"/>
    <w:lvl w:ilvl="0" w:tplc="EB363F7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3D1E2BDC"/>
    <w:lvl w:ilvl="0" w:tplc="04CC43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6"/>
  </w:num>
  <w:num w:numId="5">
    <w:abstractNumId w:val="17"/>
  </w:num>
  <w:num w:numId="6">
    <w:abstractNumId w:val="5"/>
  </w:num>
  <w:num w:numId="7">
    <w:abstractNumId w:val="15"/>
  </w:num>
  <w:num w:numId="8">
    <w:abstractNumId w:val="16"/>
  </w:num>
  <w:num w:numId="9">
    <w:abstractNumId w:val="9"/>
  </w:num>
  <w:num w:numId="10">
    <w:abstractNumId w:val="11"/>
  </w:num>
  <w:num w:numId="11">
    <w:abstractNumId w:val="18"/>
  </w:num>
  <w:num w:numId="12">
    <w:abstractNumId w:val="12"/>
  </w:num>
  <w:num w:numId="13">
    <w:abstractNumId w:val="4"/>
  </w:num>
  <w:num w:numId="14">
    <w:abstractNumId w:val="19"/>
  </w:num>
  <w:num w:numId="15">
    <w:abstractNumId w:val="10"/>
  </w:num>
  <w:num w:numId="16">
    <w:abstractNumId w:val="2"/>
  </w:num>
  <w:num w:numId="17">
    <w:abstractNumId w:val="8"/>
  </w:num>
  <w:num w:numId="18">
    <w:abstractNumId w:val="14"/>
  </w:num>
  <w:num w:numId="19">
    <w:abstractNumId w:val="7"/>
  </w:num>
  <w:num w:numId="20">
    <w:abstractNumId w:val="13"/>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5A8F"/>
    <w:rsid w:val="0000787A"/>
    <w:rsid w:val="00007D1A"/>
    <w:rsid w:val="00017AC3"/>
    <w:rsid w:val="00024409"/>
    <w:rsid w:val="00033423"/>
    <w:rsid w:val="00037CA9"/>
    <w:rsid w:val="000418E7"/>
    <w:rsid w:val="000435B9"/>
    <w:rsid w:val="0005255E"/>
    <w:rsid w:val="00060739"/>
    <w:rsid w:val="00065326"/>
    <w:rsid w:val="00070E7E"/>
    <w:rsid w:val="00074AB6"/>
    <w:rsid w:val="0007566C"/>
    <w:rsid w:val="000919ED"/>
    <w:rsid w:val="00091E69"/>
    <w:rsid w:val="00093246"/>
    <w:rsid w:val="00094B5B"/>
    <w:rsid w:val="00096535"/>
    <w:rsid w:val="00097C1B"/>
    <w:rsid w:val="000A40BB"/>
    <w:rsid w:val="000A5BAB"/>
    <w:rsid w:val="000A6806"/>
    <w:rsid w:val="000B12F4"/>
    <w:rsid w:val="000B3815"/>
    <w:rsid w:val="000B449F"/>
    <w:rsid w:val="000C321B"/>
    <w:rsid w:val="000D703E"/>
    <w:rsid w:val="000E1F95"/>
    <w:rsid w:val="000E27BA"/>
    <w:rsid w:val="000E48A5"/>
    <w:rsid w:val="000F4B46"/>
    <w:rsid w:val="0010636F"/>
    <w:rsid w:val="00107045"/>
    <w:rsid w:val="001110AF"/>
    <w:rsid w:val="00132229"/>
    <w:rsid w:val="001354AF"/>
    <w:rsid w:val="001377CE"/>
    <w:rsid w:val="0014042F"/>
    <w:rsid w:val="00140978"/>
    <w:rsid w:val="001466AB"/>
    <w:rsid w:val="00146713"/>
    <w:rsid w:val="00162367"/>
    <w:rsid w:val="00175648"/>
    <w:rsid w:val="00184895"/>
    <w:rsid w:val="001919CD"/>
    <w:rsid w:val="00197538"/>
    <w:rsid w:val="001A3071"/>
    <w:rsid w:val="001A44BF"/>
    <w:rsid w:val="001B3F29"/>
    <w:rsid w:val="001B7886"/>
    <w:rsid w:val="001C1920"/>
    <w:rsid w:val="001C7CA4"/>
    <w:rsid w:val="001D178E"/>
    <w:rsid w:val="001D40A4"/>
    <w:rsid w:val="001D52BB"/>
    <w:rsid w:val="001D6248"/>
    <w:rsid w:val="001D6CBF"/>
    <w:rsid w:val="001E01CD"/>
    <w:rsid w:val="001E16F8"/>
    <w:rsid w:val="001E7B1D"/>
    <w:rsid w:val="001F3D34"/>
    <w:rsid w:val="00201373"/>
    <w:rsid w:val="002056C3"/>
    <w:rsid w:val="00206C12"/>
    <w:rsid w:val="0021005C"/>
    <w:rsid w:val="002137F8"/>
    <w:rsid w:val="00221EB2"/>
    <w:rsid w:val="00224878"/>
    <w:rsid w:val="00224D70"/>
    <w:rsid w:val="0023024C"/>
    <w:rsid w:val="002304E0"/>
    <w:rsid w:val="00234B19"/>
    <w:rsid w:val="00235B32"/>
    <w:rsid w:val="0023655E"/>
    <w:rsid w:val="002435AC"/>
    <w:rsid w:val="0024734D"/>
    <w:rsid w:val="0025438E"/>
    <w:rsid w:val="00267EE2"/>
    <w:rsid w:val="002709D0"/>
    <w:rsid w:val="00270A0F"/>
    <w:rsid w:val="00271EB8"/>
    <w:rsid w:val="00274167"/>
    <w:rsid w:val="002769D8"/>
    <w:rsid w:val="00276DB1"/>
    <w:rsid w:val="00283830"/>
    <w:rsid w:val="002844F1"/>
    <w:rsid w:val="00287A05"/>
    <w:rsid w:val="00292701"/>
    <w:rsid w:val="0029791B"/>
    <w:rsid w:val="002A1ED4"/>
    <w:rsid w:val="002A1FD4"/>
    <w:rsid w:val="002A3C77"/>
    <w:rsid w:val="002A4813"/>
    <w:rsid w:val="002A63D2"/>
    <w:rsid w:val="002A7707"/>
    <w:rsid w:val="002B57AA"/>
    <w:rsid w:val="002C44FD"/>
    <w:rsid w:val="002C526C"/>
    <w:rsid w:val="002C5E04"/>
    <w:rsid w:val="002D2DFC"/>
    <w:rsid w:val="002E07A1"/>
    <w:rsid w:val="002E1819"/>
    <w:rsid w:val="002E414F"/>
    <w:rsid w:val="002E441C"/>
    <w:rsid w:val="002E4FAF"/>
    <w:rsid w:val="002F6A60"/>
    <w:rsid w:val="002F74E4"/>
    <w:rsid w:val="00307FA1"/>
    <w:rsid w:val="00314C8E"/>
    <w:rsid w:val="00324C4F"/>
    <w:rsid w:val="00337C70"/>
    <w:rsid w:val="00337DFA"/>
    <w:rsid w:val="003456CB"/>
    <w:rsid w:val="003501F5"/>
    <w:rsid w:val="00354CA9"/>
    <w:rsid w:val="00360445"/>
    <w:rsid w:val="00364371"/>
    <w:rsid w:val="003727FF"/>
    <w:rsid w:val="00393D2F"/>
    <w:rsid w:val="0039646C"/>
    <w:rsid w:val="0039740A"/>
    <w:rsid w:val="003A1255"/>
    <w:rsid w:val="003A69EB"/>
    <w:rsid w:val="003B3803"/>
    <w:rsid w:val="003C28DA"/>
    <w:rsid w:val="003C45CD"/>
    <w:rsid w:val="003C4BF1"/>
    <w:rsid w:val="003C583C"/>
    <w:rsid w:val="003C71A6"/>
    <w:rsid w:val="003D28B4"/>
    <w:rsid w:val="003D6601"/>
    <w:rsid w:val="003E31A0"/>
    <w:rsid w:val="003E31EF"/>
    <w:rsid w:val="003E696D"/>
    <w:rsid w:val="003F6B16"/>
    <w:rsid w:val="00406141"/>
    <w:rsid w:val="00407FBE"/>
    <w:rsid w:val="004144EF"/>
    <w:rsid w:val="00421C09"/>
    <w:rsid w:val="00426302"/>
    <w:rsid w:val="00430092"/>
    <w:rsid w:val="00444467"/>
    <w:rsid w:val="00461222"/>
    <w:rsid w:val="00473B68"/>
    <w:rsid w:val="00481126"/>
    <w:rsid w:val="00481FFA"/>
    <w:rsid w:val="00482796"/>
    <w:rsid w:val="0048358E"/>
    <w:rsid w:val="00491363"/>
    <w:rsid w:val="004A27DE"/>
    <w:rsid w:val="004A798D"/>
    <w:rsid w:val="004B0070"/>
    <w:rsid w:val="004B2C9A"/>
    <w:rsid w:val="004B3802"/>
    <w:rsid w:val="004C166D"/>
    <w:rsid w:val="004C1875"/>
    <w:rsid w:val="004C1B0C"/>
    <w:rsid w:val="004C42AA"/>
    <w:rsid w:val="004D2C92"/>
    <w:rsid w:val="004D3A07"/>
    <w:rsid w:val="004E4BEE"/>
    <w:rsid w:val="004F3D4C"/>
    <w:rsid w:val="004F709A"/>
    <w:rsid w:val="00527B66"/>
    <w:rsid w:val="00531815"/>
    <w:rsid w:val="0053733B"/>
    <w:rsid w:val="0054347E"/>
    <w:rsid w:val="0055148A"/>
    <w:rsid w:val="005748A1"/>
    <w:rsid w:val="00577FA7"/>
    <w:rsid w:val="005832DB"/>
    <w:rsid w:val="00583B28"/>
    <w:rsid w:val="00583DAF"/>
    <w:rsid w:val="00585BAC"/>
    <w:rsid w:val="00586D2C"/>
    <w:rsid w:val="00592026"/>
    <w:rsid w:val="00593504"/>
    <w:rsid w:val="00596D7E"/>
    <w:rsid w:val="005A6761"/>
    <w:rsid w:val="005B4BA0"/>
    <w:rsid w:val="005C1273"/>
    <w:rsid w:val="005C1562"/>
    <w:rsid w:val="005C35FD"/>
    <w:rsid w:val="005C7D08"/>
    <w:rsid w:val="005D4755"/>
    <w:rsid w:val="005D47C1"/>
    <w:rsid w:val="005D4E76"/>
    <w:rsid w:val="005D7DE0"/>
    <w:rsid w:val="005E1C67"/>
    <w:rsid w:val="005E45E0"/>
    <w:rsid w:val="005F237A"/>
    <w:rsid w:val="005F5C54"/>
    <w:rsid w:val="00601A44"/>
    <w:rsid w:val="0060271A"/>
    <w:rsid w:val="00606F1E"/>
    <w:rsid w:val="00616DA2"/>
    <w:rsid w:val="00620B35"/>
    <w:rsid w:val="006239FC"/>
    <w:rsid w:val="00623DFA"/>
    <w:rsid w:val="006255FA"/>
    <w:rsid w:val="006257CC"/>
    <w:rsid w:val="006279A3"/>
    <w:rsid w:val="006360E1"/>
    <w:rsid w:val="00651DB8"/>
    <w:rsid w:val="006616F1"/>
    <w:rsid w:val="00672B28"/>
    <w:rsid w:val="00680F7E"/>
    <w:rsid w:val="00682D68"/>
    <w:rsid w:val="00685385"/>
    <w:rsid w:val="006858D2"/>
    <w:rsid w:val="00686326"/>
    <w:rsid w:val="00695C2B"/>
    <w:rsid w:val="006A7C9E"/>
    <w:rsid w:val="006B3670"/>
    <w:rsid w:val="006C13DC"/>
    <w:rsid w:val="006C4AED"/>
    <w:rsid w:val="006C55B6"/>
    <w:rsid w:val="006C75CF"/>
    <w:rsid w:val="006F2F97"/>
    <w:rsid w:val="006F7E55"/>
    <w:rsid w:val="00700024"/>
    <w:rsid w:val="00701620"/>
    <w:rsid w:val="0070321C"/>
    <w:rsid w:val="00704AE4"/>
    <w:rsid w:val="00704F59"/>
    <w:rsid w:val="00706A96"/>
    <w:rsid w:val="00711F33"/>
    <w:rsid w:val="00721A10"/>
    <w:rsid w:val="0072767B"/>
    <w:rsid w:val="007309DA"/>
    <w:rsid w:val="007377E9"/>
    <w:rsid w:val="00745E2D"/>
    <w:rsid w:val="007503B7"/>
    <w:rsid w:val="00751761"/>
    <w:rsid w:val="00754E5B"/>
    <w:rsid w:val="00777469"/>
    <w:rsid w:val="00777B2F"/>
    <w:rsid w:val="00782180"/>
    <w:rsid w:val="007857EA"/>
    <w:rsid w:val="00794766"/>
    <w:rsid w:val="0079793E"/>
    <w:rsid w:val="007A01D4"/>
    <w:rsid w:val="007A1ACE"/>
    <w:rsid w:val="007A313D"/>
    <w:rsid w:val="007D32D8"/>
    <w:rsid w:val="007F0A72"/>
    <w:rsid w:val="007F213D"/>
    <w:rsid w:val="007F5E7D"/>
    <w:rsid w:val="00800628"/>
    <w:rsid w:val="00805125"/>
    <w:rsid w:val="00805A74"/>
    <w:rsid w:val="00806B8E"/>
    <w:rsid w:val="00815131"/>
    <w:rsid w:val="00815F5F"/>
    <w:rsid w:val="008160D5"/>
    <w:rsid w:val="00821901"/>
    <w:rsid w:val="008239EC"/>
    <w:rsid w:val="008244CC"/>
    <w:rsid w:val="008244D1"/>
    <w:rsid w:val="0082587D"/>
    <w:rsid w:val="00826DC7"/>
    <w:rsid w:val="008340EA"/>
    <w:rsid w:val="008357CC"/>
    <w:rsid w:val="00837FDC"/>
    <w:rsid w:val="008637EC"/>
    <w:rsid w:val="0086435F"/>
    <w:rsid w:val="00867824"/>
    <w:rsid w:val="008803E3"/>
    <w:rsid w:val="00883DB3"/>
    <w:rsid w:val="00887A96"/>
    <w:rsid w:val="00894200"/>
    <w:rsid w:val="00895D0A"/>
    <w:rsid w:val="008A2098"/>
    <w:rsid w:val="008A37A7"/>
    <w:rsid w:val="008B50A2"/>
    <w:rsid w:val="008B5F7E"/>
    <w:rsid w:val="008E2D10"/>
    <w:rsid w:val="008E515C"/>
    <w:rsid w:val="008F089C"/>
    <w:rsid w:val="008F1377"/>
    <w:rsid w:val="008F3C96"/>
    <w:rsid w:val="009030FA"/>
    <w:rsid w:val="009079EF"/>
    <w:rsid w:val="00913E23"/>
    <w:rsid w:val="009369AA"/>
    <w:rsid w:val="00941963"/>
    <w:rsid w:val="0094659A"/>
    <w:rsid w:val="0095283A"/>
    <w:rsid w:val="00956023"/>
    <w:rsid w:val="00956D4E"/>
    <w:rsid w:val="00960073"/>
    <w:rsid w:val="00960443"/>
    <w:rsid w:val="0096159E"/>
    <w:rsid w:val="00962512"/>
    <w:rsid w:val="00962907"/>
    <w:rsid w:val="009640C3"/>
    <w:rsid w:val="009640E1"/>
    <w:rsid w:val="00966549"/>
    <w:rsid w:val="00972C51"/>
    <w:rsid w:val="00974EB1"/>
    <w:rsid w:val="00975777"/>
    <w:rsid w:val="00975991"/>
    <w:rsid w:val="009835AC"/>
    <w:rsid w:val="0099189B"/>
    <w:rsid w:val="00993584"/>
    <w:rsid w:val="00994E79"/>
    <w:rsid w:val="009B1E97"/>
    <w:rsid w:val="009B39AA"/>
    <w:rsid w:val="009C05F0"/>
    <w:rsid w:val="009D3621"/>
    <w:rsid w:val="009D67F4"/>
    <w:rsid w:val="009E0B25"/>
    <w:rsid w:val="009E21DA"/>
    <w:rsid w:val="009F0C3D"/>
    <w:rsid w:val="009F2292"/>
    <w:rsid w:val="009F44CD"/>
    <w:rsid w:val="00A01C12"/>
    <w:rsid w:val="00A02267"/>
    <w:rsid w:val="00A1093E"/>
    <w:rsid w:val="00A12873"/>
    <w:rsid w:val="00A14227"/>
    <w:rsid w:val="00A160C2"/>
    <w:rsid w:val="00A160E1"/>
    <w:rsid w:val="00A16520"/>
    <w:rsid w:val="00A20E67"/>
    <w:rsid w:val="00A26CD5"/>
    <w:rsid w:val="00A26E1D"/>
    <w:rsid w:val="00A27E09"/>
    <w:rsid w:val="00A3199A"/>
    <w:rsid w:val="00A353C9"/>
    <w:rsid w:val="00A43309"/>
    <w:rsid w:val="00A51477"/>
    <w:rsid w:val="00A56DE9"/>
    <w:rsid w:val="00A62A40"/>
    <w:rsid w:val="00A669D7"/>
    <w:rsid w:val="00A67456"/>
    <w:rsid w:val="00A728D9"/>
    <w:rsid w:val="00A74E98"/>
    <w:rsid w:val="00A84181"/>
    <w:rsid w:val="00A841BB"/>
    <w:rsid w:val="00AA77B7"/>
    <w:rsid w:val="00AB1C1A"/>
    <w:rsid w:val="00AD18B3"/>
    <w:rsid w:val="00AD6D16"/>
    <w:rsid w:val="00AD7633"/>
    <w:rsid w:val="00AD7D80"/>
    <w:rsid w:val="00AF0930"/>
    <w:rsid w:val="00AF14B1"/>
    <w:rsid w:val="00AF6179"/>
    <w:rsid w:val="00B10881"/>
    <w:rsid w:val="00B1130B"/>
    <w:rsid w:val="00B15612"/>
    <w:rsid w:val="00B179FF"/>
    <w:rsid w:val="00B20526"/>
    <w:rsid w:val="00B212D9"/>
    <w:rsid w:val="00B306F6"/>
    <w:rsid w:val="00B33389"/>
    <w:rsid w:val="00B40F13"/>
    <w:rsid w:val="00B47B80"/>
    <w:rsid w:val="00B529CC"/>
    <w:rsid w:val="00B60467"/>
    <w:rsid w:val="00B618B6"/>
    <w:rsid w:val="00B64B52"/>
    <w:rsid w:val="00B721EB"/>
    <w:rsid w:val="00B744FE"/>
    <w:rsid w:val="00B7669D"/>
    <w:rsid w:val="00B818A5"/>
    <w:rsid w:val="00B82BFA"/>
    <w:rsid w:val="00B92920"/>
    <w:rsid w:val="00BA34B9"/>
    <w:rsid w:val="00BA654C"/>
    <w:rsid w:val="00BA7A5A"/>
    <w:rsid w:val="00BA7EC3"/>
    <w:rsid w:val="00BB15C4"/>
    <w:rsid w:val="00BC72AF"/>
    <w:rsid w:val="00BC755B"/>
    <w:rsid w:val="00BD001F"/>
    <w:rsid w:val="00BD2CCD"/>
    <w:rsid w:val="00BE11B0"/>
    <w:rsid w:val="00BE266E"/>
    <w:rsid w:val="00BE314F"/>
    <w:rsid w:val="00BF0C89"/>
    <w:rsid w:val="00BF304B"/>
    <w:rsid w:val="00BF63EF"/>
    <w:rsid w:val="00BF79DF"/>
    <w:rsid w:val="00C019D0"/>
    <w:rsid w:val="00C063EB"/>
    <w:rsid w:val="00C07B58"/>
    <w:rsid w:val="00C13A22"/>
    <w:rsid w:val="00C222D7"/>
    <w:rsid w:val="00C24001"/>
    <w:rsid w:val="00C331DD"/>
    <w:rsid w:val="00C339A2"/>
    <w:rsid w:val="00C446C3"/>
    <w:rsid w:val="00C45324"/>
    <w:rsid w:val="00C461D4"/>
    <w:rsid w:val="00C5001C"/>
    <w:rsid w:val="00C51152"/>
    <w:rsid w:val="00C52475"/>
    <w:rsid w:val="00C621A0"/>
    <w:rsid w:val="00C65938"/>
    <w:rsid w:val="00C66409"/>
    <w:rsid w:val="00C76C40"/>
    <w:rsid w:val="00C80854"/>
    <w:rsid w:val="00C8731F"/>
    <w:rsid w:val="00C949D3"/>
    <w:rsid w:val="00CA1423"/>
    <w:rsid w:val="00CA1B23"/>
    <w:rsid w:val="00CB2E85"/>
    <w:rsid w:val="00CC1E11"/>
    <w:rsid w:val="00CC278E"/>
    <w:rsid w:val="00CC2E67"/>
    <w:rsid w:val="00CD342C"/>
    <w:rsid w:val="00CD6746"/>
    <w:rsid w:val="00CD6A85"/>
    <w:rsid w:val="00CE0378"/>
    <w:rsid w:val="00CF3C01"/>
    <w:rsid w:val="00CF5A20"/>
    <w:rsid w:val="00D00D72"/>
    <w:rsid w:val="00D12397"/>
    <w:rsid w:val="00D152F0"/>
    <w:rsid w:val="00D158F3"/>
    <w:rsid w:val="00D15CB3"/>
    <w:rsid w:val="00D17F63"/>
    <w:rsid w:val="00D2016A"/>
    <w:rsid w:val="00D20B47"/>
    <w:rsid w:val="00D255CC"/>
    <w:rsid w:val="00D26602"/>
    <w:rsid w:val="00D27697"/>
    <w:rsid w:val="00D34EF7"/>
    <w:rsid w:val="00D36F51"/>
    <w:rsid w:val="00D41921"/>
    <w:rsid w:val="00D50E7E"/>
    <w:rsid w:val="00D6203D"/>
    <w:rsid w:val="00D6601E"/>
    <w:rsid w:val="00D84ECF"/>
    <w:rsid w:val="00DA22E9"/>
    <w:rsid w:val="00DA3158"/>
    <w:rsid w:val="00DB20ED"/>
    <w:rsid w:val="00DB2699"/>
    <w:rsid w:val="00DB2972"/>
    <w:rsid w:val="00DB3D21"/>
    <w:rsid w:val="00DB7686"/>
    <w:rsid w:val="00DC0270"/>
    <w:rsid w:val="00DC0FF9"/>
    <w:rsid w:val="00DC11C0"/>
    <w:rsid w:val="00DC2C67"/>
    <w:rsid w:val="00DC3BD6"/>
    <w:rsid w:val="00DC3F95"/>
    <w:rsid w:val="00DC67A2"/>
    <w:rsid w:val="00DD2E7C"/>
    <w:rsid w:val="00DE0C35"/>
    <w:rsid w:val="00DE7982"/>
    <w:rsid w:val="00DF3F73"/>
    <w:rsid w:val="00DF5901"/>
    <w:rsid w:val="00E00874"/>
    <w:rsid w:val="00E02B30"/>
    <w:rsid w:val="00E05304"/>
    <w:rsid w:val="00E075B3"/>
    <w:rsid w:val="00E122D3"/>
    <w:rsid w:val="00E13C95"/>
    <w:rsid w:val="00E1559D"/>
    <w:rsid w:val="00E15FF9"/>
    <w:rsid w:val="00E4127B"/>
    <w:rsid w:val="00E45BD9"/>
    <w:rsid w:val="00E500E2"/>
    <w:rsid w:val="00E51173"/>
    <w:rsid w:val="00E53C09"/>
    <w:rsid w:val="00E5766C"/>
    <w:rsid w:val="00E675D1"/>
    <w:rsid w:val="00E726FC"/>
    <w:rsid w:val="00E844FC"/>
    <w:rsid w:val="00E91AAD"/>
    <w:rsid w:val="00EA0D26"/>
    <w:rsid w:val="00EA4526"/>
    <w:rsid w:val="00EA5B74"/>
    <w:rsid w:val="00EA698C"/>
    <w:rsid w:val="00EB03B7"/>
    <w:rsid w:val="00EB118B"/>
    <w:rsid w:val="00EB6373"/>
    <w:rsid w:val="00EB6A42"/>
    <w:rsid w:val="00EC10EC"/>
    <w:rsid w:val="00EC7246"/>
    <w:rsid w:val="00ED1F45"/>
    <w:rsid w:val="00ED33D0"/>
    <w:rsid w:val="00ED7311"/>
    <w:rsid w:val="00EE3BEC"/>
    <w:rsid w:val="00EE5B1C"/>
    <w:rsid w:val="00EF2691"/>
    <w:rsid w:val="00EF4299"/>
    <w:rsid w:val="00EF6C66"/>
    <w:rsid w:val="00F05CB4"/>
    <w:rsid w:val="00F10187"/>
    <w:rsid w:val="00F10646"/>
    <w:rsid w:val="00F1064B"/>
    <w:rsid w:val="00F15555"/>
    <w:rsid w:val="00F16946"/>
    <w:rsid w:val="00F17182"/>
    <w:rsid w:val="00F17A20"/>
    <w:rsid w:val="00F305DD"/>
    <w:rsid w:val="00F3264F"/>
    <w:rsid w:val="00F34A1E"/>
    <w:rsid w:val="00F4413C"/>
    <w:rsid w:val="00F441BF"/>
    <w:rsid w:val="00F502EF"/>
    <w:rsid w:val="00F54ACB"/>
    <w:rsid w:val="00F662EE"/>
    <w:rsid w:val="00F663C7"/>
    <w:rsid w:val="00F719F9"/>
    <w:rsid w:val="00F76C26"/>
    <w:rsid w:val="00F77D48"/>
    <w:rsid w:val="00F85124"/>
    <w:rsid w:val="00F85C25"/>
    <w:rsid w:val="00F86BBB"/>
    <w:rsid w:val="00FA3669"/>
    <w:rsid w:val="00FA6AAA"/>
    <w:rsid w:val="00FB2F89"/>
    <w:rsid w:val="00FB3143"/>
    <w:rsid w:val="00FB3E33"/>
    <w:rsid w:val="00FB4F4C"/>
    <w:rsid w:val="00FC2D0C"/>
    <w:rsid w:val="00FC7E6A"/>
    <w:rsid w:val="00FD7A8D"/>
    <w:rsid w:val="00FE279B"/>
    <w:rsid w:val="00FE428E"/>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B3F49E"/>
  <w15:docId w15:val="{09C22F77-9962-4953-98DD-D02C2093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0"/>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2A157-5F9E-4CCC-8F6F-FB1DF75B3C1E}">
  <ds:schemaRefs>
    <ds:schemaRef ds:uri="http://schemas.microsoft.com/sharepoint/v3/contenttype/forms"/>
  </ds:schemaRefs>
</ds:datastoreItem>
</file>

<file path=customXml/itemProps2.xml><?xml version="1.0" encoding="utf-8"?>
<ds:datastoreItem xmlns:ds="http://schemas.openxmlformats.org/officeDocument/2006/customXml" ds:itemID="{D1F7F446-5932-4242-859D-3D31A1027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5E265-3F42-4ABA-B3DE-A600FF98F576}">
  <ds:schemaRefs>
    <ds:schemaRef ds:uri="785685f2-c2e1-4352-89aa-3faca8eaba52"/>
    <ds:schemaRef ds:uri="5067c814-4b34-462c-a21d-c185ff6548d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744D649-6111-4554-9ABD-5A40F4D4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5642</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cp:revision>
  <cp:lastPrinted>2013-08-29T16:59:00Z</cp:lastPrinted>
  <dcterms:created xsi:type="dcterms:W3CDTF">2020-07-28T20:36:00Z</dcterms:created>
  <dcterms:modified xsi:type="dcterms:W3CDTF">2020-07-28T20:36:00Z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
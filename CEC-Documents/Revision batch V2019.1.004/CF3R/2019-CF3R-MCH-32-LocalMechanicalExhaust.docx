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790"/>
      </w:tblGrid>
      <w:tr w:rsidR="0096325C" w14:paraId="2EB1AD10" w14:textId="77777777" w:rsidTr="0096325C">
        <w:tc>
          <w:tcPr>
            <w:tcW w:w="11016" w:type="dxa"/>
          </w:tcPr>
          <w:p w14:paraId="30224B5B" w14:textId="77777777" w:rsidR="0096325C" w:rsidRDefault="0096325C" w:rsidP="000A01E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u w:val="single"/>
              </w:rPr>
            </w:pPr>
            <w:bookmarkStart w:id="0" w:name="_GoBack"/>
            <w:bookmarkEnd w:id="0"/>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1D3DAC">
              <w:rPr>
                <w:rFonts w:asciiTheme="minorHAnsi" w:hAnsiTheme="minorHAnsi" w:cs="font78"/>
                <w:sz w:val="18"/>
                <w:szCs w:val="18"/>
              </w:rPr>
              <w:t xml:space="preserve"> </w:t>
            </w:r>
            <w:r w:rsidRPr="00CB00C9">
              <w:rPr>
                <w:rFonts w:asciiTheme="minorHAnsi" w:hAnsiTheme="minorHAnsi" w:cs="font78"/>
                <w:sz w:val="18"/>
                <w:szCs w:val="18"/>
              </w:rPr>
              <w:t xml:space="preserve">62.2. Ventilation and Acceptable Indoor Air Quality in Low-Rise Residential Buildings. </w:t>
            </w:r>
            <w:r w:rsidRPr="00CB00C9">
              <w:rPr>
                <w:rStyle w:val="Emphasis"/>
                <w:rFonts w:asciiTheme="minorHAnsi" w:hAnsiTheme="minorHAnsi"/>
                <w:b/>
                <w:sz w:val="18"/>
                <w:szCs w:val="18"/>
              </w:rPr>
              <w:t xml:space="preserve">Equation </w:t>
            </w:r>
            <w:r>
              <w:rPr>
                <w:rStyle w:val="Emphasis"/>
                <w:rFonts w:asciiTheme="minorHAnsi" w:hAnsiTheme="minorHAnsi"/>
                <w:b/>
                <w:sz w:val="18"/>
                <w:szCs w:val="18"/>
              </w:rPr>
              <w:t>and table numbering on this form</w:t>
            </w:r>
            <w:r w:rsidRPr="00CB00C9">
              <w:rPr>
                <w:rStyle w:val="Emphasis"/>
                <w:rFonts w:asciiTheme="minorHAnsi" w:hAnsiTheme="minorHAnsi"/>
                <w:b/>
                <w:sz w:val="18"/>
                <w:szCs w:val="18"/>
              </w:rPr>
              <w:t xml:space="preserve"> corresponds to the numbering for that information in the published ANSI/ASHRAE Standard 62.2-2010.</w:t>
            </w:r>
          </w:p>
        </w:tc>
      </w:tr>
    </w:tbl>
    <w:p w14:paraId="714911D5" w14:textId="77777777" w:rsidR="0096325C" w:rsidRPr="0029047D" w:rsidRDefault="0096325C" w:rsidP="000A01E6">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u w:val="single"/>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6"/>
        <w:gridCol w:w="4602"/>
        <w:gridCol w:w="5562"/>
      </w:tblGrid>
      <w:tr w:rsidR="00310D9A" w:rsidRPr="0029047D" w14:paraId="5BB56945" w14:textId="77777777" w:rsidTr="007E127B">
        <w:tc>
          <w:tcPr>
            <w:tcW w:w="10790" w:type="dxa"/>
            <w:gridSpan w:val="3"/>
          </w:tcPr>
          <w:p w14:paraId="7DFFDC5A" w14:textId="77777777" w:rsidR="00310D9A" w:rsidRPr="0029047D" w:rsidRDefault="00310D9A" w:rsidP="007E127B">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29047D">
              <w:rPr>
                <w:rFonts w:asciiTheme="minorHAnsi" w:hAnsiTheme="minorHAnsi"/>
                <w:b/>
                <w:szCs w:val="18"/>
              </w:rPr>
              <w:t xml:space="preserve">A. </w:t>
            </w:r>
            <w:r>
              <w:rPr>
                <w:rFonts w:asciiTheme="minorHAnsi" w:hAnsiTheme="minorHAnsi"/>
                <w:b/>
                <w:szCs w:val="18"/>
              </w:rPr>
              <w:t xml:space="preserve">Local Mechanical Exhaust </w:t>
            </w:r>
            <w:r w:rsidRPr="0029047D">
              <w:rPr>
                <w:rFonts w:asciiTheme="minorHAnsi" w:hAnsiTheme="minorHAnsi"/>
                <w:b/>
                <w:szCs w:val="18"/>
              </w:rPr>
              <w:t>- General Information</w:t>
            </w:r>
          </w:p>
        </w:tc>
      </w:tr>
      <w:tr w:rsidR="00310D9A" w:rsidRPr="007A5D38" w14:paraId="3D87B151" w14:textId="77777777" w:rsidTr="007E127B">
        <w:trPr>
          <w:trHeight w:val="158"/>
        </w:trPr>
        <w:tc>
          <w:tcPr>
            <w:tcW w:w="626" w:type="dxa"/>
            <w:vAlign w:val="center"/>
          </w:tcPr>
          <w:p w14:paraId="59947094" w14:textId="77777777" w:rsidR="00310D9A" w:rsidRPr="007A5D38" w:rsidRDefault="00310D9A" w:rsidP="007E127B">
            <w:pPr>
              <w:jc w:val="center"/>
              <w:rPr>
                <w:rFonts w:asciiTheme="minorHAnsi" w:hAnsiTheme="minorHAnsi" w:cstheme="minorHAnsi"/>
                <w:sz w:val="18"/>
                <w:szCs w:val="18"/>
              </w:rPr>
            </w:pPr>
            <w:r w:rsidRPr="007A5D38">
              <w:rPr>
                <w:rFonts w:asciiTheme="minorHAnsi" w:hAnsiTheme="minorHAnsi" w:cstheme="minorHAnsi"/>
                <w:sz w:val="18"/>
                <w:szCs w:val="18"/>
              </w:rPr>
              <w:t>01</w:t>
            </w:r>
          </w:p>
        </w:tc>
        <w:tc>
          <w:tcPr>
            <w:tcW w:w="4602" w:type="dxa"/>
            <w:vAlign w:val="center"/>
          </w:tcPr>
          <w:p w14:paraId="2EAFC8EA" w14:textId="77777777" w:rsidR="00310D9A" w:rsidRPr="007A5D38" w:rsidRDefault="00310D9A" w:rsidP="007E127B">
            <w:pPr>
              <w:rPr>
                <w:rFonts w:asciiTheme="minorHAnsi" w:hAnsiTheme="minorHAnsi" w:cstheme="minorHAnsi"/>
                <w:sz w:val="18"/>
                <w:szCs w:val="18"/>
              </w:rPr>
            </w:pPr>
            <w:r w:rsidRPr="007A5D38">
              <w:rPr>
                <w:rFonts w:asciiTheme="minorHAnsi" w:hAnsiTheme="minorHAnsi" w:cstheme="minorHAnsi"/>
                <w:sz w:val="18"/>
                <w:szCs w:val="18"/>
              </w:rPr>
              <w:t>Dwelling Unit Name</w:t>
            </w:r>
          </w:p>
        </w:tc>
        <w:tc>
          <w:tcPr>
            <w:tcW w:w="5562" w:type="dxa"/>
          </w:tcPr>
          <w:p w14:paraId="28BB891C" w14:textId="466E71F6" w:rsidR="00310D9A" w:rsidRPr="007A5D38" w:rsidRDefault="00310D9A" w:rsidP="007E127B">
            <w:pPr>
              <w:rPr>
                <w:rFonts w:asciiTheme="minorHAnsi" w:hAnsiTheme="minorHAnsi" w:cstheme="minorHAnsi"/>
                <w:sz w:val="18"/>
                <w:szCs w:val="18"/>
              </w:rPr>
            </w:pPr>
          </w:p>
        </w:tc>
      </w:tr>
      <w:tr w:rsidR="00310D9A" w:rsidRPr="007A5D38" w14:paraId="776A4A0F" w14:textId="77777777" w:rsidTr="007E127B">
        <w:trPr>
          <w:trHeight w:val="158"/>
        </w:trPr>
        <w:tc>
          <w:tcPr>
            <w:tcW w:w="626" w:type="dxa"/>
            <w:vAlign w:val="center"/>
          </w:tcPr>
          <w:p w14:paraId="19AA4878" w14:textId="77777777" w:rsidR="00310D9A" w:rsidRPr="007A5D38" w:rsidRDefault="00310D9A" w:rsidP="007E127B">
            <w:pPr>
              <w:jc w:val="center"/>
              <w:rPr>
                <w:rFonts w:asciiTheme="minorHAnsi" w:hAnsiTheme="minorHAnsi" w:cstheme="minorHAnsi"/>
                <w:sz w:val="18"/>
                <w:szCs w:val="18"/>
              </w:rPr>
            </w:pPr>
            <w:r w:rsidRPr="007A5D38">
              <w:rPr>
                <w:rFonts w:asciiTheme="minorHAnsi" w:hAnsiTheme="minorHAnsi" w:cstheme="minorHAnsi"/>
                <w:sz w:val="18"/>
                <w:szCs w:val="18"/>
              </w:rPr>
              <w:t>02</w:t>
            </w:r>
          </w:p>
        </w:tc>
        <w:tc>
          <w:tcPr>
            <w:tcW w:w="4602" w:type="dxa"/>
            <w:vAlign w:val="center"/>
          </w:tcPr>
          <w:p w14:paraId="34AAE77B" w14:textId="77777777" w:rsidR="00310D9A" w:rsidRPr="007A5D38" w:rsidRDefault="00310D9A" w:rsidP="007E127B">
            <w:pPr>
              <w:rPr>
                <w:rFonts w:asciiTheme="minorHAnsi" w:hAnsiTheme="minorHAnsi" w:cstheme="minorHAnsi"/>
                <w:sz w:val="18"/>
                <w:szCs w:val="18"/>
              </w:rPr>
            </w:pPr>
            <w:r w:rsidRPr="007A5D38">
              <w:rPr>
                <w:rFonts w:asciiTheme="minorHAnsi" w:hAnsiTheme="minorHAnsi" w:cstheme="minorHAnsi"/>
                <w:sz w:val="18"/>
                <w:szCs w:val="18"/>
              </w:rPr>
              <w:t>Building Type</w:t>
            </w:r>
          </w:p>
        </w:tc>
        <w:tc>
          <w:tcPr>
            <w:tcW w:w="5562" w:type="dxa"/>
          </w:tcPr>
          <w:p w14:paraId="1B7F22E4" w14:textId="199E4249" w:rsidR="00310D9A" w:rsidRPr="007A5D38" w:rsidRDefault="00310D9A" w:rsidP="007E127B">
            <w:pPr>
              <w:rPr>
                <w:rFonts w:asciiTheme="minorHAnsi" w:hAnsiTheme="minorHAnsi" w:cstheme="minorHAnsi"/>
                <w:sz w:val="18"/>
                <w:szCs w:val="18"/>
              </w:rPr>
            </w:pPr>
          </w:p>
        </w:tc>
      </w:tr>
      <w:tr w:rsidR="00310D9A" w:rsidRPr="007A5D38" w14:paraId="6CA174B8" w14:textId="77777777" w:rsidTr="007E127B">
        <w:trPr>
          <w:trHeight w:val="158"/>
        </w:trPr>
        <w:tc>
          <w:tcPr>
            <w:tcW w:w="626" w:type="dxa"/>
            <w:vAlign w:val="center"/>
          </w:tcPr>
          <w:p w14:paraId="43A81B5C" w14:textId="77777777" w:rsidR="00310D9A" w:rsidRPr="007A5D38" w:rsidRDefault="00310D9A" w:rsidP="007E127B">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3</w:t>
            </w:r>
          </w:p>
        </w:tc>
        <w:tc>
          <w:tcPr>
            <w:tcW w:w="4602" w:type="dxa"/>
            <w:vAlign w:val="center"/>
          </w:tcPr>
          <w:p w14:paraId="232E6048" w14:textId="77777777" w:rsidR="00310D9A" w:rsidRPr="007A5D38" w:rsidRDefault="00310D9A" w:rsidP="007E127B">
            <w:pPr>
              <w:rPr>
                <w:rFonts w:asciiTheme="minorHAnsi" w:hAnsiTheme="minorHAnsi" w:cstheme="minorHAnsi"/>
                <w:sz w:val="18"/>
                <w:szCs w:val="18"/>
              </w:rPr>
            </w:pPr>
            <w:r w:rsidRPr="007A5D38">
              <w:rPr>
                <w:rFonts w:asciiTheme="minorHAnsi" w:hAnsiTheme="minorHAnsi" w:cstheme="minorHAnsi"/>
                <w:sz w:val="18"/>
                <w:szCs w:val="18"/>
              </w:rPr>
              <w:t xml:space="preserve">Total </w:t>
            </w:r>
            <w:r>
              <w:rPr>
                <w:rFonts w:asciiTheme="minorHAnsi" w:hAnsiTheme="minorHAnsi" w:cstheme="minorHAnsi"/>
                <w:sz w:val="18"/>
                <w:szCs w:val="18"/>
              </w:rPr>
              <w:t>Kitchen</w:t>
            </w:r>
            <w:r w:rsidRPr="007A5D38">
              <w:rPr>
                <w:rFonts w:asciiTheme="minorHAnsi" w:hAnsiTheme="minorHAnsi" w:cstheme="minorHAnsi"/>
                <w:sz w:val="18"/>
                <w:szCs w:val="18"/>
              </w:rPr>
              <w:t xml:space="preserve"> Floor Area</w:t>
            </w:r>
          </w:p>
        </w:tc>
        <w:tc>
          <w:tcPr>
            <w:tcW w:w="5562" w:type="dxa"/>
          </w:tcPr>
          <w:p w14:paraId="4530650D" w14:textId="38C50DE8" w:rsidR="00310D9A" w:rsidRPr="007A5D38" w:rsidRDefault="00310D9A" w:rsidP="007E127B">
            <w:pPr>
              <w:rPr>
                <w:rFonts w:asciiTheme="minorHAnsi" w:hAnsiTheme="minorHAnsi" w:cstheme="minorHAnsi"/>
                <w:sz w:val="18"/>
                <w:szCs w:val="18"/>
              </w:rPr>
            </w:pPr>
          </w:p>
        </w:tc>
      </w:tr>
      <w:tr w:rsidR="00310D9A" w:rsidRPr="007A5D38" w14:paraId="358D7BB8" w14:textId="77777777" w:rsidTr="007E127B">
        <w:trPr>
          <w:trHeight w:val="158"/>
        </w:trPr>
        <w:tc>
          <w:tcPr>
            <w:tcW w:w="626" w:type="dxa"/>
            <w:vAlign w:val="center"/>
          </w:tcPr>
          <w:p w14:paraId="09079E40" w14:textId="77777777" w:rsidR="00310D9A" w:rsidRPr="007A5D38" w:rsidRDefault="00310D9A" w:rsidP="007E127B">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4</w:t>
            </w:r>
          </w:p>
        </w:tc>
        <w:tc>
          <w:tcPr>
            <w:tcW w:w="4602" w:type="dxa"/>
            <w:vAlign w:val="center"/>
          </w:tcPr>
          <w:p w14:paraId="044EA3D8" w14:textId="77777777" w:rsidR="00310D9A" w:rsidRPr="007A5D38" w:rsidRDefault="00310D9A" w:rsidP="007E127B">
            <w:pPr>
              <w:rPr>
                <w:rFonts w:asciiTheme="minorHAnsi" w:hAnsiTheme="minorHAnsi" w:cstheme="minorHAnsi"/>
                <w:sz w:val="18"/>
                <w:szCs w:val="18"/>
              </w:rPr>
            </w:pPr>
            <w:r>
              <w:rPr>
                <w:rFonts w:asciiTheme="minorHAnsi" w:hAnsiTheme="minorHAnsi" w:cstheme="minorHAnsi"/>
                <w:sz w:val="18"/>
                <w:szCs w:val="18"/>
              </w:rPr>
              <w:t xml:space="preserve">Kitchen </w:t>
            </w:r>
            <w:r w:rsidRPr="007A5D38">
              <w:rPr>
                <w:rFonts w:asciiTheme="minorHAnsi" w:hAnsiTheme="minorHAnsi" w:cstheme="minorHAnsi"/>
                <w:sz w:val="18"/>
                <w:szCs w:val="18"/>
              </w:rPr>
              <w:t>Average Ceiling Height</w:t>
            </w:r>
          </w:p>
        </w:tc>
        <w:tc>
          <w:tcPr>
            <w:tcW w:w="5562" w:type="dxa"/>
          </w:tcPr>
          <w:p w14:paraId="57F0377C" w14:textId="174795A0" w:rsidR="00310D9A" w:rsidRPr="007A5D38" w:rsidRDefault="00310D9A" w:rsidP="007E127B">
            <w:pPr>
              <w:rPr>
                <w:rFonts w:asciiTheme="minorHAnsi" w:hAnsiTheme="minorHAnsi" w:cstheme="minorHAnsi"/>
                <w:sz w:val="18"/>
                <w:szCs w:val="18"/>
              </w:rPr>
            </w:pPr>
          </w:p>
        </w:tc>
      </w:tr>
      <w:tr w:rsidR="00310D9A" w:rsidRPr="007A5D38" w14:paraId="5DCA4FD7" w14:textId="77777777" w:rsidTr="007E127B">
        <w:trPr>
          <w:trHeight w:val="158"/>
        </w:trPr>
        <w:tc>
          <w:tcPr>
            <w:tcW w:w="626" w:type="dxa"/>
            <w:vAlign w:val="center"/>
          </w:tcPr>
          <w:p w14:paraId="0FD01C5C" w14:textId="77777777" w:rsidR="00310D9A" w:rsidRPr="007A5D38" w:rsidRDefault="00310D9A" w:rsidP="007E127B">
            <w:pPr>
              <w:jc w:val="center"/>
              <w:rPr>
                <w:rFonts w:asciiTheme="minorHAnsi" w:hAnsiTheme="minorHAnsi" w:cstheme="minorHAnsi"/>
                <w:sz w:val="18"/>
                <w:szCs w:val="18"/>
              </w:rPr>
            </w:pPr>
            <w:r w:rsidRPr="007A5D38">
              <w:rPr>
                <w:rFonts w:asciiTheme="minorHAnsi" w:hAnsiTheme="minorHAnsi" w:cstheme="minorHAnsi"/>
                <w:sz w:val="18"/>
                <w:szCs w:val="18"/>
              </w:rPr>
              <w:t>0</w:t>
            </w:r>
            <w:r>
              <w:rPr>
                <w:rFonts w:asciiTheme="minorHAnsi" w:hAnsiTheme="minorHAnsi" w:cstheme="minorHAnsi"/>
                <w:sz w:val="18"/>
                <w:szCs w:val="18"/>
              </w:rPr>
              <w:t>5</w:t>
            </w:r>
          </w:p>
        </w:tc>
        <w:tc>
          <w:tcPr>
            <w:tcW w:w="4602" w:type="dxa"/>
            <w:vAlign w:val="center"/>
          </w:tcPr>
          <w:p w14:paraId="3DDCB915" w14:textId="77777777" w:rsidR="00310D9A" w:rsidRPr="007A5D38" w:rsidRDefault="00310D9A" w:rsidP="007E127B">
            <w:pPr>
              <w:rPr>
                <w:rFonts w:asciiTheme="minorHAnsi" w:hAnsiTheme="minorHAnsi" w:cstheme="minorHAnsi"/>
                <w:sz w:val="18"/>
                <w:szCs w:val="18"/>
              </w:rPr>
            </w:pPr>
            <w:r>
              <w:rPr>
                <w:rFonts w:asciiTheme="minorHAnsi" w:hAnsiTheme="minorHAnsi" w:cstheme="minorHAnsi"/>
                <w:sz w:val="18"/>
                <w:szCs w:val="18"/>
              </w:rPr>
              <w:t>Kitchen Total Conditioned</w:t>
            </w:r>
            <w:r w:rsidRPr="007A5D38">
              <w:rPr>
                <w:rFonts w:asciiTheme="minorHAnsi" w:hAnsiTheme="minorHAnsi" w:cstheme="minorHAnsi"/>
                <w:sz w:val="18"/>
                <w:szCs w:val="18"/>
              </w:rPr>
              <w:t xml:space="preserve"> Volume</w:t>
            </w:r>
          </w:p>
        </w:tc>
        <w:tc>
          <w:tcPr>
            <w:tcW w:w="5562" w:type="dxa"/>
          </w:tcPr>
          <w:p w14:paraId="57B5354B" w14:textId="3D66D549" w:rsidR="00310D9A" w:rsidRPr="007A5D38" w:rsidRDefault="00310D9A" w:rsidP="007E127B">
            <w:pPr>
              <w:rPr>
                <w:rFonts w:asciiTheme="minorHAnsi" w:hAnsiTheme="minorHAnsi" w:cstheme="minorHAnsi"/>
                <w:sz w:val="18"/>
                <w:szCs w:val="18"/>
              </w:rPr>
            </w:pPr>
          </w:p>
        </w:tc>
      </w:tr>
      <w:tr w:rsidR="00310D9A" w:rsidRPr="007A5D38" w14:paraId="609A8811" w14:textId="77777777" w:rsidTr="007E127B">
        <w:trPr>
          <w:trHeight w:val="158"/>
        </w:trPr>
        <w:tc>
          <w:tcPr>
            <w:tcW w:w="626" w:type="dxa"/>
            <w:vAlign w:val="center"/>
          </w:tcPr>
          <w:p w14:paraId="3565E3E4" w14:textId="77777777" w:rsidR="00310D9A" w:rsidRPr="007A5D38" w:rsidRDefault="00310D9A" w:rsidP="007E127B">
            <w:pPr>
              <w:jc w:val="center"/>
              <w:rPr>
                <w:rFonts w:asciiTheme="minorHAnsi" w:hAnsiTheme="minorHAnsi" w:cstheme="minorHAnsi"/>
                <w:sz w:val="18"/>
                <w:szCs w:val="18"/>
              </w:rPr>
            </w:pPr>
            <w:r>
              <w:rPr>
                <w:rFonts w:asciiTheme="minorHAnsi" w:hAnsiTheme="minorHAnsi" w:cstheme="minorHAnsi"/>
                <w:sz w:val="18"/>
                <w:szCs w:val="18"/>
              </w:rPr>
              <w:t>06</w:t>
            </w:r>
          </w:p>
        </w:tc>
        <w:tc>
          <w:tcPr>
            <w:tcW w:w="4602" w:type="dxa"/>
            <w:vAlign w:val="center"/>
          </w:tcPr>
          <w:p w14:paraId="20E4742D" w14:textId="77777777" w:rsidR="00310D9A" w:rsidRPr="007A5D38" w:rsidRDefault="00310D9A" w:rsidP="007E127B">
            <w:pPr>
              <w:rPr>
                <w:rFonts w:asciiTheme="minorHAnsi" w:hAnsiTheme="minorHAnsi" w:cstheme="minorHAnsi"/>
                <w:sz w:val="18"/>
                <w:szCs w:val="18"/>
              </w:rPr>
            </w:pPr>
            <w:r>
              <w:rPr>
                <w:rFonts w:asciiTheme="minorHAnsi" w:hAnsiTheme="minorHAnsi" w:cstheme="minorHAnsi"/>
                <w:sz w:val="18"/>
                <w:szCs w:val="18"/>
              </w:rPr>
              <w:t>Kitchen Type</w:t>
            </w:r>
          </w:p>
        </w:tc>
        <w:tc>
          <w:tcPr>
            <w:tcW w:w="5562" w:type="dxa"/>
          </w:tcPr>
          <w:p w14:paraId="7749ADB9" w14:textId="73BBDFFD" w:rsidR="00310D9A" w:rsidRPr="007A5D38" w:rsidRDefault="00310D9A" w:rsidP="007E127B">
            <w:pPr>
              <w:rPr>
                <w:rFonts w:asciiTheme="minorHAnsi" w:hAnsiTheme="minorHAnsi" w:cstheme="minorHAnsi"/>
                <w:sz w:val="18"/>
                <w:szCs w:val="18"/>
              </w:rPr>
            </w:pPr>
          </w:p>
        </w:tc>
      </w:tr>
    </w:tbl>
    <w:p w14:paraId="4D19F52D" w14:textId="77777777" w:rsidR="00FD11ED" w:rsidRDefault="00FD11ED" w:rsidP="00192313">
      <w:pPr>
        <w:rPr>
          <w:rFonts w:asciiTheme="minorHAnsi" w:hAnsiTheme="minorHAnsi"/>
          <w:sz w:val="18"/>
          <w:szCs w:val="18"/>
        </w:rPr>
      </w:pPr>
    </w:p>
    <w:tbl>
      <w:tblPr>
        <w:tblStyle w:val="TableGrid"/>
        <w:tblW w:w="0" w:type="auto"/>
        <w:tblLook w:val="04A0" w:firstRow="1" w:lastRow="0" w:firstColumn="1" w:lastColumn="0" w:noHBand="0" w:noVBand="1"/>
      </w:tblPr>
      <w:tblGrid>
        <w:gridCol w:w="980"/>
        <w:gridCol w:w="981"/>
        <w:gridCol w:w="981"/>
        <w:gridCol w:w="981"/>
        <w:gridCol w:w="981"/>
        <w:gridCol w:w="981"/>
        <w:gridCol w:w="981"/>
        <w:gridCol w:w="981"/>
        <w:gridCol w:w="981"/>
        <w:gridCol w:w="981"/>
        <w:gridCol w:w="981"/>
      </w:tblGrid>
      <w:tr w:rsidR="00FD11ED" w14:paraId="5D73D616" w14:textId="77777777" w:rsidTr="00857191">
        <w:trPr>
          <w:cantSplit/>
          <w:trHeight w:val="305"/>
        </w:trPr>
        <w:tc>
          <w:tcPr>
            <w:tcW w:w="10790" w:type="dxa"/>
            <w:gridSpan w:val="11"/>
            <w:vAlign w:val="center"/>
          </w:tcPr>
          <w:p w14:paraId="3765F4F9" w14:textId="77777777" w:rsidR="00FD11ED" w:rsidRDefault="00FD11ED" w:rsidP="00857191">
            <w:pPr>
              <w:rPr>
                <w:rFonts w:asciiTheme="minorHAnsi" w:hAnsiTheme="minorHAnsi"/>
                <w:sz w:val="18"/>
                <w:szCs w:val="18"/>
              </w:rPr>
            </w:pPr>
            <w:r>
              <w:rPr>
                <w:rFonts w:asciiTheme="minorHAnsi" w:hAnsiTheme="minorHAnsi"/>
                <w:b/>
                <w:szCs w:val="18"/>
              </w:rPr>
              <w:t>B</w:t>
            </w:r>
            <w:r w:rsidRPr="003404FF">
              <w:rPr>
                <w:rFonts w:asciiTheme="minorHAnsi" w:hAnsiTheme="minorHAnsi"/>
                <w:b/>
                <w:szCs w:val="18"/>
              </w:rPr>
              <w:t>. Kitchen Exhaust System</w:t>
            </w:r>
            <w:r>
              <w:rPr>
                <w:rFonts w:asciiTheme="minorHAnsi" w:hAnsiTheme="minorHAnsi"/>
                <w:b/>
                <w:szCs w:val="18"/>
              </w:rPr>
              <w:t>s</w:t>
            </w:r>
          </w:p>
        </w:tc>
      </w:tr>
      <w:tr w:rsidR="00FD11ED" w14:paraId="1F3D393B" w14:textId="77777777" w:rsidTr="00857191">
        <w:trPr>
          <w:cantSplit/>
          <w:trHeight w:val="305"/>
        </w:trPr>
        <w:tc>
          <w:tcPr>
            <w:tcW w:w="980" w:type="dxa"/>
            <w:textDirection w:val="btLr"/>
            <w:vAlign w:val="center"/>
          </w:tcPr>
          <w:p w14:paraId="3FE8FDD5" w14:textId="77777777" w:rsidR="00FD11ED" w:rsidRDefault="00FD11ED" w:rsidP="00857191">
            <w:pPr>
              <w:jc w:val="center"/>
              <w:rPr>
                <w:rFonts w:asciiTheme="minorHAnsi" w:hAnsiTheme="minorHAnsi"/>
                <w:sz w:val="18"/>
                <w:szCs w:val="18"/>
              </w:rPr>
            </w:pPr>
            <w:r>
              <w:rPr>
                <w:rFonts w:asciiTheme="minorHAnsi" w:hAnsiTheme="minorHAnsi"/>
                <w:sz w:val="18"/>
                <w:szCs w:val="18"/>
              </w:rPr>
              <w:t>01</w:t>
            </w:r>
          </w:p>
        </w:tc>
        <w:tc>
          <w:tcPr>
            <w:tcW w:w="981" w:type="dxa"/>
            <w:textDirection w:val="btLr"/>
            <w:vAlign w:val="center"/>
          </w:tcPr>
          <w:p w14:paraId="685EA72C" w14:textId="77777777" w:rsidR="00FD11ED" w:rsidRDefault="00FD11ED" w:rsidP="00857191">
            <w:pPr>
              <w:jc w:val="center"/>
              <w:rPr>
                <w:rFonts w:asciiTheme="minorHAnsi" w:hAnsiTheme="minorHAnsi"/>
                <w:sz w:val="18"/>
                <w:szCs w:val="18"/>
              </w:rPr>
            </w:pPr>
            <w:r>
              <w:rPr>
                <w:rFonts w:asciiTheme="minorHAnsi" w:hAnsiTheme="minorHAnsi"/>
                <w:sz w:val="18"/>
                <w:szCs w:val="18"/>
              </w:rPr>
              <w:t>02</w:t>
            </w:r>
          </w:p>
        </w:tc>
        <w:tc>
          <w:tcPr>
            <w:tcW w:w="981" w:type="dxa"/>
            <w:textDirection w:val="btLr"/>
            <w:vAlign w:val="center"/>
          </w:tcPr>
          <w:p w14:paraId="1240382D" w14:textId="77777777" w:rsidR="00FD11ED" w:rsidRDefault="00FD11ED" w:rsidP="00857191">
            <w:pPr>
              <w:jc w:val="center"/>
              <w:rPr>
                <w:rFonts w:asciiTheme="minorHAnsi" w:hAnsiTheme="minorHAnsi"/>
                <w:sz w:val="18"/>
                <w:szCs w:val="18"/>
              </w:rPr>
            </w:pPr>
            <w:r>
              <w:rPr>
                <w:rFonts w:asciiTheme="minorHAnsi" w:hAnsiTheme="minorHAnsi"/>
                <w:sz w:val="18"/>
                <w:szCs w:val="18"/>
              </w:rPr>
              <w:t>03</w:t>
            </w:r>
          </w:p>
        </w:tc>
        <w:tc>
          <w:tcPr>
            <w:tcW w:w="981" w:type="dxa"/>
            <w:textDirection w:val="btLr"/>
            <w:vAlign w:val="center"/>
          </w:tcPr>
          <w:p w14:paraId="44B7CD1F" w14:textId="77777777" w:rsidR="00FD11ED" w:rsidRDefault="00FD11ED" w:rsidP="00857191">
            <w:pPr>
              <w:jc w:val="center"/>
              <w:rPr>
                <w:rFonts w:asciiTheme="minorHAnsi" w:hAnsiTheme="minorHAnsi"/>
                <w:sz w:val="18"/>
                <w:szCs w:val="18"/>
              </w:rPr>
            </w:pPr>
            <w:r>
              <w:rPr>
                <w:rFonts w:asciiTheme="minorHAnsi" w:hAnsiTheme="minorHAnsi"/>
                <w:sz w:val="18"/>
                <w:szCs w:val="18"/>
              </w:rPr>
              <w:t>04</w:t>
            </w:r>
          </w:p>
        </w:tc>
        <w:tc>
          <w:tcPr>
            <w:tcW w:w="981" w:type="dxa"/>
            <w:textDirection w:val="btLr"/>
            <w:vAlign w:val="center"/>
          </w:tcPr>
          <w:p w14:paraId="5A44EFA2" w14:textId="77777777" w:rsidR="00FD11ED" w:rsidRDefault="00FD11ED" w:rsidP="00857191">
            <w:pPr>
              <w:jc w:val="center"/>
              <w:rPr>
                <w:rFonts w:asciiTheme="minorHAnsi" w:hAnsiTheme="minorHAnsi"/>
                <w:sz w:val="18"/>
                <w:szCs w:val="18"/>
              </w:rPr>
            </w:pPr>
            <w:r>
              <w:rPr>
                <w:rFonts w:asciiTheme="minorHAnsi" w:hAnsiTheme="minorHAnsi"/>
                <w:sz w:val="18"/>
                <w:szCs w:val="18"/>
              </w:rPr>
              <w:t>05</w:t>
            </w:r>
          </w:p>
        </w:tc>
        <w:tc>
          <w:tcPr>
            <w:tcW w:w="981" w:type="dxa"/>
            <w:textDirection w:val="btLr"/>
            <w:vAlign w:val="center"/>
          </w:tcPr>
          <w:p w14:paraId="21A9FDBC" w14:textId="77777777" w:rsidR="00FD11ED" w:rsidRDefault="00FD11ED" w:rsidP="00857191">
            <w:pPr>
              <w:jc w:val="center"/>
              <w:rPr>
                <w:rFonts w:asciiTheme="minorHAnsi" w:hAnsiTheme="minorHAnsi"/>
                <w:sz w:val="18"/>
                <w:szCs w:val="18"/>
              </w:rPr>
            </w:pPr>
            <w:r>
              <w:rPr>
                <w:rFonts w:asciiTheme="minorHAnsi" w:hAnsiTheme="minorHAnsi"/>
                <w:sz w:val="18"/>
                <w:szCs w:val="18"/>
              </w:rPr>
              <w:t>06</w:t>
            </w:r>
          </w:p>
        </w:tc>
        <w:tc>
          <w:tcPr>
            <w:tcW w:w="981" w:type="dxa"/>
            <w:textDirection w:val="btLr"/>
            <w:vAlign w:val="center"/>
          </w:tcPr>
          <w:p w14:paraId="1177CDA5" w14:textId="77777777" w:rsidR="00FD11ED" w:rsidRDefault="00FD11ED" w:rsidP="00857191">
            <w:pPr>
              <w:jc w:val="center"/>
              <w:rPr>
                <w:rFonts w:asciiTheme="minorHAnsi" w:hAnsiTheme="minorHAnsi"/>
                <w:sz w:val="18"/>
                <w:szCs w:val="18"/>
              </w:rPr>
            </w:pPr>
            <w:r>
              <w:rPr>
                <w:rFonts w:asciiTheme="minorHAnsi" w:hAnsiTheme="minorHAnsi"/>
                <w:sz w:val="18"/>
                <w:szCs w:val="18"/>
              </w:rPr>
              <w:t>07</w:t>
            </w:r>
          </w:p>
        </w:tc>
        <w:tc>
          <w:tcPr>
            <w:tcW w:w="981" w:type="dxa"/>
            <w:textDirection w:val="btLr"/>
            <w:vAlign w:val="center"/>
          </w:tcPr>
          <w:p w14:paraId="3C18FD32" w14:textId="77777777" w:rsidR="00FD11ED" w:rsidRDefault="00FD11ED" w:rsidP="00857191">
            <w:pPr>
              <w:jc w:val="center"/>
              <w:rPr>
                <w:rFonts w:asciiTheme="minorHAnsi" w:hAnsiTheme="minorHAnsi"/>
                <w:sz w:val="18"/>
                <w:szCs w:val="18"/>
              </w:rPr>
            </w:pPr>
            <w:r>
              <w:rPr>
                <w:rFonts w:asciiTheme="minorHAnsi" w:hAnsiTheme="minorHAnsi"/>
                <w:sz w:val="18"/>
                <w:szCs w:val="18"/>
              </w:rPr>
              <w:t>08</w:t>
            </w:r>
          </w:p>
        </w:tc>
        <w:tc>
          <w:tcPr>
            <w:tcW w:w="981" w:type="dxa"/>
            <w:textDirection w:val="btLr"/>
            <w:vAlign w:val="center"/>
          </w:tcPr>
          <w:p w14:paraId="25B6413B" w14:textId="77777777" w:rsidR="00FD11ED" w:rsidRDefault="00FD11ED" w:rsidP="00857191">
            <w:pPr>
              <w:jc w:val="center"/>
              <w:rPr>
                <w:rFonts w:asciiTheme="minorHAnsi" w:hAnsiTheme="minorHAnsi"/>
                <w:sz w:val="18"/>
                <w:szCs w:val="18"/>
              </w:rPr>
            </w:pPr>
            <w:r>
              <w:rPr>
                <w:rFonts w:asciiTheme="minorHAnsi" w:hAnsiTheme="minorHAnsi"/>
                <w:sz w:val="18"/>
                <w:szCs w:val="18"/>
              </w:rPr>
              <w:t>09</w:t>
            </w:r>
          </w:p>
        </w:tc>
        <w:tc>
          <w:tcPr>
            <w:tcW w:w="981" w:type="dxa"/>
            <w:textDirection w:val="btLr"/>
            <w:vAlign w:val="center"/>
          </w:tcPr>
          <w:p w14:paraId="5BF134A5" w14:textId="77777777" w:rsidR="00FD11ED" w:rsidRDefault="00FD11ED" w:rsidP="00857191">
            <w:pPr>
              <w:jc w:val="center"/>
              <w:rPr>
                <w:rFonts w:asciiTheme="minorHAnsi" w:hAnsiTheme="minorHAnsi"/>
                <w:sz w:val="18"/>
                <w:szCs w:val="18"/>
              </w:rPr>
            </w:pPr>
            <w:r>
              <w:rPr>
                <w:rFonts w:asciiTheme="minorHAnsi" w:hAnsiTheme="minorHAnsi"/>
                <w:sz w:val="18"/>
                <w:szCs w:val="18"/>
              </w:rPr>
              <w:t>10</w:t>
            </w:r>
          </w:p>
        </w:tc>
        <w:tc>
          <w:tcPr>
            <w:tcW w:w="981" w:type="dxa"/>
            <w:textDirection w:val="btLr"/>
            <w:vAlign w:val="center"/>
          </w:tcPr>
          <w:p w14:paraId="4F7D9155" w14:textId="77777777" w:rsidR="00FD11ED" w:rsidRDefault="00FD11ED" w:rsidP="00857191">
            <w:pPr>
              <w:jc w:val="center"/>
              <w:rPr>
                <w:rFonts w:asciiTheme="minorHAnsi" w:hAnsiTheme="minorHAnsi"/>
                <w:sz w:val="18"/>
                <w:szCs w:val="18"/>
              </w:rPr>
            </w:pPr>
            <w:r>
              <w:rPr>
                <w:rFonts w:asciiTheme="minorHAnsi" w:hAnsiTheme="minorHAnsi"/>
                <w:sz w:val="18"/>
                <w:szCs w:val="18"/>
              </w:rPr>
              <w:t>11</w:t>
            </w:r>
          </w:p>
        </w:tc>
      </w:tr>
      <w:tr w:rsidR="00FD11ED" w14:paraId="7532B630" w14:textId="77777777" w:rsidTr="00857191">
        <w:trPr>
          <w:cantSplit/>
          <w:trHeight w:val="1655"/>
        </w:trPr>
        <w:tc>
          <w:tcPr>
            <w:tcW w:w="980" w:type="dxa"/>
            <w:textDirection w:val="btLr"/>
            <w:vAlign w:val="center"/>
          </w:tcPr>
          <w:p w14:paraId="0AC94DA0" w14:textId="77777777" w:rsidR="00FD11ED" w:rsidRDefault="00FD11ED" w:rsidP="00857191">
            <w:pPr>
              <w:ind w:left="113" w:right="113"/>
              <w:jc w:val="center"/>
              <w:rPr>
                <w:rFonts w:asciiTheme="minorHAnsi" w:hAnsiTheme="minorHAnsi"/>
                <w:sz w:val="18"/>
                <w:szCs w:val="18"/>
              </w:rPr>
            </w:pPr>
            <w:r>
              <w:rPr>
                <w:rFonts w:asciiTheme="minorHAnsi" w:hAnsiTheme="minorHAnsi"/>
                <w:sz w:val="18"/>
                <w:szCs w:val="18"/>
              </w:rPr>
              <w:t>System Name</w:t>
            </w:r>
          </w:p>
        </w:tc>
        <w:tc>
          <w:tcPr>
            <w:tcW w:w="981" w:type="dxa"/>
            <w:textDirection w:val="btLr"/>
            <w:vAlign w:val="center"/>
          </w:tcPr>
          <w:p w14:paraId="67B3A7A6" w14:textId="77777777" w:rsidR="00FD11ED" w:rsidRDefault="00FD11ED" w:rsidP="00857191">
            <w:pPr>
              <w:ind w:left="113" w:right="113"/>
              <w:jc w:val="center"/>
              <w:rPr>
                <w:rFonts w:asciiTheme="minorHAnsi" w:hAnsiTheme="minorHAnsi"/>
                <w:sz w:val="18"/>
                <w:szCs w:val="18"/>
              </w:rPr>
            </w:pPr>
            <w:r>
              <w:rPr>
                <w:rFonts w:asciiTheme="minorHAnsi" w:hAnsiTheme="minorHAnsi"/>
                <w:sz w:val="18"/>
                <w:szCs w:val="18"/>
              </w:rPr>
              <w:t>Manufacturer Name</w:t>
            </w:r>
          </w:p>
        </w:tc>
        <w:tc>
          <w:tcPr>
            <w:tcW w:w="981" w:type="dxa"/>
            <w:textDirection w:val="btLr"/>
            <w:vAlign w:val="center"/>
          </w:tcPr>
          <w:p w14:paraId="723371CE" w14:textId="77777777" w:rsidR="00FD11ED" w:rsidRDefault="00FD11ED" w:rsidP="00857191">
            <w:pPr>
              <w:ind w:left="113" w:right="113"/>
              <w:jc w:val="center"/>
              <w:rPr>
                <w:rFonts w:asciiTheme="minorHAnsi" w:hAnsiTheme="minorHAnsi"/>
                <w:sz w:val="18"/>
                <w:szCs w:val="18"/>
              </w:rPr>
            </w:pPr>
            <w:r>
              <w:rPr>
                <w:rFonts w:asciiTheme="minorHAnsi" w:hAnsiTheme="minorHAnsi"/>
                <w:sz w:val="18"/>
                <w:szCs w:val="18"/>
              </w:rPr>
              <w:t>System Type</w:t>
            </w:r>
          </w:p>
        </w:tc>
        <w:tc>
          <w:tcPr>
            <w:tcW w:w="981" w:type="dxa"/>
            <w:textDirection w:val="btLr"/>
            <w:vAlign w:val="center"/>
          </w:tcPr>
          <w:p w14:paraId="3AA1D842" w14:textId="77777777" w:rsidR="00FD11ED" w:rsidRDefault="00FD11ED" w:rsidP="00857191">
            <w:pPr>
              <w:ind w:left="113" w:right="113"/>
              <w:jc w:val="center"/>
              <w:rPr>
                <w:rFonts w:asciiTheme="minorHAnsi" w:hAnsiTheme="minorHAnsi"/>
                <w:sz w:val="18"/>
                <w:szCs w:val="18"/>
              </w:rPr>
            </w:pPr>
            <w:r>
              <w:rPr>
                <w:rFonts w:asciiTheme="minorHAnsi" w:hAnsiTheme="minorHAnsi"/>
                <w:sz w:val="18"/>
                <w:szCs w:val="18"/>
              </w:rPr>
              <w:t>HVI Directory Listed Model Number</w:t>
            </w:r>
          </w:p>
        </w:tc>
        <w:tc>
          <w:tcPr>
            <w:tcW w:w="981" w:type="dxa"/>
            <w:textDirection w:val="btLr"/>
            <w:vAlign w:val="center"/>
          </w:tcPr>
          <w:p w14:paraId="6DF22F85" w14:textId="77777777" w:rsidR="00FD11ED" w:rsidRDefault="00FD11ED" w:rsidP="00857191">
            <w:pPr>
              <w:ind w:left="113" w:right="113"/>
              <w:jc w:val="center"/>
              <w:rPr>
                <w:rFonts w:asciiTheme="minorHAnsi" w:hAnsiTheme="minorHAnsi"/>
                <w:sz w:val="18"/>
                <w:szCs w:val="18"/>
              </w:rPr>
            </w:pPr>
            <w:r>
              <w:rPr>
                <w:rFonts w:asciiTheme="minorHAnsi" w:hAnsiTheme="minorHAnsi"/>
                <w:sz w:val="18"/>
                <w:szCs w:val="18"/>
              </w:rPr>
              <w:t>HVI Directory Listed Rated Airflow</w:t>
            </w:r>
          </w:p>
        </w:tc>
        <w:tc>
          <w:tcPr>
            <w:tcW w:w="981" w:type="dxa"/>
            <w:textDirection w:val="btLr"/>
            <w:vAlign w:val="center"/>
          </w:tcPr>
          <w:p w14:paraId="7F15EF75" w14:textId="77777777" w:rsidR="00FD11ED" w:rsidRDefault="00FD11ED" w:rsidP="00857191">
            <w:pPr>
              <w:ind w:left="113" w:right="113"/>
              <w:jc w:val="center"/>
              <w:rPr>
                <w:rFonts w:asciiTheme="minorHAnsi" w:hAnsiTheme="minorHAnsi"/>
                <w:sz w:val="18"/>
                <w:szCs w:val="18"/>
              </w:rPr>
            </w:pPr>
            <w:r>
              <w:rPr>
                <w:rFonts w:asciiTheme="minorHAnsi" w:hAnsiTheme="minorHAnsi"/>
                <w:sz w:val="18"/>
                <w:szCs w:val="18"/>
              </w:rPr>
              <w:t>HVI Directory Listed Sound Rating</w:t>
            </w:r>
          </w:p>
        </w:tc>
        <w:tc>
          <w:tcPr>
            <w:tcW w:w="981" w:type="dxa"/>
            <w:textDirection w:val="btLr"/>
            <w:vAlign w:val="center"/>
          </w:tcPr>
          <w:p w14:paraId="07905C4F" w14:textId="77777777" w:rsidR="00FD11ED" w:rsidRDefault="00FD11ED" w:rsidP="00857191">
            <w:pPr>
              <w:ind w:left="113" w:right="113"/>
              <w:jc w:val="center"/>
              <w:rPr>
                <w:rFonts w:asciiTheme="minorHAnsi" w:hAnsiTheme="minorHAnsi"/>
                <w:sz w:val="18"/>
                <w:szCs w:val="18"/>
              </w:rPr>
            </w:pPr>
            <w:r>
              <w:rPr>
                <w:rFonts w:asciiTheme="minorHAnsi" w:hAnsiTheme="minorHAnsi"/>
                <w:sz w:val="18"/>
                <w:szCs w:val="18"/>
              </w:rPr>
              <w:t>Minimum Airflow (defaults to rated airflow)</w:t>
            </w:r>
          </w:p>
        </w:tc>
        <w:tc>
          <w:tcPr>
            <w:tcW w:w="981" w:type="dxa"/>
            <w:textDirection w:val="btLr"/>
            <w:vAlign w:val="center"/>
          </w:tcPr>
          <w:p w14:paraId="4831FF77" w14:textId="77777777" w:rsidR="00FD11ED" w:rsidRDefault="00FD11ED" w:rsidP="00857191">
            <w:pPr>
              <w:ind w:left="113" w:right="113"/>
              <w:jc w:val="center"/>
              <w:rPr>
                <w:rFonts w:asciiTheme="minorHAnsi" w:hAnsiTheme="minorHAnsi"/>
                <w:sz w:val="18"/>
                <w:szCs w:val="18"/>
              </w:rPr>
            </w:pPr>
            <w:r>
              <w:rPr>
                <w:rFonts w:asciiTheme="minorHAnsi" w:hAnsiTheme="minorHAnsi"/>
                <w:sz w:val="18"/>
                <w:szCs w:val="18"/>
              </w:rPr>
              <w:t>Operation Schedule</w:t>
            </w:r>
          </w:p>
        </w:tc>
        <w:tc>
          <w:tcPr>
            <w:tcW w:w="981" w:type="dxa"/>
            <w:textDirection w:val="btLr"/>
            <w:vAlign w:val="center"/>
          </w:tcPr>
          <w:p w14:paraId="41225DFC" w14:textId="77777777" w:rsidR="00FD11ED" w:rsidRDefault="00FD11ED" w:rsidP="00857191">
            <w:pPr>
              <w:ind w:left="113" w:right="113"/>
              <w:jc w:val="center"/>
              <w:rPr>
                <w:rFonts w:asciiTheme="minorHAnsi" w:hAnsiTheme="minorHAnsi"/>
                <w:sz w:val="18"/>
                <w:szCs w:val="18"/>
              </w:rPr>
            </w:pPr>
            <w:r>
              <w:rPr>
                <w:rFonts w:asciiTheme="minorHAnsi" w:hAnsiTheme="minorHAnsi"/>
                <w:sz w:val="18"/>
                <w:szCs w:val="18"/>
              </w:rPr>
              <w:t>Required Minimum Ventilation Rate (if demand controlled)</w:t>
            </w:r>
          </w:p>
        </w:tc>
        <w:tc>
          <w:tcPr>
            <w:tcW w:w="981" w:type="dxa"/>
            <w:textDirection w:val="btLr"/>
            <w:vAlign w:val="center"/>
          </w:tcPr>
          <w:p w14:paraId="5E7C59A6" w14:textId="77777777" w:rsidR="00FD11ED" w:rsidRDefault="00FD11ED" w:rsidP="00857191">
            <w:pPr>
              <w:ind w:left="113" w:right="113"/>
              <w:jc w:val="center"/>
              <w:rPr>
                <w:rFonts w:asciiTheme="minorHAnsi" w:hAnsiTheme="minorHAnsi"/>
                <w:sz w:val="18"/>
                <w:szCs w:val="18"/>
              </w:rPr>
            </w:pPr>
            <w:r>
              <w:rPr>
                <w:rFonts w:asciiTheme="minorHAnsi" w:hAnsiTheme="minorHAnsi"/>
                <w:sz w:val="18"/>
                <w:szCs w:val="18"/>
              </w:rPr>
              <w:t>Maximum Sound Rating</w:t>
            </w:r>
          </w:p>
        </w:tc>
        <w:tc>
          <w:tcPr>
            <w:tcW w:w="981" w:type="dxa"/>
            <w:textDirection w:val="btLr"/>
            <w:vAlign w:val="center"/>
          </w:tcPr>
          <w:p w14:paraId="63880B9F" w14:textId="77777777" w:rsidR="00FD11ED" w:rsidRDefault="00FD11ED" w:rsidP="00857191">
            <w:pPr>
              <w:ind w:left="113" w:right="113"/>
              <w:jc w:val="center"/>
              <w:rPr>
                <w:rFonts w:asciiTheme="minorHAnsi" w:hAnsiTheme="minorHAnsi"/>
                <w:sz w:val="18"/>
                <w:szCs w:val="18"/>
              </w:rPr>
            </w:pPr>
            <w:r>
              <w:rPr>
                <w:rFonts w:asciiTheme="minorHAnsi" w:hAnsiTheme="minorHAnsi"/>
                <w:sz w:val="18"/>
                <w:szCs w:val="18"/>
              </w:rPr>
              <w:t>Compliance Statement</w:t>
            </w:r>
          </w:p>
        </w:tc>
      </w:tr>
      <w:tr w:rsidR="00FD11ED" w14:paraId="3F70F35D" w14:textId="77777777" w:rsidTr="00857191">
        <w:tc>
          <w:tcPr>
            <w:tcW w:w="980" w:type="dxa"/>
          </w:tcPr>
          <w:p w14:paraId="35845110" w14:textId="29178E36" w:rsidR="00FD11ED" w:rsidRDefault="00FD11ED" w:rsidP="00857191">
            <w:pPr>
              <w:rPr>
                <w:rFonts w:asciiTheme="minorHAnsi" w:hAnsiTheme="minorHAnsi"/>
                <w:sz w:val="18"/>
                <w:szCs w:val="18"/>
              </w:rPr>
            </w:pPr>
          </w:p>
        </w:tc>
        <w:tc>
          <w:tcPr>
            <w:tcW w:w="981" w:type="dxa"/>
          </w:tcPr>
          <w:p w14:paraId="3026B5F2" w14:textId="1C093A8A" w:rsidR="00FD11ED" w:rsidRDefault="00FD11ED" w:rsidP="00857191">
            <w:pPr>
              <w:rPr>
                <w:rFonts w:asciiTheme="minorHAnsi" w:hAnsiTheme="minorHAnsi"/>
                <w:sz w:val="18"/>
                <w:szCs w:val="18"/>
              </w:rPr>
            </w:pPr>
          </w:p>
        </w:tc>
        <w:tc>
          <w:tcPr>
            <w:tcW w:w="981" w:type="dxa"/>
          </w:tcPr>
          <w:p w14:paraId="581EC44D" w14:textId="3F78E580" w:rsidR="00FD11ED" w:rsidRDefault="00FD11ED" w:rsidP="00857191">
            <w:pPr>
              <w:rPr>
                <w:rFonts w:asciiTheme="minorHAnsi" w:hAnsiTheme="minorHAnsi"/>
                <w:sz w:val="18"/>
                <w:szCs w:val="18"/>
              </w:rPr>
            </w:pPr>
          </w:p>
        </w:tc>
        <w:tc>
          <w:tcPr>
            <w:tcW w:w="981" w:type="dxa"/>
          </w:tcPr>
          <w:p w14:paraId="2F5DB170" w14:textId="1B20E19B" w:rsidR="00FD11ED" w:rsidRDefault="00FD11ED" w:rsidP="00857191">
            <w:pPr>
              <w:rPr>
                <w:rFonts w:asciiTheme="minorHAnsi" w:hAnsiTheme="minorHAnsi"/>
                <w:sz w:val="18"/>
                <w:szCs w:val="18"/>
              </w:rPr>
            </w:pPr>
          </w:p>
        </w:tc>
        <w:tc>
          <w:tcPr>
            <w:tcW w:w="981" w:type="dxa"/>
          </w:tcPr>
          <w:p w14:paraId="386CEC01" w14:textId="64D35997" w:rsidR="00FD11ED" w:rsidRDefault="00FD11ED" w:rsidP="00857191">
            <w:pPr>
              <w:rPr>
                <w:rFonts w:asciiTheme="minorHAnsi" w:hAnsiTheme="minorHAnsi"/>
                <w:sz w:val="18"/>
                <w:szCs w:val="18"/>
              </w:rPr>
            </w:pPr>
          </w:p>
        </w:tc>
        <w:tc>
          <w:tcPr>
            <w:tcW w:w="981" w:type="dxa"/>
          </w:tcPr>
          <w:p w14:paraId="45A6C5CB" w14:textId="670603C3" w:rsidR="00FD11ED" w:rsidRDefault="00FD11ED" w:rsidP="00857191">
            <w:pPr>
              <w:rPr>
                <w:rFonts w:asciiTheme="minorHAnsi" w:hAnsiTheme="minorHAnsi"/>
                <w:sz w:val="18"/>
                <w:szCs w:val="18"/>
              </w:rPr>
            </w:pPr>
          </w:p>
        </w:tc>
        <w:tc>
          <w:tcPr>
            <w:tcW w:w="981" w:type="dxa"/>
          </w:tcPr>
          <w:p w14:paraId="30B1A7B5" w14:textId="455C8B46" w:rsidR="00FD11ED" w:rsidRDefault="00FD11ED" w:rsidP="00857191">
            <w:pPr>
              <w:rPr>
                <w:rFonts w:asciiTheme="minorHAnsi" w:hAnsiTheme="minorHAnsi"/>
                <w:sz w:val="18"/>
                <w:szCs w:val="18"/>
              </w:rPr>
            </w:pPr>
          </w:p>
        </w:tc>
        <w:tc>
          <w:tcPr>
            <w:tcW w:w="981" w:type="dxa"/>
          </w:tcPr>
          <w:p w14:paraId="2A7BA292" w14:textId="3DC9C40E" w:rsidR="00FD11ED" w:rsidRDefault="00FD11ED" w:rsidP="00857191">
            <w:pPr>
              <w:rPr>
                <w:rFonts w:asciiTheme="minorHAnsi" w:hAnsiTheme="minorHAnsi"/>
                <w:sz w:val="18"/>
                <w:szCs w:val="18"/>
              </w:rPr>
            </w:pPr>
          </w:p>
        </w:tc>
        <w:tc>
          <w:tcPr>
            <w:tcW w:w="981" w:type="dxa"/>
          </w:tcPr>
          <w:p w14:paraId="75FFB584" w14:textId="77777777" w:rsidR="00FD11ED" w:rsidRDefault="00FD11ED" w:rsidP="00857191">
            <w:pPr>
              <w:rPr>
                <w:rFonts w:asciiTheme="minorHAnsi" w:hAnsiTheme="minorHAnsi"/>
                <w:sz w:val="18"/>
                <w:szCs w:val="18"/>
              </w:rPr>
            </w:pPr>
          </w:p>
        </w:tc>
        <w:tc>
          <w:tcPr>
            <w:tcW w:w="981" w:type="dxa"/>
          </w:tcPr>
          <w:p w14:paraId="1B9DB4E2" w14:textId="3A2C3AC9" w:rsidR="00FD11ED" w:rsidRDefault="00FD11ED" w:rsidP="00857191">
            <w:pPr>
              <w:rPr>
                <w:rFonts w:asciiTheme="minorHAnsi" w:hAnsiTheme="minorHAnsi"/>
                <w:sz w:val="18"/>
                <w:szCs w:val="18"/>
              </w:rPr>
            </w:pPr>
          </w:p>
        </w:tc>
        <w:tc>
          <w:tcPr>
            <w:tcW w:w="981" w:type="dxa"/>
          </w:tcPr>
          <w:p w14:paraId="3D9CB24C" w14:textId="24444ECE" w:rsidR="00FD11ED" w:rsidRDefault="00FD11ED" w:rsidP="00857191">
            <w:pPr>
              <w:rPr>
                <w:rFonts w:asciiTheme="minorHAnsi" w:hAnsiTheme="minorHAnsi"/>
                <w:sz w:val="18"/>
                <w:szCs w:val="18"/>
              </w:rPr>
            </w:pPr>
          </w:p>
        </w:tc>
      </w:tr>
      <w:tr w:rsidR="00FD11ED" w14:paraId="35AEB313" w14:textId="77777777" w:rsidTr="00857191">
        <w:tc>
          <w:tcPr>
            <w:tcW w:w="980" w:type="dxa"/>
          </w:tcPr>
          <w:p w14:paraId="6B3503E2" w14:textId="77777777" w:rsidR="00FD11ED" w:rsidRDefault="00FD11ED" w:rsidP="00857191">
            <w:pPr>
              <w:rPr>
                <w:rFonts w:asciiTheme="minorHAnsi" w:hAnsiTheme="minorHAnsi"/>
                <w:sz w:val="18"/>
                <w:szCs w:val="18"/>
              </w:rPr>
            </w:pPr>
          </w:p>
        </w:tc>
        <w:tc>
          <w:tcPr>
            <w:tcW w:w="981" w:type="dxa"/>
          </w:tcPr>
          <w:p w14:paraId="6BE2F1C8" w14:textId="77777777" w:rsidR="00FD11ED" w:rsidRDefault="00FD11ED" w:rsidP="00857191">
            <w:pPr>
              <w:rPr>
                <w:rFonts w:asciiTheme="minorHAnsi" w:hAnsiTheme="minorHAnsi"/>
                <w:sz w:val="18"/>
                <w:szCs w:val="18"/>
              </w:rPr>
            </w:pPr>
          </w:p>
        </w:tc>
        <w:tc>
          <w:tcPr>
            <w:tcW w:w="981" w:type="dxa"/>
          </w:tcPr>
          <w:p w14:paraId="7C626915" w14:textId="77777777" w:rsidR="00FD11ED" w:rsidRDefault="00FD11ED" w:rsidP="00857191">
            <w:pPr>
              <w:rPr>
                <w:rFonts w:asciiTheme="minorHAnsi" w:hAnsiTheme="minorHAnsi"/>
                <w:sz w:val="18"/>
                <w:szCs w:val="18"/>
              </w:rPr>
            </w:pPr>
          </w:p>
        </w:tc>
        <w:tc>
          <w:tcPr>
            <w:tcW w:w="981" w:type="dxa"/>
          </w:tcPr>
          <w:p w14:paraId="66664C54" w14:textId="77777777" w:rsidR="00FD11ED" w:rsidRDefault="00FD11ED" w:rsidP="00857191">
            <w:pPr>
              <w:rPr>
                <w:rFonts w:asciiTheme="minorHAnsi" w:hAnsiTheme="minorHAnsi"/>
                <w:sz w:val="18"/>
                <w:szCs w:val="18"/>
              </w:rPr>
            </w:pPr>
          </w:p>
        </w:tc>
        <w:tc>
          <w:tcPr>
            <w:tcW w:w="981" w:type="dxa"/>
          </w:tcPr>
          <w:p w14:paraId="7D8B1C89" w14:textId="77777777" w:rsidR="00FD11ED" w:rsidRDefault="00FD11ED" w:rsidP="00857191">
            <w:pPr>
              <w:rPr>
                <w:rFonts w:asciiTheme="minorHAnsi" w:hAnsiTheme="minorHAnsi"/>
                <w:sz w:val="18"/>
                <w:szCs w:val="18"/>
              </w:rPr>
            </w:pPr>
          </w:p>
        </w:tc>
        <w:tc>
          <w:tcPr>
            <w:tcW w:w="981" w:type="dxa"/>
          </w:tcPr>
          <w:p w14:paraId="5CD2B4CB" w14:textId="77777777" w:rsidR="00FD11ED" w:rsidRDefault="00FD11ED" w:rsidP="00857191">
            <w:pPr>
              <w:rPr>
                <w:rFonts w:asciiTheme="minorHAnsi" w:hAnsiTheme="minorHAnsi"/>
                <w:sz w:val="18"/>
                <w:szCs w:val="18"/>
              </w:rPr>
            </w:pPr>
          </w:p>
        </w:tc>
        <w:tc>
          <w:tcPr>
            <w:tcW w:w="981" w:type="dxa"/>
          </w:tcPr>
          <w:p w14:paraId="1A6EC7DC" w14:textId="77777777" w:rsidR="00FD11ED" w:rsidRDefault="00FD11ED" w:rsidP="00857191">
            <w:pPr>
              <w:rPr>
                <w:rFonts w:asciiTheme="minorHAnsi" w:hAnsiTheme="minorHAnsi"/>
                <w:sz w:val="18"/>
                <w:szCs w:val="18"/>
              </w:rPr>
            </w:pPr>
          </w:p>
        </w:tc>
        <w:tc>
          <w:tcPr>
            <w:tcW w:w="981" w:type="dxa"/>
          </w:tcPr>
          <w:p w14:paraId="26F5FCEB" w14:textId="77777777" w:rsidR="00FD11ED" w:rsidRDefault="00FD11ED" w:rsidP="00857191">
            <w:pPr>
              <w:rPr>
                <w:rFonts w:asciiTheme="minorHAnsi" w:hAnsiTheme="minorHAnsi"/>
                <w:sz w:val="18"/>
                <w:szCs w:val="18"/>
              </w:rPr>
            </w:pPr>
          </w:p>
        </w:tc>
        <w:tc>
          <w:tcPr>
            <w:tcW w:w="981" w:type="dxa"/>
          </w:tcPr>
          <w:p w14:paraId="45F48D7A" w14:textId="77777777" w:rsidR="00FD11ED" w:rsidRDefault="00FD11ED" w:rsidP="00857191">
            <w:pPr>
              <w:rPr>
                <w:rFonts w:asciiTheme="minorHAnsi" w:hAnsiTheme="minorHAnsi"/>
                <w:sz w:val="18"/>
                <w:szCs w:val="18"/>
              </w:rPr>
            </w:pPr>
          </w:p>
        </w:tc>
        <w:tc>
          <w:tcPr>
            <w:tcW w:w="981" w:type="dxa"/>
          </w:tcPr>
          <w:p w14:paraId="51E44D72" w14:textId="77777777" w:rsidR="00FD11ED" w:rsidRDefault="00FD11ED" w:rsidP="00857191">
            <w:pPr>
              <w:rPr>
                <w:rFonts w:asciiTheme="minorHAnsi" w:hAnsiTheme="minorHAnsi"/>
                <w:sz w:val="18"/>
                <w:szCs w:val="18"/>
              </w:rPr>
            </w:pPr>
          </w:p>
        </w:tc>
        <w:tc>
          <w:tcPr>
            <w:tcW w:w="981" w:type="dxa"/>
          </w:tcPr>
          <w:p w14:paraId="3E7BFD3C" w14:textId="77777777" w:rsidR="00FD11ED" w:rsidRDefault="00FD11ED" w:rsidP="00857191">
            <w:pPr>
              <w:rPr>
                <w:rFonts w:asciiTheme="minorHAnsi" w:hAnsiTheme="minorHAnsi"/>
                <w:sz w:val="18"/>
                <w:szCs w:val="18"/>
              </w:rPr>
            </w:pPr>
          </w:p>
        </w:tc>
      </w:tr>
    </w:tbl>
    <w:p w14:paraId="257FD02F" w14:textId="77777777" w:rsidR="00861E71" w:rsidRDefault="00861E71"/>
    <w:tbl>
      <w:tblPr>
        <w:tblStyle w:val="TableGrid"/>
        <w:tblW w:w="0" w:type="auto"/>
        <w:tblLook w:val="04A0" w:firstRow="1" w:lastRow="0" w:firstColumn="1" w:lastColumn="0" w:noHBand="0" w:noVBand="1"/>
      </w:tblPr>
      <w:tblGrid>
        <w:gridCol w:w="715"/>
        <w:gridCol w:w="4500"/>
        <w:gridCol w:w="5575"/>
      </w:tblGrid>
      <w:tr w:rsidR="00DC59D7" w14:paraId="60524E0E" w14:textId="77777777" w:rsidTr="00307737">
        <w:tc>
          <w:tcPr>
            <w:tcW w:w="10790" w:type="dxa"/>
            <w:gridSpan w:val="3"/>
          </w:tcPr>
          <w:p w14:paraId="480E1BEE" w14:textId="1BD3CE37" w:rsidR="00DC59D7" w:rsidRDefault="00FD11ED">
            <w:pPr>
              <w:rPr>
                <w:rFonts w:asciiTheme="minorHAnsi" w:hAnsiTheme="minorHAnsi"/>
                <w:sz w:val="18"/>
                <w:szCs w:val="18"/>
              </w:rPr>
            </w:pPr>
            <w:r>
              <w:rPr>
                <w:rFonts w:asciiTheme="minorHAnsi" w:hAnsiTheme="minorHAnsi"/>
                <w:b/>
                <w:szCs w:val="18"/>
              </w:rPr>
              <w:t>C</w:t>
            </w:r>
            <w:r w:rsidR="00DC59D7" w:rsidRPr="006A6F35">
              <w:rPr>
                <w:rFonts w:asciiTheme="minorHAnsi" w:hAnsiTheme="minorHAnsi"/>
                <w:b/>
                <w:szCs w:val="18"/>
              </w:rPr>
              <w:t>. Continuous Kitchen Exhaust</w:t>
            </w:r>
          </w:p>
        </w:tc>
      </w:tr>
      <w:tr w:rsidR="00DC59D7" w14:paraId="72E02FF3" w14:textId="77777777" w:rsidTr="00307737">
        <w:tc>
          <w:tcPr>
            <w:tcW w:w="715" w:type="dxa"/>
            <w:vAlign w:val="center"/>
          </w:tcPr>
          <w:p w14:paraId="50894BB2" w14:textId="77777777" w:rsidR="00DC59D7" w:rsidRDefault="00DC59D7" w:rsidP="00307737">
            <w:pPr>
              <w:jc w:val="center"/>
              <w:rPr>
                <w:rFonts w:asciiTheme="minorHAnsi" w:hAnsiTheme="minorHAnsi"/>
                <w:sz w:val="18"/>
                <w:szCs w:val="18"/>
              </w:rPr>
            </w:pPr>
            <w:r>
              <w:rPr>
                <w:rFonts w:asciiTheme="minorHAnsi" w:hAnsiTheme="minorHAnsi"/>
                <w:sz w:val="18"/>
                <w:szCs w:val="18"/>
              </w:rPr>
              <w:t>01</w:t>
            </w:r>
          </w:p>
        </w:tc>
        <w:tc>
          <w:tcPr>
            <w:tcW w:w="4500" w:type="dxa"/>
            <w:vAlign w:val="center"/>
          </w:tcPr>
          <w:p w14:paraId="3E29D8FC" w14:textId="77777777" w:rsidR="00DC59D7" w:rsidRDefault="00DC59D7" w:rsidP="00307737">
            <w:pPr>
              <w:rPr>
                <w:rFonts w:asciiTheme="minorHAnsi" w:hAnsiTheme="minorHAnsi"/>
                <w:sz w:val="18"/>
                <w:szCs w:val="18"/>
              </w:rPr>
            </w:pPr>
            <w:r>
              <w:rPr>
                <w:rFonts w:asciiTheme="minorHAnsi" w:hAnsiTheme="minorHAnsi"/>
                <w:sz w:val="18"/>
                <w:szCs w:val="18"/>
              </w:rPr>
              <w:t>Total Continuous Ventilation Airflow</w:t>
            </w:r>
          </w:p>
        </w:tc>
        <w:tc>
          <w:tcPr>
            <w:tcW w:w="5575" w:type="dxa"/>
          </w:tcPr>
          <w:p w14:paraId="5E1F53D6" w14:textId="28865D6A" w:rsidR="00DC59D7" w:rsidRDefault="00DC59D7" w:rsidP="00307737">
            <w:pPr>
              <w:rPr>
                <w:rFonts w:asciiTheme="minorHAnsi" w:hAnsiTheme="minorHAnsi"/>
                <w:sz w:val="18"/>
                <w:szCs w:val="18"/>
              </w:rPr>
            </w:pPr>
          </w:p>
        </w:tc>
      </w:tr>
      <w:tr w:rsidR="00DC59D7" w14:paraId="5B41B3F3" w14:textId="77777777" w:rsidTr="00307737">
        <w:tc>
          <w:tcPr>
            <w:tcW w:w="715" w:type="dxa"/>
            <w:vAlign w:val="center"/>
          </w:tcPr>
          <w:p w14:paraId="1D9C7D1C" w14:textId="77777777" w:rsidR="00DC59D7" w:rsidRDefault="00DC59D7" w:rsidP="00307737">
            <w:pPr>
              <w:jc w:val="center"/>
              <w:rPr>
                <w:rFonts w:asciiTheme="minorHAnsi" w:hAnsiTheme="minorHAnsi"/>
                <w:sz w:val="18"/>
                <w:szCs w:val="18"/>
              </w:rPr>
            </w:pPr>
            <w:r>
              <w:rPr>
                <w:rFonts w:asciiTheme="minorHAnsi" w:hAnsiTheme="minorHAnsi"/>
                <w:sz w:val="18"/>
                <w:szCs w:val="18"/>
              </w:rPr>
              <w:t>02</w:t>
            </w:r>
          </w:p>
        </w:tc>
        <w:tc>
          <w:tcPr>
            <w:tcW w:w="4500" w:type="dxa"/>
            <w:vAlign w:val="center"/>
          </w:tcPr>
          <w:p w14:paraId="17784A28" w14:textId="77777777" w:rsidR="00DC59D7" w:rsidRDefault="00DC59D7" w:rsidP="00307737">
            <w:pPr>
              <w:rPr>
                <w:rFonts w:asciiTheme="minorHAnsi" w:hAnsiTheme="minorHAnsi"/>
                <w:sz w:val="18"/>
                <w:szCs w:val="18"/>
              </w:rPr>
            </w:pPr>
            <w:r>
              <w:rPr>
                <w:rFonts w:asciiTheme="minorHAnsi" w:hAnsiTheme="minorHAnsi"/>
                <w:sz w:val="18"/>
                <w:szCs w:val="18"/>
              </w:rPr>
              <w:t>Required Minimum Continuous Ventilation Airflow</w:t>
            </w:r>
          </w:p>
        </w:tc>
        <w:tc>
          <w:tcPr>
            <w:tcW w:w="5575" w:type="dxa"/>
          </w:tcPr>
          <w:p w14:paraId="1DE7A8C1" w14:textId="43B2F322" w:rsidR="00DC59D7" w:rsidRDefault="00DC59D7" w:rsidP="00307737">
            <w:pPr>
              <w:rPr>
                <w:rFonts w:asciiTheme="minorHAnsi" w:hAnsiTheme="minorHAnsi"/>
                <w:sz w:val="18"/>
                <w:szCs w:val="18"/>
              </w:rPr>
            </w:pPr>
          </w:p>
        </w:tc>
      </w:tr>
      <w:tr w:rsidR="00DC59D7" w14:paraId="57E10AB9" w14:textId="77777777" w:rsidTr="00307737">
        <w:tc>
          <w:tcPr>
            <w:tcW w:w="715" w:type="dxa"/>
            <w:vAlign w:val="center"/>
          </w:tcPr>
          <w:p w14:paraId="02A16831" w14:textId="77777777" w:rsidR="00DC59D7" w:rsidRDefault="00DC59D7" w:rsidP="00307737">
            <w:pPr>
              <w:jc w:val="center"/>
              <w:rPr>
                <w:rFonts w:asciiTheme="minorHAnsi" w:hAnsiTheme="minorHAnsi"/>
                <w:sz w:val="18"/>
                <w:szCs w:val="18"/>
              </w:rPr>
            </w:pPr>
            <w:r>
              <w:rPr>
                <w:rFonts w:asciiTheme="minorHAnsi" w:hAnsiTheme="minorHAnsi"/>
                <w:sz w:val="18"/>
                <w:szCs w:val="18"/>
              </w:rPr>
              <w:t>03</w:t>
            </w:r>
          </w:p>
        </w:tc>
        <w:tc>
          <w:tcPr>
            <w:tcW w:w="4500" w:type="dxa"/>
            <w:vAlign w:val="center"/>
          </w:tcPr>
          <w:p w14:paraId="0526DD65" w14:textId="77777777" w:rsidR="00DC59D7" w:rsidRDefault="00DC59D7" w:rsidP="00307737">
            <w:pPr>
              <w:rPr>
                <w:rFonts w:asciiTheme="minorHAnsi" w:hAnsiTheme="minorHAnsi"/>
                <w:sz w:val="18"/>
                <w:szCs w:val="18"/>
              </w:rPr>
            </w:pPr>
            <w:r>
              <w:rPr>
                <w:rFonts w:asciiTheme="minorHAnsi" w:hAnsiTheme="minorHAnsi"/>
                <w:sz w:val="18"/>
                <w:szCs w:val="18"/>
              </w:rPr>
              <w:t>Compliance Statement</w:t>
            </w:r>
          </w:p>
        </w:tc>
        <w:tc>
          <w:tcPr>
            <w:tcW w:w="5575" w:type="dxa"/>
          </w:tcPr>
          <w:p w14:paraId="7D343BA4" w14:textId="773AE259" w:rsidR="00DC59D7" w:rsidRDefault="00DC59D7" w:rsidP="00307737">
            <w:pPr>
              <w:rPr>
                <w:rFonts w:asciiTheme="minorHAnsi" w:hAnsiTheme="minorHAnsi"/>
                <w:sz w:val="18"/>
                <w:szCs w:val="18"/>
              </w:rPr>
            </w:pPr>
          </w:p>
        </w:tc>
      </w:tr>
    </w:tbl>
    <w:p w14:paraId="36B29052" w14:textId="77777777" w:rsidR="00310D9A" w:rsidRDefault="00310D9A" w:rsidP="00192313">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10083"/>
      </w:tblGrid>
      <w:tr w:rsidR="009A590F" w14:paraId="63A99C22" w14:textId="77777777" w:rsidTr="00857191">
        <w:trPr>
          <w:cantSplit/>
          <w:trHeight w:val="15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3814C11F" w14:textId="19BE5CE0" w:rsidR="009A590F" w:rsidRPr="003707C5" w:rsidRDefault="00FD11ED" w:rsidP="00857191">
            <w:pPr>
              <w:keepNext/>
              <w:rPr>
                <w:rFonts w:asciiTheme="minorHAnsi" w:hAnsiTheme="minorHAnsi"/>
                <w:b/>
                <w:szCs w:val="18"/>
              </w:rPr>
            </w:pPr>
            <w:r>
              <w:rPr>
                <w:rFonts w:asciiTheme="minorHAnsi" w:hAnsiTheme="minorHAnsi"/>
                <w:b/>
                <w:szCs w:val="18"/>
              </w:rPr>
              <w:t>D</w:t>
            </w:r>
            <w:r w:rsidR="009A590F" w:rsidRPr="003707C5">
              <w:rPr>
                <w:rFonts w:asciiTheme="minorHAnsi" w:hAnsiTheme="minorHAnsi"/>
                <w:b/>
                <w:szCs w:val="18"/>
              </w:rPr>
              <w:t>. Determination of HERS Verification Compliance</w:t>
            </w:r>
          </w:p>
          <w:p w14:paraId="0F41A026" w14:textId="77777777" w:rsidR="009A590F" w:rsidRPr="00E903F8" w:rsidRDefault="009A590F" w:rsidP="00857191">
            <w:pPr>
              <w:keepNext/>
              <w:rPr>
                <w:rFonts w:asciiTheme="minorHAnsi" w:hAnsiTheme="minorHAnsi"/>
                <w:sz w:val="18"/>
                <w:szCs w:val="18"/>
              </w:rPr>
            </w:pPr>
            <w:r w:rsidRPr="00E903F8">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9A590F" w14:paraId="60E0A400" w14:textId="77777777" w:rsidTr="00857191">
        <w:tblPrEx>
          <w:tblBorders>
            <w:top w:val="single" w:sz="12" w:space="0" w:color="auto"/>
            <w:left w:val="single" w:sz="12" w:space="0" w:color="auto"/>
            <w:bottom w:val="single" w:sz="12" w:space="0" w:color="auto"/>
            <w:right w:val="single" w:sz="12" w:space="0" w:color="auto"/>
            <w:insideH w:val="single" w:sz="12" w:space="0" w:color="auto"/>
          </w:tblBorders>
        </w:tblPrEx>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7CD7A561" w14:textId="77777777" w:rsidR="009A590F" w:rsidRDefault="009A590F" w:rsidP="00857191">
            <w:pPr>
              <w:keepNext/>
              <w:jc w:val="center"/>
              <w:rPr>
                <w:rFonts w:asciiTheme="minorHAnsi" w:hAnsiTheme="minorHAnsi"/>
                <w:sz w:val="18"/>
                <w:szCs w:val="18"/>
              </w:rPr>
            </w:pPr>
            <w:r>
              <w:rPr>
                <w:rFonts w:asciiTheme="minorHAnsi" w:hAnsiTheme="minorHAnsi"/>
                <w:sz w:val="18"/>
                <w:szCs w:val="18"/>
              </w:rPr>
              <w:t>01</w:t>
            </w:r>
          </w:p>
        </w:tc>
        <w:tc>
          <w:tcPr>
            <w:tcW w:w="10083" w:type="dxa"/>
            <w:tcBorders>
              <w:top w:val="single" w:sz="4" w:space="0" w:color="auto"/>
              <w:left w:val="single" w:sz="4" w:space="0" w:color="auto"/>
              <w:bottom w:val="single" w:sz="4" w:space="0" w:color="auto"/>
              <w:right w:val="single" w:sz="4" w:space="0" w:color="auto"/>
            </w:tcBorders>
            <w:vAlign w:val="center"/>
          </w:tcPr>
          <w:p w14:paraId="77F0830E" w14:textId="132D9B32" w:rsidR="009A590F" w:rsidRPr="00F26A73" w:rsidRDefault="009A590F">
            <w:pPr>
              <w:keepNext/>
              <w:rPr>
                <w:rFonts w:asciiTheme="minorHAnsi" w:hAnsiTheme="minorHAnsi"/>
                <w:sz w:val="18"/>
                <w:szCs w:val="18"/>
              </w:rPr>
            </w:pPr>
          </w:p>
        </w:tc>
      </w:tr>
    </w:tbl>
    <w:p w14:paraId="5DD3C5D7" w14:textId="77777777" w:rsidR="00310D9A" w:rsidRDefault="00310D9A">
      <w:pPr>
        <w:rPr>
          <w:rFonts w:asciiTheme="minorHAnsi" w:hAnsiTheme="minorHAnsi"/>
          <w:sz w:val="18"/>
          <w:szCs w:val="18"/>
        </w:rPr>
      </w:pPr>
      <w:r>
        <w:rPr>
          <w:rFonts w:asciiTheme="minorHAnsi" w:hAnsiTheme="minorHAnsi"/>
          <w:sz w:val="18"/>
          <w:szCs w:val="18"/>
        </w:rP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9A590F" w:rsidRPr="0070757D" w14:paraId="558920E0" w14:textId="77777777" w:rsidTr="009A590F">
        <w:trPr>
          <w:trHeight w:val="288"/>
        </w:trPr>
        <w:tc>
          <w:tcPr>
            <w:tcW w:w="10768" w:type="dxa"/>
            <w:gridSpan w:val="4"/>
            <w:vAlign w:val="center"/>
          </w:tcPr>
          <w:p w14:paraId="2E56DDD6"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70757D">
              <w:rPr>
                <w:rFonts w:ascii="Calibri" w:hAnsi="Calibri" w:cs="Arial"/>
                <w:b/>
                <w:caps/>
                <w:sz w:val="18"/>
                <w:szCs w:val="18"/>
              </w:rPr>
              <w:lastRenderedPageBreak/>
              <w:t>Documentation Author's Declaration Statement</w:t>
            </w:r>
          </w:p>
        </w:tc>
      </w:tr>
      <w:tr w:rsidR="009A590F" w:rsidRPr="0070757D" w14:paraId="24350D9F" w14:textId="77777777" w:rsidTr="009A590F">
        <w:trPr>
          <w:trHeight w:val="278"/>
        </w:trPr>
        <w:tc>
          <w:tcPr>
            <w:tcW w:w="10768" w:type="dxa"/>
            <w:gridSpan w:val="4"/>
            <w:vAlign w:val="center"/>
          </w:tcPr>
          <w:p w14:paraId="08BF0BD1" w14:textId="77777777" w:rsidR="009A590F" w:rsidRPr="0070757D" w:rsidRDefault="009A590F" w:rsidP="00857191">
            <w:pPr>
              <w:numPr>
                <w:ilvl w:val="0"/>
                <w:numId w:val="7"/>
              </w:numPr>
              <w:ind w:hanging="270"/>
              <w:rPr>
                <w:rFonts w:ascii="Calibri" w:hAnsi="Calibri"/>
                <w:sz w:val="18"/>
                <w:szCs w:val="18"/>
              </w:rPr>
            </w:pPr>
            <w:r w:rsidRPr="0070757D">
              <w:rPr>
                <w:rFonts w:ascii="Calibri" w:hAnsi="Calibri"/>
                <w:sz w:val="18"/>
                <w:szCs w:val="18"/>
              </w:rPr>
              <w:t>I certify that this Certificate of Verification documentation is accurate and complete.</w:t>
            </w:r>
          </w:p>
        </w:tc>
      </w:tr>
      <w:tr w:rsidR="009A590F" w:rsidRPr="0070757D" w14:paraId="0136528E" w14:textId="77777777" w:rsidTr="009A590F">
        <w:trPr>
          <w:trHeight w:val="360"/>
        </w:trPr>
        <w:tc>
          <w:tcPr>
            <w:tcW w:w="5344" w:type="dxa"/>
          </w:tcPr>
          <w:p w14:paraId="2258452F" w14:textId="77777777" w:rsidR="009A590F" w:rsidRPr="0070757D" w:rsidRDefault="009A590F" w:rsidP="00857191">
            <w:pPr>
              <w:rPr>
                <w:rFonts w:ascii="Calibri" w:hAnsi="Calibri"/>
                <w:sz w:val="14"/>
                <w:szCs w:val="14"/>
              </w:rPr>
            </w:pPr>
            <w:r w:rsidRPr="0070757D">
              <w:rPr>
                <w:rFonts w:ascii="Calibri" w:hAnsi="Calibri"/>
                <w:sz w:val="14"/>
                <w:szCs w:val="14"/>
              </w:rPr>
              <w:t>Documentation Author Name:</w:t>
            </w:r>
          </w:p>
        </w:tc>
        <w:tc>
          <w:tcPr>
            <w:tcW w:w="5424" w:type="dxa"/>
            <w:gridSpan w:val="3"/>
          </w:tcPr>
          <w:p w14:paraId="2F62ED4C" w14:textId="77777777" w:rsidR="009A590F" w:rsidRPr="0070757D" w:rsidRDefault="009A590F" w:rsidP="00857191">
            <w:pPr>
              <w:rPr>
                <w:rFonts w:ascii="Calibri" w:hAnsi="Calibri"/>
                <w:sz w:val="14"/>
                <w:szCs w:val="14"/>
              </w:rPr>
            </w:pPr>
            <w:r w:rsidRPr="0070757D">
              <w:rPr>
                <w:rFonts w:ascii="Calibri" w:hAnsi="Calibri"/>
                <w:sz w:val="14"/>
                <w:szCs w:val="14"/>
              </w:rPr>
              <w:t>Documentation Author Signature:</w:t>
            </w:r>
          </w:p>
        </w:tc>
      </w:tr>
      <w:tr w:rsidR="009A590F" w:rsidRPr="0070757D" w14:paraId="490F84CE" w14:textId="77777777" w:rsidTr="009A590F">
        <w:trPr>
          <w:trHeight w:val="360"/>
        </w:trPr>
        <w:tc>
          <w:tcPr>
            <w:tcW w:w="5344" w:type="dxa"/>
          </w:tcPr>
          <w:p w14:paraId="1C09D22D" w14:textId="77777777" w:rsidR="009A590F" w:rsidRPr="0070757D" w:rsidRDefault="009A590F" w:rsidP="00857191">
            <w:pPr>
              <w:rPr>
                <w:rFonts w:ascii="Calibri" w:hAnsi="Calibri"/>
                <w:sz w:val="14"/>
                <w:szCs w:val="14"/>
              </w:rPr>
            </w:pPr>
            <w:r w:rsidRPr="0070757D">
              <w:rPr>
                <w:rFonts w:ascii="Calibri" w:hAnsi="Calibri"/>
                <w:sz w:val="14"/>
                <w:szCs w:val="14"/>
              </w:rPr>
              <w:t>Company:</w:t>
            </w:r>
          </w:p>
        </w:tc>
        <w:tc>
          <w:tcPr>
            <w:tcW w:w="5424" w:type="dxa"/>
            <w:gridSpan w:val="3"/>
          </w:tcPr>
          <w:p w14:paraId="3FD0D1DB" w14:textId="77777777" w:rsidR="009A590F" w:rsidRPr="0070757D" w:rsidRDefault="009A590F" w:rsidP="00857191">
            <w:pPr>
              <w:rPr>
                <w:rFonts w:ascii="Calibri" w:hAnsi="Calibri"/>
                <w:sz w:val="14"/>
                <w:szCs w:val="14"/>
              </w:rPr>
            </w:pPr>
            <w:r w:rsidRPr="0070757D">
              <w:rPr>
                <w:rFonts w:ascii="Calibri" w:hAnsi="Calibri"/>
                <w:sz w:val="14"/>
                <w:szCs w:val="14"/>
              </w:rPr>
              <w:t>Date Signed:</w:t>
            </w:r>
          </w:p>
        </w:tc>
      </w:tr>
      <w:tr w:rsidR="009A590F" w:rsidRPr="0070757D" w14:paraId="0105C3B4" w14:textId="77777777" w:rsidTr="009A590F">
        <w:trPr>
          <w:trHeight w:val="360"/>
        </w:trPr>
        <w:tc>
          <w:tcPr>
            <w:tcW w:w="5344" w:type="dxa"/>
          </w:tcPr>
          <w:p w14:paraId="7366A481" w14:textId="77777777" w:rsidR="009A590F" w:rsidRPr="0070757D" w:rsidRDefault="009A590F" w:rsidP="00857191">
            <w:pPr>
              <w:rPr>
                <w:rFonts w:ascii="Calibri" w:hAnsi="Calibri"/>
                <w:sz w:val="14"/>
                <w:szCs w:val="14"/>
              </w:rPr>
            </w:pPr>
            <w:r w:rsidRPr="0070757D">
              <w:rPr>
                <w:rFonts w:ascii="Calibri" w:hAnsi="Calibri"/>
                <w:sz w:val="14"/>
                <w:szCs w:val="14"/>
              </w:rPr>
              <w:t>Address:</w:t>
            </w:r>
          </w:p>
        </w:tc>
        <w:tc>
          <w:tcPr>
            <w:tcW w:w="5424" w:type="dxa"/>
            <w:gridSpan w:val="3"/>
          </w:tcPr>
          <w:p w14:paraId="43C1E89E" w14:textId="77777777" w:rsidR="009A590F" w:rsidRPr="0070757D" w:rsidRDefault="009A590F" w:rsidP="00857191">
            <w:pPr>
              <w:rPr>
                <w:rFonts w:ascii="Calibri" w:hAnsi="Calibri"/>
                <w:sz w:val="14"/>
                <w:szCs w:val="14"/>
              </w:rPr>
            </w:pPr>
            <w:r w:rsidRPr="0070757D">
              <w:rPr>
                <w:rFonts w:ascii="Calibri" w:hAnsi="Calibri"/>
                <w:sz w:val="14"/>
                <w:szCs w:val="14"/>
              </w:rPr>
              <w:t>CEA/HERS Certification Information (if applicable):</w:t>
            </w:r>
          </w:p>
        </w:tc>
      </w:tr>
      <w:tr w:rsidR="009A590F" w:rsidRPr="0070757D" w14:paraId="1490BC08" w14:textId="77777777" w:rsidTr="009A590F">
        <w:trPr>
          <w:trHeight w:val="360"/>
        </w:trPr>
        <w:tc>
          <w:tcPr>
            <w:tcW w:w="5344" w:type="dxa"/>
          </w:tcPr>
          <w:p w14:paraId="55317CBF" w14:textId="77777777" w:rsidR="009A590F" w:rsidRPr="0070757D" w:rsidRDefault="009A590F" w:rsidP="00857191">
            <w:pPr>
              <w:rPr>
                <w:rFonts w:ascii="Calibri" w:hAnsi="Calibri"/>
                <w:sz w:val="14"/>
                <w:szCs w:val="14"/>
              </w:rPr>
            </w:pPr>
            <w:r w:rsidRPr="0070757D">
              <w:rPr>
                <w:rFonts w:ascii="Calibri" w:hAnsi="Calibri"/>
                <w:sz w:val="14"/>
                <w:szCs w:val="14"/>
              </w:rPr>
              <w:t>City/State/Zip:</w:t>
            </w:r>
          </w:p>
        </w:tc>
        <w:tc>
          <w:tcPr>
            <w:tcW w:w="5424" w:type="dxa"/>
            <w:gridSpan w:val="3"/>
          </w:tcPr>
          <w:p w14:paraId="668B999B" w14:textId="77777777" w:rsidR="009A590F" w:rsidRPr="0070757D" w:rsidRDefault="009A590F" w:rsidP="00857191">
            <w:pPr>
              <w:rPr>
                <w:rFonts w:ascii="Calibri" w:hAnsi="Calibri"/>
                <w:sz w:val="14"/>
                <w:szCs w:val="14"/>
              </w:rPr>
            </w:pPr>
            <w:r w:rsidRPr="0070757D">
              <w:rPr>
                <w:rFonts w:ascii="Calibri" w:hAnsi="Calibri"/>
                <w:sz w:val="14"/>
                <w:szCs w:val="14"/>
              </w:rPr>
              <w:t>Phone:</w:t>
            </w:r>
          </w:p>
        </w:tc>
      </w:tr>
      <w:tr w:rsidR="009A590F" w:rsidRPr="0070757D" w14:paraId="46F4A628" w14:textId="77777777" w:rsidTr="009A590F">
        <w:tblPrEx>
          <w:tblCellMar>
            <w:left w:w="115" w:type="dxa"/>
            <w:right w:w="115" w:type="dxa"/>
          </w:tblCellMar>
        </w:tblPrEx>
        <w:trPr>
          <w:trHeight w:val="296"/>
        </w:trPr>
        <w:tc>
          <w:tcPr>
            <w:tcW w:w="10768" w:type="dxa"/>
            <w:gridSpan w:val="4"/>
            <w:vAlign w:val="center"/>
          </w:tcPr>
          <w:p w14:paraId="0F8A47E4"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70757D">
              <w:rPr>
                <w:rFonts w:ascii="Calibri" w:hAnsi="Calibri" w:cs="Arial"/>
                <w:b/>
                <w:caps/>
                <w:sz w:val="18"/>
                <w:szCs w:val="18"/>
              </w:rPr>
              <w:t xml:space="preserve">Responsible Person's Declaration statement </w:t>
            </w:r>
          </w:p>
        </w:tc>
      </w:tr>
      <w:tr w:rsidR="009A590F" w:rsidRPr="0070757D" w14:paraId="07476471" w14:textId="77777777" w:rsidTr="009A590F">
        <w:tblPrEx>
          <w:tblCellMar>
            <w:left w:w="115" w:type="dxa"/>
            <w:right w:w="115" w:type="dxa"/>
          </w:tblCellMar>
        </w:tblPrEx>
        <w:trPr>
          <w:trHeight w:val="504"/>
        </w:trPr>
        <w:tc>
          <w:tcPr>
            <w:tcW w:w="10768" w:type="dxa"/>
            <w:gridSpan w:val="4"/>
          </w:tcPr>
          <w:p w14:paraId="32972C71" w14:textId="77777777" w:rsidR="009A590F" w:rsidRPr="0070757D" w:rsidRDefault="009A590F" w:rsidP="00857191">
            <w:pPr>
              <w:keepNext/>
              <w:widowControl w:val="0"/>
              <w:ind w:right="90"/>
              <w:rPr>
                <w:rFonts w:ascii="Calibri" w:hAnsi="Calibri"/>
                <w:sz w:val="18"/>
                <w:szCs w:val="18"/>
              </w:rPr>
            </w:pPr>
            <w:r w:rsidRPr="0070757D">
              <w:rPr>
                <w:rFonts w:ascii="Calibri" w:hAnsi="Calibri"/>
                <w:sz w:val="18"/>
                <w:szCs w:val="18"/>
              </w:rPr>
              <w:t xml:space="preserve">I certify the following under penalty of perjury, under the laws of the State of California: </w:t>
            </w:r>
          </w:p>
          <w:p w14:paraId="6C90B1B5" w14:textId="77777777" w:rsidR="009A590F" w:rsidRPr="0070757D" w:rsidRDefault="009A590F" w:rsidP="009A590F">
            <w:pPr>
              <w:keepNext/>
              <w:widowControl w:val="0"/>
              <w:numPr>
                <w:ilvl w:val="0"/>
                <w:numId w:val="29"/>
              </w:numPr>
              <w:ind w:right="90"/>
              <w:rPr>
                <w:rFonts w:ascii="Calibri" w:hAnsi="Calibri"/>
                <w:sz w:val="18"/>
                <w:szCs w:val="18"/>
              </w:rPr>
            </w:pPr>
            <w:r w:rsidRPr="0070757D">
              <w:rPr>
                <w:rFonts w:ascii="Calibri" w:hAnsi="Calibri"/>
                <w:sz w:val="18"/>
                <w:szCs w:val="18"/>
              </w:rPr>
              <w:t>The information provided on this Certificate of Verification is true and correct.</w:t>
            </w:r>
          </w:p>
          <w:p w14:paraId="05FE519C" w14:textId="77777777" w:rsidR="009A590F" w:rsidRPr="0070757D" w:rsidRDefault="009A590F" w:rsidP="009A590F">
            <w:pPr>
              <w:keepNext/>
              <w:widowControl w:val="0"/>
              <w:numPr>
                <w:ilvl w:val="0"/>
                <w:numId w:val="29"/>
              </w:numPr>
              <w:ind w:right="90"/>
              <w:rPr>
                <w:rFonts w:ascii="Calibri" w:hAnsi="Calibri"/>
                <w:sz w:val="18"/>
                <w:szCs w:val="18"/>
              </w:rPr>
            </w:pPr>
            <w:r w:rsidRPr="0070757D">
              <w:rPr>
                <w:rFonts w:ascii="Calibri" w:hAnsi="Calibri"/>
                <w:sz w:val="18"/>
                <w:szCs w:val="18"/>
              </w:rPr>
              <w:t>I am the certified HERS Rater who performed the verification identified and reported on this Certificate of Verification (responsible rater).</w:t>
            </w:r>
          </w:p>
          <w:p w14:paraId="088D9409" w14:textId="77777777" w:rsidR="009A590F" w:rsidRPr="0070757D" w:rsidRDefault="009A590F" w:rsidP="009A590F">
            <w:pPr>
              <w:keepNext/>
              <w:widowControl w:val="0"/>
              <w:numPr>
                <w:ilvl w:val="0"/>
                <w:numId w:val="29"/>
              </w:numPr>
              <w:ind w:right="90"/>
              <w:rPr>
                <w:rFonts w:ascii="Calibri" w:hAnsi="Calibri"/>
                <w:sz w:val="18"/>
                <w:szCs w:val="18"/>
              </w:rPr>
            </w:pPr>
            <w:r w:rsidRPr="0070757D">
              <w:rPr>
                <w:rFonts w:ascii="Calibri" w:hAnsi="Calibr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3A74BFE3" w14:textId="77777777" w:rsidR="009A590F" w:rsidRPr="0070757D" w:rsidRDefault="009A590F" w:rsidP="009A590F">
            <w:pPr>
              <w:keepNext/>
              <w:widowControl w:val="0"/>
              <w:numPr>
                <w:ilvl w:val="0"/>
                <w:numId w:val="29"/>
              </w:numPr>
              <w:ind w:right="90"/>
              <w:rPr>
                <w:rFonts w:ascii="Calibri" w:hAnsi="Calibri"/>
                <w:sz w:val="18"/>
                <w:szCs w:val="18"/>
              </w:rPr>
            </w:pPr>
            <w:r w:rsidRPr="0070757D">
              <w:rPr>
                <w:rFonts w:ascii="Calibri" w:hAnsi="Calibri"/>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2BF23E29" w14:textId="77777777" w:rsidR="009A590F" w:rsidRPr="0070757D" w:rsidRDefault="009A590F" w:rsidP="009A590F">
            <w:pPr>
              <w:keepNext/>
              <w:widowControl w:val="0"/>
              <w:numPr>
                <w:ilvl w:val="0"/>
                <w:numId w:val="29"/>
              </w:numPr>
              <w:ind w:right="90"/>
              <w:rPr>
                <w:rFonts w:ascii="Calibri" w:hAnsi="Calibri"/>
                <w:sz w:val="18"/>
                <w:szCs w:val="18"/>
              </w:rPr>
            </w:pPr>
            <w:r w:rsidRPr="0070757D">
              <w:rPr>
                <w:rFonts w:ascii="Calibri" w:hAnsi="Calibr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9A590F" w:rsidRPr="0070757D" w14:paraId="65B2499B" w14:textId="77777777" w:rsidTr="009A590F">
        <w:tblPrEx>
          <w:tblCellMar>
            <w:left w:w="115" w:type="dxa"/>
            <w:right w:w="115" w:type="dxa"/>
          </w:tblCellMar>
        </w:tblPrEx>
        <w:trPr>
          <w:trHeight w:val="278"/>
        </w:trPr>
        <w:tc>
          <w:tcPr>
            <w:tcW w:w="10768" w:type="dxa"/>
            <w:gridSpan w:val="4"/>
            <w:vAlign w:val="center"/>
          </w:tcPr>
          <w:p w14:paraId="58E509B5"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sz w:val="18"/>
                <w:szCs w:val="18"/>
              </w:rPr>
            </w:pPr>
            <w:r w:rsidRPr="0070757D">
              <w:rPr>
                <w:rFonts w:ascii="Calibri" w:hAnsi="Calibri" w:cs="Arial"/>
                <w:b/>
                <w:caps/>
                <w:sz w:val="18"/>
                <w:szCs w:val="18"/>
              </w:rPr>
              <w:t>BUILDER OR INSTALLER INFORMATION AS SHOWN ON THE CERTIFICATE OF INSTALLATION</w:t>
            </w:r>
          </w:p>
        </w:tc>
      </w:tr>
      <w:tr w:rsidR="009A590F" w:rsidRPr="0070757D" w14:paraId="44D4B825" w14:textId="77777777" w:rsidTr="009A590F">
        <w:tblPrEx>
          <w:tblCellMar>
            <w:left w:w="115" w:type="dxa"/>
            <w:right w:w="115" w:type="dxa"/>
          </w:tblCellMar>
        </w:tblPrEx>
        <w:trPr>
          <w:trHeight w:hRule="exact" w:val="360"/>
        </w:trPr>
        <w:tc>
          <w:tcPr>
            <w:tcW w:w="10768" w:type="dxa"/>
            <w:gridSpan w:val="4"/>
            <w:vAlign w:val="center"/>
          </w:tcPr>
          <w:p w14:paraId="03BEABE2"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Calibri" w:hAnsi="Calibri"/>
                <w:sz w:val="14"/>
                <w:szCs w:val="14"/>
              </w:rPr>
            </w:pPr>
            <w:r w:rsidRPr="0070757D">
              <w:rPr>
                <w:rFonts w:ascii="Calibri" w:hAnsi="Calibri"/>
                <w:sz w:val="14"/>
                <w:szCs w:val="14"/>
              </w:rPr>
              <w:t>Company Name (Installing Subcontractor, General Contractor, or Builder/Owner):</w:t>
            </w:r>
          </w:p>
        </w:tc>
      </w:tr>
      <w:tr w:rsidR="009A590F" w:rsidRPr="0070757D" w14:paraId="1F5FF2F9" w14:textId="77777777" w:rsidTr="009A590F">
        <w:tblPrEx>
          <w:tblCellMar>
            <w:left w:w="115" w:type="dxa"/>
            <w:right w:w="115" w:type="dxa"/>
          </w:tblCellMar>
        </w:tblPrEx>
        <w:trPr>
          <w:trHeight w:hRule="exact" w:val="360"/>
        </w:trPr>
        <w:tc>
          <w:tcPr>
            <w:tcW w:w="5384" w:type="dxa"/>
            <w:gridSpan w:val="2"/>
          </w:tcPr>
          <w:p w14:paraId="2FA94260" w14:textId="77777777" w:rsidR="009A590F" w:rsidRPr="0070757D" w:rsidRDefault="009A590F" w:rsidP="00857191">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Calibri" w:hAnsi="Calibri"/>
                <w:sz w:val="14"/>
                <w:szCs w:val="14"/>
              </w:rPr>
            </w:pPr>
            <w:r w:rsidRPr="0070757D">
              <w:rPr>
                <w:rFonts w:ascii="Calibri" w:hAnsi="Calibri"/>
                <w:sz w:val="14"/>
                <w:szCs w:val="14"/>
              </w:rPr>
              <w:t>Responsible Builder or Installer Name:</w:t>
            </w:r>
          </w:p>
        </w:tc>
        <w:tc>
          <w:tcPr>
            <w:tcW w:w="5384" w:type="dxa"/>
            <w:gridSpan w:val="2"/>
          </w:tcPr>
          <w:p w14:paraId="0B643C0A" w14:textId="77777777" w:rsidR="009A590F" w:rsidRPr="0070757D" w:rsidRDefault="009A590F" w:rsidP="00857191">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70757D">
              <w:rPr>
                <w:rFonts w:ascii="Calibri" w:hAnsi="Calibri"/>
                <w:sz w:val="14"/>
                <w:szCs w:val="14"/>
              </w:rPr>
              <w:t>CSLB License:</w:t>
            </w:r>
          </w:p>
        </w:tc>
      </w:tr>
      <w:tr w:rsidR="009A590F" w:rsidRPr="0070757D" w14:paraId="70E08391" w14:textId="77777777" w:rsidTr="009A590F">
        <w:tblPrEx>
          <w:tblCellMar>
            <w:left w:w="108" w:type="dxa"/>
            <w:right w:w="108" w:type="dxa"/>
          </w:tblCellMar>
        </w:tblPrEx>
        <w:trPr>
          <w:trHeight w:hRule="exact" w:val="288"/>
        </w:trPr>
        <w:tc>
          <w:tcPr>
            <w:tcW w:w="10768" w:type="dxa"/>
            <w:gridSpan w:val="4"/>
            <w:vAlign w:val="center"/>
          </w:tcPr>
          <w:p w14:paraId="3EF8FBCB" w14:textId="77777777" w:rsidR="009A590F" w:rsidRPr="0070757D" w:rsidRDefault="009A590F" w:rsidP="0085719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cs="Arial"/>
                <w:b/>
                <w:caps/>
                <w:sz w:val="18"/>
                <w:szCs w:val="18"/>
              </w:rPr>
              <w:t>HERS PROVIDER DATA REGISTRY INFORMATION</w:t>
            </w:r>
          </w:p>
        </w:tc>
      </w:tr>
      <w:tr w:rsidR="009A590F" w:rsidRPr="0070757D" w14:paraId="18EB1AE7" w14:textId="77777777" w:rsidTr="009A590F">
        <w:tblPrEx>
          <w:tblCellMar>
            <w:left w:w="108" w:type="dxa"/>
            <w:right w:w="108" w:type="dxa"/>
          </w:tblCellMar>
        </w:tblPrEx>
        <w:trPr>
          <w:trHeight w:hRule="exact" w:val="360"/>
        </w:trPr>
        <w:tc>
          <w:tcPr>
            <w:tcW w:w="5391" w:type="dxa"/>
            <w:gridSpan w:val="3"/>
          </w:tcPr>
          <w:p w14:paraId="7024564C"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70757D">
              <w:rPr>
                <w:rFonts w:ascii="Calibri" w:hAnsi="Calibri"/>
                <w:sz w:val="14"/>
                <w:szCs w:val="14"/>
              </w:rPr>
              <w:t>Sample Group Number (if applicable):</w:t>
            </w:r>
          </w:p>
        </w:tc>
        <w:tc>
          <w:tcPr>
            <w:tcW w:w="5377" w:type="dxa"/>
          </w:tcPr>
          <w:p w14:paraId="3D0F8EEE"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70757D">
              <w:rPr>
                <w:rFonts w:ascii="Calibri" w:hAnsi="Calibri"/>
                <w:sz w:val="14"/>
                <w:szCs w:val="14"/>
              </w:rPr>
              <w:t>Dwelling Test Status in Sample Group (if applicable)</w:t>
            </w:r>
          </w:p>
        </w:tc>
      </w:tr>
      <w:tr w:rsidR="009A590F" w:rsidRPr="0070757D" w14:paraId="0B7D5B76" w14:textId="77777777" w:rsidTr="009A590F">
        <w:tblPrEx>
          <w:tblCellMar>
            <w:left w:w="108" w:type="dxa"/>
            <w:right w:w="108" w:type="dxa"/>
          </w:tblCellMar>
        </w:tblPrEx>
        <w:trPr>
          <w:trHeight w:val="288"/>
        </w:trPr>
        <w:tc>
          <w:tcPr>
            <w:tcW w:w="10768" w:type="dxa"/>
            <w:gridSpan w:val="4"/>
            <w:vAlign w:val="center"/>
          </w:tcPr>
          <w:p w14:paraId="0E73CC9D" w14:textId="77777777" w:rsidR="009A590F" w:rsidRPr="0070757D" w:rsidRDefault="009A590F" w:rsidP="0085719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cs="Arial"/>
                <w:b/>
                <w:caps/>
                <w:sz w:val="18"/>
                <w:szCs w:val="18"/>
              </w:rPr>
              <w:t>HERS RATER INFORMATION</w:t>
            </w:r>
          </w:p>
        </w:tc>
      </w:tr>
      <w:tr w:rsidR="009A590F" w:rsidRPr="0070757D" w14:paraId="6D007D83" w14:textId="77777777" w:rsidTr="009A590F">
        <w:tblPrEx>
          <w:tblCellMar>
            <w:left w:w="108" w:type="dxa"/>
            <w:right w:w="108" w:type="dxa"/>
          </w:tblCellMar>
        </w:tblPrEx>
        <w:trPr>
          <w:trHeight w:hRule="exact" w:val="360"/>
        </w:trPr>
        <w:tc>
          <w:tcPr>
            <w:tcW w:w="10768" w:type="dxa"/>
            <w:gridSpan w:val="4"/>
          </w:tcPr>
          <w:p w14:paraId="632A68B9" w14:textId="77777777" w:rsidR="009A590F" w:rsidRPr="0070757D" w:rsidRDefault="009A590F" w:rsidP="0085719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HERS Rater Company Name:</w:t>
            </w:r>
          </w:p>
        </w:tc>
      </w:tr>
      <w:tr w:rsidR="009A590F" w:rsidRPr="0070757D" w14:paraId="465A3FD9" w14:textId="77777777" w:rsidTr="009A590F">
        <w:tblPrEx>
          <w:tblCellMar>
            <w:left w:w="108" w:type="dxa"/>
            <w:right w:w="108" w:type="dxa"/>
          </w:tblCellMar>
        </w:tblPrEx>
        <w:trPr>
          <w:trHeight w:hRule="exact" w:val="360"/>
        </w:trPr>
        <w:tc>
          <w:tcPr>
            <w:tcW w:w="5391" w:type="dxa"/>
            <w:gridSpan w:val="3"/>
          </w:tcPr>
          <w:p w14:paraId="46DBF18B" w14:textId="77777777" w:rsidR="009A590F" w:rsidRPr="0070757D" w:rsidRDefault="009A590F" w:rsidP="0085719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Responsible Rater Name:</w:t>
            </w:r>
          </w:p>
        </w:tc>
        <w:tc>
          <w:tcPr>
            <w:tcW w:w="5377" w:type="dxa"/>
          </w:tcPr>
          <w:p w14:paraId="7ECE2B26" w14:textId="77777777" w:rsidR="009A590F" w:rsidRPr="0070757D" w:rsidRDefault="009A590F" w:rsidP="0085719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Responsible Rater Signature:</w:t>
            </w:r>
          </w:p>
        </w:tc>
      </w:tr>
      <w:tr w:rsidR="009A590F" w:rsidRPr="0070757D" w14:paraId="0B2975FE" w14:textId="77777777" w:rsidTr="009A590F">
        <w:tblPrEx>
          <w:tblCellMar>
            <w:left w:w="108" w:type="dxa"/>
            <w:right w:w="108" w:type="dxa"/>
          </w:tblCellMar>
        </w:tblPrEx>
        <w:trPr>
          <w:trHeight w:hRule="exact" w:val="360"/>
        </w:trPr>
        <w:tc>
          <w:tcPr>
            <w:tcW w:w="5391" w:type="dxa"/>
            <w:gridSpan w:val="3"/>
          </w:tcPr>
          <w:p w14:paraId="0F50492B" w14:textId="77777777" w:rsidR="009A590F" w:rsidRPr="0070757D" w:rsidRDefault="009A590F" w:rsidP="0085719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Responsible Rater Certification Number w/ this HERS Provider:</w:t>
            </w:r>
          </w:p>
        </w:tc>
        <w:tc>
          <w:tcPr>
            <w:tcW w:w="5377" w:type="dxa"/>
          </w:tcPr>
          <w:p w14:paraId="1613A83A" w14:textId="77777777" w:rsidR="009A590F" w:rsidRPr="0070757D" w:rsidRDefault="009A590F" w:rsidP="0085719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Date Signed:</w:t>
            </w:r>
          </w:p>
        </w:tc>
      </w:tr>
    </w:tbl>
    <w:p w14:paraId="60994A69" w14:textId="776E5CF1" w:rsidR="00192313" w:rsidRDefault="00192313" w:rsidP="00192313">
      <w:pPr>
        <w:rPr>
          <w:rFonts w:asciiTheme="minorHAnsi" w:hAnsiTheme="minorHAnsi"/>
          <w:sz w:val="18"/>
          <w:szCs w:val="18"/>
        </w:rPr>
      </w:pPr>
    </w:p>
    <w:p w14:paraId="74AB4502" w14:textId="5FF07D50" w:rsidR="00192313" w:rsidRDefault="00192313" w:rsidP="00192313">
      <w:pPr>
        <w:rPr>
          <w:rFonts w:asciiTheme="minorHAnsi" w:hAnsiTheme="minorHAnsi"/>
          <w:sz w:val="18"/>
          <w:szCs w:val="18"/>
        </w:rPr>
      </w:pPr>
    </w:p>
    <w:p w14:paraId="7423E38F" w14:textId="28045854" w:rsidR="0079128F" w:rsidRDefault="0079128F">
      <w:pPr>
        <w:rPr>
          <w:rFonts w:asciiTheme="minorHAnsi" w:hAnsiTheme="minorHAnsi"/>
          <w:sz w:val="16"/>
          <w:szCs w:val="16"/>
        </w:rPr>
      </w:pPr>
    </w:p>
    <w:p w14:paraId="7FD0869C" w14:textId="77777777" w:rsidR="00C64DBF" w:rsidRDefault="00C64DBF" w:rsidP="00C64DBF">
      <w:pPr>
        <w:ind w:hanging="677"/>
        <w:rPr>
          <w:rFonts w:asciiTheme="minorHAnsi" w:hAnsiTheme="minorHAnsi"/>
        </w:rPr>
      </w:pPr>
    </w:p>
    <w:p w14:paraId="7DC90E59" w14:textId="77777777" w:rsidR="00B71555" w:rsidRPr="00CB00C9" w:rsidRDefault="00B71555" w:rsidP="00B71555">
      <w:pPr>
        <w:contextualSpacing/>
        <w:rPr>
          <w:rFonts w:asciiTheme="minorHAnsi" w:hAnsiTheme="minorHAnsi"/>
          <w:sz w:val="18"/>
          <w:szCs w:val="18"/>
        </w:rPr>
      </w:pPr>
    </w:p>
    <w:p w14:paraId="253859F4" w14:textId="77777777" w:rsidR="00D65FA1" w:rsidRDefault="00D65FA1" w:rsidP="00B71555">
      <w:pPr>
        <w:rPr>
          <w:rFonts w:asciiTheme="minorHAnsi" w:hAnsiTheme="minorHAnsi"/>
          <w:sz w:val="18"/>
          <w:szCs w:val="18"/>
        </w:rPr>
        <w:sectPr w:rsidR="00D65FA1" w:rsidSect="00FB7C8C">
          <w:headerReference w:type="even" r:id="rId11"/>
          <w:headerReference w:type="default" r:id="rId12"/>
          <w:footerReference w:type="default" r:id="rId13"/>
          <w:headerReference w:type="first" r:id="rId14"/>
          <w:type w:val="continuous"/>
          <w:pgSz w:w="12240" w:h="15840" w:code="1"/>
          <w:pgMar w:top="720" w:right="720" w:bottom="720" w:left="720" w:header="432" w:footer="432" w:gutter="0"/>
          <w:cols w:space="720"/>
          <w:docGrid w:linePitch="272"/>
        </w:sectPr>
      </w:pPr>
    </w:p>
    <w:p w14:paraId="7DDFB596" w14:textId="7DB526BF" w:rsidR="00636F83" w:rsidRPr="000A6716" w:rsidRDefault="000A6716" w:rsidP="000A6716">
      <w:pPr>
        <w:jc w:val="center"/>
        <w:rPr>
          <w:rFonts w:asciiTheme="minorHAnsi" w:hAnsiTheme="minorHAnsi"/>
          <w:b/>
          <w:sz w:val="28"/>
          <w:szCs w:val="18"/>
        </w:rPr>
      </w:pPr>
      <w:r w:rsidRPr="0029047D">
        <w:rPr>
          <w:rFonts w:asciiTheme="minorHAnsi" w:hAnsiTheme="minorHAnsi"/>
          <w:b/>
          <w:szCs w:val="18"/>
        </w:rPr>
        <w:lastRenderedPageBreak/>
        <w:t>CF</w:t>
      </w:r>
      <w:r w:rsidR="00FD11ED">
        <w:rPr>
          <w:rFonts w:asciiTheme="minorHAnsi" w:hAnsiTheme="minorHAnsi"/>
          <w:b/>
          <w:szCs w:val="18"/>
        </w:rPr>
        <w:t>3</w:t>
      </w:r>
      <w:r w:rsidRPr="0029047D">
        <w:rPr>
          <w:rFonts w:asciiTheme="minorHAnsi" w:hAnsiTheme="minorHAnsi"/>
          <w:b/>
          <w:szCs w:val="18"/>
        </w:rPr>
        <w:t>R-MCH-</w:t>
      </w:r>
      <w:r w:rsidR="00FD4671">
        <w:rPr>
          <w:rFonts w:asciiTheme="minorHAnsi" w:hAnsiTheme="minorHAnsi"/>
          <w:b/>
          <w:szCs w:val="18"/>
        </w:rPr>
        <w:t>32</w:t>
      </w:r>
      <w:r w:rsidRPr="0029047D">
        <w:rPr>
          <w:rFonts w:asciiTheme="minorHAnsi" w:hAnsiTheme="minorHAnsi"/>
          <w:b/>
          <w:szCs w:val="18"/>
        </w:rPr>
        <w:t>-H User Instructions</w:t>
      </w:r>
    </w:p>
    <w:p w14:paraId="0A46346E" w14:textId="77777777" w:rsidR="00636F83" w:rsidRDefault="00636F83" w:rsidP="00636F83">
      <w:pPr>
        <w:rPr>
          <w:rFonts w:asciiTheme="minorHAnsi" w:eastAsia="Cambria" w:hAnsiTheme="minorHAnsi"/>
          <w:b/>
          <w:sz w:val="18"/>
          <w:szCs w:val="18"/>
        </w:rPr>
      </w:pPr>
    </w:p>
    <w:p w14:paraId="46048A7A" w14:textId="0F0B2075" w:rsidR="00C64AD0" w:rsidRDefault="00636F83" w:rsidP="00636F83">
      <w:pPr>
        <w:rPr>
          <w:rFonts w:asciiTheme="minorHAnsi" w:hAnsiTheme="minorHAnsi"/>
          <w:sz w:val="18"/>
          <w:szCs w:val="18"/>
        </w:rPr>
      </w:pPr>
      <w:r w:rsidRPr="00D2491C">
        <w:rPr>
          <w:rFonts w:asciiTheme="minorHAnsi" w:eastAsia="Cambria" w:hAnsiTheme="minorHAnsi"/>
          <w:b/>
          <w:sz w:val="18"/>
          <w:szCs w:val="18"/>
        </w:rPr>
        <w:t xml:space="preserve">Section A. </w:t>
      </w:r>
      <w:r w:rsidR="001C2576">
        <w:rPr>
          <w:rFonts w:asciiTheme="minorHAnsi" w:eastAsia="Cambria" w:hAnsiTheme="minorHAnsi"/>
          <w:b/>
          <w:sz w:val="18"/>
          <w:szCs w:val="18"/>
        </w:rPr>
        <w:t xml:space="preserve">Local Mechanical Exhaust - </w:t>
      </w:r>
      <w:r w:rsidRPr="00D2491C">
        <w:rPr>
          <w:rFonts w:asciiTheme="minorHAnsi" w:eastAsia="Cambria" w:hAnsiTheme="minorHAnsi"/>
          <w:b/>
          <w:sz w:val="18"/>
          <w:szCs w:val="18"/>
        </w:rPr>
        <w:t>General Information</w:t>
      </w:r>
    </w:p>
    <w:p w14:paraId="69FD58F0" w14:textId="396ADED4" w:rsidR="00C64AD0" w:rsidRDefault="00C64AD0"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Dwelling Unit Name: This field is filled out automatically and referenced from the MCH-01</w:t>
      </w:r>
    </w:p>
    <w:p w14:paraId="53F346E0" w14:textId="3E8418BD" w:rsidR="00C64AD0" w:rsidRDefault="00C64AD0"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Building Type: This field is filled out automatically and referenced from the CF1R.</w:t>
      </w:r>
    </w:p>
    <w:p w14:paraId="710D412A" w14:textId="76A6D4C9" w:rsidR="00C64AD0" w:rsidRPr="005E2135" w:rsidRDefault="00C64AD0" w:rsidP="005E2135">
      <w:pPr>
        <w:pStyle w:val="ListParagraph"/>
        <w:numPr>
          <w:ilvl w:val="0"/>
          <w:numId w:val="21"/>
        </w:numPr>
        <w:rPr>
          <w:rFonts w:asciiTheme="minorHAnsi" w:eastAsia="Cambria" w:hAnsiTheme="minorHAnsi"/>
          <w:sz w:val="18"/>
          <w:szCs w:val="18"/>
        </w:rPr>
      </w:pPr>
      <w:r w:rsidRPr="00307737">
        <w:rPr>
          <w:rFonts w:asciiTheme="minorHAnsi" w:eastAsia="Cambria" w:hAnsiTheme="minorHAnsi"/>
          <w:sz w:val="18"/>
          <w:szCs w:val="18"/>
        </w:rPr>
        <w:t>Total Kitchen Floor</w:t>
      </w:r>
      <w:r w:rsidR="001C2576" w:rsidRPr="005E2135">
        <w:rPr>
          <w:rFonts w:asciiTheme="minorHAnsi" w:eastAsia="Cambria" w:hAnsiTheme="minorHAnsi"/>
          <w:sz w:val="18"/>
          <w:szCs w:val="18"/>
        </w:rPr>
        <w:t xml:space="preserve"> Area: Enter the total floor area for an enclosed kitchen or N/A for a non-enclosed kitchen.</w:t>
      </w:r>
    </w:p>
    <w:p w14:paraId="793E10F0" w14:textId="7C286937"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Kitchen Average Ceiling Height: Enter the kitchen ceiling height for an enclosed kitchen or N/A for a non-enclosed kitchen.</w:t>
      </w:r>
    </w:p>
    <w:p w14:paraId="35595EB0" w14:textId="096F6AA2"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Kitchen Total Conditioned Volume: This field is filled out automatically and calculated based on the kitchen area and ceiling height.</w:t>
      </w:r>
    </w:p>
    <w:p w14:paraId="54072D09" w14:textId="61B2C558" w:rsidR="001C2576" w:rsidRDefault="001C2576" w:rsidP="00F26A73">
      <w:pPr>
        <w:pStyle w:val="ListParagraph"/>
        <w:numPr>
          <w:ilvl w:val="0"/>
          <w:numId w:val="21"/>
        </w:numPr>
        <w:rPr>
          <w:rFonts w:asciiTheme="minorHAnsi" w:eastAsia="Cambria" w:hAnsiTheme="minorHAnsi"/>
          <w:sz w:val="18"/>
          <w:szCs w:val="18"/>
        </w:rPr>
      </w:pPr>
      <w:r>
        <w:rPr>
          <w:rFonts w:asciiTheme="minorHAnsi" w:eastAsia="Cambria" w:hAnsiTheme="minorHAnsi"/>
          <w:sz w:val="18"/>
          <w:szCs w:val="18"/>
        </w:rPr>
        <w:t>Kitchen Type: Enter the type of kitchen (enclosed or non-enclosed).</w:t>
      </w:r>
    </w:p>
    <w:p w14:paraId="4A1B0C54" w14:textId="1CD8078C" w:rsidR="001C2576" w:rsidRDefault="001C2576" w:rsidP="00604BA7">
      <w:pPr>
        <w:rPr>
          <w:rFonts w:asciiTheme="minorHAnsi" w:eastAsia="Cambria" w:hAnsiTheme="minorHAnsi"/>
          <w:sz w:val="18"/>
          <w:szCs w:val="18"/>
        </w:rPr>
      </w:pPr>
    </w:p>
    <w:p w14:paraId="5193E146" w14:textId="71B7A514" w:rsidR="00417094" w:rsidRDefault="00417094" w:rsidP="00417094">
      <w:pPr>
        <w:rPr>
          <w:rFonts w:asciiTheme="minorHAnsi" w:hAnsiTheme="minorHAnsi"/>
          <w:b/>
          <w:sz w:val="18"/>
          <w:szCs w:val="18"/>
        </w:rPr>
      </w:pPr>
      <w:r w:rsidRPr="00C803C2">
        <w:rPr>
          <w:rFonts w:asciiTheme="minorHAnsi" w:eastAsia="Cambria" w:hAnsiTheme="minorHAnsi"/>
          <w:b/>
          <w:sz w:val="18"/>
          <w:szCs w:val="18"/>
        </w:rPr>
        <w:t xml:space="preserve">Section </w:t>
      </w:r>
      <w:r w:rsidR="009417DB">
        <w:rPr>
          <w:rFonts w:asciiTheme="minorHAnsi" w:eastAsia="Cambria" w:hAnsiTheme="minorHAnsi"/>
          <w:b/>
          <w:sz w:val="18"/>
          <w:szCs w:val="18"/>
        </w:rPr>
        <w:t>B</w:t>
      </w:r>
      <w:r w:rsidRPr="00C803C2">
        <w:rPr>
          <w:rFonts w:asciiTheme="minorHAnsi" w:eastAsia="Cambria" w:hAnsiTheme="minorHAnsi"/>
          <w:b/>
          <w:sz w:val="18"/>
          <w:szCs w:val="18"/>
        </w:rPr>
        <w:t>. Kitchen Exhaust System</w:t>
      </w:r>
    </w:p>
    <w:p w14:paraId="17AEE0CE" w14:textId="75A9973B" w:rsidR="005E2135" w:rsidRDefault="005E2135"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System Name: Enter a unique name for the kitchen exhaust system</w:t>
      </w:r>
    </w:p>
    <w:p w14:paraId="1C343C9D" w14:textId="7A5B328A"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Manufacturer Name: Enter manufacturer name for the kitchen exhaust system.</w:t>
      </w:r>
    </w:p>
    <w:p w14:paraId="07622041" w14:textId="1653BB09"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System Type:</w:t>
      </w:r>
      <w:r w:rsidR="00767718">
        <w:rPr>
          <w:rFonts w:asciiTheme="minorHAnsi" w:eastAsia="Cambria" w:hAnsiTheme="minorHAnsi"/>
          <w:sz w:val="18"/>
          <w:szCs w:val="18"/>
        </w:rPr>
        <w:t xml:space="preserve"> Select the type of kitchen exhaust system. Options are vented range hood, downdraft, and other.</w:t>
      </w:r>
    </w:p>
    <w:p w14:paraId="08A7F10F" w14:textId="48EEE688"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HVI Directory Listed Model Number:</w:t>
      </w:r>
      <w:r w:rsidR="00767718">
        <w:rPr>
          <w:rFonts w:asciiTheme="minorHAnsi" w:eastAsia="Cambria" w:hAnsiTheme="minorHAnsi"/>
          <w:sz w:val="18"/>
          <w:szCs w:val="18"/>
        </w:rPr>
        <w:t xml:space="preserve"> Enter the kitchen exhaust system model number matching the installed equipment and HVI directory.</w:t>
      </w:r>
    </w:p>
    <w:p w14:paraId="739CA583" w14:textId="40604C29"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HVI Directory Listed Rated Airflow:</w:t>
      </w:r>
      <w:r w:rsidR="00767718">
        <w:rPr>
          <w:rFonts w:asciiTheme="minorHAnsi" w:eastAsia="Cambria" w:hAnsiTheme="minorHAnsi"/>
          <w:sz w:val="18"/>
          <w:szCs w:val="18"/>
        </w:rPr>
        <w:t xml:space="preserve"> Enter the rated airflow listed in the HVI directory for the above model number.</w:t>
      </w:r>
    </w:p>
    <w:p w14:paraId="5D366340" w14:textId="136C4AD8" w:rsidR="00417094" w:rsidRPr="00767718" w:rsidRDefault="00417094" w:rsidP="00F26A73">
      <w:pPr>
        <w:pStyle w:val="ListParagraph"/>
        <w:numPr>
          <w:ilvl w:val="0"/>
          <w:numId w:val="22"/>
        </w:numPr>
        <w:rPr>
          <w:rFonts w:asciiTheme="minorHAnsi" w:eastAsia="Cambria" w:hAnsiTheme="minorHAnsi"/>
          <w:sz w:val="18"/>
          <w:szCs w:val="18"/>
        </w:rPr>
      </w:pPr>
      <w:r w:rsidRPr="00604BA7">
        <w:rPr>
          <w:rFonts w:asciiTheme="minorHAnsi" w:eastAsia="Cambria" w:hAnsiTheme="minorHAnsi"/>
          <w:sz w:val="18"/>
          <w:szCs w:val="18"/>
        </w:rPr>
        <w:t>HVI Directory Listed Sound Rating:</w:t>
      </w:r>
      <w:r w:rsidR="00767718" w:rsidRPr="00604BA7">
        <w:rPr>
          <w:rFonts w:asciiTheme="minorHAnsi" w:eastAsia="Cambria" w:hAnsiTheme="minorHAnsi"/>
          <w:sz w:val="18"/>
          <w:szCs w:val="18"/>
        </w:rPr>
        <w:t xml:space="preserve"> </w:t>
      </w:r>
      <w:r w:rsidR="00767718" w:rsidRPr="00767718">
        <w:rPr>
          <w:rFonts w:asciiTheme="minorHAnsi" w:eastAsia="Cambria" w:hAnsiTheme="minorHAnsi"/>
          <w:sz w:val="18"/>
          <w:szCs w:val="18"/>
        </w:rPr>
        <w:t>Enter the sound rating listed in the HVI directory for the above model number.</w:t>
      </w:r>
    </w:p>
    <w:p w14:paraId="69497FA4" w14:textId="480F25D2"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Minimum Airflow (</w:t>
      </w:r>
      <w:r w:rsidR="005E2135">
        <w:rPr>
          <w:rFonts w:asciiTheme="minorHAnsi" w:eastAsia="Cambria" w:hAnsiTheme="minorHAnsi"/>
          <w:sz w:val="18"/>
          <w:szCs w:val="18"/>
        </w:rPr>
        <w:t>defaults to</w:t>
      </w:r>
      <w:r>
        <w:rPr>
          <w:rFonts w:asciiTheme="minorHAnsi" w:eastAsia="Cambria" w:hAnsiTheme="minorHAnsi"/>
          <w:sz w:val="18"/>
          <w:szCs w:val="18"/>
        </w:rPr>
        <w:t xml:space="preserve"> rated airflow):</w:t>
      </w:r>
      <w:r w:rsidR="00767718">
        <w:rPr>
          <w:rFonts w:asciiTheme="minorHAnsi" w:eastAsia="Cambria" w:hAnsiTheme="minorHAnsi"/>
          <w:sz w:val="18"/>
          <w:szCs w:val="18"/>
        </w:rPr>
        <w:t xml:space="preserve"> Defaults to rated airflow from HVI directory, but editable if exhaust system minimum airflow rate is</w:t>
      </w:r>
      <w:r w:rsidR="005E2135">
        <w:rPr>
          <w:rFonts w:asciiTheme="minorHAnsi" w:eastAsia="Cambria" w:hAnsiTheme="minorHAnsi"/>
          <w:sz w:val="18"/>
          <w:szCs w:val="18"/>
        </w:rPr>
        <w:t xml:space="preserve"> less</w:t>
      </w:r>
      <w:r w:rsidR="00767718">
        <w:rPr>
          <w:rFonts w:asciiTheme="minorHAnsi" w:eastAsia="Cambria" w:hAnsiTheme="minorHAnsi"/>
          <w:sz w:val="18"/>
          <w:szCs w:val="18"/>
        </w:rPr>
        <w:t xml:space="preserve"> than HVI listed value.</w:t>
      </w:r>
    </w:p>
    <w:p w14:paraId="2EF5E674" w14:textId="0562B7FF"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Operation Schedule:</w:t>
      </w:r>
      <w:r w:rsidR="00767718">
        <w:rPr>
          <w:rFonts w:asciiTheme="minorHAnsi" w:eastAsia="Cambria" w:hAnsiTheme="minorHAnsi"/>
          <w:sz w:val="18"/>
          <w:szCs w:val="18"/>
        </w:rPr>
        <w:t xml:space="preserve"> Select the kitchen exhaust system operation schedule. Options are demand control and continuous.</w:t>
      </w:r>
    </w:p>
    <w:p w14:paraId="3C8A331B" w14:textId="082ACFF2"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Required Minimum Ventilation Rate</w:t>
      </w:r>
      <w:r w:rsidR="00D26D15">
        <w:rPr>
          <w:rFonts w:asciiTheme="minorHAnsi" w:eastAsia="Cambria" w:hAnsiTheme="minorHAnsi"/>
          <w:sz w:val="18"/>
          <w:szCs w:val="18"/>
        </w:rPr>
        <w:t xml:space="preserve"> (if demand controlled)</w:t>
      </w:r>
      <w:r>
        <w:rPr>
          <w:rFonts w:asciiTheme="minorHAnsi" w:eastAsia="Cambria" w:hAnsiTheme="minorHAnsi"/>
          <w:sz w:val="18"/>
          <w:szCs w:val="18"/>
        </w:rPr>
        <w:t>:</w:t>
      </w:r>
      <w:r w:rsidR="00767718">
        <w:rPr>
          <w:rFonts w:asciiTheme="minorHAnsi" w:eastAsia="Cambria" w:hAnsiTheme="minorHAnsi"/>
          <w:sz w:val="18"/>
          <w:szCs w:val="18"/>
        </w:rPr>
        <w:t xml:space="preserve"> This field is filled out automatically and is calculated based on the system operation schedule and type, and kitchen type</w:t>
      </w:r>
      <w:r w:rsidR="00D26D15">
        <w:rPr>
          <w:rFonts w:asciiTheme="minorHAnsi" w:eastAsia="Cambria" w:hAnsiTheme="minorHAnsi"/>
          <w:sz w:val="18"/>
          <w:szCs w:val="18"/>
        </w:rPr>
        <w:t xml:space="preserve"> and volume. This field is only used for demand control exhaust systems. Continuous exhaust required minimum ventilation rate is determined in Section D.</w:t>
      </w:r>
    </w:p>
    <w:p w14:paraId="51865AF9" w14:textId="4069CD6C" w:rsidR="00417094"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Maximum Sound Rating:</w:t>
      </w:r>
      <w:r w:rsidR="00767718" w:rsidRPr="00767718">
        <w:rPr>
          <w:rFonts w:asciiTheme="minorHAnsi" w:eastAsia="Cambria" w:hAnsiTheme="minorHAnsi"/>
          <w:sz w:val="18"/>
          <w:szCs w:val="18"/>
        </w:rPr>
        <w:t xml:space="preserve"> </w:t>
      </w:r>
      <w:r w:rsidR="00767718">
        <w:rPr>
          <w:rFonts w:asciiTheme="minorHAnsi" w:eastAsia="Cambria" w:hAnsiTheme="minorHAnsi"/>
          <w:sz w:val="18"/>
          <w:szCs w:val="18"/>
        </w:rPr>
        <w:t>This field is filled out automatically and is calculated based the system operation schedule</w:t>
      </w:r>
      <w:r w:rsidR="00D326F9">
        <w:rPr>
          <w:rFonts w:asciiTheme="minorHAnsi" w:eastAsia="Cambria" w:hAnsiTheme="minorHAnsi"/>
          <w:sz w:val="18"/>
          <w:szCs w:val="18"/>
        </w:rPr>
        <w:t xml:space="preserve"> and minimum airflow</w:t>
      </w:r>
      <w:r w:rsidR="00767718">
        <w:rPr>
          <w:rFonts w:asciiTheme="minorHAnsi" w:eastAsia="Cambria" w:hAnsiTheme="minorHAnsi"/>
          <w:sz w:val="18"/>
          <w:szCs w:val="18"/>
        </w:rPr>
        <w:t>.</w:t>
      </w:r>
    </w:p>
    <w:p w14:paraId="09B5B1E2" w14:textId="6D78248B" w:rsidR="00D326F9" w:rsidRDefault="00417094" w:rsidP="00F26A73">
      <w:pPr>
        <w:pStyle w:val="ListParagraph"/>
        <w:numPr>
          <w:ilvl w:val="0"/>
          <w:numId w:val="22"/>
        </w:numPr>
        <w:rPr>
          <w:rFonts w:asciiTheme="minorHAnsi" w:eastAsia="Cambria" w:hAnsiTheme="minorHAnsi"/>
          <w:sz w:val="18"/>
          <w:szCs w:val="18"/>
        </w:rPr>
      </w:pPr>
      <w:r>
        <w:rPr>
          <w:rFonts w:asciiTheme="minorHAnsi" w:eastAsia="Cambria" w:hAnsiTheme="minorHAnsi"/>
          <w:sz w:val="18"/>
          <w:szCs w:val="18"/>
        </w:rPr>
        <w:t>Compliance Statement:</w:t>
      </w:r>
      <w:r w:rsidR="00767718">
        <w:rPr>
          <w:rFonts w:asciiTheme="minorHAnsi" w:eastAsia="Cambria" w:hAnsiTheme="minorHAnsi"/>
          <w:sz w:val="18"/>
          <w:szCs w:val="18"/>
        </w:rPr>
        <w:t xml:space="preserve"> This field is filled out automatically based on the installed system HVI listed airflow rate</w:t>
      </w:r>
      <w:r w:rsidR="00D326F9">
        <w:rPr>
          <w:rFonts w:asciiTheme="minorHAnsi" w:eastAsia="Cambria" w:hAnsiTheme="minorHAnsi"/>
          <w:sz w:val="18"/>
          <w:szCs w:val="18"/>
        </w:rPr>
        <w:t xml:space="preserve"> and sound rating,</w:t>
      </w:r>
      <w:r w:rsidR="00767718">
        <w:rPr>
          <w:rFonts w:asciiTheme="minorHAnsi" w:eastAsia="Cambria" w:hAnsiTheme="minorHAnsi"/>
          <w:sz w:val="18"/>
          <w:szCs w:val="18"/>
        </w:rPr>
        <w:t xml:space="preserve"> minimum required ventilation rate</w:t>
      </w:r>
      <w:r w:rsidR="00D326F9">
        <w:rPr>
          <w:rFonts w:asciiTheme="minorHAnsi" w:eastAsia="Cambria" w:hAnsiTheme="minorHAnsi"/>
          <w:sz w:val="18"/>
          <w:szCs w:val="18"/>
        </w:rPr>
        <w:t>, and maximum sound rating. For continuous systems, this field only determines compliance with maximum sound ratings. Continuous system ventilation rate compliance is determined in Section D.</w:t>
      </w:r>
    </w:p>
    <w:p w14:paraId="42B696E7" w14:textId="77777777" w:rsidR="00D326F9" w:rsidRDefault="00D326F9" w:rsidP="003707C5">
      <w:pPr>
        <w:rPr>
          <w:rFonts w:asciiTheme="minorHAnsi" w:eastAsia="Cambria" w:hAnsiTheme="minorHAnsi"/>
          <w:sz w:val="18"/>
          <w:szCs w:val="18"/>
        </w:rPr>
      </w:pPr>
    </w:p>
    <w:p w14:paraId="6AF35430" w14:textId="0E1EAB53" w:rsidR="00D326F9" w:rsidRDefault="00D326F9" w:rsidP="00D326F9">
      <w:pPr>
        <w:rPr>
          <w:rFonts w:asciiTheme="minorHAnsi" w:hAnsiTheme="minorHAnsi"/>
          <w:b/>
          <w:sz w:val="18"/>
          <w:szCs w:val="18"/>
        </w:rPr>
      </w:pPr>
      <w:r w:rsidRPr="00C803C2">
        <w:rPr>
          <w:rFonts w:asciiTheme="minorHAnsi" w:eastAsia="Cambria" w:hAnsiTheme="minorHAnsi"/>
          <w:b/>
          <w:sz w:val="18"/>
          <w:szCs w:val="18"/>
        </w:rPr>
        <w:t xml:space="preserve">Section </w:t>
      </w:r>
      <w:r w:rsidR="009417DB">
        <w:rPr>
          <w:rFonts w:asciiTheme="minorHAnsi" w:eastAsia="Cambria" w:hAnsiTheme="minorHAnsi"/>
          <w:b/>
          <w:sz w:val="18"/>
          <w:szCs w:val="18"/>
        </w:rPr>
        <w:t>C</w:t>
      </w:r>
      <w:r w:rsidRPr="00C803C2">
        <w:rPr>
          <w:rFonts w:asciiTheme="minorHAnsi" w:eastAsia="Cambria" w:hAnsiTheme="minorHAnsi"/>
          <w:b/>
          <w:sz w:val="18"/>
          <w:szCs w:val="18"/>
        </w:rPr>
        <w:t xml:space="preserve">. </w:t>
      </w:r>
      <w:r>
        <w:rPr>
          <w:rFonts w:asciiTheme="minorHAnsi" w:eastAsia="Cambria" w:hAnsiTheme="minorHAnsi"/>
          <w:b/>
          <w:sz w:val="18"/>
          <w:szCs w:val="18"/>
        </w:rPr>
        <w:t xml:space="preserve">Continuous </w:t>
      </w:r>
      <w:r w:rsidRPr="00C803C2">
        <w:rPr>
          <w:rFonts w:asciiTheme="minorHAnsi" w:eastAsia="Cambria" w:hAnsiTheme="minorHAnsi"/>
          <w:b/>
          <w:sz w:val="18"/>
          <w:szCs w:val="18"/>
        </w:rPr>
        <w:t>Kitchen Exhaust</w:t>
      </w:r>
    </w:p>
    <w:p w14:paraId="2F83712F" w14:textId="43C1E750" w:rsidR="00D326F9" w:rsidRDefault="00D326F9" w:rsidP="003707C5">
      <w:pPr>
        <w:pStyle w:val="ListParagraph"/>
        <w:numPr>
          <w:ilvl w:val="0"/>
          <w:numId w:val="27"/>
        </w:numPr>
        <w:rPr>
          <w:rFonts w:asciiTheme="minorHAnsi" w:eastAsia="Cambria" w:hAnsiTheme="minorHAnsi"/>
          <w:sz w:val="18"/>
          <w:szCs w:val="18"/>
        </w:rPr>
      </w:pPr>
      <w:r w:rsidRPr="00D326F9">
        <w:rPr>
          <w:rFonts w:asciiTheme="minorHAnsi" w:eastAsia="Cambria" w:hAnsiTheme="minorHAnsi"/>
          <w:sz w:val="18"/>
          <w:szCs w:val="18"/>
        </w:rPr>
        <w:t>Total Contin</w:t>
      </w:r>
      <w:r>
        <w:rPr>
          <w:rFonts w:asciiTheme="minorHAnsi" w:eastAsia="Cambria" w:hAnsiTheme="minorHAnsi"/>
          <w:sz w:val="18"/>
          <w:szCs w:val="18"/>
        </w:rPr>
        <w:t>uous Ventilation Airflow: This field is filled out automatically and is equal to the sum of the HVI listed airflow for all continuously operated kitchen exhaust systems.</w:t>
      </w:r>
    </w:p>
    <w:p w14:paraId="17F5066E" w14:textId="537A1CA3" w:rsidR="00D326F9" w:rsidRDefault="00D326F9" w:rsidP="003707C5">
      <w:pPr>
        <w:pStyle w:val="ListParagraph"/>
        <w:numPr>
          <w:ilvl w:val="0"/>
          <w:numId w:val="27"/>
        </w:numPr>
        <w:rPr>
          <w:rFonts w:asciiTheme="minorHAnsi" w:eastAsia="Cambria" w:hAnsiTheme="minorHAnsi"/>
          <w:sz w:val="18"/>
          <w:szCs w:val="18"/>
        </w:rPr>
      </w:pPr>
      <w:r>
        <w:rPr>
          <w:rFonts w:asciiTheme="minorHAnsi" w:eastAsia="Cambria" w:hAnsiTheme="minorHAnsi"/>
          <w:sz w:val="18"/>
          <w:szCs w:val="18"/>
        </w:rPr>
        <w:t>Required Minimum Continuous Ventilation Airflow: This field is filled out automatically and is equal to five times the enclosed kitchen volume.</w:t>
      </w:r>
    </w:p>
    <w:p w14:paraId="3B710C4C" w14:textId="351EDA17" w:rsidR="00417094" w:rsidRPr="003707C5" w:rsidRDefault="00D326F9" w:rsidP="003707C5">
      <w:pPr>
        <w:pStyle w:val="ListParagraph"/>
        <w:numPr>
          <w:ilvl w:val="0"/>
          <w:numId w:val="27"/>
        </w:numPr>
        <w:rPr>
          <w:rFonts w:asciiTheme="minorHAnsi" w:eastAsia="Cambria" w:hAnsiTheme="minorHAnsi"/>
          <w:sz w:val="18"/>
          <w:szCs w:val="18"/>
        </w:rPr>
      </w:pPr>
      <w:r>
        <w:rPr>
          <w:rFonts w:asciiTheme="minorHAnsi" w:eastAsia="Cambria" w:hAnsiTheme="minorHAnsi"/>
          <w:sz w:val="18"/>
          <w:szCs w:val="18"/>
        </w:rPr>
        <w:t>Compliance Statement: This field is filled</w:t>
      </w:r>
      <w:r w:rsidR="00327A9C">
        <w:rPr>
          <w:rFonts w:asciiTheme="minorHAnsi" w:eastAsia="Cambria" w:hAnsiTheme="minorHAnsi"/>
          <w:sz w:val="18"/>
          <w:szCs w:val="18"/>
        </w:rPr>
        <w:t xml:space="preserve"> out automatically and is based on the total installed continuous ventilation airflow and the required minimum continuous ventilation airflow.</w:t>
      </w:r>
    </w:p>
    <w:p w14:paraId="397A27A4" w14:textId="77777777" w:rsidR="00BF3503" w:rsidRDefault="00BF3503">
      <w:pPr>
        <w:rPr>
          <w:rFonts w:asciiTheme="minorHAnsi" w:eastAsia="Cambria" w:hAnsiTheme="minorHAnsi"/>
          <w:sz w:val="18"/>
          <w:szCs w:val="18"/>
        </w:rPr>
      </w:pPr>
    </w:p>
    <w:p w14:paraId="0FFD1922" w14:textId="79CFBFBC" w:rsidR="00BF3503" w:rsidRPr="00BF3503" w:rsidRDefault="00BF3503">
      <w:pPr>
        <w:rPr>
          <w:rFonts w:asciiTheme="minorHAnsi" w:eastAsia="Cambria" w:hAnsiTheme="minorHAnsi"/>
          <w:b/>
          <w:sz w:val="18"/>
          <w:szCs w:val="18"/>
        </w:rPr>
      </w:pPr>
      <w:r w:rsidRPr="00BF3503">
        <w:rPr>
          <w:rFonts w:asciiTheme="minorHAnsi" w:eastAsia="Cambria" w:hAnsiTheme="minorHAnsi"/>
          <w:b/>
          <w:sz w:val="18"/>
          <w:szCs w:val="18"/>
        </w:rPr>
        <w:t xml:space="preserve">Section </w:t>
      </w:r>
      <w:r w:rsidR="009417DB">
        <w:rPr>
          <w:rFonts w:asciiTheme="minorHAnsi" w:eastAsia="Cambria" w:hAnsiTheme="minorHAnsi"/>
          <w:b/>
          <w:sz w:val="18"/>
          <w:szCs w:val="18"/>
        </w:rPr>
        <w:t>D</w:t>
      </w:r>
      <w:r w:rsidRPr="00BF3503">
        <w:rPr>
          <w:rFonts w:asciiTheme="minorHAnsi" w:eastAsia="Cambria" w:hAnsiTheme="minorHAnsi"/>
          <w:b/>
          <w:sz w:val="18"/>
          <w:szCs w:val="18"/>
        </w:rPr>
        <w:t xml:space="preserve">. </w:t>
      </w:r>
      <w:r w:rsidR="009417DB">
        <w:rPr>
          <w:rFonts w:asciiTheme="minorHAnsi" w:eastAsia="Cambria" w:hAnsiTheme="minorHAnsi"/>
          <w:b/>
          <w:sz w:val="18"/>
          <w:szCs w:val="18"/>
        </w:rPr>
        <w:t>Determination of HERS Verification Compliance</w:t>
      </w:r>
    </w:p>
    <w:p w14:paraId="4FA59164" w14:textId="199200B3" w:rsidR="00BF3503" w:rsidRPr="00C62500" w:rsidRDefault="00BF3503" w:rsidP="00BF3503">
      <w:pPr>
        <w:numPr>
          <w:ilvl w:val="0"/>
          <w:numId w:val="23"/>
        </w:numPr>
        <w:rPr>
          <w:rFonts w:asciiTheme="minorHAnsi" w:hAnsiTheme="minorHAnsi"/>
        </w:rPr>
      </w:pPr>
      <w:r w:rsidRPr="00714E84">
        <w:rPr>
          <w:rFonts w:asciiTheme="minorHAnsi" w:hAnsiTheme="minorHAnsi"/>
        </w:rPr>
        <w:t xml:space="preserve">This field </w:t>
      </w:r>
      <w:r w:rsidR="009417DB">
        <w:rPr>
          <w:rFonts w:asciiTheme="minorHAnsi" w:hAnsiTheme="minorHAnsi"/>
        </w:rPr>
        <w:t>is filled out automatically based on all verification protocol requirements in this document showing compliance.</w:t>
      </w:r>
    </w:p>
    <w:p w14:paraId="79787043" w14:textId="77777777" w:rsidR="001C2576" w:rsidRDefault="001C2576" w:rsidP="00636F83">
      <w:pPr>
        <w:rPr>
          <w:rFonts w:asciiTheme="minorHAnsi" w:hAnsiTheme="minorHAnsi"/>
          <w:b/>
          <w:sz w:val="18"/>
          <w:szCs w:val="18"/>
        </w:rPr>
      </w:pPr>
    </w:p>
    <w:p w14:paraId="5F193DDA" w14:textId="77777777" w:rsidR="00636F83" w:rsidRPr="00604BA7" w:rsidRDefault="00636F83" w:rsidP="00636F83">
      <w:pPr>
        <w:rPr>
          <w:rFonts w:asciiTheme="minorHAnsi" w:eastAsia="Cambria" w:hAnsiTheme="minorHAnsi"/>
          <w:b/>
          <w:sz w:val="18"/>
          <w:szCs w:val="18"/>
        </w:rPr>
      </w:pPr>
    </w:p>
    <w:p w14:paraId="4A3B9003" w14:textId="77777777" w:rsidR="00023A98" w:rsidRPr="004C3F98" w:rsidRDefault="00023A98" w:rsidP="00D65FA1">
      <w:pPr>
        <w:numPr>
          <w:ilvl w:val="0"/>
          <w:numId w:val="9"/>
        </w:numPr>
        <w:contextualSpacing/>
        <w:rPr>
          <w:rFonts w:asciiTheme="minorHAnsi" w:eastAsia="Cambria" w:hAnsiTheme="minorHAnsi"/>
          <w:sz w:val="18"/>
          <w:szCs w:val="18"/>
        </w:rPr>
        <w:sectPr w:rsidR="00023A98" w:rsidRPr="004C3F98" w:rsidSect="00FB7C8C">
          <w:headerReference w:type="even" r:id="rId15"/>
          <w:headerReference w:type="default" r:id="rId16"/>
          <w:footerReference w:type="default" r:id="rId17"/>
          <w:headerReference w:type="first" r:id="rId18"/>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0790"/>
      </w:tblGrid>
      <w:tr w:rsidR="0096325C" w14:paraId="1AF0E1AB" w14:textId="77777777" w:rsidTr="0096325C">
        <w:tc>
          <w:tcPr>
            <w:tcW w:w="11016" w:type="dxa"/>
          </w:tcPr>
          <w:p w14:paraId="6A10A0AC" w14:textId="09E49D5C" w:rsidR="0096325C" w:rsidRDefault="0096325C" w:rsidP="00052480">
            <w:pPr>
              <w:rPr>
                <w:rFonts w:asciiTheme="minorHAnsi" w:hAnsiTheme="minorHAnsi"/>
                <w:sz w:val="18"/>
                <w:szCs w:val="18"/>
              </w:rPr>
            </w:pPr>
            <w:r w:rsidRPr="00CB00C9">
              <w:rPr>
                <w:rFonts w:asciiTheme="minorHAnsi" w:hAnsiTheme="minorHAnsi" w:cs="font78"/>
                <w:sz w:val="18"/>
                <w:szCs w:val="18"/>
              </w:rPr>
              <w:lastRenderedPageBreak/>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D70078">
              <w:rPr>
                <w:rFonts w:asciiTheme="minorHAnsi" w:hAnsiTheme="minorHAnsi" w:cs="font78"/>
                <w:sz w:val="18"/>
                <w:szCs w:val="18"/>
              </w:rPr>
              <w:t xml:space="preserve"> </w:t>
            </w:r>
            <w:r w:rsidRPr="00CB00C9">
              <w:rPr>
                <w:rFonts w:asciiTheme="minorHAnsi" w:hAnsiTheme="minorHAnsi" w:cs="font78"/>
                <w:sz w:val="18"/>
                <w:szCs w:val="18"/>
              </w:rPr>
              <w:t>62.2. Ventilation and Acceptable Indoor Air Quality in Low-Rise Residential Buildings</w:t>
            </w:r>
            <w:r w:rsidR="00052480">
              <w:rPr>
                <w:rFonts w:asciiTheme="minorHAnsi" w:hAnsiTheme="minorHAnsi" w:cs="font78"/>
                <w:sz w:val="18"/>
                <w:szCs w:val="18"/>
              </w:rPr>
              <w:t xml:space="preserve"> subject to the amendments specified by Title 24, Part 6, Section 150.0(o)1. </w:t>
            </w:r>
          </w:p>
        </w:tc>
      </w:tr>
    </w:tbl>
    <w:p w14:paraId="260E2847" w14:textId="77777777" w:rsidR="0096325C" w:rsidRPr="0029047D" w:rsidRDefault="0096325C" w:rsidP="00D65FA1">
      <w:pPr>
        <w:rPr>
          <w:rFonts w:asciiTheme="minorHAnsi" w:hAnsiTheme="minorHAnsi"/>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6"/>
        <w:gridCol w:w="4499"/>
        <w:gridCol w:w="5665"/>
      </w:tblGrid>
      <w:tr w:rsidR="00192313" w:rsidRPr="0029047D" w14:paraId="17323F75" w14:textId="77777777" w:rsidTr="00F26A73">
        <w:tc>
          <w:tcPr>
            <w:tcW w:w="10790" w:type="dxa"/>
            <w:gridSpan w:val="3"/>
          </w:tcPr>
          <w:p w14:paraId="082BE664" w14:textId="73EB3BC2" w:rsidR="00192313" w:rsidRPr="0029047D" w:rsidRDefault="00192313">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Cs w:val="18"/>
              </w:rPr>
            </w:pPr>
            <w:r w:rsidRPr="0029047D">
              <w:rPr>
                <w:rFonts w:asciiTheme="minorHAnsi" w:hAnsiTheme="minorHAnsi"/>
                <w:b/>
                <w:szCs w:val="18"/>
              </w:rPr>
              <w:t xml:space="preserve">A. </w:t>
            </w:r>
            <w:r w:rsidR="00B4489D">
              <w:rPr>
                <w:rFonts w:asciiTheme="minorHAnsi" w:hAnsiTheme="minorHAnsi"/>
                <w:b/>
                <w:szCs w:val="18"/>
              </w:rPr>
              <w:t>Local Mechanical Exhaust</w:t>
            </w:r>
            <w:r w:rsidR="00E842BD">
              <w:rPr>
                <w:rFonts w:asciiTheme="minorHAnsi" w:hAnsiTheme="minorHAnsi"/>
                <w:b/>
                <w:szCs w:val="18"/>
              </w:rPr>
              <w:t xml:space="preserve"> </w:t>
            </w:r>
            <w:r w:rsidRPr="0029047D">
              <w:rPr>
                <w:rFonts w:asciiTheme="minorHAnsi" w:hAnsiTheme="minorHAnsi"/>
                <w:b/>
                <w:szCs w:val="18"/>
              </w:rPr>
              <w:t>- General Information</w:t>
            </w:r>
          </w:p>
        </w:tc>
      </w:tr>
      <w:tr w:rsidR="005D17AE" w:rsidRPr="007A5D38" w14:paraId="49CC07DE" w14:textId="77777777" w:rsidTr="00E922E3">
        <w:trPr>
          <w:trHeight w:val="158"/>
        </w:trPr>
        <w:tc>
          <w:tcPr>
            <w:tcW w:w="626" w:type="dxa"/>
            <w:vAlign w:val="center"/>
          </w:tcPr>
          <w:p w14:paraId="7DB916A9" w14:textId="77777777" w:rsidR="005D17AE" w:rsidRPr="007A5D38" w:rsidRDefault="005D17AE" w:rsidP="005D17AE">
            <w:pPr>
              <w:jc w:val="center"/>
              <w:rPr>
                <w:rFonts w:asciiTheme="minorHAnsi" w:hAnsiTheme="minorHAnsi" w:cstheme="minorHAnsi"/>
                <w:sz w:val="18"/>
                <w:szCs w:val="18"/>
              </w:rPr>
            </w:pPr>
            <w:r w:rsidRPr="007A5D38">
              <w:rPr>
                <w:rFonts w:asciiTheme="minorHAnsi" w:hAnsiTheme="minorHAnsi" w:cstheme="minorHAnsi"/>
                <w:sz w:val="18"/>
                <w:szCs w:val="18"/>
              </w:rPr>
              <w:t>01</w:t>
            </w:r>
          </w:p>
        </w:tc>
        <w:tc>
          <w:tcPr>
            <w:tcW w:w="4499" w:type="dxa"/>
            <w:vAlign w:val="center"/>
          </w:tcPr>
          <w:p w14:paraId="40A74336" w14:textId="77777777" w:rsidR="005D17AE" w:rsidRPr="007A5D38" w:rsidRDefault="005D17AE" w:rsidP="005D17AE">
            <w:pPr>
              <w:rPr>
                <w:rFonts w:asciiTheme="minorHAnsi" w:hAnsiTheme="minorHAnsi" w:cstheme="minorHAnsi"/>
                <w:sz w:val="18"/>
                <w:szCs w:val="18"/>
              </w:rPr>
            </w:pPr>
            <w:r w:rsidRPr="007A5D38">
              <w:rPr>
                <w:rFonts w:asciiTheme="minorHAnsi" w:hAnsiTheme="minorHAnsi" w:cstheme="minorHAnsi"/>
                <w:sz w:val="18"/>
                <w:szCs w:val="18"/>
              </w:rPr>
              <w:t>Dwelling Unit Name</w:t>
            </w:r>
          </w:p>
        </w:tc>
        <w:tc>
          <w:tcPr>
            <w:tcW w:w="5665" w:type="dxa"/>
          </w:tcPr>
          <w:p w14:paraId="6BCA4528" w14:textId="22606608" w:rsidR="005D17AE" w:rsidRPr="007A5D38" w:rsidRDefault="005D17AE" w:rsidP="00604BA7">
            <w:pPr>
              <w:rPr>
                <w:rFonts w:asciiTheme="minorHAnsi" w:hAnsiTheme="minorHAnsi" w:cstheme="minorHAnsi"/>
                <w:sz w:val="18"/>
                <w:szCs w:val="18"/>
              </w:rPr>
            </w:pPr>
            <w:r w:rsidRPr="00F5715E">
              <w:rPr>
                <w:rFonts w:asciiTheme="minorHAnsi" w:hAnsiTheme="minorHAnsi"/>
                <w:sz w:val="18"/>
                <w:szCs w:val="18"/>
              </w:rPr>
              <w:t>&lt;&lt;</w:t>
            </w:r>
            <w:r>
              <w:rPr>
                <w:rFonts w:asciiTheme="minorHAnsi" w:hAnsiTheme="minorHAnsi"/>
                <w:sz w:val="18"/>
                <w:szCs w:val="18"/>
              </w:rPr>
              <w:t>C</w:t>
            </w:r>
            <w:r w:rsidRPr="00F5715E">
              <w:rPr>
                <w:rFonts w:asciiTheme="minorHAnsi" w:hAnsiTheme="minorHAnsi"/>
                <w:sz w:val="18"/>
                <w:szCs w:val="18"/>
              </w:rPr>
              <w:t xml:space="preserve">alculated field, referenced data from </w:t>
            </w:r>
            <w:r>
              <w:rPr>
                <w:rFonts w:asciiTheme="minorHAnsi" w:hAnsiTheme="minorHAnsi" w:cstheme="minorHAnsi"/>
                <w:sz w:val="18"/>
                <w:szCs w:val="18"/>
              </w:rPr>
              <w:t>MCH-01, “</w:t>
            </w:r>
            <w:r w:rsidRPr="007A5D38">
              <w:rPr>
                <w:rFonts w:asciiTheme="minorHAnsi" w:hAnsiTheme="minorHAnsi" w:cstheme="minorHAnsi"/>
                <w:sz w:val="18"/>
                <w:szCs w:val="18"/>
              </w:rPr>
              <w:t>Dwelling Unit Name</w:t>
            </w:r>
            <w:r>
              <w:rPr>
                <w:rFonts w:asciiTheme="minorHAnsi" w:hAnsiTheme="minorHAnsi" w:cstheme="minorHAnsi"/>
                <w:sz w:val="18"/>
                <w:szCs w:val="18"/>
              </w:rPr>
              <w:t>” (A01)</w:t>
            </w:r>
            <w:r w:rsidRPr="00F5715E" w:rsidDel="00B47A76">
              <w:rPr>
                <w:rFonts w:asciiTheme="minorHAnsi" w:hAnsiTheme="minorHAnsi"/>
                <w:sz w:val="18"/>
                <w:szCs w:val="18"/>
              </w:rPr>
              <w:t>CF1R</w:t>
            </w:r>
            <w:r w:rsidRPr="00F5715E">
              <w:rPr>
                <w:rFonts w:asciiTheme="minorHAnsi" w:hAnsiTheme="minorHAnsi"/>
                <w:sz w:val="18"/>
                <w:szCs w:val="18"/>
              </w:rPr>
              <w:t>.</w:t>
            </w:r>
            <w:r>
              <w:rPr>
                <w:rFonts w:asciiTheme="minorHAnsi" w:hAnsiTheme="minorHAnsi"/>
                <w:sz w:val="18"/>
                <w:szCs w:val="18"/>
              </w:rPr>
              <w:t>&gt;&gt;</w:t>
            </w:r>
          </w:p>
        </w:tc>
      </w:tr>
      <w:tr w:rsidR="00192313" w:rsidRPr="007A5D38" w14:paraId="3E6215D8" w14:textId="77777777" w:rsidTr="00E922E3">
        <w:trPr>
          <w:trHeight w:val="158"/>
        </w:trPr>
        <w:tc>
          <w:tcPr>
            <w:tcW w:w="626" w:type="dxa"/>
            <w:vAlign w:val="center"/>
          </w:tcPr>
          <w:p w14:paraId="33569EB3" w14:textId="77777777" w:rsidR="00192313" w:rsidRPr="007A5D38" w:rsidRDefault="00192313" w:rsidP="00192313">
            <w:pPr>
              <w:jc w:val="center"/>
              <w:rPr>
                <w:rFonts w:asciiTheme="minorHAnsi" w:hAnsiTheme="minorHAnsi" w:cstheme="minorHAnsi"/>
                <w:sz w:val="18"/>
                <w:szCs w:val="18"/>
              </w:rPr>
            </w:pPr>
            <w:r w:rsidRPr="007A5D38">
              <w:rPr>
                <w:rFonts w:asciiTheme="minorHAnsi" w:hAnsiTheme="minorHAnsi" w:cstheme="minorHAnsi"/>
                <w:sz w:val="18"/>
                <w:szCs w:val="18"/>
              </w:rPr>
              <w:t>02</w:t>
            </w:r>
          </w:p>
        </w:tc>
        <w:tc>
          <w:tcPr>
            <w:tcW w:w="4499" w:type="dxa"/>
            <w:vAlign w:val="center"/>
          </w:tcPr>
          <w:p w14:paraId="1D1304B5" w14:textId="77777777" w:rsidR="00192313" w:rsidRPr="007A5D38" w:rsidRDefault="00192313" w:rsidP="00192313">
            <w:pPr>
              <w:rPr>
                <w:rFonts w:asciiTheme="minorHAnsi" w:hAnsiTheme="minorHAnsi" w:cstheme="minorHAnsi"/>
                <w:sz w:val="18"/>
                <w:szCs w:val="18"/>
              </w:rPr>
            </w:pPr>
            <w:r w:rsidRPr="007A5D38">
              <w:rPr>
                <w:rFonts w:asciiTheme="minorHAnsi" w:hAnsiTheme="minorHAnsi" w:cstheme="minorHAnsi"/>
                <w:sz w:val="18"/>
                <w:szCs w:val="18"/>
              </w:rPr>
              <w:t>Building Type</w:t>
            </w:r>
          </w:p>
        </w:tc>
        <w:tc>
          <w:tcPr>
            <w:tcW w:w="5665" w:type="dxa"/>
          </w:tcPr>
          <w:p w14:paraId="7DA858C2" w14:textId="5ACD60FF" w:rsidR="00192313" w:rsidRPr="007A5D38" w:rsidRDefault="00C56E30" w:rsidP="00604BA7">
            <w:pPr>
              <w:rPr>
                <w:rFonts w:asciiTheme="minorHAnsi" w:hAnsiTheme="minorHAnsi" w:cstheme="minorHAnsi"/>
                <w:sz w:val="18"/>
                <w:szCs w:val="18"/>
              </w:rPr>
            </w:pPr>
            <w:r w:rsidRPr="007A5D38">
              <w:rPr>
                <w:rFonts w:asciiTheme="minorHAnsi" w:hAnsiTheme="minorHAnsi" w:cstheme="minorHAnsi"/>
                <w:sz w:val="18"/>
                <w:szCs w:val="18"/>
              </w:rPr>
              <w:t>&lt;&lt;</w:t>
            </w:r>
            <w:r w:rsidR="009062EA" w:rsidRPr="007A5D38">
              <w:rPr>
                <w:rFonts w:asciiTheme="minorHAnsi" w:hAnsiTheme="minorHAnsi" w:cstheme="minorHAnsi"/>
                <w:sz w:val="18"/>
                <w:szCs w:val="18"/>
              </w:rPr>
              <w:t xml:space="preserve"> calculated field, referenced data from CF1R, allowed values = multifamily,</w:t>
            </w:r>
            <w:r w:rsidR="00F52A83" w:rsidRPr="007A5D38">
              <w:rPr>
                <w:rFonts w:asciiTheme="minorHAnsi" w:hAnsiTheme="minorHAnsi" w:cstheme="minorHAnsi"/>
                <w:sz w:val="18"/>
                <w:szCs w:val="18"/>
              </w:rPr>
              <w:t xml:space="preserve"> </w:t>
            </w:r>
            <w:r w:rsidR="009062EA" w:rsidRPr="007A5D38">
              <w:rPr>
                <w:rFonts w:asciiTheme="minorHAnsi" w:hAnsiTheme="minorHAnsi" w:cstheme="minorHAnsi"/>
                <w:sz w:val="18"/>
                <w:szCs w:val="18"/>
              </w:rPr>
              <w:t>single family detached</w:t>
            </w:r>
            <w:r w:rsidR="00E842BD" w:rsidRPr="007A5D38">
              <w:rPr>
                <w:rFonts w:asciiTheme="minorHAnsi" w:hAnsiTheme="minorHAnsi" w:cstheme="minorHAnsi"/>
                <w:sz w:val="18"/>
                <w:szCs w:val="18"/>
              </w:rPr>
              <w:t>,</w:t>
            </w:r>
            <w:r w:rsidR="00E842BD">
              <w:rPr>
                <w:rFonts w:asciiTheme="minorHAnsi" w:hAnsiTheme="minorHAnsi" w:cstheme="minorHAnsi"/>
                <w:sz w:val="18"/>
                <w:szCs w:val="18"/>
              </w:rPr>
              <w:t xml:space="preserve"> or </w:t>
            </w:r>
            <w:r w:rsidR="009062EA" w:rsidRPr="007A5D38">
              <w:rPr>
                <w:rFonts w:asciiTheme="minorHAnsi" w:hAnsiTheme="minorHAnsi" w:cstheme="minorHAnsi"/>
                <w:sz w:val="18"/>
                <w:szCs w:val="18"/>
              </w:rPr>
              <w:t>single family attached&gt;&gt;</w:t>
            </w:r>
          </w:p>
        </w:tc>
      </w:tr>
      <w:tr w:rsidR="00192313" w:rsidRPr="007A5D38" w14:paraId="686EC465" w14:textId="77777777" w:rsidTr="00E922E3">
        <w:trPr>
          <w:trHeight w:val="158"/>
        </w:trPr>
        <w:tc>
          <w:tcPr>
            <w:tcW w:w="626" w:type="dxa"/>
            <w:vAlign w:val="center"/>
          </w:tcPr>
          <w:p w14:paraId="59460BBB" w14:textId="140F095B" w:rsidR="00192313" w:rsidRPr="007A5D38" w:rsidRDefault="00192313" w:rsidP="00192313">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3</w:t>
            </w:r>
          </w:p>
        </w:tc>
        <w:tc>
          <w:tcPr>
            <w:tcW w:w="4499" w:type="dxa"/>
            <w:vAlign w:val="center"/>
          </w:tcPr>
          <w:p w14:paraId="0D2FA41F" w14:textId="1F3AF608" w:rsidR="00192313" w:rsidRPr="007A5D38" w:rsidRDefault="00FB5CF1">
            <w:pPr>
              <w:rPr>
                <w:rFonts w:asciiTheme="minorHAnsi" w:hAnsiTheme="minorHAnsi" w:cstheme="minorHAnsi"/>
                <w:sz w:val="18"/>
                <w:szCs w:val="18"/>
              </w:rPr>
            </w:pPr>
            <w:r w:rsidRPr="007A5D38">
              <w:rPr>
                <w:rFonts w:asciiTheme="minorHAnsi" w:hAnsiTheme="minorHAnsi" w:cstheme="minorHAnsi"/>
                <w:sz w:val="18"/>
                <w:szCs w:val="18"/>
              </w:rPr>
              <w:t xml:space="preserve">Total </w:t>
            </w:r>
            <w:r w:rsidR="00BE371B">
              <w:rPr>
                <w:rFonts w:asciiTheme="minorHAnsi" w:hAnsiTheme="minorHAnsi" w:cstheme="minorHAnsi"/>
                <w:sz w:val="18"/>
                <w:szCs w:val="18"/>
              </w:rPr>
              <w:t>Kitchen</w:t>
            </w:r>
            <w:r w:rsidR="00192313" w:rsidRPr="007A5D38">
              <w:rPr>
                <w:rFonts w:asciiTheme="minorHAnsi" w:hAnsiTheme="minorHAnsi" w:cstheme="minorHAnsi"/>
                <w:sz w:val="18"/>
                <w:szCs w:val="18"/>
              </w:rPr>
              <w:t xml:space="preserve"> </w:t>
            </w:r>
            <w:r w:rsidRPr="007A5D38">
              <w:rPr>
                <w:rFonts w:asciiTheme="minorHAnsi" w:hAnsiTheme="minorHAnsi" w:cstheme="minorHAnsi"/>
                <w:sz w:val="18"/>
                <w:szCs w:val="18"/>
              </w:rPr>
              <w:t>F</w:t>
            </w:r>
            <w:r w:rsidR="00192313" w:rsidRPr="007A5D38">
              <w:rPr>
                <w:rFonts w:asciiTheme="minorHAnsi" w:hAnsiTheme="minorHAnsi" w:cstheme="minorHAnsi"/>
                <w:sz w:val="18"/>
                <w:szCs w:val="18"/>
              </w:rPr>
              <w:t xml:space="preserve">loor </w:t>
            </w:r>
            <w:r w:rsidRPr="007A5D38">
              <w:rPr>
                <w:rFonts w:asciiTheme="minorHAnsi" w:hAnsiTheme="minorHAnsi" w:cstheme="minorHAnsi"/>
                <w:sz w:val="18"/>
                <w:szCs w:val="18"/>
              </w:rPr>
              <w:t>A</w:t>
            </w:r>
            <w:r w:rsidR="00192313" w:rsidRPr="007A5D38">
              <w:rPr>
                <w:rFonts w:asciiTheme="minorHAnsi" w:hAnsiTheme="minorHAnsi" w:cstheme="minorHAnsi"/>
                <w:sz w:val="18"/>
                <w:szCs w:val="18"/>
              </w:rPr>
              <w:t>rea</w:t>
            </w:r>
          </w:p>
        </w:tc>
        <w:tc>
          <w:tcPr>
            <w:tcW w:w="5665" w:type="dxa"/>
          </w:tcPr>
          <w:p w14:paraId="77B7FCEB" w14:textId="58B7CDC3" w:rsidR="00192313" w:rsidRPr="007A5D38" w:rsidRDefault="00103283" w:rsidP="00D54FC9">
            <w:pPr>
              <w:rPr>
                <w:rFonts w:asciiTheme="minorHAnsi" w:hAnsiTheme="minorHAnsi" w:cstheme="minorHAnsi"/>
                <w:sz w:val="18"/>
                <w:szCs w:val="18"/>
              </w:rPr>
            </w:pPr>
            <w:r w:rsidRPr="007A5D38">
              <w:rPr>
                <w:rFonts w:asciiTheme="minorHAnsi" w:hAnsiTheme="minorHAnsi" w:cstheme="minorHAnsi"/>
                <w:sz w:val="18"/>
                <w:szCs w:val="18"/>
              </w:rPr>
              <w:t>&lt;&lt;</w:t>
            </w:r>
            <w:r w:rsidR="000A5B2C">
              <w:rPr>
                <w:rFonts w:asciiTheme="minorHAnsi" w:hAnsiTheme="minorHAnsi" w:cstheme="minorHAnsi"/>
                <w:sz w:val="18"/>
                <w:szCs w:val="18"/>
              </w:rPr>
              <w:t xml:space="preserve">User Entered </w:t>
            </w:r>
            <w:r w:rsidR="000A5B2C" w:rsidRPr="00604BA7">
              <w:rPr>
                <w:rFonts w:asciiTheme="minorHAnsi" w:hAnsiTheme="minorHAnsi" w:cstheme="minorHAnsi"/>
                <w:sz w:val="18"/>
                <w:szCs w:val="18"/>
              </w:rPr>
              <w:t>Value</w:t>
            </w:r>
            <w:r w:rsidR="001C2576">
              <w:rPr>
                <w:rFonts w:asciiTheme="minorHAnsi" w:hAnsiTheme="minorHAnsi" w:cstheme="minorHAnsi"/>
                <w:sz w:val="18"/>
                <w:szCs w:val="18"/>
              </w:rPr>
              <w:t xml:space="preserve"> </w:t>
            </w:r>
            <w:r w:rsidR="000A5B2C" w:rsidRPr="00604BA7">
              <w:rPr>
                <w:rFonts w:asciiTheme="minorHAnsi" w:hAnsiTheme="minorHAnsi" w:cstheme="minorHAnsi"/>
                <w:sz w:val="18"/>
                <w:szCs w:val="18"/>
              </w:rPr>
              <w:t>(XX.XX</w:t>
            </w:r>
            <w:r w:rsidR="000A5B2C" w:rsidRPr="00F26A73">
              <w:rPr>
                <w:rFonts w:asciiTheme="minorHAnsi" w:hAnsiTheme="minorHAnsi" w:cstheme="minorHAnsi"/>
                <w:sz w:val="18"/>
                <w:szCs w:val="18"/>
              </w:rPr>
              <w:t>)</w:t>
            </w:r>
            <w:ins w:id="7" w:author="Markstrum, Alexis@Energy" w:date="2020-07-14T14:28:00Z">
              <w:r w:rsidR="00E922E3">
                <w:rPr>
                  <w:rFonts w:asciiTheme="minorHAnsi" w:hAnsiTheme="minorHAnsi" w:cstheme="minorHAnsi"/>
                  <w:sz w:val="18"/>
                  <w:szCs w:val="18"/>
                </w:rPr>
                <w:t>,</w:t>
              </w:r>
              <w:r w:rsidR="00E922E3" w:rsidRPr="00A723CC" w:rsidDel="00440008">
                <w:rPr>
                  <w:rFonts w:asciiTheme="minorHAnsi" w:hAnsiTheme="minorHAnsi" w:cstheme="minorHAnsi"/>
                  <w:sz w:val="18"/>
                  <w:szCs w:val="18"/>
                </w:rPr>
                <w:t xml:space="preserve"> </w:t>
              </w:r>
              <w:r w:rsidR="00E922E3" w:rsidRPr="00A723CC">
                <w:rPr>
                  <w:rFonts w:ascii="Calibri-Light" w:hAnsi="Calibri-Light" w:cs="Calibri-Light"/>
                  <w:sz w:val="18"/>
                  <w:szCs w:val="18"/>
                </w:rPr>
                <w:t xml:space="preserve">if A06 </w:t>
              </w:r>
              <w:r w:rsidR="00E922E3">
                <w:rPr>
                  <w:rFonts w:ascii="Calibri-Light" w:hAnsi="Calibri-Light" w:cs="Calibri-Light"/>
                  <w:sz w:val="18"/>
                  <w:szCs w:val="18"/>
                </w:rPr>
                <w:t>=</w:t>
              </w:r>
              <w:r w:rsidR="00E922E3" w:rsidRPr="00A723CC">
                <w:rPr>
                  <w:rFonts w:ascii="Calibri-Light" w:hAnsi="Calibri-Light" w:cs="Calibri-Light"/>
                  <w:sz w:val="18"/>
                  <w:szCs w:val="18"/>
                </w:rPr>
                <w:t xml:space="preserve"> Non-Enclosed </w:t>
              </w:r>
              <w:r w:rsidR="00E922E3">
                <w:rPr>
                  <w:rFonts w:ascii="Calibri-Light" w:hAnsi="Calibri-Light" w:cs="Calibri-Light"/>
                  <w:sz w:val="18"/>
                  <w:szCs w:val="18"/>
                </w:rPr>
                <w:t>and</w:t>
              </w:r>
              <w:r w:rsidR="00E922E3" w:rsidRPr="00A723CC">
                <w:rPr>
                  <w:rFonts w:ascii="Calibri-Light" w:hAnsi="Calibri-Light" w:cs="Calibri-Light"/>
                  <w:sz w:val="18"/>
                  <w:szCs w:val="18"/>
                </w:rPr>
                <w:t xml:space="preserve"> </w:t>
              </w:r>
              <w:r w:rsidR="00E922E3">
                <w:rPr>
                  <w:rFonts w:ascii="Calibri-Light" w:hAnsi="Calibri-Light" w:cs="Calibri-Light"/>
                  <w:sz w:val="18"/>
                  <w:szCs w:val="18"/>
                </w:rPr>
                <w:t>[</w:t>
              </w:r>
              <w:r w:rsidR="00E922E3" w:rsidRPr="00A723CC">
                <w:rPr>
                  <w:rFonts w:ascii="Calibri-Light" w:hAnsi="Calibri-Light" w:cs="Calibri-Light"/>
                  <w:sz w:val="18"/>
                  <w:szCs w:val="18"/>
                </w:rPr>
                <w:t>C03 = VentedRangeHood &amp; C08 = Demand Control for ALL systems</w:t>
              </w:r>
              <w:r w:rsidR="00E922E3">
                <w:rPr>
                  <w:rFonts w:ascii="Calibri-Light" w:hAnsi="Calibri-Light" w:cs="Calibri-Light"/>
                  <w:sz w:val="18"/>
                  <w:szCs w:val="18"/>
                </w:rPr>
                <w:t>],</w:t>
              </w:r>
              <w:r w:rsidR="00E922E3" w:rsidRPr="00A723CC">
                <w:rPr>
                  <w:rFonts w:ascii="Calibri-Light" w:hAnsi="Calibri-Light" w:cs="Calibri-Light"/>
                  <w:sz w:val="18"/>
                  <w:szCs w:val="18"/>
                </w:rPr>
                <w:t xml:space="preserve"> then allow N/A</w:t>
              </w:r>
            </w:ins>
            <w:r w:rsidRPr="00604BA7">
              <w:rPr>
                <w:rFonts w:asciiTheme="minorHAnsi" w:hAnsiTheme="minorHAnsi" w:cstheme="minorHAnsi"/>
                <w:sz w:val="18"/>
                <w:szCs w:val="18"/>
              </w:rPr>
              <w:t>&gt;&gt;</w:t>
            </w:r>
          </w:p>
        </w:tc>
      </w:tr>
      <w:tr w:rsidR="00D434B0" w:rsidRPr="007A5D38" w14:paraId="3EA20B02" w14:textId="77777777" w:rsidTr="00E922E3">
        <w:trPr>
          <w:trHeight w:val="158"/>
        </w:trPr>
        <w:tc>
          <w:tcPr>
            <w:tcW w:w="626" w:type="dxa"/>
            <w:vAlign w:val="center"/>
          </w:tcPr>
          <w:p w14:paraId="7E3407E7" w14:textId="475D2045" w:rsidR="00D434B0" w:rsidRPr="007A5D38" w:rsidRDefault="00D434B0" w:rsidP="00D25693">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4</w:t>
            </w:r>
          </w:p>
        </w:tc>
        <w:tc>
          <w:tcPr>
            <w:tcW w:w="4499" w:type="dxa"/>
            <w:vAlign w:val="center"/>
          </w:tcPr>
          <w:p w14:paraId="2D2019D6" w14:textId="7841290A" w:rsidR="00D434B0" w:rsidRPr="007A5D38" w:rsidRDefault="004E5DBA">
            <w:pPr>
              <w:rPr>
                <w:rFonts w:asciiTheme="minorHAnsi" w:hAnsiTheme="minorHAnsi" w:cstheme="minorHAnsi"/>
                <w:sz w:val="18"/>
                <w:szCs w:val="18"/>
              </w:rPr>
            </w:pPr>
            <w:r>
              <w:rPr>
                <w:rFonts w:asciiTheme="minorHAnsi" w:hAnsiTheme="minorHAnsi" w:cstheme="minorHAnsi"/>
                <w:sz w:val="18"/>
                <w:szCs w:val="18"/>
              </w:rPr>
              <w:t xml:space="preserve">Kitchen </w:t>
            </w:r>
            <w:r w:rsidR="00D434B0" w:rsidRPr="007A5D38">
              <w:rPr>
                <w:rFonts w:asciiTheme="minorHAnsi" w:hAnsiTheme="minorHAnsi" w:cstheme="minorHAnsi"/>
                <w:sz w:val="18"/>
                <w:szCs w:val="18"/>
              </w:rPr>
              <w:t>Average Ceiling Height</w:t>
            </w:r>
          </w:p>
        </w:tc>
        <w:tc>
          <w:tcPr>
            <w:tcW w:w="5665" w:type="dxa"/>
          </w:tcPr>
          <w:p w14:paraId="7DF1C1BA" w14:textId="42E5E51D" w:rsidR="00D434B0" w:rsidRPr="007A5D38" w:rsidRDefault="00D434B0" w:rsidP="00D54FC9">
            <w:pPr>
              <w:rPr>
                <w:rFonts w:asciiTheme="minorHAnsi" w:hAnsiTheme="minorHAnsi" w:cstheme="minorHAnsi"/>
                <w:sz w:val="18"/>
                <w:szCs w:val="18"/>
              </w:rPr>
            </w:pPr>
            <w:r w:rsidRPr="007A5D38">
              <w:rPr>
                <w:rFonts w:asciiTheme="minorHAnsi" w:hAnsiTheme="minorHAnsi" w:cstheme="minorHAnsi"/>
                <w:sz w:val="18"/>
                <w:szCs w:val="18"/>
              </w:rPr>
              <w:t>&lt;&lt;</w:t>
            </w:r>
            <w:r w:rsidR="005D17AE">
              <w:rPr>
                <w:rFonts w:asciiTheme="minorHAnsi" w:hAnsiTheme="minorHAnsi" w:cstheme="minorHAnsi"/>
                <w:sz w:val="18"/>
                <w:szCs w:val="18"/>
              </w:rPr>
              <w:t xml:space="preserve">User Entered Value </w:t>
            </w:r>
            <w:r w:rsidR="00D25693" w:rsidRPr="007A5D38">
              <w:rPr>
                <w:rFonts w:asciiTheme="minorHAnsi" w:hAnsiTheme="minorHAnsi" w:cstheme="minorHAnsi"/>
                <w:sz w:val="18"/>
                <w:szCs w:val="18"/>
              </w:rPr>
              <w:t>(</w:t>
            </w:r>
            <w:r w:rsidR="006F1E84">
              <w:rPr>
                <w:rFonts w:asciiTheme="minorHAnsi" w:hAnsiTheme="minorHAnsi" w:cstheme="minorHAnsi"/>
                <w:sz w:val="18"/>
                <w:szCs w:val="18"/>
              </w:rPr>
              <w:t>X</w:t>
            </w:r>
            <w:r w:rsidR="00D25693" w:rsidRPr="007A5D38">
              <w:rPr>
                <w:rFonts w:asciiTheme="minorHAnsi" w:hAnsiTheme="minorHAnsi" w:cstheme="minorHAnsi"/>
                <w:sz w:val="18"/>
                <w:szCs w:val="18"/>
              </w:rPr>
              <w:t>X.XX)</w:t>
            </w:r>
            <w:ins w:id="8" w:author="Markstrum, Alexis@Energy" w:date="2020-07-14T14:28:00Z">
              <w:r w:rsidR="00E922E3">
                <w:rPr>
                  <w:rFonts w:asciiTheme="minorHAnsi" w:hAnsiTheme="minorHAnsi" w:cstheme="minorHAnsi"/>
                  <w:sz w:val="18"/>
                  <w:szCs w:val="18"/>
                </w:rPr>
                <w:t>,</w:t>
              </w:r>
              <w:r w:rsidR="00E922E3" w:rsidRPr="00A723CC" w:rsidDel="00440008">
                <w:rPr>
                  <w:rFonts w:asciiTheme="minorHAnsi" w:hAnsiTheme="minorHAnsi" w:cstheme="minorHAnsi"/>
                  <w:sz w:val="18"/>
                  <w:szCs w:val="18"/>
                </w:rPr>
                <w:t xml:space="preserve"> </w:t>
              </w:r>
              <w:r w:rsidR="00E922E3" w:rsidRPr="00A723CC">
                <w:rPr>
                  <w:rFonts w:ascii="Calibri-Light" w:hAnsi="Calibri-Light" w:cs="Calibri-Light"/>
                  <w:sz w:val="18"/>
                  <w:szCs w:val="18"/>
                </w:rPr>
                <w:t xml:space="preserve">if A06 </w:t>
              </w:r>
              <w:r w:rsidR="00E922E3">
                <w:rPr>
                  <w:rFonts w:ascii="Calibri-Light" w:hAnsi="Calibri-Light" w:cs="Calibri-Light"/>
                  <w:sz w:val="18"/>
                  <w:szCs w:val="18"/>
                </w:rPr>
                <w:t>=</w:t>
              </w:r>
              <w:r w:rsidR="00E922E3" w:rsidRPr="00A723CC">
                <w:rPr>
                  <w:rFonts w:ascii="Calibri-Light" w:hAnsi="Calibri-Light" w:cs="Calibri-Light"/>
                  <w:sz w:val="18"/>
                  <w:szCs w:val="18"/>
                </w:rPr>
                <w:t xml:space="preserve"> Non-Enclosed </w:t>
              </w:r>
              <w:r w:rsidR="00E922E3">
                <w:rPr>
                  <w:rFonts w:ascii="Calibri-Light" w:hAnsi="Calibri-Light" w:cs="Calibri-Light"/>
                  <w:sz w:val="18"/>
                  <w:szCs w:val="18"/>
                </w:rPr>
                <w:t>and</w:t>
              </w:r>
              <w:r w:rsidR="00E922E3" w:rsidRPr="00A723CC">
                <w:rPr>
                  <w:rFonts w:ascii="Calibri-Light" w:hAnsi="Calibri-Light" w:cs="Calibri-Light"/>
                  <w:sz w:val="18"/>
                  <w:szCs w:val="18"/>
                </w:rPr>
                <w:t xml:space="preserve"> </w:t>
              </w:r>
              <w:r w:rsidR="00E922E3">
                <w:rPr>
                  <w:rFonts w:ascii="Calibri-Light" w:hAnsi="Calibri-Light" w:cs="Calibri-Light"/>
                  <w:sz w:val="18"/>
                  <w:szCs w:val="18"/>
                </w:rPr>
                <w:t>[</w:t>
              </w:r>
              <w:r w:rsidR="00E922E3" w:rsidRPr="00A723CC">
                <w:rPr>
                  <w:rFonts w:ascii="Calibri-Light" w:hAnsi="Calibri-Light" w:cs="Calibri-Light"/>
                  <w:sz w:val="18"/>
                  <w:szCs w:val="18"/>
                </w:rPr>
                <w:t>C03 = VentedRangeHood &amp; C08 = Demand Control for ALL systems</w:t>
              </w:r>
              <w:r w:rsidR="00E922E3">
                <w:rPr>
                  <w:rFonts w:ascii="Calibri-Light" w:hAnsi="Calibri-Light" w:cs="Calibri-Light"/>
                  <w:sz w:val="18"/>
                  <w:szCs w:val="18"/>
                </w:rPr>
                <w:t>],</w:t>
              </w:r>
              <w:r w:rsidR="00E922E3" w:rsidRPr="00A723CC">
                <w:rPr>
                  <w:rFonts w:ascii="Calibri-Light" w:hAnsi="Calibri-Light" w:cs="Calibri-Light"/>
                  <w:sz w:val="18"/>
                  <w:szCs w:val="18"/>
                </w:rPr>
                <w:t xml:space="preserve"> then allow N/A</w:t>
              </w:r>
            </w:ins>
            <w:r w:rsidR="005D17AE">
              <w:rPr>
                <w:rFonts w:asciiTheme="minorHAnsi" w:hAnsiTheme="minorHAnsi" w:cstheme="minorHAnsi"/>
                <w:sz w:val="18"/>
                <w:szCs w:val="18"/>
              </w:rPr>
              <w:t>&gt;&gt;</w:t>
            </w:r>
          </w:p>
        </w:tc>
      </w:tr>
      <w:tr w:rsidR="00D434B0" w:rsidRPr="007A5D38" w14:paraId="260EDFE7" w14:textId="77777777" w:rsidTr="00E922E3">
        <w:trPr>
          <w:trHeight w:val="158"/>
        </w:trPr>
        <w:tc>
          <w:tcPr>
            <w:tcW w:w="626" w:type="dxa"/>
            <w:vAlign w:val="center"/>
          </w:tcPr>
          <w:p w14:paraId="698D311A" w14:textId="35F85460" w:rsidR="00D434B0" w:rsidRPr="007A5D38" w:rsidRDefault="00D434B0" w:rsidP="00604BA7">
            <w:pPr>
              <w:jc w:val="center"/>
              <w:rPr>
                <w:rFonts w:asciiTheme="minorHAnsi" w:hAnsiTheme="minorHAnsi" w:cstheme="minorHAnsi"/>
                <w:sz w:val="18"/>
                <w:szCs w:val="18"/>
              </w:rPr>
            </w:pPr>
            <w:r w:rsidRPr="007A5D38">
              <w:rPr>
                <w:rFonts w:asciiTheme="minorHAnsi" w:hAnsiTheme="minorHAnsi" w:cstheme="minorHAnsi"/>
                <w:sz w:val="18"/>
                <w:szCs w:val="18"/>
              </w:rPr>
              <w:t>0</w:t>
            </w:r>
            <w:r w:rsidR="00700F25">
              <w:rPr>
                <w:rFonts w:asciiTheme="minorHAnsi" w:hAnsiTheme="minorHAnsi" w:cstheme="minorHAnsi"/>
                <w:sz w:val="18"/>
                <w:szCs w:val="18"/>
              </w:rPr>
              <w:t>5</w:t>
            </w:r>
          </w:p>
        </w:tc>
        <w:tc>
          <w:tcPr>
            <w:tcW w:w="4499" w:type="dxa"/>
            <w:vAlign w:val="center"/>
          </w:tcPr>
          <w:p w14:paraId="68A1A96E" w14:textId="60F8BDE4" w:rsidR="00D434B0" w:rsidRPr="007A5D38" w:rsidRDefault="004E5DBA">
            <w:pPr>
              <w:rPr>
                <w:rFonts w:asciiTheme="minorHAnsi" w:hAnsiTheme="minorHAnsi" w:cstheme="minorHAnsi"/>
                <w:sz w:val="18"/>
                <w:szCs w:val="18"/>
              </w:rPr>
            </w:pPr>
            <w:r>
              <w:rPr>
                <w:rFonts w:asciiTheme="minorHAnsi" w:hAnsiTheme="minorHAnsi" w:cstheme="minorHAnsi"/>
                <w:sz w:val="18"/>
                <w:szCs w:val="18"/>
              </w:rPr>
              <w:t>Kitchen Total Conditioned</w:t>
            </w:r>
            <w:r w:rsidR="00D434B0" w:rsidRPr="007A5D38">
              <w:rPr>
                <w:rFonts w:asciiTheme="minorHAnsi" w:hAnsiTheme="minorHAnsi" w:cstheme="minorHAnsi"/>
                <w:sz w:val="18"/>
                <w:szCs w:val="18"/>
              </w:rPr>
              <w:t xml:space="preserve"> Volume</w:t>
            </w:r>
          </w:p>
        </w:tc>
        <w:tc>
          <w:tcPr>
            <w:tcW w:w="5665" w:type="dxa"/>
          </w:tcPr>
          <w:p w14:paraId="69B37EA8" w14:textId="221757C1" w:rsidR="00D434B0" w:rsidRPr="007A5D38" w:rsidRDefault="00D434B0">
            <w:pPr>
              <w:rPr>
                <w:rFonts w:asciiTheme="minorHAnsi" w:hAnsiTheme="minorHAnsi" w:cstheme="minorHAnsi"/>
                <w:sz w:val="18"/>
                <w:szCs w:val="18"/>
              </w:rPr>
            </w:pPr>
            <w:r w:rsidRPr="007A5D38">
              <w:rPr>
                <w:rFonts w:asciiTheme="minorHAnsi" w:hAnsiTheme="minorHAnsi" w:cstheme="minorHAnsi"/>
                <w:sz w:val="18"/>
                <w:szCs w:val="18"/>
              </w:rPr>
              <w:t>&lt;&lt;calculated value, “</w:t>
            </w:r>
            <w:r w:rsidR="003D40CF">
              <w:rPr>
                <w:rFonts w:asciiTheme="minorHAnsi" w:hAnsiTheme="minorHAnsi" w:cstheme="minorHAnsi"/>
                <w:sz w:val="18"/>
                <w:szCs w:val="18"/>
              </w:rPr>
              <w:t>Kitchen</w:t>
            </w:r>
            <w:r w:rsidRPr="007A5D38">
              <w:rPr>
                <w:rFonts w:asciiTheme="minorHAnsi" w:hAnsiTheme="minorHAnsi" w:cstheme="minorHAnsi"/>
                <w:sz w:val="18"/>
                <w:szCs w:val="18"/>
              </w:rPr>
              <w:t xml:space="preserve"> Floor Area (A0</w:t>
            </w:r>
            <w:r w:rsidR="00C51E0F">
              <w:rPr>
                <w:rFonts w:asciiTheme="minorHAnsi" w:hAnsiTheme="minorHAnsi" w:cstheme="minorHAnsi"/>
                <w:sz w:val="18"/>
                <w:szCs w:val="18"/>
              </w:rPr>
              <w:t>3</w:t>
            </w:r>
            <w:r w:rsidRPr="007A5D38">
              <w:rPr>
                <w:rFonts w:asciiTheme="minorHAnsi" w:hAnsiTheme="minorHAnsi" w:cstheme="minorHAnsi"/>
                <w:sz w:val="18"/>
                <w:szCs w:val="18"/>
              </w:rPr>
              <w:t>)” * “</w:t>
            </w:r>
            <w:r w:rsidR="003D40CF">
              <w:rPr>
                <w:rFonts w:asciiTheme="minorHAnsi" w:hAnsiTheme="minorHAnsi" w:cstheme="minorHAnsi"/>
                <w:sz w:val="18"/>
                <w:szCs w:val="18"/>
              </w:rPr>
              <w:t xml:space="preserve">Kitchen </w:t>
            </w:r>
            <w:r w:rsidRPr="007A5D38">
              <w:rPr>
                <w:rFonts w:asciiTheme="minorHAnsi" w:hAnsiTheme="minorHAnsi" w:cstheme="minorHAnsi"/>
                <w:sz w:val="18"/>
                <w:szCs w:val="18"/>
              </w:rPr>
              <w:t xml:space="preserve">Average Ceiling Height” </w:t>
            </w:r>
            <w:r w:rsidR="00D25693" w:rsidRPr="007A5D38">
              <w:rPr>
                <w:rFonts w:asciiTheme="minorHAnsi" w:hAnsiTheme="minorHAnsi" w:cstheme="minorHAnsi"/>
                <w:sz w:val="18"/>
                <w:szCs w:val="18"/>
              </w:rPr>
              <w:t>(A0</w:t>
            </w:r>
            <w:r w:rsidR="00C51E0F">
              <w:rPr>
                <w:rFonts w:asciiTheme="minorHAnsi" w:hAnsiTheme="minorHAnsi" w:cstheme="minorHAnsi"/>
                <w:sz w:val="18"/>
                <w:szCs w:val="18"/>
              </w:rPr>
              <w:t>4</w:t>
            </w:r>
            <w:r w:rsidR="00D25693" w:rsidRPr="007A5D38">
              <w:rPr>
                <w:rFonts w:asciiTheme="minorHAnsi" w:hAnsiTheme="minorHAnsi" w:cstheme="minorHAnsi"/>
                <w:sz w:val="18"/>
                <w:szCs w:val="18"/>
              </w:rPr>
              <w:t>)</w:t>
            </w:r>
            <w:r w:rsidR="00111C8E">
              <w:rPr>
                <w:rFonts w:asciiTheme="minorHAnsi" w:hAnsiTheme="minorHAnsi" w:cstheme="minorHAnsi"/>
                <w:sz w:val="18"/>
                <w:szCs w:val="18"/>
              </w:rPr>
              <w:t xml:space="preserve"> (XX.XX)</w:t>
            </w:r>
            <w:ins w:id="9" w:author="Markstrum, Alexis@Energy" w:date="2020-07-14T14:29:00Z">
              <w:r w:rsidR="00E922E3">
                <w:rPr>
                  <w:rFonts w:asciiTheme="minorHAnsi" w:hAnsiTheme="minorHAnsi" w:cstheme="minorHAnsi"/>
                  <w:sz w:val="18"/>
                  <w:szCs w:val="18"/>
                </w:rPr>
                <w:t xml:space="preserve">; else </w:t>
              </w:r>
              <w:r w:rsidR="00E922E3" w:rsidRPr="00E516CF">
                <w:rPr>
                  <w:rFonts w:ascii="Calibri-Light" w:hAnsi="Calibri-Light" w:cs="Calibri-Light"/>
                  <w:sz w:val="18"/>
                  <w:szCs w:val="18"/>
                </w:rPr>
                <w:t xml:space="preserve">if </w:t>
              </w:r>
              <w:r w:rsidR="00E922E3">
                <w:rPr>
                  <w:rFonts w:ascii="Calibri-Light" w:hAnsi="Calibri-Light" w:cs="Calibri-Light"/>
                  <w:sz w:val="18"/>
                  <w:szCs w:val="18"/>
                </w:rPr>
                <w:t>A03 or A04 = N/A,</w:t>
              </w:r>
              <w:r w:rsidR="00E922E3" w:rsidRPr="00E516CF">
                <w:rPr>
                  <w:rFonts w:ascii="Calibri-Light" w:hAnsi="Calibri-Light" w:cs="Calibri-Light"/>
                  <w:sz w:val="18"/>
                  <w:szCs w:val="18"/>
                </w:rPr>
                <w:t xml:space="preserve"> then </w:t>
              </w:r>
              <w:r w:rsidR="00E922E3">
                <w:rPr>
                  <w:rFonts w:ascii="Calibri-Light" w:hAnsi="Calibri-Light" w:cs="Calibri-Light"/>
                  <w:sz w:val="18"/>
                  <w:szCs w:val="18"/>
                </w:rPr>
                <w:t xml:space="preserve">value = </w:t>
              </w:r>
              <w:r w:rsidR="00E922E3" w:rsidRPr="00E516CF">
                <w:rPr>
                  <w:rFonts w:ascii="Calibri-Light" w:hAnsi="Calibri-Light" w:cs="Calibri-Light"/>
                  <w:sz w:val="18"/>
                  <w:szCs w:val="18"/>
                </w:rPr>
                <w:t>N/A</w:t>
              </w:r>
            </w:ins>
            <w:del w:id="10" w:author="Markstrum, Alexis@Energy" w:date="2020-07-14T14:29:00Z">
              <w:r w:rsidR="00E53748" w:rsidDel="00E922E3">
                <w:rPr>
                  <w:rFonts w:asciiTheme="minorHAnsi" w:hAnsiTheme="minorHAnsi" w:cstheme="minorHAnsi"/>
                  <w:sz w:val="18"/>
                  <w:szCs w:val="18"/>
                </w:rPr>
                <w:delText xml:space="preserve"> </w:delText>
              </w:r>
            </w:del>
            <w:r w:rsidR="00E842BD">
              <w:rPr>
                <w:rFonts w:asciiTheme="minorHAnsi" w:hAnsiTheme="minorHAnsi" w:cstheme="minorHAnsi"/>
                <w:sz w:val="18"/>
                <w:szCs w:val="18"/>
              </w:rPr>
              <w:t>&gt;&gt;</w:t>
            </w:r>
          </w:p>
        </w:tc>
      </w:tr>
      <w:tr w:rsidR="00237379" w:rsidRPr="007A5D38" w14:paraId="2C2BE142" w14:textId="77777777" w:rsidTr="00E922E3">
        <w:trPr>
          <w:trHeight w:val="158"/>
        </w:trPr>
        <w:tc>
          <w:tcPr>
            <w:tcW w:w="626" w:type="dxa"/>
            <w:vAlign w:val="center"/>
          </w:tcPr>
          <w:p w14:paraId="23B077D6" w14:textId="22AC0D1D" w:rsidR="00237379" w:rsidRPr="007A5D38" w:rsidRDefault="00700F25" w:rsidP="003D0A5A">
            <w:pPr>
              <w:jc w:val="center"/>
              <w:rPr>
                <w:rFonts w:asciiTheme="minorHAnsi" w:hAnsiTheme="minorHAnsi" w:cstheme="minorHAnsi"/>
                <w:sz w:val="18"/>
                <w:szCs w:val="18"/>
              </w:rPr>
            </w:pPr>
            <w:r>
              <w:rPr>
                <w:rFonts w:asciiTheme="minorHAnsi" w:hAnsiTheme="minorHAnsi" w:cstheme="minorHAnsi"/>
                <w:sz w:val="18"/>
                <w:szCs w:val="18"/>
              </w:rPr>
              <w:t>06</w:t>
            </w:r>
          </w:p>
        </w:tc>
        <w:tc>
          <w:tcPr>
            <w:tcW w:w="4499" w:type="dxa"/>
            <w:vAlign w:val="center"/>
          </w:tcPr>
          <w:p w14:paraId="43F21B31" w14:textId="3D7FCCCE" w:rsidR="00237379" w:rsidRPr="007A5D38" w:rsidRDefault="004C0E44" w:rsidP="00A635C0">
            <w:pPr>
              <w:rPr>
                <w:rFonts w:asciiTheme="minorHAnsi" w:hAnsiTheme="minorHAnsi" w:cstheme="minorHAnsi"/>
                <w:sz w:val="18"/>
                <w:szCs w:val="18"/>
              </w:rPr>
            </w:pPr>
            <w:r>
              <w:rPr>
                <w:rFonts w:asciiTheme="minorHAnsi" w:hAnsiTheme="minorHAnsi" w:cstheme="minorHAnsi"/>
                <w:sz w:val="18"/>
                <w:szCs w:val="18"/>
              </w:rPr>
              <w:t>Kitchen Type</w:t>
            </w:r>
          </w:p>
        </w:tc>
        <w:tc>
          <w:tcPr>
            <w:tcW w:w="5665" w:type="dxa"/>
          </w:tcPr>
          <w:p w14:paraId="2B8BC5B1" w14:textId="72CED130" w:rsidR="004C0E44" w:rsidRPr="007A5D38" w:rsidRDefault="00B4489D">
            <w:pPr>
              <w:rPr>
                <w:rFonts w:asciiTheme="minorHAnsi" w:hAnsiTheme="minorHAnsi" w:cstheme="minorHAnsi"/>
                <w:sz w:val="18"/>
                <w:szCs w:val="18"/>
              </w:rPr>
            </w:pPr>
            <w:r>
              <w:rPr>
                <w:rFonts w:asciiTheme="minorHAnsi" w:hAnsiTheme="minorHAnsi" w:cstheme="minorHAnsi"/>
                <w:sz w:val="18"/>
                <w:szCs w:val="18"/>
              </w:rPr>
              <w:t>User Entry, selections (</w:t>
            </w:r>
            <w:r w:rsidR="004C0E44">
              <w:rPr>
                <w:rFonts w:asciiTheme="minorHAnsi" w:hAnsiTheme="minorHAnsi" w:cstheme="minorHAnsi"/>
                <w:sz w:val="18"/>
                <w:szCs w:val="18"/>
              </w:rPr>
              <w:t>E</w:t>
            </w:r>
            <w:r w:rsidR="00DB0685">
              <w:rPr>
                <w:rFonts w:asciiTheme="minorHAnsi" w:hAnsiTheme="minorHAnsi" w:cstheme="minorHAnsi"/>
                <w:sz w:val="18"/>
                <w:szCs w:val="18"/>
              </w:rPr>
              <w:t>nclosed</w:t>
            </w:r>
            <w:r>
              <w:rPr>
                <w:rFonts w:asciiTheme="minorHAnsi" w:hAnsiTheme="minorHAnsi" w:cstheme="minorHAnsi"/>
                <w:sz w:val="18"/>
                <w:szCs w:val="18"/>
              </w:rPr>
              <w:t xml:space="preserve"> or </w:t>
            </w:r>
            <w:r w:rsidR="00DB0685">
              <w:rPr>
                <w:rFonts w:asciiTheme="minorHAnsi" w:hAnsiTheme="minorHAnsi" w:cstheme="minorHAnsi"/>
                <w:sz w:val="18"/>
                <w:szCs w:val="18"/>
              </w:rPr>
              <w:t>Non-Enclosed</w:t>
            </w:r>
            <w:r w:rsidR="00E842BD">
              <w:rPr>
                <w:rFonts w:asciiTheme="minorHAnsi" w:hAnsiTheme="minorHAnsi" w:cstheme="minorHAnsi"/>
                <w:sz w:val="18"/>
                <w:szCs w:val="18"/>
              </w:rPr>
              <w:t>)</w:t>
            </w:r>
          </w:p>
        </w:tc>
      </w:tr>
    </w:tbl>
    <w:p w14:paraId="218E762D" w14:textId="264DB69A" w:rsidR="005A2B97" w:rsidRDefault="005A2B97" w:rsidP="00D65FA1">
      <w:pPr>
        <w:rPr>
          <w:rFonts w:asciiTheme="minorHAnsi" w:hAnsiTheme="minorHAnsi"/>
          <w:szCs w:val="18"/>
        </w:rPr>
      </w:pPr>
    </w:p>
    <w:tbl>
      <w:tblPr>
        <w:tblStyle w:val="TableGrid"/>
        <w:tblW w:w="0" w:type="auto"/>
        <w:tblLayout w:type="fixed"/>
        <w:tblLook w:val="04A0" w:firstRow="1" w:lastRow="0" w:firstColumn="1" w:lastColumn="0" w:noHBand="0" w:noVBand="1"/>
      </w:tblPr>
      <w:tblGrid>
        <w:gridCol w:w="980"/>
        <w:gridCol w:w="981"/>
        <w:gridCol w:w="981"/>
        <w:gridCol w:w="981"/>
        <w:gridCol w:w="981"/>
        <w:gridCol w:w="981"/>
        <w:gridCol w:w="981"/>
        <w:gridCol w:w="981"/>
        <w:gridCol w:w="981"/>
        <w:gridCol w:w="981"/>
        <w:gridCol w:w="981"/>
      </w:tblGrid>
      <w:tr w:rsidR="00F75516" w14:paraId="081BFF94" w14:textId="77777777" w:rsidTr="004809E4">
        <w:trPr>
          <w:cantSplit/>
          <w:trHeight w:val="305"/>
        </w:trPr>
        <w:tc>
          <w:tcPr>
            <w:tcW w:w="10790" w:type="dxa"/>
            <w:gridSpan w:val="11"/>
            <w:vAlign w:val="center"/>
          </w:tcPr>
          <w:p w14:paraId="6291A2B6" w14:textId="47743E97" w:rsidR="00F75516" w:rsidRDefault="00B33AFC" w:rsidP="003707C5">
            <w:pPr>
              <w:rPr>
                <w:rFonts w:asciiTheme="minorHAnsi" w:hAnsiTheme="minorHAnsi"/>
                <w:sz w:val="18"/>
                <w:szCs w:val="18"/>
              </w:rPr>
            </w:pPr>
            <w:r>
              <w:rPr>
                <w:rFonts w:asciiTheme="minorHAnsi" w:hAnsiTheme="minorHAnsi"/>
                <w:b/>
                <w:szCs w:val="18"/>
              </w:rPr>
              <w:t>B</w:t>
            </w:r>
            <w:r w:rsidR="00F75516" w:rsidRPr="003707C5">
              <w:rPr>
                <w:rFonts w:asciiTheme="minorHAnsi" w:hAnsiTheme="minorHAnsi"/>
                <w:b/>
                <w:szCs w:val="18"/>
              </w:rPr>
              <w:t>. Kitchen Exhaust System</w:t>
            </w:r>
            <w:r w:rsidR="00A4543E">
              <w:rPr>
                <w:rFonts w:asciiTheme="minorHAnsi" w:hAnsiTheme="minorHAnsi"/>
                <w:b/>
                <w:szCs w:val="18"/>
              </w:rPr>
              <w:t>s</w:t>
            </w:r>
          </w:p>
        </w:tc>
      </w:tr>
      <w:tr w:rsidR="00976D94" w14:paraId="350490DE" w14:textId="77777777" w:rsidTr="003707C5">
        <w:trPr>
          <w:cantSplit/>
          <w:trHeight w:val="305"/>
        </w:trPr>
        <w:tc>
          <w:tcPr>
            <w:tcW w:w="980" w:type="dxa"/>
            <w:textDirection w:val="btLr"/>
            <w:vAlign w:val="center"/>
          </w:tcPr>
          <w:p w14:paraId="62BE2F05" w14:textId="1108E72E" w:rsidR="00976D94" w:rsidRDefault="00976D94" w:rsidP="003707C5">
            <w:pPr>
              <w:jc w:val="center"/>
              <w:rPr>
                <w:rFonts w:asciiTheme="minorHAnsi" w:hAnsiTheme="minorHAnsi"/>
                <w:sz w:val="18"/>
                <w:szCs w:val="18"/>
              </w:rPr>
            </w:pPr>
            <w:r>
              <w:rPr>
                <w:rFonts w:asciiTheme="minorHAnsi" w:hAnsiTheme="minorHAnsi"/>
                <w:sz w:val="18"/>
                <w:szCs w:val="18"/>
              </w:rPr>
              <w:t>01</w:t>
            </w:r>
          </w:p>
        </w:tc>
        <w:tc>
          <w:tcPr>
            <w:tcW w:w="981" w:type="dxa"/>
            <w:textDirection w:val="btLr"/>
            <w:vAlign w:val="center"/>
          </w:tcPr>
          <w:p w14:paraId="351EB26D" w14:textId="74492FE3" w:rsidR="00976D94" w:rsidRDefault="00976D94" w:rsidP="003707C5">
            <w:pPr>
              <w:jc w:val="center"/>
              <w:rPr>
                <w:rFonts w:asciiTheme="minorHAnsi" w:hAnsiTheme="minorHAnsi"/>
                <w:sz w:val="18"/>
                <w:szCs w:val="18"/>
              </w:rPr>
            </w:pPr>
            <w:r>
              <w:rPr>
                <w:rFonts w:asciiTheme="minorHAnsi" w:hAnsiTheme="minorHAnsi"/>
                <w:sz w:val="18"/>
                <w:szCs w:val="18"/>
              </w:rPr>
              <w:t>02</w:t>
            </w:r>
          </w:p>
        </w:tc>
        <w:tc>
          <w:tcPr>
            <w:tcW w:w="981" w:type="dxa"/>
            <w:textDirection w:val="btLr"/>
            <w:vAlign w:val="center"/>
          </w:tcPr>
          <w:p w14:paraId="75AFD0BE" w14:textId="6D9514B1" w:rsidR="00976D94" w:rsidRDefault="00976D94" w:rsidP="003707C5">
            <w:pPr>
              <w:jc w:val="center"/>
              <w:rPr>
                <w:rFonts w:asciiTheme="minorHAnsi" w:hAnsiTheme="minorHAnsi"/>
                <w:sz w:val="18"/>
                <w:szCs w:val="18"/>
              </w:rPr>
            </w:pPr>
            <w:r>
              <w:rPr>
                <w:rFonts w:asciiTheme="minorHAnsi" w:hAnsiTheme="minorHAnsi"/>
                <w:sz w:val="18"/>
                <w:szCs w:val="18"/>
              </w:rPr>
              <w:t>03</w:t>
            </w:r>
          </w:p>
        </w:tc>
        <w:tc>
          <w:tcPr>
            <w:tcW w:w="981" w:type="dxa"/>
            <w:textDirection w:val="btLr"/>
            <w:vAlign w:val="center"/>
          </w:tcPr>
          <w:p w14:paraId="74E7FE5C" w14:textId="5FCDB534" w:rsidR="00976D94" w:rsidRDefault="00976D94" w:rsidP="003707C5">
            <w:pPr>
              <w:jc w:val="center"/>
              <w:rPr>
                <w:rFonts w:asciiTheme="minorHAnsi" w:hAnsiTheme="minorHAnsi"/>
                <w:sz w:val="18"/>
                <w:szCs w:val="18"/>
              </w:rPr>
            </w:pPr>
            <w:r>
              <w:rPr>
                <w:rFonts w:asciiTheme="minorHAnsi" w:hAnsiTheme="minorHAnsi"/>
                <w:sz w:val="18"/>
                <w:szCs w:val="18"/>
              </w:rPr>
              <w:t>04</w:t>
            </w:r>
          </w:p>
        </w:tc>
        <w:tc>
          <w:tcPr>
            <w:tcW w:w="981" w:type="dxa"/>
            <w:textDirection w:val="btLr"/>
            <w:vAlign w:val="center"/>
          </w:tcPr>
          <w:p w14:paraId="0315FAA6" w14:textId="25DE7BE6" w:rsidR="00976D94" w:rsidRDefault="00976D94" w:rsidP="003707C5">
            <w:pPr>
              <w:jc w:val="center"/>
              <w:rPr>
                <w:rFonts w:asciiTheme="minorHAnsi" w:hAnsiTheme="minorHAnsi"/>
                <w:sz w:val="18"/>
                <w:szCs w:val="18"/>
              </w:rPr>
            </w:pPr>
            <w:r>
              <w:rPr>
                <w:rFonts w:asciiTheme="minorHAnsi" w:hAnsiTheme="minorHAnsi"/>
                <w:sz w:val="18"/>
                <w:szCs w:val="18"/>
              </w:rPr>
              <w:t>05</w:t>
            </w:r>
          </w:p>
        </w:tc>
        <w:tc>
          <w:tcPr>
            <w:tcW w:w="981" w:type="dxa"/>
            <w:textDirection w:val="btLr"/>
            <w:vAlign w:val="center"/>
          </w:tcPr>
          <w:p w14:paraId="7D3D6314" w14:textId="41A4D2D7" w:rsidR="00976D94" w:rsidRDefault="00976D94" w:rsidP="003707C5">
            <w:pPr>
              <w:jc w:val="center"/>
              <w:rPr>
                <w:rFonts w:asciiTheme="minorHAnsi" w:hAnsiTheme="minorHAnsi"/>
                <w:sz w:val="18"/>
                <w:szCs w:val="18"/>
              </w:rPr>
            </w:pPr>
            <w:r>
              <w:rPr>
                <w:rFonts w:asciiTheme="minorHAnsi" w:hAnsiTheme="minorHAnsi"/>
                <w:sz w:val="18"/>
                <w:szCs w:val="18"/>
              </w:rPr>
              <w:t>06</w:t>
            </w:r>
          </w:p>
        </w:tc>
        <w:tc>
          <w:tcPr>
            <w:tcW w:w="981" w:type="dxa"/>
            <w:textDirection w:val="btLr"/>
            <w:vAlign w:val="center"/>
          </w:tcPr>
          <w:p w14:paraId="370EFFFD" w14:textId="62965D71" w:rsidR="00976D94" w:rsidRDefault="00976D94" w:rsidP="003707C5">
            <w:pPr>
              <w:jc w:val="center"/>
              <w:rPr>
                <w:rFonts w:asciiTheme="minorHAnsi" w:hAnsiTheme="minorHAnsi"/>
                <w:sz w:val="18"/>
                <w:szCs w:val="18"/>
              </w:rPr>
            </w:pPr>
            <w:r>
              <w:rPr>
                <w:rFonts w:asciiTheme="minorHAnsi" w:hAnsiTheme="minorHAnsi"/>
                <w:sz w:val="18"/>
                <w:szCs w:val="18"/>
              </w:rPr>
              <w:t>07</w:t>
            </w:r>
          </w:p>
        </w:tc>
        <w:tc>
          <w:tcPr>
            <w:tcW w:w="981" w:type="dxa"/>
            <w:textDirection w:val="btLr"/>
            <w:vAlign w:val="center"/>
          </w:tcPr>
          <w:p w14:paraId="557F51EB" w14:textId="5A7ED6DF" w:rsidR="00976D94" w:rsidRDefault="00976D94" w:rsidP="003707C5">
            <w:pPr>
              <w:jc w:val="center"/>
              <w:rPr>
                <w:rFonts w:asciiTheme="minorHAnsi" w:hAnsiTheme="minorHAnsi"/>
                <w:sz w:val="18"/>
                <w:szCs w:val="18"/>
              </w:rPr>
            </w:pPr>
            <w:r>
              <w:rPr>
                <w:rFonts w:asciiTheme="minorHAnsi" w:hAnsiTheme="minorHAnsi"/>
                <w:sz w:val="18"/>
                <w:szCs w:val="18"/>
              </w:rPr>
              <w:t>08</w:t>
            </w:r>
          </w:p>
        </w:tc>
        <w:tc>
          <w:tcPr>
            <w:tcW w:w="981" w:type="dxa"/>
            <w:textDirection w:val="btLr"/>
            <w:vAlign w:val="center"/>
          </w:tcPr>
          <w:p w14:paraId="10768961" w14:textId="69350FBA" w:rsidR="00976D94" w:rsidRDefault="00976D94" w:rsidP="003707C5">
            <w:pPr>
              <w:jc w:val="center"/>
              <w:rPr>
                <w:rFonts w:asciiTheme="minorHAnsi" w:hAnsiTheme="minorHAnsi"/>
                <w:sz w:val="18"/>
                <w:szCs w:val="18"/>
              </w:rPr>
            </w:pPr>
            <w:r>
              <w:rPr>
                <w:rFonts w:asciiTheme="minorHAnsi" w:hAnsiTheme="minorHAnsi"/>
                <w:sz w:val="18"/>
                <w:szCs w:val="18"/>
              </w:rPr>
              <w:t>09</w:t>
            </w:r>
          </w:p>
        </w:tc>
        <w:tc>
          <w:tcPr>
            <w:tcW w:w="981" w:type="dxa"/>
            <w:textDirection w:val="btLr"/>
            <w:vAlign w:val="center"/>
          </w:tcPr>
          <w:p w14:paraId="2E80FC05" w14:textId="2BF18F38" w:rsidR="00976D94" w:rsidRDefault="00976D94" w:rsidP="003707C5">
            <w:pPr>
              <w:jc w:val="center"/>
              <w:rPr>
                <w:rFonts w:asciiTheme="minorHAnsi" w:hAnsiTheme="minorHAnsi"/>
                <w:sz w:val="18"/>
                <w:szCs w:val="18"/>
              </w:rPr>
            </w:pPr>
            <w:r>
              <w:rPr>
                <w:rFonts w:asciiTheme="minorHAnsi" w:hAnsiTheme="minorHAnsi"/>
                <w:sz w:val="18"/>
                <w:szCs w:val="18"/>
              </w:rPr>
              <w:t>10</w:t>
            </w:r>
          </w:p>
        </w:tc>
        <w:tc>
          <w:tcPr>
            <w:tcW w:w="981" w:type="dxa"/>
            <w:textDirection w:val="btLr"/>
            <w:vAlign w:val="center"/>
          </w:tcPr>
          <w:p w14:paraId="255124FC" w14:textId="0CFB646E" w:rsidR="00976D94" w:rsidRDefault="00976D94" w:rsidP="003707C5">
            <w:pPr>
              <w:jc w:val="center"/>
              <w:rPr>
                <w:rFonts w:asciiTheme="minorHAnsi" w:hAnsiTheme="minorHAnsi"/>
                <w:sz w:val="18"/>
                <w:szCs w:val="18"/>
              </w:rPr>
            </w:pPr>
            <w:r>
              <w:rPr>
                <w:rFonts w:asciiTheme="minorHAnsi" w:hAnsiTheme="minorHAnsi"/>
                <w:sz w:val="18"/>
                <w:szCs w:val="18"/>
              </w:rPr>
              <w:t>11</w:t>
            </w:r>
          </w:p>
        </w:tc>
      </w:tr>
      <w:tr w:rsidR="003D6150" w14:paraId="330A22C5" w14:textId="77777777" w:rsidTr="003707C5">
        <w:trPr>
          <w:cantSplit/>
          <w:trHeight w:val="1655"/>
        </w:trPr>
        <w:tc>
          <w:tcPr>
            <w:tcW w:w="980" w:type="dxa"/>
            <w:textDirection w:val="btLr"/>
            <w:vAlign w:val="center"/>
          </w:tcPr>
          <w:p w14:paraId="28ECE449" w14:textId="59341174" w:rsidR="008607B1" w:rsidRDefault="008607B1" w:rsidP="003707C5">
            <w:pPr>
              <w:ind w:left="113" w:right="113"/>
              <w:jc w:val="center"/>
              <w:rPr>
                <w:rFonts w:asciiTheme="minorHAnsi" w:hAnsiTheme="minorHAnsi"/>
                <w:sz w:val="18"/>
                <w:szCs w:val="18"/>
              </w:rPr>
            </w:pPr>
            <w:r>
              <w:rPr>
                <w:rFonts w:asciiTheme="minorHAnsi" w:hAnsiTheme="minorHAnsi"/>
                <w:sz w:val="18"/>
                <w:szCs w:val="18"/>
              </w:rPr>
              <w:t>System Name</w:t>
            </w:r>
          </w:p>
        </w:tc>
        <w:tc>
          <w:tcPr>
            <w:tcW w:w="981" w:type="dxa"/>
            <w:textDirection w:val="btLr"/>
            <w:vAlign w:val="center"/>
          </w:tcPr>
          <w:p w14:paraId="22FE8C3A" w14:textId="1340EC5A" w:rsidR="008607B1" w:rsidRDefault="008607B1" w:rsidP="003707C5">
            <w:pPr>
              <w:ind w:left="113" w:right="113"/>
              <w:jc w:val="center"/>
              <w:rPr>
                <w:rFonts w:asciiTheme="minorHAnsi" w:hAnsiTheme="minorHAnsi"/>
                <w:sz w:val="18"/>
                <w:szCs w:val="18"/>
              </w:rPr>
            </w:pPr>
            <w:r>
              <w:rPr>
                <w:rFonts w:asciiTheme="minorHAnsi" w:hAnsiTheme="minorHAnsi"/>
                <w:sz w:val="18"/>
                <w:szCs w:val="18"/>
              </w:rPr>
              <w:t>Manufacturer Name</w:t>
            </w:r>
          </w:p>
        </w:tc>
        <w:tc>
          <w:tcPr>
            <w:tcW w:w="981" w:type="dxa"/>
            <w:textDirection w:val="btLr"/>
            <w:vAlign w:val="center"/>
          </w:tcPr>
          <w:p w14:paraId="1A566065" w14:textId="6D468A3A" w:rsidR="008607B1" w:rsidRDefault="008607B1" w:rsidP="003707C5">
            <w:pPr>
              <w:ind w:left="113" w:right="113"/>
              <w:jc w:val="center"/>
              <w:rPr>
                <w:rFonts w:asciiTheme="minorHAnsi" w:hAnsiTheme="minorHAnsi"/>
                <w:sz w:val="18"/>
                <w:szCs w:val="18"/>
              </w:rPr>
            </w:pPr>
            <w:r>
              <w:rPr>
                <w:rFonts w:asciiTheme="minorHAnsi" w:hAnsiTheme="minorHAnsi"/>
                <w:sz w:val="18"/>
                <w:szCs w:val="18"/>
              </w:rPr>
              <w:t>System Type</w:t>
            </w:r>
          </w:p>
        </w:tc>
        <w:tc>
          <w:tcPr>
            <w:tcW w:w="981" w:type="dxa"/>
            <w:textDirection w:val="btLr"/>
            <w:vAlign w:val="center"/>
          </w:tcPr>
          <w:p w14:paraId="7EBCB590" w14:textId="3A3A5F0C" w:rsidR="008607B1" w:rsidRDefault="008607B1" w:rsidP="003707C5">
            <w:pPr>
              <w:ind w:left="113" w:right="113"/>
              <w:jc w:val="center"/>
              <w:rPr>
                <w:rFonts w:asciiTheme="minorHAnsi" w:hAnsiTheme="minorHAnsi"/>
                <w:sz w:val="18"/>
                <w:szCs w:val="18"/>
              </w:rPr>
            </w:pPr>
            <w:r>
              <w:rPr>
                <w:rFonts w:asciiTheme="minorHAnsi" w:hAnsiTheme="minorHAnsi"/>
                <w:sz w:val="18"/>
                <w:szCs w:val="18"/>
              </w:rPr>
              <w:t>HVI Directory Listed Model Number</w:t>
            </w:r>
          </w:p>
        </w:tc>
        <w:tc>
          <w:tcPr>
            <w:tcW w:w="981" w:type="dxa"/>
            <w:textDirection w:val="btLr"/>
            <w:vAlign w:val="center"/>
          </w:tcPr>
          <w:p w14:paraId="288E6254" w14:textId="22DC3169" w:rsidR="008607B1" w:rsidRDefault="008607B1" w:rsidP="003707C5">
            <w:pPr>
              <w:ind w:left="113" w:right="113"/>
              <w:jc w:val="center"/>
              <w:rPr>
                <w:rFonts w:asciiTheme="minorHAnsi" w:hAnsiTheme="minorHAnsi"/>
                <w:sz w:val="18"/>
                <w:szCs w:val="18"/>
              </w:rPr>
            </w:pPr>
            <w:r>
              <w:rPr>
                <w:rFonts w:asciiTheme="minorHAnsi" w:hAnsiTheme="minorHAnsi"/>
                <w:sz w:val="18"/>
                <w:szCs w:val="18"/>
              </w:rPr>
              <w:t>HVI Directory Listed Rated Airflow</w:t>
            </w:r>
          </w:p>
        </w:tc>
        <w:tc>
          <w:tcPr>
            <w:tcW w:w="981" w:type="dxa"/>
            <w:textDirection w:val="btLr"/>
            <w:vAlign w:val="center"/>
          </w:tcPr>
          <w:p w14:paraId="795F04A8" w14:textId="5516671D" w:rsidR="008607B1" w:rsidRDefault="008607B1" w:rsidP="003707C5">
            <w:pPr>
              <w:ind w:left="113" w:right="113"/>
              <w:jc w:val="center"/>
              <w:rPr>
                <w:rFonts w:asciiTheme="minorHAnsi" w:hAnsiTheme="minorHAnsi"/>
                <w:sz w:val="18"/>
                <w:szCs w:val="18"/>
              </w:rPr>
            </w:pPr>
            <w:r>
              <w:rPr>
                <w:rFonts w:asciiTheme="minorHAnsi" w:hAnsiTheme="minorHAnsi"/>
                <w:sz w:val="18"/>
                <w:szCs w:val="18"/>
              </w:rPr>
              <w:t>HVI Directory Listed Sound Rating</w:t>
            </w:r>
          </w:p>
        </w:tc>
        <w:tc>
          <w:tcPr>
            <w:tcW w:w="981" w:type="dxa"/>
            <w:textDirection w:val="btLr"/>
            <w:vAlign w:val="center"/>
          </w:tcPr>
          <w:p w14:paraId="4D42A08F" w14:textId="5191F30F" w:rsidR="008607B1" w:rsidRDefault="008607B1" w:rsidP="003707C5">
            <w:pPr>
              <w:ind w:left="113" w:right="113"/>
              <w:jc w:val="center"/>
              <w:rPr>
                <w:rFonts w:asciiTheme="minorHAnsi" w:hAnsiTheme="minorHAnsi"/>
                <w:sz w:val="18"/>
                <w:szCs w:val="18"/>
              </w:rPr>
            </w:pPr>
            <w:r>
              <w:rPr>
                <w:rFonts w:asciiTheme="minorHAnsi" w:hAnsiTheme="minorHAnsi"/>
                <w:sz w:val="18"/>
                <w:szCs w:val="18"/>
              </w:rPr>
              <w:t>Minimum Airflow (</w:t>
            </w:r>
            <w:r w:rsidR="00534921">
              <w:rPr>
                <w:rFonts w:asciiTheme="minorHAnsi" w:hAnsiTheme="minorHAnsi"/>
                <w:sz w:val="18"/>
                <w:szCs w:val="18"/>
              </w:rPr>
              <w:t>defaults to</w:t>
            </w:r>
            <w:r>
              <w:rPr>
                <w:rFonts w:asciiTheme="minorHAnsi" w:hAnsiTheme="minorHAnsi"/>
                <w:sz w:val="18"/>
                <w:szCs w:val="18"/>
              </w:rPr>
              <w:t xml:space="preserve"> rated airflow)</w:t>
            </w:r>
          </w:p>
        </w:tc>
        <w:tc>
          <w:tcPr>
            <w:tcW w:w="981" w:type="dxa"/>
            <w:textDirection w:val="btLr"/>
            <w:vAlign w:val="center"/>
          </w:tcPr>
          <w:p w14:paraId="10166DC9" w14:textId="2ED3D012" w:rsidR="008607B1" w:rsidRDefault="008607B1" w:rsidP="003707C5">
            <w:pPr>
              <w:ind w:left="113" w:right="113"/>
              <w:jc w:val="center"/>
              <w:rPr>
                <w:rFonts w:asciiTheme="minorHAnsi" w:hAnsiTheme="minorHAnsi"/>
                <w:sz w:val="18"/>
                <w:szCs w:val="18"/>
              </w:rPr>
            </w:pPr>
            <w:r>
              <w:rPr>
                <w:rFonts w:asciiTheme="minorHAnsi" w:hAnsiTheme="minorHAnsi"/>
                <w:sz w:val="18"/>
                <w:szCs w:val="18"/>
              </w:rPr>
              <w:t>Operation Schedule</w:t>
            </w:r>
          </w:p>
        </w:tc>
        <w:tc>
          <w:tcPr>
            <w:tcW w:w="981" w:type="dxa"/>
            <w:textDirection w:val="btLr"/>
            <w:vAlign w:val="center"/>
          </w:tcPr>
          <w:p w14:paraId="477E77B5" w14:textId="68075691" w:rsidR="008607B1" w:rsidRDefault="008607B1" w:rsidP="003707C5">
            <w:pPr>
              <w:ind w:left="113" w:right="113"/>
              <w:jc w:val="center"/>
              <w:rPr>
                <w:rFonts w:asciiTheme="minorHAnsi" w:hAnsiTheme="minorHAnsi"/>
                <w:sz w:val="18"/>
                <w:szCs w:val="18"/>
              </w:rPr>
            </w:pPr>
            <w:r>
              <w:rPr>
                <w:rFonts w:asciiTheme="minorHAnsi" w:hAnsiTheme="minorHAnsi"/>
                <w:sz w:val="18"/>
                <w:szCs w:val="18"/>
              </w:rPr>
              <w:t>Required Minimum Ventilation Rate (if demand controlled)</w:t>
            </w:r>
          </w:p>
        </w:tc>
        <w:tc>
          <w:tcPr>
            <w:tcW w:w="981" w:type="dxa"/>
            <w:textDirection w:val="btLr"/>
            <w:vAlign w:val="center"/>
          </w:tcPr>
          <w:p w14:paraId="6B854EFC" w14:textId="3AF0A674" w:rsidR="008607B1" w:rsidRDefault="008607B1" w:rsidP="003707C5">
            <w:pPr>
              <w:ind w:left="113" w:right="113"/>
              <w:jc w:val="center"/>
              <w:rPr>
                <w:rFonts w:asciiTheme="minorHAnsi" w:hAnsiTheme="minorHAnsi"/>
                <w:sz w:val="18"/>
                <w:szCs w:val="18"/>
              </w:rPr>
            </w:pPr>
            <w:r>
              <w:rPr>
                <w:rFonts w:asciiTheme="minorHAnsi" w:hAnsiTheme="minorHAnsi"/>
                <w:sz w:val="18"/>
                <w:szCs w:val="18"/>
              </w:rPr>
              <w:t>Maximum Sound Rating</w:t>
            </w:r>
          </w:p>
        </w:tc>
        <w:tc>
          <w:tcPr>
            <w:tcW w:w="981" w:type="dxa"/>
            <w:textDirection w:val="btLr"/>
            <w:vAlign w:val="center"/>
          </w:tcPr>
          <w:p w14:paraId="59C343BA" w14:textId="4CA31E36" w:rsidR="008607B1" w:rsidRDefault="008607B1" w:rsidP="003707C5">
            <w:pPr>
              <w:ind w:left="113" w:right="113"/>
              <w:jc w:val="center"/>
              <w:rPr>
                <w:rFonts w:asciiTheme="minorHAnsi" w:hAnsiTheme="minorHAnsi"/>
                <w:sz w:val="18"/>
                <w:szCs w:val="18"/>
              </w:rPr>
            </w:pPr>
            <w:r>
              <w:rPr>
                <w:rFonts w:asciiTheme="minorHAnsi" w:hAnsiTheme="minorHAnsi"/>
                <w:sz w:val="18"/>
                <w:szCs w:val="18"/>
              </w:rPr>
              <w:t>Compliance Statement</w:t>
            </w:r>
          </w:p>
        </w:tc>
      </w:tr>
      <w:tr w:rsidR="008607B1" w14:paraId="1F56676E" w14:textId="77777777" w:rsidTr="003707C5">
        <w:tc>
          <w:tcPr>
            <w:tcW w:w="980" w:type="dxa"/>
          </w:tcPr>
          <w:p w14:paraId="26E49E22" w14:textId="048BA7C6" w:rsidR="008607B1" w:rsidRDefault="00F75516" w:rsidP="004B6E84">
            <w:pPr>
              <w:rPr>
                <w:rFonts w:asciiTheme="minorHAnsi" w:hAnsiTheme="minorHAnsi"/>
                <w:sz w:val="18"/>
                <w:szCs w:val="18"/>
              </w:rPr>
            </w:pPr>
            <w:r>
              <w:rPr>
                <w:rFonts w:asciiTheme="minorHAnsi" w:hAnsiTheme="minorHAnsi"/>
                <w:sz w:val="18"/>
                <w:szCs w:val="18"/>
              </w:rPr>
              <w:t>&lt;&lt;User Entered Value up to 50 characters&gt;&gt;</w:t>
            </w:r>
          </w:p>
        </w:tc>
        <w:tc>
          <w:tcPr>
            <w:tcW w:w="981" w:type="dxa"/>
          </w:tcPr>
          <w:p w14:paraId="2B934B87" w14:textId="35A2BD37" w:rsidR="008607B1" w:rsidRDefault="00F75516" w:rsidP="004B6E84">
            <w:pPr>
              <w:rPr>
                <w:rFonts w:asciiTheme="minorHAnsi" w:hAnsiTheme="minorHAnsi"/>
                <w:sz w:val="18"/>
                <w:szCs w:val="18"/>
              </w:rPr>
            </w:pPr>
            <w:r>
              <w:rPr>
                <w:rFonts w:asciiTheme="minorHAnsi" w:hAnsiTheme="minorHAnsi"/>
                <w:sz w:val="18"/>
                <w:szCs w:val="18"/>
              </w:rPr>
              <w:t>&lt;&lt;User Entered Value up to 50 characters&gt;&gt;</w:t>
            </w:r>
          </w:p>
        </w:tc>
        <w:tc>
          <w:tcPr>
            <w:tcW w:w="981" w:type="dxa"/>
          </w:tcPr>
          <w:p w14:paraId="4CC55754" w14:textId="53C9337A" w:rsidR="008607B1" w:rsidRDefault="00F75516" w:rsidP="004B6E84">
            <w:pPr>
              <w:rPr>
                <w:rFonts w:asciiTheme="minorHAnsi" w:hAnsiTheme="minorHAnsi"/>
                <w:sz w:val="18"/>
                <w:szCs w:val="18"/>
              </w:rPr>
            </w:pPr>
            <w:r>
              <w:rPr>
                <w:rFonts w:asciiTheme="minorHAnsi" w:hAnsiTheme="minorHAnsi"/>
                <w:sz w:val="18"/>
                <w:szCs w:val="18"/>
              </w:rPr>
              <w:t>&lt;&lt;User Entered Value; Selections = (Vented Range Hood, Downdraft, Other)&gt;&gt;</w:t>
            </w:r>
          </w:p>
        </w:tc>
        <w:tc>
          <w:tcPr>
            <w:tcW w:w="981" w:type="dxa"/>
          </w:tcPr>
          <w:p w14:paraId="49B410D3" w14:textId="71AB1F99" w:rsidR="008607B1" w:rsidRDefault="00DE3DC8" w:rsidP="004B6E84">
            <w:pPr>
              <w:rPr>
                <w:rFonts w:asciiTheme="minorHAnsi" w:hAnsiTheme="minorHAnsi"/>
                <w:sz w:val="18"/>
                <w:szCs w:val="18"/>
              </w:rPr>
            </w:pPr>
            <w:r>
              <w:rPr>
                <w:rFonts w:asciiTheme="minorHAnsi" w:hAnsiTheme="minorHAnsi"/>
                <w:sz w:val="18"/>
                <w:szCs w:val="18"/>
              </w:rPr>
              <w:t>&lt;&lt;User Entered Value up to 50 characters&gt;&gt;</w:t>
            </w:r>
          </w:p>
        </w:tc>
        <w:tc>
          <w:tcPr>
            <w:tcW w:w="981" w:type="dxa"/>
          </w:tcPr>
          <w:p w14:paraId="1BF64A4B" w14:textId="672655DF" w:rsidR="008607B1" w:rsidRDefault="00DE3DC8" w:rsidP="002E47B0">
            <w:pPr>
              <w:rPr>
                <w:rFonts w:asciiTheme="minorHAnsi" w:hAnsiTheme="minorHAnsi"/>
                <w:sz w:val="18"/>
                <w:szCs w:val="18"/>
              </w:rPr>
            </w:pPr>
            <w:r>
              <w:rPr>
                <w:rFonts w:asciiTheme="minorHAnsi" w:hAnsiTheme="minorHAnsi"/>
                <w:sz w:val="18"/>
                <w:szCs w:val="18"/>
              </w:rPr>
              <w:t>&lt;&lt;User Entered Value; (XXXX.XX)</w:t>
            </w:r>
            <w:r w:rsidR="002E47B0">
              <w:rPr>
                <w:rFonts w:asciiTheme="minorHAnsi" w:hAnsiTheme="minorHAnsi"/>
                <w:sz w:val="18"/>
                <w:szCs w:val="18"/>
              </w:rPr>
              <w:t>&gt;</w:t>
            </w:r>
            <w:r>
              <w:rPr>
                <w:rFonts w:asciiTheme="minorHAnsi" w:hAnsiTheme="minorHAnsi"/>
                <w:sz w:val="18"/>
                <w:szCs w:val="18"/>
              </w:rPr>
              <w:t>&gt;</w:t>
            </w:r>
          </w:p>
        </w:tc>
        <w:tc>
          <w:tcPr>
            <w:tcW w:w="981" w:type="dxa"/>
          </w:tcPr>
          <w:p w14:paraId="528CD857" w14:textId="201A4B3E" w:rsidR="008607B1" w:rsidRDefault="00DE3DC8" w:rsidP="004B6E84">
            <w:pPr>
              <w:rPr>
                <w:rFonts w:asciiTheme="minorHAnsi" w:hAnsiTheme="minorHAnsi"/>
                <w:sz w:val="18"/>
                <w:szCs w:val="18"/>
              </w:rPr>
            </w:pPr>
            <w:r>
              <w:rPr>
                <w:rFonts w:asciiTheme="minorHAnsi" w:hAnsiTheme="minorHAnsi"/>
                <w:sz w:val="18"/>
                <w:szCs w:val="18"/>
              </w:rPr>
              <w:t>&lt;&lt;User Entered Value; (XX.XX)</w:t>
            </w:r>
            <w:r w:rsidR="002E47B0">
              <w:rPr>
                <w:rFonts w:asciiTheme="minorHAnsi" w:hAnsiTheme="minorHAnsi"/>
                <w:sz w:val="18"/>
                <w:szCs w:val="18"/>
              </w:rPr>
              <w:t>&gt;&gt;</w:t>
            </w:r>
          </w:p>
        </w:tc>
        <w:tc>
          <w:tcPr>
            <w:tcW w:w="981" w:type="dxa"/>
          </w:tcPr>
          <w:p w14:paraId="4D3FEA2D" w14:textId="11074A2D" w:rsidR="00DE3DC8" w:rsidRDefault="00DE3DC8" w:rsidP="00DE3DC8">
            <w:pPr>
              <w:keepNext/>
              <w:rPr>
                <w:rFonts w:asciiTheme="minorHAnsi" w:hAnsiTheme="minorHAnsi"/>
                <w:sz w:val="18"/>
                <w:szCs w:val="18"/>
              </w:rPr>
            </w:pPr>
            <w:r>
              <w:rPr>
                <w:rFonts w:asciiTheme="minorHAnsi" w:hAnsiTheme="minorHAnsi"/>
                <w:sz w:val="18"/>
                <w:szCs w:val="18"/>
              </w:rPr>
              <w:t xml:space="preserve">&lt;&lt;Defaults to </w:t>
            </w:r>
            <w:r w:rsidR="00B33AFC">
              <w:rPr>
                <w:rFonts w:asciiTheme="minorHAnsi" w:hAnsiTheme="minorHAnsi"/>
                <w:sz w:val="18"/>
                <w:szCs w:val="18"/>
              </w:rPr>
              <w:t>B</w:t>
            </w:r>
            <w:r>
              <w:rPr>
                <w:rFonts w:asciiTheme="minorHAnsi" w:hAnsiTheme="minorHAnsi"/>
                <w:sz w:val="18"/>
                <w:szCs w:val="18"/>
              </w:rPr>
              <w:t>0</w:t>
            </w:r>
            <w:r w:rsidR="004809E4">
              <w:rPr>
                <w:rFonts w:asciiTheme="minorHAnsi" w:hAnsiTheme="minorHAnsi"/>
                <w:sz w:val="18"/>
                <w:szCs w:val="18"/>
              </w:rPr>
              <w:t>5</w:t>
            </w:r>
            <w:r>
              <w:rPr>
                <w:rFonts w:asciiTheme="minorHAnsi" w:hAnsiTheme="minorHAnsi"/>
                <w:sz w:val="18"/>
                <w:szCs w:val="18"/>
              </w:rPr>
              <w:t xml:space="preserve"> </w:t>
            </w:r>
          </w:p>
          <w:p w14:paraId="00546B2F" w14:textId="4C51C0D2" w:rsidR="008607B1" w:rsidRDefault="00DE3DC8">
            <w:pPr>
              <w:rPr>
                <w:rFonts w:asciiTheme="minorHAnsi" w:hAnsiTheme="minorHAnsi"/>
                <w:sz w:val="18"/>
                <w:szCs w:val="18"/>
              </w:rPr>
            </w:pPr>
            <w:r>
              <w:rPr>
                <w:rFonts w:asciiTheme="minorHAnsi" w:hAnsiTheme="minorHAnsi"/>
                <w:sz w:val="18"/>
                <w:szCs w:val="18"/>
              </w:rPr>
              <w:t xml:space="preserve">otherwise, User Entered Value; </w:t>
            </w:r>
            <w:r w:rsidR="004809E4">
              <w:rPr>
                <w:rFonts w:asciiTheme="minorHAnsi" w:hAnsiTheme="minorHAnsi"/>
                <w:sz w:val="18"/>
                <w:szCs w:val="18"/>
              </w:rPr>
              <w:t>(X</w:t>
            </w:r>
            <w:r>
              <w:rPr>
                <w:rFonts w:asciiTheme="minorHAnsi" w:hAnsiTheme="minorHAnsi"/>
                <w:sz w:val="18"/>
                <w:szCs w:val="18"/>
              </w:rPr>
              <w:t>XXX.XX</w:t>
            </w:r>
            <w:r w:rsidR="004809E4">
              <w:rPr>
                <w:rFonts w:asciiTheme="minorHAnsi" w:hAnsiTheme="minorHAnsi"/>
                <w:sz w:val="18"/>
                <w:szCs w:val="18"/>
              </w:rPr>
              <w:t>)</w:t>
            </w:r>
            <w:r>
              <w:rPr>
                <w:rFonts w:asciiTheme="minorHAnsi" w:hAnsiTheme="minorHAnsi"/>
                <w:sz w:val="18"/>
                <w:szCs w:val="18"/>
              </w:rPr>
              <w:t xml:space="preserve">; Not to exceed </w:t>
            </w:r>
            <w:r w:rsidR="00B33AFC">
              <w:rPr>
                <w:rFonts w:asciiTheme="minorHAnsi" w:hAnsiTheme="minorHAnsi"/>
                <w:sz w:val="18"/>
                <w:szCs w:val="18"/>
              </w:rPr>
              <w:t>B</w:t>
            </w:r>
            <w:r>
              <w:rPr>
                <w:rFonts w:asciiTheme="minorHAnsi" w:hAnsiTheme="minorHAnsi"/>
                <w:sz w:val="18"/>
                <w:szCs w:val="18"/>
              </w:rPr>
              <w:t>0</w:t>
            </w:r>
            <w:r w:rsidR="004809E4">
              <w:rPr>
                <w:rFonts w:asciiTheme="minorHAnsi" w:hAnsiTheme="minorHAnsi"/>
                <w:sz w:val="18"/>
                <w:szCs w:val="18"/>
              </w:rPr>
              <w:t>5</w:t>
            </w:r>
            <w:r>
              <w:rPr>
                <w:rFonts w:asciiTheme="minorHAnsi" w:hAnsiTheme="minorHAnsi"/>
                <w:sz w:val="18"/>
                <w:szCs w:val="18"/>
              </w:rPr>
              <w:t xml:space="preserve"> (rated airflow)</w:t>
            </w:r>
            <w:r w:rsidR="002E47B0">
              <w:rPr>
                <w:rFonts w:asciiTheme="minorHAnsi" w:hAnsiTheme="minorHAnsi"/>
                <w:sz w:val="18"/>
                <w:szCs w:val="18"/>
              </w:rPr>
              <w:t>&gt;&gt;</w:t>
            </w:r>
          </w:p>
        </w:tc>
        <w:tc>
          <w:tcPr>
            <w:tcW w:w="981" w:type="dxa"/>
          </w:tcPr>
          <w:p w14:paraId="41A09AED" w14:textId="5130C24F" w:rsidR="008607B1" w:rsidRDefault="00DE3DC8" w:rsidP="004B6E84">
            <w:pPr>
              <w:rPr>
                <w:rFonts w:asciiTheme="minorHAnsi" w:hAnsiTheme="minorHAnsi"/>
                <w:sz w:val="18"/>
                <w:szCs w:val="18"/>
              </w:rPr>
            </w:pPr>
            <w:r>
              <w:rPr>
                <w:rFonts w:asciiTheme="minorHAnsi" w:hAnsiTheme="minorHAnsi"/>
                <w:sz w:val="18"/>
                <w:szCs w:val="18"/>
              </w:rPr>
              <w:t>&lt;&lt;User Entry; Selections = (Demand Control, Continuous)&gt;&gt;</w:t>
            </w:r>
          </w:p>
        </w:tc>
        <w:tc>
          <w:tcPr>
            <w:tcW w:w="981" w:type="dxa"/>
          </w:tcPr>
          <w:p w14:paraId="1586A890" w14:textId="63BABCCE" w:rsidR="00DE3DC8" w:rsidRDefault="00DE3DC8" w:rsidP="00DE3DC8">
            <w:pPr>
              <w:keepNext/>
              <w:rPr>
                <w:rFonts w:asciiTheme="minorHAnsi" w:hAnsiTheme="minorHAnsi"/>
                <w:sz w:val="18"/>
                <w:szCs w:val="18"/>
              </w:rPr>
            </w:pPr>
            <w:r>
              <w:rPr>
                <w:rFonts w:asciiTheme="minorHAnsi" w:hAnsiTheme="minorHAnsi"/>
                <w:sz w:val="18"/>
                <w:szCs w:val="18"/>
              </w:rPr>
              <w:t xml:space="preserve">&lt;&lt;If </w:t>
            </w:r>
            <w:r w:rsidR="00B33AFC">
              <w:rPr>
                <w:rFonts w:asciiTheme="minorHAnsi" w:hAnsiTheme="minorHAnsi"/>
                <w:sz w:val="18"/>
                <w:szCs w:val="18"/>
              </w:rPr>
              <w:t>B</w:t>
            </w:r>
            <w:r>
              <w:rPr>
                <w:rFonts w:asciiTheme="minorHAnsi" w:hAnsiTheme="minorHAnsi"/>
                <w:sz w:val="18"/>
                <w:szCs w:val="18"/>
              </w:rPr>
              <w:t>0</w:t>
            </w:r>
            <w:r w:rsidR="004809E4">
              <w:rPr>
                <w:rFonts w:asciiTheme="minorHAnsi" w:hAnsiTheme="minorHAnsi"/>
                <w:sz w:val="18"/>
                <w:szCs w:val="18"/>
              </w:rPr>
              <w:t>8</w:t>
            </w:r>
            <w:r>
              <w:rPr>
                <w:rFonts w:asciiTheme="minorHAnsi" w:hAnsiTheme="minorHAnsi"/>
                <w:sz w:val="18"/>
                <w:szCs w:val="18"/>
              </w:rPr>
              <w:t xml:space="preserve"> = Demand Control and </w:t>
            </w:r>
            <w:r w:rsidR="00B33AFC">
              <w:rPr>
                <w:rFonts w:asciiTheme="minorHAnsi" w:hAnsiTheme="minorHAnsi"/>
                <w:sz w:val="18"/>
                <w:szCs w:val="18"/>
              </w:rPr>
              <w:t>B</w:t>
            </w:r>
            <w:r>
              <w:rPr>
                <w:rFonts w:asciiTheme="minorHAnsi" w:hAnsiTheme="minorHAnsi"/>
                <w:sz w:val="18"/>
                <w:szCs w:val="18"/>
              </w:rPr>
              <w:t>0</w:t>
            </w:r>
            <w:r w:rsidR="004809E4">
              <w:rPr>
                <w:rFonts w:asciiTheme="minorHAnsi" w:hAnsiTheme="minorHAnsi"/>
                <w:sz w:val="18"/>
                <w:szCs w:val="18"/>
              </w:rPr>
              <w:t>3</w:t>
            </w:r>
            <w:r>
              <w:rPr>
                <w:rFonts w:asciiTheme="minorHAnsi" w:hAnsiTheme="minorHAnsi"/>
                <w:sz w:val="18"/>
                <w:szCs w:val="18"/>
              </w:rPr>
              <w:t xml:space="preserve"> = Vented Range Hood, then Result = “100 cfm”; </w:t>
            </w:r>
          </w:p>
          <w:p w14:paraId="6CC494FC" w14:textId="77777777" w:rsidR="00DE3DC8" w:rsidRDefault="00DE3DC8" w:rsidP="00DE3DC8">
            <w:pPr>
              <w:keepNext/>
              <w:rPr>
                <w:rFonts w:asciiTheme="minorHAnsi" w:hAnsiTheme="minorHAnsi"/>
                <w:sz w:val="18"/>
                <w:szCs w:val="18"/>
              </w:rPr>
            </w:pPr>
          </w:p>
          <w:p w14:paraId="0C9EE59F" w14:textId="76F00B3C" w:rsidR="00DE3DC8" w:rsidRDefault="00DE3DC8" w:rsidP="00DE3DC8">
            <w:pPr>
              <w:keepNext/>
              <w:rPr>
                <w:rFonts w:asciiTheme="minorHAnsi" w:hAnsiTheme="minorHAnsi"/>
                <w:sz w:val="18"/>
                <w:szCs w:val="18"/>
              </w:rPr>
            </w:pPr>
            <w:r>
              <w:rPr>
                <w:rFonts w:asciiTheme="minorHAnsi" w:hAnsiTheme="minorHAnsi"/>
                <w:sz w:val="18"/>
                <w:szCs w:val="18"/>
              </w:rPr>
              <w:t xml:space="preserve">Else If </w:t>
            </w:r>
            <w:r w:rsidR="00B33AFC">
              <w:rPr>
                <w:rFonts w:asciiTheme="minorHAnsi" w:hAnsiTheme="minorHAnsi"/>
                <w:sz w:val="18"/>
                <w:szCs w:val="18"/>
              </w:rPr>
              <w:t>B</w:t>
            </w:r>
            <w:r>
              <w:rPr>
                <w:rFonts w:asciiTheme="minorHAnsi" w:hAnsiTheme="minorHAnsi"/>
                <w:sz w:val="18"/>
                <w:szCs w:val="18"/>
              </w:rPr>
              <w:t>0</w:t>
            </w:r>
            <w:r w:rsidR="004809E4">
              <w:rPr>
                <w:rFonts w:asciiTheme="minorHAnsi" w:hAnsiTheme="minorHAnsi"/>
                <w:sz w:val="18"/>
                <w:szCs w:val="18"/>
              </w:rPr>
              <w:t>8</w:t>
            </w:r>
            <w:r>
              <w:rPr>
                <w:rFonts w:asciiTheme="minorHAnsi" w:hAnsiTheme="minorHAnsi"/>
                <w:sz w:val="18"/>
                <w:szCs w:val="18"/>
              </w:rPr>
              <w:t xml:space="preserve"> = Demand Control, A06 = Enclosed, and </w:t>
            </w:r>
            <w:r w:rsidR="00B33AFC">
              <w:rPr>
                <w:rFonts w:asciiTheme="minorHAnsi" w:hAnsiTheme="minorHAnsi"/>
                <w:sz w:val="18"/>
                <w:szCs w:val="18"/>
              </w:rPr>
              <w:t>B</w:t>
            </w:r>
            <w:r>
              <w:rPr>
                <w:rFonts w:asciiTheme="minorHAnsi" w:hAnsiTheme="minorHAnsi"/>
                <w:sz w:val="18"/>
                <w:szCs w:val="18"/>
              </w:rPr>
              <w:t>0</w:t>
            </w:r>
            <w:r w:rsidR="004809E4">
              <w:rPr>
                <w:rFonts w:asciiTheme="minorHAnsi" w:hAnsiTheme="minorHAnsi"/>
                <w:sz w:val="18"/>
                <w:szCs w:val="18"/>
              </w:rPr>
              <w:t>3</w:t>
            </w:r>
            <w:r>
              <w:rPr>
                <w:rFonts w:asciiTheme="minorHAnsi" w:hAnsiTheme="minorHAnsi"/>
                <w:sz w:val="18"/>
                <w:szCs w:val="18"/>
              </w:rPr>
              <w:t xml:space="preserve"> = Other or Downdraft, then Result = lesser of </w:t>
            </w:r>
            <w:r w:rsidRPr="003255BF">
              <w:rPr>
                <w:rFonts w:asciiTheme="minorHAnsi" w:hAnsiTheme="minorHAnsi"/>
                <w:sz w:val="18"/>
                <w:szCs w:val="18"/>
              </w:rPr>
              <w:t>300 cfm and 5*A05</w:t>
            </w:r>
            <w:r w:rsidR="00423CBE">
              <w:rPr>
                <w:rFonts w:asciiTheme="minorHAnsi" w:hAnsiTheme="minorHAnsi"/>
                <w:sz w:val="18"/>
                <w:szCs w:val="18"/>
              </w:rPr>
              <w:t>/60</w:t>
            </w:r>
            <w:r>
              <w:rPr>
                <w:rFonts w:asciiTheme="minorHAnsi" w:hAnsiTheme="minorHAnsi"/>
                <w:sz w:val="18"/>
                <w:szCs w:val="18"/>
              </w:rPr>
              <w:t>;</w:t>
            </w:r>
          </w:p>
          <w:p w14:paraId="46DBB1F2" w14:textId="77777777" w:rsidR="00DE3DC8" w:rsidRDefault="00DE3DC8" w:rsidP="00DE3DC8">
            <w:pPr>
              <w:keepNext/>
              <w:rPr>
                <w:rFonts w:asciiTheme="minorHAnsi" w:hAnsiTheme="minorHAnsi"/>
                <w:sz w:val="18"/>
                <w:szCs w:val="18"/>
              </w:rPr>
            </w:pPr>
          </w:p>
          <w:p w14:paraId="530E25A1" w14:textId="7E88A076" w:rsidR="00DE3DC8" w:rsidRDefault="00DE3DC8" w:rsidP="00DE3DC8">
            <w:pPr>
              <w:keepNext/>
              <w:rPr>
                <w:rFonts w:asciiTheme="minorHAnsi" w:hAnsiTheme="minorHAnsi"/>
                <w:sz w:val="18"/>
                <w:szCs w:val="18"/>
              </w:rPr>
            </w:pPr>
            <w:r>
              <w:rPr>
                <w:rFonts w:asciiTheme="minorHAnsi" w:hAnsiTheme="minorHAnsi"/>
                <w:sz w:val="18"/>
                <w:szCs w:val="18"/>
              </w:rPr>
              <w:t xml:space="preserve">Else If </w:t>
            </w:r>
            <w:r w:rsidR="00B33AFC">
              <w:rPr>
                <w:rFonts w:asciiTheme="minorHAnsi" w:hAnsiTheme="minorHAnsi"/>
                <w:sz w:val="18"/>
                <w:szCs w:val="18"/>
              </w:rPr>
              <w:t>B</w:t>
            </w:r>
            <w:r>
              <w:rPr>
                <w:rFonts w:asciiTheme="minorHAnsi" w:hAnsiTheme="minorHAnsi"/>
                <w:sz w:val="18"/>
                <w:szCs w:val="18"/>
              </w:rPr>
              <w:t>0</w:t>
            </w:r>
            <w:r w:rsidR="00A10E82">
              <w:rPr>
                <w:rFonts w:asciiTheme="minorHAnsi" w:hAnsiTheme="minorHAnsi"/>
                <w:sz w:val="18"/>
                <w:szCs w:val="18"/>
              </w:rPr>
              <w:t>8</w:t>
            </w:r>
            <w:r>
              <w:rPr>
                <w:rFonts w:asciiTheme="minorHAnsi" w:hAnsiTheme="minorHAnsi"/>
                <w:sz w:val="18"/>
                <w:szCs w:val="18"/>
              </w:rPr>
              <w:t xml:space="preserve"> = Demand Control, </w:t>
            </w:r>
            <w:r>
              <w:rPr>
                <w:rFonts w:asciiTheme="minorHAnsi" w:hAnsiTheme="minorHAnsi"/>
                <w:sz w:val="18"/>
                <w:szCs w:val="18"/>
              </w:rPr>
              <w:lastRenderedPageBreak/>
              <w:t xml:space="preserve">A06 = Non-Enclosed, and </w:t>
            </w:r>
            <w:r w:rsidR="00B33AFC">
              <w:rPr>
                <w:rFonts w:asciiTheme="minorHAnsi" w:hAnsiTheme="minorHAnsi"/>
                <w:sz w:val="18"/>
                <w:szCs w:val="18"/>
              </w:rPr>
              <w:t>B</w:t>
            </w:r>
            <w:r>
              <w:rPr>
                <w:rFonts w:asciiTheme="minorHAnsi" w:hAnsiTheme="minorHAnsi"/>
                <w:sz w:val="18"/>
                <w:szCs w:val="18"/>
              </w:rPr>
              <w:t>0</w:t>
            </w:r>
            <w:r w:rsidR="00A10E82">
              <w:rPr>
                <w:rFonts w:asciiTheme="minorHAnsi" w:hAnsiTheme="minorHAnsi"/>
                <w:sz w:val="18"/>
                <w:szCs w:val="18"/>
              </w:rPr>
              <w:t>3</w:t>
            </w:r>
            <w:r>
              <w:rPr>
                <w:rFonts w:asciiTheme="minorHAnsi" w:hAnsiTheme="minorHAnsi"/>
                <w:sz w:val="18"/>
                <w:szCs w:val="18"/>
              </w:rPr>
              <w:t xml:space="preserve"> = Other or Downdraft, then Result = 300; </w:t>
            </w:r>
          </w:p>
          <w:p w14:paraId="2EAED20F" w14:textId="77777777" w:rsidR="00DE3DC8" w:rsidRDefault="00DE3DC8" w:rsidP="00DE3DC8">
            <w:pPr>
              <w:keepNext/>
              <w:rPr>
                <w:rFonts w:asciiTheme="minorHAnsi" w:hAnsiTheme="minorHAnsi"/>
                <w:sz w:val="18"/>
                <w:szCs w:val="18"/>
              </w:rPr>
            </w:pPr>
          </w:p>
          <w:p w14:paraId="13F5B887" w14:textId="5CB7A6B5" w:rsidR="00DE3DC8" w:rsidRDefault="00DE3DC8" w:rsidP="00DE3DC8">
            <w:pPr>
              <w:keepNext/>
              <w:rPr>
                <w:rFonts w:asciiTheme="minorHAnsi" w:hAnsiTheme="minorHAnsi"/>
                <w:sz w:val="18"/>
                <w:szCs w:val="18"/>
              </w:rPr>
            </w:pPr>
            <w:r>
              <w:rPr>
                <w:rFonts w:asciiTheme="minorHAnsi" w:hAnsiTheme="minorHAnsi"/>
                <w:sz w:val="18"/>
                <w:szCs w:val="18"/>
              </w:rPr>
              <w:t xml:space="preserve">Else If </w:t>
            </w:r>
            <w:r w:rsidR="00B33AFC">
              <w:rPr>
                <w:rFonts w:asciiTheme="minorHAnsi" w:hAnsiTheme="minorHAnsi"/>
                <w:sz w:val="18"/>
                <w:szCs w:val="18"/>
              </w:rPr>
              <w:t>B</w:t>
            </w:r>
            <w:r>
              <w:rPr>
                <w:rFonts w:asciiTheme="minorHAnsi" w:hAnsiTheme="minorHAnsi"/>
                <w:sz w:val="18"/>
                <w:szCs w:val="18"/>
              </w:rPr>
              <w:t>0</w:t>
            </w:r>
            <w:r w:rsidR="00423CBE">
              <w:rPr>
                <w:rFonts w:asciiTheme="minorHAnsi" w:hAnsiTheme="minorHAnsi"/>
                <w:sz w:val="18"/>
                <w:szCs w:val="18"/>
              </w:rPr>
              <w:t>8</w:t>
            </w:r>
            <w:r>
              <w:rPr>
                <w:rFonts w:asciiTheme="minorHAnsi" w:hAnsiTheme="minorHAnsi"/>
                <w:sz w:val="18"/>
                <w:szCs w:val="18"/>
              </w:rPr>
              <w:t xml:space="preserve"> = Continuous, then Result = </w:t>
            </w:r>
            <w:r w:rsidR="008E6549">
              <w:rPr>
                <w:rFonts w:asciiTheme="minorHAnsi" w:hAnsiTheme="minorHAnsi"/>
                <w:sz w:val="18"/>
                <w:szCs w:val="18"/>
              </w:rPr>
              <w:t xml:space="preserve">“N/A – See Table </w:t>
            </w:r>
            <w:r w:rsidR="00B33AFC">
              <w:rPr>
                <w:rFonts w:asciiTheme="minorHAnsi" w:hAnsiTheme="minorHAnsi"/>
                <w:sz w:val="18"/>
                <w:szCs w:val="18"/>
              </w:rPr>
              <w:t>C</w:t>
            </w:r>
            <w:r w:rsidR="008E6549">
              <w:rPr>
                <w:rFonts w:asciiTheme="minorHAnsi" w:hAnsiTheme="minorHAnsi"/>
                <w:sz w:val="18"/>
                <w:szCs w:val="18"/>
              </w:rPr>
              <w:t>”</w:t>
            </w:r>
          </w:p>
          <w:p w14:paraId="4964606C" w14:textId="77777777" w:rsidR="008607B1" w:rsidRDefault="008607B1" w:rsidP="004B6E84">
            <w:pPr>
              <w:rPr>
                <w:rFonts w:asciiTheme="minorHAnsi" w:hAnsiTheme="minorHAnsi"/>
                <w:sz w:val="18"/>
                <w:szCs w:val="18"/>
              </w:rPr>
            </w:pPr>
          </w:p>
        </w:tc>
        <w:tc>
          <w:tcPr>
            <w:tcW w:w="981" w:type="dxa"/>
          </w:tcPr>
          <w:p w14:paraId="51E85779" w14:textId="77777777" w:rsidR="00DE3DC8" w:rsidRDefault="00DE3DC8" w:rsidP="00DE3DC8">
            <w:pPr>
              <w:keepNext/>
              <w:rPr>
                <w:rFonts w:asciiTheme="minorHAnsi" w:hAnsiTheme="minorHAnsi"/>
                <w:sz w:val="18"/>
                <w:szCs w:val="18"/>
              </w:rPr>
            </w:pPr>
            <w:r w:rsidRPr="003255BF">
              <w:rPr>
                <w:rFonts w:asciiTheme="minorHAnsi" w:hAnsiTheme="minorHAnsi"/>
                <w:sz w:val="18"/>
                <w:szCs w:val="18"/>
              </w:rPr>
              <w:lastRenderedPageBreak/>
              <w:t xml:space="preserve">&lt;&lt;If Continuous, </w:t>
            </w:r>
            <w:r>
              <w:rPr>
                <w:rFonts w:asciiTheme="minorHAnsi" w:hAnsiTheme="minorHAnsi"/>
                <w:sz w:val="18"/>
                <w:szCs w:val="18"/>
              </w:rPr>
              <w:t xml:space="preserve">then value = </w:t>
            </w:r>
            <w:r w:rsidRPr="003255BF">
              <w:rPr>
                <w:rFonts w:asciiTheme="minorHAnsi" w:hAnsiTheme="minorHAnsi"/>
                <w:sz w:val="18"/>
                <w:szCs w:val="18"/>
              </w:rPr>
              <w:t>“1 sone”</w:t>
            </w:r>
            <w:r>
              <w:rPr>
                <w:rFonts w:asciiTheme="minorHAnsi" w:hAnsiTheme="minorHAnsi"/>
                <w:sz w:val="18"/>
                <w:szCs w:val="18"/>
              </w:rPr>
              <w:t>;</w:t>
            </w:r>
          </w:p>
          <w:p w14:paraId="5970979E" w14:textId="282CAC8A" w:rsidR="00DE3DC8" w:rsidRDefault="00DE3DC8" w:rsidP="00DE3DC8">
            <w:pPr>
              <w:keepNext/>
              <w:rPr>
                <w:rFonts w:asciiTheme="minorHAnsi" w:hAnsiTheme="minorHAnsi"/>
                <w:sz w:val="18"/>
                <w:szCs w:val="18"/>
              </w:rPr>
            </w:pPr>
            <w:r w:rsidRPr="003255BF">
              <w:rPr>
                <w:rFonts w:asciiTheme="minorHAnsi" w:hAnsiTheme="minorHAnsi"/>
                <w:sz w:val="18"/>
                <w:szCs w:val="18"/>
              </w:rPr>
              <w:t xml:space="preserve">ElseIf Demand Control and </w:t>
            </w:r>
            <w:r w:rsidR="00B33AFC">
              <w:rPr>
                <w:rFonts w:asciiTheme="minorHAnsi" w:hAnsiTheme="minorHAnsi"/>
                <w:sz w:val="18"/>
                <w:szCs w:val="18"/>
              </w:rPr>
              <w:t>B</w:t>
            </w:r>
            <w:r w:rsidRPr="003255BF">
              <w:rPr>
                <w:rFonts w:asciiTheme="minorHAnsi" w:hAnsiTheme="minorHAnsi"/>
                <w:sz w:val="18"/>
                <w:szCs w:val="18"/>
              </w:rPr>
              <w:t>0</w:t>
            </w:r>
            <w:r w:rsidR="00534921">
              <w:rPr>
                <w:rFonts w:asciiTheme="minorHAnsi" w:hAnsiTheme="minorHAnsi"/>
                <w:sz w:val="18"/>
                <w:szCs w:val="18"/>
              </w:rPr>
              <w:t>7</w:t>
            </w:r>
            <w:r w:rsidRPr="003255BF">
              <w:rPr>
                <w:rFonts w:asciiTheme="minorHAnsi" w:hAnsiTheme="minorHAnsi"/>
                <w:sz w:val="18"/>
                <w:szCs w:val="18"/>
              </w:rPr>
              <w:t xml:space="preserve"> </w:t>
            </w:r>
            <w:r w:rsidRPr="003255BF">
              <w:rPr>
                <w:rFonts w:asciiTheme="minorHAnsi" w:hAnsiTheme="minorHAnsi" w:cstheme="minorHAnsi"/>
                <w:sz w:val="18"/>
                <w:szCs w:val="18"/>
              </w:rPr>
              <w:t>≤</w:t>
            </w:r>
            <w:r w:rsidRPr="003255BF">
              <w:rPr>
                <w:rFonts w:asciiTheme="minorHAnsi" w:hAnsiTheme="minorHAnsi"/>
                <w:sz w:val="18"/>
                <w:szCs w:val="18"/>
              </w:rPr>
              <w:t xml:space="preserve"> 400 cfm</w:t>
            </w:r>
            <w:r>
              <w:rPr>
                <w:rFonts w:asciiTheme="minorHAnsi" w:hAnsiTheme="minorHAnsi"/>
                <w:sz w:val="18"/>
                <w:szCs w:val="18"/>
              </w:rPr>
              <w:t>,</w:t>
            </w:r>
            <w:r w:rsidRPr="003255BF">
              <w:rPr>
                <w:rFonts w:asciiTheme="minorHAnsi" w:hAnsiTheme="minorHAnsi"/>
                <w:sz w:val="18"/>
                <w:szCs w:val="18"/>
              </w:rPr>
              <w:t xml:space="preserve"> then</w:t>
            </w:r>
            <w:r>
              <w:rPr>
                <w:rFonts w:asciiTheme="minorHAnsi" w:hAnsiTheme="minorHAnsi"/>
                <w:sz w:val="18"/>
                <w:szCs w:val="18"/>
              </w:rPr>
              <w:t xml:space="preserve"> value =</w:t>
            </w:r>
            <w:r w:rsidRPr="003255BF">
              <w:rPr>
                <w:rFonts w:asciiTheme="minorHAnsi" w:hAnsiTheme="minorHAnsi"/>
                <w:sz w:val="18"/>
                <w:szCs w:val="18"/>
              </w:rPr>
              <w:t xml:space="preserve"> “3 sone”</w:t>
            </w:r>
            <w:r>
              <w:rPr>
                <w:rFonts w:asciiTheme="minorHAnsi" w:hAnsiTheme="minorHAnsi"/>
                <w:sz w:val="18"/>
                <w:szCs w:val="18"/>
              </w:rPr>
              <w:t>;</w:t>
            </w:r>
          </w:p>
          <w:p w14:paraId="08D345B8" w14:textId="4F75805C" w:rsidR="008607B1" w:rsidRDefault="00DE3DC8" w:rsidP="00DE3DC8">
            <w:pPr>
              <w:rPr>
                <w:rFonts w:asciiTheme="minorHAnsi" w:hAnsiTheme="minorHAnsi"/>
                <w:sz w:val="18"/>
                <w:szCs w:val="18"/>
              </w:rPr>
            </w:pPr>
            <w:r>
              <w:rPr>
                <w:rFonts w:asciiTheme="minorHAnsi" w:hAnsiTheme="minorHAnsi"/>
                <w:sz w:val="18"/>
                <w:szCs w:val="18"/>
              </w:rPr>
              <w:t>Else value = “N/A”&gt;&gt;</w:t>
            </w:r>
          </w:p>
        </w:tc>
        <w:tc>
          <w:tcPr>
            <w:tcW w:w="981" w:type="dxa"/>
          </w:tcPr>
          <w:p w14:paraId="13781DF2" w14:textId="54E4046C" w:rsidR="008E6549" w:rsidRDefault="008E6549">
            <w:pPr>
              <w:rPr>
                <w:rFonts w:asciiTheme="minorHAnsi" w:hAnsiTheme="minorHAnsi"/>
                <w:sz w:val="18"/>
                <w:szCs w:val="18"/>
              </w:rPr>
            </w:pPr>
            <w:r>
              <w:rPr>
                <w:rFonts w:asciiTheme="minorHAnsi" w:hAnsiTheme="minorHAnsi"/>
                <w:sz w:val="18"/>
                <w:szCs w:val="18"/>
              </w:rPr>
              <w:t xml:space="preserve">&lt;&lt;If </w:t>
            </w:r>
            <w:r w:rsidR="00B33AFC">
              <w:rPr>
                <w:rFonts w:asciiTheme="minorHAnsi" w:hAnsiTheme="minorHAnsi"/>
                <w:sz w:val="18"/>
                <w:szCs w:val="18"/>
              </w:rPr>
              <w:t>B</w:t>
            </w:r>
            <w:r>
              <w:rPr>
                <w:rFonts w:asciiTheme="minorHAnsi" w:hAnsiTheme="minorHAnsi"/>
                <w:sz w:val="18"/>
                <w:szCs w:val="18"/>
              </w:rPr>
              <w:t>08 = ‘Demand Control’</w:t>
            </w:r>
            <w:r w:rsidR="00E06ED1">
              <w:rPr>
                <w:rFonts w:asciiTheme="minorHAnsi" w:hAnsiTheme="minorHAnsi"/>
                <w:sz w:val="18"/>
                <w:szCs w:val="18"/>
              </w:rPr>
              <w:t>,</w:t>
            </w:r>
          </w:p>
          <w:p w14:paraId="79C9F32C" w14:textId="77777777" w:rsidR="008E6549" w:rsidRDefault="008E6549">
            <w:pPr>
              <w:rPr>
                <w:rFonts w:asciiTheme="minorHAnsi" w:hAnsiTheme="minorHAnsi"/>
                <w:sz w:val="18"/>
                <w:szCs w:val="18"/>
              </w:rPr>
            </w:pPr>
          </w:p>
          <w:p w14:paraId="3636C1EB" w14:textId="2779C833" w:rsidR="008E6549" w:rsidRDefault="008E6549">
            <w:pPr>
              <w:rPr>
                <w:rFonts w:asciiTheme="minorHAnsi" w:hAnsiTheme="minorHAnsi"/>
                <w:sz w:val="18"/>
                <w:szCs w:val="18"/>
              </w:rPr>
            </w:pPr>
            <w:r>
              <w:rPr>
                <w:rFonts w:asciiTheme="minorHAnsi" w:hAnsiTheme="minorHAnsi"/>
                <w:sz w:val="18"/>
                <w:szCs w:val="18"/>
              </w:rPr>
              <w:t xml:space="preserve">and </w:t>
            </w:r>
            <w:r w:rsidR="00B33AFC">
              <w:rPr>
                <w:rFonts w:asciiTheme="minorHAnsi" w:hAnsiTheme="minorHAnsi"/>
                <w:sz w:val="18"/>
                <w:szCs w:val="18"/>
              </w:rPr>
              <w:t>B</w:t>
            </w:r>
            <w:r>
              <w:rPr>
                <w:rFonts w:asciiTheme="minorHAnsi" w:hAnsiTheme="minorHAnsi"/>
                <w:sz w:val="18"/>
                <w:szCs w:val="18"/>
              </w:rPr>
              <w:t>0</w:t>
            </w:r>
            <w:r w:rsidR="00AD0B90">
              <w:rPr>
                <w:rFonts w:asciiTheme="minorHAnsi" w:hAnsiTheme="minorHAnsi"/>
                <w:sz w:val="18"/>
                <w:szCs w:val="18"/>
              </w:rPr>
              <w:t>5</w:t>
            </w:r>
            <w:r>
              <w:rPr>
                <w:rFonts w:asciiTheme="minorHAnsi" w:hAnsiTheme="minorHAnsi"/>
                <w:sz w:val="18"/>
                <w:szCs w:val="18"/>
              </w:rPr>
              <w:t xml:space="preserve"> (HVI Directory Listed Rated Airflow) </w:t>
            </w:r>
            <w:r>
              <w:rPr>
                <w:rFonts w:asciiTheme="minorHAnsi" w:hAnsiTheme="minorHAnsi" w:cstheme="minorHAnsi"/>
                <w:sz w:val="18"/>
                <w:szCs w:val="18"/>
              </w:rPr>
              <w:t>≥</w:t>
            </w:r>
            <w:r>
              <w:rPr>
                <w:rFonts w:asciiTheme="minorHAnsi" w:hAnsiTheme="minorHAnsi"/>
                <w:sz w:val="18"/>
                <w:szCs w:val="18"/>
              </w:rPr>
              <w:t xml:space="preserve"> </w:t>
            </w:r>
            <w:r w:rsidR="00B33AFC">
              <w:rPr>
                <w:rFonts w:asciiTheme="minorHAnsi" w:hAnsiTheme="minorHAnsi"/>
                <w:sz w:val="18"/>
                <w:szCs w:val="18"/>
              </w:rPr>
              <w:t>B</w:t>
            </w:r>
            <w:r>
              <w:rPr>
                <w:rFonts w:asciiTheme="minorHAnsi" w:hAnsiTheme="minorHAnsi"/>
                <w:sz w:val="18"/>
                <w:szCs w:val="18"/>
              </w:rPr>
              <w:t>0</w:t>
            </w:r>
            <w:r w:rsidR="00AD0B90">
              <w:rPr>
                <w:rFonts w:asciiTheme="minorHAnsi" w:hAnsiTheme="minorHAnsi"/>
                <w:sz w:val="18"/>
                <w:szCs w:val="18"/>
              </w:rPr>
              <w:t>9</w:t>
            </w:r>
            <w:r>
              <w:rPr>
                <w:rFonts w:asciiTheme="minorHAnsi" w:hAnsiTheme="minorHAnsi"/>
                <w:sz w:val="18"/>
                <w:szCs w:val="18"/>
              </w:rPr>
              <w:t xml:space="preserve"> (Required Minimum Ventilation Rate), </w:t>
            </w:r>
          </w:p>
          <w:p w14:paraId="320D9EB8" w14:textId="61896AD5" w:rsidR="008E6549" w:rsidRDefault="008E6549">
            <w:pPr>
              <w:rPr>
                <w:rFonts w:asciiTheme="minorHAnsi" w:hAnsiTheme="minorHAnsi"/>
                <w:sz w:val="18"/>
                <w:szCs w:val="18"/>
              </w:rPr>
            </w:pPr>
          </w:p>
          <w:p w14:paraId="6FD46842" w14:textId="37EC793C" w:rsidR="00E06ED1" w:rsidRDefault="00E06ED1">
            <w:pPr>
              <w:rPr>
                <w:rFonts w:asciiTheme="minorHAnsi" w:hAnsiTheme="minorHAnsi"/>
                <w:sz w:val="18"/>
                <w:szCs w:val="18"/>
              </w:rPr>
            </w:pPr>
            <w:r>
              <w:rPr>
                <w:rFonts w:asciiTheme="minorHAnsi" w:hAnsiTheme="minorHAnsi"/>
                <w:sz w:val="18"/>
                <w:szCs w:val="18"/>
              </w:rPr>
              <w:t xml:space="preserve">and </w:t>
            </w:r>
            <w:r w:rsidR="00B33AFC">
              <w:rPr>
                <w:rFonts w:asciiTheme="minorHAnsi" w:hAnsiTheme="minorHAnsi"/>
                <w:sz w:val="18"/>
                <w:szCs w:val="18"/>
              </w:rPr>
              <w:t>B</w:t>
            </w:r>
            <w:r>
              <w:rPr>
                <w:rFonts w:asciiTheme="minorHAnsi" w:hAnsiTheme="minorHAnsi"/>
                <w:sz w:val="18"/>
                <w:szCs w:val="18"/>
              </w:rPr>
              <w:t xml:space="preserve">06 </w:t>
            </w:r>
            <w:r>
              <w:rPr>
                <w:rFonts w:asciiTheme="minorHAnsi" w:hAnsiTheme="minorHAnsi" w:cstheme="minorHAnsi"/>
                <w:sz w:val="18"/>
                <w:szCs w:val="18"/>
              </w:rPr>
              <w:t xml:space="preserve">≤ </w:t>
            </w:r>
            <w:r w:rsidR="00B33AFC">
              <w:rPr>
                <w:rFonts w:asciiTheme="minorHAnsi" w:hAnsiTheme="minorHAnsi" w:cstheme="minorHAnsi"/>
                <w:sz w:val="18"/>
                <w:szCs w:val="18"/>
              </w:rPr>
              <w:t>B</w:t>
            </w:r>
            <w:r>
              <w:rPr>
                <w:rFonts w:asciiTheme="minorHAnsi" w:hAnsiTheme="minorHAnsi" w:cstheme="minorHAnsi"/>
                <w:sz w:val="18"/>
                <w:szCs w:val="18"/>
              </w:rPr>
              <w:t>10</w:t>
            </w:r>
            <w:r w:rsidR="00380853">
              <w:rPr>
                <w:rFonts w:asciiTheme="minorHAnsi" w:hAnsiTheme="minorHAnsi" w:cstheme="minorHAnsi"/>
                <w:sz w:val="18"/>
                <w:szCs w:val="18"/>
              </w:rPr>
              <w:t xml:space="preserve"> or B10 = N/A</w:t>
            </w:r>
            <w:r>
              <w:rPr>
                <w:rFonts w:asciiTheme="minorHAnsi" w:hAnsiTheme="minorHAnsi" w:cstheme="minorHAnsi"/>
                <w:sz w:val="18"/>
                <w:szCs w:val="18"/>
              </w:rPr>
              <w:t>,</w:t>
            </w:r>
          </w:p>
          <w:p w14:paraId="3C2EB506" w14:textId="77777777" w:rsidR="00E06ED1" w:rsidRDefault="00E06ED1">
            <w:pPr>
              <w:rPr>
                <w:rFonts w:asciiTheme="minorHAnsi" w:hAnsiTheme="minorHAnsi"/>
                <w:sz w:val="18"/>
                <w:szCs w:val="18"/>
              </w:rPr>
            </w:pPr>
          </w:p>
          <w:p w14:paraId="415D23E3" w14:textId="4D54BEE8" w:rsidR="008E6549" w:rsidRDefault="008E6549">
            <w:pPr>
              <w:rPr>
                <w:rFonts w:asciiTheme="minorHAnsi" w:hAnsiTheme="minorHAnsi"/>
                <w:sz w:val="18"/>
                <w:szCs w:val="18"/>
              </w:rPr>
            </w:pPr>
            <w:r>
              <w:rPr>
                <w:rFonts w:asciiTheme="minorHAnsi" w:hAnsiTheme="minorHAnsi"/>
                <w:sz w:val="18"/>
                <w:szCs w:val="18"/>
              </w:rPr>
              <w:t>then display text: "</w:t>
            </w:r>
            <w:r w:rsidR="00105871">
              <w:rPr>
                <w:rFonts w:asciiTheme="minorHAnsi" w:hAnsiTheme="minorHAnsi"/>
                <w:sz w:val="18"/>
                <w:szCs w:val="18"/>
              </w:rPr>
              <w:t>Complies</w:t>
            </w:r>
            <w:r>
              <w:rPr>
                <w:rFonts w:asciiTheme="minorHAnsi" w:hAnsiTheme="minorHAnsi"/>
                <w:sz w:val="18"/>
                <w:szCs w:val="18"/>
              </w:rPr>
              <w:t xml:space="preserve">”; </w:t>
            </w:r>
          </w:p>
          <w:p w14:paraId="1CAB2F07" w14:textId="77777777" w:rsidR="008E6549" w:rsidRDefault="008E6549">
            <w:pPr>
              <w:rPr>
                <w:rFonts w:asciiTheme="minorHAnsi" w:hAnsiTheme="minorHAnsi"/>
                <w:sz w:val="18"/>
                <w:szCs w:val="18"/>
              </w:rPr>
            </w:pPr>
          </w:p>
          <w:p w14:paraId="111949AC" w14:textId="182B3C7E" w:rsidR="00E06ED1" w:rsidRDefault="008E6549">
            <w:pPr>
              <w:rPr>
                <w:rFonts w:asciiTheme="minorHAnsi" w:hAnsiTheme="minorHAnsi"/>
                <w:sz w:val="18"/>
                <w:szCs w:val="18"/>
              </w:rPr>
            </w:pPr>
            <w:r>
              <w:rPr>
                <w:rFonts w:asciiTheme="minorHAnsi" w:hAnsiTheme="minorHAnsi"/>
                <w:sz w:val="18"/>
                <w:szCs w:val="18"/>
              </w:rPr>
              <w:t xml:space="preserve">If </w:t>
            </w:r>
            <w:r w:rsidR="00B33AFC">
              <w:rPr>
                <w:rFonts w:asciiTheme="minorHAnsi" w:hAnsiTheme="minorHAnsi"/>
                <w:sz w:val="18"/>
                <w:szCs w:val="18"/>
              </w:rPr>
              <w:t>B</w:t>
            </w:r>
            <w:r>
              <w:rPr>
                <w:rFonts w:asciiTheme="minorHAnsi" w:hAnsiTheme="minorHAnsi"/>
                <w:sz w:val="18"/>
                <w:szCs w:val="18"/>
              </w:rPr>
              <w:t>08 = Continuous</w:t>
            </w:r>
            <w:r w:rsidR="00A4543E">
              <w:rPr>
                <w:rFonts w:asciiTheme="minorHAnsi" w:hAnsiTheme="minorHAnsi"/>
                <w:sz w:val="18"/>
                <w:szCs w:val="18"/>
              </w:rPr>
              <w:t>,</w:t>
            </w:r>
          </w:p>
          <w:p w14:paraId="3B17DAE8" w14:textId="77777777" w:rsidR="00E06ED1" w:rsidRDefault="00E06ED1">
            <w:pPr>
              <w:rPr>
                <w:rFonts w:asciiTheme="minorHAnsi" w:hAnsiTheme="minorHAnsi"/>
                <w:sz w:val="18"/>
                <w:szCs w:val="18"/>
              </w:rPr>
            </w:pPr>
          </w:p>
          <w:p w14:paraId="605CD279" w14:textId="3D976F6D" w:rsidR="008E6549" w:rsidRDefault="00E06ED1">
            <w:pPr>
              <w:rPr>
                <w:rFonts w:asciiTheme="minorHAnsi" w:hAnsiTheme="minorHAnsi"/>
                <w:sz w:val="18"/>
                <w:szCs w:val="18"/>
              </w:rPr>
            </w:pPr>
            <w:r>
              <w:rPr>
                <w:rFonts w:asciiTheme="minorHAnsi" w:hAnsiTheme="minorHAnsi"/>
                <w:sz w:val="18"/>
                <w:szCs w:val="18"/>
              </w:rPr>
              <w:lastRenderedPageBreak/>
              <w:t xml:space="preserve">and </w:t>
            </w:r>
            <w:r w:rsidR="00B33AFC">
              <w:rPr>
                <w:rFonts w:asciiTheme="minorHAnsi" w:hAnsiTheme="minorHAnsi"/>
                <w:sz w:val="18"/>
                <w:szCs w:val="18"/>
              </w:rPr>
              <w:t>B</w:t>
            </w:r>
            <w:r>
              <w:rPr>
                <w:rFonts w:asciiTheme="minorHAnsi" w:hAnsiTheme="minorHAnsi"/>
                <w:sz w:val="18"/>
                <w:szCs w:val="18"/>
              </w:rPr>
              <w:t xml:space="preserve">06 </w:t>
            </w:r>
            <w:r>
              <w:rPr>
                <w:rFonts w:asciiTheme="minorHAnsi" w:hAnsiTheme="minorHAnsi" w:cstheme="minorHAnsi"/>
                <w:sz w:val="18"/>
                <w:szCs w:val="18"/>
              </w:rPr>
              <w:t xml:space="preserve">≤ </w:t>
            </w:r>
            <w:r w:rsidR="00B33AFC">
              <w:rPr>
                <w:rFonts w:asciiTheme="minorHAnsi" w:hAnsiTheme="minorHAnsi" w:cstheme="minorHAnsi"/>
                <w:sz w:val="18"/>
                <w:szCs w:val="18"/>
              </w:rPr>
              <w:t>B</w:t>
            </w:r>
            <w:r>
              <w:rPr>
                <w:rFonts w:asciiTheme="minorHAnsi" w:hAnsiTheme="minorHAnsi" w:cstheme="minorHAnsi"/>
                <w:sz w:val="18"/>
                <w:szCs w:val="18"/>
              </w:rPr>
              <w:t>10</w:t>
            </w:r>
            <w:r w:rsidR="00380853">
              <w:rPr>
                <w:rFonts w:asciiTheme="minorHAnsi" w:hAnsiTheme="minorHAnsi" w:cstheme="minorHAnsi"/>
                <w:sz w:val="18"/>
                <w:szCs w:val="18"/>
              </w:rPr>
              <w:t xml:space="preserve"> or B10 = N/A</w:t>
            </w:r>
            <w:r>
              <w:rPr>
                <w:rFonts w:asciiTheme="minorHAnsi" w:hAnsiTheme="minorHAnsi" w:cstheme="minorHAnsi"/>
                <w:sz w:val="18"/>
                <w:szCs w:val="18"/>
              </w:rPr>
              <w:t>,</w:t>
            </w:r>
          </w:p>
          <w:p w14:paraId="17EB75EB" w14:textId="77777777" w:rsidR="00E06ED1" w:rsidRDefault="00E06ED1">
            <w:pPr>
              <w:rPr>
                <w:rFonts w:asciiTheme="minorHAnsi" w:hAnsiTheme="minorHAnsi"/>
                <w:sz w:val="18"/>
                <w:szCs w:val="18"/>
              </w:rPr>
            </w:pPr>
          </w:p>
          <w:p w14:paraId="5CB286DA" w14:textId="60115EA1" w:rsidR="00A4543E" w:rsidRDefault="00E06ED1">
            <w:pPr>
              <w:rPr>
                <w:rFonts w:asciiTheme="minorHAnsi" w:hAnsiTheme="minorHAnsi"/>
                <w:sz w:val="18"/>
                <w:szCs w:val="18"/>
              </w:rPr>
            </w:pPr>
            <w:r w:rsidRPr="00E06ED1">
              <w:rPr>
                <w:rFonts w:asciiTheme="minorHAnsi" w:hAnsiTheme="minorHAnsi"/>
                <w:sz w:val="18"/>
                <w:szCs w:val="18"/>
              </w:rPr>
              <w:t xml:space="preserve">then display text: "Complies”; </w:t>
            </w:r>
          </w:p>
          <w:p w14:paraId="1D488E1F" w14:textId="77777777" w:rsidR="00E06ED1" w:rsidRDefault="00E06ED1">
            <w:pPr>
              <w:rPr>
                <w:rFonts w:asciiTheme="minorHAnsi" w:hAnsiTheme="minorHAnsi"/>
                <w:sz w:val="18"/>
                <w:szCs w:val="18"/>
              </w:rPr>
            </w:pPr>
          </w:p>
          <w:p w14:paraId="0E98EABF" w14:textId="77777777" w:rsidR="00A4543E" w:rsidRDefault="00A4543E" w:rsidP="00A4543E">
            <w:pPr>
              <w:rPr>
                <w:rFonts w:asciiTheme="minorHAnsi" w:hAnsiTheme="minorHAnsi"/>
                <w:sz w:val="18"/>
                <w:szCs w:val="18"/>
              </w:rPr>
            </w:pPr>
            <w:r>
              <w:rPr>
                <w:rFonts w:asciiTheme="minorHAnsi" w:hAnsiTheme="minorHAnsi"/>
                <w:sz w:val="18"/>
                <w:szCs w:val="18"/>
              </w:rPr>
              <w:t>else display text: "Does Not Comply"</w:t>
            </w:r>
          </w:p>
          <w:p w14:paraId="2AD3EDCC" w14:textId="49B4AB1F" w:rsidR="008607B1" w:rsidRDefault="008E6549">
            <w:pPr>
              <w:rPr>
                <w:rFonts w:asciiTheme="minorHAnsi" w:hAnsiTheme="minorHAnsi"/>
                <w:sz w:val="18"/>
                <w:szCs w:val="18"/>
              </w:rPr>
            </w:pPr>
            <w:r>
              <w:rPr>
                <w:rFonts w:asciiTheme="minorHAnsi" w:hAnsiTheme="minorHAnsi"/>
                <w:sz w:val="18"/>
                <w:szCs w:val="18"/>
              </w:rPr>
              <w:t>&gt;&gt;</w:t>
            </w:r>
          </w:p>
        </w:tc>
      </w:tr>
      <w:tr w:rsidR="008607B1" w14:paraId="3820D068" w14:textId="77777777" w:rsidTr="003707C5">
        <w:tc>
          <w:tcPr>
            <w:tcW w:w="980" w:type="dxa"/>
          </w:tcPr>
          <w:p w14:paraId="50CAA2E7" w14:textId="77777777" w:rsidR="008607B1" w:rsidRDefault="008607B1" w:rsidP="004B6E84">
            <w:pPr>
              <w:rPr>
                <w:rFonts w:asciiTheme="minorHAnsi" w:hAnsiTheme="minorHAnsi"/>
                <w:sz w:val="18"/>
                <w:szCs w:val="18"/>
              </w:rPr>
            </w:pPr>
          </w:p>
        </w:tc>
        <w:tc>
          <w:tcPr>
            <w:tcW w:w="981" w:type="dxa"/>
          </w:tcPr>
          <w:p w14:paraId="08D85DC0" w14:textId="77777777" w:rsidR="008607B1" w:rsidRDefault="008607B1" w:rsidP="004B6E84">
            <w:pPr>
              <w:rPr>
                <w:rFonts w:asciiTheme="minorHAnsi" w:hAnsiTheme="minorHAnsi"/>
                <w:sz w:val="18"/>
                <w:szCs w:val="18"/>
              </w:rPr>
            </w:pPr>
          </w:p>
        </w:tc>
        <w:tc>
          <w:tcPr>
            <w:tcW w:w="981" w:type="dxa"/>
          </w:tcPr>
          <w:p w14:paraId="6F913C74" w14:textId="77777777" w:rsidR="008607B1" w:rsidRDefault="008607B1" w:rsidP="004B6E84">
            <w:pPr>
              <w:rPr>
                <w:rFonts w:asciiTheme="minorHAnsi" w:hAnsiTheme="minorHAnsi"/>
                <w:sz w:val="18"/>
                <w:szCs w:val="18"/>
              </w:rPr>
            </w:pPr>
          </w:p>
        </w:tc>
        <w:tc>
          <w:tcPr>
            <w:tcW w:w="981" w:type="dxa"/>
          </w:tcPr>
          <w:p w14:paraId="31C926B4" w14:textId="77777777" w:rsidR="008607B1" w:rsidRDefault="008607B1" w:rsidP="004B6E84">
            <w:pPr>
              <w:rPr>
                <w:rFonts w:asciiTheme="minorHAnsi" w:hAnsiTheme="minorHAnsi"/>
                <w:sz w:val="18"/>
                <w:szCs w:val="18"/>
              </w:rPr>
            </w:pPr>
          </w:p>
        </w:tc>
        <w:tc>
          <w:tcPr>
            <w:tcW w:w="981" w:type="dxa"/>
          </w:tcPr>
          <w:p w14:paraId="0CDE84E9" w14:textId="77777777" w:rsidR="008607B1" w:rsidRDefault="008607B1" w:rsidP="004B6E84">
            <w:pPr>
              <w:rPr>
                <w:rFonts w:asciiTheme="minorHAnsi" w:hAnsiTheme="minorHAnsi"/>
                <w:sz w:val="18"/>
                <w:szCs w:val="18"/>
              </w:rPr>
            </w:pPr>
          </w:p>
        </w:tc>
        <w:tc>
          <w:tcPr>
            <w:tcW w:w="981" w:type="dxa"/>
          </w:tcPr>
          <w:p w14:paraId="4F9D96FD" w14:textId="77777777" w:rsidR="008607B1" w:rsidRDefault="008607B1" w:rsidP="004B6E84">
            <w:pPr>
              <w:rPr>
                <w:rFonts w:asciiTheme="minorHAnsi" w:hAnsiTheme="minorHAnsi"/>
                <w:sz w:val="18"/>
                <w:szCs w:val="18"/>
              </w:rPr>
            </w:pPr>
          </w:p>
        </w:tc>
        <w:tc>
          <w:tcPr>
            <w:tcW w:w="981" w:type="dxa"/>
          </w:tcPr>
          <w:p w14:paraId="6BB65886" w14:textId="77777777" w:rsidR="008607B1" w:rsidRDefault="008607B1" w:rsidP="004B6E84">
            <w:pPr>
              <w:rPr>
                <w:rFonts w:asciiTheme="minorHAnsi" w:hAnsiTheme="minorHAnsi"/>
                <w:sz w:val="18"/>
                <w:szCs w:val="18"/>
              </w:rPr>
            </w:pPr>
          </w:p>
        </w:tc>
        <w:tc>
          <w:tcPr>
            <w:tcW w:w="981" w:type="dxa"/>
          </w:tcPr>
          <w:p w14:paraId="4D6F0D1B" w14:textId="77777777" w:rsidR="008607B1" w:rsidRDefault="008607B1" w:rsidP="004B6E84">
            <w:pPr>
              <w:rPr>
                <w:rFonts w:asciiTheme="minorHAnsi" w:hAnsiTheme="minorHAnsi"/>
                <w:sz w:val="18"/>
                <w:szCs w:val="18"/>
              </w:rPr>
            </w:pPr>
          </w:p>
        </w:tc>
        <w:tc>
          <w:tcPr>
            <w:tcW w:w="981" w:type="dxa"/>
          </w:tcPr>
          <w:p w14:paraId="3856AB89" w14:textId="77777777" w:rsidR="008607B1" w:rsidRDefault="008607B1" w:rsidP="004B6E84">
            <w:pPr>
              <w:rPr>
                <w:rFonts w:asciiTheme="minorHAnsi" w:hAnsiTheme="minorHAnsi"/>
                <w:sz w:val="18"/>
                <w:szCs w:val="18"/>
              </w:rPr>
            </w:pPr>
          </w:p>
        </w:tc>
        <w:tc>
          <w:tcPr>
            <w:tcW w:w="981" w:type="dxa"/>
          </w:tcPr>
          <w:p w14:paraId="5383D265" w14:textId="77777777" w:rsidR="008607B1" w:rsidRDefault="008607B1" w:rsidP="004B6E84">
            <w:pPr>
              <w:rPr>
                <w:rFonts w:asciiTheme="minorHAnsi" w:hAnsiTheme="minorHAnsi"/>
                <w:sz w:val="18"/>
                <w:szCs w:val="18"/>
              </w:rPr>
            </w:pPr>
          </w:p>
        </w:tc>
        <w:tc>
          <w:tcPr>
            <w:tcW w:w="981" w:type="dxa"/>
          </w:tcPr>
          <w:p w14:paraId="6FFF81BB" w14:textId="2C264723" w:rsidR="008607B1" w:rsidRDefault="008607B1" w:rsidP="004B6E84">
            <w:pPr>
              <w:rPr>
                <w:rFonts w:asciiTheme="minorHAnsi" w:hAnsiTheme="minorHAnsi"/>
                <w:sz w:val="18"/>
                <w:szCs w:val="18"/>
              </w:rPr>
            </w:pPr>
          </w:p>
        </w:tc>
      </w:tr>
    </w:tbl>
    <w:p w14:paraId="53EBD2D6" w14:textId="77777777" w:rsidR="008607B1" w:rsidRDefault="008607B1" w:rsidP="004B6E84">
      <w:pPr>
        <w:rPr>
          <w:rFonts w:asciiTheme="minorHAnsi" w:hAnsiTheme="minorHAnsi"/>
          <w:sz w:val="18"/>
          <w:szCs w:val="18"/>
        </w:rPr>
      </w:pPr>
    </w:p>
    <w:tbl>
      <w:tblPr>
        <w:tblStyle w:val="TableGrid"/>
        <w:tblW w:w="0" w:type="auto"/>
        <w:tblLook w:val="04A0" w:firstRow="1" w:lastRow="0" w:firstColumn="1" w:lastColumn="0" w:noHBand="0" w:noVBand="1"/>
      </w:tblPr>
      <w:tblGrid>
        <w:gridCol w:w="715"/>
        <w:gridCol w:w="4500"/>
        <w:gridCol w:w="5575"/>
      </w:tblGrid>
      <w:tr w:rsidR="00A4543E" w14:paraId="0601D390" w14:textId="77777777" w:rsidTr="004809E4">
        <w:tc>
          <w:tcPr>
            <w:tcW w:w="10790" w:type="dxa"/>
            <w:gridSpan w:val="3"/>
          </w:tcPr>
          <w:p w14:paraId="6B1B00FD" w14:textId="156823ED" w:rsidR="00A4543E" w:rsidRDefault="001E3CED">
            <w:pPr>
              <w:rPr>
                <w:rFonts w:asciiTheme="minorHAnsi" w:hAnsiTheme="minorHAnsi"/>
                <w:sz w:val="18"/>
                <w:szCs w:val="18"/>
              </w:rPr>
            </w:pPr>
            <w:r>
              <w:rPr>
                <w:rFonts w:asciiTheme="minorHAnsi" w:hAnsiTheme="minorHAnsi"/>
                <w:b/>
                <w:szCs w:val="18"/>
              </w:rPr>
              <w:t>C</w:t>
            </w:r>
            <w:r w:rsidR="00A4543E" w:rsidRPr="003707C5">
              <w:rPr>
                <w:rFonts w:asciiTheme="minorHAnsi" w:hAnsiTheme="minorHAnsi"/>
                <w:b/>
                <w:szCs w:val="18"/>
              </w:rPr>
              <w:t>. Continuous Kitchen Exhaust</w:t>
            </w:r>
          </w:p>
        </w:tc>
      </w:tr>
      <w:tr w:rsidR="008607B1" w14:paraId="1C87F08A" w14:textId="77777777" w:rsidTr="003707C5">
        <w:tc>
          <w:tcPr>
            <w:tcW w:w="715" w:type="dxa"/>
            <w:vAlign w:val="center"/>
          </w:tcPr>
          <w:p w14:paraId="7C3799FC" w14:textId="7B74A894" w:rsidR="00A4543E" w:rsidRDefault="00A4543E" w:rsidP="003707C5">
            <w:pPr>
              <w:jc w:val="center"/>
              <w:rPr>
                <w:rFonts w:asciiTheme="minorHAnsi" w:hAnsiTheme="minorHAnsi"/>
                <w:sz w:val="18"/>
                <w:szCs w:val="18"/>
              </w:rPr>
            </w:pPr>
            <w:r>
              <w:rPr>
                <w:rFonts w:asciiTheme="minorHAnsi" w:hAnsiTheme="minorHAnsi"/>
                <w:sz w:val="18"/>
                <w:szCs w:val="18"/>
              </w:rPr>
              <w:t>01</w:t>
            </w:r>
          </w:p>
        </w:tc>
        <w:tc>
          <w:tcPr>
            <w:tcW w:w="4500" w:type="dxa"/>
            <w:vAlign w:val="center"/>
          </w:tcPr>
          <w:p w14:paraId="7C1B529A" w14:textId="4CC177D7" w:rsidR="008607B1" w:rsidRDefault="008607B1" w:rsidP="00264BE7">
            <w:pPr>
              <w:rPr>
                <w:rFonts w:asciiTheme="minorHAnsi" w:hAnsiTheme="minorHAnsi"/>
                <w:sz w:val="18"/>
                <w:szCs w:val="18"/>
              </w:rPr>
            </w:pPr>
            <w:r>
              <w:rPr>
                <w:rFonts w:asciiTheme="minorHAnsi" w:hAnsiTheme="minorHAnsi"/>
                <w:sz w:val="18"/>
                <w:szCs w:val="18"/>
              </w:rPr>
              <w:t>Total Continuous Ventilation Airflow</w:t>
            </w:r>
          </w:p>
        </w:tc>
        <w:tc>
          <w:tcPr>
            <w:tcW w:w="5575" w:type="dxa"/>
          </w:tcPr>
          <w:p w14:paraId="066AF4C0" w14:textId="7453CD93" w:rsidR="00105871" w:rsidRDefault="00A4543E">
            <w:pPr>
              <w:rPr>
                <w:rFonts w:asciiTheme="minorHAnsi" w:hAnsiTheme="minorHAnsi"/>
                <w:sz w:val="18"/>
                <w:szCs w:val="18"/>
              </w:rPr>
            </w:pPr>
            <w:r>
              <w:rPr>
                <w:rFonts w:asciiTheme="minorHAnsi" w:hAnsiTheme="minorHAnsi"/>
                <w:sz w:val="18"/>
                <w:szCs w:val="18"/>
              </w:rPr>
              <w:t>&lt;&lt;Result = Sum(</w:t>
            </w:r>
            <w:r w:rsidR="00B33AFC">
              <w:rPr>
                <w:rFonts w:asciiTheme="minorHAnsi" w:hAnsiTheme="minorHAnsi"/>
                <w:sz w:val="18"/>
                <w:szCs w:val="18"/>
              </w:rPr>
              <w:t>B</w:t>
            </w:r>
            <w:r>
              <w:rPr>
                <w:rFonts w:asciiTheme="minorHAnsi" w:hAnsiTheme="minorHAnsi"/>
                <w:sz w:val="18"/>
                <w:szCs w:val="18"/>
              </w:rPr>
              <w:t xml:space="preserve">05 for all </w:t>
            </w:r>
            <w:r w:rsidR="00B33AFC">
              <w:rPr>
                <w:rFonts w:asciiTheme="minorHAnsi" w:hAnsiTheme="minorHAnsi"/>
                <w:sz w:val="18"/>
                <w:szCs w:val="18"/>
              </w:rPr>
              <w:t>B</w:t>
            </w:r>
            <w:r>
              <w:rPr>
                <w:rFonts w:asciiTheme="minorHAnsi" w:hAnsiTheme="minorHAnsi"/>
                <w:sz w:val="18"/>
                <w:szCs w:val="18"/>
              </w:rPr>
              <w:t>08 = Continuous</w:t>
            </w:r>
            <w:r w:rsidR="00A209C7">
              <w:rPr>
                <w:rFonts w:asciiTheme="minorHAnsi" w:hAnsiTheme="minorHAnsi"/>
                <w:sz w:val="18"/>
                <w:szCs w:val="18"/>
              </w:rPr>
              <w:t xml:space="preserve">) {sum </w:t>
            </w:r>
            <w:r>
              <w:rPr>
                <w:rFonts w:asciiTheme="minorHAnsi" w:hAnsiTheme="minorHAnsi"/>
                <w:sz w:val="18"/>
                <w:szCs w:val="18"/>
              </w:rPr>
              <w:t>‘listed rated airflow’ for all continuously operated fans}</w:t>
            </w:r>
            <w:r w:rsidR="00105871">
              <w:rPr>
                <w:rFonts w:asciiTheme="minorHAnsi" w:hAnsiTheme="minorHAnsi"/>
                <w:sz w:val="18"/>
                <w:szCs w:val="18"/>
              </w:rPr>
              <w:t xml:space="preserve">; </w:t>
            </w:r>
          </w:p>
          <w:p w14:paraId="7A184678" w14:textId="77777777" w:rsidR="00105871" w:rsidRDefault="00105871">
            <w:pPr>
              <w:rPr>
                <w:rFonts w:asciiTheme="minorHAnsi" w:hAnsiTheme="minorHAnsi"/>
                <w:sz w:val="18"/>
                <w:szCs w:val="18"/>
              </w:rPr>
            </w:pPr>
          </w:p>
          <w:p w14:paraId="3F3CDA1A" w14:textId="67A9204E" w:rsidR="008607B1" w:rsidRDefault="00105871">
            <w:pPr>
              <w:rPr>
                <w:rFonts w:asciiTheme="minorHAnsi" w:hAnsiTheme="minorHAnsi"/>
                <w:sz w:val="18"/>
                <w:szCs w:val="18"/>
              </w:rPr>
            </w:pPr>
            <w:r>
              <w:rPr>
                <w:rFonts w:asciiTheme="minorHAnsi" w:hAnsiTheme="minorHAnsi"/>
                <w:sz w:val="18"/>
                <w:szCs w:val="18"/>
              </w:rPr>
              <w:t>Else result = “N/A”</w:t>
            </w:r>
            <w:r w:rsidR="00A4543E">
              <w:rPr>
                <w:rFonts w:asciiTheme="minorHAnsi" w:hAnsiTheme="minorHAnsi"/>
                <w:sz w:val="18"/>
                <w:szCs w:val="18"/>
              </w:rPr>
              <w:t>&gt;&gt;</w:t>
            </w:r>
            <w:r w:rsidR="00A209C7">
              <w:rPr>
                <w:rFonts w:asciiTheme="minorHAnsi" w:hAnsiTheme="minorHAnsi"/>
                <w:sz w:val="18"/>
                <w:szCs w:val="18"/>
              </w:rPr>
              <w:t xml:space="preserve"> {want this entry to be N/A if there are no continuously operated fans}</w:t>
            </w:r>
          </w:p>
        </w:tc>
      </w:tr>
      <w:tr w:rsidR="008607B1" w14:paraId="6D7BD3F9" w14:textId="77777777" w:rsidTr="003707C5">
        <w:tc>
          <w:tcPr>
            <w:tcW w:w="715" w:type="dxa"/>
            <w:vAlign w:val="center"/>
          </w:tcPr>
          <w:p w14:paraId="028762D5" w14:textId="7D1FD31C" w:rsidR="008607B1" w:rsidRDefault="00A4543E" w:rsidP="003707C5">
            <w:pPr>
              <w:jc w:val="center"/>
              <w:rPr>
                <w:rFonts w:asciiTheme="minorHAnsi" w:hAnsiTheme="minorHAnsi"/>
                <w:sz w:val="18"/>
                <w:szCs w:val="18"/>
              </w:rPr>
            </w:pPr>
            <w:r>
              <w:rPr>
                <w:rFonts w:asciiTheme="minorHAnsi" w:hAnsiTheme="minorHAnsi"/>
                <w:sz w:val="18"/>
                <w:szCs w:val="18"/>
              </w:rPr>
              <w:t>02</w:t>
            </w:r>
          </w:p>
        </w:tc>
        <w:tc>
          <w:tcPr>
            <w:tcW w:w="4500" w:type="dxa"/>
            <w:vAlign w:val="center"/>
          </w:tcPr>
          <w:p w14:paraId="1EE727A0" w14:textId="66843790" w:rsidR="008607B1" w:rsidRDefault="008607B1" w:rsidP="00264BE7">
            <w:pPr>
              <w:rPr>
                <w:rFonts w:asciiTheme="minorHAnsi" w:hAnsiTheme="minorHAnsi"/>
                <w:sz w:val="18"/>
                <w:szCs w:val="18"/>
              </w:rPr>
            </w:pPr>
            <w:r>
              <w:rPr>
                <w:rFonts w:asciiTheme="minorHAnsi" w:hAnsiTheme="minorHAnsi"/>
                <w:sz w:val="18"/>
                <w:szCs w:val="18"/>
              </w:rPr>
              <w:t>Required Minimum Continuous Ventilation Airflow</w:t>
            </w:r>
          </w:p>
        </w:tc>
        <w:tc>
          <w:tcPr>
            <w:tcW w:w="5575" w:type="dxa"/>
          </w:tcPr>
          <w:p w14:paraId="3618E565" w14:textId="4E0286F9" w:rsidR="00105871" w:rsidRDefault="00B06019">
            <w:pPr>
              <w:rPr>
                <w:rFonts w:asciiTheme="minorHAnsi" w:hAnsiTheme="minorHAnsi" w:cstheme="minorHAnsi"/>
                <w:sz w:val="18"/>
                <w:szCs w:val="18"/>
              </w:rPr>
            </w:pPr>
            <w:r>
              <w:rPr>
                <w:rFonts w:asciiTheme="minorHAnsi" w:hAnsiTheme="minorHAnsi"/>
                <w:sz w:val="18"/>
                <w:szCs w:val="18"/>
              </w:rPr>
              <w:t>&lt;&lt;</w:t>
            </w:r>
            <w:r w:rsidR="00105871">
              <w:rPr>
                <w:rFonts w:asciiTheme="minorHAnsi" w:hAnsiTheme="minorHAnsi"/>
                <w:sz w:val="18"/>
                <w:szCs w:val="18"/>
              </w:rPr>
              <w:t xml:space="preserve">If </w:t>
            </w:r>
            <w:r w:rsidR="00B33AFC">
              <w:rPr>
                <w:rFonts w:asciiTheme="minorHAnsi" w:hAnsiTheme="minorHAnsi"/>
                <w:sz w:val="18"/>
                <w:szCs w:val="18"/>
              </w:rPr>
              <w:t>C</w:t>
            </w:r>
            <w:r w:rsidR="00105871">
              <w:rPr>
                <w:rFonts w:asciiTheme="minorHAnsi" w:hAnsiTheme="minorHAnsi"/>
                <w:sz w:val="18"/>
                <w:szCs w:val="18"/>
              </w:rPr>
              <w:t xml:space="preserve">01 </w:t>
            </w:r>
            <w:r w:rsidR="00105871">
              <w:rPr>
                <w:rFonts w:asciiTheme="minorHAnsi" w:hAnsiTheme="minorHAnsi" w:cstheme="minorHAnsi"/>
                <w:sz w:val="18"/>
                <w:szCs w:val="18"/>
              </w:rPr>
              <w:t xml:space="preserve">= N/A, then result = “N/A”, </w:t>
            </w:r>
          </w:p>
          <w:p w14:paraId="0D114892" w14:textId="77777777" w:rsidR="00105871" w:rsidRDefault="00105871">
            <w:pPr>
              <w:rPr>
                <w:rFonts w:asciiTheme="minorHAnsi" w:hAnsiTheme="minorHAnsi" w:cstheme="minorHAnsi"/>
                <w:sz w:val="18"/>
                <w:szCs w:val="18"/>
              </w:rPr>
            </w:pPr>
          </w:p>
          <w:p w14:paraId="24E7D8FB" w14:textId="5CB390DA" w:rsidR="008607B1" w:rsidRDefault="00105871">
            <w:pPr>
              <w:rPr>
                <w:rFonts w:asciiTheme="minorHAnsi" w:hAnsiTheme="minorHAnsi"/>
                <w:sz w:val="18"/>
                <w:szCs w:val="18"/>
              </w:rPr>
            </w:pPr>
            <w:r>
              <w:rPr>
                <w:rFonts w:asciiTheme="minorHAnsi" w:hAnsiTheme="minorHAnsi" w:cstheme="minorHAnsi"/>
                <w:sz w:val="18"/>
                <w:szCs w:val="18"/>
              </w:rPr>
              <w:t>Else r</w:t>
            </w:r>
            <w:r w:rsidR="00B06019">
              <w:rPr>
                <w:rFonts w:asciiTheme="minorHAnsi" w:hAnsiTheme="minorHAnsi"/>
                <w:sz w:val="18"/>
                <w:szCs w:val="18"/>
              </w:rPr>
              <w:t>esult = 5*A05</w:t>
            </w:r>
            <w:r w:rsidR="00423CBE">
              <w:rPr>
                <w:rFonts w:asciiTheme="minorHAnsi" w:hAnsiTheme="minorHAnsi"/>
                <w:sz w:val="18"/>
                <w:szCs w:val="18"/>
              </w:rPr>
              <w:t>/60</w:t>
            </w:r>
            <w:r w:rsidR="00B06019">
              <w:rPr>
                <w:rFonts w:asciiTheme="minorHAnsi" w:hAnsiTheme="minorHAnsi"/>
                <w:sz w:val="18"/>
                <w:szCs w:val="18"/>
              </w:rPr>
              <w:t>&gt;&gt;</w:t>
            </w:r>
          </w:p>
        </w:tc>
      </w:tr>
      <w:tr w:rsidR="008607B1" w14:paraId="0250FD82" w14:textId="77777777" w:rsidTr="003707C5">
        <w:tc>
          <w:tcPr>
            <w:tcW w:w="715" w:type="dxa"/>
            <w:vAlign w:val="center"/>
          </w:tcPr>
          <w:p w14:paraId="2F50856E" w14:textId="75639935" w:rsidR="008607B1" w:rsidRDefault="00A4543E" w:rsidP="003707C5">
            <w:pPr>
              <w:jc w:val="center"/>
              <w:rPr>
                <w:rFonts w:asciiTheme="minorHAnsi" w:hAnsiTheme="minorHAnsi"/>
                <w:sz w:val="18"/>
                <w:szCs w:val="18"/>
              </w:rPr>
            </w:pPr>
            <w:r>
              <w:rPr>
                <w:rFonts w:asciiTheme="minorHAnsi" w:hAnsiTheme="minorHAnsi"/>
                <w:sz w:val="18"/>
                <w:szCs w:val="18"/>
              </w:rPr>
              <w:t>03</w:t>
            </w:r>
          </w:p>
        </w:tc>
        <w:tc>
          <w:tcPr>
            <w:tcW w:w="4500" w:type="dxa"/>
            <w:vAlign w:val="center"/>
          </w:tcPr>
          <w:p w14:paraId="3F1B8AED" w14:textId="65BD8EE2" w:rsidR="008607B1" w:rsidRDefault="008607B1" w:rsidP="00264BE7">
            <w:pPr>
              <w:rPr>
                <w:rFonts w:asciiTheme="minorHAnsi" w:hAnsiTheme="minorHAnsi"/>
                <w:sz w:val="18"/>
                <w:szCs w:val="18"/>
              </w:rPr>
            </w:pPr>
            <w:r>
              <w:rPr>
                <w:rFonts w:asciiTheme="minorHAnsi" w:hAnsiTheme="minorHAnsi"/>
                <w:sz w:val="18"/>
                <w:szCs w:val="18"/>
              </w:rPr>
              <w:t>Compliance Statement</w:t>
            </w:r>
          </w:p>
        </w:tc>
        <w:tc>
          <w:tcPr>
            <w:tcW w:w="5575" w:type="dxa"/>
          </w:tcPr>
          <w:p w14:paraId="494E94DF" w14:textId="5200E0FD" w:rsidR="00105871" w:rsidRDefault="00105871">
            <w:pPr>
              <w:rPr>
                <w:rFonts w:asciiTheme="minorHAnsi" w:hAnsiTheme="minorHAnsi"/>
                <w:sz w:val="18"/>
                <w:szCs w:val="18"/>
              </w:rPr>
            </w:pPr>
            <w:r>
              <w:rPr>
                <w:rFonts w:asciiTheme="minorHAnsi" w:hAnsiTheme="minorHAnsi"/>
                <w:sz w:val="18"/>
                <w:szCs w:val="18"/>
              </w:rPr>
              <w:t xml:space="preserve">&lt;&lt;If </w:t>
            </w:r>
            <w:r w:rsidR="00B33AFC">
              <w:rPr>
                <w:rFonts w:asciiTheme="minorHAnsi" w:hAnsiTheme="minorHAnsi"/>
                <w:sz w:val="18"/>
                <w:szCs w:val="18"/>
              </w:rPr>
              <w:t>C</w:t>
            </w:r>
            <w:r>
              <w:rPr>
                <w:rFonts w:asciiTheme="minorHAnsi" w:hAnsiTheme="minorHAnsi"/>
                <w:sz w:val="18"/>
                <w:szCs w:val="18"/>
              </w:rPr>
              <w:t xml:space="preserve">01 = N/A, then result = “N/A”; </w:t>
            </w:r>
          </w:p>
          <w:p w14:paraId="3112CAE7" w14:textId="77777777" w:rsidR="00105871" w:rsidRDefault="00105871">
            <w:pPr>
              <w:rPr>
                <w:rFonts w:asciiTheme="minorHAnsi" w:hAnsiTheme="minorHAnsi"/>
                <w:sz w:val="18"/>
                <w:szCs w:val="18"/>
              </w:rPr>
            </w:pPr>
          </w:p>
          <w:p w14:paraId="1EAD8842" w14:textId="2CCA77DD" w:rsidR="008607B1" w:rsidRDefault="00105871">
            <w:pPr>
              <w:rPr>
                <w:rFonts w:asciiTheme="minorHAnsi" w:hAnsiTheme="minorHAnsi"/>
                <w:sz w:val="18"/>
                <w:szCs w:val="18"/>
              </w:rPr>
            </w:pPr>
            <w:r>
              <w:rPr>
                <w:rFonts w:asciiTheme="minorHAnsi" w:hAnsiTheme="minorHAnsi"/>
                <w:sz w:val="18"/>
                <w:szCs w:val="18"/>
              </w:rPr>
              <w:t xml:space="preserve">Else if </w:t>
            </w:r>
            <w:r w:rsidR="00B33AFC">
              <w:rPr>
                <w:rFonts w:asciiTheme="minorHAnsi" w:hAnsiTheme="minorHAnsi"/>
                <w:sz w:val="18"/>
                <w:szCs w:val="18"/>
              </w:rPr>
              <w:t>C</w:t>
            </w:r>
            <w:r>
              <w:rPr>
                <w:rFonts w:asciiTheme="minorHAnsi" w:hAnsiTheme="minorHAnsi"/>
                <w:sz w:val="18"/>
                <w:szCs w:val="18"/>
              </w:rPr>
              <w:t xml:space="preserve">01 </w:t>
            </w:r>
            <w:r>
              <w:rPr>
                <w:rFonts w:asciiTheme="minorHAnsi" w:hAnsiTheme="minorHAnsi" w:cstheme="minorHAnsi"/>
                <w:sz w:val="18"/>
                <w:szCs w:val="18"/>
              </w:rPr>
              <w:t>≥</w:t>
            </w:r>
            <w:r>
              <w:rPr>
                <w:rFonts w:asciiTheme="minorHAnsi" w:hAnsiTheme="minorHAnsi"/>
                <w:sz w:val="18"/>
                <w:szCs w:val="18"/>
              </w:rPr>
              <w:t xml:space="preserve"> </w:t>
            </w:r>
            <w:r w:rsidR="00B33AFC">
              <w:rPr>
                <w:rFonts w:asciiTheme="minorHAnsi" w:hAnsiTheme="minorHAnsi"/>
                <w:sz w:val="18"/>
                <w:szCs w:val="18"/>
              </w:rPr>
              <w:t>C</w:t>
            </w:r>
            <w:r>
              <w:rPr>
                <w:rFonts w:asciiTheme="minorHAnsi" w:hAnsiTheme="minorHAnsi"/>
                <w:sz w:val="18"/>
                <w:szCs w:val="18"/>
              </w:rPr>
              <w:t>02 then result = “Complies”, else result = “Does Not Comply”</w:t>
            </w:r>
          </w:p>
        </w:tc>
      </w:tr>
    </w:tbl>
    <w:p w14:paraId="3D8AF59D" w14:textId="38445973" w:rsidR="00652777" w:rsidRDefault="00652777" w:rsidP="004B6E84">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10083"/>
      </w:tblGrid>
      <w:tr w:rsidR="00B33AFC" w14:paraId="745A85AF" w14:textId="77777777" w:rsidTr="00857191">
        <w:trPr>
          <w:cantSplit/>
          <w:trHeight w:val="15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7F3608AC" w14:textId="43DB613B" w:rsidR="00B33AFC" w:rsidRPr="003404FF" w:rsidRDefault="001E3CED" w:rsidP="00857191">
            <w:pPr>
              <w:keepNext/>
              <w:rPr>
                <w:rFonts w:asciiTheme="minorHAnsi" w:hAnsiTheme="minorHAnsi"/>
                <w:b/>
                <w:szCs w:val="18"/>
              </w:rPr>
            </w:pPr>
            <w:r>
              <w:rPr>
                <w:rFonts w:asciiTheme="minorHAnsi" w:hAnsiTheme="minorHAnsi"/>
                <w:b/>
                <w:szCs w:val="18"/>
              </w:rPr>
              <w:t>D</w:t>
            </w:r>
            <w:r w:rsidR="00B33AFC" w:rsidRPr="003404FF">
              <w:rPr>
                <w:rFonts w:asciiTheme="minorHAnsi" w:hAnsiTheme="minorHAnsi"/>
                <w:b/>
                <w:szCs w:val="18"/>
              </w:rPr>
              <w:t>. Determination of HERS Verification Compliance</w:t>
            </w:r>
          </w:p>
          <w:p w14:paraId="56F79D4D" w14:textId="77777777" w:rsidR="00B33AFC" w:rsidRPr="00E903F8" w:rsidRDefault="00B33AFC" w:rsidP="00857191">
            <w:pPr>
              <w:keepNext/>
              <w:rPr>
                <w:rFonts w:asciiTheme="minorHAnsi" w:hAnsiTheme="minorHAnsi"/>
                <w:sz w:val="18"/>
                <w:szCs w:val="18"/>
              </w:rPr>
            </w:pPr>
            <w:r w:rsidRPr="00E903F8">
              <w:rPr>
                <w:rFonts w:asciiTheme="minorHAnsi" w:hAnsiTheme="minorHAnsi"/>
                <w:sz w:val="18"/>
                <w:szCs w:val="18"/>
              </w:rPr>
              <w:t>All applicable sections of this document shall indicate compliance with the specified verification protocol requirements in order for this Certificate of Verification as a whole to be determined to be in compliance.</w:t>
            </w:r>
          </w:p>
        </w:tc>
      </w:tr>
      <w:tr w:rsidR="00B33AFC" w14:paraId="77619EB8" w14:textId="77777777" w:rsidTr="00857191">
        <w:tblPrEx>
          <w:tblBorders>
            <w:top w:val="single" w:sz="12" w:space="0" w:color="auto"/>
            <w:left w:val="single" w:sz="12" w:space="0" w:color="auto"/>
            <w:bottom w:val="single" w:sz="12" w:space="0" w:color="auto"/>
            <w:right w:val="single" w:sz="12" w:space="0" w:color="auto"/>
            <w:insideH w:val="single" w:sz="12" w:space="0" w:color="auto"/>
          </w:tblBorders>
        </w:tblPrEx>
        <w:trPr>
          <w:cantSplit/>
          <w:trHeight w:val="158"/>
        </w:trPr>
        <w:tc>
          <w:tcPr>
            <w:tcW w:w="707" w:type="dxa"/>
            <w:tcBorders>
              <w:top w:val="single" w:sz="4" w:space="0" w:color="auto"/>
              <w:left w:val="single" w:sz="4" w:space="0" w:color="auto"/>
              <w:bottom w:val="single" w:sz="4" w:space="0" w:color="auto"/>
              <w:right w:val="single" w:sz="4" w:space="0" w:color="auto"/>
            </w:tcBorders>
            <w:vAlign w:val="center"/>
          </w:tcPr>
          <w:p w14:paraId="4FC78E4C" w14:textId="77777777" w:rsidR="00B33AFC" w:rsidRDefault="00B33AFC" w:rsidP="00857191">
            <w:pPr>
              <w:keepNext/>
              <w:jc w:val="center"/>
              <w:rPr>
                <w:rFonts w:asciiTheme="minorHAnsi" w:hAnsiTheme="minorHAnsi"/>
                <w:sz w:val="18"/>
                <w:szCs w:val="18"/>
              </w:rPr>
            </w:pPr>
            <w:r>
              <w:rPr>
                <w:rFonts w:asciiTheme="minorHAnsi" w:hAnsiTheme="minorHAnsi"/>
                <w:sz w:val="18"/>
                <w:szCs w:val="18"/>
              </w:rPr>
              <w:t>01</w:t>
            </w:r>
          </w:p>
        </w:tc>
        <w:tc>
          <w:tcPr>
            <w:tcW w:w="10083" w:type="dxa"/>
            <w:tcBorders>
              <w:top w:val="single" w:sz="4" w:space="0" w:color="auto"/>
              <w:left w:val="single" w:sz="4" w:space="0" w:color="auto"/>
              <w:bottom w:val="single" w:sz="4" w:space="0" w:color="auto"/>
              <w:right w:val="single" w:sz="4" w:space="0" w:color="auto"/>
            </w:tcBorders>
            <w:vAlign w:val="center"/>
          </w:tcPr>
          <w:p w14:paraId="35AAE00A" w14:textId="31C45BDA" w:rsidR="00B33AFC" w:rsidRPr="00F26A73" w:rsidRDefault="00B33AFC">
            <w:pPr>
              <w:keepNext/>
              <w:rPr>
                <w:rFonts w:asciiTheme="minorHAnsi" w:hAnsiTheme="minorHAnsi"/>
                <w:sz w:val="18"/>
                <w:szCs w:val="18"/>
              </w:rPr>
            </w:pPr>
            <w:r w:rsidRPr="00B33AFC">
              <w:rPr>
                <w:rFonts w:asciiTheme="minorHAnsi" w:hAnsiTheme="minorHAnsi"/>
                <w:sz w:val="18"/>
                <w:szCs w:val="18"/>
              </w:rPr>
              <w:t xml:space="preserve">&lt;&lt;if </w:t>
            </w:r>
            <w:r w:rsidR="001E3CED">
              <w:rPr>
                <w:rFonts w:asciiTheme="minorHAnsi" w:hAnsiTheme="minorHAnsi"/>
                <w:sz w:val="18"/>
                <w:szCs w:val="18"/>
              </w:rPr>
              <w:t>B</w:t>
            </w:r>
            <w:r>
              <w:rPr>
                <w:rFonts w:asciiTheme="minorHAnsi" w:hAnsiTheme="minorHAnsi"/>
                <w:sz w:val="18"/>
                <w:szCs w:val="18"/>
              </w:rPr>
              <w:t>1</w:t>
            </w:r>
            <w:r w:rsidRPr="00B33AFC">
              <w:rPr>
                <w:rFonts w:asciiTheme="minorHAnsi" w:hAnsiTheme="minorHAnsi"/>
                <w:sz w:val="18"/>
                <w:szCs w:val="18"/>
              </w:rPr>
              <w:t>1</w:t>
            </w:r>
            <w:r>
              <w:rPr>
                <w:rFonts w:asciiTheme="minorHAnsi" w:hAnsiTheme="minorHAnsi"/>
                <w:sz w:val="18"/>
                <w:szCs w:val="18"/>
              </w:rPr>
              <w:t xml:space="preserve"> = complies for all rows (exhaust systems), and </w:t>
            </w:r>
            <w:r w:rsidR="001E3CED">
              <w:rPr>
                <w:rFonts w:asciiTheme="minorHAnsi" w:hAnsiTheme="minorHAnsi"/>
                <w:sz w:val="18"/>
                <w:szCs w:val="18"/>
              </w:rPr>
              <w:t>C</w:t>
            </w:r>
            <w:r>
              <w:rPr>
                <w:rFonts w:asciiTheme="minorHAnsi" w:hAnsiTheme="minorHAnsi"/>
                <w:sz w:val="18"/>
                <w:szCs w:val="18"/>
              </w:rPr>
              <w:t>03 = complies or N/A, then Result = “</w:t>
            </w:r>
            <w:r w:rsidRPr="00B33AFC">
              <w:rPr>
                <w:rFonts w:asciiTheme="minorHAnsi" w:hAnsiTheme="minorHAnsi"/>
                <w:sz w:val="18"/>
                <w:szCs w:val="18"/>
              </w:rPr>
              <w:t>Complies: All specified verification protocol requirements on this document are met</w:t>
            </w:r>
            <w:r>
              <w:rPr>
                <w:rFonts w:asciiTheme="minorHAnsi" w:hAnsiTheme="minorHAnsi"/>
                <w:sz w:val="18"/>
                <w:szCs w:val="18"/>
              </w:rPr>
              <w:t>”</w:t>
            </w:r>
            <w:r w:rsidRPr="00B33AFC">
              <w:rPr>
                <w:rFonts w:asciiTheme="minorHAnsi" w:hAnsiTheme="minorHAnsi"/>
                <w:sz w:val="18"/>
                <w:szCs w:val="18"/>
              </w:rPr>
              <w:t xml:space="preserve">; else </w:t>
            </w:r>
            <w:r>
              <w:rPr>
                <w:rFonts w:asciiTheme="minorHAnsi" w:hAnsiTheme="minorHAnsi"/>
                <w:sz w:val="18"/>
                <w:szCs w:val="18"/>
              </w:rPr>
              <w:t>Result = “</w:t>
            </w:r>
            <w:r w:rsidRPr="00B33AFC">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w:t>
            </w:r>
            <w:r w:rsidRPr="00B33AFC">
              <w:rPr>
                <w:rFonts w:asciiTheme="minorHAnsi" w:hAnsiTheme="minorHAnsi"/>
                <w:sz w:val="18"/>
                <w:szCs w:val="18"/>
              </w:rPr>
              <w:t>&gt;&gt;</w:t>
            </w:r>
          </w:p>
        </w:tc>
      </w:tr>
    </w:tbl>
    <w:p w14:paraId="31285A0F" w14:textId="03C9B1EF" w:rsidR="00B33AFC" w:rsidRDefault="00B33AFC" w:rsidP="004B6E84">
      <w:pPr>
        <w:rPr>
          <w:rFonts w:asciiTheme="minorHAnsi" w:hAnsiTheme="minorHAnsi"/>
          <w:sz w:val="18"/>
          <w:szCs w:val="18"/>
        </w:rPr>
      </w:pPr>
    </w:p>
    <w:p w14:paraId="6BBBCF6D" w14:textId="77777777" w:rsidR="00B33AFC" w:rsidRDefault="00B33AFC" w:rsidP="004B6E84">
      <w:pPr>
        <w:rPr>
          <w:rFonts w:asciiTheme="minorHAnsi" w:hAnsiTheme="minorHAnsi"/>
          <w:sz w:val="18"/>
          <w:szCs w:val="18"/>
        </w:rPr>
      </w:pPr>
    </w:p>
    <w:p w14:paraId="6C529BB3" w14:textId="6F0DE882" w:rsidR="00AC0F91" w:rsidRDefault="00AC0F91">
      <w:pPr>
        <w:rPr>
          <w:rFonts w:asciiTheme="minorHAnsi" w:hAnsiTheme="minorHAnsi"/>
          <w:sz w:val="18"/>
          <w:szCs w:val="18"/>
        </w:rPr>
      </w:pPr>
    </w:p>
    <w:p w14:paraId="168B8316" w14:textId="7A571C3D" w:rsidR="000F7AAF" w:rsidRPr="0029047D" w:rsidRDefault="000F7AAF" w:rsidP="00D65FA1">
      <w:pPr>
        <w:rPr>
          <w:rFonts w:asciiTheme="minorHAnsi" w:hAnsiTheme="minorHAnsi"/>
          <w:szCs w:val="18"/>
        </w:rPr>
      </w:pPr>
    </w:p>
    <w:p w14:paraId="2560524C" w14:textId="77777777" w:rsidR="00192313" w:rsidRDefault="00192313" w:rsidP="00D65FA1">
      <w:pPr>
        <w:rPr>
          <w:rFonts w:asciiTheme="minorHAnsi" w:hAnsiTheme="minorHAnsi"/>
          <w:sz w:val="18"/>
          <w:szCs w:val="18"/>
        </w:rPr>
      </w:pPr>
    </w:p>
    <w:p w14:paraId="7B41F1CA" w14:textId="77777777" w:rsidR="00192313" w:rsidRDefault="00192313" w:rsidP="00D65FA1">
      <w:pPr>
        <w:rPr>
          <w:rFonts w:asciiTheme="minorHAnsi" w:hAnsiTheme="minorHAnsi"/>
          <w:sz w:val="18"/>
          <w:szCs w:val="18"/>
        </w:rPr>
      </w:pPr>
    </w:p>
    <w:p w14:paraId="2BE5DDD3" w14:textId="77777777" w:rsidR="000F7AAF" w:rsidRDefault="000F7AAF" w:rsidP="00D65FA1">
      <w:pPr>
        <w:rPr>
          <w:rFonts w:asciiTheme="minorHAnsi" w:hAnsiTheme="minorHAnsi"/>
          <w:sz w:val="18"/>
          <w:szCs w:val="18"/>
        </w:rPr>
      </w:pPr>
    </w:p>
    <w:p w14:paraId="2C7BC2D7" w14:textId="77777777" w:rsidR="000F7AAF" w:rsidRDefault="000F7AAF">
      <w:pPr>
        <w:rPr>
          <w:rFonts w:asciiTheme="minorHAnsi" w:hAnsiTheme="minorHAnsi"/>
          <w:sz w:val="18"/>
          <w:szCs w:val="18"/>
        </w:rPr>
      </w:pPr>
      <w:r>
        <w:rPr>
          <w:rFonts w:asciiTheme="minorHAnsi" w:hAnsiTheme="minorHAnsi"/>
          <w:sz w:val="18"/>
          <w:szCs w:val="18"/>
        </w:rP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9A590F" w:rsidRPr="0070757D" w14:paraId="3A5C7774" w14:textId="77777777" w:rsidTr="009A590F">
        <w:trPr>
          <w:trHeight w:val="288"/>
        </w:trPr>
        <w:tc>
          <w:tcPr>
            <w:tcW w:w="10768" w:type="dxa"/>
            <w:gridSpan w:val="4"/>
            <w:vAlign w:val="center"/>
          </w:tcPr>
          <w:p w14:paraId="1F1316C0"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70757D">
              <w:rPr>
                <w:rFonts w:ascii="Calibri" w:hAnsi="Calibri" w:cs="Arial"/>
                <w:b/>
                <w:caps/>
                <w:sz w:val="18"/>
                <w:szCs w:val="18"/>
              </w:rPr>
              <w:lastRenderedPageBreak/>
              <w:t>Documentation Author's Declaration Statement</w:t>
            </w:r>
          </w:p>
        </w:tc>
      </w:tr>
      <w:tr w:rsidR="009A590F" w:rsidRPr="0070757D" w14:paraId="4D8D3916" w14:textId="77777777" w:rsidTr="009A590F">
        <w:trPr>
          <w:trHeight w:val="278"/>
        </w:trPr>
        <w:tc>
          <w:tcPr>
            <w:tcW w:w="10768" w:type="dxa"/>
            <w:gridSpan w:val="4"/>
            <w:vAlign w:val="center"/>
          </w:tcPr>
          <w:p w14:paraId="085F5D5C" w14:textId="77777777" w:rsidR="009A590F" w:rsidRPr="001D2D78" w:rsidRDefault="009A590F" w:rsidP="001D2D78">
            <w:pPr>
              <w:pStyle w:val="ListParagraph"/>
              <w:numPr>
                <w:ilvl w:val="0"/>
                <w:numId w:val="30"/>
              </w:numPr>
              <w:rPr>
                <w:rFonts w:ascii="Calibri" w:hAnsi="Calibri"/>
                <w:sz w:val="18"/>
                <w:szCs w:val="18"/>
              </w:rPr>
            </w:pPr>
            <w:r w:rsidRPr="001D2D78">
              <w:rPr>
                <w:rFonts w:ascii="Calibri" w:hAnsi="Calibri"/>
                <w:sz w:val="18"/>
                <w:szCs w:val="18"/>
              </w:rPr>
              <w:t>I certify that this Certificate of Verification documentation is accurate and complete.</w:t>
            </w:r>
          </w:p>
        </w:tc>
      </w:tr>
      <w:tr w:rsidR="009A590F" w:rsidRPr="0070757D" w14:paraId="6923B66B" w14:textId="77777777" w:rsidTr="009A590F">
        <w:trPr>
          <w:trHeight w:val="360"/>
        </w:trPr>
        <w:tc>
          <w:tcPr>
            <w:tcW w:w="5344" w:type="dxa"/>
          </w:tcPr>
          <w:p w14:paraId="3DD3D057" w14:textId="77777777" w:rsidR="009A590F" w:rsidRPr="0070757D" w:rsidRDefault="009A590F" w:rsidP="00857191">
            <w:pPr>
              <w:rPr>
                <w:rFonts w:ascii="Calibri" w:hAnsi="Calibri"/>
                <w:sz w:val="14"/>
                <w:szCs w:val="14"/>
              </w:rPr>
            </w:pPr>
            <w:r w:rsidRPr="0070757D">
              <w:rPr>
                <w:rFonts w:ascii="Calibri" w:hAnsi="Calibri"/>
                <w:sz w:val="14"/>
                <w:szCs w:val="14"/>
              </w:rPr>
              <w:t>Documentation Author Name:</w:t>
            </w:r>
          </w:p>
        </w:tc>
        <w:tc>
          <w:tcPr>
            <w:tcW w:w="5424" w:type="dxa"/>
            <w:gridSpan w:val="3"/>
          </w:tcPr>
          <w:p w14:paraId="01EC8129" w14:textId="77777777" w:rsidR="009A590F" w:rsidRPr="0070757D" w:rsidRDefault="009A590F" w:rsidP="00857191">
            <w:pPr>
              <w:rPr>
                <w:rFonts w:ascii="Calibri" w:hAnsi="Calibri"/>
                <w:sz w:val="14"/>
                <w:szCs w:val="14"/>
              </w:rPr>
            </w:pPr>
            <w:r w:rsidRPr="0070757D">
              <w:rPr>
                <w:rFonts w:ascii="Calibri" w:hAnsi="Calibri"/>
                <w:sz w:val="14"/>
                <w:szCs w:val="14"/>
              </w:rPr>
              <w:t>Documentation Author Signature:</w:t>
            </w:r>
          </w:p>
        </w:tc>
      </w:tr>
      <w:tr w:rsidR="009A590F" w:rsidRPr="0070757D" w14:paraId="6C7DD997" w14:textId="77777777" w:rsidTr="009A590F">
        <w:trPr>
          <w:trHeight w:val="360"/>
        </w:trPr>
        <w:tc>
          <w:tcPr>
            <w:tcW w:w="5344" w:type="dxa"/>
          </w:tcPr>
          <w:p w14:paraId="1A1A0D61" w14:textId="77777777" w:rsidR="009A590F" w:rsidRPr="0070757D" w:rsidRDefault="009A590F" w:rsidP="00857191">
            <w:pPr>
              <w:rPr>
                <w:rFonts w:ascii="Calibri" w:hAnsi="Calibri"/>
                <w:sz w:val="14"/>
                <w:szCs w:val="14"/>
              </w:rPr>
            </w:pPr>
            <w:r w:rsidRPr="0070757D">
              <w:rPr>
                <w:rFonts w:ascii="Calibri" w:hAnsi="Calibri"/>
                <w:sz w:val="14"/>
                <w:szCs w:val="14"/>
              </w:rPr>
              <w:t>Company:</w:t>
            </w:r>
          </w:p>
        </w:tc>
        <w:tc>
          <w:tcPr>
            <w:tcW w:w="5424" w:type="dxa"/>
            <w:gridSpan w:val="3"/>
          </w:tcPr>
          <w:p w14:paraId="747FF8EF" w14:textId="77777777" w:rsidR="009A590F" w:rsidRPr="0070757D" w:rsidRDefault="009A590F" w:rsidP="00857191">
            <w:pPr>
              <w:rPr>
                <w:rFonts w:ascii="Calibri" w:hAnsi="Calibri"/>
                <w:sz w:val="14"/>
                <w:szCs w:val="14"/>
              </w:rPr>
            </w:pPr>
            <w:r w:rsidRPr="0070757D">
              <w:rPr>
                <w:rFonts w:ascii="Calibri" w:hAnsi="Calibri"/>
                <w:sz w:val="14"/>
                <w:szCs w:val="14"/>
              </w:rPr>
              <w:t>Date Signed:</w:t>
            </w:r>
          </w:p>
        </w:tc>
      </w:tr>
      <w:tr w:rsidR="009A590F" w:rsidRPr="0070757D" w14:paraId="7E5600BA" w14:textId="77777777" w:rsidTr="009A590F">
        <w:trPr>
          <w:trHeight w:val="360"/>
        </w:trPr>
        <w:tc>
          <w:tcPr>
            <w:tcW w:w="5344" w:type="dxa"/>
          </w:tcPr>
          <w:p w14:paraId="33115DEF" w14:textId="77777777" w:rsidR="009A590F" w:rsidRPr="0070757D" w:rsidRDefault="009A590F" w:rsidP="00857191">
            <w:pPr>
              <w:rPr>
                <w:rFonts w:ascii="Calibri" w:hAnsi="Calibri"/>
                <w:sz w:val="14"/>
                <w:szCs w:val="14"/>
              </w:rPr>
            </w:pPr>
            <w:r w:rsidRPr="0070757D">
              <w:rPr>
                <w:rFonts w:ascii="Calibri" w:hAnsi="Calibri"/>
                <w:sz w:val="14"/>
                <w:szCs w:val="14"/>
              </w:rPr>
              <w:t>Address:</w:t>
            </w:r>
          </w:p>
        </w:tc>
        <w:tc>
          <w:tcPr>
            <w:tcW w:w="5424" w:type="dxa"/>
            <w:gridSpan w:val="3"/>
          </w:tcPr>
          <w:p w14:paraId="3C4D58D7" w14:textId="77777777" w:rsidR="009A590F" w:rsidRPr="0070757D" w:rsidRDefault="009A590F" w:rsidP="00857191">
            <w:pPr>
              <w:rPr>
                <w:rFonts w:ascii="Calibri" w:hAnsi="Calibri"/>
                <w:sz w:val="14"/>
                <w:szCs w:val="14"/>
              </w:rPr>
            </w:pPr>
            <w:r w:rsidRPr="0070757D">
              <w:rPr>
                <w:rFonts w:ascii="Calibri" w:hAnsi="Calibri"/>
                <w:sz w:val="14"/>
                <w:szCs w:val="14"/>
              </w:rPr>
              <w:t>CEA/HERS Certification Information (if applicable):</w:t>
            </w:r>
          </w:p>
        </w:tc>
      </w:tr>
      <w:tr w:rsidR="009A590F" w:rsidRPr="0070757D" w14:paraId="7A6ED441" w14:textId="77777777" w:rsidTr="009A590F">
        <w:trPr>
          <w:trHeight w:val="360"/>
        </w:trPr>
        <w:tc>
          <w:tcPr>
            <w:tcW w:w="5344" w:type="dxa"/>
          </w:tcPr>
          <w:p w14:paraId="4466CA7E" w14:textId="77777777" w:rsidR="009A590F" w:rsidRPr="0070757D" w:rsidRDefault="009A590F" w:rsidP="00857191">
            <w:pPr>
              <w:rPr>
                <w:rFonts w:ascii="Calibri" w:hAnsi="Calibri"/>
                <w:sz w:val="14"/>
                <w:szCs w:val="14"/>
              </w:rPr>
            </w:pPr>
            <w:r w:rsidRPr="0070757D">
              <w:rPr>
                <w:rFonts w:ascii="Calibri" w:hAnsi="Calibri"/>
                <w:sz w:val="14"/>
                <w:szCs w:val="14"/>
              </w:rPr>
              <w:t>City/State/Zip:</w:t>
            </w:r>
          </w:p>
        </w:tc>
        <w:tc>
          <w:tcPr>
            <w:tcW w:w="5424" w:type="dxa"/>
            <w:gridSpan w:val="3"/>
          </w:tcPr>
          <w:p w14:paraId="36732568" w14:textId="77777777" w:rsidR="009A590F" w:rsidRPr="0070757D" w:rsidRDefault="009A590F" w:rsidP="00857191">
            <w:pPr>
              <w:rPr>
                <w:rFonts w:ascii="Calibri" w:hAnsi="Calibri"/>
                <w:sz w:val="14"/>
                <w:szCs w:val="14"/>
              </w:rPr>
            </w:pPr>
            <w:r w:rsidRPr="0070757D">
              <w:rPr>
                <w:rFonts w:ascii="Calibri" w:hAnsi="Calibri"/>
                <w:sz w:val="14"/>
                <w:szCs w:val="14"/>
              </w:rPr>
              <w:t>Phone:</w:t>
            </w:r>
          </w:p>
        </w:tc>
      </w:tr>
      <w:tr w:rsidR="009A590F" w:rsidRPr="0070757D" w14:paraId="70F70CD4" w14:textId="77777777" w:rsidTr="009A590F">
        <w:tblPrEx>
          <w:tblCellMar>
            <w:left w:w="115" w:type="dxa"/>
            <w:right w:w="115" w:type="dxa"/>
          </w:tblCellMar>
        </w:tblPrEx>
        <w:trPr>
          <w:trHeight w:val="296"/>
        </w:trPr>
        <w:tc>
          <w:tcPr>
            <w:tcW w:w="10768" w:type="dxa"/>
            <w:gridSpan w:val="4"/>
            <w:vAlign w:val="center"/>
          </w:tcPr>
          <w:p w14:paraId="08D1BAC7"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70757D">
              <w:rPr>
                <w:rFonts w:ascii="Calibri" w:hAnsi="Calibri" w:cs="Arial"/>
                <w:b/>
                <w:caps/>
                <w:sz w:val="18"/>
                <w:szCs w:val="18"/>
              </w:rPr>
              <w:t xml:space="preserve">Responsible Person's Declaration statement </w:t>
            </w:r>
          </w:p>
        </w:tc>
      </w:tr>
      <w:tr w:rsidR="009A590F" w:rsidRPr="0070757D" w14:paraId="7F1A4CCA" w14:textId="77777777" w:rsidTr="009A590F">
        <w:tblPrEx>
          <w:tblCellMar>
            <w:left w:w="115" w:type="dxa"/>
            <w:right w:w="115" w:type="dxa"/>
          </w:tblCellMar>
        </w:tblPrEx>
        <w:trPr>
          <w:trHeight w:val="504"/>
        </w:trPr>
        <w:tc>
          <w:tcPr>
            <w:tcW w:w="10768" w:type="dxa"/>
            <w:gridSpan w:val="4"/>
          </w:tcPr>
          <w:p w14:paraId="50B4051E" w14:textId="77777777" w:rsidR="009A590F" w:rsidRPr="0070757D" w:rsidRDefault="009A590F" w:rsidP="00857191">
            <w:pPr>
              <w:keepNext/>
              <w:widowControl w:val="0"/>
              <w:ind w:right="90"/>
              <w:rPr>
                <w:rFonts w:ascii="Calibri" w:hAnsi="Calibri"/>
                <w:sz w:val="18"/>
                <w:szCs w:val="18"/>
              </w:rPr>
            </w:pPr>
            <w:r w:rsidRPr="0070757D">
              <w:rPr>
                <w:rFonts w:ascii="Calibri" w:hAnsi="Calibri"/>
                <w:sz w:val="18"/>
                <w:szCs w:val="18"/>
              </w:rPr>
              <w:t xml:space="preserve">I certify the following under penalty of perjury, under the laws of the State of California: </w:t>
            </w:r>
          </w:p>
          <w:p w14:paraId="25354384" w14:textId="77777777" w:rsidR="009A590F" w:rsidRPr="001D2D78" w:rsidRDefault="009A590F" w:rsidP="001D2D78">
            <w:pPr>
              <w:pStyle w:val="ListParagraph"/>
              <w:keepNext/>
              <w:widowControl w:val="0"/>
              <w:numPr>
                <w:ilvl w:val="0"/>
                <w:numId w:val="31"/>
              </w:numPr>
              <w:ind w:right="90"/>
              <w:rPr>
                <w:rFonts w:ascii="Calibri" w:hAnsi="Calibri"/>
                <w:sz w:val="18"/>
                <w:szCs w:val="18"/>
              </w:rPr>
            </w:pPr>
            <w:r w:rsidRPr="001D2D78">
              <w:rPr>
                <w:rFonts w:ascii="Calibri" w:hAnsi="Calibri"/>
                <w:sz w:val="18"/>
                <w:szCs w:val="18"/>
              </w:rPr>
              <w:t>The information provided on this Certificate of Verification is true and correct.</w:t>
            </w:r>
          </w:p>
          <w:p w14:paraId="076BDCD9" w14:textId="77777777" w:rsidR="009A590F" w:rsidRPr="001D2D78" w:rsidRDefault="009A590F" w:rsidP="001D2D78">
            <w:pPr>
              <w:pStyle w:val="ListParagraph"/>
              <w:keepNext/>
              <w:widowControl w:val="0"/>
              <w:numPr>
                <w:ilvl w:val="0"/>
                <w:numId w:val="31"/>
              </w:numPr>
              <w:ind w:right="90"/>
              <w:rPr>
                <w:rFonts w:ascii="Calibri" w:hAnsi="Calibri"/>
                <w:sz w:val="18"/>
                <w:szCs w:val="18"/>
              </w:rPr>
            </w:pPr>
            <w:r w:rsidRPr="001D2D78">
              <w:rPr>
                <w:rFonts w:ascii="Calibri" w:hAnsi="Calibri"/>
                <w:sz w:val="18"/>
                <w:szCs w:val="18"/>
              </w:rPr>
              <w:t>I am the certified HERS Rater who performed the verification identified and reported on this Certificate of Verification (responsible rater).</w:t>
            </w:r>
          </w:p>
          <w:p w14:paraId="500425A8" w14:textId="77777777" w:rsidR="009A590F" w:rsidRPr="001D2D78" w:rsidRDefault="009A590F" w:rsidP="001D2D78">
            <w:pPr>
              <w:pStyle w:val="ListParagraph"/>
              <w:keepNext/>
              <w:widowControl w:val="0"/>
              <w:numPr>
                <w:ilvl w:val="0"/>
                <w:numId w:val="31"/>
              </w:numPr>
              <w:ind w:right="90"/>
              <w:rPr>
                <w:rFonts w:ascii="Calibri" w:hAnsi="Calibri"/>
                <w:sz w:val="18"/>
                <w:szCs w:val="18"/>
              </w:rPr>
            </w:pPr>
            <w:r w:rsidRPr="001D2D78">
              <w:rPr>
                <w:rFonts w:ascii="Calibri" w:hAnsi="Calibri"/>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4A257A0B" w14:textId="16973373" w:rsidR="009A590F" w:rsidRPr="001D2D78" w:rsidRDefault="009A590F" w:rsidP="001D2D78">
            <w:pPr>
              <w:pStyle w:val="ListParagraph"/>
              <w:keepNext/>
              <w:widowControl w:val="0"/>
              <w:numPr>
                <w:ilvl w:val="0"/>
                <w:numId w:val="31"/>
              </w:numPr>
              <w:ind w:right="90"/>
              <w:rPr>
                <w:rFonts w:ascii="Calibri" w:hAnsi="Calibri"/>
                <w:sz w:val="18"/>
                <w:szCs w:val="18"/>
              </w:rPr>
            </w:pPr>
            <w:r w:rsidRPr="001D2D78">
              <w:rPr>
                <w:rFonts w:ascii="Calibri" w:hAnsi="Calibri"/>
                <w:sz w:val="18"/>
                <w:szCs w:val="18"/>
              </w:rPr>
              <w:t>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1AC7D3F0" w14:textId="77777777" w:rsidR="009A590F" w:rsidRPr="001D2D78" w:rsidRDefault="009A590F" w:rsidP="001D2D78">
            <w:pPr>
              <w:pStyle w:val="ListParagraph"/>
              <w:keepNext/>
              <w:widowControl w:val="0"/>
              <w:numPr>
                <w:ilvl w:val="0"/>
                <w:numId w:val="31"/>
              </w:numPr>
              <w:ind w:right="90"/>
              <w:rPr>
                <w:rFonts w:ascii="Calibri" w:hAnsi="Calibri"/>
                <w:sz w:val="18"/>
                <w:szCs w:val="18"/>
              </w:rPr>
            </w:pPr>
            <w:r w:rsidRPr="001D2D78">
              <w:rPr>
                <w:rFonts w:ascii="Calibri" w:hAnsi="Calibr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9A590F" w:rsidRPr="0070757D" w14:paraId="4FBE4A88" w14:textId="77777777" w:rsidTr="009A590F">
        <w:tblPrEx>
          <w:tblCellMar>
            <w:left w:w="115" w:type="dxa"/>
            <w:right w:w="115" w:type="dxa"/>
          </w:tblCellMar>
        </w:tblPrEx>
        <w:trPr>
          <w:trHeight w:val="278"/>
        </w:trPr>
        <w:tc>
          <w:tcPr>
            <w:tcW w:w="10768" w:type="dxa"/>
            <w:gridSpan w:val="4"/>
            <w:vAlign w:val="center"/>
          </w:tcPr>
          <w:p w14:paraId="2F00E0D6"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sz w:val="18"/>
                <w:szCs w:val="18"/>
              </w:rPr>
            </w:pPr>
            <w:r w:rsidRPr="0070757D">
              <w:rPr>
                <w:rFonts w:ascii="Calibri" w:hAnsi="Calibri" w:cs="Arial"/>
                <w:b/>
                <w:caps/>
                <w:sz w:val="18"/>
                <w:szCs w:val="18"/>
              </w:rPr>
              <w:t>BUILDER OR INSTALLER INFORMATION AS SHOWN ON THE CERTIFICATE OF INSTALLATION</w:t>
            </w:r>
          </w:p>
        </w:tc>
      </w:tr>
      <w:tr w:rsidR="009A590F" w:rsidRPr="0070757D" w14:paraId="355C1B65" w14:textId="77777777" w:rsidTr="009A590F">
        <w:tblPrEx>
          <w:tblCellMar>
            <w:left w:w="115" w:type="dxa"/>
            <w:right w:w="115" w:type="dxa"/>
          </w:tblCellMar>
        </w:tblPrEx>
        <w:trPr>
          <w:trHeight w:hRule="exact" w:val="360"/>
        </w:trPr>
        <w:tc>
          <w:tcPr>
            <w:tcW w:w="10768" w:type="dxa"/>
            <w:gridSpan w:val="4"/>
            <w:vAlign w:val="center"/>
          </w:tcPr>
          <w:p w14:paraId="523E269C"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Calibri" w:hAnsi="Calibri"/>
                <w:sz w:val="14"/>
                <w:szCs w:val="14"/>
              </w:rPr>
            </w:pPr>
            <w:r w:rsidRPr="0070757D">
              <w:rPr>
                <w:rFonts w:ascii="Calibri" w:hAnsi="Calibri"/>
                <w:sz w:val="14"/>
                <w:szCs w:val="14"/>
              </w:rPr>
              <w:t>Company Name (Installing Subcontractor, General Contractor, or Builder/Owner):</w:t>
            </w:r>
          </w:p>
        </w:tc>
      </w:tr>
      <w:tr w:rsidR="009A590F" w:rsidRPr="0070757D" w14:paraId="2EB7B142" w14:textId="77777777" w:rsidTr="009A590F">
        <w:tblPrEx>
          <w:tblCellMar>
            <w:left w:w="115" w:type="dxa"/>
            <w:right w:w="115" w:type="dxa"/>
          </w:tblCellMar>
        </w:tblPrEx>
        <w:trPr>
          <w:trHeight w:hRule="exact" w:val="360"/>
        </w:trPr>
        <w:tc>
          <w:tcPr>
            <w:tcW w:w="5384" w:type="dxa"/>
            <w:gridSpan w:val="2"/>
          </w:tcPr>
          <w:p w14:paraId="2993BAAC" w14:textId="77777777" w:rsidR="009A590F" w:rsidRPr="0070757D" w:rsidRDefault="009A590F" w:rsidP="00857191">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Calibri" w:hAnsi="Calibri"/>
                <w:sz w:val="14"/>
                <w:szCs w:val="14"/>
              </w:rPr>
            </w:pPr>
            <w:r w:rsidRPr="0070757D">
              <w:rPr>
                <w:rFonts w:ascii="Calibri" w:hAnsi="Calibri"/>
                <w:sz w:val="14"/>
                <w:szCs w:val="14"/>
              </w:rPr>
              <w:t>Responsible Builder or Installer Name:</w:t>
            </w:r>
          </w:p>
        </w:tc>
        <w:tc>
          <w:tcPr>
            <w:tcW w:w="5384" w:type="dxa"/>
            <w:gridSpan w:val="2"/>
          </w:tcPr>
          <w:p w14:paraId="236D2F2E" w14:textId="77777777" w:rsidR="009A590F" w:rsidRPr="0070757D" w:rsidRDefault="009A590F" w:rsidP="00857191">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70757D">
              <w:rPr>
                <w:rFonts w:ascii="Calibri" w:hAnsi="Calibri"/>
                <w:sz w:val="14"/>
                <w:szCs w:val="14"/>
              </w:rPr>
              <w:t>CSLB License:</w:t>
            </w:r>
          </w:p>
        </w:tc>
      </w:tr>
      <w:tr w:rsidR="009A590F" w:rsidRPr="0070757D" w14:paraId="2A83E6B5" w14:textId="77777777" w:rsidTr="009A590F">
        <w:tblPrEx>
          <w:tblCellMar>
            <w:left w:w="108" w:type="dxa"/>
            <w:right w:w="108" w:type="dxa"/>
          </w:tblCellMar>
        </w:tblPrEx>
        <w:trPr>
          <w:trHeight w:hRule="exact" w:val="288"/>
        </w:trPr>
        <w:tc>
          <w:tcPr>
            <w:tcW w:w="10768" w:type="dxa"/>
            <w:gridSpan w:val="4"/>
            <w:vAlign w:val="center"/>
          </w:tcPr>
          <w:p w14:paraId="5817F7A2" w14:textId="77777777" w:rsidR="009A590F" w:rsidRPr="0070757D" w:rsidRDefault="009A590F" w:rsidP="0085719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cs="Arial"/>
                <w:b/>
                <w:caps/>
                <w:sz w:val="18"/>
                <w:szCs w:val="18"/>
              </w:rPr>
              <w:t>HERS PROVIDER DATA REGISTRY INFORMATION</w:t>
            </w:r>
          </w:p>
        </w:tc>
      </w:tr>
      <w:tr w:rsidR="009A590F" w:rsidRPr="0070757D" w14:paraId="7217DBDC" w14:textId="77777777" w:rsidTr="009A590F">
        <w:tblPrEx>
          <w:tblCellMar>
            <w:left w:w="108" w:type="dxa"/>
            <w:right w:w="108" w:type="dxa"/>
          </w:tblCellMar>
        </w:tblPrEx>
        <w:trPr>
          <w:trHeight w:hRule="exact" w:val="360"/>
        </w:trPr>
        <w:tc>
          <w:tcPr>
            <w:tcW w:w="5391" w:type="dxa"/>
            <w:gridSpan w:val="3"/>
          </w:tcPr>
          <w:p w14:paraId="213673F7"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70757D">
              <w:rPr>
                <w:rFonts w:ascii="Calibri" w:hAnsi="Calibri"/>
                <w:sz w:val="14"/>
                <w:szCs w:val="14"/>
              </w:rPr>
              <w:t>Sample Group Number (if applicable):</w:t>
            </w:r>
          </w:p>
        </w:tc>
        <w:tc>
          <w:tcPr>
            <w:tcW w:w="5377" w:type="dxa"/>
          </w:tcPr>
          <w:p w14:paraId="410B85C6" w14:textId="77777777" w:rsidR="009A590F" w:rsidRPr="0070757D" w:rsidRDefault="009A590F" w:rsidP="00857191">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4"/>
                <w:szCs w:val="14"/>
              </w:rPr>
            </w:pPr>
            <w:r w:rsidRPr="0070757D">
              <w:rPr>
                <w:rFonts w:ascii="Calibri" w:hAnsi="Calibri"/>
                <w:sz w:val="14"/>
                <w:szCs w:val="14"/>
              </w:rPr>
              <w:t>Dwelling Test Status in Sample Group (if applicable)</w:t>
            </w:r>
          </w:p>
        </w:tc>
      </w:tr>
      <w:tr w:rsidR="009A590F" w:rsidRPr="0070757D" w14:paraId="64CABF43" w14:textId="77777777" w:rsidTr="009A590F">
        <w:tblPrEx>
          <w:tblCellMar>
            <w:left w:w="108" w:type="dxa"/>
            <w:right w:w="108" w:type="dxa"/>
          </w:tblCellMar>
        </w:tblPrEx>
        <w:trPr>
          <w:trHeight w:val="288"/>
        </w:trPr>
        <w:tc>
          <w:tcPr>
            <w:tcW w:w="10768" w:type="dxa"/>
            <w:gridSpan w:val="4"/>
            <w:vAlign w:val="center"/>
          </w:tcPr>
          <w:p w14:paraId="185A8C72" w14:textId="77777777" w:rsidR="009A590F" w:rsidRPr="0070757D" w:rsidRDefault="009A590F" w:rsidP="0085719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cs="Arial"/>
                <w:b/>
                <w:caps/>
                <w:sz w:val="18"/>
                <w:szCs w:val="18"/>
              </w:rPr>
              <w:t>HERS RATER INFORMATION</w:t>
            </w:r>
          </w:p>
        </w:tc>
      </w:tr>
      <w:tr w:rsidR="009A590F" w:rsidRPr="0070757D" w14:paraId="2F99F167" w14:textId="77777777" w:rsidTr="009A590F">
        <w:tblPrEx>
          <w:tblCellMar>
            <w:left w:w="108" w:type="dxa"/>
            <w:right w:w="108" w:type="dxa"/>
          </w:tblCellMar>
        </w:tblPrEx>
        <w:trPr>
          <w:trHeight w:hRule="exact" w:val="360"/>
        </w:trPr>
        <w:tc>
          <w:tcPr>
            <w:tcW w:w="10768" w:type="dxa"/>
            <w:gridSpan w:val="4"/>
          </w:tcPr>
          <w:p w14:paraId="511862FA" w14:textId="77777777" w:rsidR="009A590F" w:rsidRPr="0070757D" w:rsidRDefault="009A590F" w:rsidP="00857191">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HERS Rater Company Name:</w:t>
            </w:r>
          </w:p>
        </w:tc>
      </w:tr>
      <w:tr w:rsidR="009A590F" w:rsidRPr="0070757D" w14:paraId="01A20B27" w14:textId="77777777" w:rsidTr="009A590F">
        <w:tblPrEx>
          <w:tblCellMar>
            <w:left w:w="108" w:type="dxa"/>
            <w:right w:w="108" w:type="dxa"/>
          </w:tblCellMar>
        </w:tblPrEx>
        <w:trPr>
          <w:trHeight w:hRule="exact" w:val="360"/>
        </w:trPr>
        <w:tc>
          <w:tcPr>
            <w:tcW w:w="5391" w:type="dxa"/>
            <w:gridSpan w:val="3"/>
          </w:tcPr>
          <w:p w14:paraId="3FCEDB6D" w14:textId="77777777" w:rsidR="009A590F" w:rsidRPr="0070757D" w:rsidRDefault="009A590F" w:rsidP="0085719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Responsible Rater Name:</w:t>
            </w:r>
          </w:p>
        </w:tc>
        <w:tc>
          <w:tcPr>
            <w:tcW w:w="5377" w:type="dxa"/>
          </w:tcPr>
          <w:p w14:paraId="7DC4CAB9" w14:textId="77777777" w:rsidR="009A590F" w:rsidRPr="0070757D" w:rsidRDefault="009A590F" w:rsidP="0085719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Responsible Rater Signature:</w:t>
            </w:r>
          </w:p>
        </w:tc>
      </w:tr>
      <w:tr w:rsidR="009A590F" w:rsidRPr="0070757D" w14:paraId="1829AFE6" w14:textId="77777777" w:rsidTr="009A590F">
        <w:tblPrEx>
          <w:tblCellMar>
            <w:left w:w="108" w:type="dxa"/>
            <w:right w:w="108" w:type="dxa"/>
          </w:tblCellMar>
        </w:tblPrEx>
        <w:trPr>
          <w:trHeight w:hRule="exact" w:val="360"/>
        </w:trPr>
        <w:tc>
          <w:tcPr>
            <w:tcW w:w="5391" w:type="dxa"/>
            <w:gridSpan w:val="3"/>
          </w:tcPr>
          <w:p w14:paraId="40929908" w14:textId="77777777" w:rsidR="009A590F" w:rsidRPr="0070757D" w:rsidRDefault="009A590F" w:rsidP="0085719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Responsible Rater Certification Number w/ this HERS Provider:</w:t>
            </w:r>
          </w:p>
        </w:tc>
        <w:tc>
          <w:tcPr>
            <w:tcW w:w="5377" w:type="dxa"/>
          </w:tcPr>
          <w:p w14:paraId="530594C8" w14:textId="77777777" w:rsidR="009A590F" w:rsidRPr="0070757D" w:rsidRDefault="009A590F" w:rsidP="00857191">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0757D">
              <w:rPr>
                <w:rFonts w:ascii="Calibri" w:hAnsi="Calibri"/>
                <w:sz w:val="14"/>
                <w:szCs w:val="14"/>
              </w:rPr>
              <w:t>Date Signed:</w:t>
            </w:r>
          </w:p>
        </w:tc>
      </w:tr>
    </w:tbl>
    <w:p w14:paraId="277BD873" w14:textId="77777777" w:rsidR="00202E7F" w:rsidRDefault="00202E7F" w:rsidP="00D65FA1">
      <w:pPr>
        <w:rPr>
          <w:rFonts w:asciiTheme="minorHAnsi" w:hAnsiTheme="minorHAnsi"/>
          <w:sz w:val="18"/>
          <w:szCs w:val="18"/>
        </w:rPr>
      </w:pPr>
    </w:p>
    <w:p w14:paraId="552B7B55" w14:textId="77777777" w:rsidR="00202E7F" w:rsidRDefault="00202E7F">
      <w:pPr>
        <w:rPr>
          <w:rFonts w:asciiTheme="minorHAnsi" w:hAnsiTheme="minorHAnsi"/>
          <w:sz w:val="18"/>
          <w:szCs w:val="18"/>
        </w:rPr>
      </w:pPr>
    </w:p>
    <w:sectPr w:rsidR="00202E7F" w:rsidSect="00FB7C8C">
      <w:headerReference w:type="even" r:id="rId19"/>
      <w:headerReference w:type="default" r:id="rId20"/>
      <w:footerReference w:type="default" r:id="rId21"/>
      <w:headerReference w:type="first" r:id="rId22"/>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4CDF86" w14:textId="77777777" w:rsidR="00024A2C" w:rsidRDefault="00024A2C">
      <w:r>
        <w:separator/>
      </w:r>
    </w:p>
  </w:endnote>
  <w:endnote w:type="continuationSeparator" w:id="0">
    <w:p w14:paraId="603B660F" w14:textId="77777777" w:rsidR="00024A2C" w:rsidRDefault="00024A2C">
      <w:r>
        <w:continuationSeparator/>
      </w:r>
    </w:p>
  </w:endnote>
  <w:endnote w:type="continuationNotice" w:id="1">
    <w:p w14:paraId="32EFD463" w14:textId="77777777" w:rsidR="00024A2C" w:rsidRDefault="00024A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252A6" w14:textId="77777777" w:rsidR="00024A2C" w:rsidRPr="009213E6" w:rsidRDefault="00024A2C" w:rsidP="009213E6">
    <w:pPr>
      <w:pStyle w:val="Footer"/>
      <w:rPr>
        <w:b/>
      </w:rPr>
    </w:pPr>
    <w:r w:rsidRPr="009213E6">
      <w:t xml:space="preserve">Registration Number:                                            Registration Date/Time:                                                    HERS Provider:                                   </w:t>
    </w:r>
  </w:p>
  <w:p w14:paraId="4E999095" w14:textId="20C07234" w:rsidR="00024A2C" w:rsidRPr="009213E6" w:rsidRDefault="00024A2C" w:rsidP="009213E6">
    <w:pPr>
      <w:pStyle w:val="Footer"/>
    </w:pPr>
    <w:r w:rsidRPr="009213E6">
      <w:t>CA Building Energy Efficiency Standards - 201</w:t>
    </w:r>
    <w:r>
      <w:t>9</w:t>
    </w:r>
    <w:r w:rsidRPr="009213E6">
      <w:t xml:space="preserve"> Residential Compliance</w:t>
    </w:r>
    <w:r w:rsidRPr="009213E6">
      <w:tab/>
    </w:r>
    <w:del w:id="3" w:author="Markstrum, Alexis@Energy" w:date="2020-07-14T14:23:00Z">
      <w:r w:rsidR="00D67022" w:rsidDel="00615927">
        <w:delText>March</w:delText>
      </w:r>
      <w:r w:rsidDel="00615927">
        <w:delText xml:space="preserve"> </w:delText>
      </w:r>
    </w:del>
    <w:ins w:id="4" w:author="Markstrum, Alexis@Energy" w:date="2020-07-14T14:23:00Z">
      <w:r w:rsidR="00615927">
        <w:t xml:space="preserve">July </w:t>
      </w:r>
    </w:ins>
    <w:r>
      <w:t>2020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F5477" w14:textId="3919BACA" w:rsidR="00024A2C" w:rsidRPr="009213E6" w:rsidRDefault="00024A2C" w:rsidP="009213E6">
    <w:pPr>
      <w:pStyle w:val="Footer"/>
    </w:pPr>
    <w:r w:rsidRPr="009213E6">
      <w:t>CA Building Energy Efficiency Standards - 201</w:t>
    </w:r>
    <w:r>
      <w:t>9</w:t>
    </w:r>
    <w:r w:rsidRPr="009213E6">
      <w:t xml:space="preserve"> Residential Compliance</w:t>
    </w:r>
    <w:r w:rsidRPr="009213E6">
      <w:tab/>
    </w:r>
    <w:del w:id="5" w:author="Markstrum, Alexis@Energy" w:date="2020-07-14T14:23:00Z">
      <w:r w:rsidR="00D67022" w:rsidDel="00615927">
        <w:delText>March</w:delText>
      </w:r>
      <w:r w:rsidDel="00615927">
        <w:delText xml:space="preserve"> </w:delText>
      </w:r>
    </w:del>
    <w:ins w:id="6" w:author="Markstrum, Alexis@Energy" w:date="2020-07-14T14:23:00Z">
      <w:r w:rsidR="00615927">
        <w:t xml:space="preserve">July </w:t>
      </w:r>
    </w:ins>
    <w:r>
      <w:t>2020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CAA6" w14:textId="18A04125" w:rsidR="00024A2C" w:rsidRPr="00A165EE" w:rsidRDefault="00024A2C" w:rsidP="009213E6">
    <w:pPr>
      <w:pStyle w:val="Footer"/>
      <w:rPr>
        <w:b/>
      </w:rPr>
    </w:pPr>
    <w:r w:rsidRPr="00A165EE">
      <w:t>CA Building Energy Efficiency Standards - 201</w:t>
    </w:r>
    <w:r>
      <w:t>9</w:t>
    </w:r>
    <w:r w:rsidRPr="00A165EE">
      <w:t xml:space="preserve"> Residential Compliance</w:t>
    </w:r>
    <w:r w:rsidRPr="00A165EE">
      <w:tab/>
    </w:r>
    <w:r w:rsidRPr="00E84F79">
      <w:t xml:space="preserve"> </w:t>
    </w:r>
    <w:del w:id="11" w:author="Markstrum, Alexis@Energy" w:date="2020-07-14T14:24:00Z">
      <w:r w:rsidR="00D67022" w:rsidDel="00615927">
        <w:delText xml:space="preserve">March </w:delText>
      </w:r>
    </w:del>
    <w:ins w:id="12" w:author="Markstrum, Alexis@Energy" w:date="2020-07-14T14:24:00Z">
      <w:r w:rsidR="00615927">
        <w:t xml:space="preserve">July </w:t>
      </w:r>
    </w:ins>
    <w:r>
      <w:t>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B28081" w14:textId="77777777" w:rsidR="00024A2C" w:rsidRDefault="00024A2C">
      <w:r>
        <w:separator/>
      </w:r>
    </w:p>
  </w:footnote>
  <w:footnote w:type="continuationSeparator" w:id="0">
    <w:p w14:paraId="3BB513B0" w14:textId="77777777" w:rsidR="00024A2C" w:rsidRDefault="00024A2C">
      <w:r>
        <w:continuationSeparator/>
      </w:r>
    </w:p>
  </w:footnote>
  <w:footnote w:type="continuationNotice" w:id="1">
    <w:p w14:paraId="04F9E7AA" w14:textId="77777777" w:rsidR="00024A2C" w:rsidRDefault="00024A2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57EFF" w14:textId="77777777" w:rsidR="00024A2C" w:rsidRDefault="007C4D4C">
    <w:pPr>
      <w:pStyle w:val="Header"/>
    </w:pPr>
    <w:r>
      <w:rPr>
        <w:noProof/>
      </w:rPr>
      <w:pict w14:anchorId="58F57D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F3E96" w14:textId="77777777" w:rsidR="00024A2C" w:rsidRPr="007770C5" w:rsidRDefault="007C4D4C" w:rsidP="00352336">
    <w:pPr>
      <w:suppressAutoHyphens/>
      <w:ind w:left="-90"/>
      <w:rPr>
        <w:rFonts w:ascii="Arial" w:hAnsi="Arial" w:cs="Arial"/>
        <w:sz w:val="14"/>
        <w:szCs w:val="14"/>
      </w:rPr>
    </w:pPr>
    <w:r>
      <w:rPr>
        <w:rFonts w:ascii="Arial" w:hAnsi="Arial" w:cs="Arial"/>
        <w:noProof/>
        <w:sz w:val="14"/>
        <w:szCs w:val="14"/>
      </w:rPr>
      <w:pict w14:anchorId="5CE297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024A2C" w:rsidRPr="007770C5">
      <w:rPr>
        <w:rFonts w:ascii="Arial" w:hAnsi="Arial" w:cs="Arial"/>
        <w:sz w:val="14"/>
        <w:szCs w:val="14"/>
      </w:rPr>
      <w:t>STATE OF CALIFORNIA</w:t>
    </w:r>
  </w:p>
  <w:p w14:paraId="41F0EC3D" w14:textId="039DC528" w:rsidR="00024A2C" w:rsidRPr="007770C5" w:rsidRDefault="00024A2C"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9" behindDoc="0" locked="0" layoutInCell="1" allowOverlap="1" wp14:anchorId="7BE0EB02" wp14:editId="7EA4A9E7">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14:sizeRelV relativeFrom="margin">
            <wp14:pctHeight>0</wp14:pctHeight>
          </wp14:sizeRelV>
        </wp:anchor>
      </w:drawing>
    </w:r>
    <w:r>
      <w:rPr>
        <w:rFonts w:ascii="Arial" w:hAnsi="Arial" w:cs="Arial"/>
        <w:b/>
        <w:sz w:val="24"/>
        <w:szCs w:val="24"/>
      </w:rPr>
      <w:t>LOCAL MECHANICAL EXHAUST</w:t>
    </w:r>
  </w:p>
  <w:p w14:paraId="52A3C1A4" w14:textId="1ABAC8F3" w:rsidR="00024A2C" w:rsidRPr="007770C5" w:rsidRDefault="00024A2C" w:rsidP="00352336">
    <w:pPr>
      <w:suppressAutoHyphens/>
      <w:ind w:left="-90"/>
      <w:rPr>
        <w:rFonts w:ascii="Arial" w:hAnsi="Arial" w:cs="Arial"/>
        <w:sz w:val="14"/>
        <w:szCs w:val="14"/>
      </w:rPr>
    </w:pPr>
    <w:r>
      <w:rPr>
        <w:rFonts w:ascii="Arial" w:hAnsi="Arial" w:cs="Arial"/>
        <w:sz w:val="14"/>
        <w:szCs w:val="14"/>
      </w:rPr>
      <w:t>CEC-CF3R-MCH-32-H</w:t>
    </w:r>
    <w:r w:rsidRPr="007770C5">
      <w:rPr>
        <w:rFonts w:ascii="Arial" w:hAnsi="Arial" w:cs="Arial"/>
        <w:sz w:val="14"/>
        <w:szCs w:val="14"/>
      </w:rPr>
      <w:t xml:space="preserve"> (Revised</w:t>
    </w:r>
    <w:r>
      <w:rPr>
        <w:rFonts w:ascii="Arial" w:hAnsi="Arial" w:cs="Arial"/>
        <w:sz w:val="14"/>
        <w:szCs w:val="14"/>
      </w:rPr>
      <w:t xml:space="preserve"> 0</w:t>
    </w:r>
    <w:del w:id="1" w:author="Markstrum, Alexis@Energy" w:date="2020-07-14T14:23:00Z">
      <w:r w:rsidR="00FF3140" w:rsidDel="00615927">
        <w:rPr>
          <w:rFonts w:ascii="Arial" w:hAnsi="Arial" w:cs="Arial"/>
          <w:sz w:val="14"/>
          <w:szCs w:val="14"/>
        </w:rPr>
        <w:delText>3</w:delText>
      </w:r>
    </w:del>
    <w:ins w:id="2" w:author="Markstrum, Alexis@Energy" w:date="2020-07-14T14:23:00Z">
      <w:r w:rsidR="00615927">
        <w:rPr>
          <w:rFonts w:ascii="Arial" w:hAnsi="Arial" w:cs="Arial"/>
          <w:sz w:val="14"/>
          <w:szCs w:val="14"/>
        </w:rPr>
        <w:t>7</w:t>
      </w:r>
    </w:ins>
    <w:r>
      <w:rPr>
        <w:rFonts w:ascii="Arial" w:hAnsi="Arial" w:cs="Arial"/>
        <w:sz w:val="14"/>
        <w:szCs w:val="14"/>
      </w:rPr>
      <w:t>/20</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024A2C" w:rsidRPr="00F85124" w14:paraId="7B17D25B" w14:textId="77777777" w:rsidTr="0013183D">
      <w:trPr>
        <w:cantSplit/>
        <w:trHeight w:val="288"/>
      </w:trPr>
      <w:tc>
        <w:tcPr>
          <w:tcW w:w="3881" w:type="pct"/>
          <w:gridSpan w:val="2"/>
          <w:tcBorders>
            <w:bottom w:val="single" w:sz="4" w:space="0" w:color="auto"/>
            <w:right w:val="nil"/>
          </w:tcBorders>
          <w:vAlign w:val="center"/>
        </w:tcPr>
        <w:p w14:paraId="6F48967A" w14:textId="1D1E9ED1" w:rsidR="00024A2C" w:rsidRPr="00D65FA1" w:rsidRDefault="00024A2C">
          <w:pPr>
            <w:pStyle w:val="Style17"/>
            <w:rPr>
              <w:b/>
              <w:sz w:val="20"/>
            </w:rPr>
          </w:pPr>
          <w:r w:rsidRPr="00D65FA1">
            <w:rPr>
              <w:sz w:val="20"/>
            </w:rPr>
            <w:t xml:space="preserve">CERTIFICATE OF </w:t>
          </w:r>
          <w:r>
            <w:rPr>
              <w:sz w:val="20"/>
            </w:rPr>
            <w:t>VERIFICATION</w:t>
          </w:r>
        </w:p>
      </w:tc>
      <w:tc>
        <w:tcPr>
          <w:tcW w:w="1119" w:type="pct"/>
          <w:tcBorders>
            <w:left w:val="nil"/>
            <w:bottom w:val="single" w:sz="4" w:space="0" w:color="auto"/>
          </w:tcBorders>
          <w:tcMar>
            <w:left w:w="115" w:type="dxa"/>
            <w:right w:w="115" w:type="dxa"/>
          </w:tcMar>
          <w:vAlign w:val="center"/>
        </w:tcPr>
        <w:p w14:paraId="4EC1C7B9" w14:textId="0473E2AB" w:rsidR="00024A2C" w:rsidRPr="00D65FA1" w:rsidRDefault="00024A2C">
          <w:pPr>
            <w:pStyle w:val="Style18"/>
            <w:rPr>
              <w:b/>
              <w:sz w:val="20"/>
            </w:rPr>
          </w:pPr>
          <w:r w:rsidRPr="00D65FA1">
            <w:rPr>
              <w:sz w:val="20"/>
            </w:rPr>
            <w:t>CF</w:t>
          </w:r>
          <w:r>
            <w:rPr>
              <w:sz w:val="20"/>
            </w:rPr>
            <w:t>3</w:t>
          </w:r>
          <w:r w:rsidRPr="00D65FA1">
            <w:rPr>
              <w:sz w:val="20"/>
            </w:rPr>
            <w:t>R-MCH-</w:t>
          </w:r>
          <w:r>
            <w:rPr>
              <w:sz w:val="20"/>
            </w:rPr>
            <w:t>32-H</w:t>
          </w:r>
        </w:p>
      </w:tc>
    </w:tr>
    <w:tr w:rsidR="00024A2C" w:rsidRPr="00F85124" w14:paraId="7486D1F1" w14:textId="77777777" w:rsidTr="0013183D">
      <w:trPr>
        <w:cantSplit/>
        <w:trHeight w:val="288"/>
      </w:trPr>
      <w:tc>
        <w:tcPr>
          <w:tcW w:w="2285" w:type="pct"/>
          <w:tcBorders>
            <w:right w:val="nil"/>
          </w:tcBorders>
        </w:tcPr>
        <w:p w14:paraId="5BEDD834" w14:textId="218E1766" w:rsidR="00024A2C" w:rsidRPr="00F85124" w:rsidRDefault="00024A2C" w:rsidP="00604BA7">
          <w:pPr>
            <w:pStyle w:val="Style19"/>
            <w:rPr>
              <w:sz w:val="12"/>
              <w:szCs w:val="12"/>
            </w:rPr>
          </w:pPr>
          <w:r>
            <w:t>Local Mechanical Exhaust</w:t>
          </w:r>
        </w:p>
      </w:tc>
      <w:tc>
        <w:tcPr>
          <w:tcW w:w="2715" w:type="pct"/>
          <w:gridSpan w:val="2"/>
          <w:tcBorders>
            <w:left w:val="nil"/>
          </w:tcBorders>
        </w:tcPr>
        <w:p w14:paraId="4E8C3980" w14:textId="1EF8956A" w:rsidR="00024A2C" w:rsidRPr="00F85124" w:rsidRDefault="00024A2C">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7C4D4C" w:rsidRPr="007C4D4C">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7C4D4C">
            <w:rPr>
              <w:rFonts w:asciiTheme="minorHAnsi" w:hAnsiTheme="minorHAnsi"/>
              <w:bCs/>
              <w:noProof/>
            </w:rPr>
            <w:t>2</w:t>
          </w:r>
          <w:r>
            <w:rPr>
              <w:rFonts w:asciiTheme="minorHAnsi" w:hAnsiTheme="minorHAnsi"/>
              <w:bCs/>
              <w:noProof/>
            </w:rPr>
            <w:fldChar w:fldCharType="end"/>
          </w:r>
          <w:r w:rsidRPr="00F85124">
            <w:rPr>
              <w:rFonts w:asciiTheme="minorHAnsi" w:hAnsiTheme="minorHAnsi"/>
              <w:bCs/>
            </w:rPr>
            <w:t>)</w:t>
          </w:r>
        </w:p>
      </w:tc>
    </w:tr>
    <w:tr w:rsidR="00024A2C" w:rsidRPr="00F85124" w14:paraId="03F387F7" w14:textId="77777777" w:rsidTr="0013183D">
      <w:trPr>
        <w:cantSplit/>
        <w:trHeight w:val="288"/>
      </w:trPr>
      <w:tc>
        <w:tcPr>
          <w:tcW w:w="0" w:type="auto"/>
        </w:tcPr>
        <w:p w14:paraId="733100B6" w14:textId="77777777" w:rsidR="00024A2C" w:rsidRPr="00F85124" w:rsidRDefault="00024A2C" w:rsidP="0013183D">
          <w:pPr>
            <w:pStyle w:val="Style20"/>
          </w:pPr>
          <w:r w:rsidRPr="00F85124">
            <w:t>Project Name:</w:t>
          </w:r>
        </w:p>
      </w:tc>
      <w:tc>
        <w:tcPr>
          <w:tcW w:w="1596" w:type="pct"/>
        </w:tcPr>
        <w:p w14:paraId="39F53131" w14:textId="77777777" w:rsidR="00024A2C" w:rsidRPr="00F85124" w:rsidRDefault="00024A2C" w:rsidP="0013183D">
          <w:pPr>
            <w:pStyle w:val="Style20"/>
          </w:pPr>
          <w:r w:rsidRPr="00F85124">
            <w:t>Enforcement Agency:</w:t>
          </w:r>
        </w:p>
      </w:tc>
      <w:tc>
        <w:tcPr>
          <w:tcW w:w="1119" w:type="pct"/>
        </w:tcPr>
        <w:p w14:paraId="0E6CEE02" w14:textId="77777777" w:rsidR="00024A2C" w:rsidRPr="00F85124" w:rsidRDefault="00024A2C" w:rsidP="0013183D">
          <w:pPr>
            <w:pStyle w:val="Style20"/>
          </w:pPr>
          <w:r w:rsidRPr="00F85124">
            <w:t>Permit Number:</w:t>
          </w:r>
        </w:p>
      </w:tc>
    </w:tr>
    <w:tr w:rsidR="00024A2C" w:rsidRPr="00F85124" w14:paraId="320E1DAE" w14:textId="77777777" w:rsidTr="0013183D">
      <w:trPr>
        <w:cantSplit/>
        <w:trHeight w:val="288"/>
      </w:trPr>
      <w:tc>
        <w:tcPr>
          <w:tcW w:w="0" w:type="auto"/>
        </w:tcPr>
        <w:p w14:paraId="30B3BBEA" w14:textId="77777777" w:rsidR="00024A2C" w:rsidRPr="00F85124" w:rsidRDefault="00024A2C" w:rsidP="0013183D">
          <w:pPr>
            <w:pStyle w:val="Style20"/>
            <w:rPr>
              <w:vertAlign w:val="superscript"/>
            </w:rPr>
          </w:pPr>
          <w:r w:rsidRPr="00F85124">
            <w:t>Dwelling Address:</w:t>
          </w:r>
        </w:p>
      </w:tc>
      <w:tc>
        <w:tcPr>
          <w:tcW w:w="1596" w:type="pct"/>
        </w:tcPr>
        <w:p w14:paraId="7A3CC7C9" w14:textId="77777777" w:rsidR="00024A2C" w:rsidRPr="00F85124" w:rsidRDefault="00024A2C" w:rsidP="0013183D">
          <w:pPr>
            <w:pStyle w:val="Style20"/>
            <w:rPr>
              <w:vertAlign w:val="superscript"/>
            </w:rPr>
          </w:pPr>
          <w:r w:rsidRPr="00F85124">
            <w:t>City</w:t>
          </w:r>
          <w:r>
            <w:t>:</w:t>
          </w:r>
        </w:p>
      </w:tc>
      <w:tc>
        <w:tcPr>
          <w:tcW w:w="1119" w:type="pct"/>
        </w:tcPr>
        <w:p w14:paraId="08C96AAD" w14:textId="77777777" w:rsidR="00024A2C" w:rsidRPr="00F85124" w:rsidRDefault="00024A2C" w:rsidP="0013183D">
          <w:pPr>
            <w:pStyle w:val="Style20"/>
            <w:rPr>
              <w:vertAlign w:val="superscript"/>
            </w:rPr>
          </w:pPr>
          <w:r w:rsidRPr="00F85124">
            <w:t>Zip Code</w:t>
          </w:r>
          <w:r>
            <w:t>:</w:t>
          </w:r>
        </w:p>
      </w:tc>
    </w:tr>
  </w:tbl>
  <w:p w14:paraId="629563D7" w14:textId="77777777" w:rsidR="00024A2C" w:rsidRDefault="00024A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048C7" w14:textId="77777777" w:rsidR="00024A2C" w:rsidRDefault="007C4D4C">
    <w:pPr>
      <w:pStyle w:val="Header"/>
    </w:pPr>
    <w:r>
      <w:rPr>
        <w:noProof/>
      </w:rPr>
      <w:pict w14:anchorId="0E16FE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429B07" w14:textId="77777777" w:rsidR="00024A2C" w:rsidRDefault="007C4D4C">
    <w:pPr>
      <w:pStyle w:val="Header"/>
    </w:pPr>
    <w:r>
      <w:rPr>
        <w:noProof/>
      </w:rPr>
      <w:pict w14:anchorId="233315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p w14:paraId="6FB30636" w14:textId="77777777" w:rsidR="00024A2C" w:rsidRDefault="00024A2C"/>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024A2C" w:rsidRPr="00F85124" w14:paraId="52DFA6CD" w14:textId="77777777" w:rsidTr="00023A98">
      <w:trPr>
        <w:cantSplit/>
        <w:trHeight w:val="288"/>
      </w:trPr>
      <w:tc>
        <w:tcPr>
          <w:tcW w:w="3881" w:type="pct"/>
          <w:gridSpan w:val="2"/>
          <w:tcBorders>
            <w:bottom w:val="single" w:sz="4" w:space="0" w:color="auto"/>
            <w:right w:val="nil"/>
          </w:tcBorders>
          <w:vAlign w:val="center"/>
        </w:tcPr>
        <w:p w14:paraId="0A28E9C8" w14:textId="54FCD7EE" w:rsidR="00024A2C" w:rsidRPr="00927918" w:rsidRDefault="00024A2C">
          <w:pPr>
            <w:pStyle w:val="Style17"/>
            <w:rPr>
              <w:b/>
              <w:sz w:val="20"/>
            </w:rPr>
          </w:pPr>
          <w:r w:rsidRPr="00927918">
            <w:rPr>
              <w:sz w:val="20"/>
            </w:rPr>
            <w:t>CERTIFICATE OF</w:t>
          </w:r>
          <w:r>
            <w:rPr>
              <w:sz w:val="20"/>
            </w:rPr>
            <w:t xml:space="preserve"> VERIFICATION</w:t>
          </w:r>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5E9D47FD" w14:textId="23A1E33E" w:rsidR="00024A2C" w:rsidRPr="00927918" w:rsidRDefault="00024A2C">
          <w:pPr>
            <w:pStyle w:val="Style18"/>
            <w:rPr>
              <w:b/>
              <w:sz w:val="20"/>
            </w:rPr>
          </w:pPr>
          <w:r w:rsidRPr="00927918">
            <w:rPr>
              <w:sz w:val="20"/>
            </w:rPr>
            <w:t>CF</w:t>
          </w:r>
          <w:r>
            <w:rPr>
              <w:sz w:val="20"/>
            </w:rPr>
            <w:t>3</w:t>
          </w:r>
          <w:r w:rsidRPr="00927918">
            <w:rPr>
              <w:sz w:val="20"/>
            </w:rPr>
            <w:t>R-MCH-</w:t>
          </w:r>
          <w:r>
            <w:rPr>
              <w:sz w:val="20"/>
            </w:rPr>
            <w:t>32-H</w:t>
          </w:r>
        </w:p>
      </w:tc>
    </w:tr>
    <w:tr w:rsidR="00024A2C" w:rsidRPr="00F85124" w14:paraId="67019670" w14:textId="77777777" w:rsidTr="00023A98">
      <w:trPr>
        <w:cantSplit/>
        <w:trHeight w:val="288"/>
      </w:trPr>
      <w:tc>
        <w:tcPr>
          <w:tcW w:w="2285" w:type="pct"/>
          <w:tcBorders>
            <w:right w:val="nil"/>
          </w:tcBorders>
        </w:tcPr>
        <w:p w14:paraId="690EE3E8" w14:textId="520A309F" w:rsidR="00024A2C" w:rsidRPr="00F85124" w:rsidRDefault="00024A2C">
          <w:pPr>
            <w:pStyle w:val="Style19"/>
            <w:rPr>
              <w:sz w:val="12"/>
              <w:szCs w:val="12"/>
            </w:rPr>
          </w:pPr>
          <w:r>
            <w:t>Local Mechanical Exhaust – MCH-32</w:t>
          </w:r>
        </w:p>
      </w:tc>
      <w:tc>
        <w:tcPr>
          <w:tcW w:w="2715" w:type="pct"/>
          <w:gridSpan w:val="2"/>
          <w:tcBorders>
            <w:left w:val="nil"/>
          </w:tcBorders>
        </w:tcPr>
        <w:p w14:paraId="7B4A2886" w14:textId="482249FC" w:rsidR="00024A2C" w:rsidRPr="00F85124" w:rsidRDefault="00024A2C"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7C4D4C" w:rsidRPr="007C4D4C">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7C4D4C">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w:t>
          </w:r>
        </w:p>
      </w:tc>
    </w:tr>
  </w:tbl>
  <w:p w14:paraId="42F526F8" w14:textId="77777777" w:rsidR="00024A2C" w:rsidRDefault="007C4D4C" w:rsidP="00D65FA1">
    <w:pPr>
      <w:pStyle w:val="Header"/>
    </w:pPr>
    <w:r>
      <w:rPr>
        <w:noProof/>
      </w:rPr>
      <w:pict w14:anchorId="79D6F1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F287A6" w14:textId="77777777" w:rsidR="00024A2C" w:rsidRDefault="007C4D4C">
    <w:pPr>
      <w:pStyle w:val="Header"/>
    </w:pPr>
    <w:r>
      <w:rPr>
        <w:noProof/>
      </w:rPr>
      <w:pict w14:anchorId="460120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C72B7" w14:textId="77777777" w:rsidR="00024A2C" w:rsidRDefault="007C4D4C">
    <w:pPr>
      <w:pStyle w:val="Header"/>
    </w:pPr>
    <w:r>
      <w:rPr>
        <w:noProof/>
      </w:rPr>
      <w:pict w14:anchorId="34592A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024A2C" w:rsidRPr="00F85124" w14:paraId="7D75ADBB" w14:textId="77777777" w:rsidTr="00023A98">
      <w:trPr>
        <w:cantSplit/>
        <w:trHeight w:val="288"/>
      </w:trPr>
      <w:tc>
        <w:tcPr>
          <w:tcW w:w="3881" w:type="pct"/>
          <w:gridSpan w:val="2"/>
          <w:tcBorders>
            <w:bottom w:val="single" w:sz="4" w:space="0" w:color="auto"/>
            <w:right w:val="nil"/>
          </w:tcBorders>
          <w:vAlign w:val="center"/>
        </w:tcPr>
        <w:p w14:paraId="34CA53F1" w14:textId="77777777" w:rsidR="00024A2C" w:rsidRPr="00D65FA1" w:rsidRDefault="00024A2C" w:rsidP="00023A98">
          <w:pPr>
            <w:pStyle w:val="Style17"/>
            <w:rPr>
              <w:b/>
              <w:sz w:val="20"/>
            </w:rPr>
          </w:pPr>
          <w:r w:rsidRPr="00D65FA1">
            <w:rPr>
              <w:sz w:val="20"/>
            </w:rPr>
            <w:t>CERTIFICATE OF INSTALLATION</w:t>
          </w:r>
          <w:r>
            <w:rPr>
              <w:sz w:val="20"/>
            </w:rPr>
            <w:t xml:space="preserve"> – DATA FIELD DEFINITIONS AND CALCULATIONS</w:t>
          </w:r>
        </w:p>
      </w:tc>
      <w:tc>
        <w:tcPr>
          <w:tcW w:w="1119" w:type="pct"/>
          <w:tcBorders>
            <w:left w:val="nil"/>
            <w:bottom w:val="single" w:sz="4" w:space="0" w:color="auto"/>
          </w:tcBorders>
          <w:tcMar>
            <w:left w:w="115" w:type="dxa"/>
            <w:right w:w="115" w:type="dxa"/>
          </w:tcMar>
          <w:vAlign w:val="center"/>
        </w:tcPr>
        <w:p w14:paraId="51030F7A" w14:textId="5AF8E424" w:rsidR="00024A2C" w:rsidRPr="00D65FA1" w:rsidRDefault="00024A2C">
          <w:pPr>
            <w:pStyle w:val="Style18"/>
            <w:rPr>
              <w:b/>
              <w:sz w:val="20"/>
            </w:rPr>
          </w:pPr>
          <w:r w:rsidRPr="00D65FA1">
            <w:rPr>
              <w:sz w:val="20"/>
            </w:rPr>
            <w:t>CF</w:t>
          </w:r>
          <w:r>
            <w:rPr>
              <w:sz w:val="20"/>
            </w:rPr>
            <w:t>3</w:t>
          </w:r>
          <w:r w:rsidRPr="00D65FA1">
            <w:rPr>
              <w:sz w:val="20"/>
            </w:rPr>
            <w:t>R-MCH-</w:t>
          </w:r>
          <w:r>
            <w:rPr>
              <w:sz w:val="20"/>
            </w:rPr>
            <w:t>32-H</w:t>
          </w:r>
        </w:p>
      </w:tc>
    </w:tr>
    <w:tr w:rsidR="00024A2C" w:rsidRPr="00F85124" w14:paraId="3C98AFA6" w14:textId="77777777" w:rsidTr="00023A98">
      <w:trPr>
        <w:cantSplit/>
        <w:trHeight w:val="288"/>
      </w:trPr>
      <w:tc>
        <w:tcPr>
          <w:tcW w:w="2285" w:type="pct"/>
          <w:tcBorders>
            <w:right w:val="nil"/>
          </w:tcBorders>
        </w:tcPr>
        <w:p w14:paraId="2696ED26" w14:textId="7DE33BEA" w:rsidR="00024A2C" w:rsidRPr="00F85124" w:rsidRDefault="00024A2C" w:rsidP="00604BA7">
          <w:pPr>
            <w:pStyle w:val="Style19"/>
            <w:rPr>
              <w:sz w:val="12"/>
              <w:szCs w:val="12"/>
            </w:rPr>
          </w:pPr>
          <w:r>
            <w:t>Local</w:t>
          </w:r>
          <w:r w:rsidRPr="00505A99">
            <w:t xml:space="preserve"> Mechanical </w:t>
          </w:r>
          <w:r>
            <w:t>Exhaust – MCH-32</w:t>
          </w:r>
        </w:p>
      </w:tc>
      <w:tc>
        <w:tcPr>
          <w:tcW w:w="2715" w:type="pct"/>
          <w:gridSpan w:val="2"/>
          <w:tcBorders>
            <w:left w:val="nil"/>
          </w:tcBorders>
        </w:tcPr>
        <w:p w14:paraId="07149B5B" w14:textId="600E9C04" w:rsidR="00024A2C" w:rsidRPr="00F85124" w:rsidRDefault="00024A2C"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7C4D4C" w:rsidRPr="007C4D4C">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7C4D4C">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bl>
  <w:p w14:paraId="489758FB" w14:textId="77777777" w:rsidR="00024A2C" w:rsidRDefault="007C4D4C" w:rsidP="007F6151">
    <w:pPr>
      <w:pStyle w:val="Header"/>
    </w:pPr>
    <w:r>
      <w:rPr>
        <w:noProof/>
      </w:rPr>
      <w:pict w14:anchorId="5BB2A5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BF915" w14:textId="77777777" w:rsidR="00024A2C" w:rsidRDefault="007C4D4C">
    <w:pPr>
      <w:pStyle w:val="Header"/>
    </w:pPr>
    <w:r>
      <w:rPr>
        <w:noProof/>
      </w:rPr>
      <w:pict w14:anchorId="6F8629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42649ED"/>
    <w:multiLevelType w:val="hybridMultilevel"/>
    <w:tmpl w:val="A714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BB3646"/>
    <w:multiLevelType w:val="hybridMultilevel"/>
    <w:tmpl w:val="87903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1C1A5C"/>
    <w:multiLevelType w:val="hybridMultilevel"/>
    <w:tmpl w:val="87903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6"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7C7C27"/>
    <w:multiLevelType w:val="hybridMultilevel"/>
    <w:tmpl w:val="A714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FE3FC3"/>
    <w:multiLevelType w:val="hybridMultilevel"/>
    <w:tmpl w:val="A7143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C30BC1"/>
    <w:multiLevelType w:val="hybridMultilevel"/>
    <w:tmpl w:val="434AC330"/>
    <w:lvl w:ilvl="0" w:tplc="027CC5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3"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29057220"/>
    <w:multiLevelType w:val="hybridMultilevel"/>
    <w:tmpl w:val="189EA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8B35AE"/>
    <w:multiLevelType w:val="hybridMultilevel"/>
    <w:tmpl w:val="191EFBC2"/>
    <w:lvl w:ilvl="0" w:tplc="0409000F">
      <w:start w:val="1"/>
      <w:numFmt w:val="decimal"/>
      <w:lvlText w:val="%1."/>
      <w:lvlJc w:val="left"/>
      <w:pPr>
        <w:ind w:left="360" w:hanging="360"/>
      </w:pPr>
      <w:rPr>
        <w:rFonts w:cs="Times New Roman"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7"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8" w15:restartNumberingAfterBreak="0">
    <w:nsid w:val="4023352A"/>
    <w:multiLevelType w:val="hybridMultilevel"/>
    <w:tmpl w:val="189EA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15:restartNumberingAfterBreak="0">
    <w:nsid w:val="629371CD"/>
    <w:multiLevelType w:val="hybridMultilevel"/>
    <w:tmpl w:val="C16C025E"/>
    <w:lvl w:ilvl="0" w:tplc="9790FF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483049"/>
    <w:multiLevelType w:val="hybridMultilevel"/>
    <w:tmpl w:val="478E6F28"/>
    <w:lvl w:ilvl="0" w:tplc="99C0DBC4">
      <w:start w:val="1"/>
      <w:numFmt w:val="decimal"/>
      <w:lvlText w:val="%1"/>
      <w:lvlJc w:val="left"/>
      <w:pPr>
        <w:ind w:left="720" w:hanging="720"/>
      </w:pPr>
      <w:rPr>
        <w:rFonts w:asciiTheme="minorHAnsi" w:hAnsiTheme="minorHAns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B736A8"/>
    <w:multiLevelType w:val="hybridMultilevel"/>
    <w:tmpl w:val="84D8CAEC"/>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F872178"/>
    <w:multiLevelType w:val="hybridMultilevel"/>
    <w:tmpl w:val="7A129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20"/>
  </w:num>
  <w:num w:numId="4">
    <w:abstractNumId w:val="1"/>
  </w:num>
  <w:num w:numId="5">
    <w:abstractNumId w:val="0"/>
  </w:num>
  <w:num w:numId="6">
    <w:abstractNumId w:val="11"/>
  </w:num>
  <w:num w:numId="7">
    <w:abstractNumId w:val="21"/>
  </w:num>
  <w:num w:numId="8">
    <w:abstractNumId w:val="22"/>
  </w:num>
  <w:num w:numId="9">
    <w:abstractNumId w:val="10"/>
  </w:num>
  <w:num w:numId="10">
    <w:abstractNumId w:val="16"/>
  </w:num>
  <w:num w:numId="11">
    <w:abstractNumId w:val="24"/>
  </w:num>
  <w:num w:numId="12">
    <w:abstractNumId w:val="17"/>
  </w:num>
  <w:num w:numId="13">
    <w:abstractNumId w:val="13"/>
  </w:num>
  <w:num w:numId="14">
    <w:abstractNumId w:val="19"/>
  </w:num>
  <w:num w:numId="1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1"/>
  </w:num>
  <w:num w:numId="18">
    <w:abstractNumId w:val="6"/>
  </w:num>
  <w:num w:numId="19">
    <w:abstractNumId w:val="8"/>
  </w:num>
  <w:num w:numId="20">
    <w:abstractNumId w:val="25"/>
  </w:num>
  <w:num w:numId="21">
    <w:abstractNumId w:val="7"/>
  </w:num>
  <w:num w:numId="22">
    <w:abstractNumId w:val="9"/>
  </w:num>
  <w:num w:numId="23">
    <w:abstractNumId w:val="27"/>
  </w:num>
  <w:num w:numId="24">
    <w:abstractNumId w:val="23"/>
  </w:num>
  <w:num w:numId="25">
    <w:abstractNumId w:val="18"/>
  </w:num>
  <w:num w:numId="26">
    <w:abstractNumId w:val="14"/>
  </w:num>
  <w:num w:numId="27">
    <w:abstractNumId w:val="2"/>
  </w:num>
  <w:num w:numId="28">
    <w:abstractNumId w:val="26"/>
  </w:num>
  <w:num w:numId="29">
    <w:abstractNumId w:val="15"/>
  </w:num>
  <w:num w:numId="30">
    <w:abstractNumId w:val="3"/>
  </w:num>
  <w:num w:numId="31">
    <w:abstractNumId w:val="4"/>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7F3"/>
    <w:rsid w:val="00002EE0"/>
    <w:rsid w:val="0001052E"/>
    <w:rsid w:val="00010C95"/>
    <w:rsid w:val="000165F9"/>
    <w:rsid w:val="00023A98"/>
    <w:rsid w:val="00024A2C"/>
    <w:rsid w:val="00026B59"/>
    <w:rsid w:val="00031FF2"/>
    <w:rsid w:val="00035135"/>
    <w:rsid w:val="00037F93"/>
    <w:rsid w:val="000452DE"/>
    <w:rsid w:val="00045AF9"/>
    <w:rsid w:val="00052480"/>
    <w:rsid w:val="0006136B"/>
    <w:rsid w:val="0006325B"/>
    <w:rsid w:val="00067802"/>
    <w:rsid w:val="00070E18"/>
    <w:rsid w:val="00074257"/>
    <w:rsid w:val="000753FB"/>
    <w:rsid w:val="00086EF9"/>
    <w:rsid w:val="0009315E"/>
    <w:rsid w:val="00093A7F"/>
    <w:rsid w:val="00094357"/>
    <w:rsid w:val="00097FDE"/>
    <w:rsid w:val="000A01E6"/>
    <w:rsid w:val="000A5B2C"/>
    <w:rsid w:val="000A6716"/>
    <w:rsid w:val="000A7A62"/>
    <w:rsid w:val="000B1B45"/>
    <w:rsid w:val="000C0B3F"/>
    <w:rsid w:val="000C4D97"/>
    <w:rsid w:val="000C6B12"/>
    <w:rsid w:val="000D01A4"/>
    <w:rsid w:val="000D065E"/>
    <w:rsid w:val="000D0C09"/>
    <w:rsid w:val="000D4776"/>
    <w:rsid w:val="000E0347"/>
    <w:rsid w:val="000E2FAB"/>
    <w:rsid w:val="000E7B7C"/>
    <w:rsid w:val="000F2727"/>
    <w:rsid w:val="000F3711"/>
    <w:rsid w:val="000F685B"/>
    <w:rsid w:val="000F713F"/>
    <w:rsid w:val="000F7AAF"/>
    <w:rsid w:val="00103283"/>
    <w:rsid w:val="001051B9"/>
    <w:rsid w:val="00105871"/>
    <w:rsid w:val="001108FE"/>
    <w:rsid w:val="00111C8E"/>
    <w:rsid w:val="00121986"/>
    <w:rsid w:val="00121AEA"/>
    <w:rsid w:val="001263BF"/>
    <w:rsid w:val="00127A5E"/>
    <w:rsid w:val="0013183D"/>
    <w:rsid w:val="00131E30"/>
    <w:rsid w:val="00135299"/>
    <w:rsid w:val="00141821"/>
    <w:rsid w:val="001456B0"/>
    <w:rsid w:val="0014582E"/>
    <w:rsid w:val="00163FB5"/>
    <w:rsid w:val="00163FD2"/>
    <w:rsid w:val="00164B1B"/>
    <w:rsid w:val="00170A93"/>
    <w:rsid w:val="00174B78"/>
    <w:rsid w:val="001837A7"/>
    <w:rsid w:val="001844F5"/>
    <w:rsid w:val="00192313"/>
    <w:rsid w:val="0019479D"/>
    <w:rsid w:val="001947AA"/>
    <w:rsid w:val="001A11AA"/>
    <w:rsid w:val="001A15FE"/>
    <w:rsid w:val="001A6444"/>
    <w:rsid w:val="001B335E"/>
    <w:rsid w:val="001B37A2"/>
    <w:rsid w:val="001B6972"/>
    <w:rsid w:val="001B7A40"/>
    <w:rsid w:val="001C0809"/>
    <w:rsid w:val="001C2576"/>
    <w:rsid w:val="001C4226"/>
    <w:rsid w:val="001C624C"/>
    <w:rsid w:val="001D01EC"/>
    <w:rsid w:val="001D07F3"/>
    <w:rsid w:val="001D2D78"/>
    <w:rsid w:val="001D331F"/>
    <w:rsid w:val="001D3DAC"/>
    <w:rsid w:val="001E3C1B"/>
    <w:rsid w:val="001E3CED"/>
    <w:rsid w:val="001F4A5C"/>
    <w:rsid w:val="002011BC"/>
    <w:rsid w:val="00202A63"/>
    <w:rsid w:val="00202E7F"/>
    <w:rsid w:val="00204C45"/>
    <w:rsid w:val="00207977"/>
    <w:rsid w:val="0021359B"/>
    <w:rsid w:val="00213B87"/>
    <w:rsid w:val="00214F16"/>
    <w:rsid w:val="002233E9"/>
    <w:rsid w:val="00223BFD"/>
    <w:rsid w:val="00232C1C"/>
    <w:rsid w:val="00237379"/>
    <w:rsid w:val="00246307"/>
    <w:rsid w:val="002477FB"/>
    <w:rsid w:val="00260F33"/>
    <w:rsid w:val="00264BE7"/>
    <w:rsid w:val="0026531F"/>
    <w:rsid w:val="002679C3"/>
    <w:rsid w:val="0027059B"/>
    <w:rsid w:val="00272246"/>
    <w:rsid w:val="00276E1F"/>
    <w:rsid w:val="0029047D"/>
    <w:rsid w:val="00290950"/>
    <w:rsid w:val="0029154A"/>
    <w:rsid w:val="00294334"/>
    <w:rsid w:val="002A3EBD"/>
    <w:rsid w:val="002A4574"/>
    <w:rsid w:val="002B29C8"/>
    <w:rsid w:val="002C03F1"/>
    <w:rsid w:val="002C4695"/>
    <w:rsid w:val="002C490A"/>
    <w:rsid w:val="002D0D46"/>
    <w:rsid w:val="002D1237"/>
    <w:rsid w:val="002D69FC"/>
    <w:rsid w:val="002E47B0"/>
    <w:rsid w:val="002F25BB"/>
    <w:rsid w:val="002F5EFB"/>
    <w:rsid w:val="002F679F"/>
    <w:rsid w:val="0030200E"/>
    <w:rsid w:val="00306CAA"/>
    <w:rsid w:val="00307737"/>
    <w:rsid w:val="00310D9A"/>
    <w:rsid w:val="0032216A"/>
    <w:rsid w:val="00324825"/>
    <w:rsid w:val="003255BF"/>
    <w:rsid w:val="00327A9C"/>
    <w:rsid w:val="00332461"/>
    <w:rsid w:val="003363E8"/>
    <w:rsid w:val="00341C52"/>
    <w:rsid w:val="00341EBD"/>
    <w:rsid w:val="003426B7"/>
    <w:rsid w:val="00350756"/>
    <w:rsid w:val="00352336"/>
    <w:rsid w:val="00353923"/>
    <w:rsid w:val="00353AD6"/>
    <w:rsid w:val="00354C00"/>
    <w:rsid w:val="00355C2A"/>
    <w:rsid w:val="003563E7"/>
    <w:rsid w:val="00360CDE"/>
    <w:rsid w:val="00362ECD"/>
    <w:rsid w:val="003707C5"/>
    <w:rsid w:val="00370F90"/>
    <w:rsid w:val="0037448D"/>
    <w:rsid w:val="00377144"/>
    <w:rsid w:val="00380853"/>
    <w:rsid w:val="0038173A"/>
    <w:rsid w:val="003837C9"/>
    <w:rsid w:val="003A3A65"/>
    <w:rsid w:val="003A3D8D"/>
    <w:rsid w:val="003A6A70"/>
    <w:rsid w:val="003B01D2"/>
    <w:rsid w:val="003B6CB0"/>
    <w:rsid w:val="003C565D"/>
    <w:rsid w:val="003D0A5A"/>
    <w:rsid w:val="003D30A5"/>
    <w:rsid w:val="003D40CF"/>
    <w:rsid w:val="003D5DA1"/>
    <w:rsid w:val="003D6150"/>
    <w:rsid w:val="003E3948"/>
    <w:rsid w:val="003E7373"/>
    <w:rsid w:val="003E7FF4"/>
    <w:rsid w:val="003F2391"/>
    <w:rsid w:val="003F49B9"/>
    <w:rsid w:val="004152D0"/>
    <w:rsid w:val="00417094"/>
    <w:rsid w:val="00423CBE"/>
    <w:rsid w:val="00423E8B"/>
    <w:rsid w:val="00431F8D"/>
    <w:rsid w:val="004351D2"/>
    <w:rsid w:val="00444E93"/>
    <w:rsid w:val="00445E71"/>
    <w:rsid w:val="0045236C"/>
    <w:rsid w:val="004575B2"/>
    <w:rsid w:val="00465DA8"/>
    <w:rsid w:val="00467A82"/>
    <w:rsid w:val="00471B21"/>
    <w:rsid w:val="004726CC"/>
    <w:rsid w:val="004772E1"/>
    <w:rsid w:val="0047774E"/>
    <w:rsid w:val="004809E4"/>
    <w:rsid w:val="00484240"/>
    <w:rsid w:val="00490895"/>
    <w:rsid w:val="004913AF"/>
    <w:rsid w:val="004947F6"/>
    <w:rsid w:val="0049664A"/>
    <w:rsid w:val="004A27C6"/>
    <w:rsid w:val="004A61C5"/>
    <w:rsid w:val="004B12CA"/>
    <w:rsid w:val="004B358A"/>
    <w:rsid w:val="004B6E84"/>
    <w:rsid w:val="004C0E44"/>
    <w:rsid w:val="004C3F98"/>
    <w:rsid w:val="004C4A09"/>
    <w:rsid w:val="004C4DA0"/>
    <w:rsid w:val="004C5AC8"/>
    <w:rsid w:val="004C65CB"/>
    <w:rsid w:val="004C748A"/>
    <w:rsid w:val="004D1B4B"/>
    <w:rsid w:val="004E4F83"/>
    <w:rsid w:val="004E5751"/>
    <w:rsid w:val="004E5DBA"/>
    <w:rsid w:val="004F0D78"/>
    <w:rsid w:val="004F2569"/>
    <w:rsid w:val="00502543"/>
    <w:rsid w:val="00502D64"/>
    <w:rsid w:val="00505A99"/>
    <w:rsid w:val="005066B1"/>
    <w:rsid w:val="00510FF3"/>
    <w:rsid w:val="00511464"/>
    <w:rsid w:val="00517C75"/>
    <w:rsid w:val="00521E1D"/>
    <w:rsid w:val="00534921"/>
    <w:rsid w:val="00537C0F"/>
    <w:rsid w:val="005405B0"/>
    <w:rsid w:val="005410ED"/>
    <w:rsid w:val="0054256A"/>
    <w:rsid w:val="00542FD3"/>
    <w:rsid w:val="00551740"/>
    <w:rsid w:val="005518CD"/>
    <w:rsid w:val="005521FB"/>
    <w:rsid w:val="00555A82"/>
    <w:rsid w:val="005708C9"/>
    <w:rsid w:val="00573D96"/>
    <w:rsid w:val="00584D67"/>
    <w:rsid w:val="005A21B1"/>
    <w:rsid w:val="005A2B97"/>
    <w:rsid w:val="005A66DA"/>
    <w:rsid w:val="005C06AC"/>
    <w:rsid w:val="005D17AE"/>
    <w:rsid w:val="005D3827"/>
    <w:rsid w:val="005D3BD0"/>
    <w:rsid w:val="005D410F"/>
    <w:rsid w:val="005D51CC"/>
    <w:rsid w:val="005D57A5"/>
    <w:rsid w:val="005D66CB"/>
    <w:rsid w:val="005E1615"/>
    <w:rsid w:val="005E1FE6"/>
    <w:rsid w:val="005E2135"/>
    <w:rsid w:val="005E243F"/>
    <w:rsid w:val="005E2F74"/>
    <w:rsid w:val="005F61B2"/>
    <w:rsid w:val="0060116F"/>
    <w:rsid w:val="00604BA7"/>
    <w:rsid w:val="00605833"/>
    <w:rsid w:val="00613729"/>
    <w:rsid w:val="00615927"/>
    <w:rsid w:val="006312CE"/>
    <w:rsid w:val="006368EF"/>
    <w:rsid w:val="00636F83"/>
    <w:rsid w:val="0064067F"/>
    <w:rsid w:val="00640CBD"/>
    <w:rsid w:val="00650F07"/>
    <w:rsid w:val="00652777"/>
    <w:rsid w:val="006610B8"/>
    <w:rsid w:val="0066221E"/>
    <w:rsid w:val="00665B38"/>
    <w:rsid w:val="00665F31"/>
    <w:rsid w:val="00681623"/>
    <w:rsid w:val="0069162E"/>
    <w:rsid w:val="00697E52"/>
    <w:rsid w:val="006A206B"/>
    <w:rsid w:val="006A4533"/>
    <w:rsid w:val="006A5191"/>
    <w:rsid w:val="006D0675"/>
    <w:rsid w:val="006D0A26"/>
    <w:rsid w:val="006D6FE1"/>
    <w:rsid w:val="006E0082"/>
    <w:rsid w:val="006E3552"/>
    <w:rsid w:val="006E4BEC"/>
    <w:rsid w:val="006F1E84"/>
    <w:rsid w:val="006F20AA"/>
    <w:rsid w:val="006F5261"/>
    <w:rsid w:val="00700F25"/>
    <w:rsid w:val="007043ED"/>
    <w:rsid w:val="00707DEC"/>
    <w:rsid w:val="0072157A"/>
    <w:rsid w:val="007277D4"/>
    <w:rsid w:val="00731786"/>
    <w:rsid w:val="00757E79"/>
    <w:rsid w:val="00761B95"/>
    <w:rsid w:val="00762E40"/>
    <w:rsid w:val="00767718"/>
    <w:rsid w:val="00771100"/>
    <w:rsid w:val="00777B2F"/>
    <w:rsid w:val="00786052"/>
    <w:rsid w:val="0078705F"/>
    <w:rsid w:val="0079128F"/>
    <w:rsid w:val="00791629"/>
    <w:rsid w:val="00795E0C"/>
    <w:rsid w:val="00797D33"/>
    <w:rsid w:val="007A093B"/>
    <w:rsid w:val="007A4BBF"/>
    <w:rsid w:val="007A5D38"/>
    <w:rsid w:val="007C4D4C"/>
    <w:rsid w:val="007C522D"/>
    <w:rsid w:val="007D3387"/>
    <w:rsid w:val="007D4CA3"/>
    <w:rsid w:val="007E127B"/>
    <w:rsid w:val="007E1719"/>
    <w:rsid w:val="007E5494"/>
    <w:rsid w:val="007E64C1"/>
    <w:rsid w:val="007F6151"/>
    <w:rsid w:val="00800C91"/>
    <w:rsid w:val="00802060"/>
    <w:rsid w:val="00802F5A"/>
    <w:rsid w:val="00806304"/>
    <w:rsid w:val="0082165D"/>
    <w:rsid w:val="008236A7"/>
    <w:rsid w:val="00827F4B"/>
    <w:rsid w:val="00830150"/>
    <w:rsid w:val="00834B21"/>
    <w:rsid w:val="008378BF"/>
    <w:rsid w:val="00846618"/>
    <w:rsid w:val="008472E3"/>
    <w:rsid w:val="0085658C"/>
    <w:rsid w:val="00857191"/>
    <w:rsid w:val="008607B1"/>
    <w:rsid w:val="00861E71"/>
    <w:rsid w:val="00873389"/>
    <w:rsid w:val="00877D26"/>
    <w:rsid w:val="00883B90"/>
    <w:rsid w:val="008951AB"/>
    <w:rsid w:val="008978A7"/>
    <w:rsid w:val="008A0EE5"/>
    <w:rsid w:val="008A46CE"/>
    <w:rsid w:val="008A77FE"/>
    <w:rsid w:val="008A7E28"/>
    <w:rsid w:val="008B40F7"/>
    <w:rsid w:val="008B7043"/>
    <w:rsid w:val="008C5AD3"/>
    <w:rsid w:val="008C702A"/>
    <w:rsid w:val="008D037B"/>
    <w:rsid w:val="008D2AD1"/>
    <w:rsid w:val="008D7DBB"/>
    <w:rsid w:val="008E21F5"/>
    <w:rsid w:val="008E6549"/>
    <w:rsid w:val="008E74BE"/>
    <w:rsid w:val="008F5AD6"/>
    <w:rsid w:val="008F77B0"/>
    <w:rsid w:val="00901778"/>
    <w:rsid w:val="009062EA"/>
    <w:rsid w:val="009062F2"/>
    <w:rsid w:val="009075B5"/>
    <w:rsid w:val="0091285E"/>
    <w:rsid w:val="00912F68"/>
    <w:rsid w:val="009213E6"/>
    <w:rsid w:val="00925EA3"/>
    <w:rsid w:val="00932E1C"/>
    <w:rsid w:val="009335C5"/>
    <w:rsid w:val="009369F2"/>
    <w:rsid w:val="009417DB"/>
    <w:rsid w:val="00945EED"/>
    <w:rsid w:val="00951BB7"/>
    <w:rsid w:val="009528FF"/>
    <w:rsid w:val="00954811"/>
    <w:rsid w:val="00954E27"/>
    <w:rsid w:val="0095737E"/>
    <w:rsid w:val="0096325C"/>
    <w:rsid w:val="00964DAF"/>
    <w:rsid w:val="00972E73"/>
    <w:rsid w:val="00976D94"/>
    <w:rsid w:val="00992AE0"/>
    <w:rsid w:val="009A4F12"/>
    <w:rsid w:val="009A4F6D"/>
    <w:rsid w:val="009A590F"/>
    <w:rsid w:val="009A708E"/>
    <w:rsid w:val="009B1087"/>
    <w:rsid w:val="009C1248"/>
    <w:rsid w:val="009C4F94"/>
    <w:rsid w:val="009C64FE"/>
    <w:rsid w:val="009C7275"/>
    <w:rsid w:val="009D4C4A"/>
    <w:rsid w:val="009D6D23"/>
    <w:rsid w:val="009E7A2F"/>
    <w:rsid w:val="009F41D2"/>
    <w:rsid w:val="009F4FC9"/>
    <w:rsid w:val="00A03A9B"/>
    <w:rsid w:val="00A062A4"/>
    <w:rsid w:val="00A064F6"/>
    <w:rsid w:val="00A106C7"/>
    <w:rsid w:val="00A10E82"/>
    <w:rsid w:val="00A209C7"/>
    <w:rsid w:val="00A26E22"/>
    <w:rsid w:val="00A31477"/>
    <w:rsid w:val="00A35980"/>
    <w:rsid w:val="00A377D9"/>
    <w:rsid w:val="00A4543E"/>
    <w:rsid w:val="00A4665D"/>
    <w:rsid w:val="00A5332E"/>
    <w:rsid w:val="00A56F73"/>
    <w:rsid w:val="00A6101B"/>
    <w:rsid w:val="00A635C0"/>
    <w:rsid w:val="00A648E4"/>
    <w:rsid w:val="00A729CA"/>
    <w:rsid w:val="00AA157A"/>
    <w:rsid w:val="00AA23CF"/>
    <w:rsid w:val="00AA5382"/>
    <w:rsid w:val="00AA5BE8"/>
    <w:rsid w:val="00AA6710"/>
    <w:rsid w:val="00AA686E"/>
    <w:rsid w:val="00AA7267"/>
    <w:rsid w:val="00AB4A68"/>
    <w:rsid w:val="00AB4B57"/>
    <w:rsid w:val="00AB55F0"/>
    <w:rsid w:val="00AC0F91"/>
    <w:rsid w:val="00AC2089"/>
    <w:rsid w:val="00AC36B4"/>
    <w:rsid w:val="00AC7866"/>
    <w:rsid w:val="00AC79A0"/>
    <w:rsid w:val="00AD0B90"/>
    <w:rsid w:val="00AD1127"/>
    <w:rsid w:val="00AD1A32"/>
    <w:rsid w:val="00AD1CB3"/>
    <w:rsid w:val="00AD7B71"/>
    <w:rsid w:val="00AE29FB"/>
    <w:rsid w:val="00AE5DAC"/>
    <w:rsid w:val="00AE6DE8"/>
    <w:rsid w:val="00B06019"/>
    <w:rsid w:val="00B3284C"/>
    <w:rsid w:val="00B33AFC"/>
    <w:rsid w:val="00B34A97"/>
    <w:rsid w:val="00B37E3B"/>
    <w:rsid w:val="00B41FFD"/>
    <w:rsid w:val="00B4489D"/>
    <w:rsid w:val="00B461A4"/>
    <w:rsid w:val="00B573A6"/>
    <w:rsid w:val="00B61285"/>
    <w:rsid w:val="00B71555"/>
    <w:rsid w:val="00B866CA"/>
    <w:rsid w:val="00B86B49"/>
    <w:rsid w:val="00B9070D"/>
    <w:rsid w:val="00B91C90"/>
    <w:rsid w:val="00B955E7"/>
    <w:rsid w:val="00B96332"/>
    <w:rsid w:val="00B97159"/>
    <w:rsid w:val="00BA3C37"/>
    <w:rsid w:val="00BA4F7A"/>
    <w:rsid w:val="00BA4F86"/>
    <w:rsid w:val="00BB4971"/>
    <w:rsid w:val="00BB7005"/>
    <w:rsid w:val="00BC2AE6"/>
    <w:rsid w:val="00BC564F"/>
    <w:rsid w:val="00BD285F"/>
    <w:rsid w:val="00BE371B"/>
    <w:rsid w:val="00BE4740"/>
    <w:rsid w:val="00BF340F"/>
    <w:rsid w:val="00BF3503"/>
    <w:rsid w:val="00BF54E0"/>
    <w:rsid w:val="00C01E1A"/>
    <w:rsid w:val="00C03396"/>
    <w:rsid w:val="00C053EF"/>
    <w:rsid w:val="00C105A9"/>
    <w:rsid w:val="00C135F2"/>
    <w:rsid w:val="00C16F33"/>
    <w:rsid w:val="00C16F9A"/>
    <w:rsid w:val="00C1794E"/>
    <w:rsid w:val="00C21469"/>
    <w:rsid w:val="00C23D5F"/>
    <w:rsid w:val="00C27BAB"/>
    <w:rsid w:val="00C3222B"/>
    <w:rsid w:val="00C44A28"/>
    <w:rsid w:val="00C44D97"/>
    <w:rsid w:val="00C474C1"/>
    <w:rsid w:val="00C5055B"/>
    <w:rsid w:val="00C51E0F"/>
    <w:rsid w:val="00C53F9A"/>
    <w:rsid w:val="00C56E30"/>
    <w:rsid w:val="00C62D48"/>
    <w:rsid w:val="00C64AD0"/>
    <w:rsid w:val="00C64DBF"/>
    <w:rsid w:val="00C76888"/>
    <w:rsid w:val="00C91598"/>
    <w:rsid w:val="00C9288D"/>
    <w:rsid w:val="00CA4FE4"/>
    <w:rsid w:val="00CA740A"/>
    <w:rsid w:val="00CB00C9"/>
    <w:rsid w:val="00CB14DD"/>
    <w:rsid w:val="00CB22EC"/>
    <w:rsid w:val="00CB49F9"/>
    <w:rsid w:val="00CB62E7"/>
    <w:rsid w:val="00CC5F3A"/>
    <w:rsid w:val="00CD6B8A"/>
    <w:rsid w:val="00CE23DA"/>
    <w:rsid w:val="00CE3D5B"/>
    <w:rsid w:val="00CF0F79"/>
    <w:rsid w:val="00CF4E00"/>
    <w:rsid w:val="00D0257D"/>
    <w:rsid w:val="00D0506C"/>
    <w:rsid w:val="00D0728E"/>
    <w:rsid w:val="00D1405D"/>
    <w:rsid w:val="00D2532B"/>
    <w:rsid w:val="00D25693"/>
    <w:rsid w:val="00D26D15"/>
    <w:rsid w:val="00D26DCF"/>
    <w:rsid w:val="00D326F9"/>
    <w:rsid w:val="00D329E4"/>
    <w:rsid w:val="00D431C2"/>
    <w:rsid w:val="00D434B0"/>
    <w:rsid w:val="00D45E88"/>
    <w:rsid w:val="00D52AC5"/>
    <w:rsid w:val="00D52C1D"/>
    <w:rsid w:val="00D546E0"/>
    <w:rsid w:val="00D54DA1"/>
    <w:rsid w:val="00D54FC9"/>
    <w:rsid w:val="00D611EF"/>
    <w:rsid w:val="00D6244D"/>
    <w:rsid w:val="00D642FF"/>
    <w:rsid w:val="00D65FA1"/>
    <w:rsid w:val="00D67022"/>
    <w:rsid w:val="00D67E5B"/>
    <w:rsid w:val="00D70078"/>
    <w:rsid w:val="00D71F67"/>
    <w:rsid w:val="00D84059"/>
    <w:rsid w:val="00D85A3A"/>
    <w:rsid w:val="00D85C84"/>
    <w:rsid w:val="00D951D1"/>
    <w:rsid w:val="00DA445F"/>
    <w:rsid w:val="00DA6C5C"/>
    <w:rsid w:val="00DB0685"/>
    <w:rsid w:val="00DB3BB0"/>
    <w:rsid w:val="00DC59D7"/>
    <w:rsid w:val="00DC7F00"/>
    <w:rsid w:val="00DD2592"/>
    <w:rsid w:val="00DD4B3B"/>
    <w:rsid w:val="00DE24F3"/>
    <w:rsid w:val="00DE3DC8"/>
    <w:rsid w:val="00DE4D94"/>
    <w:rsid w:val="00DE79CE"/>
    <w:rsid w:val="00DF4E35"/>
    <w:rsid w:val="00E01E27"/>
    <w:rsid w:val="00E0224C"/>
    <w:rsid w:val="00E04D85"/>
    <w:rsid w:val="00E06ED1"/>
    <w:rsid w:val="00E07402"/>
    <w:rsid w:val="00E168DF"/>
    <w:rsid w:val="00E22DBA"/>
    <w:rsid w:val="00E2442F"/>
    <w:rsid w:val="00E326DF"/>
    <w:rsid w:val="00E3328B"/>
    <w:rsid w:val="00E35A2C"/>
    <w:rsid w:val="00E37C19"/>
    <w:rsid w:val="00E5118D"/>
    <w:rsid w:val="00E53748"/>
    <w:rsid w:val="00E54A96"/>
    <w:rsid w:val="00E658A8"/>
    <w:rsid w:val="00E74FA7"/>
    <w:rsid w:val="00E84254"/>
    <w:rsid w:val="00E842BD"/>
    <w:rsid w:val="00E84F79"/>
    <w:rsid w:val="00E922E3"/>
    <w:rsid w:val="00E94DBE"/>
    <w:rsid w:val="00E968B2"/>
    <w:rsid w:val="00E9761F"/>
    <w:rsid w:val="00EB1DEC"/>
    <w:rsid w:val="00EB3465"/>
    <w:rsid w:val="00EB40E3"/>
    <w:rsid w:val="00EB6EDA"/>
    <w:rsid w:val="00EC0A97"/>
    <w:rsid w:val="00EC36AD"/>
    <w:rsid w:val="00ED2264"/>
    <w:rsid w:val="00ED7383"/>
    <w:rsid w:val="00EE1876"/>
    <w:rsid w:val="00EE6757"/>
    <w:rsid w:val="00EF05FF"/>
    <w:rsid w:val="00EF627B"/>
    <w:rsid w:val="00EF64A5"/>
    <w:rsid w:val="00F111F9"/>
    <w:rsid w:val="00F1220E"/>
    <w:rsid w:val="00F26A73"/>
    <w:rsid w:val="00F33AAA"/>
    <w:rsid w:val="00F4057B"/>
    <w:rsid w:val="00F464CD"/>
    <w:rsid w:val="00F52A83"/>
    <w:rsid w:val="00F545F3"/>
    <w:rsid w:val="00F557F6"/>
    <w:rsid w:val="00F635DD"/>
    <w:rsid w:val="00F66DC5"/>
    <w:rsid w:val="00F735AD"/>
    <w:rsid w:val="00F75516"/>
    <w:rsid w:val="00F86E28"/>
    <w:rsid w:val="00FA76EA"/>
    <w:rsid w:val="00FB5CF1"/>
    <w:rsid w:val="00FB7C8C"/>
    <w:rsid w:val="00FC25CF"/>
    <w:rsid w:val="00FC5CD6"/>
    <w:rsid w:val="00FD0B67"/>
    <w:rsid w:val="00FD11ED"/>
    <w:rsid w:val="00FD3D8F"/>
    <w:rsid w:val="00FD4671"/>
    <w:rsid w:val="00FD4D9A"/>
    <w:rsid w:val="00FF3140"/>
    <w:rsid w:val="00FF52AE"/>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27D78B7F"/>
  <w15:docId w15:val="{578FEFC7-D49C-4022-BAB7-023D6922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5" ma:contentTypeDescription="Create a new document." ma:contentTypeScope="" ma:versionID="8b0ddacb323f80fadd0836fbbd8dd4d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f4e68b0e0c51d22a963f473154b16561"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5B7D8C-77CE-418E-88EC-2DBDBE9E8E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502967-2C0A-4396-B668-5C1D32EFEDFE}">
  <ds:schemaRefs>
    <ds:schemaRef ds:uri="785685f2-c2e1-4352-89aa-3faca8eaba52"/>
    <ds:schemaRef ds:uri="5067c814-4b34-462c-a21d-c185ff6548d2"/>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852AFF26-A2AA-4225-9B40-957AB77EE475}">
  <ds:schemaRefs>
    <ds:schemaRef ds:uri="http://schemas.microsoft.com/sharepoint/v3/contenttype/forms"/>
  </ds:schemaRefs>
</ds:datastoreItem>
</file>

<file path=customXml/itemProps4.xml><?xml version="1.0" encoding="utf-8"?>
<ds:datastoreItem xmlns:ds="http://schemas.openxmlformats.org/officeDocument/2006/customXml" ds:itemID="{A6B9B422-DC14-4DE3-B645-94A410D7A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1957</Words>
  <Characters>11160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cp:revision>
  <cp:lastPrinted>2019-04-10T19:50:00Z</cp:lastPrinted>
  <dcterms:created xsi:type="dcterms:W3CDTF">2020-07-28T20:38:00Z</dcterms:created>
  <dcterms:modified xsi:type="dcterms:W3CDTF">2020-07-28T20:38:00Z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
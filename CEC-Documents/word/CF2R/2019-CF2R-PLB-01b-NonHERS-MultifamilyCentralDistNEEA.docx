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15"/>
        <w:gridCol w:w="2215"/>
        <w:gridCol w:w="1945"/>
        <w:gridCol w:w="3415"/>
      </w:tblGrid>
      <w:tr w:rsidR="00DA1E2A" w:rsidDel="00866555" w14:paraId="3BC79AB1" w14:textId="5C9C1BF6" w:rsidTr="00B8409D">
        <w:trPr>
          <w:del w:id="0" w:author="Hudler, Rob@Energy" w:date="2018-11-05T14:03:00Z"/>
        </w:trPr>
        <w:tc>
          <w:tcPr>
            <w:tcW w:w="10790" w:type="dxa"/>
            <w:gridSpan w:val="4"/>
          </w:tcPr>
          <w:p w14:paraId="743354AC" w14:textId="4F4BEEE4" w:rsidR="00DA1E2A" w:rsidDel="00DA1E2A" w:rsidRDefault="00DA1E2A" w:rsidP="00DA1E2A">
            <w:pPr>
              <w:rPr>
                <w:del w:id="1" w:author="Hudler, Rob@Energy" w:date="2018-10-16T14:11:00Z"/>
                <w:rFonts w:cs="Arial"/>
                <w:b/>
                <w:sz w:val="20"/>
                <w:szCs w:val="20"/>
              </w:rPr>
            </w:pPr>
            <w:del w:id="2" w:author="Hudler, Rob@Energy" w:date="2018-10-16T14:11:00Z">
              <w:r w:rsidDel="00DA1E2A">
                <w:rPr>
                  <w:rFonts w:cs="Arial"/>
                  <w:b/>
                  <w:sz w:val="20"/>
                  <w:szCs w:val="20"/>
                </w:rPr>
                <w:delText>A</w:delText>
              </w:r>
              <w:r w:rsidRPr="00335E47" w:rsidDel="00DA1E2A">
                <w:rPr>
                  <w:rFonts w:cs="Arial"/>
                  <w:b/>
                  <w:sz w:val="20"/>
                  <w:szCs w:val="20"/>
                </w:rPr>
                <w:delText xml:space="preserve">. </w:delText>
              </w:r>
              <w:r w:rsidDel="00DA1E2A">
                <w:rPr>
                  <w:rFonts w:cs="Arial"/>
                  <w:b/>
                  <w:sz w:val="20"/>
                  <w:szCs w:val="20"/>
                </w:rPr>
                <w:delText>Design Water Heater Information</w:delText>
              </w:r>
            </w:del>
          </w:p>
          <w:p w14:paraId="65BDC1FB" w14:textId="2F1891BF" w:rsidR="00DA1E2A" w:rsidRPr="003E681E" w:rsidDel="00866555" w:rsidRDefault="00DA1E2A" w:rsidP="00DA1E2A">
            <w:pPr>
              <w:rPr>
                <w:del w:id="3" w:author="Hudler, Rob@Energy" w:date="2018-11-05T14:03:00Z"/>
                <w:sz w:val="18"/>
              </w:rPr>
            </w:pPr>
            <w:del w:id="4" w:author="Hudler, Rob@Energy" w:date="2018-10-16T14:11:00Z">
              <w:r w:rsidDel="00DA1E2A">
                <w:rPr>
                  <w:sz w:val="18"/>
                </w:rPr>
                <w:delText>This table reports the water heating system(s) that were specified on the registered CF1R compliance document for this project.</w:delText>
              </w:r>
            </w:del>
          </w:p>
        </w:tc>
      </w:tr>
      <w:tr w:rsidR="00DA1E2A" w:rsidDel="00866555" w14:paraId="1C7D7171" w14:textId="38C13BD1" w:rsidTr="002E52DD">
        <w:trPr>
          <w:del w:id="5" w:author="Hudler, Rob@Energy" w:date="2018-11-05T14:03:00Z"/>
        </w:trPr>
        <w:tc>
          <w:tcPr>
            <w:tcW w:w="3215" w:type="dxa"/>
            <w:vAlign w:val="bottom"/>
          </w:tcPr>
          <w:p w14:paraId="73865057" w14:textId="783EB764" w:rsidR="00DA1E2A" w:rsidDel="00866555" w:rsidRDefault="00DA1E2A" w:rsidP="00DA1E2A">
            <w:pPr>
              <w:jc w:val="center"/>
              <w:rPr>
                <w:del w:id="6" w:author="Hudler, Rob@Energy" w:date="2018-11-05T14:03:00Z"/>
              </w:rPr>
            </w:pPr>
            <w:del w:id="7" w:author="Hudler, Rob@Energy" w:date="2018-11-05T14:03:00Z">
              <w:r w:rsidDel="00866555">
                <w:rPr>
                  <w:rFonts w:eastAsia="Times New Roman"/>
                  <w:sz w:val="18"/>
                  <w:szCs w:val="18"/>
                </w:rPr>
                <w:delText>01</w:delText>
              </w:r>
            </w:del>
          </w:p>
        </w:tc>
        <w:tc>
          <w:tcPr>
            <w:tcW w:w="2215" w:type="dxa"/>
            <w:vAlign w:val="bottom"/>
          </w:tcPr>
          <w:p w14:paraId="02C503DC" w14:textId="575D9892" w:rsidR="00DA1E2A" w:rsidDel="00866555" w:rsidRDefault="00DA1E2A" w:rsidP="00DA1E2A">
            <w:pPr>
              <w:jc w:val="center"/>
              <w:rPr>
                <w:del w:id="8" w:author="Hudler, Rob@Energy" w:date="2018-11-05T14:03:00Z"/>
              </w:rPr>
            </w:pPr>
            <w:del w:id="9" w:author="Hudler, Rob@Energy" w:date="2018-11-05T14:03:00Z">
              <w:r w:rsidDel="00866555">
                <w:rPr>
                  <w:rFonts w:eastAsia="Times New Roman"/>
                  <w:sz w:val="18"/>
                  <w:szCs w:val="18"/>
                </w:rPr>
                <w:delText>02</w:delText>
              </w:r>
            </w:del>
          </w:p>
        </w:tc>
        <w:tc>
          <w:tcPr>
            <w:tcW w:w="1945" w:type="dxa"/>
          </w:tcPr>
          <w:p w14:paraId="40061868" w14:textId="6173FBE6" w:rsidR="00DA1E2A" w:rsidDel="00866555" w:rsidRDefault="00DA1E2A">
            <w:pPr>
              <w:jc w:val="center"/>
              <w:rPr>
                <w:del w:id="10" w:author="Hudler, Rob@Energy" w:date="2018-11-05T14:03:00Z"/>
                <w:rFonts w:eastAsia="Times New Roman"/>
                <w:sz w:val="18"/>
                <w:szCs w:val="18"/>
              </w:rPr>
            </w:pPr>
            <w:del w:id="11" w:author="Hudler, Rob@Energy" w:date="2018-11-05T14:03:00Z">
              <w:r w:rsidDel="00866555">
                <w:rPr>
                  <w:rFonts w:eastAsia="Times New Roman"/>
                  <w:sz w:val="18"/>
                  <w:szCs w:val="18"/>
                </w:rPr>
                <w:delText>0</w:delText>
              </w:r>
            </w:del>
            <w:del w:id="12" w:author="Hudler, Rob@Energy" w:date="2018-10-16T14:08:00Z">
              <w:r w:rsidDel="004359DD">
                <w:rPr>
                  <w:rFonts w:eastAsia="Times New Roman"/>
                  <w:sz w:val="18"/>
                  <w:szCs w:val="18"/>
                </w:rPr>
                <w:delText>3</w:delText>
              </w:r>
            </w:del>
          </w:p>
        </w:tc>
        <w:tc>
          <w:tcPr>
            <w:tcW w:w="3415" w:type="dxa"/>
            <w:vAlign w:val="bottom"/>
          </w:tcPr>
          <w:p w14:paraId="5B31B1C3" w14:textId="7F4FF043" w:rsidR="00DA1E2A" w:rsidDel="00866555" w:rsidRDefault="00DA1E2A" w:rsidP="003A6FF9">
            <w:pPr>
              <w:jc w:val="center"/>
              <w:rPr>
                <w:del w:id="13" w:author="Hudler, Rob@Energy" w:date="2018-11-05T14:03:00Z"/>
              </w:rPr>
            </w:pPr>
            <w:del w:id="14" w:author="Hudler, Rob@Energy" w:date="2018-11-05T14:03:00Z">
              <w:r w:rsidDel="00866555">
                <w:rPr>
                  <w:rFonts w:eastAsia="Times New Roman"/>
                  <w:sz w:val="18"/>
                  <w:szCs w:val="18"/>
                </w:rPr>
                <w:delText>0</w:delText>
              </w:r>
            </w:del>
            <w:del w:id="15" w:author="Hudler, Rob@Energy" w:date="2018-10-16T14:56:00Z">
              <w:r w:rsidDel="003A6FF9">
                <w:rPr>
                  <w:rFonts w:eastAsia="Times New Roman"/>
                  <w:sz w:val="18"/>
                  <w:szCs w:val="18"/>
                </w:rPr>
                <w:delText>4</w:delText>
              </w:r>
            </w:del>
          </w:p>
        </w:tc>
      </w:tr>
      <w:tr w:rsidR="00DA1E2A" w:rsidDel="00866555" w14:paraId="0859FE75" w14:textId="37C2A9CD" w:rsidTr="002E52DD">
        <w:trPr>
          <w:del w:id="16" w:author="Hudler, Rob@Energy" w:date="2018-11-05T14:03:00Z"/>
        </w:trPr>
        <w:tc>
          <w:tcPr>
            <w:tcW w:w="3215" w:type="dxa"/>
            <w:vAlign w:val="bottom"/>
          </w:tcPr>
          <w:p w14:paraId="5156E181" w14:textId="45262B27" w:rsidR="00DA1E2A" w:rsidDel="00866555" w:rsidRDefault="00DA1E2A" w:rsidP="00DA1E2A">
            <w:pPr>
              <w:keepNext/>
              <w:tabs>
                <w:tab w:val="left" w:pos="2160"/>
                <w:tab w:val="left" w:pos="2700"/>
                <w:tab w:val="left" w:pos="3420"/>
                <w:tab w:val="left" w:pos="3780"/>
                <w:tab w:val="left" w:pos="5760"/>
                <w:tab w:val="left" w:pos="7212"/>
              </w:tabs>
              <w:jc w:val="center"/>
              <w:rPr>
                <w:del w:id="17" w:author="Hudler, Rob@Energy" w:date="2018-11-05T14:03:00Z"/>
                <w:rFonts w:eastAsia="Times New Roman"/>
                <w:sz w:val="18"/>
                <w:szCs w:val="18"/>
              </w:rPr>
            </w:pPr>
            <w:del w:id="18" w:author="Hudler, Rob@Energy" w:date="2018-11-05T14:03:00Z">
              <w:r w:rsidRPr="006530E0" w:rsidDel="00866555">
                <w:rPr>
                  <w:rFonts w:eastAsia="Times New Roman"/>
                  <w:sz w:val="18"/>
                  <w:szCs w:val="18"/>
                </w:rPr>
                <w:delText>Water Heating System ID</w:delText>
              </w:r>
            </w:del>
          </w:p>
          <w:p w14:paraId="1375C03D" w14:textId="44315474" w:rsidR="00DA1E2A" w:rsidDel="00866555" w:rsidRDefault="00DA1E2A" w:rsidP="00DA1E2A">
            <w:pPr>
              <w:jc w:val="center"/>
              <w:rPr>
                <w:del w:id="19" w:author="Hudler, Rob@Energy" w:date="2018-11-05T14:03:00Z"/>
              </w:rPr>
            </w:pPr>
            <w:del w:id="20" w:author="Hudler, Rob@Energy" w:date="2018-11-05T14:03:00Z">
              <w:r w:rsidRPr="006530E0" w:rsidDel="00866555">
                <w:rPr>
                  <w:rFonts w:eastAsia="Times New Roman"/>
                  <w:sz w:val="18"/>
                  <w:szCs w:val="18"/>
                </w:rPr>
                <w:delText>or Name</w:delText>
              </w:r>
            </w:del>
          </w:p>
        </w:tc>
        <w:tc>
          <w:tcPr>
            <w:tcW w:w="2215" w:type="dxa"/>
            <w:vAlign w:val="bottom"/>
          </w:tcPr>
          <w:p w14:paraId="1E4D9B10" w14:textId="3381AD19" w:rsidR="00DA1E2A" w:rsidDel="00866555" w:rsidRDefault="00DA1E2A" w:rsidP="00DA1E2A">
            <w:pPr>
              <w:keepNext/>
              <w:tabs>
                <w:tab w:val="left" w:pos="2160"/>
                <w:tab w:val="left" w:pos="2700"/>
                <w:tab w:val="left" w:pos="3420"/>
                <w:tab w:val="left" w:pos="3780"/>
                <w:tab w:val="left" w:pos="5760"/>
                <w:tab w:val="left" w:pos="7212"/>
              </w:tabs>
              <w:jc w:val="center"/>
              <w:rPr>
                <w:del w:id="21" w:author="Hudler, Rob@Energy" w:date="2018-11-05T14:03:00Z"/>
                <w:rFonts w:eastAsia="Times New Roman"/>
                <w:sz w:val="18"/>
                <w:szCs w:val="18"/>
              </w:rPr>
            </w:pPr>
            <w:del w:id="22" w:author="Hudler, Rob@Energy" w:date="2018-11-05T14:03:00Z">
              <w:r w:rsidDel="00866555">
                <w:rPr>
                  <w:rFonts w:eastAsia="Times New Roman"/>
                  <w:sz w:val="18"/>
                  <w:szCs w:val="18"/>
                </w:rPr>
                <w:delText>Modeled Equipment</w:delText>
              </w:r>
            </w:del>
          </w:p>
          <w:p w14:paraId="275CA2E1" w14:textId="27655B81" w:rsidR="00DA1E2A" w:rsidDel="00866555" w:rsidRDefault="00DA1E2A" w:rsidP="00DA1E2A">
            <w:pPr>
              <w:jc w:val="center"/>
              <w:rPr>
                <w:del w:id="23" w:author="Hudler, Rob@Energy" w:date="2018-11-05T14:03:00Z"/>
              </w:rPr>
            </w:pPr>
            <w:del w:id="24" w:author="Hudler, Rob@Energy" w:date="2018-11-05T14:03:00Z">
              <w:r w:rsidDel="00866555">
                <w:rPr>
                  <w:rFonts w:eastAsia="Times New Roman"/>
                  <w:sz w:val="18"/>
                  <w:szCs w:val="18"/>
                </w:rPr>
                <w:delText>Make and Model</w:delText>
              </w:r>
            </w:del>
          </w:p>
        </w:tc>
        <w:tc>
          <w:tcPr>
            <w:tcW w:w="1945" w:type="dxa"/>
            <w:vAlign w:val="bottom"/>
          </w:tcPr>
          <w:p w14:paraId="571B0B76" w14:textId="76742067" w:rsidR="00DA1E2A" w:rsidDel="00866555" w:rsidRDefault="00DA1E2A" w:rsidP="00DA1E2A">
            <w:pPr>
              <w:keepNext/>
              <w:tabs>
                <w:tab w:val="left" w:pos="2160"/>
                <w:tab w:val="left" w:pos="2700"/>
                <w:tab w:val="left" w:pos="3420"/>
                <w:tab w:val="left" w:pos="3780"/>
                <w:tab w:val="left" w:pos="5760"/>
                <w:tab w:val="left" w:pos="7212"/>
              </w:tabs>
              <w:jc w:val="center"/>
              <w:rPr>
                <w:del w:id="25" w:author="Hudler, Rob@Energy" w:date="2018-11-05T14:03:00Z"/>
                <w:rFonts w:eastAsia="Times New Roman"/>
                <w:sz w:val="18"/>
                <w:szCs w:val="18"/>
              </w:rPr>
            </w:pPr>
            <w:del w:id="26" w:author="Hudler, Rob@Energy" w:date="2018-11-05T14:03:00Z">
              <w:r w:rsidDel="00866555">
                <w:rPr>
                  <w:rFonts w:eastAsia="Times New Roman"/>
                  <w:sz w:val="18"/>
                  <w:szCs w:val="18"/>
                </w:rPr>
                <w:delText>Tank Location</w:delText>
              </w:r>
            </w:del>
          </w:p>
        </w:tc>
        <w:tc>
          <w:tcPr>
            <w:tcW w:w="3415" w:type="dxa"/>
            <w:vAlign w:val="bottom"/>
          </w:tcPr>
          <w:p w14:paraId="6BAFCDA2" w14:textId="48672807" w:rsidR="00DA1E2A" w:rsidDel="00866555" w:rsidRDefault="00DA1E2A" w:rsidP="00DA1E2A">
            <w:pPr>
              <w:keepNext/>
              <w:tabs>
                <w:tab w:val="left" w:pos="2160"/>
                <w:tab w:val="left" w:pos="2700"/>
                <w:tab w:val="left" w:pos="3420"/>
                <w:tab w:val="left" w:pos="3780"/>
                <w:tab w:val="left" w:pos="5760"/>
                <w:tab w:val="left" w:pos="7212"/>
              </w:tabs>
              <w:jc w:val="center"/>
              <w:rPr>
                <w:del w:id="27" w:author="Hudler, Rob@Energy" w:date="2018-11-05T14:03:00Z"/>
                <w:rFonts w:eastAsia="Times New Roman"/>
                <w:sz w:val="18"/>
                <w:szCs w:val="18"/>
              </w:rPr>
            </w:pPr>
            <w:del w:id="28" w:author="Hudler, Rob@Energy" w:date="2018-11-05T14:03:00Z">
              <w:r w:rsidDel="00866555">
                <w:rPr>
                  <w:rFonts w:eastAsia="Times New Roman"/>
                  <w:sz w:val="18"/>
                  <w:szCs w:val="18"/>
                </w:rPr>
                <w:delText>Simulated Equipment</w:delText>
              </w:r>
            </w:del>
          </w:p>
          <w:p w14:paraId="27E1467D" w14:textId="77BD646D" w:rsidR="00DA1E2A" w:rsidDel="00866555" w:rsidRDefault="00DA1E2A" w:rsidP="00DA1E2A">
            <w:pPr>
              <w:jc w:val="center"/>
              <w:rPr>
                <w:del w:id="29" w:author="Hudler, Rob@Energy" w:date="2018-11-05T14:03:00Z"/>
              </w:rPr>
            </w:pPr>
            <w:del w:id="30" w:author="Hudler, Rob@Energy" w:date="2018-11-05T14:03:00Z">
              <w:r w:rsidDel="00866555">
                <w:rPr>
                  <w:rFonts w:eastAsia="Times New Roman"/>
                  <w:sz w:val="18"/>
                  <w:szCs w:val="18"/>
                </w:rPr>
                <w:delText>Make and Model</w:delText>
              </w:r>
            </w:del>
          </w:p>
        </w:tc>
      </w:tr>
      <w:tr w:rsidR="00DA1E2A" w:rsidDel="00866555" w14:paraId="08ECBE48" w14:textId="6E3C8B28" w:rsidTr="002E52DD">
        <w:trPr>
          <w:del w:id="31" w:author="Hudler, Rob@Energy" w:date="2018-11-05T14:03:00Z"/>
        </w:trPr>
        <w:tc>
          <w:tcPr>
            <w:tcW w:w="3215" w:type="dxa"/>
          </w:tcPr>
          <w:p w14:paraId="7F838832" w14:textId="41F8EF38" w:rsidR="00DA1E2A" w:rsidRPr="009C3AE7" w:rsidDel="00866555" w:rsidRDefault="00DA1E2A" w:rsidP="00DA1E2A">
            <w:pPr>
              <w:jc w:val="center"/>
              <w:rPr>
                <w:del w:id="32" w:author="Hudler, Rob@Energy" w:date="2018-11-05T14:03:00Z"/>
                <w:sz w:val="18"/>
              </w:rPr>
            </w:pPr>
          </w:p>
        </w:tc>
        <w:tc>
          <w:tcPr>
            <w:tcW w:w="2215" w:type="dxa"/>
          </w:tcPr>
          <w:p w14:paraId="740CE11E" w14:textId="05FE17B5" w:rsidR="00DA1E2A" w:rsidRPr="009C3AE7" w:rsidDel="00866555" w:rsidRDefault="00DA1E2A" w:rsidP="00DA1E2A">
            <w:pPr>
              <w:jc w:val="center"/>
              <w:rPr>
                <w:del w:id="33" w:author="Hudler, Rob@Energy" w:date="2018-11-05T14:03:00Z"/>
                <w:sz w:val="18"/>
              </w:rPr>
            </w:pPr>
          </w:p>
        </w:tc>
        <w:tc>
          <w:tcPr>
            <w:tcW w:w="1945" w:type="dxa"/>
          </w:tcPr>
          <w:p w14:paraId="1050BF55" w14:textId="7FE01E7E" w:rsidR="00DA1E2A" w:rsidRPr="003D625B" w:rsidDel="00866555" w:rsidRDefault="00DA1E2A" w:rsidP="00DA1E2A">
            <w:pPr>
              <w:jc w:val="center"/>
              <w:rPr>
                <w:del w:id="34" w:author="Hudler, Rob@Energy" w:date="2018-11-05T14:03:00Z"/>
                <w:rFonts w:eastAsia="Times New Roman"/>
                <w:b/>
                <w:i/>
                <w:color w:val="FF0000"/>
                <w:sz w:val="18"/>
                <w:szCs w:val="18"/>
              </w:rPr>
            </w:pPr>
          </w:p>
        </w:tc>
        <w:tc>
          <w:tcPr>
            <w:tcW w:w="3415" w:type="dxa"/>
            <w:vAlign w:val="bottom"/>
          </w:tcPr>
          <w:p w14:paraId="2D253EF3" w14:textId="53FEBA43" w:rsidR="00DA1E2A" w:rsidRPr="009C3AE7" w:rsidDel="00866555" w:rsidRDefault="00DA1E2A" w:rsidP="00DA1E2A">
            <w:pPr>
              <w:jc w:val="center"/>
              <w:rPr>
                <w:del w:id="35" w:author="Hudler, Rob@Energy" w:date="2018-11-05T14:03:00Z"/>
                <w:sz w:val="18"/>
              </w:rPr>
            </w:pPr>
          </w:p>
        </w:tc>
      </w:tr>
      <w:tr w:rsidR="00DA1E2A" w:rsidDel="00866555" w14:paraId="3A7556D6" w14:textId="09D4F3CE" w:rsidTr="002E52DD">
        <w:trPr>
          <w:del w:id="36" w:author="Hudler, Rob@Energy" w:date="2018-11-05T14:03:00Z"/>
        </w:trPr>
        <w:tc>
          <w:tcPr>
            <w:tcW w:w="3215" w:type="dxa"/>
          </w:tcPr>
          <w:p w14:paraId="7D4C8700" w14:textId="23B3702C" w:rsidR="00DA1E2A" w:rsidRPr="009C3AE7" w:rsidDel="00866555" w:rsidRDefault="00DA1E2A" w:rsidP="00DA1E2A">
            <w:pPr>
              <w:jc w:val="center"/>
              <w:rPr>
                <w:del w:id="37" w:author="Hudler, Rob@Energy" w:date="2018-11-05T14:03:00Z"/>
                <w:sz w:val="18"/>
              </w:rPr>
            </w:pPr>
          </w:p>
        </w:tc>
        <w:tc>
          <w:tcPr>
            <w:tcW w:w="2215" w:type="dxa"/>
          </w:tcPr>
          <w:p w14:paraId="7BE409B3" w14:textId="35E31E87" w:rsidR="00DA1E2A" w:rsidRPr="009C3AE7" w:rsidDel="00866555" w:rsidRDefault="00DA1E2A" w:rsidP="00DA1E2A">
            <w:pPr>
              <w:jc w:val="center"/>
              <w:rPr>
                <w:del w:id="38" w:author="Hudler, Rob@Energy" w:date="2018-11-05T14:03:00Z"/>
                <w:sz w:val="18"/>
              </w:rPr>
            </w:pPr>
          </w:p>
        </w:tc>
        <w:tc>
          <w:tcPr>
            <w:tcW w:w="1945" w:type="dxa"/>
          </w:tcPr>
          <w:p w14:paraId="2655C7C2" w14:textId="6516F303" w:rsidR="00DA1E2A" w:rsidRPr="009C3AE7" w:rsidDel="00866555" w:rsidRDefault="00DA1E2A" w:rsidP="00DA1E2A">
            <w:pPr>
              <w:jc w:val="center"/>
              <w:rPr>
                <w:del w:id="39" w:author="Hudler, Rob@Energy" w:date="2018-11-05T14:03:00Z"/>
                <w:sz w:val="18"/>
              </w:rPr>
            </w:pPr>
          </w:p>
        </w:tc>
        <w:tc>
          <w:tcPr>
            <w:tcW w:w="3415" w:type="dxa"/>
          </w:tcPr>
          <w:p w14:paraId="76551E39" w14:textId="3C75AF5A" w:rsidR="00DA1E2A" w:rsidRPr="009C3AE7" w:rsidDel="00866555" w:rsidRDefault="00DA1E2A" w:rsidP="00DA1E2A">
            <w:pPr>
              <w:jc w:val="center"/>
              <w:rPr>
                <w:del w:id="40" w:author="Hudler, Rob@Energy" w:date="2018-11-05T14:03:00Z"/>
                <w:sz w:val="18"/>
              </w:rPr>
            </w:pPr>
          </w:p>
        </w:tc>
      </w:tr>
    </w:tbl>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17"/>
        <w:gridCol w:w="2359"/>
        <w:gridCol w:w="7714"/>
      </w:tblGrid>
      <w:tr w:rsidR="00866555" w:rsidRPr="00C071B0" w14:paraId="4A3AA9A2" w14:textId="77777777" w:rsidTr="003F4127">
        <w:trPr>
          <w:trHeight w:val="144"/>
          <w:ins w:id="41" w:author="Hudler, Rob@Energy" w:date="2018-11-05T14:03:00Z"/>
        </w:trPr>
        <w:tc>
          <w:tcPr>
            <w:tcW w:w="10790" w:type="dxa"/>
            <w:gridSpan w:val="3"/>
            <w:tcBorders>
              <w:top w:val="single" w:sz="4" w:space="0" w:color="auto"/>
              <w:bottom w:val="single" w:sz="4" w:space="0" w:color="auto"/>
            </w:tcBorders>
            <w:vAlign w:val="center"/>
          </w:tcPr>
          <w:p w14:paraId="323584F6"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rPr>
                <w:ins w:id="42" w:author="Hudler, Rob@Energy" w:date="2018-11-05T14:03:00Z"/>
                <w:rFonts w:eastAsia="Times New Roman" w:cstheme="minorHAnsi"/>
                <w:sz w:val="20"/>
                <w:szCs w:val="20"/>
              </w:rPr>
            </w:pPr>
            <w:ins w:id="43" w:author="Hudler, Rob@Energy" w:date="2018-11-05T14:03:00Z">
              <w:r w:rsidRPr="00405CF9">
                <w:rPr>
                  <w:rFonts w:eastAsia="Calibri" w:cstheme="minorHAnsi"/>
                  <w:b/>
                  <w:sz w:val="20"/>
                  <w:szCs w:val="20"/>
                </w:rPr>
                <w:t>A. General Information</w:t>
              </w:r>
            </w:ins>
          </w:p>
        </w:tc>
      </w:tr>
      <w:tr w:rsidR="00866555" w:rsidRPr="00C071B0" w14:paraId="430ABD38" w14:textId="77777777" w:rsidTr="003F4127">
        <w:trPr>
          <w:trHeight w:val="144"/>
          <w:ins w:id="44" w:author="Hudler, Rob@Energy" w:date="2018-11-05T14:03:00Z"/>
        </w:trPr>
        <w:tc>
          <w:tcPr>
            <w:tcW w:w="717" w:type="dxa"/>
            <w:tcBorders>
              <w:top w:val="single" w:sz="4" w:space="0" w:color="auto"/>
              <w:bottom w:val="single" w:sz="4" w:space="0" w:color="auto"/>
              <w:right w:val="single" w:sz="4" w:space="0" w:color="auto"/>
            </w:tcBorders>
            <w:vAlign w:val="center"/>
          </w:tcPr>
          <w:p w14:paraId="478A84A4"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jc w:val="center"/>
              <w:rPr>
                <w:ins w:id="45" w:author="Hudler, Rob@Energy" w:date="2018-11-05T14:03:00Z"/>
                <w:rFonts w:eastAsia="Times New Roman" w:cstheme="minorHAnsi"/>
                <w:sz w:val="18"/>
                <w:szCs w:val="20"/>
              </w:rPr>
            </w:pPr>
            <w:ins w:id="46" w:author="Hudler, Rob@Energy" w:date="2018-11-05T14:03:00Z">
              <w:r w:rsidRPr="003F4127">
                <w:rPr>
                  <w:rFonts w:eastAsia="Times New Roman" w:cstheme="minorHAnsi"/>
                  <w:sz w:val="18"/>
                  <w:szCs w:val="20"/>
                </w:rPr>
                <w:t>01</w:t>
              </w:r>
            </w:ins>
          </w:p>
        </w:tc>
        <w:tc>
          <w:tcPr>
            <w:tcW w:w="2359" w:type="dxa"/>
            <w:tcBorders>
              <w:top w:val="single" w:sz="4" w:space="0" w:color="auto"/>
              <w:left w:val="single" w:sz="4" w:space="0" w:color="auto"/>
              <w:bottom w:val="single" w:sz="4" w:space="0" w:color="auto"/>
              <w:right w:val="single" w:sz="4" w:space="0" w:color="auto"/>
            </w:tcBorders>
            <w:vAlign w:val="center"/>
          </w:tcPr>
          <w:p w14:paraId="280F6AC9"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rPr>
                <w:ins w:id="47" w:author="Hudler, Rob@Energy" w:date="2018-11-05T14:03:00Z"/>
                <w:rFonts w:eastAsia="Times New Roman" w:cstheme="minorHAnsi"/>
                <w:sz w:val="18"/>
                <w:szCs w:val="20"/>
              </w:rPr>
            </w:pPr>
            <w:ins w:id="48" w:author="Hudler, Rob@Energy" w:date="2018-11-05T14:03:00Z">
              <w:r w:rsidRPr="003F4127">
                <w:rPr>
                  <w:rFonts w:eastAsia="Times New Roman" w:cstheme="minorHAnsi"/>
                  <w:sz w:val="18"/>
                  <w:szCs w:val="20"/>
                </w:rPr>
                <w:t>Building Name</w:t>
              </w:r>
            </w:ins>
          </w:p>
        </w:tc>
        <w:tc>
          <w:tcPr>
            <w:tcW w:w="7714" w:type="dxa"/>
            <w:tcBorders>
              <w:top w:val="single" w:sz="4" w:space="0" w:color="auto"/>
              <w:left w:val="single" w:sz="4" w:space="0" w:color="auto"/>
              <w:bottom w:val="single" w:sz="4" w:space="0" w:color="auto"/>
            </w:tcBorders>
            <w:vAlign w:val="center"/>
          </w:tcPr>
          <w:p w14:paraId="72806760"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jc w:val="center"/>
              <w:rPr>
                <w:ins w:id="49" w:author="Hudler, Rob@Energy" w:date="2018-11-05T14:03:00Z"/>
                <w:rFonts w:eastAsia="Times New Roman" w:cstheme="minorHAnsi"/>
                <w:sz w:val="20"/>
                <w:szCs w:val="20"/>
              </w:rPr>
            </w:pPr>
          </w:p>
        </w:tc>
      </w:tr>
    </w:tbl>
    <w:p w14:paraId="64642016" w14:textId="592B0704" w:rsidR="00866555" w:rsidRPr="00405CF9" w:rsidRDefault="00866555" w:rsidP="006530E0">
      <w:pPr>
        <w:spacing w:after="0"/>
        <w:rPr>
          <w:ins w:id="50" w:author="Hudler, Rob@Energy" w:date="2018-11-05T14:03:00Z"/>
          <w:rFonts w:cstheme="minorHAnsi"/>
          <w:sz w:val="20"/>
          <w:szCs w:val="20"/>
        </w:rPr>
      </w:pPr>
    </w:p>
    <w:tbl>
      <w:tblPr>
        <w:tblStyle w:val="TableGrid"/>
        <w:tblW w:w="0" w:type="auto"/>
        <w:tblLook w:val="04A0" w:firstRow="1" w:lastRow="0" w:firstColumn="1" w:lastColumn="0" w:noHBand="0" w:noVBand="1"/>
      </w:tblPr>
      <w:tblGrid>
        <w:gridCol w:w="2158"/>
        <w:gridCol w:w="2158"/>
        <w:gridCol w:w="2158"/>
        <w:gridCol w:w="2158"/>
        <w:gridCol w:w="2158"/>
      </w:tblGrid>
      <w:tr w:rsidR="00866555" w:rsidRPr="00C071B0" w14:paraId="5E118573" w14:textId="77777777" w:rsidTr="009747C6">
        <w:trPr>
          <w:ins w:id="51" w:author="Hudler, Rob@Energy" w:date="2018-11-05T14:03:00Z"/>
        </w:trPr>
        <w:tc>
          <w:tcPr>
            <w:tcW w:w="10790" w:type="dxa"/>
            <w:gridSpan w:val="5"/>
          </w:tcPr>
          <w:p w14:paraId="69E5EFBF" w14:textId="18979880" w:rsidR="00866555" w:rsidRPr="00D42D0F" w:rsidRDefault="00866555" w:rsidP="009747C6">
            <w:pPr>
              <w:rPr>
                <w:ins w:id="52" w:author="Hudler, Rob@Energy" w:date="2018-11-05T14:03:00Z"/>
                <w:rFonts w:cstheme="minorHAnsi"/>
                <w:b/>
                <w:sz w:val="20"/>
                <w:szCs w:val="20"/>
              </w:rPr>
            </w:pPr>
            <w:ins w:id="53" w:author="Hudler, Rob@Energy" w:date="2018-11-05T14:03:00Z">
              <w:r w:rsidRPr="00D42D0F">
                <w:rPr>
                  <w:rFonts w:cstheme="minorHAnsi"/>
                  <w:b/>
                  <w:sz w:val="20"/>
                  <w:szCs w:val="20"/>
                </w:rPr>
                <w:t xml:space="preserve">B. Design </w:t>
              </w:r>
            </w:ins>
            <w:ins w:id="54" w:author="Hudler, Rob@Energy" w:date="2018-11-15T11:29:00Z">
              <w:r w:rsidR="0008675E">
                <w:rPr>
                  <w:rFonts w:cstheme="minorHAnsi"/>
                  <w:b/>
                  <w:sz w:val="20"/>
                  <w:szCs w:val="20"/>
                </w:rPr>
                <w:t xml:space="preserve">Central </w:t>
              </w:r>
            </w:ins>
            <w:ins w:id="55" w:author="Hudler, Rob@Energy" w:date="2018-11-05T14:03:00Z">
              <w:r w:rsidRPr="00D42D0F">
                <w:rPr>
                  <w:rFonts w:cstheme="minorHAnsi"/>
                  <w:b/>
                  <w:sz w:val="20"/>
                  <w:szCs w:val="20"/>
                </w:rPr>
                <w:t>Water Heater System Information</w:t>
              </w:r>
            </w:ins>
          </w:p>
          <w:p w14:paraId="352B6D6C" w14:textId="77777777" w:rsidR="00866555" w:rsidRPr="003F4127" w:rsidRDefault="00866555" w:rsidP="009747C6">
            <w:pPr>
              <w:rPr>
                <w:ins w:id="56" w:author="Hudler, Rob@Energy" w:date="2018-11-05T14:03:00Z"/>
                <w:rFonts w:cstheme="minorHAnsi"/>
                <w:sz w:val="20"/>
                <w:szCs w:val="20"/>
              </w:rPr>
            </w:pPr>
            <w:ins w:id="57" w:author="Hudler, Rob@Energy" w:date="2018-11-05T14:03:00Z">
              <w:r w:rsidRPr="003F4127">
                <w:rPr>
                  <w:rFonts w:cstheme="minorHAnsi"/>
                  <w:sz w:val="18"/>
                  <w:szCs w:val="20"/>
                </w:rPr>
                <w:t>This table reports the water heating system(s specified on the registered CF1R compliance document for this project.</w:t>
              </w:r>
            </w:ins>
          </w:p>
        </w:tc>
      </w:tr>
      <w:tr w:rsidR="00121947" w:rsidRPr="00C071B0" w14:paraId="1DD429EF" w14:textId="77777777" w:rsidTr="00121947">
        <w:trPr>
          <w:ins w:id="58" w:author="Hudler, Rob@Energy" w:date="2018-11-05T14:03:00Z"/>
        </w:trPr>
        <w:tc>
          <w:tcPr>
            <w:tcW w:w="2158" w:type="dxa"/>
            <w:vAlign w:val="bottom"/>
          </w:tcPr>
          <w:p w14:paraId="613975FA" w14:textId="77777777" w:rsidR="00121947" w:rsidRPr="003F4127" w:rsidRDefault="00121947" w:rsidP="009747C6">
            <w:pPr>
              <w:jc w:val="center"/>
              <w:rPr>
                <w:ins w:id="59" w:author="Hudler, Rob@Energy" w:date="2018-11-05T14:03:00Z"/>
                <w:rFonts w:cstheme="minorHAnsi"/>
                <w:sz w:val="18"/>
                <w:szCs w:val="20"/>
              </w:rPr>
            </w:pPr>
            <w:ins w:id="60" w:author="Hudler, Rob@Energy" w:date="2018-11-05T14:03:00Z">
              <w:r w:rsidRPr="003F4127">
                <w:rPr>
                  <w:rFonts w:eastAsia="Times New Roman" w:cstheme="minorHAnsi"/>
                  <w:sz w:val="18"/>
                  <w:szCs w:val="20"/>
                </w:rPr>
                <w:t>01</w:t>
              </w:r>
            </w:ins>
          </w:p>
        </w:tc>
        <w:tc>
          <w:tcPr>
            <w:tcW w:w="2158" w:type="dxa"/>
            <w:vAlign w:val="bottom"/>
          </w:tcPr>
          <w:p w14:paraId="746FD28E" w14:textId="77777777" w:rsidR="00121947" w:rsidRPr="003F4127" w:rsidRDefault="00121947" w:rsidP="009747C6">
            <w:pPr>
              <w:jc w:val="center"/>
              <w:rPr>
                <w:ins w:id="61" w:author="Hudler, Rob@Energy" w:date="2018-11-05T14:03:00Z"/>
                <w:rFonts w:cstheme="minorHAnsi"/>
                <w:sz w:val="18"/>
                <w:szCs w:val="20"/>
              </w:rPr>
            </w:pPr>
            <w:ins w:id="62" w:author="Hudler, Rob@Energy" w:date="2018-11-05T14:03:00Z">
              <w:r w:rsidRPr="003F4127">
                <w:rPr>
                  <w:rFonts w:eastAsia="Times New Roman" w:cstheme="minorHAnsi"/>
                  <w:sz w:val="18"/>
                  <w:szCs w:val="20"/>
                </w:rPr>
                <w:t>02</w:t>
              </w:r>
            </w:ins>
          </w:p>
        </w:tc>
        <w:tc>
          <w:tcPr>
            <w:tcW w:w="2158" w:type="dxa"/>
          </w:tcPr>
          <w:p w14:paraId="00ED9085" w14:textId="77777777" w:rsidR="00121947" w:rsidRPr="003F4127" w:rsidRDefault="00121947" w:rsidP="009747C6">
            <w:pPr>
              <w:jc w:val="center"/>
              <w:rPr>
                <w:ins w:id="63" w:author="Hudler, Rob@Energy" w:date="2018-11-05T14:03:00Z"/>
                <w:rFonts w:eastAsia="Times New Roman" w:cstheme="minorHAnsi"/>
                <w:sz w:val="18"/>
                <w:szCs w:val="20"/>
              </w:rPr>
            </w:pPr>
            <w:ins w:id="64" w:author="Hudler, Rob@Energy" w:date="2018-11-05T14:03:00Z">
              <w:r w:rsidRPr="003F4127">
                <w:rPr>
                  <w:rFonts w:eastAsia="Times New Roman" w:cstheme="minorHAnsi"/>
                  <w:sz w:val="18"/>
                  <w:szCs w:val="20"/>
                </w:rPr>
                <w:t>03</w:t>
              </w:r>
            </w:ins>
          </w:p>
        </w:tc>
        <w:tc>
          <w:tcPr>
            <w:tcW w:w="2158" w:type="dxa"/>
          </w:tcPr>
          <w:p w14:paraId="34CDE667" w14:textId="77777777" w:rsidR="00121947" w:rsidRPr="003F4127" w:rsidRDefault="00121947" w:rsidP="009747C6">
            <w:pPr>
              <w:jc w:val="center"/>
              <w:rPr>
                <w:ins w:id="65" w:author="Hudler, Rob@Energy" w:date="2018-11-05T14:03:00Z"/>
                <w:rFonts w:eastAsia="Times New Roman" w:cstheme="minorHAnsi"/>
                <w:sz w:val="18"/>
                <w:szCs w:val="20"/>
              </w:rPr>
            </w:pPr>
            <w:ins w:id="66" w:author="Hudler, Rob@Energy" w:date="2018-11-05T14:03:00Z">
              <w:r w:rsidRPr="003F4127">
                <w:rPr>
                  <w:rFonts w:eastAsia="Times New Roman" w:cstheme="minorHAnsi"/>
                  <w:sz w:val="18"/>
                  <w:szCs w:val="20"/>
                </w:rPr>
                <w:t>04</w:t>
              </w:r>
            </w:ins>
          </w:p>
        </w:tc>
        <w:tc>
          <w:tcPr>
            <w:tcW w:w="2158" w:type="dxa"/>
          </w:tcPr>
          <w:p w14:paraId="5A0CDE13" w14:textId="77777777" w:rsidR="00121947" w:rsidRPr="003F4127" w:rsidRDefault="00121947" w:rsidP="009747C6">
            <w:pPr>
              <w:jc w:val="center"/>
              <w:rPr>
                <w:ins w:id="67" w:author="Hudler, Rob@Energy" w:date="2018-11-05T14:03:00Z"/>
                <w:rFonts w:eastAsia="Times New Roman" w:cstheme="minorHAnsi"/>
                <w:sz w:val="18"/>
                <w:szCs w:val="20"/>
              </w:rPr>
            </w:pPr>
            <w:ins w:id="68" w:author="Hudler, Rob@Energy" w:date="2018-11-05T14:03:00Z">
              <w:r w:rsidRPr="003F4127">
                <w:rPr>
                  <w:rFonts w:eastAsia="Times New Roman" w:cstheme="minorHAnsi"/>
                  <w:sz w:val="18"/>
                  <w:szCs w:val="20"/>
                </w:rPr>
                <w:t>05</w:t>
              </w:r>
            </w:ins>
          </w:p>
        </w:tc>
      </w:tr>
      <w:tr w:rsidR="00121947" w:rsidRPr="00C071B0" w14:paraId="3125193C" w14:textId="77777777" w:rsidTr="00121947">
        <w:trPr>
          <w:ins w:id="69" w:author="Hudler, Rob@Energy" w:date="2018-11-05T14:03:00Z"/>
        </w:trPr>
        <w:tc>
          <w:tcPr>
            <w:tcW w:w="2158" w:type="dxa"/>
            <w:vAlign w:val="bottom"/>
          </w:tcPr>
          <w:p w14:paraId="6F59707E" w14:textId="77777777" w:rsidR="00121947" w:rsidRPr="003F4127" w:rsidRDefault="00121947" w:rsidP="009747C6">
            <w:pPr>
              <w:keepNext/>
              <w:tabs>
                <w:tab w:val="left" w:pos="2160"/>
                <w:tab w:val="left" w:pos="2700"/>
                <w:tab w:val="left" w:pos="3420"/>
                <w:tab w:val="left" w:pos="3780"/>
                <w:tab w:val="left" w:pos="5760"/>
                <w:tab w:val="left" w:pos="7212"/>
              </w:tabs>
              <w:jc w:val="center"/>
              <w:rPr>
                <w:ins w:id="70" w:author="Hudler, Rob@Energy" w:date="2018-11-05T14:03:00Z"/>
                <w:rFonts w:eastAsia="Times New Roman" w:cstheme="minorHAnsi"/>
                <w:sz w:val="18"/>
                <w:szCs w:val="20"/>
              </w:rPr>
            </w:pPr>
            <w:ins w:id="71" w:author="Hudler, Rob@Energy" w:date="2018-11-05T14:03:00Z">
              <w:r w:rsidRPr="003F4127">
                <w:rPr>
                  <w:rFonts w:eastAsia="Times New Roman" w:cstheme="minorHAnsi"/>
                  <w:sz w:val="18"/>
                  <w:szCs w:val="20"/>
                </w:rPr>
                <w:t>Water Heating System ID</w:t>
              </w:r>
            </w:ins>
          </w:p>
          <w:p w14:paraId="553D743A" w14:textId="77777777" w:rsidR="00121947" w:rsidRPr="003F4127" w:rsidRDefault="00121947" w:rsidP="009747C6">
            <w:pPr>
              <w:jc w:val="center"/>
              <w:rPr>
                <w:ins w:id="72" w:author="Hudler, Rob@Energy" w:date="2018-11-05T14:03:00Z"/>
                <w:rFonts w:cstheme="minorHAnsi"/>
                <w:sz w:val="18"/>
                <w:szCs w:val="20"/>
              </w:rPr>
            </w:pPr>
            <w:ins w:id="73" w:author="Hudler, Rob@Energy" w:date="2018-11-05T14:03:00Z">
              <w:r w:rsidRPr="003F4127">
                <w:rPr>
                  <w:rFonts w:eastAsia="Times New Roman" w:cstheme="minorHAnsi"/>
                  <w:sz w:val="18"/>
                  <w:szCs w:val="20"/>
                </w:rPr>
                <w:t>or Name</w:t>
              </w:r>
            </w:ins>
          </w:p>
        </w:tc>
        <w:tc>
          <w:tcPr>
            <w:tcW w:w="2158" w:type="dxa"/>
            <w:vAlign w:val="bottom"/>
          </w:tcPr>
          <w:p w14:paraId="31A0C8FC" w14:textId="77777777" w:rsidR="00121947" w:rsidRPr="003F4127" w:rsidRDefault="00121947" w:rsidP="009747C6">
            <w:pPr>
              <w:keepNext/>
              <w:tabs>
                <w:tab w:val="left" w:pos="2160"/>
                <w:tab w:val="left" w:pos="2700"/>
                <w:tab w:val="left" w:pos="3420"/>
                <w:tab w:val="left" w:pos="3780"/>
                <w:tab w:val="left" w:pos="5760"/>
                <w:tab w:val="left" w:pos="7212"/>
              </w:tabs>
              <w:jc w:val="center"/>
              <w:rPr>
                <w:ins w:id="74" w:author="Hudler, Rob@Energy" w:date="2018-11-05T14:03:00Z"/>
                <w:rFonts w:eastAsia="Times New Roman" w:cstheme="minorHAnsi"/>
                <w:sz w:val="18"/>
                <w:szCs w:val="20"/>
              </w:rPr>
            </w:pPr>
            <w:ins w:id="75" w:author="Hudler, Rob@Energy" w:date="2018-11-05T14:03:00Z">
              <w:r w:rsidRPr="003F4127">
                <w:rPr>
                  <w:rFonts w:eastAsia="Times New Roman" w:cstheme="minorHAnsi"/>
                  <w:sz w:val="18"/>
                  <w:szCs w:val="20"/>
                </w:rPr>
                <w:t>Modeled Equipment</w:t>
              </w:r>
            </w:ins>
          </w:p>
          <w:p w14:paraId="004B4551" w14:textId="77777777" w:rsidR="00121947" w:rsidRPr="003F4127" w:rsidRDefault="00121947" w:rsidP="009747C6">
            <w:pPr>
              <w:jc w:val="center"/>
              <w:rPr>
                <w:ins w:id="76" w:author="Hudler, Rob@Energy" w:date="2018-11-05T14:03:00Z"/>
                <w:rFonts w:cstheme="minorHAnsi"/>
                <w:sz w:val="18"/>
                <w:szCs w:val="20"/>
              </w:rPr>
            </w:pPr>
            <w:ins w:id="77" w:author="Hudler, Rob@Energy" w:date="2018-11-05T14:03:00Z">
              <w:r w:rsidRPr="003F4127">
                <w:rPr>
                  <w:rFonts w:eastAsia="Times New Roman" w:cstheme="minorHAnsi"/>
                  <w:sz w:val="18"/>
                  <w:szCs w:val="20"/>
                </w:rPr>
                <w:t>Make and Model</w:t>
              </w:r>
            </w:ins>
          </w:p>
        </w:tc>
        <w:tc>
          <w:tcPr>
            <w:tcW w:w="2158" w:type="dxa"/>
            <w:vAlign w:val="bottom"/>
          </w:tcPr>
          <w:p w14:paraId="68BEB4B7" w14:textId="74D90504" w:rsidR="00121947" w:rsidRPr="003F4127" w:rsidRDefault="00121947" w:rsidP="00DB395E">
            <w:pPr>
              <w:keepNext/>
              <w:tabs>
                <w:tab w:val="left" w:pos="2160"/>
                <w:tab w:val="left" w:pos="2700"/>
                <w:tab w:val="left" w:pos="3420"/>
                <w:tab w:val="left" w:pos="3780"/>
                <w:tab w:val="left" w:pos="5760"/>
                <w:tab w:val="left" w:pos="7212"/>
              </w:tabs>
              <w:jc w:val="center"/>
              <w:rPr>
                <w:ins w:id="78" w:author="Hudler, Rob@Energy" w:date="2018-11-05T14:03:00Z"/>
                <w:rFonts w:eastAsia="Times New Roman" w:cstheme="minorHAnsi"/>
                <w:sz w:val="18"/>
                <w:szCs w:val="20"/>
              </w:rPr>
            </w:pPr>
            <w:ins w:id="79" w:author="Smith, Alexis@Energy" w:date="2018-12-04T11:57:00Z">
              <w:r>
                <w:rPr>
                  <w:rFonts w:eastAsia="Times New Roman" w:cstheme="minorHAnsi"/>
                  <w:sz w:val="18"/>
                  <w:szCs w:val="20"/>
                </w:rPr>
                <w:t>#</w:t>
              </w:r>
            </w:ins>
            <w:ins w:id="80" w:author="Hudler, Rob@Energy" w:date="2018-11-05T14:03:00Z">
              <w:r w:rsidRPr="003F4127">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2158" w:type="dxa"/>
            <w:vAlign w:val="bottom"/>
          </w:tcPr>
          <w:p w14:paraId="7727ACB7" w14:textId="77777777" w:rsidR="00121947" w:rsidRPr="003F4127" w:rsidRDefault="00121947" w:rsidP="00DB395E">
            <w:pPr>
              <w:keepNext/>
              <w:tabs>
                <w:tab w:val="left" w:pos="2160"/>
                <w:tab w:val="left" w:pos="2700"/>
                <w:tab w:val="left" w:pos="3420"/>
                <w:tab w:val="left" w:pos="3780"/>
                <w:tab w:val="left" w:pos="5760"/>
                <w:tab w:val="left" w:pos="7212"/>
              </w:tabs>
              <w:jc w:val="center"/>
              <w:rPr>
                <w:ins w:id="81" w:author="Hudler, Rob@Energy" w:date="2018-11-05T14:03:00Z"/>
                <w:rFonts w:eastAsia="Times New Roman" w:cstheme="minorHAnsi"/>
                <w:sz w:val="18"/>
                <w:szCs w:val="20"/>
              </w:rPr>
            </w:pPr>
            <w:ins w:id="82" w:author="Hudler, Rob@Energy" w:date="2018-11-05T14:03:00Z">
              <w:r w:rsidRPr="003F4127">
                <w:rPr>
                  <w:rFonts w:eastAsia="Times New Roman" w:cstheme="minorHAnsi"/>
                  <w:sz w:val="18"/>
                  <w:szCs w:val="20"/>
                </w:rPr>
                <w:t>Tank Location</w:t>
              </w:r>
            </w:ins>
          </w:p>
        </w:tc>
        <w:tc>
          <w:tcPr>
            <w:tcW w:w="2158" w:type="dxa"/>
            <w:vAlign w:val="bottom"/>
          </w:tcPr>
          <w:p w14:paraId="38B4E1AE" w14:textId="77777777" w:rsidR="00121947" w:rsidRDefault="00121947">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83" w:author="Hudler, Rob@Energy" w:date="2018-11-05T14:03:00Z">
              <w:r w:rsidRPr="003F4127">
                <w:rPr>
                  <w:rFonts w:eastAsia="Times New Roman" w:cstheme="minorHAnsi"/>
                  <w:sz w:val="18"/>
                  <w:szCs w:val="20"/>
                </w:rPr>
                <w:t xml:space="preserve">Exterior Tank Insulation </w:t>
              </w:r>
            </w:ins>
          </w:p>
          <w:p w14:paraId="4819D953" w14:textId="4023CE79" w:rsidR="00121947" w:rsidRPr="003F4127" w:rsidRDefault="00121947">
            <w:pPr>
              <w:keepNext/>
              <w:tabs>
                <w:tab w:val="left" w:pos="2160"/>
                <w:tab w:val="left" w:pos="2700"/>
                <w:tab w:val="left" w:pos="3420"/>
                <w:tab w:val="left" w:pos="3780"/>
                <w:tab w:val="left" w:pos="5760"/>
                <w:tab w:val="left" w:pos="7212"/>
              </w:tabs>
              <w:jc w:val="center"/>
              <w:rPr>
                <w:ins w:id="84" w:author="Hudler, Rob@Energy" w:date="2018-11-05T14:03:00Z"/>
                <w:rFonts w:eastAsia="Times New Roman" w:cstheme="minorHAnsi"/>
                <w:sz w:val="18"/>
                <w:szCs w:val="20"/>
              </w:rPr>
            </w:pPr>
            <w:ins w:id="85" w:author="Hudler, Rob@Energy" w:date="2018-11-05T14:03:00Z">
              <w:r w:rsidRPr="003F4127">
                <w:rPr>
                  <w:rFonts w:eastAsia="Times New Roman" w:cstheme="minorHAnsi"/>
                  <w:sz w:val="18"/>
                  <w:szCs w:val="20"/>
                </w:rPr>
                <w:t>R-value</w:t>
              </w:r>
            </w:ins>
          </w:p>
        </w:tc>
      </w:tr>
      <w:tr w:rsidR="00121947" w:rsidRPr="00C071B0" w14:paraId="3246E18C" w14:textId="77777777" w:rsidTr="00121947">
        <w:trPr>
          <w:ins w:id="86" w:author="Hudler, Rob@Energy" w:date="2018-11-05T14:03:00Z"/>
        </w:trPr>
        <w:tc>
          <w:tcPr>
            <w:tcW w:w="2158" w:type="dxa"/>
          </w:tcPr>
          <w:p w14:paraId="7745D854" w14:textId="77777777" w:rsidR="00121947" w:rsidRPr="003F4127" w:rsidRDefault="00121947" w:rsidP="009747C6">
            <w:pPr>
              <w:jc w:val="center"/>
              <w:rPr>
                <w:ins w:id="87" w:author="Hudler, Rob@Energy" w:date="2018-11-05T14:03:00Z"/>
                <w:rFonts w:cstheme="minorHAnsi"/>
                <w:sz w:val="20"/>
                <w:szCs w:val="20"/>
              </w:rPr>
            </w:pPr>
          </w:p>
        </w:tc>
        <w:tc>
          <w:tcPr>
            <w:tcW w:w="2158" w:type="dxa"/>
          </w:tcPr>
          <w:p w14:paraId="4D88FDEF" w14:textId="77777777" w:rsidR="00121947" w:rsidRPr="003F4127" w:rsidRDefault="00121947" w:rsidP="009747C6">
            <w:pPr>
              <w:jc w:val="center"/>
              <w:rPr>
                <w:ins w:id="88" w:author="Hudler, Rob@Energy" w:date="2018-11-05T14:03:00Z"/>
                <w:rFonts w:cstheme="minorHAnsi"/>
                <w:sz w:val="20"/>
                <w:szCs w:val="20"/>
              </w:rPr>
            </w:pPr>
          </w:p>
        </w:tc>
        <w:tc>
          <w:tcPr>
            <w:tcW w:w="2158" w:type="dxa"/>
          </w:tcPr>
          <w:p w14:paraId="1B829790" w14:textId="77777777" w:rsidR="00121947" w:rsidRPr="003F4127" w:rsidRDefault="00121947" w:rsidP="009747C6">
            <w:pPr>
              <w:jc w:val="center"/>
              <w:rPr>
                <w:ins w:id="89" w:author="Hudler, Rob@Energy" w:date="2018-11-05T14:03:00Z"/>
                <w:rFonts w:eastAsia="Times New Roman" w:cstheme="minorHAnsi"/>
                <w:b/>
                <w:i/>
                <w:color w:val="FF0000"/>
                <w:sz w:val="20"/>
                <w:szCs w:val="20"/>
              </w:rPr>
            </w:pPr>
          </w:p>
        </w:tc>
        <w:tc>
          <w:tcPr>
            <w:tcW w:w="2158" w:type="dxa"/>
          </w:tcPr>
          <w:p w14:paraId="7BFD2BB4" w14:textId="77777777" w:rsidR="00121947" w:rsidRPr="003F4127" w:rsidRDefault="00121947" w:rsidP="009747C6">
            <w:pPr>
              <w:jc w:val="center"/>
              <w:rPr>
                <w:ins w:id="90" w:author="Hudler, Rob@Energy" w:date="2018-11-05T14:03:00Z"/>
                <w:rFonts w:eastAsia="Times New Roman" w:cstheme="minorHAnsi"/>
                <w:b/>
                <w:i/>
                <w:color w:val="FF0000"/>
                <w:sz w:val="20"/>
                <w:szCs w:val="20"/>
              </w:rPr>
            </w:pPr>
          </w:p>
        </w:tc>
        <w:tc>
          <w:tcPr>
            <w:tcW w:w="2158" w:type="dxa"/>
          </w:tcPr>
          <w:p w14:paraId="3A8281AA" w14:textId="77777777" w:rsidR="00121947" w:rsidRPr="003F4127" w:rsidRDefault="00121947" w:rsidP="009747C6">
            <w:pPr>
              <w:jc w:val="center"/>
              <w:rPr>
                <w:ins w:id="91" w:author="Hudler, Rob@Energy" w:date="2018-11-05T14:03:00Z"/>
                <w:rFonts w:cstheme="minorHAnsi"/>
                <w:sz w:val="20"/>
                <w:szCs w:val="20"/>
              </w:rPr>
            </w:pPr>
          </w:p>
        </w:tc>
      </w:tr>
      <w:tr w:rsidR="00121947" w:rsidRPr="00C071B0" w14:paraId="5EA79337" w14:textId="77777777" w:rsidTr="00121947">
        <w:trPr>
          <w:ins w:id="92" w:author="Hudler, Rob@Energy" w:date="2018-11-05T14:03:00Z"/>
        </w:trPr>
        <w:tc>
          <w:tcPr>
            <w:tcW w:w="2158" w:type="dxa"/>
          </w:tcPr>
          <w:p w14:paraId="64478269" w14:textId="77777777" w:rsidR="00121947" w:rsidRPr="003F4127" w:rsidRDefault="00121947" w:rsidP="009747C6">
            <w:pPr>
              <w:jc w:val="center"/>
              <w:rPr>
                <w:ins w:id="93" w:author="Hudler, Rob@Energy" w:date="2018-11-05T14:03:00Z"/>
                <w:rFonts w:cstheme="minorHAnsi"/>
                <w:sz w:val="20"/>
                <w:szCs w:val="20"/>
              </w:rPr>
            </w:pPr>
          </w:p>
        </w:tc>
        <w:tc>
          <w:tcPr>
            <w:tcW w:w="2158" w:type="dxa"/>
          </w:tcPr>
          <w:p w14:paraId="2662EC15" w14:textId="77777777" w:rsidR="00121947" w:rsidRPr="003F4127" w:rsidRDefault="00121947" w:rsidP="009747C6">
            <w:pPr>
              <w:jc w:val="center"/>
              <w:rPr>
                <w:ins w:id="94" w:author="Hudler, Rob@Energy" w:date="2018-11-05T14:03:00Z"/>
                <w:rFonts w:cstheme="minorHAnsi"/>
                <w:sz w:val="20"/>
                <w:szCs w:val="20"/>
              </w:rPr>
            </w:pPr>
          </w:p>
        </w:tc>
        <w:tc>
          <w:tcPr>
            <w:tcW w:w="2158" w:type="dxa"/>
          </w:tcPr>
          <w:p w14:paraId="3C07B7B9" w14:textId="77777777" w:rsidR="00121947" w:rsidRPr="003F4127" w:rsidRDefault="00121947" w:rsidP="009747C6">
            <w:pPr>
              <w:jc w:val="center"/>
              <w:rPr>
                <w:ins w:id="95" w:author="Hudler, Rob@Energy" w:date="2018-11-05T14:03:00Z"/>
                <w:rFonts w:cstheme="minorHAnsi"/>
                <w:sz w:val="20"/>
                <w:szCs w:val="20"/>
              </w:rPr>
            </w:pPr>
          </w:p>
        </w:tc>
        <w:tc>
          <w:tcPr>
            <w:tcW w:w="2158" w:type="dxa"/>
          </w:tcPr>
          <w:p w14:paraId="0F2002BC" w14:textId="77777777" w:rsidR="00121947" w:rsidRPr="003F4127" w:rsidRDefault="00121947" w:rsidP="009747C6">
            <w:pPr>
              <w:jc w:val="center"/>
              <w:rPr>
                <w:ins w:id="96" w:author="Hudler, Rob@Energy" w:date="2018-11-05T14:03:00Z"/>
                <w:rFonts w:cstheme="minorHAnsi"/>
                <w:sz w:val="20"/>
                <w:szCs w:val="20"/>
              </w:rPr>
            </w:pPr>
          </w:p>
        </w:tc>
        <w:tc>
          <w:tcPr>
            <w:tcW w:w="2158" w:type="dxa"/>
          </w:tcPr>
          <w:p w14:paraId="5A15A78F" w14:textId="77777777" w:rsidR="00121947" w:rsidRPr="003F4127" w:rsidRDefault="00121947" w:rsidP="009747C6">
            <w:pPr>
              <w:jc w:val="center"/>
              <w:rPr>
                <w:ins w:id="97" w:author="Hudler, Rob@Energy" w:date="2018-11-05T14:03:00Z"/>
                <w:rFonts w:cstheme="minorHAnsi"/>
                <w:sz w:val="20"/>
                <w:szCs w:val="20"/>
              </w:rPr>
            </w:pPr>
          </w:p>
        </w:tc>
      </w:tr>
    </w:tbl>
    <w:p w14:paraId="3DDB773E" w14:textId="6E999A4D" w:rsidR="00DA1E2A" w:rsidRPr="00D42D0F" w:rsidDel="00DA1E2A" w:rsidRDefault="00DA1E2A" w:rsidP="006530E0">
      <w:pPr>
        <w:spacing w:after="0"/>
        <w:rPr>
          <w:del w:id="98" w:author="Hudler, Rob@Energy" w:date="2018-10-16T14:11:00Z"/>
          <w:rFonts w:cstheme="minorHAnsi"/>
          <w:sz w:val="20"/>
          <w:szCs w:val="20"/>
        </w:rPr>
      </w:pPr>
    </w:p>
    <w:tbl>
      <w:tblPr>
        <w:tblStyle w:val="TableGrid"/>
        <w:tblW w:w="0" w:type="auto"/>
        <w:tblLook w:val="04A0" w:firstRow="1" w:lastRow="0" w:firstColumn="1" w:lastColumn="0" w:noHBand="0" w:noVBand="1"/>
      </w:tblPr>
      <w:tblGrid>
        <w:gridCol w:w="1816"/>
        <w:gridCol w:w="1527"/>
        <w:gridCol w:w="1320"/>
        <w:gridCol w:w="1660"/>
        <w:gridCol w:w="1969"/>
        <w:gridCol w:w="2498"/>
      </w:tblGrid>
      <w:tr w:rsidR="006530E0" w:rsidRPr="00C071B0" w:rsidDel="00DA1E2A" w14:paraId="5DF9FDF9" w14:textId="7645E80E" w:rsidTr="003F4127">
        <w:trPr>
          <w:del w:id="99" w:author="Hudler, Rob@Energy" w:date="2018-10-16T14:11:00Z"/>
        </w:trPr>
        <w:tc>
          <w:tcPr>
            <w:tcW w:w="10790" w:type="dxa"/>
            <w:gridSpan w:val="6"/>
          </w:tcPr>
          <w:p w14:paraId="048D1250" w14:textId="03A89AC3" w:rsidR="006530E0" w:rsidRPr="003F4127" w:rsidDel="00DA1E2A" w:rsidRDefault="00EE6B2F" w:rsidP="006530E0">
            <w:pPr>
              <w:rPr>
                <w:del w:id="100" w:author="Hudler, Rob@Energy" w:date="2018-10-16T14:11:00Z"/>
                <w:rFonts w:cstheme="minorHAnsi"/>
                <w:sz w:val="20"/>
                <w:szCs w:val="20"/>
              </w:rPr>
            </w:pPr>
            <w:del w:id="101" w:author="Hudler, Rob@Energy" w:date="2018-10-16T14:11:00Z">
              <w:r w:rsidRPr="00D42D0F" w:rsidDel="00DA1E2A">
                <w:rPr>
                  <w:rFonts w:cstheme="minorHAnsi"/>
                  <w:b/>
                  <w:sz w:val="20"/>
                  <w:szCs w:val="20"/>
                </w:rPr>
                <w:delText>B</w:delText>
              </w:r>
              <w:r w:rsidR="006530E0" w:rsidRPr="00D42D0F" w:rsidDel="00DA1E2A">
                <w:rPr>
                  <w:rFonts w:cstheme="minorHAnsi"/>
                  <w:b/>
                  <w:sz w:val="20"/>
                  <w:szCs w:val="20"/>
                </w:rPr>
                <w:delText>. Design Dwelling Unit Water Heating Systems Information</w:delText>
              </w:r>
            </w:del>
          </w:p>
        </w:tc>
      </w:tr>
      <w:tr w:rsidR="00A917A8" w:rsidRPr="00C071B0" w:rsidDel="00DA1E2A" w14:paraId="6B575681" w14:textId="7A8B198E" w:rsidTr="00A917A8">
        <w:trPr>
          <w:del w:id="102" w:author="Hudler, Rob@Energy" w:date="2018-10-16T14:11:00Z"/>
        </w:trPr>
        <w:tc>
          <w:tcPr>
            <w:tcW w:w="1816" w:type="dxa"/>
          </w:tcPr>
          <w:p w14:paraId="3CF25E79" w14:textId="72E44A48" w:rsidR="004359DD" w:rsidRPr="00C071B0" w:rsidDel="00DA1E2A" w:rsidRDefault="004359DD" w:rsidP="006530E0">
            <w:pPr>
              <w:jc w:val="center"/>
              <w:rPr>
                <w:del w:id="103" w:author="Hudler, Rob@Energy" w:date="2018-10-16T14:11:00Z"/>
                <w:rFonts w:cstheme="minorHAnsi"/>
                <w:sz w:val="20"/>
                <w:szCs w:val="20"/>
                <w:rPrChange w:id="104" w:author="Hudler, Rob@Energy" w:date="2018-11-06T14:59:00Z">
                  <w:rPr>
                    <w:del w:id="105" w:author="Hudler, Rob@Energy" w:date="2018-10-16T14:11:00Z"/>
                    <w:sz w:val="18"/>
                  </w:rPr>
                </w:rPrChange>
              </w:rPr>
            </w:pPr>
            <w:del w:id="106" w:author="Hudler, Rob@Energy" w:date="2018-10-16T14:11:00Z">
              <w:r w:rsidRPr="00C071B0" w:rsidDel="00DA1E2A">
                <w:rPr>
                  <w:rFonts w:cstheme="minorHAnsi"/>
                  <w:sz w:val="20"/>
                  <w:szCs w:val="20"/>
                  <w:rPrChange w:id="107" w:author="Hudler, Rob@Energy" w:date="2018-11-06T14:59:00Z">
                    <w:rPr>
                      <w:sz w:val="18"/>
                    </w:rPr>
                  </w:rPrChange>
                </w:rPr>
                <w:delText>01</w:delText>
              </w:r>
            </w:del>
          </w:p>
        </w:tc>
        <w:tc>
          <w:tcPr>
            <w:tcW w:w="1527" w:type="dxa"/>
          </w:tcPr>
          <w:p w14:paraId="0DD635A8" w14:textId="3B02AD42" w:rsidR="004359DD" w:rsidRPr="00C071B0" w:rsidDel="00DA1E2A" w:rsidRDefault="004359DD" w:rsidP="006530E0">
            <w:pPr>
              <w:jc w:val="center"/>
              <w:rPr>
                <w:del w:id="108" w:author="Hudler, Rob@Energy" w:date="2018-10-16T14:11:00Z"/>
                <w:rFonts w:cstheme="minorHAnsi"/>
                <w:sz w:val="20"/>
                <w:szCs w:val="20"/>
                <w:rPrChange w:id="109" w:author="Hudler, Rob@Energy" w:date="2018-11-06T14:59:00Z">
                  <w:rPr>
                    <w:del w:id="110" w:author="Hudler, Rob@Energy" w:date="2018-10-16T14:11:00Z"/>
                    <w:sz w:val="18"/>
                  </w:rPr>
                </w:rPrChange>
              </w:rPr>
            </w:pPr>
            <w:del w:id="111" w:author="Hudler, Rob@Energy" w:date="2018-10-16T14:06:00Z">
              <w:r w:rsidRPr="00C071B0" w:rsidDel="004359DD">
                <w:rPr>
                  <w:rFonts w:cstheme="minorHAnsi"/>
                  <w:sz w:val="20"/>
                  <w:szCs w:val="20"/>
                  <w:rPrChange w:id="112" w:author="Hudler, Rob@Energy" w:date="2018-11-06T14:59:00Z">
                    <w:rPr>
                      <w:sz w:val="18"/>
                    </w:rPr>
                  </w:rPrChange>
                </w:rPr>
                <w:delText>04</w:delText>
              </w:r>
            </w:del>
          </w:p>
        </w:tc>
        <w:tc>
          <w:tcPr>
            <w:tcW w:w="1320" w:type="dxa"/>
          </w:tcPr>
          <w:p w14:paraId="6DD51A63" w14:textId="3421A3AB" w:rsidR="004359DD" w:rsidRPr="00C071B0" w:rsidDel="00DA1E2A" w:rsidRDefault="004359DD" w:rsidP="006530E0">
            <w:pPr>
              <w:jc w:val="center"/>
              <w:rPr>
                <w:del w:id="113" w:author="Hudler, Rob@Energy" w:date="2018-10-16T14:11:00Z"/>
                <w:rFonts w:cstheme="minorHAnsi"/>
                <w:sz w:val="20"/>
                <w:szCs w:val="20"/>
                <w:rPrChange w:id="114" w:author="Hudler, Rob@Energy" w:date="2018-11-06T14:59:00Z">
                  <w:rPr>
                    <w:del w:id="115" w:author="Hudler, Rob@Energy" w:date="2018-10-16T14:11:00Z"/>
                    <w:sz w:val="18"/>
                  </w:rPr>
                </w:rPrChange>
              </w:rPr>
            </w:pPr>
            <w:del w:id="116" w:author="Hudler, Rob@Energy" w:date="2018-10-16T14:11:00Z">
              <w:r w:rsidRPr="00C071B0" w:rsidDel="00DA1E2A">
                <w:rPr>
                  <w:rFonts w:cstheme="minorHAnsi"/>
                  <w:sz w:val="20"/>
                  <w:szCs w:val="20"/>
                  <w:rPrChange w:id="117" w:author="Hudler, Rob@Energy" w:date="2018-11-06T14:59:00Z">
                    <w:rPr>
                      <w:sz w:val="18"/>
                    </w:rPr>
                  </w:rPrChange>
                </w:rPr>
                <w:delText>05</w:delText>
              </w:r>
            </w:del>
          </w:p>
        </w:tc>
        <w:tc>
          <w:tcPr>
            <w:tcW w:w="1660" w:type="dxa"/>
          </w:tcPr>
          <w:p w14:paraId="7A5B8FBE" w14:textId="0D38322F" w:rsidR="004359DD" w:rsidRPr="00C071B0" w:rsidDel="00DA1E2A" w:rsidRDefault="004359DD" w:rsidP="006530E0">
            <w:pPr>
              <w:jc w:val="center"/>
              <w:rPr>
                <w:del w:id="118" w:author="Hudler, Rob@Energy" w:date="2018-10-16T14:11:00Z"/>
                <w:rFonts w:cstheme="minorHAnsi"/>
                <w:sz w:val="20"/>
                <w:szCs w:val="20"/>
                <w:rPrChange w:id="119" w:author="Hudler, Rob@Energy" w:date="2018-11-06T14:59:00Z">
                  <w:rPr>
                    <w:del w:id="120" w:author="Hudler, Rob@Energy" w:date="2018-10-16T14:11:00Z"/>
                    <w:sz w:val="18"/>
                  </w:rPr>
                </w:rPrChange>
              </w:rPr>
            </w:pPr>
            <w:del w:id="121" w:author="Hudler, Rob@Energy" w:date="2018-10-16T14:11:00Z">
              <w:r w:rsidRPr="00C071B0" w:rsidDel="00DA1E2A">
                <w:rPr>
                  <w:rFonts w:cstheme="minorHAnsi"/>
                  <w:sz w:val="20"/>
                  <w:szCs w:val="20"/>
                  <w:rPrChange w:id="122" w:author="Hudler, Rob@Energy" w:date="2018-11-06T14:59:00Z">
                    <w:rPr>
                      <w:sz w:val="18"/>
                    </w:rPr>
                  </w:rPrChange>
                </w:rPr>
                <w:delText>08</w:delText>
              </w:r>
            </w:del>
          </w:p>
        </w:tc>
        <w:tc>
          <w:tcPr>
            <w:tcW w:w="1969" w:type="dxa"/>
          </w:tcPr>
          <w:p w14:paraId="7DFCEE85" w14:textId="0AE48266" w:rsidR="004359DD" w:rsidRPr="00C071B0" w:rsidDel="00DA1E2A" w:rsidRDefault="004359DD" w:rsidP="006530E0">
            <w:pPr>
              <w:jc w:val="center"/>
              <w:rPr>
                <w:del w:id="123" w:author="Hudler, Rob@Energy" w:date="2018-10-16T14:11:00Z"/>
                <w:rFonts w:cstheme="minorHAnsi"/>
                <w:sz w:val="20"/>
                <w:szCs w:val="20"/>
                <w:rPrChange w:id="124" w:author="Hudler, Rob@Energy" w:date="2018-11-06T14:59:00Z">
                  <w:rPr>
                    <w:del w:id="125" w:author="Hudler, Rob@Energy" w:date="2018-10-16T14:11:00Z"/>
                    <w:sz w:val="18"/>
                  </w:rPr>
                </w:rPrChange>
              </w:rPr>
            </w:pPr>
            <w:del w:id="126" w:author="Hudler, Rob@Energy" w:date="2018-10-16T14:11:00Z">
              <w:r w:rsidRPr="00C071B0" w:rsidDel="00DA1E2A">
                <w:rPr>
                  <w:rFonts w:cstheme="minorHAnsi"/>
                  <w:sz w:val="20"/>
                  <w:szCs w:val="20"/>
                  <w:rPrChange w:id="127" w:author="Hudler, Rob@Energy" w:date="2018-11-06T14:59:00Z">
                    <w:rPr>
                      <w:sz w:val="18"/>
                    </w:rPr>
                  </w:rPrChange>
                </w:rPr>
                <w:delText>09</w:delText>
              </w:r>
            </w:del>
          </w:p>
        </w:tc>
        <w:tc>
          <w:tcPr>
            <w:tcW w:w="2498" w:type="dxa"/>
          </w:tcPr>
          <w:p w14:paraId="44A28DAB" w14:textId="5C59C298" w:rsidR="004359DD" w:rsidRPr="00C071B0" w:rsidDel="00DA1E2A" w:rsidRDefault="004359DD" w:rsidP="006530E0">
            <w:pPr>
              <w:jc w:val="center"/>
              <w:rPr>
                <w:del w:id="128" w:author="Hudler, Rob@Energy" w:date="2018-10-16T14:11:00Z"/>
                <w:rFonts w:cstheme="minorHAnsi"/>
                <w:sz w:val="20"/>
                <w:szCs w:val="20"/>
                <w:rPrChange w:id="129" w:author="Hudler, Rob@Energy" w:date="2018-11-06T14:59:00Z">
                  <w:rPr>
                    <w:del w:id="130" w:author="Hudler, Rob@Energy" w:date="2018-10-16T14:11:00Z"/>
                    <w:sz w:val="18"/>
                  </w:rPr>
                </w:rPrChange>
              </w:rPr>
            </w:pPr>
            <w:del w:id="131" w:author="Hudler, Rob@Energy" w:date="2018-10-16T14:11:00Z">
              <w:r w:rsidRPr="00C071B0" w:rsidDel="00DA1E2A">
                <w:rPr>
                  <w:rFonts w:cstheme="minorHAnsi"/>
                  <w:sz w:val="20"/>
                  <w:szCs w:val="20"/>
                  <w:rPrChange w:id="132" w:author="Hudler, Rob@Energy" w:date="2018-11-06T14:59:00Z">
                    <w:rPr>
                      <w:sz w:val="18"/>
                    </w:rPr>
                  </w:rPrChange>
                </w:rPr>
                <w:delText>10</w:delText>
              </w:r>
            </w:del>
          </w:p>
        </w:tc>
      </w:tr>
      <w:tr w:rsidR="00A917A8" w:rsidRPr="00C071B0" w:rsidDel="00DA1E2A" w14:paraId="39C68FB8" w14:textId="220574D4" w:rsidTr="00A917A8">
        <w:trPr>
          <w:del w:id="133" w:author="Hudler, Rob@Energy" w:date="2018-10-16T14:11:00Z"/>
        </w:trPr>
        <w:tc>
          <w:tcPr>
            <w:tcW w:w="1816" w:type="dxa"/>
            <w:vAlign w:val="bottom"/>
          </w:tcPr>
          <w:p w14:paraId="78245A84" w14:textId="1DB798FD" w:rsidR="004359DD" w:rsidRPr="00C071B0" w:rsidDel="00DA1E2A" w:rsidRDefault="004359DD" w:rsidP="006530E0">
            <w:pPr>
              <w:jc w:val="center"/>
              <w:rPr>
                <w:del w:id="134" w:author="Hudler, Rob@Energy" w:date="2018-10-16T14:11:00Z"/>
                <w:rFonts w:cstheme="minorHAnsi"/>
                <w:sz w:val="20"/>
                <w:szCs w:val="20"/>
                <w:rPrChange w:id="135" w:author="Hudler, Rob@Energy" w:date="2018-11-06T14:59:00Z">
                  <w:rPr>
                    <w:del w:id="136" w:author="Hudler, Rob@Energy" w:date="2018-10-16T14:11:00Z"/>
                    <w:sz w:val="18"/>
                  </w:rPr>
                </w:rPrChange>
              </w:rPr>
            </w:pPr>
            <w:del w:id="137" w:author="Hudler, Rob@Energy" w:date="2018-10-16T14:11:00Z">
              <w:r w:rsidRPr="00C071B0" w:rsidDel="00DA1E2A">
                <w:rPr>
                  <w:rFonts w:cstheme="minorHAnsi"/>
                  <w:sz w:val="20"/>
                  <w:szCs w:val="20"/>
                  <w:rPrChange w:id="138" w:author="Hudler, Rob@Energy" w:date="2018-11-06T14:59:00Z">
                    <w:rPr>
                      <w:sz w:val="18"/>
                    </w:rPr>
                  </w:rPrChange>
                </w:rPr>
                <w:delText>Water Heating System ID or Name</w:delText>
              </w:r>
            </w:del>
          </w:p>
        </w:tc>
        <w:tc>
          <w:tcPr>
            <w:tcW w:w="1527" w:type="dxa"/>
            <w:vAlign w:val="bottom"/>
          </w:tcPr>
          <w:p w14:paraId="4E07FA2B" w14:textId="2774F695" w:rsidR="004359DD" w:rsidRPr="00C071B0" w:rsidDel="00DA1E2A" w:rsidRDefault="004359DD" w:rsidP="006530E0">
            <w:pPr>
              <w:jc w:val="center"/>
              <w:rPr>
                <w:del w:id="139" w:author="Hudler, Rob@Energy" w:date="2018-10-16T14:11:00Z"/>
                <w:rFonts w:cstheme="minorHAnsi"/>
                <w:sz w:val="20"/>
                <w:szCs w:val="20"/>
                <w:rPrChange w:id="140" w:author="Hudler, Rob@Energy" w:date="2018-11-06T14:59:00Z">
                  <w:rPr>
                    <w:del w:id="141" w:author="Hudler, Rob@Energy" w:date="2018-10-16T14:11:00Z"/>
                    <w:sz w:val="18"/>
                  </w:rPr>
                </w:rPrChange>
              </w:rPr>
            </w:pPr>
            <w:del w:id="142" w:author="Hudler, Rob@Energy" w:date="2018-10-16T14:06:00Z">
              <w:r w:rsidRPr="00C071B0" w:rsidDel="004359DD">
                <w:rPr>
                  <w:rFonts w:cstheme="minorHAnsi"/>
                  <w:sz w:val="20"/>
                  <w:szCs w:val="20"/>
                  <w:rPrChange w:id="143" w:author="Hudler, Rob@Energy" w:date="2018-11-06T14:59:00Z">
                    <w:rPr>
                      <w:sz w:val="18"/>
                    </w:rPr>
                  </w:rPrChange>
                </w:rPr>
                <w:delText># of Water Heaters in System</w:delText>
              </w:r>
            </w:del>
          </w:p>
        </w:tc>
        <w:tc>
          <w:tcPr>
            <w:tcW w:w="1320" w:type="dxa"/>
            <w:vAlign w:val="bottom"/>
          </w:tcPr>
          <w:p w14:paraId="231520D5" w14:textId="09D06C2C" w:rsidR="004359DD" w:rsidRPr="00C071B0" w:rsidDel="00DA1E2A" w:rsidRDefault="004359DD" w:rsidP="006530E0">
            <w:pPr>
              <w:jc w:val="center"/>
              <w:rPr>
                <w:del w:id="144" w:author="Hudler, Rob@Energy" w:date="2018-10-16T14:11:00Z"/>
                <w:rFonts w:cstheme="minorHAnsi"/>
                <w:sz w:val="20"/>
                <w:szCs w:val="20"/>
                <w:rPrChange w:id="145" w:author="Hudler, Rob@Energy" w:date="2018-11-06T14:59:00Z">
                  <w:rPr>
                    <w:del w:id="146" w:author="Hudler, Rob@Energy" w:date="2018-10-16T14:11:00Z"/>
                    <w:sz w:val="18"/>
                  </w:rPr>
                </w:rPrChange>
              </w:rPr>
            </w:pPr>
            <w:del w:id="147" w:author="Hudler, Rob@Energy" w:date="2018-10-16T14:11:00Z">
              <w:r w:rsidRPr="00C071B0" w:rsidDel="00DA1E2A">
                <w:rPr>
                  <w:rFonts w:cstheme="minorHAnsi"/>
                  <w:sz w:val="20"/>
                  <w:szCs w:val="20"/>
                  <w:rPrChange w:id="148" w:author="Hudler, Rob@Energy" w:date="2018-11-06T14:59:00Z">
                    <w:rPr>
                      <w:sz w:val="18"/>
                    </w:rPr>
                  </w:rPrChange>
                </w:rPr>
                <w:delText>Water Heater Storage Volume (gal)</w:delText>
              </w:r>
            </w:del>
          </w:p>
        </w:tc>
        <w:tc>
          <w:tcPr>
            <w:tcW w:w="1660" w:type="dxa"/>
            <w:vAlign w:val="bottom"/>
          </w:tcPr>
          <w:p w14:paraId="69471807" w14:textId="76C609FC" w:rsidR="004359DD" w:rsidRPr="00C071B0" w:rsidDel="00DA1E2A" w:rsidRDefault="004359DD" w:rsidP="006530E0">
            <w:pPr>
              <w:jc w:val="center"/>
              <w:rPr>
                <w:del w:id="149" w:author="Hudler, Rob@Energy" w:date="2018-10-16T14:11:00Z"/>
                <w:rFonts w:cstheme="minorHAnsi"/>
                <w:sz w:val="20"/>
                <w:szCs w:val="20"/>
                <w:rPrChange w:id="150" w:author="Hudler, Rob@Energy" w:date="2018-11-06T14:59:00Z">
                  <w:rPr>
                    <w:del w:id="151" w:author="Hudler, Rob@Energy" w:date="2018-10-16T14:11:00Z"/>
                    <w:sz w:val="18"/>
                  </w:rPr>
                </w:rPrChange>
              </w:rPr>
            </w:pPr>
            <w:del w:id="152" w:author="Hudler, Rob@Energy" w:date="2018-10-16T14:11:00Z">
              <w:r w:rsidRPr="00C071B0" w:rsidDel="00DA1E2A">
                <w:rPr>
                  <w:rFonts w:cstheme="minorHAnsi"/>
                  <w:sz w:val="20"/>
                  <w:szCs w:val="20"/>
                  <w:rPrChange w:id="153" w:author="Hudler, Rob@Energy" w:date="2018-11-06T14:59:00Z">
                    <w:rPr>
                      <w:sz w:val="18"/>
                    </w:rPr>
                  </w:rPrChange>
                </w:rPr>
                <w:delText>Exterior Insulation R-value</w:delText>
              </w:r>
            </w:del>
          </w:p>
        </w:tc>
        <w:tc>
          <w:tcPr>
            <w:tcW w:w="1969" w:type="dxa"/>
            <w:vAlign w:val="bottom"/>
          </w:tcPr>
          <w:p w14:paraId="0FB8A60A" w14:textId="30F3D36A" w:rsidR="004359DD" w:rsidRPr="00C071B0" w:rsidDel="00DA1E2A" w:rsidRDefault="004359DD" w:rsidP="006530E0">
            <w:pPr>
              <w:jc w:val="center"/>
              <w:rPr>
                <w:del w:id="154" w:author="Hudler, Rob@Energy" w:date="2018-10-16T14:11:00Z"/>
                <w:rFonts w:cstheme="minorHAnsi"/>
                <w:sz w:val="20"/>
                <w:szCs w:val="20"/>
                <w:rPrChange w:id="155" w:author="Hudler, Rob@Energy" w:date="2018-11-06T14:59:00Z">
                  <w:rPr>
                    <w:del w:id="156" w:author="Hudler, Rob@Energy" w:date="2018-10-16T14:11:00Z"/>
                    <w:sz w:val="18"/>
                  </w:rPr>
                </w:rPrChange>
              </w:rPr>
            </w:pPr>
            <w:del w:id="157" w:author="Hudler, Rob@Energy" w:date="2018-10-16T14:11:00Z">
              <w:r w:rsidRPr="00C071B0" w:rsidDel="00DA1E2A">
                <w:rPr>
                  <w:rFonts w:cstheme="minorHAnsi"/>
                  <w:sz w:val="20"/>
                  <w:szCs w:val="20"/>
                  <w:rPrChange w:id="158" w:author="Hudler, Rob@Energy" w:date="2018-11-06T14:59:00Z">
                    <w:rPr>
                      <w:sz w:val="18"/>
                    </w:rPr>
                  </w:rPrChange>
                </w:rPr>
                <w:delText>Central DHW System Distribution Type</w:delText>
              </w:r>
            </w:del>
          </w:p>
        </w:tc>
        <w:tc>
          <w:tcPr>
            <w:tcW w:w="2498" w:type="dxa"/>
            <w:vAlign w:val="bottom"/>
          </w:tcPr>
          <w:p w14:paraId="444636C9" w14:textId="16039205" w:rsidR="004359DD" w:rsidRPr="00C071B0" w:rsidDel="00DA1E2A" w:rsidRDefault="004359DD" w:rsidP="006530E0">
            <w:pPr>
              <w:jc w:val="center"/>
              <w:rPr>
                <w:del w:id="159" w:author="Hudler, Rob@Energy" w:date="2018-10-16T14:11:00Z"/>
                <w:rFonts w:cstheme="minorHAnsi"/>
                <w:sz w:val="20"/>
                <w:szCs w:val="20"/>
                <w:rPrChange w:id="160" w:author="Hudler, Rob@Energy" w:date="2018-11-06T14:59:00Z">
                  <w:rPr>
                    <w:del w:id="161" w:author="Hudler, Rob@Energy" w:date="2018-10-16T14:11:00Z"/>
                    <w:sz w:val="18"/>
                  </w:rPr>
                </w:rPrChange>
              </w:rPr>
            </w:pPr>
            <w:del w:id="162" w:author="Hudler, Rob@Energy" w:date="2018-10-16T14:11:00Z">
              <w:r w:rsidRPr="00C071B0" w:rsidDel="00DA1E2A">
                <w:rPr>
                  <w:rFonts w:cstheme="minorHAnsi"/>
                  <w:sz w:val="20"/>
                  <w:szCs w:val="20"/>
                  <w:rPrChange w:id="163" w:author="Hudler, Rob@Energy" w:date="2018-11-06T14:59:00Z">
                    <w:rPr>
                      <w:sz w:val="18"/>
                    </w:rPr>
                  </w:rPrChange>
                </w:rPr>
                <w:delText>Dwelling Unit DHW System Distribution Type</w:delText>
              </w:r>
            </w:del>
          </w:p>
        </w:tc>
      </w:tr>
      <w:tr w:rsidR="00A917A8" w:rsidRPr="00C071B0" w:rsidDel="00DA1E2A" w14:paraId="56EC8144" w14:textId="5CA2453F" w:rsidTr="00A917A8">
        <w:trPr>
          <w:del w:id="164" w:author="Hudler, Rob@Energy" w:date="2018-10-16T14:11:00Z"/>
        </w:trPr>
        <w:tc>
          <w:tcPr>
            <w:tcW w:w="1816" w:type="dxa"/>
          </w:tcPr>
          <w:p w14:paraId="2101EC3C" w14:textId="465FA688" w:rsidR="004359DD" w:rsidRPr="00C071B0" w:rsidDel="00DA1E2A" w:rsidRDefault="004359DD" w:rsidP="006530E0">
            <w:pPr>
              <w:jc w:val="center"/>
              <w:rPr>
                <w:del w:id="165" w:author="Hudler, Rob@Energy" w:date="2018-10-16T14:11:00Z"/>
                <w:rFonts w:cstheme="minorHAnsi"/>
                <w:sz w:val="20"/>
                <w:szCs w:val="20"/>
                <w:rPrChange w:id="166" w:author="Hudler, Rob@Energy" w:date="2018-11-06T14:59:00Z">
                  <w:rPr>
                    <w:del w:id="167" w:author="Hudler, Rob@Energy" w:date="2018-10-16T14:11:00Z"/>
                    <w:sz w:val="18"/>
                  </w:rPr>
                </w:rPrChange>
              </w:rPr>
            </w:pPr>
          </w:p>
        </w:tc>
        <w:tc>
          <w:tcPr>
            <w:tcW w:w="1527" w:type="dxa"/>
          </w:tcPr>
          <w:p w14:paraId="075A0784" w14:textId="5E848E1D" w:rsidR="004359DD" w:rsidRPr="00C071B0" w:rsidDel="00DA1E2A" w:rsidRDefault="004359DD" w:rsidP="006530E0">
            <w:pPr>
              <w:jc w:val="center"/>
              <w:rPr>
                <w:del w:id="168" w:author="Hudler, Rob@Energy" w:date="2018-10-16T14:11:00Z"/>
                <w:rFonts w:cstheme="minorHAnsi"/>
                <w:sz w:val="20"/>
                <w:szCs w:val="20"/>
                <w:rPrChange w:id="169" w:author="Hudler, Rob@Energy" w:date="2018-11-06T14:59:00Z">
                  <w:rPr>
                    <w:del w:id="170" w:author="Hudler, Rob@Energy" w:date="2018-10-16T14:11:00Z"/>
                    <w:sz w:val="18"/>
                  </w:rPr>
                </w:rPrChange>
              </w:rPr>
            </w:pPr>
          </w:p>
        </w:tc>
        <w:tc>
          <w:tcPr>
            <w:tcW w:w="1320" w:type="dxa"/>
          </w:tcPr>
          <w:p w14:paraId="23DF02AF" w14:textId="1E4CDF28" w:rsidR="004359DD" w:rsidRPr="00C071B0" w:rsidDel="00DA1E2A" w:rsidRDefault="004359DD" w:rsidP="006530E0">
            <w:pPr>
              <w:jc w:val="center"/>
              <w:rPr>
                <w:del w:id="171" w:author="Hudler, Rob@Energy" w:date="2018-10-16T14:11:00Z"/>
                <w:rFonts w:cstheme="minorHAnsi"/>
                <w:sz w:val="20"/>
                <w:szCs w:val="20"/>
                <w:rPrChange w:id="172" w:author="Hudler, Rob@Energy" w:date="2018-11-06T14:59:00Z">
                  <w:rPr>
                    <w:del w:id="173" w:author="Hudler, Rob@Energy" w:date="2018-10-16T14:11:00Z"/>
                    <w:sz w:val="18"/>
                  </w:rPr>
                </w:rPrChange>
              </w:rPr>
            </w:pPr>
          </w:p>
        </w:tc>
        <w:tc>
          <w:tcPr>
            <w:tcW w:w="1660" w:type="dxa"/>
          </w:tcPr>
          <w:p w14:paraId="1650A19D" w14:textId="0619B53C" w:rsidR="004359DD" w:rsidRPr="00C071B0" w:rsidDel="00DA1E2A" w:rsidRDefault="004359DD" w:rsidP="006530E0">
            <w:pPr>
              <w:jc w:val="center"/>
              <w:rPr>
                <w:del w:id="174" w:author="Hudler, Rob@Energy" w:date="2018-10-16T14:11:00Z"/>
                <w:rFonts w:cstheme="minorHAnsi"/>
                <w:sz w:val="20"/>
                <w:szCs w:val="20"/>
                <w:rPrChange w:id="175" w:author="Hudler, Rob@Energy" w:date="2018-11-06T14:59:00Z">
                  <w:rPr>
                    <w:del w:id="176" w:author="Hudler, Rob@Energy" w:date="2018-10-16T14:11:00Z"/>
                    <w:sz w:val="18"/>
                  </w:rPr>
                </w:rPrChange>
              </w:rPr>
            </w:pPr>
          </w:p>
        </w:tc>
        <w:tc>
          <w:tcPr>
            <w:tcW w:w="1969" w:type="dxa"/>
          </w:tcPr>
          <w:p w14:paraId="04589F86" w14:textId="234A7F03" w:rsidR="004359DD" w:rsidRPr="00C071B0" w:rsidDel="00DA1E2A" w:rsidRDefault="004359DD" w:rsidP="006530E0">
            <w:pPr>
              <w:jc w:val="center"/>
              <w:rPr>
                <w:del w:id="177" w:author="Hudler, Rob@Energy" w:date="2018-10-16T14:11:00Z"/>
                <w:rFonts w:cstheme="minorHAnsi"/>
                <w:sz w:val="20"/>
                <w:szCs w:val="20"/>
                <w:rPrChange w:id="178" w:author="Hudler, Rob@Energy" w:date="2018-11-06T14:59:00Z">
                  <w:rPr>
                    <w:del w:id="179" w:author="Hudler, Rob@Energy" w:date="2018-10-16T14:11:00Z"/>
                    <w:sz w:val="18"/>
                  </w:rPr>
                </w:rPrChange>
              </w:rPr>
            </w:pPr>
          </w:p>
        </w:tc>
        <w:tc>
          <w:tcPr>
            <w:tcW w:w="2498" w:type="dxa"/>
          </w:tcPr>
          <w:p w14:paraId="13D7DBC6" w14:textId="7BF7631D" w:rsidR="004359DD" w:rsidRPr="00C071B0" w:rsidDel="00DA1E2A" w:rsidRDefault="004359DD" w:rsidP="006530E0">
            <w:pPr>
              <w:jc w:val="center"/>
              <w:rPr>
                <w:del w:id="180" w:author="Hudler, Rob@Energy" w:date="2018-10-16T14:11:00Z"/>
                <w:rFonts w:cstheme="minorHAnsi"/>
                <w:sz w:val="20"/>
                <w:szCs w:val="20"/>
                <w:rPrChange w:id="181" w:author="Hudler, Rob@Energy" w:date="2018-11-06T14:59:00Z">
                  <w:rPr>
                    <w:del w:id="182" w:author="Hudler, Rob@Energy" w:date="2018-10-16T14:11:00Z"/>
                    <w:sz w:val="18"/>
                  </w:rPr>
                </w:rPrChange>
              </w:rPr>
            </w:pPr>
          </w:p>
        </w:tc>
      </w:tr>
      <w:tr w:rsidR="00A917A8" w:rsidRPr="00C071B0" w:rsidDel="00DA1E2A" w14:paraId="2B7E51A0" w14:textId="1BDE4838" w:rsidTr="00A917A8">
        <w:trPr>
          <w:del w:id="183" w:author="Hudler, Rob@Energy" w:date="2018-10-16T14:11:00Z"/>
        </w:trPr>
        <w:tc>
          <w:tcPr>
            <w:tcW w:w="1816" w:type="dxa"/>
          </w:tcPr>
          <w:p w14:paraId="192A0C7C" w14:textId="58476983" w:rsidR="004359DD" w:rsidRPr="00C071B0" w:rsidDel="00DA1E2A" w:rsidRDefault="004359DD" w:rsidP="006530E0">
            <w:pPr>
              <w:jc w:val="center"/>
              <w:rPr>
                <w:del w:id="184" w:author="Hudler, Rob@Energy" w:date="2018-10-16T14:11:00Z"/>
                <w:rFonts w:cstheme="minorHAnsi"/>
                <w:sz w:val="20"/>
                <w:szCs w:val="20"/>
                <w:rPrChange w:id="185" w:author="Hudler, Rob@Energy" w:date="2018-11-06T14:59:00Z">
                  <w:rPr>
                    <w:del w:id="186" w:author="Hudler, Rob@Energy" w:date="2018-10-16T14:11:00Z"/>
                    <w:sz w:val="18"/>
                  </w:rPr>
                </w:rPrChange>
              </w:rPr>
            </w:pPr>
          </w:p>
        </w:tc>
        <w:tc>
          <w:tcPr>
            <w:tcW w:w="1527" w:type="dxa"/>
          </w:tcPr>
          <w:p w14:paraId="117FF5A6" w14:textId="46A7A872" w:rsidR="004359DD" w:rsidRPr="00C071B0" w:rsidDel="00DA1E2A" w:rsidRDefault="004359DD" w:rsidP="006530E0">
            <w:pPr>
              <w:jc w:val="center"/>
              <w:rPr>
                <w:del w:id="187" w:author="Hudler, Rob@Energy" w:date="2018-10-16T14:11:00Z"/>
                <w:rFonts w:cstheme="minorHAnsi"/>
                <w:sz w:val="20"/>
                <w:szCs w:val="20"/>
                <w:rPrChange w:id="188" w:author="Hudler, Rob@Energy" w:date="2018-11-06T14:59:00Z">
                  <w:rPr>
                    <w:del w:id="189" w:author="Hudler, Rob@Energy" w:date="2018-10-16T14:11:00Z"/>
                    <w:sz w:val="18"/>
                  </w:rPr>
                </w:rPrChange>
              </w:rPr>
            </w:pPr>
          </w:p>
        </w:tc>
        <w:tc>
          <w:tcPr>
            <w:tcW w:w="1320" w:type="dxa"/>
          </w:tcPr>
          <w:p w14:paraId="74FFA962" w14:textId="28F5FFCC" w:rsidR="004359DD" w:rsidRPr="00C071B0" w:rsidDel="00DA1E2A" w:rsidRDefault="004359DD" w:rsidP="006530E0">
            <w:pPr>
              <w:jc w:val="center"/>
              <w:rPr>
                <w:del w:id="190" w:author="Hudler, Rob@Energy" w:date="2018-10-16T14:11:00Z"/>
                <w:rFonts w:cstheme="minorHAnsi"/>
                <w:sz w:val="20"/>
                <w:szCs w:val="20"/>
                <w:rPrChange w:id="191" w:author="Hudler, Rob@Energy" w:date="2018-11-06T14:59:00Z">
                  <w:rPr>
                    <w:del w:id="192" w:author="Hudler, Rob@Energy" w:date="2018-10-16T14:11:00Z"/>
                    <w:sz w:val="18"/>
                  </w:rPr>
                </w:rPrChange>
              </w:rPr>
            </w:pPr>
          </w:p>
        </w:tc>
        <w:tc>
          <w:tcPr>
            <w:tcW w:w="1660" w:type="dxa"/>
          </w:tcPr>
          <w:p w14:paraId="573C6B23" w14:textId="0062FB8C" w:rsidR="004359DD" w:rsidRPr="00C071B0" w:rsidDel="00DA1E2A" w:rsidRDefault="004359DD" w:rsidP="006530E0">
            <w:pPr>
              <w:jc w:val="center"/>
              <w:rPr>
                <w:del w:id="193" w:author="Hudler, Rob@Energy" w:date="2018-10-16T14:11:00Z"/>
                <w:rFonts w:cstheme="minorHAnsi"/>
                <w:sz w:val="20"/>
                <w:szCs w:val="20"/>
                <w:rPrChange w:id="194" w:author="Hudler, Rob@Energy" w:date="2018-11-06T14:59:00Z">
                  <w:rPr>
                    <w:del w:id="195" w:author="Hudler, Rob@Energy" w:date="2018-10-16T14:11:00Z"/>
                    <w:sz w:val="18"/>
                  </w:rPr>
                </w:rPrChange>
              </w:rPr>
            </w:pPr>
          </w:p>
        </w:tc>
        <w:tc>
          <w:tcPr>
            <w:tcW w:w="1969" w:type="dxa"/>
          </w:tcPr>
          <w:p w14:paraId="1051C1A3" w14:textId="7058D371" w:rsidR="004359DD" w:rsidRPr="00C071B0" w:rsidDel="00DA1E2A" w:rsidRDefault="004359DD" w:rsidP="006530E0">
            <w:pPr>
              <w:jc w:val="center"/>
              <w:rPr>
                <w:del w:id="196" w:author="Hudler, Rob@Energy" w:date="2018-10-16T14:11:00Z"/>
                <w:rFonts w:cstheme="minorHAnsi"/>
                <w:sz w:val="20"/>
                <w:szCs w:val="20"/>
                <w:rPrChange w:id="197" w:author="Hudler, Rob@Energy" w:date="2018-11-06T14:59:00Z">
                  <w:rPr>
                    <w:del w:id="198" w:author="Hudler, Rob@Energy" w:date="2018-10-16T14:11:00Z"/>
                    <w:sz w:val="18"/>
                  </w:rPr>
                </w:rPrChange>
              </w:rPr>
            </w:pPr>
          </w:p>
        </w:tc>
        <w:tc>
          <w:tcPr>
            <w:tcW w:w="2498" w:type="dxa"/>
          </w:tcPr>
          <w:p w14:paraId="184F2E45" w14:textId="1AB48EFD" w:rsidR="004359DD" w:rsidRPr="00C071B0" w:rsidDel="00DA1E2A" w:rsidRDefault="004359DD" w:rsidP="006530E0">
            <w:pPr>
              <w:jc w:val="center"/>
              <w:rPr>
                <w:del w:id="199" w:author="Hudler, Rob@Energy" w:date="2018-10-16T14:11:00Z"/>
                <w:rFonts w:cstheme="minorHAnsi"/>
                <w:sz w:val="20"/>
                <w:szCs w:val="20"/>
                <w:rPrChange w:id="200" w:author="Hudler, Rob@Energy" w:date="2018-11-06T14:59:00Z">
                  <w:rPr>
                    <w:del w:id="201" w:author="Hudler, Rob@Energy" w:date="2018-10-16T14:11:00Z"/>
                    <w:sz w:val="18"/>
                  </w:rPr>
                </w:rPrChange>
              </w:rPr>
            </w:pPr>
          </w:p>
        </w:tc>
      </w:tr>
    </w:tbl>
    <w:p w14:paraId="1F5A46E5" w14:textId="72DCFF70" w:rsidR="00D25F04" w:rsidRPr="00405CF9" w:rsidDel="00866555" w:rsidRDefault="00D25F04" w:rsidP="006530E0">
      <w:pPr>
        <w:spacing w:after="0"/>
        <w:rPr>
          <w:del w:id="202" w:author="Hudler, Rob@Energy" w:date="2018-11-05T14:03:00Z"/>
          <w:rFonts w:cstheme="minorHAnsi"/>
          <w:sz w:val="20"/>
          <w:szCs w:val="20"/>
        </w:r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488"/>
        <w:gridCol w:w="3045"/>
        <w:gridCol w:w="3257"/>
      </w:tblGrid>
      <w:tr w:rsidR="00137989" w:rsidRPr="00C071B0" w:rsidDel="003A6FF9" w14:paraId="05B21452" w14:textId="769F0EC4" w:rsidTr="00A917A8">
        <w:trPr>
          <w:trHeight w:val="144"/>
          <w:del w:id="203" w:author="Hudler, Rob@Energy" w:date="2018-10-16T14:57:00Z"/>
        </w:trPr>
        <w:tc>
          <w:tcPr>
            <w:tcW w:w="10795" w:type="dxa"/>
            <w:gridSpan w:val="3"/>
            <w:tcBorders>
              <w:top w:val="single" w:sz="4" w:space="0" w:color="auto"/>
              <w:bottom w:val="single" w:sz="4" w:space="0" w:color="auto"/>
            </w:tcBorders>
            <w:vAlign w:val="center"/>
          </w:tcPr>
          <w:p w14:paraId="62AEDDBB" w14:textId="29F9FE57" w:rsidR="00137989" w:rsidRPr="00D42D0F" w:rsidDel="003A6FF9" w:rsidRDefault="00EE6B2F" w:rsidP="006530E0">
            <w:pPr>
              <w:keepNext/>
              <w:tabs>
                <w:tab w:val="left" w:pos="2160"/>
                <w:tab w:val="left" w:pos="2700"/>
                <w:tab w:val="left" w:pos="3420"/>
                <w:tab w:val="left" w:pos="3780"/>
                <w:tab w:val="left" w:pos="5760"/>
                <w:tab w:val="left" w:pos="7212"/>
              </w:tabs>
              <w:spacing w:after="0" w:line="240" w:lineRule="auto"/>
              <w:rPr>
                <w:del w:id="204" w:author="Hudler, Rob@Energy" w:date="2018-10-16T14:57:00Z"/>
                <w:rFonts w:cstheme="minorHAnsi"/>
                <w:b/>
                <w:sz w:val="20"/>
                <w:szCs w:val="20"/>
              </w:rPr>
            </w:pPr>
            <w:del w:id="205" w:author="Hudler, Rob@Energy" w:date="2018-10-16T14:57:00Z">
              <w:r w:rsidRPr="00D42D0F" w:rsidDel="003A6FF9">
                <w:rPr>
                  <w:rFonts w:cstheme="minorHAnsi"/>
                  <w:b/>
                  <w:sz w:val="20"/>
                  <w:szCs w:val="20"/>
                </w:rPr>
                <w:delText>C</w:delText>
              </w:r>
              <w:r w:rsidR="00137989" w:rsidRPr="00D42D0F" w:rsidDel="003A6FF9">
                <w:rPr>
                  <w:rFonts w:cstheme="minorHAnsi"/>
                  <w:b/>
                  <w:sz w:val="20"/>
                  <w:szCs w:val="20"/>
                </w:rPr>
                <w:delText>. Installed Water Heater Information</w:delText>
              </w:r>
            </w:del>
          </w:p>
        </w:tc>
      </w:tr>
      <w:tr w:rsidR="00137989" w:rsidRPr="00C071B0" w:rsidDel="003A6FF9" w14:paraId="3E59BCE9" w14:textId="5CC8CEF2" w:rsidTr="00A917A8">
        <w:trPr>
          <w:trHeight w:val="144"/>
          <w:del w:id="206" w:author="Hudler, Rob@Energy" w:date="2018-10-16T14:57:00Z"/>
        </w:trPr>
        <w:tc>
          <w:tcPr>
            <w:tcW w:w="4491" w:type="dxa"/>
            <w:tcBorders>
              <w:top w:val="single" w:sz="4" w:space="0" w:color="auto"/>
              <w:bottom w:val="single" w:sz="4" w:space="0" w:color="auto"/>
              <w:right w:val="single" w:sz="4" w:space="0" w:color="auto"/>
            </w:tcBorders>
            <w:vAlign w:val="center"/>
          </w:tcPr>
          <w:p w14:paraId="1BC249BC" w14:textId="46880075"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07" w:author="Hudler, Rob@Energy" w:date="2018-10-16T14:57:00Z"/>
                <w:rFonts w:eastAsia="Times New Roman" w:cstheme="minorHAnsi"/>
                <w:sz w:val="20"/>
                <w:szCs w:val="20"/>
                <w:rPrChange w:id="208" w:author="Hudler, Rob@Energy" w:date="2018-11-06T14:59:00Z">
                  <w:rPr>
                    <w:del w:id="209" w:author="Hudler, Rob@Energy" w:date="2018-10-16T14:57:00Z"/>
                    <w:rFonts w:eastAsia="Times New Roman"/>
                    <w:sz w:val="18"/>
                    <w:szCs w:val="18"/>
                  </w:rPr>
                </w:rPrChange>
              </w:rPr>
            </w:pPr>
            <w:del w:id="210" w:author="Hudler, Rob@Energy" w:date="2018-10-16T14:57:00Z">
              <w:r w:rsidRPr="00C071B0" w:rsidDel="003A6FF9">
                <w:rPr>
                  <w:rFonts w:eastAsia="Times New Roman" w:cstheme="minorHAnsi"/>
                  <w:sz w:val="20"/>
                  <w:szCs w:val="20"/>
                  <w:rPrChange w:id="211" w:author="Hudler, Rob@Energy" w:date="2018-11-06T14:59:00Z">
                    <w:rPr>
                      <w:rFonts w:eastAsia="Times New Roman"/>
                      <w:sz w:val="18"/>
                      <w:szCs w:val="18"/>
                    </w:rPr>
                  </w:rPrChange>
                </w:rPr>
                <w:delText>01</w:delText>
              </w:r>
            </w:del>
          </w:p>
        </w:tc>
        <w:tc>
          <w:tcPr>
            <w:tcW w:w="3046" w:type="dxa"/>
            <w:tcBorders>
              <w:top w:val="single" w:sz="4" w:space="0" w:color="auto"/>
              <w:left w:val="single" w:sz="4" w:space="0" w:color="auto"/>
              <w:bottom w:val="single" w:sz="4" w:space="0" w:color="auto"/>
            </w:tcBorders>
            <w:vAlign w:val="center"/>
          </w:tcPr>
          <w:p w14:paraId="079370C4" w14:textId="3E135730"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12" w:author="Hudler, Rob@Energy" w:date="2018-10-16T14:57:00Z"/>
                <w:rFonts w:eastAsia="Times New Roman" w:cstheme="minorHAnsi"/>
                <w:sz w:val="20"/>
                <w:szCs w:val="20"/>
                <w:rPrChange w:id="213" w:author="Hudler, Rob@Energy" w:date="2018-11-06T14:59:00Z">
                  <w:rPr>
                    <w:del w:id="214" w:author="Hudler, Rob@Energy" w:date="2018-10-16T14:57:00Z"/>
                    <w:rFonts w:eastAsia="Times New Roman"/>
                    <w:sz w:val="18"/>
                    <w:szCs w:val="18"/>
                  </w:rPr>
                </w:rPrChange>
              </w:rPr>
            </w:pPr>
            <w:del w:id="215" w:author="Hudler, Rob@Energy" w:date="2018-10-16T14:57:00Z">
              <w:r w:rsidRPr="00C071B0" w:rsidDel="003A6FF9">
                <w:rPr>
                  <w:rFonts w:eastAsia="Times New Roman" w:cstheme="minorHAnsi"/>
                  <w:sz w:val="20"/>
                  <w:szCs w:val="20"/>
                  <w:rPrChange w:id="216" w:author="Hudler, Rob@Energy" w:date="2018-11-06T14:59:00Z">
                    <w:rPr>
                      <w:rFonts w:eastAsia="Times New Roman"/>
                      <w:sz w:val="18"/>
                      <w:szCs w:val="18"/>
                    </w:rPr>
                  </w:rPrChange>
                </w:rPr>
                <w:delText>02</w:delText>
              </w:r>
            </w:del>
          </w:p>
        </w:tc>
        <w:tc>
          <w:tcPr>
            <w:tcW w:w="3258" w:type="dxa"/>
            <w:tcBorders>
              <w:top w:val="single" w:sz="4" w:space="0" w:color="auto"/>
              <w:left w:val="single" w:sz="4" w:space="0" w:color="auto"/>
              <w:bottom w:val="single" w:sz="4" w:space="0" w:color="auto"/>
            </w:tcBorders>
          </w:tcPr>
          <w:p w14:paraId="01A344D4" w14:textId="57AB2C21"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17" w:author="Hudler, Rob@Energy" w:date="2018-10-16T14:57:00Z"/>
                <w:rFonts w:eastAsia="Times New Roman" w:cstheme="minorHAnsi"/>
                <w:sz w:val="20"/>
                <w:szCs w:val="20"/>
                <w:rPrChange w:id="218" w:author="Hudler, Rob@Energy" w:date="2018-11-06T14:59:00Z">
                  <w:rPr>
                    <w:del w:id="219" w:author="Hudler, Rob@Energy" w:date="2018-10-16T14:57:00Z"/>
                    <w:rFonts w:eastAsia="Times New Roman"/>
                    <w:sz w:val="18"/>
                    <w:szCs w:val="18"/>
                  </w:rPr>
                </w:rPrChange>
              </w:rPr>
            </w:pPr>
            <w:del w:id="220" w:author="Hudler, Rob@Energy" w:date="2018-10-16T14:57:00Z">
              <w:r w:rsidRPr="00C071B0" w:rsidDel="003A6FF9">
                <w:rPr>
                  <w:rFonts w:eastAsia="Times New Roman" w:cstheme="minorHAnsi"/>
                  <w:sz w:val="20"/>
                  <w:szCs w:val="20"/>
                  <w:rPrChange w:id="221" w:author="Hudler, Rob@Energy" w:date="2018-11-06T14:59:00Z">
                    <w:rPr>
                      <w:rFonts w:eastAsia="Times New Roman"/>
                      <w:sz w:val="18"/>
                      <w:szCs w:val="18"/>
                    </w:rPr>
                  </w:rPrChange>
                </w:rPr>
                <w:delText>03</w:delText>
              </w:r>
            </w:del>
          </w:p>
        </w:tc>
      </w:tr>
      <w:tr w:rsidR="00137989" w:rsidRPr="00C071B0" w:rsidDel="003A6FF9" w14:paraId="4D7BD963" w14:textId="2A7AA85B" w:rsidTr="00A917A8">
        <w:trPr>
          <w:trHeight w:val="144"/>
          <w:del w:id="222" w:author="Hudler, Rob@Energy" w:date="2018-10-16T14:57:00Z"/>
        </w:trPr>
        <w:tc>
          <w:tcPr>
            <w:tcW w:w="4491" w:type="dxa"/>
            <w:tcBorders>
              <w:top w:val="single" w:sz="4" w:space="0" w:color="auto"/>
              <w:bottom w:val="single" w:sz="4" w:space="0" w:color="auto"/>
              <w:right w:val="single" w:sz="4" w:space="0" w:color="auto"/>
            </w:tcBorders>
            <w:vAlign w:val="bottom"/>
          </w:tcPr>
          <w:p w14:paraId="45915C50" w14:textId="124E41F1"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23" w:author="Hudler, Rob@Energy" w:date="2018-10-16T14:57:00Z"/>
                <w:rFonts w:eastAsia="Times New Roman" w:cstheme="minorHAnsi"/>
                <w:sz w:val="20"/>
                <w:szCs w:val="20"/>
                <w:rPrChange w:id="224" w:author="Hudler, Rob@Energy" w:date="2018-11-06T14:59:00Z">
                  <w:rPr>
                    <w:del w:id="225" w:author="Hudler, Rob@Energy" w:date="2018-10-16T14:57:00Z"/>
                    <w:rFonts w:eastAsia="Times New Roman"/>
                    <w:sz w:val="16"/>
                    <w:szCs w:val="18"/>
                  </w:rPr>
                </w:rPrChange>
              </w:rPr>
            </w:pPr>
            <w:del w:id="226" w:author="Hudler, Rob@Energy" w:date="2018-10-16T14:57:00Z">
              <w:r w:rsidRPr="00C071B0" w:rsidDel="003A6FF9">
                <w:rPr>
                  <w:rFonts w:eastAsia="Times New Roman" w:cstheme="minorHAnsi"/>
                  <w:sz w:val="20"/>
                  <w:szCs w:val="20"/>
                  <w:rPrChange w:id="227" w:author="Hudler, Rob@Energy" w:date="2018-11-06T14:59:00Z">
                    <w:rPr>
                      <w:rFonts w:eastAsia="Times New Roman"/>
                      <w:sz w:val="16"/>
                      <w:szCs w:val="18"/>
                    </w:rPr>
                  </w:rPrChange>
                </w:rPr>
                <w:delText xml:space="preserve">Water Heating System ID </w:delText>
              </w:r>
            </w:del>
          </w:p>
          <w:p w14:paraId="13B108D8" w14:textId="62D5AAD4"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28" w:author="Hudler, Rob@Energy" w:date="2018-10-16T14:57:00Z"/>
                <w:rFonts w:eastAsia="Times New Roman" w:cstheme="minorHAnsi"/>
                <w:sz w:val="20"/>
                <w:szCs w:val="20"/>
                <w:rPrChange w:id="229" w:author="Hudler, Rob@Energy" w:date="2018-11-06T14:59:00Z">
                  <w:rPr>
                    <w:del w:id="230" w:author="Hudler, Rob@Energy" w:date="2018-10-16T14:57:00Z"/>
                    <w:rFonts w:eastAsia="Times New Roman"/>
                    <w:sz w:val="18"/>
                    <w:szCs w:val="18"/>
                  </w:rPr>
                </w:rPrChange>
              </w:rPr>
            </w:pPr>
            <w:del w:id="231" w:author="Hudler, Rob@Energy" w:date="2018-10-16T14:57:00Z">
              <w:r w:rsidRPr="00C071B0" w:rsidDel="003A6FF9">
                <w:rPr>
                  <w:rFonts w:eastAsia="Times New Roman" w:cstheme="minorHAnsi"/>
                  <w:sz w:val="20"/>
                  <w:szCs w:val="20"/>
                  <w:rPrChange w:id="232" w:author="Hudler, Rob@Energy" w:date="2018-11-06T14:59:00Z">
                    <w:rPr>
                      <w:rFonts w:eastAsia="Times New Roman"/>
                      <w:sz w:val="16"/>
                      <w:szCs w:val="18"/>
                    </w:rPr>
                  </w:rPrChange>
                </w:rPr>
                <w:delText>or Name</w:delText>
              </w:r>
            </w:del>
          </w:p>
        </w:tc>
        <w:tc>
          <w:tcPr>
            <w:tcW w:w="3046" w:type="dxa"/>
            <w:tcBorders>
              <w:top w:val="single" w:sz="4" w:space="0" w:color="auto"/>
              <w:left w:val="single" w:sz="4" w:space="0" w:color="auto"/>
              <w:bottom w:val="single" w:sz="4" w:space="0" w:color="auto"/>
            </w:tcBorders>
            <w:vAlign w:val="bottom"/>
          </w:tcPr>
          <w:p w14:paraId="09AD03EA" w14:textId="4BA21A9F"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33" w:author="Hudler, Rob@Energy" w:date="2018-10-16T14:57:00Z"/>
                <w:rFonts w:eastAsia="Times New Roman" w:cstheme="minorHAnsi"/>
                <w:sz w:val="20"/>
                <w:szCs w:val="20"/>
                <w:rPrChange w:id="234" w:author="Hudler, Rob@Energy" w:date="2018-11-06T14:59:00Z">
                  <w:rPr>
                    <w:del w:id="235" w:author="Hudler, Rob@Energy" w:date="2018-10-16T14:57:00Z"/>
                    <w:rFonts w:eastAsia="Times New Roman"/>
                    <w:sz w:val="18"/>
                    <w:szCs w:val="18"/>
                  </w:rPr>
                </w:rPrChange>
              </w:rPr>
            </w:pPr>
            <w:del w:id="236" w:author="Hudler, Rob@Energy" w:date="2018-10-16T14:57:00Z">
              <w:r w:rsidRPr="00C071B0" w:rsidDel="003A6FF9">
                <w:rPr>
                  <w:rFonts w:eastAsia="Times New Roman" w:cstheme="minorHAnsi"/>
                  <w:sz w:val="20"/>
                  <w:szCs w:val="20"/>
                  <w:rPrChange w:id="237" w:author="Hudler, Rob@Energy" w:date="2018-11-06T14:59:00Z">
                    <w:rPr>
                      <w:rFonts w:eastAsia="Times New Roman"/>
                      <w:sz w:val="18"/>
                      <w:szCs w:val="18"/>
                    </w:rPr>
                  </w:rPrChange>
                </w:rPr>
                <w:delText>Make and Model</w:delText>
              </w:r>
            </w:del>
          </w:p>
        </w:tc>
        <w:tc>
          <w:tcPr>
            <w:tcW w:w="3258" w:type="dxa"/>
            <w:tcBorders>
              <w:top w:val="single" w:sz="4" w:space="0" w:color="auto"/>
              <w:left w:val="single" w:sz="4" w:space="0" w:color="auto"/>
              <w:bottom w:val="single" w:sz="4" w:space="0" w:color="auto"/>
            </w:tcBorders>
            <w:vAlign w:val="bottom"/>
          </w:tcPr>
          <w:p w14:paraId="247598B0" w14:textId="6018978B" w:rsidR="00137989" w:rsidRPr="00C071B0" w:rsidDel="003A6FF9" w:rsidRDefault="00137989" w:rsidP="00137989">
            <w:pPr>
              <w:keepNext/>
              <w:tabs>
                <w:tab w:val="left" w:pos="2160"/>
                <w:tab w:val="left" w:pos="2700"/>
                <w:tab w:val="left" w:pos="3420"/>
                <w:tab w:val="left" w:pos="3780"/>
                <w:tab w:val="left" w:pos="5760"/>
                <w:tab w:val="left" w:pos="7212"/>
              </w:tabs>
              <w:spacing w:after="0" w:line="240" w:lineRule="auto"/>
              <w:jc w:val="center"/>
              <w:rPr>
                <w:del w:id="238" w:author="Hudler, Rob@Energy" w:date="2018-10-16T14:57:00Z"/>
                <w:rFonts w:eastAsia="Times New Roman" w:cstheme="minorHAnsi"/>
                <w:sz w:val="20"/>
                <w:szCs w:val="20"/>
                <w:rPrChange w:id="239" w:author="Hudler, Rob@Energy" w:date="2018-11-06T14:59:00Z">
                  <w:rPr>
                    <w:del w:id="240" w:author="Hudler, Rob@Energy" w:date="2018-10-16T14:57:00Z"/>
                    <w:rFonts w:eastAsia="Times New Roman"/>
                    <w:sz w:val="18"/>
                    <w:szCs w:val="18"/>
                  </w:rPr>
                </w:rPrChange>
              </w:rPr>
            </w:pPr>
            <w:del w:id="241" w:author="Hudler, Rob@Energy" w:date="2018-10-16T14:57:00Z">
              <w:r w:rsidRPr="00C071B0" w:rsidDel="003A6FF9">
                <w:rPr>
                  <w:rFonts w:eastAsia="Times New Roman" w:cstheme="minorHAnsi"/>
                  <w:sz w:val="20"/>
                  <w:szCs w:val="20"/>
                  <w:rPrChange w:id="242" w:author="Hudler, Rob@Energy" w:date="2018-11-06T14:59:00Z">
                    <w:rPr>
                      <w:rFonts w:eastAsia="Times New Roman"/>
                      <w:sz w:val="18"/>
                      <w:szCs w:val="18"/>
                    </w:rPr>
                  </w:rPrChange>
                </w:rPr>
                <w:delText>Tank Location</w:delText>
              </w:r>
            </w:del>
          </w:p>
        </w:tc>
      </w:tr>
      <w:tr w:rsidR="00137989" w:rsidRPr="00C071B0" w:rsidDel="003A6FF9" w14:paraId="77EC9F57" w14:textId="397C52AC" w:rsidTr="00A917A8">
        <w:trPr>
          <w:trHeight w:val="144"/>
          <w:del w:id="243" w:author="Hudler, Rob@Energy" w:date="2018-10-16T14:57:00Z"/>
        </w:trPr>
        <w:tc>
          <w:tcPr>
            <w:tcW w:w="4491" w:type="dxa"/>
            <w:tcBorders>
              <w:top w:val="single" w:sz="4" w:space="0" w:color="auto"/>
              <w:bottom w:val="single" w:sz="4" w:space="0" w:color="auto"/>
              <w:right w:val="single" w:sz="4" w:space="0" w:color="auto"/>
            </w:tcBorders>
            <w:vAlign w:val="bottom"/>
          </w:tcPr>
          <w:p w14:paraId="234F7958" w14:textId="3E998460"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44" w:author="Hudler, Rob@Energy" w:date="2018-10-16T14:57:00Z"/>
                <w:rFonts w:eastAsia="Times New Roman" w:cstheme="minorHAnsi"/>
                <w:sz w:val="20"/>
                <w:szCs w:val="20"/>
                <w:rPrChange w:id="245" w:author="Hudler, Rob@Energy" w:date="2018-11-06T14:59:00Z">
                  <w:rPr>
                    <w:del w:id="246" w:author="Hudler, Rob@Energy" w:date="2018-10-16T14:57:00Z"/>
                    <w:rFonts w:eastAsia="Times New Roman"/>
                    <w:sz w:val="18"/>
                    <w:szCs w:val="18"/>
                  </w:rPr>
                </w:rPrChange>
              </w:rPr>
            </w:pPr>
          </w:p>
        </w:tc>
        <w:tc>
          <w:tcPr>
            <w:tcW w:w="3046" w:type="dxa"/>
            <w:tcBorders>
              <w:top w:val="single" w:sz="4" w:space="0" w:color="auto"/>
              <w:left w:val="single" w:sz="4" w:space="0" w:color="auto"/>
              <w:bottom w:val="single" w:sz="4" w:space="0" w:color="auto"/>
            </w:tcBorders>
            <w:vAlign w:val="bottom"/>
          </w:tcPr>
          <w:p w14:paraId="3AEED84C" w14:textId="22781E22"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47" w:author="Hudler, Rob@Energy" w:date="2018-10-16T14:57:00Z"/>
                <w:rFonts w:eastAsia="Times New Roman" w:cstheme="minorHAnsi"/>
                <w:sz w:val="20"/>
                <w:szCs w:val="20"/>
                <w:rPrChange w:id="248" w:author="Hudler, Rob@Energy" w:date="2018-11-06T14:59:00Z">
                  <w:rPr>
                    <w:del w:id="249" w:author="Hudler, Rob@Energy" w:date="2018-10-16T14:57:00Z"/>
                    <w:rFonts w:eastAsia="Times New Roman"/>
                    <w:sz w:val="18"/>
                    <w:szCs w:val="18"/>
                  </w:rPr>
                </w:rPrChange>
              </w:rPr>
            </w:pPr>
          </w:p>
        </w:tc>
        <w:tc>
          <w:tcPr>
            <w:tcW w:w="3258" w:type="dxa"/>
            <w:tcBorders>
              <w:top w:val="single" w:sz="4" w:space="0" w:color="auto"/>
              <w:left w:val="single" w:sz="4" w:space="0" w:color="auto"/>
              <w:bottom w:val="single" w:sz="4" w:space="0" w:color="auto"/>
            </w:tcBorders>
          </w:tcPr>
          <w:p w14:paraId="20E059D6" w14:textId="7528CE39"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50" w:author="Hudler, Rob@Energy" w:date="2018-10-16T14:57:00Z"/>
                <w:rFonts w:eastAsia="Times New Roman" w:cstheme="minorHAnsi"/>
                <w:sz w:val="20"/>
                <w:szCs w:val="20"/>
                <w:rPrChange w:id="251" w:author="Hudler, Rob@Energy" w:date="2018-11-06T14:59:00Z">
                  <w:rPr>
                    <w:del w:id="252" w:author="Hudler, Rob@Energy" w:date="2018-10-16T14:57:00Z"/>
                    <w:rFonts w:eastAsia="Times New Roman"/>
                    <w:sz w:val="18"/>
                    <w:szCs w:val="18"/>
                  </w:rPr>
                </w:rPrChange>
              </w:rPr>
            </w:pPr>
          </w:p>
        </w:tc>
      </w:tr>
      <w:tr w:rsidR="00137989" w:rsidRPr="00C071B0" w:rsidDel="003A6FF9" w14:paraId="406A12E7" w14:textId="1B69A404" w:rsidTr="00A917A8">
        <w:trPr>
          <w:trHeight w:val="144"/>
          <w:del w:id="253" w:author="Hudler, Rob@Energy" w:date="2018-10-16T14:57:00Z"/>
        </w:trPr>
        <w:tc>
          <w:tcPr>
            <w:tcW w:w="4491" w:type="dxa"/>
            <w:tcBorders>
              <w:top w:val="single" w:sz="4" w:space="0" w:color="auto"/>
              <w:bottom w:val="single" w:sz="4" w:space="0" w:color="auto"/>
              <w:right w:val="single" w:sz="4" w:space="0" w:color="auto"/>
            </w:tcBorders>
            <w:vAlign w:val="bottom"/>
          </w:tcPr>
          <w:p w14:paraId="4BA9D49A" w14:textId="717C74F6"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54" w:author="Hudler, Rob@Energy" w:date="2018-10-16T14:57:00Z"/>
                <w:rFonts w:eastAsia="Times New Roman" w:cstheme="minorHAnsi"/>
                <w:sz w:val="20"/>
                <w:szCs w:val="20"/>
                <w:rPrChange w:id="255" w:author="Hudler, Rob@Energy" w:date="2018-11-06T14:59:00Z">
                  <w:rPr>
                    <w:del w:id="256" w:author="Hudler, Rob@Energy" w:date="2018-10-16T14:57:00Z"/>
                    <w:rFonts w:eastAsia="Times New Roman"/>
                    <w:sz w:val="18"/>
                    <w:szCs w:val="18"/>
                  </w:rPr>
                </w:rPrChange>
              </w:rPr>
            </w:pPr>
          </w:p>
        </w:tc>
        <w:tc>
          <w:tcPr>
            <w:tcW w:w="3046" w:type="dxa"/>
            <w:tcBorders>
              <w:top w:val="single" w:sz="4" w:space="0" w:color="auto"/>
              <w:left w:val="single" w:sz="4" w:space="0" w:color="auto"/>
              <w:bottom w:val="single" w:sz="4" w:space="0" w:color="auto"/>
            </w:tcBorders>
            <w:vAlign w:val="bottom"/>
          </w:tcPr>
          <w:p w14:paraId="4D4DE57F" w14:textId="4E9FF176"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57" w:author="Hudler, Rob@Energy" w:date="2018-10-16T14:57:00Z"/>
                <w:rFonts w:eastAsia="Times New Roman" w:cstheme="minorHAnsi"/>
                <w:sz w:val="20"/>
                <w:szCs w:val="20"/>
                <w:rPrChange w:id="258" w:author="Hudler, Rob@Energy" w:date="2018-11-06T14:59:00Z">
                  <w:rPr>
                    <w:del w:id="259" w:author="Hudler, Rob@Energy" w:date="2018-10-16T14:57:00Z"/>
                    <w:rFonts w:eastAsia="Times New Roman"/>
                    <w:sz w:val="18"/>
                    <w:szCs w:val="18"/>
                  </w:rPr>
                </w:rPrChange>
              </w:rPr>
            </w:pPr>
          </w:p>
        </w:tc>
        <w:tc>
          <w:tcPr>
            <w:tcW w:w="3258" w:type="dxa"/>
            <w:tcBorders>
              <w:top w:val="single" w:sz="4" w:space="0" w:color="auto"/>
              <w:left w:val="single" w:sz="4" w:space="0" w:color="auto"/>
              <w:bottom w:val="single" w:sz="4" w:space="0" w:color="auto"/>
            </w:tcBorders>
          </w:tcPr>
          <w:p w14:paraId="780FEC69" w14:textId="68FF0B84" w:rsidR="00137989" w:rsidRPr="00C071B0" w:rsidDel="003A6FF9" w:rsidRDefault="00137989" w:rsidP="006530E0">
            <w:pPr>
              <w:keepNext/>
              <w:tabs>
                <w:tab w:val="left" w:pos="2160"/>
                <w:tab w:val="left" w:pos="2700"/>
                <w:tab w:val="left" w:pos="3420"/>
                <w:tab w:val="left" w:pos="3780"/>
                <w:tab w:val="left" w:pos="5760"/>
                <w:tab w:val="left" w:pos="7212"/>
              </w:tabs>
              <w:spacing w:after="0" w:line="240" w:lineRule="auto"/>
              <w:jc w:val="center"/>
              <w:rPr>
                <w:del w:id="260" w:author="Hudler, Rob@Energy" w:date="2018-10-16T14:57:00Z"/>
                <w:rFonts w:eastAsia="Times New Roman" w:cstheme="minorHAnsi"/>
                <w:sz w:val="20"/>
                <w:szCs w:val="20"/>
                <w:rPrChange w:id="261" w:author="Hudler, Rob@Energy" w:date="2018-11-06T14:59:00Z">
                  <w:rPr>
                    <w:del w:id="262" w:author="Hudler, Rob@Energy" w:date="2018-10-16T14:57:00Z"/>
                    <w:rFonts w:eastAsia="Times New Roman"/>
                    <w:sz w:val="18"/>
                    <w:szCs w:val="18"/>
                  </w:rPr>
                </w:rPrChange>
              </w:rPr>
            </w:pPr>
          </w:p>
        </w:tc>
      </w:tr>
    </w:tbl>
    <w:p w14:paraId="4FD49A48" w14:textId="1B903FB5" w:rsidR="006530E0" w:rsidRPr="00405CF9" w:rsidDel="003A6FF9" w:rsidRDefault="006530E0" w:rsidP="006530E0">
      <w:pPr>
        <w:spacing w:after="0"/>
        <w:rPr>
          <w:del w:id="263" w:author="Hudler, Rob@Energy" w:date="2018-10-16T15:06:00Z"/>
          <w:rFonts w:cstheme="minorHAnsi"/>
          <w:sz w:val="20"/>
          <w:szCs w:val="20"/>
        </w:rPr>
      </w:pPr>
    </w:p>
    <w:p w14:paraId="3F987AA2" w14:textId="77777777" w:rsidR="001C6F64" w:rsidRDefault="001C6F64" w:rsidP="001C6F64">
      <w:pPr>
        <w:spacing w:after="0"/>
      </w:pPr>
    </w:p>
    <w:tbl>
      <w:tblPr>
        <w:tblStyle w:val="TableGrid"/>
        <w:tblW w:w="10795" w:type="dxa"/>
        <w:tblLook w:val="04A0" w:firstRow="1" w:lastRow="0" w:firstColumn="1" w:lastColumn="0" w:noHBand="0" w:noVBand="1"/>
      </w:tblPr>
      <w:tblGrid>
        <w:gridCol w:w="2159"/>
        <w:gridCol w:w="2159"/>
        <w:gridCol w:w="2159"/>
        <w:gridCol w:w="2159"/>
        <w:gridCol w:w="2159"/>
      </w:tblGrid>
      <w:tr w:rsidR="003A6FF9" w:rsidRPr="00C071B0" w14:paraId="7D87FD06" w14:textId="77777777" w:rsidTr="003F4127">
        <w:trPr>
          <w:ins w:id="264" w:author="Hudler, Rob@Energy" w:date="2018-10-16T14:57:00Z"/>
        </w:trPr>
        <w:tc>
          <w:tcPr>
            <w:tcW w:w="10795" w:type="dxa"/>
            <w:gridSpan w:val="5"/>
          </w:tcPr>
          <w:p w14:paraId="07AA5D16" w14:textId="4D4C1E4D" w:rsidR="003A6FF9" w:rsidRPr="00D42D0F" w:rsidRDefault="00866555" w:rsidP="00B8409D">
            <w:pPr>
              <w:rPr>
                <w:ins w:id="265" w:author="Hudler, Rob@Energy" w:date="2018-10-16T14:57:00Z"/>
                <w:rFonts w:cstheme="minorHAnsi"/>
                <w:b/>
                <w:sz w:val="20"/>
                <w:szCs w:val="20"/>
              </w:rPr>
            </w:pPr>
            <w:ins w:id="266" w:author="Hudler, Rob@Energy" w:date="2018-11-05T14:03:00Z">
              <w:r w:rsidRPr="00405CF9">
                <w:rPr>
                  <w:rFonts w:cstheme="minorHAnsi"/>
                  <w:b/>
                  <w:sz w:val="20"/>
                  <w:szCs w:val="20"/>
                </w:rPr>
                <w:t>C</w:t>
              </w:r>
            </w:ins>
            <w:ins w:id="267" w:author="Hudler, Rob@Energy" w:date="2018-10-16T14:57:00Z">
              <w:r w:rsidR="003A6FF9" w:rsidRPr="00405CF9">
                <w:rPr>
                  <w:rFonts w:cstheme="minorHAnsi"/>
                  <w:b/>
                  <w:sz w:val="20"/>
                  <w:szCs w:val="20"/>
                </w:rPr>
                <w:t xml:space="preserve">. Installed </w:t>
              </w:r>
            </w:ins>
            <w:ins w:id="268" w:author="Hudler, Rob@Energy" w:date="2018-11-15T11:29:00Z">
              <w:r w:rsidR="0008675E">
                <w:rPr>
                  <w:rFonts w:cstheme="minorHAnsi"/>
                  <w:b/>
                  <w:sz w:val="20"/>
                  <w:szCs w:val="20"/>
                </w:rPr>
                <w:t xml:space="preserve">Central </w:t>
              </w:r>
            </w:ins>
            <w:ins w:id="269" w:author="Hudler, Rob@Energy" w:date="2018-10-16T14:57:00Z">
              <w:r w:rsidR="003A6FF9" w:rsidRPr="00405CF9">
                <w:rPr>
                  <w:rFonts w:cstheme="minorHAnsi"/>
                  <w:b/>
                  <w:sz w:val="20"/>
                  <w:szCs w:val="20"/>
                </w:rPr>
                <w:t>Water Heater</w:t>
              </w:r>
            </w:ins>
            <w:ins w:id="270" w:author="Hudler, Rob@Energy" w:date="2018-10-16T15:02:00Z">
              <w:r w:rsidR="003A6FF9" w:rsidRPr="00D42D0F">
                <w:rPr>
                  <w:rFonts w:cstheme="minorHAnsi"/>
                  <w:b/>
                  <w:sz w:val="20"/>
                  <w:szCs w:val="20"/>
                </w:rPr>
                <w:t xml:space="preserve"> System</w:t>
              </w:r>
            </w:ins>
            <w:ins w:id="271" w:author="Hudler, Rob@Energy" w:date="2018-10-16T14:57:00Z">
              <w:r w:rsidR="003A6FF9" w:rsidRPr="00D42D0F">
                <w:rPr>
                  <w:rFonts w:cstheme="minorHAnsi"/>
                  <w:b/>
                  <w:sz w:val="20"/>
                  <w:szCs w:val="20"/>
                </w:rPr>
                <w:t xml:space="preserve"> Information</w:t>
              </w:r>
            </w:ins>
          </w:p>
          <w:p w14:paraId="2DC1C3F9" w14:textId="1B440D20" w:rsidR="003A6FF9" w:rsidRPr="003F4127" w:rsidRDefault="003A6FF9">
            <w:pPr>
              <w:rPr>
                <w:ins w:id="272" w:author="Hudler, Rob@Energy" w:date="2018-10-16T14:57:00Z"/>
                <w:rFonts w:cstheme="minorHAnsi"/>
                <w:sz w:val="20"/>
                <w:szCs w:val="20"/>
              </w:rPr>
            </w:pPr>
            <w:ins w:id="273" w:author="Hudler, Rob@Energy" w:date="2018-10-16T14:57:00Z">
              <w:r w:rsidRPr="003F4127">
                <w:rPr>
                  <w:rFonts w:cstheme="minorHAnsi"/>
                  <w:sz w:val="18"/>
                  <w:szCs w:val="20"/>
                </w:rPr>
                <w:t>This table reports the water heating system(s) specified on the registered CF1R compliance document for this project.</w:t>
              </w:r>
            </w:ins>
          </w:p>
        </w:tc>
      </w:tr>
      <w:tr w:rsidR="00714EC1" w:rsidRPr="00C071B0" w14:paraId="70ADE8D1" w14:textId="77777777" w:rsidTr="00121947">
        <w:trPr>
          <w:ins w:id="274" w:author="Hudler, Rob@Energy" w:date="2018-10-16T14:57:00Z"/>
        </w:trPr>
        <w:tc>
          <w:tcPr>
            <w:tcW w:w="2159" w:type="dxa"/>
            <w:vAlign w:val="bottom"/>
          </w:tcPr>
          <w:p w14:paraId="6502B9A7" w14:textId="77777777" w:rsidR="00714EC1" w:rsidRPr="003F4127" w:rsidRDefault="00714EC1" w:rsidP="00B8409D">
            <w:pPr>
              <w:jc w:val="center"/>
              <w:rPr>
                <w:ins w:id="275" w:author="Hudler, Rob@Energy" w:date="2018-10-16T14:57:00Z"/>
                <w:rFonts w:cstheme="minorHAnsi"/>
                <w:sz w:val="18"/>
                <w:szCs w:val="20"/>
              </w:rPr>
            </w:pPr>
            <w:ins w:id="276" w:author="Hudler, Rob@Energy" w:date="2018-10-16T14:57:00Z">
              <w:r w:rsidRPr="003F4127">
                <w:rPr>
                  <w:rFonts w:eastAsia="Times New Roman" w:cstheme="minorHAnsi"/>
                  <w:sz w:val="18"/>
                  <w:szCs w:val="20"/>
                </w:rPr>
                <w:t>01</w:t>
              </w:r>
            </w:ins>
          </w:p>
        </w:tc>
        <w:tc>
          <w:tcPr>
            <w:tcW w:w="2159" w:type="dxa"/>
            <w:vAlign w:val="bottom"/>
          </w:tcPr>
          <w:p w14:paraId="349919DB" w14:textId="77777777" w:rsidR="00714EC1" w:rsidRPr="003F4127" w:rsidRDefault="00714EC1" w:rsidP="00B8409D">
            <w:pPr>
              <w:jc w:val="center"/>
              <w:rPr>
                <w:ins w:id="277" w:author="Hudler, Rob@Energy" w:date="2018-10-16T14:57:00Z"/>
                <w:rFonts w:cstheme="minorHAnsi"/>
                <w:sz w:val="18"/>
                <w:szCs w:val="20"/>
              </w:rPr>
            </w:pPr>
            <w:ins w:id="278" w:author="Hudler, Rob@Energy" w:date="2018-10-16T14:57:00Z">
              <w:r w:rsidRPr="003F4127">
                <w:rPr>
                  <w:rFonts w:eastAsia="Times New Roman" w:cstheme="minorHAnsi"/>
                  <w:sz w:val="18"/>
                  <w:szCs w:val="20"/>
                </w:rPr>
                <w:t>02</w:t>
              </w:r>
            </w:ins>
          </w:p>
        </w:tc>
        <w:tc>
          <w:tcPr>
            <w:tcW w:w="2159" w:type="dxa"/>
          </w:tcPr>
          <w:p w14:paraId="7081A665" w14:textId="77777777" w:rsidR="00714EC1" w:rsidRPr="003F4127" w:rsidRDefault="00714EC1" w:rsidP="00B8409D">
            <w:pPr>
              <w:jc w:val="center"/>
              <w:rPr>
                <w:ins w:id="279" w:author="Hudler, Rob@Energy" w:date="2018-10-16T14:57:00Z"/>
                <w:rFonts w:eastAsia="Times New Roman" w:cstheme="minorHAnsi"/>
                <w:sz w:val="18"/>
                <w:szCs w:val="20"/>
              </w:rPr>
            </w:pPr>
            <w:ins w:id="280" w:author="Hudler, Rob@Energy" w:date="2018-10-16T14:57:00Z">
              <w:r w:rsidRPr="003F4127">
                <w:rPr>
                  <w:rFonts w:eastAsia="Times New Roman" w:cstheme="minorHAnsi"/>
                  <w:sz w:val="18"/>
                  <w:szCs w:val="20"/>
                </w:rPr>
                <w:t>03</w:t>
              </w:r>
            </w:ins>
          </w:p>
        </w:tc>
        <w:tc>
          <w:tcPr>
            <w:tcW w:w="2159" w:type="dxa"/>
          </w:tcPr>
          <w:p w14:paraId="38D9679A" w14:textId="77777777" w:rsidR="00714EC1" w:rsidRPr="003F4127" w:rsidRDefault="00714EC1" w:rsidP="00B8409D">
            <w:pPr>
              <w:jc w:val="center"/>
              <w:rPr>
                <w:ins w:id="281" w:author="Hudler, Rob@Energy" w:date="2018-10-16T14:57:00Z"/>
                <w:rFonts w:eastAsia="Times New Roman" w:cstheme="minorHAnsi"/>
                <w:sz w:val="18"/>
                <w:szCs w:val="20"/>
              </w:rPr>
            </w:pPr>
            <w:ins w:id="282" w:author="Hudler, Rob@Energy" w:date="2018-10-16T14:57:00Z">
              <w:r w:rsidRPr="003F4127">
                <w:rPr>
                  <w:rFonts w:eastAsia="Times New Roman" w:cstheme="minorHAnsi"/>
                  <w:sz w:val="18"/>
                  <w:szCs w:val="20"/>
                </w:rPr>
                <w:t>04</w:t>
              </w:r>
            </w:ins>
          </w:p>
        </w:tc>
        <w:tc>
          <w:tcPr>
            <w:tcW w:w="2159" w:type="dxa"/>
          </w:tcPr>
          <w:p w14:paraId="076862FA" w14:textId="77777777" w:rsidR="00714EC1" w:rsidRPr="003F4127" w:rsidRDefault="00714EC1" w:rsidP="00B8409D">
            <w:pPr>
              <w:jc w:val="center"/>
              <w:rPr>
                <w:ins w:id="283" w:author="Hudler, Rob@Energy" w:date="2018-10-16T14:57:00Z"/>
                <w:rFonts w:eastAsia="Times New Roman" w:cstheme="minorHAnsi"/>
                <w:sz w:val="18"/>
                <w:szCs w:val="20"/>
              </w:rPr>
            </w:pPr>
            <w:ins w:id="284" w:author="Hudler, Rob@Energy" w:date="2018-10-16T14:57:00Z">
              <w:r w:rsidRPr="003F4127">
                <w:rPr>
                  <w:rFonts w:eastAsia="Times New Roman" w:cstheme="minorHAnsi"/>
                  <w:sz w:val="18"/>
                  <w:szCs w:val="20"/>
                </w:rPr>
                <w:t>05</w:t>
              </w:r>
            </w:ins>
          </w:p>
        </w:tc>
      </w:tr>
      <w:tr w:rsidR="00714EC1" w:rsidRPr="00C071B0" w14:paraId="28B6C9DF" w14:textId="77777777" w:rsidTr="00121947">
        <w:trPr>
          <w:ins w:id="285" w:author="Hudler, Rob@Energy" w:date="2018-10-16T14:57:00Z"/>
        </w:trPr>
        <w:tc>
          <w:tcPr>
            <w:tcW w:w="2159" w:type="dxa"/>
            <w:vAlign w:val="bottom"/>
          </w:tcPr>
          <w:p w14:paraId="5AC99B1A" w14:textId="77777777" w:rsidR="00714EC1" w:rsidRPr="003F4127" w:rsidRDefault="00714EC1" w:rsidP="00A917A8">
            <w:pPr>
              <w:keepNext/>
              <w:tabs>
                <w:tab w:val="left" w:pos="2160"/>
                <w:tab w:val="left" w:pos="2700"/>
                <w:tab w:val="left" w:pos="3420"/>
                <w:tab w:val="left" w:pos="3780"/>
                <w:tab w:val="left" w:pos="5760"/>
                <w:tab w:val="left" w:pos="7212"/>
              </w:tabs>
              <w:jc w:val="center"/>
              <w:rPr>
                <w:ins w:id="286" w:author="Hudler, Rob@Energy" w:date="2018-10-16T14:57:00Z"/>
                <w:rFonts w:eastAsia="Times New Roman" w:cstheme="minorHAnsi"/>
                <w:sz w:val="18"/>
                <w:szCs w:val="20"/>
              </w:rPr>
            </w:pPr>
            <w:ins w:id="287" w:author="Hudler, Rob@Energy" w:date="2018-10-16T14:57:00Z">
              <w:r w:rsidRPr="003F4127">
                <w:rPr>
                  <w:rFonts w:eastAsia="Times New Roman" w:cstheme="minorHAnsi"/>
                  <w:sz w:val="18"/>
                  <w:szCs w:val="20"/>
                </w:rPr>
                <w:t>Water Heating System ID</w:t>
              </w:r>
            </w:ins>
          </w:p>
          <w:p w14:paraId="035013FC" w14:textId="77777777" w:rsidR="00714EC1" w:rsidRPr="003F4127" w:rsidRDefault="00714EC1" w:rsidP="00A917A8">
            <w:pPr>
              <w:jc w:val="center"/>
              <w:rPr>
                <w:ins w:id="288" w:author="Hudler, Rob@Energy" w:date="2018-10-16T14:57:00Z"/>
                <w:rFonts w:cstheme="minorHAnsi"/>
                <w:sz w:val="18"/>
                <w:szCs w:val="20"/>
              </w:rPr>
            </w:pPr>
            <w:ins w:id="289" w:author="Hudler, Rob@Energy" w:date="2018-10-16T14:57:00Z">
              <w:r w:rsidRPr="003F4127">
                <w:rPr>
                  <w:rFonts w:eastAsia="Times New Roman" w:cstheme="minorHAnsi"/>
                  <w:sz w:val="18"/>
                  <w:szCs w:val="20"/>
                </w:rPr>
                <w:t>or Name</w:t>
              </w:r>
            </w:ins>
          </w:p>
        </w:tc>
        <w:tc>
          <w:tcPr>
            <w:tcW w:w="2159" w:type="dxa"/>
            <w:vAlign w:val="bottom"/>
          </w:tcPr>
          <w:p w14:paraId="321B4E5D" w14:textId="77777777" w:rsidR="00714EC1" w:rsidRPr="003F4127" w:rsidRDefault="00714EC1" w:rsidP="00A917A8">
            <w:pPr>
              <w:keepNext/>
              <w:tabs>
                <w:tab w:val="left" w:pos="2160"/>
                <w:tab w:val="left" w:pos="2700"/>
                <w:tab w:val="left" w:pos="3420"/>
                <w:tab w:val="left" w:pos="3780"/>
                <w:tab w:val="left" w:pos="5760"/>
                <w:tab w:val="left" w:pos="7212"/>
              </w:tabs>
              <w:jc w:val="center"/>
              <w:rPr>
                <w:ins w:id="290" w:author="Hudler, Rob@Energy" w:date="2018-10-16T14:57:00Z"/>
                <w:rFonts w:eastAsia="Times New Roman" w:cstheme="minorHAnsi"/>
                <w:sz w:val="18"/>
                <w:szCs w:val="20"/>
              </w:rPr>
            </w:pPr>
            <w:ins w:id="291" w:author="Hudler, Rob@Energy" w:date="2018-10-16T14:57:00Z">
              <w:r w:rsidRPr="003F4127">
                <w:rPr>
                  <w:rFonts w:eastAsia="Times New Roman" w:cstheme="minorHAnsi"/>
                  <w:sz w:val="18"/>
                  <w:szCs w:val="20"/>
                </w:rPr>
                <w:t>Modeled Equipment</w:t>
              </w:r>
            </w:ins>
          </w:p>
          <w:p w14:paraId="5C9A18E2" w14:textId="77777777" w:rsidR="00714EC1" w:rsidRPr="003F4127" w:rsidRDefault="00714EC1" w:rsidP="00A917A8">
            <w:pPr>
              <w:jc w:val="center"/>
              <w:rPr>
                <w:ins w:id="292" w:author="Hudler, Rob@Energy" w:date="2018-10-16T14:57:00Z"/>
                <w:rFonts w:cstheme="minorHAnsi"/>
                <w:sz w:val="18"/>
                <w:szCs w:val="20"/>
              </w:rPr>
            </w:pPr>
            <w:ins w:id="293" w:author="Hudler, Rob@Energy" w:date="2018-10-16T14:57:00Z">
              <w:r w:rsidRPr="003F4127">
                <w:rPr>
                  <w:rFonts w:eastAsia="Times New Roman" w:cstheme="minorHAnsi"/>
                  <w:sz w:val="18"/>
                  <w:szCs w:val="20"/>
                </w:rPr>
                <w:t>Make and Model</w:t>
              </w:r>
            </w:ins>
          </w:p>
        </w:tc>
        <w:tc>
          <w:tcPr>
            <w:tcW w:w="2159" w:type="dxa"/>
            <w:vAlign w:val="bottom"/>
          </w:tcPr>
          <w:p w14:paraId="4B41BFA3" w14:textId="23C42096" w:rsidR="00714EC1" w:rsidRPr="003F4127" w:rsidRDefault="00121947" w:rsidP="00A917A8">
            <w:pPr>
              <w:keepNext/>
              <w:tabs>
                <w:tab w:val="left" w:pos="2160"/>
                <w:tab w:val="left" w:pos="2700"/>
                <w:tab w:val="left" w:pos="3420"/>
                <w:tab w:val="left" w:pos="3780"/>
                <w:tab w:val="left" w:pos="5760"/>
                <w:tab w:val="left" w:pos="7212"/>
              </w:tabs>
              <w:jc w:val="center"/>
              <w:rPr>
                <w:ins w:id="294" w:author="Hudler, Rob@Energy" w:date="2018-10-16T14:57:00Z"/>
                <w:rFonts w:eastAsia="Times New Roman" w:cstheme="minorHAnsi"/>
                <w:sz w:val="18"/>
                <w:szCs w:val="20"/>
              </w:rPr>
            </w:pPr>
            <w:r>
              <w:rPr>
                <w:rFonts w:eastAsia="Times New Roman" w:cstheme="minorHAnsi"/>
                <w:sz w:val="18"/>
                <w:szCs w:val="20"/>
              </w:rPr>
              <w:t>#</w:t>
            </w:r>
            <w:ins w:id="295" w:author="Hudler, Rob@Energy" w:date="2018-10-16T14:57:00Z">
              <w:r w:rsidR="00714EC1" w:rsidRPr="003F4127">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2159" w:type="dxa"/>
            <w:vAlign w:val="bottom"/>
          </w:tcPr>
          <w:p w14:paraId="3461A3E9" w14:textId="77777777" w:rsidR="00714EC1" w:rsidRPr="003F4127" w:rsidRDefault="00714EC1" w:rsidP="00A917A8">
            <w:pPr>
              <w:keepNext/>
              <w:tabs>
                <w:tab w:val="left" w:pos="2160"/>
                <w:tab w:val="left" w:pos="2700"/>
                <w:tab w:val="left" w:pos="3420"/>
                <w:tab w:val="left" w:pos="3780"/>
                <w:tab w:val="left" w:pos="5760"/>
                <w:tab w:val="left" w:pos="7212"/>
              </w:tabs>
              <w:jc w:val="center"/>
              <w:rPr>
                <w:ins w:id="296" w:author="Hudler, Rob@Energy" w:date="2018-10-16T14:57:00Z"/>
                <w:rFonts w:eastAsia="Times New Roman" w:cstheme="minorHAnsi"/>
                <w:sz w:val="18"/>
                <w:szCs w:val="20"/>
              </w:rPr>
            </w:pPr>
            <w:ins w:id="297" w:author="Hudler, Rob@Energy" w:date="2018-10-16T14:57:00Z">
              <w:r w:rsidRPr="003F4127">
                <w:rPr>
                  <w:rFonts w:eastAsia="Times New Roman" w:cstheme="minorHAnsi"/>
                  <w:sz w:val="18"/>
                  <w:szCs w:val="20"/>
                </w:rPr>
                <w:t>Tank Location</w:t>
              </w:r>
            </w:ins>
          </w:p>
        </w:tc>
        <w:tc>
          <w:tcPr>
            <w:tcW w:w="2159" w:type="dxa"/>
            <w:vAlign w:val="bottom"/>
          </w:tcPr>
          <w:p w14:paraId="12750D7A" w14:textId="77777777" w:rsidR="0012194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298" w:author="Hudler, Rob@Energy" w:date="2018-10-16T14:57:00Z">
              <w:r w:rsidRPr="003F4127">
                <w:rPr>
                  <w:rFonts w:eastAsia="Times New Roman" w:cstheme="minorHAnsi"/>
                  <w:sz w:val="18"/>
                  <w:szCs w:val="20"/>
                </w:rPr>
                <w:t xml:space="preserve">Exterior Tank Insulation </w:t>
              </w:r>
            </w:ins>
          </w:p>
          <w:p w14:paraId="20D9F75D" w14:textId="334FAB8D" w:rsidR="00714EC1" w:rsidRPr="003F4127" w:rsidRDefault="00714EC1" w:rsidP="00A917A8">
            <w:pPr>
              <w:keepNext/>
              <w:tabs>
                <w:tab w:val="left" w:pos="2160"/>
                <w:tab w:val="left" w:pos="2700"/>
                <w:tab w:val="left" w:pos="3420"/>
                <w:tab w:val="left" w:pos="3780"/>
                <w:tab w:val="left" w:pos="5760"/>
                <w:tab w:val="left" w:pos="7212"/>
              </w:tabs>
              <w:jc w:val="center"/>
              <w:rPr>
                <w:ins w:id="299" w:author="Hudler, Rob@Energy" w:date="2018-10-16T14:57:00Z"/>
                <w:rFonts w:eastAsia="Times New Roman" w:cstheme="minorHAnsi"/>
                <w:sz w:val="18"/>
                <w:szCs w:val="20"/>
              </w:rPr>
            </w:pPr>
            <w:ins w:id="300" w:author="Hudler, Rob@Energy" w:date="2018-10-16T14:57:00Z">
              <w:r w:rsidRPr="003F4127">
                <w:rPr>
                  <w:rFonts w:eastAsia="Times New Roman" w:cstheme="minorHAnsi"/>
                  <w:sz w:val="18"/>
                  <w:szCs w:val="20"/>
                </w:rPr>
                <w:t>R-value</w:t>
              </w:r>
            </w:ins>
          </w:p>
        </w:tc>
      </w:tr>
      <w:tr w:rsidR="00714EC1" w:rsidRPr="00C071B0" w14:paraId="20FB994C" w14:textId="77777777" w:rsidTr="00121947">
        <w:trPr>
          <w:ins w:id="301" w:author="Hudler, Rob@Energy" w:date="2018-10-16T14:57:00Z"/>
        </w:trPr>
        <w:tc>
          <w:tcPr>
            <w:tcW w:w="2159" w:type="dxa"/>
          </w:tcPr>
          <w:p w14:paraId="076B3DB7" w14:textId="77777777" w:rsidR="00714EC1" w:rsidRPr="003F4127" w:rsidRDefault="00714EC1" w:rsidP="00B8409D">
            <w:pPr>
              <w:jc w:val="center"/>
              <w:rPr>
                <w:ins w:id="302" w:author="Hudler, Rob@Energy" w:date="2018-10-16T14:57:00Z"/>
                <w:rFonts w:cstheme="minorHAnsi"/>
                <w:sz w:val="20"/>
                <w:szCs w:val="20"/>
              </w:rPr>
            </w:pPr>
          </w:p>
        </w:tc>
        <w:tc>
          <w:tcPr>
            <w:tcW w:w="2159" w:type="dxa"/>
          </w:tcPr>
          <w:p w14:paraId="382B56D2" w14:textId="77777777" w:rsidR="00714EC1" w:rsidRPr="003F4127" w:rsidRDefault="00714EC1" w:rsidP="00B8409D">
            <w:pPr>
              <w:jc w:val="center"/>
              <w:rPr>
                <w:ins w:id="303" w:author="Hudler, Rob@Energy" w:date="2018-10-16T14:57:00Z"/>
                <w:rFonts w:cstheme="minorHAnsi"/>
                <w:sz w:val="20"/>
                <w:szCs w:val="20"/>
              </w:rPr>
            </w:pPr>
          </w:p>
        </w:tc>
        <w:tc>
          <w:tcPr>
            <w:tcW w:w="2159" w:type="dxa"/>
          </w:tcPr>
          <w:p w14:paraId="71AE78BF" w14:textId="77777777" w:rsidR="00714EC1" w:rsidRPr="003F4127" w:rsidRDefault="00714EC1" w:rsidP="00B8409D">
            <w:pPr>
              <w:jc w:val="center"/>
              <w:rPr>
                <w:ins w:id="304" w:author="Hudler, Rob@Energy" w:date="2018-10-16T14:57:00Z"/>
                <w:rFonts w:eastAsia="Times New Roman" w:cstheme="minorHAnsi"/>
                <w:b/>
                <w:i/>
                <w:color w:val="FF0000"/>
                <w:sz w:val="20"/>
                <w:szCs w:val="20"/>
              </w:rPr>
            </w:pPr>
          </w:p>
        </w:tc>
        <w:tc>
          <w:tcPr>
            <w:tcW w:w="2159" w:type="dxa"/>
          </w:tcPr>
          <w:p w14:paraId="4D5B3C02" w14:textId="77777777" w:rsidR="00714EC1" w:rsidRPr="003F4127" w:rsidRDefault="00714EC1" w:rsidP="00B8409D">
            <w:pPr>
              <w:jc w:val="center"/>
              <w:rPr>
                <w:ins w:id="305" w:author="Hudler, Rob@Energy" w:date="2018-10-16T14:57:00Z"/>
                <w:rFonts w:eastAsia="Times New Roman" w:cstheme="minorHAnsi"/>
                <w:b/>
                <w:i/>
                <w:color w:val="FF0000"/>
                <w:sz w:val="20"/>
                <w:szCs w:val="20"/>
              </w:rPr>
            </w:pPr>
          </w:p>
        </w:tc>
        <w:tc>
          <w:tcPr>
            <w:tcW w:w="2159" w:type="dxa"/>
          </w:tcPr>
          <w:p w14:paraId="401A060C" w14:textId="77777777" w:rsidR="00714EC1" w:rsidRPr="003F4127" w:rsidRDefault="00714EC1" w:rsidP="00B8409D">
            <w:pPr>
              <w:jc w:val="center"/>
              <w:rPr>
                <w:ins w:id="306" w:author="Hudler, Rob@Energy" w:date="2018-10-16T14:57:00Z"/>
                <w:rFonts w:cstheme="minorHAnsi"/>
                <w:sz w:val="20"/>
                <w:szCs w:val="20"/>
              </w:rPr>
            </w:pPr>
          </w:p>
        </w:tc>
      </w:tr>
      <w:tr w:rsidR="00714EC1" w:rsidRPr="00C071B0" w14:paraId="5334343C" w14:textId="77777777" w:rsidTr="00121947">
        <w:trPr>
          <w:ins w:id="307" w:author="Hudler, Rob@Energy" w:date="2018-10-16T14:57:00Z"/>
        </w:trPr>
        <w:tc>
          <w:tcPr>
            <w:tcW w:w="2159" w:type="dxa"/>
          </w:tcPr>
          <w:p w14:paraId="6F34B526" w14:textId="77777777" w:rsidR="00714EC1" w:rsidRPr="003F4127" w:rsidRDefault="00714EC1" w:rsidP="00B8409D">
            <w:pPr>
              <w:jc w:val="center"/>
              <w:rPr>
                <w:ins w:id="308" w:author="Hudler, Rob@Energy" w:date="2018-10-16T14:57:00Z"/>
                <w:rFonts w:cstheme="minorHAnsi"/>
                <w:sz w:val="20"/>
                <w:szCs w:val="20"/>
              </w:rPr>
            </w:pPr>
          </w:p>
        </w:tc>
        <w:tc>
          <w:tcPr>
            <w:tcW w:w="2159" w:type="dxa"/>
          </w:tcPr>
          <w:p w14:paraId="54166A04" w14:textId="77777777" w:rsidR="00714EC1" w:rsidRPr="003F4127" w:rsidRDefault="00714EC1" w:rsidP="00B8409D">
            <w:pPr>
              <w:jc w:val="center"/>
              <w:rPr>
                <w:ins w:id="309" w:author="Hudler, Rob@Energy" w:date="2018-10-16T14:57:00Z"/>
                <w:rFonts w:cstheme="minorHAnsi"/>
                <w:sz w:val="20"/>
                <w:szCs w:val="20"/>
              </w:rPr>
            </w:pPr>
          </w:p>
        </w:tc>
        <w:tc>
          <w:tcPr>
            <w:tcW w:w="2159" w:type="dxa"/>
          </w:tcPr>
          <w:p w14:paraId="7AEDF4FD" w14:textId="77777777" w:rsidR="00714EC1" w:rsidRPr="003F4127" w:rsidRDefault="00714EC1" w:rsidP="00B8409D">
            <w:pPr>
              <w:jc w:val="center"/>
              <w:rPr>
                <w:ins w:id="310" w:author="Hudler, Rob@Energy" w:date="2018-10-16T14:57:00Z"/>
                <w:rFonts w:cstheme="minorHAnsi"/>
                <w:sz w:val="20"/>
                <w:szCs w:val="20"/>
              </w:rPr>
            </w:pPr>
          </w:p>
        </w:tc>
        <w:tc>
          <w:tcPr>
            <w:tcW w:w="2159" w:type="dxa"/>
          </w:tcPr>
          <w:p w14:paraId="15DC9070" w14:textId="77777777" w:rsidR="00714EC1" w:rsidRPr="003F4127" w:rsidRDefault="00714EC1" w:rsidP="00B8409D">
            <w:pPr>
              <w:jc w:val="center"/>
              <w:rPr>
                <w:ins w:id="311" w:author="Hudler, Rob@Energy" w:date="2018-10-16T14:57:00Z"/>
                <w:rFonts w:cstheme="minorHAnsi"/>
                <w:sz w:val="20"/>
                <w:szCs w:val="20"/>
              </w:rPr>
            </w:pPr>
          </w:p>
        </w:tc>
        <w:tc>
          <w:tcPr>
            <w:tcW w:w="2159" w:type="dxa"/>
          </w:tcPr>
          <w:p w14:paraId="499DDC59" w14:textId="77777777" w:rsidR="00714EC1" w:rsidRPr="003F4127" w:rsidRDefault="00714EC1" w:rsidP="00B8409D">
            <w:pPr>
              <w:jc w:val="center"/>
              <w:rPr>
                <w:ins w:id="312" w:author="Hudler, Rob@Energy" w:date="2018-10-16T14:57:00Z"/>
                <w:rFonts w:cstheme="minorHAnsi"/>
                <w:sz w:val="20"/>
                <w:szCs w:val="20"/>
              </w:rPr>
            </w:pPr>
          </w:p>
        </w:tc>
      </w:tr>
    </w:tbl>
    <w:p w14:paraId="692F5E82" w14:textId="542F8FC1" w:rsidR="003A6FF9" w:rsidRPr="00405CF9" w:rsidRDefault="003A6FF9" w:rsidP="006530E0">
      <w:pPr>
        <w:spacing w:after="0"/>
        <w:rPr>
          <w:ins w:id="313" w:author="Hudler, Rob@Energy" w:date="2018-11-05T12:07:00Z"/>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145"/>
        <w:gridCol w:w="3510"/>
        <w:gridCol w:w="4146"/>
      </w:tblGrid>
      <w:tr w:rsidR="003C6986" w:rsidRPr="00C071B0" w14:paraId="06B39C79" w14:textId="77777777" w:rsidTr="003C6986">
        <w:trPr>
          <w:cantSplit/>
          <w:trHeight w:val="144"/>
          <w:ins w:id="314" w:author="Hudler, Rob@Energy" w:date="2018-11-05T12:07:00Z"/>
        </w:trPr>
        <w:tc>
          <w:tcPr>
            <w:tcW w:w="10801" w:type="dxa"/>
            <w:gridSpan w:val="3"/>
            <w:tcBorders>
              <w:top w:val="single" w:sz="4" w:space="0" w:color="auto"/>
              <w:left w:val="single" w:sz="4" w:space="0" w:color="auto"/>
              <w:bottom w:val="single" w:sz="4" w:space="0" w:color="auto"/>
              <w:right w:val="single" w:sz="4" w:space="0" w:color="auto"/>
            </w:tcBorders>
          </w:tcPr>
          <w:p w14:paraId="0685331F" w14:textId="697717BC" w:rsidR="003C6986" w:rsidRPr="00D42D0F" w:rsidRDefault="00866555" w:rsidP="003C6986">
            <w:pPr>
              <w:keepNext/>
              <w:tabs>
                <w:tab w:val="left" w:pos="2160"/>
                <w:tab w:val="left" w:pos="2700"/>
                <w:tab w:val="left" w:pos="3420"/>
                <w:tab w:val="left" w:pos="3780"/>
                <w:tab w:val="left" w:pos="5760"/>
                <w:tab w:val="left" w:pos="7212"/>
              </w:tabs>
              <w:spacing w:after="0" w:line="240" w:lineRule="auto"/>
              <w:rPr>
                <w:ins w:id="315" w:author="Hudler, Rob@Energy" w:date="2018-11-05T12:07:00Z"/>
                <w:rFonts w:eastAsia="Calibri" w:cstheme="minorHAnsi"/>
                <w:b/>
                <w:sz w:val="20"/>
                <w:szCs w:val="20"/>
              </w:rPr>
            </w:pPr>
            <w:ins w:id="316" w:author="Hudler, Rob@Energy" w:date="2018-11-05T14:04:00Z">
              <w:r w:rsidRPr="00D42D0F">
                <w:rPr>
                  <w:rFonts w:eastAsia="Calibri" w:cstheme="minorHAnsi"/>
                  <w:b/>
                  <w:sz w:val="20"/>
                  <w:szCs w:val="20"/>
                </w:rPr>
                <w:t>D</w:t>
              </w:r>
            </w:ins>
            <w:ins w:id="317" w:author="Hudler, Rob@Energy" w:date="2018-11-05T12:07:00Z">
              <w:r w:rsidR="003C6986" w:rsidRPr="00D42D0F">
                <w:rPr>
                  <w:rFonts w:eastAsia="Calibri" w:cstheme="minorHAnsi"/>
                  <w:b/>
                  <w:sz w:val="20"/>
                  <w:szCs w:val="20"/>
                </w:rPr>
                <w:t xml:space="preserve">. Design </w:t>
              </w:r>
            </w:ins>
            <w:ins w:id="318" w:author="Hudler, Rob@Energy" w:date="2018-11-15T11:29:00Z">
              <w:r w:rsidR="0008675E">
                <w:rPr>
                  <w:rFonts w:eastAsia="Calibri" w:cstheme="minorHAnsi"/>
                  <w:b/>
                  <w:sz w:val="20"/>
                  <w:szCs w:val="20"/>
                </w:rPr>
                <w:t xml:space="preserve">Central </w:t>
              </w:r>
            </w:ins>
            <w:ins w:id="319" w:author="Hudler, Rob@Energy" w:date="2018-11-05T12:07:00Z">
              <w:r w:rsidR="003C6986" w:rsidRPr="00D42D0F">
                <w:rPr>
                  <w:rFonts w:eastAsia="Calibri" w:cstheme="minorHAnsi"/>
                  <w:b/>
                  <w:sz w:val="20"/>
                  <w:szCs w:val="20"/>
                </w:rPr>
                <w:t>Water Heating Distribution Systems Information</w:t>
              </w:r>
            </w:ins>
          </w:p>
          <w:p w14:paraId="3F06E60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ins w:id="320" w:author="Hudler, Rob@Energy" w:date="2018-11-05T12:07:00Z"/>
                <w:rFonts w:eastAsia="Calibri" w:cstheme="minorHAnsi"/>
                <w:b/>
                <w:sz w:val="20"/>
                <w:szCs w:val="20"/>
              </w:rPr>
            </w:pPr>
            <w:ins w:id="321" w:author="Hudler, Rob@Energy" w:date="2018-11-05T12:07:00Z">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ins>
          </w:p>
        </w:tc>
      </w:tr>
      <w:tr w:rsidR="003C6986" w:rsidRPr="00C071B0" w14:paraId="140BD71F" w14:textId="77777777" w:rsidTr="003F4127">
        <w:trPr>
          <w:cantSplit/>
          <w:trHeight w:val="144"/>
          <w:ins w:id="322" w:author="Hudler, Rob@Energy" w:date="2018-11-05T12:07:00Z"/>
        </w:trPr>
        <w:tc>
          <w:tcPr>
            <w:tcW w:w="3145" w:type="dxa"/>
            <w:tcBorders>
              <w:top w:val="single" w:sz="4" w:space="0" w:color="auto"/>
              <w:left w:val="single" w:sz="4" w:space="0" w:color="auto"/>
              <w:bottom w:val="single" w:sz="4" w:space="0" w:color="auto"/>
              <w:right w:val="single" w:sz="4" w:space="0" w:color="auto"/>
            </w:tcBorders>
            <w:vAlign w:val="center"/>
          </w:tcPr>
          <w:p w14:paraId="3386801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23" w:author="Hudler, Rob@Energy" w:date="2018-11-05T12:07:00Z"/>
                <w:rFonts w:eastAsia="Times New Roman" w:cstheme="minorHAnsi"/>
                <w:sz w:val="18"/>
                <w:szCs w:val="20"/>
              </w:rPr>
            </w:pPr>
            <w:ins w:id="324" w:author="Hudler, Rob@Energy" w:date="2018-11-05T12:07:00Z">
              <w:r w:rsidRPr="003F4127">
                <w:rPr>
                  <w:rFonts w:eastAsia="Times New Roman" w:cstheme="minorHAnsi"/>
                  <w:sz w:val="18"/>
                  <w:szCs w:val="20"/>
                </w:rPr>
                <w:t>01</w:t>
              </w:r>
            </w:ins>
          </w:p>
        </w:tc>
        <w:tc>
          <w:tcPr>
            <w:tcW w:w="3510" w:type="dxa"/>
            <w:tcBorders>
              <w:top w:val="single" w:sz="4" w:space="0" w:color="auto"/>
              <w:left w:val="single" w:sz="4" w:space="0" w:color="auto"/>
              <w:bottom w:val="single" w:sz="4" w:space="0" w:color="auto"/>
              <w:right w:val="single" w:sz="4" w:space="0" w:color="auto"/>
            </w:tcBorders>
            <w:vAlign w:val="center"/>
          </w:tcPr>
          <w:p w14:paraId="49EC935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25" w:author="Hudler, Rob@Energy" w:date="2018-11-05T12:07:00Z"/>
                <w:rFonts w:eastAsia="Times New Roman" w:cstheme="minorHAnsi"/>
                <w:sz w:val="18"/>
                <w:szCs w:val="20"/>
              </w:rPr>
            </w:pPr>
            <w:ins w:id="326" w:author="Hudler, Rob@Energy" w:date="2018-11-05T12:07:00Z">
              <w:r w:rsidRPr="003F4127">
                <w:rPr>
                  <w:rFonts w:eastAsia="Times New Roman" w:cstheme="minorHAnsi"/>
                  <w:sz w:val="18"/>
                  <w:szCs w:val="20"/>
                </w:rPr>
                <w:t>02</w:t>
              </w:r>
            </w:ins>
          </w:p>
        </w:tc>
        <w:tc>
          <w:tcPr>
            <w:tcW w:w="4146" w:type="dxa"/>
            <w:tcBorders>
              <w:top w:val="single" w:sz="4" w:space="0" w:color="auto"/>
              <w:left w:val="single" w:sz="4" w:space="0" w:color="auto"/>
              <w:bottom w:val="single" w:sz="4" w:space="0" w:color="auto"/>
              <w:right w:val="single" w:sz="4" w:space="0" w:color="auto"/>
            </w:tcBorders>
            <w:vAlign w:val="center"/>
          </w:tcPr>
          <w:p w14:paraId="13DCADF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27" w:author="Hudler, Rob@Energy" w:date="2018-11-05T12:07:00Z"/>
                <w:rFonts w:eastAsia="Times New Roman" w:cstheme="minorHAnsi"/>
                <w:sz w:val="18"/>
                <w:szCs w:val="20"/>
              </w:rPr>
            </w:pPr>
            <w:ins w:id="328" w:author="Hudler, Rob@Energy" w:date="2018-11-05T12:07:00Z">
              <w:r w:rsidRPr="003F4127">
                <w:rPr>
                  <w:rFonts w:eastAsia="Times New Roman" w:cstheme="minorHAnsi"/>
                  <w:sz w:val="18"/>
                  <w:szCs w:val="20"/>
                </w:rPr>
                <w:t>03</w:t>
              </w:r>
            </w:ins>
          </w:p>
        </w:tc>
      </w:tr>
      <w:tr w:rsidR="003C6986" w:rsidRPr="00C071B0" w14:paraId="08360F52" w14:textId="77777777" w:rsidTr="003F4127">
        <w:trPr>
          <w:cantSplit/>
          <w:trHeight w:val="144"/>
          <w:ins w:id="329" w:author="Hudler, Rob@Energy" w:date="2018-11-05T12:07:00Z"/>
        </w:trPr>
        <w:tc>
          <w:tcPr>
            <w:tcW w:w="3145" w:type="dxa"/>
            <w:tcBorders>
              <w:top w:val="single" w:sz="4" w:space="0" w:color="auto"/>
              <w:left w:val="single" w:sz="4" w:space="0" w:color="auto"/>
              <w:bottom w:val="single" w:sz="4" w:space="0" w:color="auto"/>
              <w:right w:val="single" w:sz="4" w:space="0" w:color="auto"/>
            </w:tcBorders>
            <w:vAlign w:val="bottom"/>
          </w:tcPr>
          <w:p w14:paraId="25487EAE"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30" w:author="Hudler, Rob@Energy" w:date="2018-11-05T12:07:00Z"/>
                <w:rFonts w:eastAsia="Times New Roman" w:cstheme="minorHAnsi"/>
                <w:sz w:val="18"/>
                <w:szCs w:val="20"/>
              </w:rPr>
            </w:pPr>
            <w:ins w:id="331" w:author="Hudler, Rob@Energy" w:date="2018-11-05T12:07:00Z">
              <w:r w:rsidRPr="003F4127">
                <w:rPr>
                  <w:rFonts w:eastAsia="Times New Roman" w:cstheme="minorHAnsi"/>
                  <w:sz w:val="18"/>
                  <w:szCs w:val="20"/>
                </w:rPr>
                <w:t>Water Heating System ID or Name</w:t>
              </w:r>
            </w:ins>
          </w:p>
        </w:tc>
        <w:tc>
          <w:tcPr>
            <w:tcW w:w="3510" w:type="dxa"/>
            <w:tcBorders>
              <w:top w:val="single" w:sz="4" w:space="0" w:color="auto"/>
              <w:left w:val="single" w:sz="4" w:space="0" w:color="auto"/>
              <w:bottom w:val="single" w:sz="4" w:space="0" w:color="auto"/>
              <w:right w:val="single" w:sz="4" w:space="0" w:color="auto"/>
            </w:tcBorders>
            <w:vAlign w:val="bottom"/>
          </w:tcPr>
          <w:p w14:paraId="69309873" w14:textId="23A344A6" w:rsidR="003C6986" w:rsidRPr="003F4127" w:rsidDel="002F0583" w:rsidRDefault="003C6986">
            <w:pPr>
              <w:keepNext/>
              <w:tabs>
                <w:tab w:val="left" w:pos="2160"/>
                <w:tab w:val="left" w:pos="2700"/>
                <w:tab w:val="left" w:pos="3420"/>
                <w:tab w:val="left" w:pos="3780"/>
                <w:tab w:val="left" w:pos="5760"/>
                <w:tab w:val="left" w:pos="7212"/>
              </w:tabs>
              <w:spacing w:after="0" w:line="240" w:lineRule="auto"/>
              <w:jc w:val="center"/>
              <w:rPr>
                <w:ins w:id="332" w:author="Hudler, Rob@Energy" w:date="2018-11-05T12:07:00Z"/>
                <w:del w:id="333" w:author="Tam, Danny@Energy" w:date="2018-11-30T15:02:00Z"/>
                <w:rFonts w:eastAsia="Times New Roman" w:cstheme="minorHAnsi"/>
                <w:sz w:val="18"/>
                <w:szCs w:val="20"/>
              </w:rPr>
            </w:pPr>
            <w:ins w:id="334" w:author="Hudler, Rob@Energy" w:date="2018-11-05T12:07:00Z">
              <w:r w:rsidRPr="003F4127">
                <w:rPr>
                  <w:rFonts w:eastAsia="Times New Roman" w:cstheme="minorHAnsi"/>
                  <w:sz w:val="18"/>
                  <w:szCs w:val="20"/>
                </w:rPr>
                <w:t xml:space="preserve">Central DHW System </w:t>
              </w:r>
            </w:ins>
          </w:p>
          <w:p w14:paraId="0855594F" w14:textId="77777777" w:rsidR="003C6986" w:rsidRPr="003F4127" w:rsidRDefault="003C6986">
            <w:pPr>
              <w:keepNext/>
              <w:tabs>
                <w:tab w:val="left" w:pos="2160"/>
                <w:tab w:val="left" w:pos="2700"/>
                <w:tab w:val="left" w:pos="3420"/>
                <w:tab w:val="left" w:pos="3780"/>
                <w:tab w:val="left" w:pos="5760"/>
                <w:tab w:val="left" w:pos="7212"/>
              </w:tabs>
              <w:spacing w:after="0" w:line="240" w:lineRule="auto"/>
              <w:jc w:val="center"/>
              <w:rPr>
                <w:ins w:id="335" w:author="Hudler, Rob@Energy" w:date="2018-11-05T12:07:00Z"/>
                <w:rFonts w:eastAsia="Times New Roman" w:cstheme="minorHAnsi"/>
                <w:sz w:val="18"/>
                <w:szCs w:val="20"/>
              </w:rPr>
            </w:pPr>
            <w:ins w:id="336" w:author="Hudler, Rob@Energy" w:date="2018-11-05T12:07:00Z">
              <w:r w:rsidRPr="003F4127">
                <w:rPr>
                  <w:rFonts w:eastAsia="Times New Roman" w:cstheme="minorHAnsi"/>
                  <w:sz w:val="18"/>
                  <w:szCs w:val="20"/>
                </w:rPr>
                <w:t>Distribution Type</w:t>
              </w:r>
            </w:ins>
          </w:p>
        </w:tc>
        <w:tc>
          <w:tcPr>
            <w:tcW w:w="4146" w:type="dxa"/>
            <w:tcBorders>
              <w:top w:val="single" w:sz="4" w:space="0" w:color="auto"/>
              <w:left w:val="single" w:sz="4" w:space="0" w:color="auto"/>
              <w:bottom w:val="single" w:sz="4" w:space="0" w:color="auto"/>
              <w:right w:val="single" w:sz="4" w:space="0" w:color="auto"/>
            </w:tcBorders>
            <w:vAlign w:val="bottom"/>
          </w:tcPr>
          <w:p w14:paraId="4D4FE3E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37" w:author="Hudler, Rob@Energy" w:date="2018-11-05T12:07:00Z"/>
                <w:rFonts w:eastAsia="Times New Roman" w:cstheme="minorHAnsi"/>
                <w:sz w:val="18"/>
                <w:szCs w:val="20"/>
              </w:rPr>
            </w:pPr>
            <w:ins w:id="338" w:author="Hudler, Rob@Energy" w:date="2018-11-05T12:07:00Z">
              <w:r w:rsidRPr="003F4127">
                <w:rPr>
                  <w:rFonts w:eastAsia="Times New Roman" w:cstheme="minorHAnsi"/>
                  <w:sz w:val="18"/>
                  <w:szCs w:val="20"/>
                </w:rPr>
                <w:t>Dwelling Unit DHW System</w:t>
              </w:r>
            </w:ins>
          </w:p>
          <w:p w14:paraId="0CE6AA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39" w:author="Hudler, Rob@Energy" w:date="2018-11-05T12:07:00Z"/>
                <w:rFonts w:eastAsia="Times New Roman" w:cstheme="minorHAnsi"/>
                <w:sz w:val="18"/>
                <w:szCs w:val="20"/>
              </w:rPr>
            </w:pPr>
            <w:ins w:id="340" w:author="Hudler, Rob@Energy" w:date="2018-11-05T12:07:00Z">
              <w:r w:rsidRPr="003F4127">
                <w:rPr>
                  <w:rFonts w:eastAsia="Times New Roman" w:cstheme="minorHAnsi"/>
                  <w:sz w:val="18"/>
                  <w:szCs w:val="20"/>
                </w:rPr>
                <w:t>Distribution Type</w:t>
              </w:r>
            </w:ins>
          </w:p>
        </w:tc>
      </w:tr>
      <w:tr w:rsidR="003C6986" w:rsidRPr="00C071B0" w14:paraId="3670AD5F" w14:textId="77777777" w:rsidTr="003F4127">
        <w:trPr>
          <w:cantSplit/>
          <w:trHeight w:val="144"/>
          <w:ins w:id="341" w:author="Hudler, Rob@Energy" w:date="2018-11-05T12:07:00Z"/>
        </w:trPr>
        <w:tc>
          <w:tcPr>
            <w:tcW w:w="3145" w:type="dxa"/>
            <w:tcBorders>
              <w:top w:val="single" w:sz="4" w:space="0" w:color="auto"/>
              <w:left w:val="single" w:sz="4" w:space="0" w:color="auto"/>
              <w:bottom w:val="single" w:sz="4" w:space="0" w:color="auto"/>
              <w:right w:val="single" w:sz="4" w:space="0" w:color="auto"/>
            </w:tcBorders>
            <w:vAlign w:val="center"/>
          </w:tcPr>
          <w:p w14:paraId="1CF67C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42" w:author="Hudler, Rob@Energy" w:date="2018-11-05T12:07:00Z"/>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37099DA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ins w:id="343" w:author="Hudler, Rob@Energy" w:date="2018-11-05T12:07:00Z"/>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06F314C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ins w:id="344" w:author="Hudler, Rob@Energy" w:date="2018-11-05T12:07:00Z"/>
                <w:rFonts w:eastAsia="Times New Roman" w:cstheme="minorHAnsi"/>
                <w:sz w:val="20"/>
                <w:szCs w:val="20"/>
              </w:rPr>
            </w:pPr>
          </w:p>
        </w:tc>
      </w:tr>
      <w:tr w:rsidR="003C6986" w:rsidRPr="00C071B0" w14:paraId="369872C2" w14:textId="77777777" w:rsidTr="003F4127">
        <w:trPr>
          <w:cantSplit/>
          <w:trHeight w:val="144"/>
          <w:ins w:id="345" w:author="Hudler, Rob@Energy" w:date="2018-11-05T12:07:00Z"/>
        </w:trPr>
        <w:tc>
          <w:tcPr>
            <w:tcW w:w="3145" w:type="dxa"/>
            <w:tcBorders>
              <w:top w:val="single" w:sz="4" w:space="0" w:color="auto"/>
              <w:left w:val="single" w:sz="4" w:space="0" w:color="auto"/>
              <w:bottom w:val="single" w:sz="4" w:space="0" w:color="auto"/>
              <w:right w:val="single" w:sz="4" w:space="0" w:color="auto"/>
            </w:tcBorders>
            <w:vAlign w:val="center"/>
          </w:tcPr>
          <w:p w14:paraId="1BB7ED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46" w:author="Hudler, Rob@Energy" w:date="2018-11-05T12:07:00Z"/>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7A15A4F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47" w:author="Hudler, Rob@Energy" w:date="2018-11-05T12:07:00Z"/>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2B67579A"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348" w:author="Hudler, Rob@Energy" w:date="2018-11-05T12:07:00Z"/>
                <w:rFonts w:eastAsia="Times New Roman" w:cstheme="minorHAnsi"/>
                <w:sz w:val="20"/>
                <w:szCs w:val="20"/>
              </w:rPr>
            </w:pPr>
          </w:p>
        </w:tc>
      </w:tr>
    </w:tbl>
    <w:p w14:paraId="25037498" w14:textId="77777777" w:rsidR="003C6986" w:rsidRPr="00D42D0F" w:rsidRDefault="003C6986" w:rsidP="006530E0">
      <w:pPr>
        <w:spacing w:after="0"/>
        <w:rPr>
          <w:rFonts w:cstheme="minorHAnsi"/>
          <w:sz w:val="20"/>
          <w:szCs w:val="20"/>
        </w:rPr>
      </w:pPr>
    </w:p>
    <w:tbl>
      <w:tblPr>
        <w:tblW w:w="10796" w:type="dxa"/>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146"/>
        <w:gridCol w:w="3417"/>
        <w:gridCol w:w="4233"/>
      </w:tblGrid>
      <w:tr w:rsidR="003A6FF9" w:rsidRPr="00C071B0" w14:paraId="4A4F10F0" w14:textId="77777777" w:rsidTr="003F4127">
        <w:trPr>
          <w:cantSplit/>
          <w:trHeight w:val="560"/>
          <w:ins w:id="349" w:author="Hudler, Rob@Energy" w:date="2018-10-16T14:13:00Z"/>
        </w:trPr>
        <w:tc>
          <w:tcPr>
            <w:tcW w:w="10796" w:type="dxa"/>
            <w:gridSpan w:val="3"/>
            <w:tcBorders>
              <w:top w:val="single" w:sz="4" w:space="0" w:color="auto"/>
              <w:left w:val="single" w:sz="4" w:space="0" w:color="auto"/>
              <w:bottom w:val="single" w:sz="4" w:space="0" w:color="auto"/>
              <w:right w:val="single" w:sz="4" w:space="0" w:color="auto"/>
            </w:tcBorders>
          </w:tcPr>
          <w:p w14:paraId="7B63E65D" w14:textId="44605EF8" w:rsidR="003A6FF9" w:rsidRPr="009747C6" w:rsidRDefault="00866555" w:rsidP="003A6FF9">
            <w:pPr>
              <w:keepNext/>
              <w:tabs>
                <w:tab w:val="left" w:pos="2160"/>
                <w:tab w:val="left" w:pos="2700"/>
                <w:tab w:val="left" w:pos="3420"/>
                <w:tab w:val="left" w:pos="3780"/>
                <w:tab w:val="left" w:pos="5760"/>
                <w:tab w:val="left" w:pos="7212"/>
              </w:tabs>
              <w:spacing w:after="0" w:line="240" w:lineRule="auto"/>
              <w:rPr>
                <w:ins w:id="350" w:author="Hudler, Rob@Energy" w:date="2018-10-16T15:06:00Z"/>
                <w:rFonts w:eastAsia="Calibri" w:cstheme="minorHAnsi"/>
                <w:b/>
                <w:sz w:val="20"/>
                <w:szCs w:val="20"/>
              </w:rPr>
            </w:pPr>
            <w:ins w:id="351" w:author="Hudler, Rob@Energy" w:date="2018-11-05T14:04:00Z">
              <w:r w:rsidRPr="00D42D0F">
                <w:rPr>
                  <w:rFonts w:eastAsia="Calibri" w:cstheme="minorHAnsi"/>
                  <w:b/>
                  <w:sz w:val="20"/>
                  <w:szCs w:val="20"/>
                </w:rPr>
                <w:t>E</w:t>
              </w:r>
            </w:ins>
            <w:ins w:id="352" w:author="Hudler, Rob@Energy" w:date="2018-10-16T15:06:00Z">
              <w:r w:rsidR="003A6FF9" w:rsidRPr="00D42D0F">
                <w:rPr>
                  <w:rFonts w:eastAsia="Calibri" w:cstheme="minorHAnsi"/>
                  <w:b/>
                  <w:sz w:val="20"/>
                  <w:szCs w:val="20"/>
                </w:rPr>
                <w:t xml:space="preserve">. Installed </w:t>
              </w:r>
            </w:ins>
            <w:ins w:id="353" w:author="Hudler, Rob@Energy" w:date="2018-11-15T11:29:00Z">
              <w:r w:rsidR="0008675E">
                <w:rPr>
                  <w:rFonts w:eastAsia="Calibri" w:cstheme="minorHAnsi"/>
                  <w:b/>
                  <w:sz w:val="20"/>
                  <w:szCs w:val="20"/>
                </w:rPr>
                <w:t xml:space="preserve">Central </w:t>
              </w:r>
            </w:ins>
            <w:ins w:id="354" w:author="Hudler, Rob@Energy" w:date="2018-10-16T15:06:00Z">
              <w:r w:rsidR="003A6FF9" w:rsidRPr="00D42D0F">
                <w:rPr>
                  <w:rFonts w:eastAsia="Calibri" w:cstheme="minorHAnsi"/>
                  <w:b/>
                  <w:sz w:val="20"/>
                  <w:szCs w:val="20"/>
                </w:rPr>
                <w:t>Water Heating Distribution Systems Information</w:t>
              </w:r>
            </w:ins>
          </w:p>
          <w:p w14:paraId="2BFBAF64" w14:textId="0A984B6C" w:rsidR="003A6FF9" w:rsidRPr="003F4127" w:rsidDel="002F0583" w:rsidRDefault="003A6FF9">
            <w:pPr>
              <w:keepNext/>
              <w:tabs>
                <w:tab w:val="left" w:pos="2160"/>
                <w:tab w:val="left" w:pos="2700"/>
                <w:tab w:val="left" w:pos="3420"/>
                <w:tab w:val="left" w:pos="3780"/>
                <w:tab w:val="left" w:pos="5760"/>
                <w:tab w:val="left" w:pos="7212"/>
              </w:tabs>
              <w:spacing w:after="0" w:line="240" w:lineRule="auto"/>
              <w:rPr>
                <w:ins w:id="355" w:author="Hudler, Rob@Energy" w:date="2018-10-16T15:04:00Z"/>
                <w:del w:id="356" w:author="Tam, Danny@Energy" w:date="2018-11-30T15:01:00Z"/>
                <w:rFonts w:eastAsia="Calibri" w:cstheme="minorHAnsi"/>
                <w:b/>
                <w:sz w:val="18"/>
                <w:szCs w:val="20"/>
              </w:rPr>
            </w:pPr>
            <w:ins w:id="357" w:author="Hudler, Rob@Energy" w:date="2018-10-16T15:06:00Z">
              <w:r w:rsidRPr="003F4127">
                <w:rPr>
                  <w:rFonts w:eastAsia="Times New Roman" w:cstheme="minorHAnsi"/>
                  <w:sz w:val="18"/>
                  <w:szCs w:val="20"/>
                </w:rPr>
                <w:t>This table reports the water heating distribution types specified on the registered CF1R compliance document for this project.</w:t>
              </w:r>
            </w:ins>
          </w:p>
          <w:p w14:paraId="6BFFAAF9" w14:textId="42896530" w:rsidR="003A6FF9" w:rsidRPr="003F4127" w:rsidRDefault="003A6FF9">
            <w:pPr>
              <w:keepNext/>
              <w:tabs>
                <w:tab w:val="left" w:pos="2160"/>
                <w:tab w:val="left" w:pos="2700"/>
                <w:tab w:val="left" w:pos="3420"/>
                <w:tab w:val="left" w:pos="3780"/>
                <w:tab w:val="left" w:pos="5760"/>
                <w:tab w:val="left" w:pos="7212"/>
              </w:tabs>
              <w:spacing w:after="0" w:line="240" w:lineRule="auto"/>
              <w:rPr>
                <w:ins w:id="358" w:author="Hudler, Rob@Energy" w:date="2018-10-16T14:13:00Z"/>
                <w:rFonts w:eastAsia="Calibri" w:cstheme="minorHAnsi"/>
                <w:b/>
                <w:sz w:val="20"/>
                <w:szCs w:val="20"/>
              </w:rPr>
            </w:pPr>
            <w:ins w:id="359" w:author="Hudler, Rob@Energy" w:date="2018-10-16T14:13:00Z">
              <w:r w:rsidRPr="003F4127">
                <w:rPr>
                  <w:rFonts w:eastAsia="Calibri" w:cstheme="minorHAnsi"/>
                  <w:b/>
                  <w:sz w:val="18"/>
                  <w:szCs w:val="20"/>
                </w:rPr>
                <w:t xml:space="preserve"> </w:t>
              </w:r>
            </w:ins>
          </w:p>
        </w:tc>
      </w:tr>
      <w:tr w:rsidR="003A6FF9" w:rsidRPr="00C071B0" w14:paraId="04913030" w14:textId="77777777" w:rsidTr="003F4127">
        <w:trPr>
          <w:cantSplit/>
          <w:trHeight w:val="144"/>
          <w:ins w:id="360" w:author="Hudler, Rob@Energy" w:date="2018-10-16T14:13:00Z"/>
        </w:trPr>
        <w:tc>
          <w:tcPr>
            <w:tcW w:w="3146" w:type="dxa"/>
            <w:tcBorders>
              <w:top w:val="single" w:sz="4" w:space="0" w:color="auto"/>
              <w:left w:val="single" w:sz="4" w:space="0" w:color="auto"/>
              <w:bottom w:val="single" w:sz="4" w:space="0" w:color="auto"/>
              <w:right w:val="single" w:sz="4" w:space="0" w:color="auto"/>
            </w:tcBorders>
            <w:vAlign w:val="bottom"/>
          </w:tcPr>
          <w:p w14:paraId="5649920A"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61" w:author="Hudler, Rob@Energy" w:date="2018-10-16T14:13:00Z"/>
                <w:rFonts w:eastAsia="Times New Roman" w:cstheme="minorHAnsi"/>
                <w:sz w:val="18"/>
                <w:szCs w:val="20"/>
              </w:rPr>
            </w:pPr>
            <w:ins w:id="362" w:author="Hudler, Rob@Energy" w:date="2018-10-16T14:13:00Z">
              <w:r w:rsidRPr="003F4127">
                <w:rPr>
                  <w:rFonts w:eastAsia="Times New Roman" w:cstheme="minorHAnsi"/>
                  <w:sz w:val="18"/>
                  <w:szCs w:val="20"/>
                </w:rPr>
                <w:t>01</w:t>
              </w:r>
            </w:ins>
          </w:p>
        </w:tc>
        <w:tc>
          <w:tcPr>
            <w:tcW w:w="3417" w:type="dxa"/>
            <w:tcBorders>
              <w:top w:val="single" w:sz="4" w:space="0" w:color="auto"/>
              <w:left w:val="single" w:sz="4" w:space="0" w:color="auto"/>
              <w:bottom w:val="single" w:sz="4" w:space="0" w:color="auto"/>
              <w:right w:val="single" w:sz="4" w:space="0" w:color="auto"/>
            </w:tcBorders>
            <w:vAlign w:val="bottom"/>
          </w:tcPr>
          <w:p w14:paraId="464D0D38" w14:textId="7D18732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63" w:author="Hudler, Rob@Energy" w:date="2018-10-16T15:04:00Z"/>
                <w:rFonts w:eastAsia="Times New Roman" w:cstheme="minorHAnsi"/>
                <w:sz w:val="18"/>
                <w:szCs w:val="20"/>
              </w:rPr>
            </w:pPr>
            <w:ins w:id="364" w:author="Hudler, Rob@Energy" w:date="2018-10-16T15:04:00Z">
              <w:r w:rsidRPr="003F4127">
                <w:rPr>
                  <w:rFonts w:eastAsia="Times New Roman" w:cstheme="minorHAnsi"/>
                  <w:sz w:val="18"/>
                  <w:szCs w:val="20"/>
                </w:rPr>
                <w:t>02</w:t>
              </w:r>
            </w:ins>
          </w:p>
        </w:tc>
        <w:tc>
          <w:tcPr>
            <w:tcW w:w="4233" w:type="dxa"/>
            <w:tcBorders>
              <w:top w:val="single" w:sz="4" w:space="0" w:color="auto"/>
              <w:left w:val="single" w:sz="4" w:space="0" w:color="auto"/>
              <w:bottom w:val="single" w:sz="4" w:space="0" w:color="auto"/>
              <w:right w:val="single" w:sz="4" w:space="0" w:color="auto"/>
            </w:tcBorders>
            <w:vAlign w:val="bottom"/>
          </w:tcPr>
          <w:p w14:paraId="5F747514" w14:textId="504C2658"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65" w:author="Hudler, Rob@Energy" w:date="2018-10-16T14:13:00Z"/>
                <w:rFonts w:eastAsia="Times New Roman" w:cstheme="minorHAnsi"/>
                <w:sz w:val="18"/>
                <w:szCs w:val="20"/>
              </w:rPr>
            </w:pPr>
            <w:ins w:id="366" w:author="Hudler, Rob@Energy" w:date="2018-10-16T14:13:00Z">
              <w:r w:rsidRPr="003F4127">
                <w:rPr>
                  <w:rFonts w:eastAsia="Times New Roman" w:cstheme="minorHAnsi"/>
                  <w:sz w:val="18"/>
                  <w:szCs w:val="20"/>
                </w:rPr>
                <w:t>0</w:t>
              </w:r>
            </w:ins>
            <w:ins w:id="367" w:author="Hudler, Rob@Energy" w:date="2018-10-16T15:05:00Z">
              <w:r w:rsidRPr="003F4127">
                <w:rPr>
                  <w:rFonts w:eastAsia="Times New Roman" w:cstheme="minorHAnsi"/>
                  <w:sz w:val="18"/>
                  <w:szCs w:val="20"/>
                </w:rPr>
                <w:t>3</w:t>
              </w:r>
            </w:ins>
          </w:p>
        </w:tc>
      </w:tr>
      <w:tr w:rsidR="003A6FF9" w:rsidRPr="00C071B0" w14:paraId="31C9D64A" w14:textId="77777777" w:rsidTr="003F4127">
        <w:trPr>
          <w:cantSplit/>
          <w:trHeight w:val="144"/>
          <w:ins w:id="368" w:author="Hudler, Rob@Energy" w:date="2018-10-16T14:13:00Z"/>
        </w:trPr>
        <w:tc>
          <w:tcPr>
            <w:tcW w:w="3146" w:type="dxa"/>
            <w:tcBorders>
              <w:top w:val="single" w:sz="4" w:space="0" w:color="auto"/>
              <w:left w:val="single" w:sz="4" w:space="0" w:color="auto"/>
              <w:bottom w:val="single" w:sz="4" w:space="0" w:color="auto"/>
              <w:right w:val="single" w:sz="4" w:space="0" w:color="auto"/>
            </w:tcBorders>
            <w:vAlign w:val="bottom"/>
          </w:tcPr>
          <w:p w14:paraId="50F2549D"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69" w:author="Hudler, Rob@Energy" w:date="2018-10-16T14:13:00Z"/>
                <w:rFonts w:eastAsia="Times New Roman" w:cstheme="minorHAnsi"/>
                <w:sz w:val="18"/>
                <w:szCs w:val="20"/>
              </w:rPr>
            </w:pPr>
            <w:ins w:id="370" w:author="Hudler, Rob@Energy" w:date="2018-10-16T14:13:00Z">
              <w:r w:rsidRPr="003F4127">
                <w:rPr>
                  <w:rFonts w:eastAsia="Times New Roman" w:cstheme="minorHAnsi"/>
                  <w:sz w:val="18"/>
                  <w:szCs w:val="20"/>
                </w:rPr>
                <w:t>Water Heating System ID or Name</w:t>
              </w:r>
            </w:ins>
          </w:p>
        </w:tc>
        <w:tc>
          <w:tcPr>
            <w:tcW w:w="3417" w:type="dxa"/>
            <w:tcBorders>
              <w:top w:val="single" w:sz="4" w:space="0" w:color="auto"/>
              <w:left w:val="single" w:sz="4" w:space="0" w:color="auto"/>
              <w:bottom w:val="single" w:sz="4" w:space="0" w:color="auto"/>
              <w:right w:val="single" w:sz="4" w:space="0" w:color="auto"/>
            </w:tcBorders>
            <w:vAlign w:val="bottom"/>
          </w:tcPr>
          <w:p w14:paraId="631180FC" w14:textId="625371FB"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71" w:author="Hudler, Rob@Energy" w:date="2018-10-16T15:04:00Z"/>
                <w:rFonts w:eastAsia="Times New Roman" w:cstheme="minorHAnsi"/>
                <w:sz w:val="18"/>
                <w:szCs w:val="20"/>
              </w:rPr>
            </w:pPr>
            <w:ins w:id="372" w:author="Hudler, Rob@Energy" w:date="2018-10-16T15:04:00Z">
              <w:r w:rsidRPr="003F4127">
                <w:rPr>
                  <w:rFonts w:eastAsia="Times New Roman" w:cstheme="minorHAnsi"/>
                  <w:sz w:val="18"/>
                  <w:szCs w:val="20"/>
                </w:rPr>
                <w:t>Central DHW System Distribution Type</w:t>
              </w:r>
            </w:ins>
          </w:p>
        </w:tc>
        <w:tc>
          <w:tcPr>
            <w:tcW w:w="4233" w:type="dxa"/>
            <w:tcBorders>
              <w:top w:val="single" w:sz="4" w:space="0" w:color="auto"/>
              <w:left w:val="single" w:sz="4" w:space="0" w:color="auto"/>
              <w:bottom w:val="single" w:sz="4" w:space="0" w:color="auto"/>
              <w:right w:val="single" w:sz="4" w:space="0" w:color="auto"/>
            </w:tcBorders>
            <w:vAlign w:val="bottom"/>
          </w:tcPr>
          <w:p w14:paraId="7BA4E732" w14:textId="3B9D8B4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73" w:author="Hudler, Rob@Energy" w:date="2018-10-16T14:13:00Z"/>
                <w:rFonts w:eastAsia="Times New Roman" w:cstheme="minorHAnsi"/>
                <w:sz w:val="18"/>
                <w:szCs w:val="20"/>
              </w:rPr>
            </w:pPr>
            <w:ins w:id="374" w:author="Hudler, Rob@Energy" w:date="2018-10-16T15:05:00Z">
              <w:r w:rsidRPr="003F4127">
                <w:rPr>
                  <w:rFonts w:eastAsia="Times New Roman" w:cstheme="minorHAnsi"/>
                  <w:sz w:val="18"/>
                  <w:szCs w:val="20"/>
                </w:rPr>
                <w:t>Dwelling Unit</w:t>
              </w:r>
            </w:ins>
            <w:ins w:id="375" w:author="Hudler, Rob@Energy" w:date="2018-10-16T14:13:00Z">
              <w:r w:rsidRPr="003F4127">
                <w:rPr>
                  <w:rFonts w:eastAsia="Times New Roman" w:cstheme="minorHAnsi"/>
                  <w:sz w:val="18"/>
                  <w:szCs w:val="20"/>
                </w:rPr>
                <w:t xml:space="preserve"> DHW System</w:t>
              </w:r>
            </w:ins>
          </w:p>
          <w:p w14:paraId="0046530B"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ins w:id="376" w:author="Hudler, Rob@Energy" w:date="2018-10-16T14:13:00Z"/>
                <w:rFonts w:eastAsia="Times New Roman" w:cstheme="minorHAnsi"/>
                <w:sz w:val="18"/>
                <w:szCs w:val="20"/>
              </w:rPr>
            </w:pPr>
            <w:ins w:id="377" w:author="Hudler, Rob@Energy" w:date="2018-10-16T14:13:00Z">
              <w:r w:rsidRPr="003F4127">
                <w:rPr>
                  <w:rFonts w:eastAsia="Times New Roman" w:cstheme="minorHAnsi"/>
                  <w:sz w:val="18"/>
                  <w:szCs w:val="20"/>
                </w:rPr>
                <w:t>Distribution Type</w:t>
              </w:r>
            </w:ins>
          </w:p>
        </w:tc>
      </w:tr>
      <w:tr w:rsidR="003A6FF9" w:rsidRPr="00C071B0" w14:paraId="6AB1D008" w14:textId="77777777" w:rsidTr="003F4127">
        <w:trPr>
          <w:cantSplit/>
          <w:trHeight w:val="144"/>
          <w:ins w:id="378" w:author="Hudler, Rob@Energy" w:date="2018-10-16T14:13:00Z"/>
        </w:trPr>
        <w:tc>
          <w:tcPr>
            <w:tcW w:w="3146" w:type="dxa"/>
            <w:tcBorders>
              <w:top w:val="single" w:sz="4" w:space="0" w:color="auto"/>
              <w:left w:val="single" w:sz="4" w:space="0" w:color="auto"/>
              <w:bottom w:val="single" w:sz="4" w:space="0" w:color="auto"/>
              <w:right w:val="single" w:sz="4" w:space="0" w:color="auto"/>
            </w:tcBorders>
            <w:vAlign w:val="center"/>
          </w:tcPr>
          <w:p w14:paraId="272EA9DA"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ins w:id="379" w:author="Hudler, Rob@Energy" w:date="2018-10-16T14:13:00Z"/>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482EB35"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ins w:id="380" w:author="Hudler, Rob@Energy" w:date="2018-10-16T15:04:00Z"/>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36E949" w14:textId="318E2089"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ins w:id="381" w:author="Hudler, Rob@Energy" w:date="2018-10-16T14:13:00Z"/>
                <w:rFonts w:eastAsia="Times New Roman" w:cstheme="minorHAnsi"/>
                <w:sz w:val="20"/>
                <w:szCs w:val="20"/>
              </w:rPr>
            </w:pPr>
          </w:p>
        </w:tc>
      </w:tr>
      <w:tr w:rsidR="003A6FF9" w:rsidRPr="00C071B0" w14:paraId="6734B194" w14:textId="77777777" w:rsidTr="003F4127">
        <w:trPr>
          <w:cantSplit/>
          <w:trHeight w:val="144"/>
          <w:ins w:id="382" w:author="Hudler, Rob@Energy" w:date="2018-10-16T14:13:00Z"/>
        </w:trPr>
        <w:tc>
          <w:tcPr>
            <w:tcW w:w="3146" w:type="dxa"/>
            <w:tcBorders>
              <w:top w:val="single" w:sz="4" w:space="0" w:color="auto"/>
              <w:left w:val="single" w:sz="4" w:space="0" w:color="auto"/>
              <w:bottom w:val="single" w:sz="4" w:space="0" w:color="auto"/>
              <w:right w:val="single" w:sz="4" w:space="0" w:color="auto"/>
            </w:tcBorders>
            <w:vAlign w:val="center"/>
          </w:tcPr>
          <w:p w14:paraId="4286B3C0"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ins w:id="383" w:author="Hudler, Rob@Energy" w:date="2018-10-16T14:13:00Z"/>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C074F0D"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ins w:id="384" w:author="Hudler, Rob@Energy" w:date="2018-10-16T15:04:00Z"/>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AA955B" w14:textId="1D861604"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ins w:id="385" w:author="Hudler, Rob@Energy" w:date="2018-10-16T14:13:00Z"/>
                <w:rFonts w:eastAsia="Times New Roman" w:cstheme="minorHAnsi"/>
                <w:sz w:val="20"/>
                <w:szCs w:val="20"/>
              </w:rPr>
            </w:pPr>
          </w:p>
        </w:tc>
      </w:tr>
    </w:tbl>
    <w:p w14:paraId="38518F87" w14:textId="77777777" w:rsidR="00FF7439" w:rsidRPr="003F4127" w:rsidRDefault="00FF7439">
      <w:pPr>
        <w:rPr>
          <w:ins w:id="386" w:author="Hudler, Rob@Energy" w:date="2018-10-16T14:25:00Z"/>
          <w:rFonts w:cstheme="minorHAnsi"/>
          <w:sz w:val="20"/>
          <w:szCs w:val="20"/>
        </w:rPr>
      </w:pPr>
    </w:p>
    <w:p w14:paraId="6C9BB0D5" w14:textId="4D556238" w:rsidR="008C11E5" w:rsidRPr="003F4127" w:rsidRDefault="008C11E5">
      <w:pPr>
        <w:rPr>
          <w:ins w:id="387" w:author="Hudler, Rob@Energy" w:date="2018-10-16T14:13:00Z"/>
          <w:rFonts w:cstheme="minorHAnsi"/>
          <w:sz w:val="20"/>
          <w:szCs w:val="20"/>
        </w:rPr>
      </w:pPr>
    </w:p>
    <w:p w14:paraId="5FA5CA9F" w14:textId="77777777" w:rsidR="00DA1E2A" w:rsidRPr="003F4127" w:rsidRDefault="00DA1E2A">
      <w:pPr>
        <w:rPr>
          <w:ins w:id="388" w:author="Hudler, Rob@Energy" w:date="2018-10-11T13:38: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Change w:id="389">
          <w:tblGrid>
            <w:gridCol w:w="590"/>
            <w:gridCol w:w="10200"/>
          </w:tblGrid>
        </w:tblGridChange>
      </w:tblGrid>
      <w:tr w:rsidR="004359DD" w:rsidRPr="00C071B0" w14:paraId="3A55591F" w14:textId="77777777" w:rsidTr="003F4127">
        <w:trPr>
          <w:trHeight w:val="144"/>
          <w:ins w:id="390" w:author="Hudler, Rob@Energy" w:date="2018-10-16T14:01:00Z"/>
        </w:trPr>
        <w:tc>
          <w:tcPr>
            <w:tcW w:w="10790" w:type="dxa"/>
            <w:gridSpan w:val="2"/>
          </w:tcPr>
          <w:p w14:paraId="6C74079F" w14:textId="42325E7A" w:rsidR="004359DD" w:rsidRPr="00D42D0F" w:rsidRDefault="00866555">
            <w:pPr>
              <w:keepNext/>
              <w:spacing w:after="0" w:line="240" w:lineRule="auto"/>
              <w:jc w:val="both"/>
              <w:rPr>
                <w:ins w:id="391" w:author="Hudler, Rob@Energy" w:date="2018-10-16T14:01:00Z"/>
                <w:rFonts w:eastAsia="Calibri" w:cstheme="minorHAnsi"/>
                <w:sz w:val="20"/>
                <w:szCs w:val="20"/>
              </w:rPr>
            </w:pPr>
            <w:ins w:id="392" w:author="Hudler, Rob@Energy" w:date="2018-11-05T14:04:00Z">
              <w:r w:rsidRPr="00405CF9">
                <w:rPr>
                  <w:rFonts w:eastAsia="Calibri" w:cstheme="minorHAnsi"/>
                  <w:b/>
                  <w:sz w:val="20"/>
                  <w:szCs w:val="20"/>
                </w:rPr>
                <w:lastRenderedPageBreak/>
                <w:t>F</w:t>
              </w:r>
            </w:ins>
            <w:ins w:id="393" w:author="Hudler, Rob@Energy" w:date="2018-10-16T14:01:00Z">
              <w:r w:rsidR="004359DD" w:rsidRPr="00405CF9">
                <w:rPr>
                  <w:rFonts w:eastAsia="Calibri" w:cstheme="minorHAnsi"/>
                  <w:b/>
                  <w:sz w:val="20"/>
                  <w:szCs w:val="20"/>
                </w:rPr>
                <w:t xml:space="preserve">. </w:t>
              </w:r>
              <w:r w:rsidR="004359DD" w:rsidRPr="00D42D0F">
                <w:rPr>
                  <w:rFonts w:eastAsia="Calibri" w:cstheme="minorHAnsi"/>
                  <w:b/>
                  <w:sz w:val="20"/>
                  <w:szCs w:val="20"/>
                </w:rPr>
                <w:t>Mandatory Requirements for All Central Domestic Hot Water Systems</w:t>
              </w:r>
            </w:ins>
          </w:p>
        </w:tc>
      </w:tr>
      <w:tr w:rsidR="004359DD" w:rsidRPr="00C071B0" w14:paraId="72A4087F" w14:textId="77777777" w:rsidTr="003F4127">
        <w:trPr>
          <w:trHeight w:val="144"/>
          <w:ins w:id="394" w:author="Hudler, Rob@Energy" w:date="2018-10-16T14:01:00Z"/>
        </w:trPr>
        <w:tc>
          <w:tcPr>
            <w:tcW w:w="590" w:type="dxa"/>
            <w:vAlign w:val="center"/>
          </w:tcPr>
          <w:p w14:paraId="7748C590" w14:textId="77777777" w:rsidR="004359DD" w:rsidRPr="003F4127" w:rsidRDefault="004359DD" w:rsidP="004359DD">
            <w:pPr>
              <w:keepNext/>
              <w:spacing w:after="0" w:line="240" w:lineRule="auto"/>
              <w:jc w:val="center"/>
              <w:rPr>
                <w:ins w:id="395" w:author="Hudler, Rob@Energy" w:date="2018-10-16T14:01:00Z"/>
                <w:rFonts w:eastAsia="Calibri" w:cstheme="minorHAnsi"/>
                <w:sz w:val="18"/>
                <w:szCs w:val="20"/>
              </w:rPr>
            </w:pPr>
            <w:ins w:id="396" w:author="Hudler, Rob@Energy" w:date="2018-10-16T14:01:00Z">
              <w:r w:rsidRPr="003F4127">
                <w:rPr>
                  <w:rFonts w:eastAsia="Calibri" w:cstheme="minorHAnsi"/>
                  <w:sz w:val="18"/>
                  <w:szCs w:val="20"/>
                </w:rPr>
                <w:t>01</w:t>
              </w:r>
            </w:ins>
          </w:p>
        </w:tc>
        <w:tc>
          <w:tcPr>
            <w:tcW w:w="10200" w:type="dxa"/>
          </w:tcPr>
          <w:p w14:paraId="3DD01435" w14:textId="77777777" w:rsidR="004359DD" w:rsidRPr="003F4127" w:rsidRDefault="004359DD" w:rsidP="004359DD">
            <w:pPr>
              <w:keepNext/>
              <w:autoSpaceDE w:val="0"/>
              <w:autoSpaceDN w:val="0"/>
              <w:adjustRightInd w:val="0"/>
              <w:spacing w:after="0" w:line="240" w:lineRule="auto"/>
              <w:rPr>
                <w:ins w:id="397" w:author="Hudler, Rob@Energy" w:date="2018-10-16T14:01:00Z"/>
                <w:rFonts w:eastAsia="Calibri" w:cstheme="minorHAnsi"/>
                <w:sz w:val="18"/>
                <w:szCs w:val="20"/>
              </w:rPr>
            </w:pPr>
            <w:ins w:id="398" w:author="Hudler, Rob@Energy" w:date="2018-10-16T14:01:00Z">
              <w:r w:rsidRPr="003F4127">
                <w:rPr>
                  <w:rFonts w:eastAsia="Calibri" w:cstheme="minorHAnsi"/>
                  <w:bCs/>
                  <w:sz w:val="18"/>
                  <w:szCs w:val="20"/>
                </w:rPr>
                <w:t>On systems that have a total capacity greater than 167,000 Btu/</w:t>
              </w:r>
              <w:proofErr w:type="spellStart"/>
              <w:r w:rsidRPr="003F4127">
                <w:rPr>
                  <w:rFonts w:eastAsia="Calibri" w:cstheme="minorHAnsi"/>
                  <w:bCs/>
                  <w:sz w:val="18"/>
                  <w:szCs w:val="20"/>
                </w:rPr>
                <w:t>hr</w:t>
              </w:r>
              <w:proofErr w:type="spellEnd"/>
              <w:r w:rsidRPr="003F4127">
                <w:rPr>
                  <w:rFonts w:eastAsia="Calibri" w:cstheme="minorHAnsi"/>
                  <w:bCs/>
                  <w:sz w:val="18"/>
                  <w:szCs w:val="20"/>
                </w:rPr>
                <w:t xml:space="preserve">, outlets that require higher than service water temperatures as listed in the ASHRAE Handbook </w:t>
              </w:r>
              <w:r w:rsidRPr="003F4127">
                <w:rPr>
                  <w:rFonts w:eastAsia="Calibri" w:cstheme="minorHAnsi"/>
                  <w:sz w:val="18"/>
                  <w:szCs w:val="20"/>
                </w:rPr>
                <w:t>have separate remote heaters, heat exchangers, or boosters to supply the outlet with the higher temperature</w:t>
              </w:r>
              <w:r w:rsidRPr="003F4127">
                <w:rPr>
                  <w:rFonts w:eastAsia="Calibri" w:cstheme="minorHAnsi"/>
                  <w:bCs/>
                  <w:sz w:val="18"/>
                  <w:szCs w:val="20"/>
                </w:rPr>
                <w:t>.  (Section 110.3 (c)1)</w:t>
              </w:r>
            </w:ins>
          </w:p>
        </w:tc>
      </w:tr>
      <w:tr w:rsidR="004359DD" w:rsidRPr="00C071B0" w14:paraId="2DBE74F8" w14:textId="77777777" w:rsidTr="003F4127">
        <w:trPr>
          <w:trHeight w:val="144"/>
          <w:ins w:id="399" w:author="Hudler, Rob@Energy" w:date="2018-10-16T14:01:00Z"/>
        </w:trPr>
        <w:tc>
          <w:tcPr>
            <w:tcW w:w="590" w:type="dxa"/>
            <w:vAlign w:val="center"/>
          </w:tcPr>
          <w:p w14:paraId="19E6E8C6" w14:textId="77777777" w:rsidR="004359DD" w:rsidRPr="003F4127" w:rsidRDefault="004359DD" w:rsidP="004359DD">
            <w:pPr>
              <w:keepNext/>
              <w:spacing w:after="0" w:line="240" w:lineRule="auto"/>
              <w:jc w:val="center"/>
              <w:rPr>
                <w:ins w:id="400" w:author="Hudler, Rob@Energy" w:date="2018-10-16T14:01:00Z"/>
                <w:rFonts w:eastAsia="Calibri" w:cstheme="minorHAnsi"/>
                <w:sz w:val="18"/>
                <w:szCs w:val="20"/>
              </w:rPr>
            </w:pPr>
            <w:ins w:id="401" w:author="Hudler, Rob@Energy" w:date="2018-10-16T14:01:00Z">
              <w:r w:rsidRPr="003F4127">
                <w:rPr>
                  <w:rFonts w:eastAsia="Calibri" w:cstheme="minorHAnsi"/>
                  <w:sz w:val="18"/>
                  <w:szCs w:val="20"/>
                </w:rPr>
                <w:t>02</w:t>
              </w:r>
            </w:ins>
          </w:p>
        </w:tc>
        <w:tc>
          <w:tcPr>
            <w:tcW w:w="10200" w:type="dxa"/>
          </w:tcPr>
          <w:p w14:paraId="4A7CB87D" w14:textId="77777777" w:rsidR="004359DD" w:rsidRPr="003F4127" w:rsidRDefault="004359DD" w:rsidP="004359DD">
            <w:pPr>
              <w:keepNext/>
              <w:autoSpaceDE w:val="0"/>
              <w:autoSpaceDN w:val="0"/>
              <w:adjustRightInd w:val="0"/>
              <w:spacing w:after="0" w:line="240" w:lineRule="auto"/>
              <w:rPr>
                <w:ins w:id="402" w:author="Hudler, Rob@Energy" w:date="2018-10-16T14:01:00Z"/>
                <w:rFonts w:eastAsia="Calibri" w:cstheme="minorHAnsi"/>
                <w:sz w:val="18"/>
                <w:szCs w:val="20"/>
              </w:rPr>
            </w:pPr>
            <w:ins w:id="403" w:author="Hudler, Rob@Energy" w:date="2018-10-16T14:01:00Z">
              <w:r w:rsidRPr="003F4127">
                <w:rPr>
                  <w:rFonts w:eastAsia="Calibri" w:cstheme="minorHAnsi"/>
                  <w:sz w:val="18"/>
                  <w:szCs w:val="20"/>
                </w:rPr>
                <w:t>Systems with circulating pumps or with electrical heat trace systems shall be capable of automatically turning off the system.  (Section 110.3(c)2).</w:t>
              </w:r>
            </w:ins>
          </w:p>
        </w:tc>
      </w:tr>
      <w:tr w:rsidR="00984616" w:rsidRPr="00C071B0" w:rsidDel="00E41D1D" w14:paraId="5FB3A2BC" w14:textId="77777777" w:rsidTr="003F4127">
        <w:trPr>
          <w:trHeight w:val="144"/>
          <w:ins w:id="404" w:author="Hudler, Rob@Energy" w:date="2018-10-16T14:01:00Z"/>
        </w:trPr>
        <w:tc>
          <w:tcPr>
            <w:tcW w:w="590" w:type="dxa"/>
            <w:vAlign w:val="center"/>
          </w:tcPr>
          <w:p w14:paraId="7E9A1499" w14:textId="79F32596" w:rsidR="00984616" w:rsidRPr="003F4127" w:rsidRDefault="00984616" w:rsidP="004359DD">
            <w:pPr>
              <w:keepNext/>
              <w:spacing w:after="0" w:line="240" w:lineRule="auto"/>
              <w:jc w:val="center"/>
              <w:rPr>
                <w:ins w:id="405" w:author="Hudler, Rob@Energy" w:date="2018-10-16T14:01:00Z"/>
                <w:rFonts w:eastAsia="Calibri" w:cstheme="minorHAnsi"/>
                <w:sz w:val="18"/>
                <w:szCs w:val="20"/>
              </w:rPr>
            </w:pPr>
            <w:ins w:id="406" w:author="Hudler, Rob@Energy" w:date="2018-10-19T16:41:00Z">
              <w:r w:rsidRPr="003F4127">
                <w:rPr>
                  <w:rFonts w:eastAsia="Calibri" w:cstheme="minorHAnsi"/>
                  <w:sz w:val="18"/>
                  <w:szCs w:val="20"/>
                </w:rPr>
                <w:t>03</w:t>
              </w:r>
            </w:ins>
          </w:p>
        </w:tc>
        <w:tc>
          <w:tcPr>
            <w:tcW w:w="10200" w:type="dxa"/>
          </w:tcPr>
          <w:p w14:paraId="78152EDC" w14:textId="0F34A219" w:rsidR="00984616" w:rsidRPr="003F4127" w:rsidRDefault="000B11DA" w:rsidP="004359DD">
            <w:pPr>
              <w:keepNext/>
              <w:autoSpaceDE w:val="0"/>
              <w:autoSpaceDN w:val="0"/>
              <w:adjustRightInd w:val="0"/>
              <w:spacing w:after="0" w:line="240" w:lineRule="auto"/>
              <w:rPr>
                <w:ins w:id="407" w:author="Hudler, Rob@Energy" w:date="2018-10-16T14:01:00Z"/>
                <w:rFonts w:eastAsia="Calibri" w:cstheme="minorHAnsi"/>
                <w:bCs/>
                <w:sz w:val="18"/>
                <w:szCs w:val="20"/>
              </w:rPr>
            </w:pPr>
            <w:ins w:id="408" w:author="Tam, Danny@Energy" w:date="2018-12-24T10:57:00Z">
              <w:r w:rsidRPr="000B11DA">
                <w:rPr>
                  <w:rFonts w:eastAsia="Calibri" w:cstheme="minorHAnsi"/>
                  <w:bCs/>
                  <w:sz w:val="18"/>
                  <w:szCs w:val="20"/>
                </w:rPr>
                <w:t>Unfired storage tanks are insulated with an external R-12 or combination of R-16 internal and external Insulation. (Section 110.3(c)4).</w:t>
              </w:r>
            </w:ins>
          </w:p>
        </w:tc>
      </w:tr>
      <w:tr w:rsidR="00984616" w:rsidRPr="00C071B0" w14:paraId="2C8D34E0" w14:textId="77777777" w:rsidTr="003F4127">
        <w:trPr>
          <w:trHeight w:val="144"/>
          <w:ins w:id="409" w:author="Hudler, Rob@Energy" w:date="2018-10-16T14:01:00Z"/>
        </w:trPr>
        <w:tc>
          <w:tcPr>
            <w:tcW w:w="590" w:type="dxa"/>
            <w:vAlign w:val="center"/>
          </w:tcPr>
          <w:p w14:paraId="0976E708" w14:textId="52920B09" w:rsidR="00984616" w:rsidRPr="003F4127" w:rsidRDefault="00984616" w:rsidP="004359DD">
            <w:pPr>
              <w:keepNext/>
              <w:spacing w:after="0" w:line="240" w:lineRule="auto"/>
              <w:jc w:val="center"/>
              <w:rPr>
                <w:ins w:id="410" w:author="Hudler, Rob@Energy" w:date="2018-10-16T14:01:00Z"/>
                <w:rFonts w:eastAsia="Calibri" w:cstheme="minorHAnsi"/>
                <w:sz w:val="18"/>
                <w:szCs w:val="20"/>
              </w:rPr>
            </w:pPr>
            <w:ins w:id="411" w:author="Hudler, Rob@Energy" w:date="2018-10-19T16:41:00Z">
              <w:r w:rsidRPr="003F4127">
                <w:rPr>
                  <w:rFonts w:eastAsia="Calibri" w:cstheme="minorHAnsi"/>
                  <w:sz w:val="18"/>
                  <w:szCs w:val="20"/>
                </w:rPr>
                <w:t>04</w:t>
              </w:r>
            </w:ins>
          </w:p>
        </w:tc>
        <w:tc>
          <w:tcPr>
            <w:tcW w:w="10200" w:type="dxa"/>
          </w:tcPr>
          <w:p w14:paraId="504F8FD5" w14:textId="56FBBA36" w:rsidR="00984616" w:rsidRPr="003F4127" w:rsidRDefault="00984616" w:rsidP="004359DD">
            <w:pPr>
              <w:keepNext/>
              <w:autoSpaceDE w:val="0"/>
              <w:autoSpaceDN w:val="0"/>
              <w:adjustRightInd w:val="0"/>
              <w:spacing w:after="0" w:line="240" w:lineRule="auto"/>
              <w:rPr>
                <w:ins w:id="412" w:author="Hudler, Rob@Energy" w:date="2018-10-19T16:41:00Z"/>
                <w:rFonts w:eastAsia="Calibri" w:cstheme="minorHAnsi"/>
                <w:bCs/>
                <w:sz w:val="18"/>
                <w:szCs w:val="20"/>
              </w:rPr>
            </w:pPr>
            <w:ins w:id="413" w:author="Hudler, Rob@Energy" w:date="2018-10-19T16:41:00Z">
              <w:r w:rsidRPr="003F4127">
                <w:rPr>
                  <w:rFonts w:eastAsia="Calibri" w:cstheme="minorHAnsi"/>
                  <w:bCs/>
                  <w:sz w:val="18"/>
                  <w:szCs w:val="20"/>
                </w:rPr>
                <w:t>Recirculation loop</w:t>
              </w:r>
            </w:ins>
            <w:r w:rsidR="00717E5C">
              <w:rPr>
                <w:rFonts w:eastAsia="Calibri" w:cstheme="minorHAnsi"/>
                <w:bCs/>
                <w:sz w:val="18"/>
                <w:szCs w:val="20"/>
              </w:rPr>
              <w:t>s</w:t>
            </w:r>
            <w:ins w:id="414" w:author="Hudler, Rob@Energy" w:date="2018-10-19T16:41:00Z">
              <w:r w:rsidRPr="003F4127">
                <w:rPr>
                  <w:rFonts w:eastAsia="Calibri" w:cstheme="minorHAnsi"/>
                  <w:bCs/>
                  <w:sz w:val="18"/>
                  <w:szCs w:val="20"/>
                </w:rPr>
                <w:t xml:space="preserve"> shall meet the following requirements:</w:t>
              </w:r>
            </w:ins>
          </w:p>
          <w:p w14:paraId="174DB8AC" w14:textId="47EE231A"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15" w:author="Hudler, Rob@Energy" w:date="2018-10-19T16:41:00Z"/>
                <w:rFonts w:eastAsia="Calibri" w:cstheme="minorHAnsi"/>
                <w:bCs/>
                <w:sz w:val="18"/>
                <w:szCs w:val="20"/>
              </w:rPr>
            </w:pPr>
            <w:ins w:id="416" w:author="Hudler, Rob@Energy" w:date="2018-10-19T16:41:00Z">
              <w:r w:rsidRPr="003F4127">
                <w:rPr>
                  <w:rFonts w:eastAsia="Calibr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4127">
                <w:rPr>
                  <w:rFonts w:eastAsia="Calibri" w:cstheme="minorHAnsi"/>
                  <w:sz w:val="18"/>
                  <w:szCs w:val="20"/>
                </w:rPr>
                <w:t>Section 110.3(c)</w:t>
              </w:r>
            </w:ins>
            <w:ins w:id="417" w:author="Hudler, Rob@Energy" w:date="2018-11-15T11:29:00Z">
              <w:r w:rsidR="0008675E" w:rsidRPr="003F4127">
                <w:rPr>
                  <w:rFonts w:eastAsia="Calibri" w:cstheme="minorHAnsi"/>
                  <w:sz w:val="18"/>
                  <w:szCs w:val="20"/>
                </w:rPr>
                <w:t xml:space="preserve"> </w:t>
              </w:r>
            </w:ins>
            <w:ins w:id="418" w:author="Hudler, Rob@Energy" w:date="2018-10-19T16:41:00Z">
              <w:r w:rsidRPr="003F4127">
                <w:rPr>
                  <w:rFonts w:eastAsia="Calibri" w:cstheme="minorHAnsi"/>
                  <w:sz w:val="18"/>
                  <w:szCs w:val="20"/>
                </w:rPr>
                <w:t>4A).</w:t>
              </w:r>
            </w:ins>
          </w:p>
          <w:p w14:paraId="1BB24D3E" w14:textId="77777777"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19" w:author="Hudler, Rob@Energy" w:date="2018-10-19T16:41:00Z"/>
                <w:rFonts w:eastAsia="Calibri" w:cstheme="minorHAnsi"/>
                <w:sz w:val="18"/>
                <w:szCs w:val="20"/>
              </w:rPr>
            </w:pPr>
            <w:ins w:id="420" w:author="Hudler, Rob@Energy" w:date="2018-10-19T16:41:00Z">
              <w:r w:rsidRPr="003F4127">
                <w:rPr>
                  <w:rFonts w:eastAsia="Calibri" w:cstheme="minorHAnsi"/>
                  <w:sz w:val="18"/>
                  <w:szCs w:val="20"/>
                </w:rPr>
                <w:t>A check valve is located between the recirculation pump and the water heater. (Section 110.3(c)4B).</w:t>
              </w:r>
            </w:ins>
          </w:p>
          <w:p w14:paraId="224A0430" w14:textId="30C54EF2"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21" w:author="Hudler, Rob@Energy" w:date="2018-10-19T16:41:00Z"/>
                <w:rFonts w:eastAsia="Calibri" w:cstheme="minorHAnsi"/>
                <w:bCs/>
                <w:sz w:val="18"/>
                <w:szCs w:val="20"/>
              </w:rPr>
            </w:pPr>
            <w:ins w:id="422" w:author="Hudler, Rob@Energy" w:date="2018-10-19T16:41:00Z">
              <w:r w:rsidRPr="003F4127">
                <w:rPr>
                  <w:rFonts w:eastAsia="Calibri" w:cstheme="minorHAnsi"/>
                  <w:sz w:val="18"/>
                  <w:szCs w:val="20"/>
                </w:rPr>
                <w:t xml:space="preserve">A hose bib is installed between the pump and the water heating equipment with an isolation valve between the hose bib and the water heating equipment. </w:t>
              </w:r>
            </w:ins>
            <w:r w:rsidR="00717E5C">
              <w:rPr>
                <w:rFonts w:eastAsia="Calibri" w:cstheme="minorHAnsi"/>
                <w:sz w:val="18"/>
                <w:szCs w:val="20"/>
              </w:rPr>
              <w:t xml:space="preserve">(Section </w:t>
            </w:r>
            <w:ins w:id="423" w:author="Hudler, Rob@Energy" w:date="2018-10-19T16:41:00Z">
              <w:r w:rsidRPr="003F4127">
                <w:rPr>
                  <w:rFonts w:eastAsia="Calibri" w:cstheme="minorHAnsi"/>
                  <w:sz w:val="18"/>
                  <w:szCs w:val="20"/>
                </w:rPr>
                <w:t>110.3(c)</w:t>
              </w:r>
            </w:ins>
            <w:ins w:id="424" w:author="Hudler, Rob@Energy" w:date="2018-11-15T11:29:00Z">
              <w:r w:rsidR="0008675E" w:rsidRPr="003F4127">
                <w:rPr>
                  <w:rFonts w:eastAsia="Calibri" w:cstheme="minorHAnsi"/>
                  <w:sz w:val="18"/>
                  <w:szCs w:val="20"/>
                </w:rPr>
                <w:t xml:space="preserve"> </w:t>
              </w:r>
            </w:ins>
            <w:ins w:id="425" w:author="Hudler, Rob@Energy" w:date="2018-10-19T16:41:00Z">
              <w:r w:rsidRPr="003F4127">
                <w:rPr>
                  <w:rFonts w:eastAsia="Calibri" w:cstheme="minorHAnsi"/>
                  <w:sz w:val="18"/>
                  <w:szCs w:val="20"/>
                </w:rPr>
                <w:t>4C).</w:t>
              </w:r>
            </w:ins>
          </w:p>
          <w:p w14:paraId="0C8F75EA" w14:textId="48E108B2"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26" w:author="Hudler, Rob@Energy" w:date="2018-10-19T16:41:00Z"/>
                <w:rFonts w:eastAsia="Calibri" w:cstheme="minorHAnsi"/>
                <w:bCs/>
                <w:sz w:val="18"/>
                <w:szCs w:val="20"/>
              </w:rPr>
            </w:pPr>
            <w:ins w:id="427" w:author="Hudler, Rob@Energy" w:date="2018-10-19T16:41:00Z">
              <w:r w:rsidRPr="003F4127">
                <w:rPr>
                  <w:rFonts w:eastAsia="Calibri" w:cstheme="minorHAnsi"/>
                  <w:sz w:val="18"/>
                  <w:szCs w:val="20"/>
                </w:rPr>
                <w:t xml:space="preserve">Isolation valves shall be installed on both sides of the pump, of which the valve </w:t>
              </w:r>
            </w:ins>
            <w:r w:rsidR="00E5135C">
              <w:rPr>
                <w:rFonts w:eastAsia="Calibri" w:cstheme="minorHAnsi"/>
                <w:sz w:val="18"/>
                <w:szCs w:val="20"/>
              </w:rPr>
              <w:t xml:space="preserve">required in 110.3(c)4C </w:t>
            </w:r>
            <w:ins w:id="428" w:author="Hudler, Rob@Energy" w:date="2018-10-19T16:41:00Z">
              <w:r w:rsidRPr="003F4127">
                <w:rPr>
                  <w:rFonts w:eastAsia="Calibri" w:cstheme="minorHAnsi"/>
                  <w:sz w:val="18"/>
                  <w:szCs w:val="20"/>
                </w:rPr>
                <w:t xml:space="preserve">can be one. </w:t>
              </w:r>
            </w:ins>
            <w:r w:rsidR="00717E5C">
              <w:rPr>
                <w:rFonts w:eastAsia="Calibri" w:cstheme="minorHAnsi"/>
                <w:sz w:val="18"/>
                <w:szCs w:val="20"/>
              </w:rPr>
              <w:t xml:space="preserve">(Section </w:t>
            </w:r>
            <w:ins w:id="429" w:author="Hudler, Rob@Energy" w:date="2018-10-19T16:41:00Z">
              <w:r w:rsidRPr="003F4127">
                <w:rPr>
                  <w:rFonts w:eastAsia="Calibri" w:cstheme="minorHAnsi"/>
                  <w:sz w:val="18"/>
                  <w:szCs w:val="20"/>
                </w:rPr>
                <w:t>110.3(c)4D</w:t>
              </w:r>
            </w:ins>
            <w:r w:rsidR="00717E5C">
              <w:rPr>
                <w:rFonts w:eastAsia="Calibri" w:cstheme="minorHAnsi"/>
                <w:sz w:val="18"/>
                <w:szCs w:val="20"/>
              </w:rPr>
              <w:t>).</w:t>
            </w:r>
          </w:p>
          <w:p w14:paraId="76AB48A1" w14:textId="7E4BD350"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30" w:author="Hudler, Rob@Energy" w:date="2018-10-19T16:41:00Z"/>
                <w:rFonts w:eastAsia="Calibri" w:cstheme="minorHAnsi"/>
                <w:bCs/>
                <w:sz w:val="18"/>
                <w:szCs w:val="20"/>
              </w:rPr>
            </w:pPr>
            <w:ins w:id="431" w:author="Hudler, Rob@Energy" w:date="2018-10-19T16:41:00Z">
              <w:r w:rsidRPr="003F4127">
                <w:rPr>
                  <w:rFonts w:eastAsia="Calibri" w:cstheme="minorHAnsi"/>
                  <w:sz w:val="18"/>
                  <w:szCs w:val="20"/>
                </w:rPr>
                <w:t xml:space="preserve">The cold water piping and the recirculation loop piping shall not be connected to the hot water storage tank drain port. </w:t>
              </w:r>
            </w:ins>
            <w:r w:rsidR="00717E5C">
              <w:rPr>
                <w:rFonts w:eastAsia="Calibri" w:cstheme="minorHAnsi"/>
                <w:sz w:val="18"/>
                <w:szCs w:val="20"/>
              </w:rPr>
              <w:t xml:space="preserve">(Section </w:t>
            </w:r>
            <w:ins w:id="432" w:author="Hudler, Rob@Energy" w:date="2018-10-19T16:41:00Z">
              <w:r w:rsidRPr="003F4127">
                <w:rPr>
                  <w:rFonts w:eastAsia="Calibri" w:cstheme="minorHAnsi"/>
                  <w:sz w:val="18"/>
                  <w:szCs w:val="20"/>
                </w:rPr>
                <w:t>110.3(c)4E</w:t>
              </w:r>
            </w:ins>
            <w:r w:rsidR="00717E5C">
              <w:rPr>
                <w:rFonts w:eastAsia="Calibri" w:cstheme="minorHAnsi"/>
                <w:sz w:val="18"/>
                <w:szCs w:val="20"/>
              </w:rPr>
              <w:t>).</w:t>
            </w:r>
          </w:p>
          <w:p w14:paraId="6E3CC638" w14:textId="183278C8" w:rsidR="00984616" w:rsidRPr="003F4127" w:rsidRDefault="00984616" w:rsidP="00832621">
            <w:pPr>
              <w:keepNext/>
              <w:numPr>
                <w:ilvl w:val="1"/>
                <w:numId w:val="8"/>
              </w:numPr>
              <w:autoSpaceDE w:val="0"/>
              <w:autoSpaceDN w:val="0"/>
              <w:adjustRightInd w:val="0"/>
              <w:spacing w:after="0" w:line="240" w:lineRule="auto"/>
              <w:ind w:left="556" w:hanging="270"/>
              <w:contextualSpacing/>
              <w:rPr>
                <w:ins w:id="433" w:author="Hudler, Rob@Energy" w:date="2018-10-16T14:01:00Z"/>
                <w:rFonts w:eastAsia="Calibri" w:cstheme="minorHAnsi"/>
                <w:sz w:val="18"/>
                <w:szCs w:val="20"/>
              </w:rPr>
            </w:pPr>
            <w:ins w:id="434" w:author="Hudler, Rob@Energy" w:date="2018-10-19T16:41:00Z">
              <w:r w:rsidRPr="003F4127">
                <w:rPr>
                  <w:rFonts w:eastAsia="Calibri" w:cstheme="minorHAnsi"/>
                  <w:sz w:val="18"/>
                  <w:szCs w:val="20"/>
                </w:rPr>
                <w:t xml:space="preserve">A check valve shall be installed on the cold water supply line between the hot water system and the next closest tee on the cold water supply line. </w:t>
              </w:r>
            </w:ins>
            <w:r w:rsidR="00717E5C">
              <w:rPr>
                <w:rFonts w:eastAsia="Calibri" w:cstheme="minorHAnsi"/>
                <w:sz w:val="18"/>
                <w:szCs w:val="20"/>
              </w:rPr>
              <w:t xml:space="preserve">(Section </w:t>
            </w:r>
            <w:ins w:id="435" w:author="Hudler, Rob@Energy" w:date="2018-10-19T16:41:00Z">
              <w:r w:rsidRPr="003F4127">
                <w:rPr>
                  <w:rFonts w:eastAsia="Calibri" w:cstheme="minorHAnsi"/>
                  <w:sz w:val="18"/>
                  <w:szCs w:val="20"/>
                </w:rPr>
                <w:t>110.3(c)</w:t>
              </w:r>
            </w:ins>
            <w:ins w:id="436" w:author="Hudler, Rob@Energy" w:date="2018-11-15T11:29:00Z">
              <w:r w:rsidR="0008675E" w:rsidRPr="003F4127">
                <w:rPr>
                  <w:rFonts w:eastAsia="Calibri" w:cstheme="minorHAnsi"/>
                  <w:sz w:val="18"/>
                  <w:szCs w:val="20"/>
                </w:rPr>
                <w:t xml:space="preserve"> </w:t>
              </w:r>
            </w:ins>
            <w:ins w:id="437" w:author="Hudler, Rob@Energy" w:date="2018-10-19T16:41:00Z">
              <w:r w:rsidRPr="003F4127">
                <w:rPr>
                  <w:rFonts w:eastAsia="Calibri" w:cstheme="minorHAnsi"/>
                  <w:sz w:val="18"/>
                  <w:szCs w:val="20"/>
                </w:rPr>
                <w:t>4F</w:t>
              </w:r>
            </w:ins>
            <w:r w:rsidR="00717E5C">
              <w:rPr>
                <w:rFonts w:eastAsia="Calibri" w:cstheme="minorHAnsi"/>
                <w:sz w:val="18"/>
                <w:szCs w:val="20"/>
              </w:rPr>
              <w:t>)</w:t>
            </w:r>
            <w:ins w:id="438" w:author="Hudler, Rob@Energy" w:date="2018-10-19T16:41:00Z">
              <w:r w:rsidRPr="003F4127">
                <w:rPr>
                  <w:rFonts w:eastAsia="Calibri" w:cstheme="minorHAnsi"/>
                  <w:bCs/>
                  <w:sz w:val="18"/>
                  <w:szCs w:val="20"/>
                </w:rPr>
                <w:t>.</w:t>
              </w:r>
            </w:ins>
          </w:p>
        </w:tc>
      </w:tr>
      <w:tr w:rsidR="00984616" w:rsidRPr="00C071B0" w14:paraId="5F832860" w14:textId="77777777" w:rsidTr="003F4127">
        <w:trPr>
          <w:trHeight w:val="144"/>
          <w:ins w:id="439" w:author="Hudler, Rob@Energy" w:date="2018-10-16T14:01:00Z"/>
        </w:trPr>
        <w:tc>
          <w:tcPr>
            <w:tcW w:w="590" w:type="dxa"/>
            <w:vAlign w:val="center"/>
          </w:tcPr>
          <w:p w14:paraId="403249D2" w14:textId="15879F8B" w:rsidR="00984616" w:rsidRPr="003F4127" w:rsidRDefault="00984616" w:rsidP="004359DD">
            <w:pPr>
              <w:keepNext/>
              <w:spacing w:after="0" w:line="240" w:lineRule="auto"/>
              <w:jc w:val="center"/>
              <w:rPr>
                <w:ins w:id="440" w:author="Hudler, Rob@Energy" w:date="2018-10-16T14:01:00Z"/>
                <w:rFonts w:eastAsia="Calibri" w:cstheme="minorHAnsi"/>
                <w:sz w:val="18"/>
                <w:szCs w:val="20"/>
              </w:rPr>
            </w:pPr>
            <w:ins w:id="441" w:author="Hudler, Rob@Energy" w:date="2018-10-19T16:41:00Z">
              <w:r w:rsidRPr="003F4127">
                <w:rPr>
                  <w:rFonts w:eastAsia="Calibri" w:cstheme="minorHAnsi"/>
                  <w:sz w:val="18"/>
                  <w:szCs w:val="20"/>
                </w:rPr>
                <w:t>05</w:t>
              </w:r>
            </w:ins>
          </w:p>
        </w:tc>
        <w:tc>
          <w:tcPr>
            <w:tcW w:w="10200" w:type="dxa"/>
          </w:tcPr>
          <w:p w14:paraId="19835C93" w14:textId="35925386" w:rsidR="00984616" w:rsidRPr="003F4127" w:rsidRDefault="00984616" w:rsidP="00717E5C">
            <w:pPr>
              <w:keepNext/>
              <w:autoSpaceDE w:val="0"/>
              <w:autoSpaceDN w:val="0"/>
              <w:adjustRightInd w:val="0"/>
              <w:spacing w:after="0" w:line="240" w:lineRule="auto"/>
              <w:rPr>
                <w:ins w:id="442" w:author="Hudler, Rob@Energy" w:date="2018-10-16T14:01:00Z"/>
                <w:rFonts w:eastAsia="Calibri" w:cstheme="minorHAnsi"/>
                <w:bCs/>
                <w:sz w:val="18"/>
                <w:szCs w:val="20"/>
              </w:rPr>
            </w:pPr>
            <w:ins w:id="443" w:author="Hudler, Rob@Energy" w:date="2018-10-19T16:41:00Z">
              <w:r w:rsidRPr="003F4127">
                <w:rPr>
                  <w:rFonts w:eastAsia="Calibri" w:cstheme="minorHAnsi"/>
                  <w:bCs/>
                  <w:sz w:val="18"/>
                  <w:szCs w:val="20"/>
                </w:rPr>
                <w:t xml:space="preserve">Instantaneous water heaters with an input greater than 6.8 </w:t>
              </w:r>
              <w:proofErr w:type="spellStart"/>
              <w:r w:rsidRPr="003F4127">
                <w:rPr>
                  <w:rFonts w:eastAsia="Calibri" w:cstheme="minorHAnsi"/>
                  <w:bCs/>
                  <w:sz w:val="18"/>
                  <w:szCs w:val="20"/>
                </w:rPr>
                <w:t>kB</w:t>
              </w:r>
            </w:ins>
            <w:r w:rsidR="00717E5C">
              <w:rPr>
                <w:rFonts w:eastAsia="Calibri" w:cstheme="minorHAnsi"/>
                <w:bCs/>
                <w:sz w:val="18"/>
                <w:szCs w:val="20"/>
              </w:rPr>
              <w:t>tu</w:t>
            </w:r>
            <w:proofErr w:type="spellEnd"/>
            <w:ins w:id="444" w:author="Hudler, Rob@Energy" w:date="2018-10-19T16:41:00Z">
              <w:r w:rsidRPr="003F4127">
                <w:rPr>
                  <w:rFonts w:eastAsia="Calibri" w:cstheme="minorHAnsi"/>
                  <w:bCs/>
                  <w:sz w:val="18"/>
                  <w:szCs w:val="20"/>
                </w:rPr>
                <w:t>/hr</w:t>
              </w:r>
            </w:ins>
            <w:ins w:id="445" w:author="Hudler, Rob@Energy" w:date="2018-10-31T15:06:00Z">
              <w:r w:rsidR="00D226FE" w:rsidRPr="003F4127">
                <w:rPr>
                  <w:rFonts w:eastAsia="Calibri" w:cstheme="minorHAnsi"/>
                  <w:bCs/>
                  <w:sz w:val="18"/>
                  <w:szCs w:val="20"/>
                </w:rPr>
                <w:t>.</w:t>
              </w:r>
            </w:ins>
            <w:ins w:id="446" w:author="Hudler, Rob@Energy" w:date="2018-10-19T16:41:00Z">
              <w:r w:rsidRPr="003F4127">
                <w:rPr>
                  <w:rFonts w:eastAsia="Calibri" w:cstheme="minorHAnsi"/>
                  <w:bCs/>
                  <w:sz w:val="18"/>
                  <w:szCs w:val="20"/>
                </w:rPr>
                <w:t xml:space="preserve"> (2kW) shall have isolation valves on both the cold water supply and the hot water line. (110.3 (c)</w:t>
              </w:r>
            </w:ins>
            <w:ins w:id="447" w:author="Hudler, Rob@Energy" w:date="2018-11-15T11:29:00Z">
              <w:r w:rsidR="0008675E" w:rsidRPr="003F4127">
                <w:rPr>
                  <w:rFonts w:eastAsia="Calibri" w:cstheme="minorHAnsi"/>
                  <w:bCs/>
                  <w:sz w:val="18"/>
                  <w:szCs w:val="20"/>
                </w:rPr>
                <w:t xml:space="preserve"> </w:t>
              </w:r>
            </w:ins>
            <w:ins w:id="448" w:author="Hudler, Rob@Energy" w:date="2018-10-19T16:41:00Z">
              <w:r w:rsidRPr="003F4127">
                <w:rPr>
                  <w:rFonts w:eastAsia="Calibri" w:cstheme="minorHAnsi"/>
                  <w:bCs/>
                  <w:sz w:val="18"/>
                  <w:szCs w:val="20"/>
                </w:rPr>
                <w:t>6).</w:t>
              </w:r>
            </w:ins>
          </w:p>
        </w:tc>
      </w:tr>
      <w:tr w:rsidR="000B11DA" w:rsidRPr="00C071B0" w14:paraId="03860A0E" w14:textId="77777777" w:rsidTr="000B11D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49" w:author="Tam, Danny@Energy" w:date="2018-12-24T10:58: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3656"/>
          <w:ins w:id="450" w:author="Hudler, Rob@Energy" w:date="2018-10-16T14:01:00Z"/>
          <w:trPrChange w:id="451" w:author="Tam, Danny@Energy" w:date="2018-12-24T10:58:00Z">
            <w:trPr>
              <w:trHeight w:val="144"/>
            </w:trPr>
          </w:trPrChange>
        </w:trPr>
        <w:tc>
          <w:tcPr>
            <w:tcW w:w="590" w:type="dxa"/>
            <w:vAlign w:val="center"/>
            <w:tcPrChange w:id="452" w:author="Tam, Danny@Energy" w:date="2018-12-24T10:58:00Z">
              <w:tcPr>
                <w:tcW w:w="590" w:type="dxa"/>
                <w:vAlign w:val="center"/>
              </w:tcPr>
            </w:tcPrChange>
          </w:tcPr>
          <w:p w14:paraId="45B0D4D3" w14:textId="04272ABF" w:rsidR="000B11DA" w:rsidRPr="003F4127" w:rsidRDefault="000B11DA" w:rsidP="000B11DA">
            <w:pPr>
              <w:keepNext/>
              <w:spacing w:after="0" w:line="240" w:lineRule="auto"/>
              <w:jc w:val="center"/>
              <w:rPr>
                <w:ins w:id="453" w:author="Hudler, Rob@Energy" w:date="2018-10-16T14:01:00Z"/>
                <w:rFonts w:eastAsia="Calibri" w:cstheme="minorHAnsi"/>
                <w:sz w:val="18"/>
                <w:szCs w:val="20"/>
              </w:rPr>
            </w:pPr>
            <w:ins w:id="454" w:author="Hudler, Rob@Energy" w:date="2018-10-19T16:41:00Z">
              <w:r w:rsidRPr="003F4127">
                <w:rPr>
                  <w:rFonts w:eastAsia="Calibri" w:cstheme="minorHAnsi"/>
                  <w:sz w:val="18"/>
                  <w:szCs w:val="20"/>
                </w:rPr>
                <w:t>06</w:t>
              </w:r>
            </w:ins>
          </w:p>
        </w:tc>
        <w:tc>
          <w:tcPr>
            <w:tcW w:w="10200" w:type="dxa"/>
            <w:vAlign w:val="center"/>
            <w:tcPrChange w:id="455" w:author="Tam, Danny@Energy" w:date="2018-12-24T10:58:00Z">
              <w:tcPr>
                <w:tcW w:w="10200" w:type="dxa"/>
              </w:tcPr>
            </w:tcPrChange>
          </w:tcPr>
          <w:p w14:paraId="7039E1CC" w14:textId="77777777" w:rsidR="000B11DA" w:rsidRPr="00542719" w:rsidRDefault="000B11DA" w:rsidP="000B11DA">
            <w:pPr>
              <w:keepNext/>
              <w:autoSpaceDE w:val="0"/>
              <w:autoSpaceDN w:val="0"/>
              <w:adjustRightInd w:val="0"/>
              <w:spacing w:after="0" w:line="240" w:lineRule="auto"/>
              <w:rPr>
                <w:ins w:id="456" w:author="Tam, Danny@Energy" w:date="2018-12-24T10:58:00Z"/>
                <w:rFonts w:cstheme="minorHAnsi"/>
                <w:sz w:val="18"/>
                <w:szCs w:val="20"/>
              </w:rPr>
            </w:pPr>
            <w:ins w:id="457" w:author="Tam, Danny@Energy" w:date="2018-12-24T10:58:00Z">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ins>
          </w:p>
          <w:p w14:paraId="77984D36" w14:textId="77777777" w:rsidR="000B11DA" w:rsidRPr="00542719" w:rsidRDefault="000B11DA" w:rsidP="000B11DA">
            <w:pPr>
              <w:keepNext/>
              <w:numPr>
                <w:ilvl w:val="1"/>
                <w:numId w:val="17"/>
              </w:numPr>
              <w:autoSpaceDE w:val="0"/>
              <w:autoSpaceDN w:val="0"/>
              <w:adjustRightInd w:val="0"/>
              <w:spacing w:after="0" w:line="240" w:lineRule="auto"/>
              <w:contextualSpacing/>
              <w:rPr>
                <w:ins w:id="458" w:author="Tam, Danny@Energy" w:date="2018-12-24T10:58:00Z"/>
                <w:rFonts w:cstheme="minorHAnsi"/>
                <w:sz w:val="18"/>
                <w:szCs w:val="20"/>
              </w:rPr>
            </w:pPr>
            <w:ins w:id="459" w:author="Tam, Danny@Energy" w:date="2018-12-24T10:58:00Z">
              <w:r w:rsidRPr="00542719">
                <w:rPr>
                  <w:rFonts w:cstheme="minorHAnsi"/>
                  <w:sz w:val="18"/>
                  <w:szCs w:val="20"/>
                </w:rPr>
                <w:t>The first 5 feet (1.5 meters) of cold water pipes from the storage tank.</w:t>
              </w:r>
            </w:ins>
          </w:p>
          <w:p w14:paraId="28D7056F" w14:textId="77777777" w:rsidR="000B11DA" w:rsidRPr="00542719" w:rsidRDefault="000B11DA" w:rsidP="000B11DA">
            <w:pPr>
              <w:keepNext/>
              <w:numPr>
                <w:ilvl w:val="1"/>
                <w:numId w:val="17"/>
              </w:numPr>
              <w:autoSpaceDE w:val="0"/>
              <w:autoSpaceDN w:val="0"/>
              <w:adjustRightInd w:val="0"/>
              <w:spacing w:after="0" w:line="240" w:lineRule="auto"/>
              <w:contextualSpacing/>
              <w:rPr>
                <w:ins w:id="460" w:author="Tam, Danny@Energy" w:date="2018-12-24T10:58:00Z"/>
                <w:rFonts w:cstheme="minorHAnsi"/>
                <w:sz w:val="18"/>
                <w:szCs w:val="20"/>
              </w:rPr>
            </w:pPr>
            <w:ins w:id="461" w:author="Tam, Danny@Energy" w:date="2018-12-24T10:58:00Z">
              <w:r w:rsidRPr="00542719">
                <w:rPr>
                  <w:rFonts w:cstheme="minorHAnsi"/>
                  <w:sz w:val="18"/>
                  <w:szCs w:val="20"/>
                </w:rPr>
                <w:t>All piping with a nominal diameter of 3/4 inch (19 millimeter) and less than 1 inch.</w:t>
              </w:r>
            </w:ins>
          </w:p>
          <w:p w14:paraId="5BF82DB1" w14:textId="77777777" w:rsidR="000B11DA" w:rsidRDefault="000B11DA" w:rsidP="000B11DA">
            <w:pPr>
              <w:keepNext/>
              <w:numPr>
                <w:ilvl w:val="1"/>
                <w:numId w:val="17"/>
              </w:numPr>
              <w:autoSpaceDE w:val="0"/>
              <w:autoSpaceDN w:val="0"/>
              <w:adjustRightInd w:val="0"/>
              <w:spacing w:after="0" w:line="240" w:lineRule="auto"/>
              <w:contextualSpacing/>
              <w:rPr>
                <w:ins w:id="462" w:author="Tam, Danny@Energy" w:date="2018-12-24T10:58:00Z"/>
                <w:rFonts w:cstheme="minorHAnsi"/>
                <w:sz w:val="18"/>
                <w:szCs w:val="20"/>
              </w:rPr>
            </w:pPr>
            <w:ins w:id="463" w:author="Tam, Danny@Energy" w:date="2018-12-24T10:58:00Z">
              <w:r w:rsidRPr="00542719">
                <w:rPr>
                  <w:rFonts w:cstheme="minorHAnsi"/>
                  <w:sz w:val="18"/>
                  <w:szCs w:val="20"/>
                </w:rPr>
                <w:t>All hot water piping from the heating source to the kitchen fixtures.</w:t>
              </w:r>
            </w:ins>
          </w:p>
          <w:p w14:paraId="5AFDCC3F" w14:textId="77777777" w:rsidR="000B11DA" w:rsidRDefault="000B11DA" w:rsidP="000B11DA">
            <w:pPr>
              <w:keepNext/>
              <w:numPr>
                <w:ilvl w:val="1"/>
                <w:numId w:val="17"/>
              </w:numPr>
              <w:autoSpaceDE w:val="0"/>
              <w:autoSpaceDN w:val="0"/>
              <w:adjustRightInd w:val="0"/>
              <w:spacing w:after="0" w:line="240" w:lineRule="auto"/>
              <w:contextualSpacing/>
              <w:rPr>
                <w:ins w:id="464" w:author="Tam, Danny@Energy" w:date="2018-12-24T10:58:00Z"/>
                <w:rFonts w:cstheme="minorHAnsi"/>
                <w:sz w:val="18"/>
                <w:szCs w:val="20"/>
              </w:rPr>
            </w:pPr>
            <w:ins w:id="465" w:author="Tam, Danny@Energy" w:date="2018-12-24T10:58:00Z">
              <w:r w:rsidRPr="00542719">
                <w:rPr>
                  <w:rFonts w:cstheme="minorHAnsi"/>
                  <w:sz w:val="18"/>
                  <w:szCs w:val="20"/>
                </w:rPr>
                <w:t>Piping from the heating source to storage tank or between tanks</w:t>
              </w:r>
              <w:r>
                <w:rPr>
                  <w:rFonts w:cstheme="minorHAnsi"/>
                  <w:sz w:val="18"/>
                  <w:szCs w:val="20"/>
                </w:rPr>
                <w:t>.</w:t>
              </w:r>
            </w:ins>
          </w:p>
          <w:p w14:paraId="55916AC5" w14:textId="77777777" w:rsidR="000B11DA" w:rsidRPr="00542719" w:rsidRDefault="000B11DA" w:rsidP="000B11DA">
            <w:pPr>
              <w:keepNext/>
              <w:numPr>
                <w:ilvl w:val="1"/>
                <w:numId w:val="17"/>
              </w:numPr>
              <w:autoSpaceDE w:val="0"/>
              <w:autoSpaceDN w:val="0"/>
              <w:adjustRightInd w:val="0"/>
              <w:spacing w:after="0" w:line="240" w:lineRule="auto"/>
              <w:contextualSpacing/>
              <w:rPr>
                <w:ins w:id="466" w:author="Tam, Danny@Energy" w:date="2018-12-24T10:58:00Z"/>
                <w:rFonts w:cstheme="minorHAnsi"/>
                <w:sz w:val="18"/>
                <w:szCs w:val="20"/>
              </w:rPr>
            </w:pPr>
            <w:ins w:id="467" w:author="Tam, Danny@Energy" w:date="2018-12-24T10:58:00Z">
              <w:r>
                <w:rPr>
                  <w:rFonts w:cstheme="minorHAnsi"/>
                  <w:sz w:val="18"/>
                  <w:szCs w:val="20"/>
                </w:rPr>
                <w:t>All piping associated with a recirculation system.</w:t>
              </w:r>
            </w:ins>
          </w:p>
          <w:p w14:paraId="46B9F842" w14:textId="77777777" w:rsidR="000B11DA" w:rsidRPr="00542719" w:rsidRDefault="000B11DA" w:rsidP="000B11DA">
            <w:pPr>
              <w:keepNext/>
              <w:numPr>
                <w:ilvl w:val="1"/>
                <w:numId w:val="17"/>
              </w:numPr>
              <w:autoSpaceDE w:val="0"/>
              <w:autoSpaceDN w:val="0"/>
              <w:adjustRightInd w:val="0"/>
              <w:spacing w:after="0" w:line="240" w:lineRule="auto"/>
              <w:contextualSpacing/>
              <w:rPr>
                <w:ins w:id="468" w:author="Tam, Danny@Energy" w:date="2018-12-24T10:58:00Z"/>
                <w:rFonts w:cstheme="minorHAnsi"/>
                <w:sz w:val="18"/>
                <w:szCs w:val="20"/>
              </w:rPr>
            </w:pPr>
            <w:ins w:id="469" w:author="Tam, Danny@Energy" w:date="2018-12-24T10:58:00Z">
              <w:r w:rsidRPr="00542719">
                <w:rPr>
                  <w:rFonts w:cstheme="minorHAnsi"/>
                  <w:sz w:val="18"/>
                  <w:szCs w:val="20"/>
                </w:rPr>
                <w:t>All underground piping.</w:t>
              </w:r>
            </w:ins>
          </w:p>
          <w:p w14:paraId="6775DD02" w14:textId="77777777" w:rsidR="000B11DA" w:rsidRPr="000B11DA" w:rsidRDefault="000B11DA">
            <w:pPr>
              <w:pStyle w:val="ListParagraph"/>
              <w:keepNext/>
              <w:numPr>
                <w:ilvl w:val="1"/>
                <w:numId w:val="21"/>
              </w:numPr>
              <w:autoSpaceDE w:val="0"/>
              <w:autoSpaceDN w:val="0"/>
              <w:adjustRightInd w:val="0"/>
              <w:ind w:left="553" w:hanging="270"/>
              <w:rPr>
                <w:ins w:id="470" w:author="Tam, Danny@Energy" w:date="2018-12-24T10:58:00Z"/>
                <w:rFonts w:asciiTheme="minorHAnsi" w:eastAsiaTheme="minorEastAsia" w:hAnsiTheme="minorHAnsi" w:cstheme="minorHAnsi"/>
                <w:sz w:val="18"/>
                <w:rPrChange w:id="471" w:author="Tam, Danny@Energy" w:date="2018-12-24T10:59:00Z">
                  <w:rPr>
                    <w:ins w:id="472" w:author="Tam, Danny@Energy" w:date="2018-12-24T10:58:00Z"/>
                    <w:rFonts w:eastAsiaTheme="minorEastAsia"/>
                  </w:rPr>
                </w:rPrChange>
              </w:rPr>
              <w:pPrChange w:id="473" w:author="Tam, Danny@Energy" w:date="2018-12-24T10:59:00Z">
                <w:pPr>
                  <w:pStyle w:val="ListParagraph"/>
                  <w:keepNext/>
                  <w:numPr>
                    <w:ilvl w:val="1"/>
                    <w:numId w:val="6"/>
                  </w:numPr>
                  <w:autoSpaceDE w:val="0"/>
                  <w:autoSpaceDN w:val="0"/>
                  <w:adjustRightInd w:val="0"/>
                  <w:ind w:left="1440" w:hanging="360"/>
                </w:pPr>
              </w:pPrChange>
            </w:pPr>
            <w:ins w:id="474" w:author="Tam, Danny@Energy" w:date="2018-12-24T10:58:00Z">
              <w:r w:rsidRPr="000B11DA">
                <w:rPr>
                  <w:rFonts w:asciiTheme="minorHAnsi" w:eastAsiaTheme="minorEastAsia" w:hAnsiTheme="minorHAnsi" w:cstheme="minorHAnsi"/>
                  <w:sz w:val="18"/>
                  <w:rPrChange w:id="475" w:author="Tam, Danny@Energy" w:date="2018-12-24T10:59:00Z">
                    <w:rPr>
                      <w:rFonts w:eastAsiaTheme="minorEastAsia"/>
                    </w:rPr>
                  </w:rPrChange>
                </w:rPr>
                <w:t>Insulation buried below grade must be installed in a waterproof and non-crushable casing or sleeve.</w:t>
              </w:r>
            </w:ins>
          </w:p>
          <w:p w14:paraId="2FAC782F" w14:textId="77777777" w:rsidR="000B11DA" w:rsidRPr="000B11DA" w:rsidRDefault="000B11DA">
            <w:pPr>
              <w:pStyle w:val="ListParagraph"/>
              <w:keepNext/>
              <w:numPr>
                <w:ilvl w:val="1"/>
                <w:numId w:val="21"/>
              </w:numPr>
              <w:autoSpaceDE w:val="0"/>
              <w:autoSpaceDN w:val="0"/>
              <w:adjustRightInd w:val="0"/>
              <w:ind w:left="553" w:hanging="270"/>
              <w:rPr>
                <w:ins w:id="476" w:author="Tam, Danny@Energy" w:date="2018-12-24T10:58:00Z"/>
                <w:rFonts w:cstheme="minorHAnsi"/>
                <w:sz w:val="18"/>
                <w:rPrChange w:id="477" w:author="Tam, Danny@Energy" w:date="2018-12-24T10:59:00Z">
                  <w:rPr>
                    <w:ins w:id="478" w:author="Tam, Danny@Energy" w:date="2018-12-24T10:58:00Z"/>
                  </w:rPr>
                </w:rPrChange>
              </w:rPr>
              <w:pPrChange w:id="479" w:author="Tam, Danny@Energy" w:date="2018-12-24T10:59:00Z">
                <w:pPr>
                  <w:keepNext/>
                  <w:numPr>
                    <w:ilvl w:val="1"/>
                    <w:numId w:val="3"/>
                  </w:numPr>
                  <w:autoSpaceDE w:val="0"/>
                  <w:autoSpaceDN w:val="0"/>
                  <w:adjustRightInd w:val="0"/>
                  <w:spacing w:after="0" w:line="240" w:lineRule="auto"/>
                  <w:ind w:left="1440" w:hanging="360"/>
                  <w:contextualSpacing/>
                </w:pPr>
              </w:pPrChange>
            </w:pPr>
            <w:ins w:id="480" w:author="Tam, Danny@Energy" w:date="2018-12-24T10:58:00Z">
              <w:r w:rsidRPr="000B11DA">
                <w:rPr>
                  <w:rFonts w:asciiTheme="minorHAnsi" w:eastAsiaTheme="minorEastAsia" w:hAnsiTheme="minorHAnsi" w:cstheme="minorHAnsi"/>
                  <w:sz w:val="18"/>
                  <w:rPrChange w:id="481" w:author="Tam, Danny@Energy" w:date="2018-12-24T10:59:00Z">
                    <w:rPr/>
                  </w:rPrChange>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068B707B" w14:textId="77777777" w:rsidR="000B11DA" w:rsidRPr="000B11DA" w:rsidRDefault="000B11DA">
            <w:pPr>
              <w:pStyle w:val="ListParagraph"/>
              <w:keepNext/>
              <w:numPr>
                <w:ilvl w:val="1"/>
                <w:numId w:val="21"/>
              </w:numPr>
              <w:autoSpaceDE w:val="0"/>
              <w:autoSpaceDN w:val="0"/>
              <w:adjustRightInd w:val="0"/>
              <w:ind w:left="553" w:hanging="270"/>
              <w:rPr>
                <w:ins w:id="482" w:author="Tam, Danny@Energy" w:date="2018-12-24T10:58:00Z"/>
                <w:rFonts w:cstheme="minorHAnsi"/>
                <w:sz w:val="18"/>
                <w:rPrChange w:id="483" w:author="Tam, Danny@Energy" w:date="2018-12-24T10:59:00Z">
                  <w:rPr>
                    <w:ins w:id="484" w:author="Tam, Danny@Energy" w:date="2018-12-24T10:58:00Z"/>
                  </w:rPr>
                </w:rPrChange>
              </w:rPr>
              <w:pPrChange w:id="485" w:author="Tam, Danny@Energy" w:date="2018-12-24T10:59:00Z">
                <w:pPr>
                  <w:keepNext/>
                  <w:numPr>
                    <w:ilvl w:val="1"/>
                    <w:numId w:val="3"/>
                  </w:numPr>
                  <w:autoSpaceDE w:val="0"/>
                  <w:autoSpaceDN w:val="0"/>
                  <w:adjustRightInd w:val="0"/>
                  <w:spacing w:after="0" w:line="240" w:lineRule="auto"/>
                  <w:ind w:left="1440" w:hanging="360"/>
                  <w:contextualSpacing/>
                </w:pPr>
              </w:pPrChange>
            </w:pPr>
            <w:ins w:id="486" w:author="Tam, Danny@Energy" w:date="2018-12-24T10:58:00Z">
              <w:r w:rsidRPr="000B11DA">
                <w:rPr>
                  <w:rFonts w:asciiTheme="minorHAnsi" w:eastAsiaTheme="minorEastAsia" w:hAnsiTheme="minorHAnsi" w:cstheme="minorHAnsi"/>
                  <w:sz w:val="18"/>
                  <w:rPrChange w:id="487" w:author="Tam, Danny@Energy" w:date="2018-12-24T10:59:00Z">
                    <w:rPr/>
                  </w:rPrChange>
                </w:rPr>
                <w:t>Piping installed in interior or exterior walls that is surrounded on all sides by at least 1 inch (5 cm) of insulation.</w:t>
              </w:r>
            </w:ins>
          </w:p>
          <w:p w14:paraId="2E66C426" w14:textId="77777777" w:rsidR="000B11DA" w:rsidRPr="000B11DA" w:rsidRDefault="000B11DA">
            <w:pPr>
              <w:pStyle w:val="ListParagraph"/>
              <w:keepNext/>
              <w:numPr>
                <w:ilvl w:val="1"/>
                <w:numId w:val="21"/>
              </w:numPr>
              <w:autoSpaceDE w:val="0"/>
              <w:autoSpaceDN w:val="0"/>
              <w:adjustRightInd w:val="0"/>
              <w:ind w:left="553" w:hanging="270"/>
              <w:rPr>
                <w:ins w:id="488" w:author="Tam, Danny@Energy" w:date="2018-12-24T10:58:00Z"/>
                <w:rFonts w:cstheme="minorHAnsi"/>
                <w:sz w:val="18"/>
                <w:rPrChange w:id="489" w:author="Tam, Danny@Energy" w:date="2018-12-24T10:59:00Z">
                  <w:rPr>
                    <w:ins w:id="490" w:author="Tam, Danny@Energy" w:date="2018-12-24T10:58:00Z"/>
                  </w:rPr>
                </w:rPrChange>
              </w:rPr>
              <w:pPrChange w:id="491" w:author="Tam, Danny@Energy" w:date="2018-12-24T10:59:00Z">
                <w:pPr>
                  <w:keepNext/>
                  <w:numPr>
                    <w:ilvl w:val="1"/>
                    <w:numId w:val="3"/>
                  </w:numPr>
                  <w:autoSpaceDE w:val="0"/>
                  <w:autoSpaceDN w:val="0"/>
                  <w:adjustRightInd w:val="0"/>
                  <w:spacing w:after="0" w:line="240" w:lineRule="auto"/>
                  <w:ind w:left="1440" w:hanging="360"/>
                  <w:contextualSpacing/>
                </w:pPr>
              </w:pPrChange>
            </w:pPr>
            <w:ins w:id="492" w:author="Tam, Danny@Energy" w:date="2018-12-24T10:58:00Z">
              <w:r w:rsidRPr="000B11DA">
                <w:rPr>
                  <w:rFonts w:asciiTheme="minorHAnsi" w:eastAsiaTheme="minorEastAsia" w:hAnsiTheme="minorHAnsi" w:cstheme="minorHAnsi"/>
                  <w:sz w:val="18"/>
                  <w:rPrChange w:id="493" w:author="Tam, Danny@Energy" w:date="2018-12-24T10:59:00Z">
                    <w:rPr/>
                  </w:rPrChange>
                </w:rPr>
                <w:t>Piping installed in crawlspace with a minimum of 1 inches (5 cm) of crawlspace insulation above and below.</w:t>
              </w:r>
            </w:ins>
          </w:p>
          <w:p w14:paraId="377FB8C0" w14:textId="77777777" w:rsidR="000B11DA" w:rsidRPr="000B11DA" w:rsidRDefault="000B11DA">
            <w:pPr>
              <w:pStyle w:val="ListParagraph"/>
              <w:keepNext/>
              <w:numPr>
                <w:ilvl w:val="1"/>
                <w:numId w:val="21"/>
              </w:numPr>
              <w:autoSpaceDE w:val="0"/>
              <w:autoSpaceDN w:val="0"/>
              <w:adjustRightInd w:val="0"/>
              <w:ind w:left="553" w:hanging="270"/>
              <w:rPr>
                <w:ins w:id="494" w:author="Tam, Danny@Energy" w:date="2018-12-24T10:58:00Z"/>
                <w:rFonts w:cstheme="minorHAnsi"/>
                <w:sz w:val="18"/>
                <w:rPrChange w:id="495" w:author="Tam, Danny@Energy" w:date="2018-12-24T10:59:00Z">
                  <w:rPr>
                    <w:ins w:id="496" w:author="Tam, Danny@Energy" w:date="2018-12-24T10:58:00Z"/>
                  </w:rPr>
                </w:rPrChange>
              </w:rPr>
              <w:pPrChange w:id="497" w:author="Tam, Danny@Energy" w:date="2018-12-24T10:59:00Z">
                <w:pPr>
                  <w:keepNext/>
                  <w:numPr>
                    <w:ilvl w:val="1"/>
                    <w:numId w:val="3"/>
                  </w:numPr>
                  <w:autoSpaceDE w:val="0"/>
                  <w:autoSpaceDN w:val="0"/>
                  <w:adjustRightInd w:val="0"/>
                  <w:spacing w:after="0" w:line="240" w:lineRule="auto"/>
                  <w:ind w:left="1440" w:hanging="360"/>
                  <w:contextualSpacing/>
                </w:pPr>
              </w:pPrChange>
            </w:pPr>
            <w:ins w:id="498" w:author="Tam, Danny@Energy" w:date="2018-12-24T10:58:00Z">
              <w:r w:rsidRPr="000B11DA">
                <w:rPr>
                  <w:rFonts w:asciiTheme="minorHAnsi" w:eastAsiaTheme="minorEastAsia" w:hAnsiTheme="minorHAnsi" w:cstheme="minorHAnsi"/>
                  <w:sz w:val="18"/>
                  <w:rPrChange w:id="499" w:author="Tam, Danny@Energy" w:date="2018-12-24T10:59:00Z">
                    <w:rPr/>
                  </w:rPrChange>
                </w:rPr>
                <w:t>Piping installed in attics with a minimum of 4 inches (10 cm) of attic insulation on top.</w:t>
              </w:r>
            </w:ins>
          </w:p>
          <w:p w14:paraId="2BE17659" w14:textId="39DF7A83" w:rsidR="000B11DA" w:rsidRPr="000B11DA" w:rsidRDefault="000B11DA">
            <w:pPr>
              <w:pStyle w:val="ListParagraph"/>
              <w:keepNext/>
              <w:numPr>
                <w:ilvl w:val="1"/>
                <w:numId w:val="21"/>
              </w:numPr>
              <w:autoSpaceDE w:val="0"/>
              <w:autoSpaceDN w:val="0"/>
              <w:adjustRightInd w:val="0"/>
              <w:ind w:left="553" w:hanging="270"/>
              <w:rPr>
                <w:ins w:id="500" w:author="Hudler, Rob@Energy" w:date="2018-10-16T14:01:00Z"/>
                <w:rFonts w:eastAsia="Calibri" w:cstheme="minorHAnsi"/>
                <w:bCs/>
                <w:sz w:val="18"/>
                <w:rPrChange w:id="501" w:author="Tam, Danny@Energy" w:date="2018-12-24T10:58:00Z">
                  <w:rPr>
                    <w:ins w:id="502" w:author="Hudler, Rob@Energy" w:date="2018-10-16T14:01:00Z"/>
                    <w:rFonts w:eastAsia="Calibri"/>
                    <w:bCs/>
                  </w:rPr>
                </w:rPrChange>
              </w:rPr>
              <w:pPrChange w:id="503" w:author="Tam, Danny@Energy" w:date="2018-12-24T10:59:00Z">
                <w:pPr>
                  <w:keepNext/>
                  <w:autoSpaceDE w:val="0"/>
                  <w:autoSpaceDN w:val="0"/>
                  <w:adjustRightInd w:val="0"/>
                </w:pPr>
              </w:pPrChange>
            </w:pPr>
            <w:ins w:id="504" w:author="Tam, Danny@Energy" w:date="2018-12-24T10:58:00Z">
              <w:r w:rsidRPr="000B11DA">
                <w:rPr>
                  <w:rFonts w:asciiTheme="minorHAnsi" w:eastAsiaTheme="minorEastAsia" w:hAnsiTheme="minorHAnsi" w:cstheme="minorHAnsi"/>
                  <w:sz w:val="18"/>
                  <w:rPrChange w:id="505" w:author="Tam, Danny@Energy" w:date="2018-12-24T10:59:00Z">
                    <w:rPr/>
                  </w:rPrChange>
                </w:rPr>
                <w:t>Pipe insulation shall fit tightly and all elbows and tees shall be fully insulated.</w:t>
              </w:r>
            </w:ins>
          </w:p>
        </w:tc>
      </w:tr>
      <w:tr w:rsidR="000B11DA" w:rsidRPr="00C071B0" w14:paraId="26D284F8" w14:textId="77777777" w:rsidTr="0012224F">
        <w:trPr>
          <w:trHeight w:val="144"/>
          <w:ins w:id="506" w:author="Hudler, Rob@Energy" w:date="2018-10-22T15:59:00Z"/>
        </w:trPr>
        <w:tc>
          <w:tcPr>
            <w:tcW w:w="10790" w:type="dxa"/>
            <w:gridSpan w:val="2"/>
            <w:vAlign w:val="center"/>
          </w:tcPr>
          <w:p w14:paraId="17FB82B8" w14:textId="525EF3A8" w:rsidR="000B11DA" w:rsidRPr="00405CF9" w:rsidRDefault="000B11DA" w:rsidP="000B11DA">
            <w:pPr>
              <w:keepNext/>
              <w:autoSpaceDE w:val="0"/>
              <w:autoSpaceDN w:val="0"/>
              <w:adjustRightInd w:val="0"/>
              <w:spacing w:after="0" w:line="240" w:lineRule="auto"/>
              <w:rPr>
                <w:ins w:id="507" w:author="Hudler, Rob@Energy" w:date="2018-10-22T15:59:00Z"/>
                <w:rFonts w:eastAsia="Calibri" w:cstheme="minorHAnsi"/>
                <w:bCs/>
                <w:sz w:val="20"/>
                <w:szCs w:val="20"/>
              </w:rPr>
            </w:pPr>
            <w:ins w:id="508" w:author="Hudler, Rob@Energy" w:date="2018-10-22T15:59:00Z">
              <w:r w:rsidRPr="003F4127">
                <w:rPr>
                  <w:rFonts w:cstheme="minorHAnsi"/>
                  <w:b/>
                  <w:sz w:val="18"/>
                  <w:szCs w:val="20"/>
                </w:rPr>
                <w:t xml:space="preserve">The responsible person’s signature on this compliance document affirms that all applicable requirements in this table have been met.  </w:t>
              </w:r>
            </w:ins>
          </w:p>
        </w:tc>
      </w:tr>
    </w:tbl>
    <w:p w14:paraId="4C9311F5" w14:textId="77777777" w:rsidR="008C11E5" w:rsidRPr="003F4127" w:rsidRDefault="008C11E5">
      <w:pPr>
        <w:rPr>
          <w:ins w:id="509" w:author="Hudler, Rob@Energy" w:date="2018-10-11T13:38:00Z"/>
          <w:rFonts w:cstheme="minorHAnsi"/>
          <w:sz w:val="20"/>
          <w:szCs w:val="20"/>
        </w:rPr>
      </w:pP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
        <w:gridCol w:w="24"/>
        <w:gridCol w:w="10164"/>
        <w:gridCol w:w="119"/>
      </w:tblGrid>
      <w:tr w:rsidR="009C3AE7" w:rsidRPr="00C071B0" w:rsidDel="008C11E5" w14:paraId="2576C8FB" w14:textId="42CB0248" w:rsidTr="003F4127">
        <w:trPr>
          <w:gridAfter w:val="1"/>
          <w:wAfter w:w="119" w:type="dxa"/>
          <w:trHeight w:val="144"/>
          <w:del w:id="510" w:author="Hudler, Rob@Energy" w:date="2018-10-11T13:39:00Z"/>
        </w:trPr>
        <w:tc>
          <w:tcPr>
            <w:tcW w:w="10682" w:type="dxa"/>
            <w:gridSpan w:val="3"/>
            <w:tcBorders>
              <w:top w:val="single" w:sz="4" w:space="0" w:color="auto"/>
              <w:left w:val="single" w:sz="4" w:space="0" w:color="auto"/>
              <w:bottom w:val="single" w:sz="4" w:space="0" w:color="auto"/>
              <w:right w:val="single" w:sz="4" w:space="0" w:color="auto"/>
            </w:tcBorders>
          </w:tcPr>
          <w:p w14:paraId="10519967" w14:textId="45A4151E" w:rsidR="009C3AE7" w:rsidRPr="00D42D0F" w:rsidDel="008C11E5" w:rsidRDefault="00EE6B2F" w:rsidP="00973ABC">
            <w:pPr>
              <w:keepNext/>
              <w:spacing w:after="0" w:line="240" w:lineRule="auto"/>
              <w:rPr>
                <w:del w:id="511" w:author="Hudler, Rob@Energy" w:date="2018-10-11T13:39:00Z"/>
                <w:rFonts w:cstheme="minorHAnsi"/>
                <w:sz w:val="20"/>
                <w:szCs w:val="20"/>
              </w:rPr>
            </w:pPr>
            <w:del w:id="512" w:author="Hudler, Rob@Energy" w:date="2018-10-03T16:19:00Z">
              <w:r w:rsidRPr="00405CF9" w:rsidDel="00973ABC">
                <w:rPr>
                  <w:rFonts w:cstheme="minorHAnsi"/>
                  <w:b/>
                  <w:sz w:val="20"/>
                  <w:szCs w:val="20"/>
                </w:rPr>
                <w:delText>D</w:delText>
              </w:r>
            </w:del>
            <w:del w:id="513" w:author="Hudler, Rob@Energy" w:date="2018-10-11T13:39:00Z">
              <w:r w:rsidR="009C3AE7" w:rsidRPr="00405CF9" w:rsidDel="008C11E5">
                <w:rPr>
                  <w:rFonts w:cstheme="minorHAnsi"/>
                  <w:b/>
                  <w:sz w:val="20"/>
                  <w:szCs w:val="20"/>
                </w:rPr>
                <w:delText xml:space="preserve">. </w:delText>
              </w:r>
              <w:r w:rsidR="009C3AE7" w:rsidRPr="00D42D0F" w:rsidDel="008C11E5">
                <w:rPr>
                  <w:rFonts w:cstheme="minorHAnsi"/>
                  <w:b/>
                  <w:sz w:val="20"/>
                  <w:szCs w:val="20"/>
                </w:rPr>
                <w:delText>Mandatory Measures for all Domestic Hot Water Distribution Systems</w:delText>
              </w:r>
            </w:del>
          </w:p>
        </w:tc>
      </w:tr>
      <w:tr w:rsidR="009C3AE7" w:rsidRPr="00C071B0" w:rsidDel="008C11E5" w14:paraId="0EE0294F" w14:textId="3D638C86" w:rsidTr="003F4127">
        <w:trPr>
          <w:gridAfter w:val="1"/>
          <w:wAfter w:w="119" w:type="dxa"/>
          <w:trHeight w:val="144"/>
          <w:tblHeader/>
          <w:del w:id="514" w:author="Hudler, Rob@Energy" w:date="2018-10-11T13:39:00Z"/>
        </w:trPr>
        <w:tc>
          <w:tcPr>
            <w:tcW w:w="518" w:type="dxa"/>
            <w:gridSpan w:val="2"/>
            <w:vAlign w:val="center"/>
          </w:tcPr>
          <w:p w14:paraId="59090060" w14:textId="41F152CE"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15" w:author="Hudler, Rob@Energy" w:date="2018-10-11T13:39:00Z"/>
                <w:rFonts w:cstheme="minorHAnsi"/>
                <w:sz w:val="20"/>
                <w:szCs w:val="20"/>
                <w:rPrChange w:id="516" w:author="Hudler, Rob@Energy" w:date="2018-11-06T14:59:00Z">
                  <w:rPr>
                    <w:del w:id="517" w:author="Hudler, Rob@Energy" w:date="2018-10-11T13:39:00Z"/>
                    <w:rFonts w:cs="Arial"/>
                    <w:sz w:val="18"/>
                    <w:szCs w:val="20"/>
                  </w:rPr>
                </w:rPrChange>
              </w:rPr>
            </w:pPr>
            <w:del w:id="518" w:author="Hudler, Rob@Energy" w:date="2018-10-11T13:39:00Z">
              <w:r w:rsidRPr="00C071B0" w:rsidDel="008C11E5">
                <w:rPr>
                  <w:rFonts w:cstheme="minorHAnsi"/>
                  <w:sz w:val="20"/>
                  <w:szCs w:val="20"/>
                  <w:rPrChange w:id="519" w:author="Hudler, Rob@Energy" w:date="2018-11-06T14:59:00Z">
                    <w:rPr>
                      <w:rFonts w:cs="Arial"/>
                      <w:sz w:val="18"/>
                      <w:szCs w:val="20"/>
                    </w:rPr>
                  </w:rPrChange>
                </w:rPr>
                <w:delText>01</w:delText>
              </w:r>
            </w:del>
          </w:p>
        </w:tc>
        <w:tc>
          <w:tcPr>
            <w:tcW w:w="10164" w:type="dxa"/>
            <w:vAlign w:val="center"/>
          </w:tcPr>
          <w:p w14:paraId="49604FBF" w14:textId="14453088"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0" w:author="Hudler, Rob@Energy" w:date="2018-10-11T13:39:00Z"/>
                <w:rFonts w:cstheme="minorHAnsi"/>
                <w:sz w:val="20"/>
                <w:szCs w:val="20"/>
                <w:rPrChange w:id="521" w:author="Hudler, Rob@Energy" w:date="2018-11-06T14:59:00Z">
                  <w:rPr>
                    <w:del w:id="522" w:author="Hudler, Rob@Energy" w:date="2018-10-11T13:39:00Z"/>
                    <w:sz w:val="18"/>
                    <w:szCs w:val="20"/>
                  </w:rPr>
                </w:rPrChange>
              </w:rPr>
            </w:pPr>
            <w:del w:id="523" w:author="Hudler, Rob@Energy" w:date="2018-10-11T13:39:00Z">
              <w:r w:rsidRPr="00C071B0" w:rsidDel="008C11E5">
                <w:rPr>
                  <w:rFonts w:cstheme="minorHAnsi"/>
                  <w:sz w:val="20"/>
                  <w:szCs w:val="20"/>
                  <w:rPrChange w:id="524" w:author="Hudler, Rob@Energy" w:date="2018-11-06T14:59:00Z">
                    <w:rPr>
                      <w:sz w:val="18"/>
                      <w:szCs w:val="20"/>
                    </w:rPr>
                  </w:rPrChange>
                </w:rPr>
                <w:delText>Equipment shall meet the applicable requirements of the Appliance Efficiency Regulations (Section 110.3(b)1).</w:delText>
              </w:r>
            </w:del>
          </w:p>
        </w:tc>
      </w:tr>
      <w:tr w:rsidR="009C3AE7" w:rsidRPr="00C071B0" w:rsidDel="008C11E5" w14:paraId="6E4930D3" w14:textId="33E8FE49" w:rsidTr="003F4127">
        <w:trPr>
          <w:gridAfter w:val="1"/>
          <w:wAfter w:w="119" w:type="dxa"/>
          <w:trHeight w:val="144"/>
          <w:tblHeader/>
          <w:del w:id="525" w:author="Hudler, Rob@Energy" w:date="2018-10-11T13:39:00Z"/>
        </w:trPr>
        <w:tc>
          <w:tcPr>
            <w:tcW w:w="518" w:type="dxa"/>
            <w:gridSpan w:val="2"/>
            <w:vAlign w:val="center"/>
          </w:tcPr>
          <w:p w14:paraId="489D63C9" w14:textId="00BEED2C"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6" w:author="Hudler, Rob@Energy" w:date="2018-10-11T13:39:00Z"/>
                <w:rFonts w:cstheme="minorHAnsi"/>
                <w:sz w:val="20"/>
                <w:szCs w:val="20"/>
                <w:rPrChange w:id="527" w:author="Hudler, Rob@Energy" w:date="2018-11-06T14:59:00Z">
                  <w:rPr>
                    <w:del w:id="528" w:author="Hudler, Rob@Energy" w:date="2018-10-11T13:39:00Z"/>
                    <w:rFonts w:cs="Arial"/>
                    <w:sz w:val="18"/>
                    <w:szCs w:val="20"/>
                  </w:rPr>
                </w:rPrChange>
              </w:rPr>
            </w:pPr>
            <w:del w:id="529" w:author="Hudler, Rob@Energy" w:date="2018-10-11T13:39:00Z">
              <w:r w:rsidRPr="00C071B0" w:rsidDel="008C11E5">
                <w:rPr>
                  <w:rFonts w:cstheme="minorHAnsi"/>
                  <w:sz w:val="20"/>
                  <w:szCs w:val="20"/>
                  <w:rPrChange w:id="530" w:author="Hudler, Rob@Energy" w:date="2018-11-06T14:59:00Z">
                    <w:rPr>
                      <w:rFonts w:cs="Arial"/>
                      <w:sz w:val="18"/>
                      <w:szCs w:val="20"/>
                    </w:rPr>
                  </w:rPrChange>
                </w:rPr>
                <w:delText>02</w:delText>
              </w:r>
            </w:del>
          </w:p>
        </w:tc>
        <w:tc>
          <w:tcPr>
            <w:tcW w:w="10164" w:type="dxa"/>
            <w:vAlign w:val="center"/>
          </w:tcPr>
          <w:p w14:paraId="5909F6AD" w14:textId="546EA627"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1" w:author="Hudler, Rob@Energy" w:date="2018-10-11T13:39:00Z"/>
                <w:rFonts w:cstheme="minorHAnsi"/>
                <w:sz w:val="20"/>
                <w:szCs w:val="20"/>
                <w:rPrChange w:id="532" w:author="Hudler, Rob@Energy" w:date="2018-11-06T14:59:00Z">
                  <w:rPr>
                    <w:del w:id="533" w:author="Hudler, Rob@Energy" w:date="2018-10-11T13:39:00Z"/>
                    <w:sz w:val="18"/>
                    <w:szCs w:val="20"/>
                  </w:rPr>
                </w:rPrChange>
              </w:rPr>
            </w:pPr>
            <w:del w:id="534" w:author="Hudler, Rob@Energy" w:date="2018-10-11T13:39:00Z">
              <w:r w:rsidRPr="00C071B0" w:rsidDel="008C11E5">
                <w:rPr>
                  <w:rFonts w:cstheme="minorHAnsi"/>
                  <w:sz w:val="20"/>
                  <w:szCs w:val="20"/>
                  <w:rPrChange w:id="535" w:author="Hudler, Rob@Energy" w:date="2018-11-06T14:59:00Z">
                    <w:rPr>
                      <w:sz w:val="18"/>
                      <w:szCs w:val="20"/>
                    </w:rPr>
                  </w:rPrChange>
                </w:rPr>
                <w:delText>Unfired Storage Tanks are insulated with an external R-12 or combination of R-16 internal and external Insulation. (Section 110.3(c)4).</w:delText>
              </w:r>
            </w:del>
          </w:p>
        </w:tc>
      </w:tr>
      <w:tr w:rsidR="009C3AE7" w:rsidRPr="00C071B0" w:rsidDel="008C11E5" w14:paraId="22541A75" w14:textId="5EE54A3E" w:rsidTr="003F4127">
        <w:trPr>
          <w:gridAfter w:val="1"/>
          <w:wAfter w:w="119" w:type="dxa"/>
          <w:trHeight w:val="144"/>
          <w:del w:id="536" w:author="Hudler, Rob@Energy" w:date="2018-10-11T13:39:00Z"/>
        </w:trPr>
        <w:tc>
          <w:tcPr>
            <w:tcW w:w="518" w:type="dxa"/>
            <w:gridSpan w:val="2"/>
            <w:vAlign w:val="center"/>
          </w:tcPr>
          <w:p w14:paraId="08E2F0AA" w14:textId="3FF184F6" w:rsidR="009C3AE7" w:rsidRPr="00C071B0" w:rsidDel="008C11E5" w:rsidRDefault="009C3AE7" w:rsidP="00B740EF">
            <w:pPr>
              <w:keepNext/>
              <w:spacing w:after="0" w:line="240" w:lineRule="auto"/>
              <w:jc w:val="center"/>
              <w:rPr>
                <w:del w:id="537" w:author="Hudler, Rob@Energy" w:date="2018-10-11T13:39:00Z"/>
                <w:rFonts w:cstheme="minorHAnsi"/>
                <w:sz w:val="20"/>
                <w:szCs w:val="20"/>
                <w:rPrChange w:id="538" w:author="Hudler, Rob@Energy" w:date="2018-11-06T14:59:00Z">
                  <w:rPr>
                    <w:del w:id="539" w:author="Hudler, Rob@Energy" w:date="2018-10-11T13:39:00Z"/>
                    <w:rFonts w:cs="Arial"/>
                    <w:sz w:val="18"/>
                    <w:szCs w:val="20"/>
                  </w:rPr>
                </w:rPrChange>
              </w:rPr>
            </w:pPr>
            <w:del w:id="540" w:author="Hudler, Rob@Energy" w:date="2018-10-11T13:39:00Z">
              <w:r w:rsidRPr="00C071B0" w:rsidDel="008C11E5">
                <w:rPr>
                  <w:rFonts w:cstheme="minorHAnsi"/>
                  <w:sz w:val="20"/>
                  <w:szCs w:val="20"/>
                  <w:rPrChange w:id="541" w:author="Hudler, Rob@Energy" w:date="2018-11-06T14:59:00Z">
                    <w:rPr>
                      <w:rFonts w:cs="Arial"/>
                      <w:sz w:val="18"/>
                      <w:szCs w:val="20"/>
                    </w:rPr>
                  </w:rPrChange>
                </w:rPr>
                <w:delText>03</w:delText>
              </w:r>
            </w:del>
          </w:p>
        </w:tc>
        <w:tc>
          <w:tcPr>
            <w:tcW w:w="10164" w:type="dxa"/>
            <w:vAlign w:val="center"/>
          </w:tcPr>
          <w:p w14:paraId="05374D5A" w14:textId="663ABE70" w:rsidR="009C3AE7" w:rsidRPr="00C071B0" w:rsidDel="00D74F3A" w:rsidRDefault="009C3AE7" w:rsidP="00B740EF">
            <w:pPr>
              <w:keepNext/>
              <w:autoSpaceDE w:val="0"/>
              <w:autoSpaceDN w:val="0"/>
              <w:adjustRightInd w:val="0"/>
              <w:spacing w:after="0" w:line="240" w:lineRule="auto"/>
              <w:rPr>
                <w:del w:id="542" w:author="Hudler, Rob@Energy" w:date="2018-10-03T16:29:00Z"/>
                <w:rFonts w:cstheme="minorHAnsi"/>
                <w:bCs/>
                <w:sz w:val="20"/>
                <w:szCs w:val="20"/>
                <w:rPrChange w:id="543" w:author="Hudler, Rob@Energy" w:date="2018-11-06T14:59:00Z">
                  <w:rPr>
                    <w:del w:id="544" w:author="Hudler, Rob@Energy" w:date="2018-10-03T16:29:00Z"/>
                    <w:rFonts w:cs="TimesNewRomanPS-BoldMT"/>
                    <w:bCs/>
                    <w:sz w:val="18"/>
                    <w:szCs w:val="20"/>
                  </w:rPr>
                </w:rPrChange>
              </w:rPr>
            </w:pPr>
            <w:del w:id="545" w:author="Hudler, Rob@Energy" w:date="2018-10-03T16:29:00Z">
              <w:r w:rsidRPr="00C071B0" w:rsidDel="00D74F3A">
                <w:rPr>
                  <w:rFonts w:cstheme="minorHAnsi"/>
                  <w:bCs/>
                  <w:sz w:val="20"/>
                  <w:szCs w:val="20"/>
                  <w:rPrChange w:id="546" w:author="Hudler, Rob@Energy" w:date="2018-11-06T14:59:00Z">
                    <w:rPr>
                      <w:rFonts w:cs="TimesNewRomanPS-BoldMT"/>
                      <w:bCs/>
                      <w:sz w:val="18"/>
                      <w:szCs w:val="20"/>
                    </w:rPr>
                  </w:rPrChange>
                </w:rPr>
                <w:delText>The following pipes are insulated, to the thicknesses required by Table 120.3A, except for those sections of pipe that are subject to one of the exceptions below: (RA4.4.1)</w:delText>
              </w:r>
            </w:del>
          </w:p>
          <w:p w14:paraId="359F33E3" w14:textId="76A8BD21" w:rsidR="009C3AE7" w:rsidRPr="003F4127" w:rsidDel="00D74F3A" w:rsidRDefault="009C3AE7" w:rsidP="009C3AE7">
            <w:pPr>
              <w:pStyle w:val="ListParagraph"/>
              <w:keepNext/>
              <w:numPr>
                <w:ilvl w:val="0"/>
                <w:numId w:val="3"/>
              </w:numPr>
              <w:autoSpaceDE w:val="0"/>
              <w:autoSpaceDN w:val="0"/>
              <w:adjustRightInd w:val="0"/>
              <w:ind w:left="634" w:hanging="317"/>
              <w:rPr>
                <w:del w:id="547" w:author="Hudler, Rob@Energy" w:date="2018-10-03T16:29:00Z"/>
                <w:rFonts w:asciiTheme="minorHAnsi" w:hAnsiTheme="minorHAnsi" w:cstheme="minorHAnsi"/>
                <w:bCs/>
              </w:rPr>
            </w:pPr>
            <w:del w:id="548" w:author="Hudler, Rob@Energy" w:date="2018-10-03T16:29:00Z">
              <w:r w:rsidRPr="003F4127" w:rsidDel="00D74F3A">
                <w:rPr>
                  <w:rFonts w:asciiTheme="minorHAnsi" w:hAnsiTheme="minorHAnsi" w:cstheme="minorHAnsi"/>
                  <w:bCs/>
                </w:rPr>
                <w:delText>The first 5 feet (1.5 meters) of hot and cold water pipes from the storage tank.</w:delText>
              </w:r>
            </w:del>
          </w:p>
          <w:p w14:paraId="37965C2A" w14:textId="5A0949E0" w:rsidR="009C3AE7" w:rsidRPr="003F4127" w:rsidDel="00D74F3A" w:rsidRDefault="009C3AE7" w:rsidP="009C3AE7">
            <w:pPr>
              <w:pStyle w:val="ListParagraph"/>
              <w:keepNext/>
              <w:numPr>
                <w:ilvl w:val="0"/>
                <w:numId w:val="3"/>
              </w:numPr>
              <w:autoSpaceDE w:val="0"/>
              <w:autoSpaceDN w:val="0"/>
              <w:adjustRightInd w:val="0"/>
              <w:ind w:left="634" w:hanging="317"/>
              <w:rPr>
                <w:del w:id="549" w:author="Hudler, Rob@Energy" w:date="2018-10-03T16:29:00Z"/>
                <w:rFonts w:asciiTheme="minorHAnsi" w:hAnsiTheme="minorHAnsi" w:cstheme="minorHAnsi"/>
                <w:bCs/>
              </w:rPr>
            </w:pPr>
            <w:del w:id="550" w:author="Hudler, Rob@Energy" w:date="2018-10-03T16:29:00Z">
              <w:r w:rsidRPr="003F4127" w:rsidDel="00D74F3A">
                <w:rPr>
                  <w:rFonts w:asciiTheme="minorHAnsi" w:hAnsiTheme="minorHAnsi" w:cstheme="minorHAnsi"/>
                  <w:bCs/>
                </w:rPr>
                <w:delText>All piping with a nominal diameter of 3/4 inch (19 millimeter) or larger.</w:delText>
              </w:r>
            </w:del>
          </w:p>
          <w:p w14:paraId="1E5A82CA" w14:textId="316405DF" w:rsidR="009C3AE7" w:rsidRPr="003F4127" w:rsidDel="00D74F3A" w:rsidRDefault="009C3AE7" w:rsidP="009C3AE7">
            <w:pPr>
              <w:pStyle w:val="ListParagraph"/>
              <w:keepNext/>
              <w:numPr>
                <w:ilvl w:val="0"/>
                <w:numId w:val="3"/>
              </w:numPr>
              <w:autoSpaceDE w:val="0"/>
              <w:autoSpaceDN w:val="0"/>
              <w:adjustRightInd w:val="0"/>
              <w:ind w:left="634" w:hanging="317"/>
              <w:rPr>
                <w:del w:id="551" w:author="Hudler, Rob@Energy" w:date="2018-10-03T16:29:00Z"/>
                <w:rFonts w:asciiTheme="minorHAnsi" w:hAnsiTheme="minorHAnsi" w:cstheme="minorHAnsi"/>
                <w:bCs/>
              </w:rPr>
            </w:pPr>
            <w:del w:id="552" w:author="Hudler, Rob@Energy" w:date="2018-10-03T16:29:00Z">
              <w:r w:rsidRPr="003F4127" w:rsidDel="00D74F3A">
                <w:rPr>
                  <w:rFonts w:asciiTheme="minorHAnsi" w:hAnsiTheme="minorHAnsi" w:cstheme="minorHAnsi"/>
                  <w:bCs/>
                </w:rPr>
                <w:delText>All piping associated with a domestic hot water recirculation system regardless of the pipe diameter, except when cold water return is used in a demand system.</w:delText>
              </w:r>
            </w:del>
          </w:p>
          <w:p w14:paraId="11583675" w14:textId="2B476F47" w:rsidR="009C3AE7" w:rsidRPr="003F4127" w:rsidDel="00D74F3A" w:rsidRDefault="009C3AE7" w:rsidP="009C3AE7">
            <w:pPr>
              <w:pStyle w:val="ListParagraph"/>
              <w:keepNext/>
              <w:numPr>
                <w:ilvl w:val="0"/>
                <w:numId w:val="3"/>
              </w:numPr>
              <w:autoSpaceDE w:val="0"/>
              <w:autoSpaceDN w:val="0"/>
              <w:adjustRightInd w:val="0"/>
              <w:ind w:left="634" w:hanging="317"/>
              <w:rPr>
                <w:del w:id="553" w:author="Hudler, Rob@Energy" w:date="2018-10-03T16:29:00Z"/>
                <w:rFonts w:asciiTheme="minorHAnsi" w:hAnsiTheme="minorHAnsi" w:cstheme="minorHAnsi"/>
                <w:b/>
                <w:bCs/>
              </w:rPr>
            </w:pPr>
            <w:del w:id="554" w:author="Hudler, Rob@Energy" w:date="2018-10-03T16:29:00Z">
              <w:r w:rsidRPr="003F4127" w:rsidDel="00D74F3A">
                <w:rPr>
                  <w:rFonts w:asciiTheme="minorHAnsi" w:hAnsiTheme="minorHAnsi" w:cstheme="minorHAnsi"/>
                  <w:bCs/>
                </w:rPr>
                <w:delText>Piping from the heating source to storage tank or between tanks.</w:delText>
              </w:r>
            </w:del>
          </w:p>
          <w:p w14:paraId="002DED64" w14:textId="731D43E2" w:rsidR="009C3AE7" w:rsidRPr="003F4127" w:rsidDel="00D74F3A" w:rsidRDefault="009C3AE7" w:rsidP="009C3AE7">
            <w:pPr>
              <w:pStyle w:val="ListParagraph"/>
              <w:keepNext/>
              <w:numPr>
                <w:ilvl w:val="0"/>
                <w:numId w:val="3"/>
              </w:numPr>
              <w:autoSpaceDE w:val="0"/>
              <w:autoSpaceDN w:val="0"/>
              <w:adjustRightInd w:val="0"/>
              <w:ind w:left="634" w:hanging="317"/>
              <w:rPr>
                <w:del w:id="555" w:author="Hudler, Rob@Energy" w:date="2018-10-03T16:29:00Z"/>
                <w:rFonts w:asciiTheme="minorHAnsi" w:hAnsiTheme="minorHAnsi" w:cstheme="minorHAnsi"/>
                <w:b/>
                <w:bCs/>
              </w:rPr>
            </w:pPr>
            <w:del w:id="556" w:author="Hudler, Rob@Energy" w:date="2018-10-03T16:29:00Z">
              <w:r w:rsidRPr="003F4127" w:rsidDel="00D74F3A">
                <w:rPr>
                  <w:rFonts w:asciiTheme="minorHAnsi" w:hAnsiTheme="minorHAnsi" w:cstheme="minorHAnsi"/>
                  <w:bCs/>
                </w:rPr>
                <w:delText>Piping buried below grade.</w:delText>
              </w:r>
            </w:del>
          </w:p>
          <w:p w14:paraId="7CF8C25B" w14:textId="6578F1A3" w:rsidR="009C3AE7" w:rsidRPr="003F4127" w:rsidDel="00D74F3A" w:rsidRDefault="009C3AE7" w:rsidP="009C3AE7">
            <w:pPr>
              <w:pStyle w:val="ListParagraph"/>
              <w:keepNext/>
              <w:numPr>
                <w:ilvl w:val="0"/>
                <w:numId w:val="3"/>
              </w:numPr>
              <w:autoSpaceDE w:val="0"/>
              <w:autoSpaceDN w:val="0"/>
              <w:adjustRightInd w:val="0"/>
              <w:ind w:left="634" w:hanging="317"/>
              <w:rPr>
                <w:del w:id="557" w:author="Hudler, Rob@Energy" w:date="2018-10-03T16:29:00Z"/>
                <w:rFonts w:asciiTheme="minorHAnsi" w:hAnsiTheme="minorHAnsi" w:cstheme="minorHAnsi"/>
                <w:b/>
                <w:bCs/>
              </w:rPr>
            </w:pPr>
            <w:del w:id="558" w:author="Hudler, Rob@Energy" w:date="2018-10-03T16:29:00Z">
              <w:r w:rsidRPr="003F4127" w:rsidDel="00D74F3A">
                <w:rPr>
                  <w:rFonts w:asciiTheme="minorHAnsi" w:hAnsiTheme="minorHAnsi" w:cstheme="minorHAnsi"/>
                  <w:bCs/>
                </w:rPr>
                <w:delText>All hot water pipes from the heating source to the kitchen fixtures.</w:delText>
              </w:r>
            </w:del>
          </w:p>
          <w:p w14:paraId="6E4523A1" w14:textId="49DCD705" w:rsidR="009C3AE7" w:rsidRPr="003F4127" w:rsidDel="00D74F3A" w:rsidRDefault="009C3AE7" w:rsidP="00B740EF">
            <w:pPr>
              <w:keepNext/>
              <w:autoSpaceDE w:val="0"/>
              <w:autoSpaceDN w:val="0"/>
              <w:adjustRightInd w:val="0"/>
              <w:spacing w:after="0" w:line="240" w:lineRule="auto"/>
              <w:rPr>
                <w:del w:id="559" w:author="Hudler, Rob@Energy" w:date="2018-10-03T16:29:00Z"/>
                <w:rFonts w:eastAsia="Times New Roman" w:cstheme="minorHAnsi"/>
                <w:b/>
                <w:bCs/>
                <w:sz w:val="20"/>
                <w:szCs w:val="20"/>
              </w:rPr>
            </w:pPr>
            <w:del w:id="560" w:author="Hudler, Rob@Energy" w:date="2018-10-03T16:29:00Z">
              <w:r w:rsidRPr="003F4127" w:rsidDel="00D74F3A">
                <w:rPr>
                  <w:rFonts w:cstheme="minorHAnsi"/>
                  <w:bCs/>
                  <w:sz w:val="20"/>
                  <w:szCs w:val="20"/>
                </w:rPr>
                <w:delText>The following sections of pipe do not have to be insulated: (RA4.4.1)</w:delText>
              </w:r>
            </w:del>
          </w:p>
          <w:p w14:paraId="6D74C867" w14:textId="291E120F" w:rsidR="009C3AE7" w:rsidRPr="003F4127" w:rsidDel="00D74F3A" w:rsidRDefault="009C3AE7" w:rsidP="009C3AE7">
            <w:pPr>
              <w:pStyle w:val="ListParagraph"/>
              <w:keepNext/>
              <w:numPr>
                <w:ilvl w:val="0"/>
                <w:numId w:val="3"/>
              </w:numPr>
              <w:autoSpaceDE w:val="0"/>
              <w:autoSpaceDN w:val="0"/>
              <w:adjustRightInd w:val="0"/>
              <w:ind w:left="634" w:hanging="317"/>
              <w:rPr>
                <w:del w:id="561" w:author="Hudler, Rob@Energy" w:date="2018-10-03T16:29:00Z"/>
                <w:rFonts w:asciiTheme="minorHAnsi" w:hAnsiTheme="minorHAnsi" w:cstheme="minorHAnsi"/>
                <w:b/>
                <w:bCs/>
              </w:rPr>
            </w:pPr>
            <w:del w:id="562" w:author="Hudler, Rob@Energy" w:date="2018-10-03T16:29:00Z">
              <w:r w:rsidRPr="003F4127" w:rsidDel="00D74F3A">
                <w:rPr>
                  <w:rFonts w:asciiTheme="minorHAnsi" w:hAnsiTheme="minorHAnsi" w:cstheme="minorHAnsi"/>
                  <w:bCs/>
                </w:rPr>
                <w:delText>Piping installed in interior or exterior walls that is surrounded on all sides by at least 1 inch of insulation.</w:delText>
              </w:r>
            </w:del>
          </w:p>
          <w:p w14:paraId="34390D6E" w14:textId="1253778E" w:rsidR="009C3AE7" w:rsidRPr="003F4127" w:rsidDel="00D74F3A" w:rsidRDefault="009C3AE7" w:rsidP="009C3AE7">
            <w:pPr>
              <w:pStyle w:val="ListParagraph"/>
              <w:keepNext/>
              <w:numPr>
                <w:ilvl w:val="0"/>
                <w:numId w:val="3"/>
              </w:numPr>
              <w:autoSpaceDE w:val="0"/>
              <w:autoSpaceDN w:val="0"/>
              <w:adjustRightInd w:val="0"/>
              <w:ind w:left="634" w:hanging="317"/>
              <w:rPr>
                <w:del w:id="563" w:author="Hudler, Rob@Energy" w:date="2018-10-03T16:29:00Z"/>
                <w:rFonts w:asciiTheme="minorHAnsi" w:hAnsiTheme="minorHAnsi" w:cstheme="minorHAnsi"/>
                <w:b/>
                <w:bCs/>
              </w:rPr>
            </w:pPr>
            <w:del w:id="564" w:author="Hudler, Rob@Energy" w:date="2018-10-03T16:29:00Z">
              <w:r w:rsidRPr="003F4127" w:rsidDel="00D74F3A">
                <w:rPr>
                  <w:rFonts w:asciiTheme="minorHAnsi" w:hAnsiTheme="minorHAnsi" w:cstheme="minorHAnsi"/>
                  <w:bCs/>
                </w:rPr>
                <w:delText>Piping installed in attics with a minimum of 4 inches (10 cm) of attic insulation on top</w:delText>
              </w:r>
            </w:del>
          </w:p>
          <w:p w14:paraId="0BC5121A" w14:textId="5A7F40C9" w:rsidR="009C3AE7" w:rsidRPr="003F4127" w:rsidDel="008C11E5" w:rsidRDefault="009C3AE7" w:rsidP="009C3AE7">
            <w:pPr>
              <w:pStyle w:val="ListParagraph"/>
              <w:keepNext/>
              <w:numPr>
                <w:ilvl w:val="0"/>
                <w:numId w:val="3"/>
              </w:numPr>
              <w:autoSpaceDE w:val="0"/>
              <w:autoSpaceDN w:val="0"/>
              <w:adjustRightInd w:val="0"/>
              <w:ind w:left="634" w:hanging="317"/>
              <w:rPr>
                <w:del w:id="565" w:author="Hudler, Rob@Energy" w:date="2018-10-11T13:39:00Z"/>
                <w:rFonts w:asciiTheme="minorHAnsi" w:hAnsiTheme="minorHAnsi" w:cstheme="minorHAnsi"/>
                <w:b/>
                <w:bCs/>
              </w:rPr>
            </w:pPr>
            <w:del w:id="566" w:author="Hudler, Rob@Energy" w:date="2018-10-03T16:29:00Z">
              <w:r w:rsidRPr="003F4127" w:rsidDel="00D74F3A">
                <w:rPr>
                  <w:rFonts w:asciiTheme="minorHAnsi" w:hAnsiTheme="minorHAnsi" w:cstheme="minorHAnsi"/>
                  <w:bCs/>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del w:id="567" w:author="Hudler, Rob@Energy" w:date="2018-10-11T13:39:00Z">
              <w:r w:rsidRPr="003F4127" w:rsidDel="008C11E5">
                <w:rPr>
                  <w:rFonts w:asciiTheme="minorHAnsi" w:hAnsiTheme="minorHAnsi" w:cstheme="minorHAnsi"/>
                  <w:bCs/>
                </w:rPr>
                <w:delText xml:space="preserve">  </w:delText>
              </w:r>
            </w:del>
          </w:p>
        </w:tc>
      </w:tr>
      <w:tr w:rsidR="009C3AE7" w:rsidRPr="00C071B0" w:rsidDel="008C11E5" w14:paraId="20EEE34D" w14:textId="726C21F8" w:rsidTr="003F4127">
        <w:trPr>
          <w:gridAfter w:val="1"/>
          <w:wAfter w:w="119" w:type="dxa"/>
          <w:trHeight w:val="144"/>
          <w:tblHeader/>
          <w:del w:id="568" w:author="Hudler, Rob@Energy" w:date="2018-10-11T13:39:00Z"/>
        </w:trPr>
        <w:tc>
          <w:tcPr>
            <w:tcW w:w="518" w:type="dxa"/>
            <w:gridSpan w:val="2"/>
            <w:vAlign w:val="center"/>
          </w:tcPr>
          <w:p w14:paraId="0F87B806" w14:textId="3ABC943E"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69" w:author="Hudler, Rob@Energy" w:date="2018-10-11T13:39:00Z"/>
                <w:rFonts w:eastAsia="Times New Roman" w:cstheme="minorHAnsi"/>
                <w:b/>
                <w:sz w:val="20"/>
                <w:szCs w:val="20"/>
                <w:rPrChange w:id="570" w:author="Hudler, Rob@Energy" w:date="2018-11-06T14:59:00Z">
                  <w:rPr>
                    <w:del w:id="571" w:author="Hudler, Rob@Energy" w:date="2018-10-11T13:39:00Z"/>
                    <w:rFonts w:eastAsia="Times New Roman" w:cs="Arial"/>
                    <w:b/>
                    <w:sz w:val="18"/>
                    <w:szCs w:val="20"/>
                  </w:rPr>
                </w:rPrChange>
              </w:rPr>
            </w:pPr>
            <w:del w:id="572" w:author="Hudler, Rob@Energy" w:date="2018-10-11T13:39:00Z">
              <w:r w:rsidRPr="00C071B0" w:rsidDel="008C11E5">
                <w:rPr>
                  <w:rFonts w:cstheme="minorHAnsi"/>
                  <w:sz w:val="20"/>
                  <w:szCs w:val="20"/>
                  <w:rPrChange w:id="573" w:author="Hudler, Rob@Energy" w:date="2018-11-06T14:59:00Z">
                    <w:rPr>
                      <w:rFonts w:cs="Arial"/>
                      <w:sz w:val="18"/>
                      <w:szCs w:val="20"/>
                    </w:rPr>
                  </w:rPrChange>
                </w:rPr>
                <w:delText>04</w:delText>
              </w:r>
            </w:del>
          </w:p>
        </w:tc>
        <w:tc>
          <w:tcPr>
            <w:tcW w:w="10164" w:type="dxa"/>
            <w:vAlign w:val="center"/>
          </w:tcPr>
          <w:p w14:paraId="64AB7686" w14:textId="7DC7BB5F"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74" w:author="Hudler, Rob@Energy" w:date="2018-10-11T13:39:00Z"/>
                <w:rFonts w:eastAsia="Times New Roman" w:cstheme="minorHAnsi"/>
                <w:b/>
                <w:sz w:val="20"/>
                <w:szCs w:val="20"/>
                <w:rPrChange w:id="575" w:author="Hudler, Rob@Energy" w:date="2018-11-06T14:59:00Z">
                  <w:rPr>
                    <w:del w:id="576" w:author="Hudler, Rob@Energy" w:date="2018-10-11T13:39:00Z"/>
                    <w:rFonts w:eastAsia="Times New Roman"/>
                    <w:b/>
                    <w:sz w:val="18"/>
                    <w:szCs w:val="20"/>
                  </w:rPr>
                </w:rPrChange>
              </w:rPr>
            </w:pPr>
            <w:del w:id="577" w:author="Hudler, Rob@Energy" w:date="2018-10-03T16:29:00Z">
              <w:r w:rsidRPr="00C071B0" w:rsidDel="00D74F3A">
                <w:rPr>
                  <w:rFonts w:cstheme="minorHAnsi"/>
                  <w:sz w:val="20"/>
                  <w:szCs w:val="20"/>
                  <w:rPrChange w:id="578" w:author="Hudler, Rob@Energy" w:date="2018-11-06T14:59:00Z">
                    <w:rPr>
                      <w:sz w:val="18"/>
                      <w:szCs w:val="20"/>
                    </w:rPr>
                  </w:rPrChange>
                </w:rPr>
                <w:delText>Piping buried below grade must be installed in a waterproof and non-crushable casing or sleeve that allows for installation, removal, and replacement of the enclosed pipe and insulation. (Section 150.0(j))</w:delText>
              </w:r>
            </w:del>
          </w:p>
        </w:tc>
      </w:tr>
      <w:tr w:rsidR="009C3AE7" w:rsidRPr="00C071B0" w:rsidDel="008C11E5" w14:paraId="42DD5FD7" w14:textId="2EFBFF3C" w:rsidTr="003F4127">
        <w:trPr>
          <w:gridAfter w:val="1"/>
          <w:wAfter w:w="119" w:type="dxa"/>
          <w:trHeight w:val="144"/>
          <w:tblHeader/>
          <w:del w:id="579" w:author="Hudler, Rob@Energy" w:date="2018-10-11T13:39:00Z"/>
        </w:trPr>
        <w:tc>
          <w:tcPr>
            <w:tcW w:w="518" w:type="dxa"/>
            <w:gridSpan w:val="2"/>
            <w:vAlign w:val="center"/>
          </w:tcPr>
          <w:p w14:paraId="0792B4AD" w14:textId="39D314B8"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80" w:author="Hudler, Rob@Energy" w:date="2018-10-11T13:39:00Z"/>
                <w:rFonts w:eastAsia="Times New Roman" w:cstheme="minorHAnsi"/>
                <w:b/>
                <w:sz w:val="20"/>
                <w:szCs w:val="20"/>
                <w:rPrChange w:id="581" w:author="Hudler, Rob@Energy" w:date="2018-11-06T14:59:00Z">
                  <w:rPr>
                    <w:del w:id="582" w:author="Hudler, Rob@Energy" w:date="2018-10-11T13:39:00Z"/>
                    <w:rFonts w:eastAsia="Times New Roman" w:cs="Arial"/>
                    <w:b/>
                    <w:sz w:val="18"/>
                    <w:szCs w:val="20"/>
                  </w:rPr>
                </w:rPrChange>
              </w:rPr>
            </w:pPr>
            <w:del w:id="583" w:author="Hudler, Rob@Energy" w:date="2018-10-11T13:39:00Z">
              <w:r w:rsidRPr="00C071B0" w:rsidDel="008C11E5">
                <w:rPr>
                  <w:rFonts w:cstheme="minorHAnsi"/>
                  <w:sz w:val="20"/>
                  <w:szCs w:val="20"/>
                  <w:rPrChange w:id="584" w:author="Hudler, Rob@Energy" w:date="2018-11-06T14:59:00Z">
                    <w:rPr>
                      <w:rFonts w:cs="Arial"/>
                      <w:sz w:val="18"/>
                      <w:szCs w:val="20"/>
                    </w:rPr>
                  </w:rPrChange>
                </w:rPr>
                <w:delText>05</w:delText>
              </w:r>
            </w:del>
          </w:p>
        </w:tc>
        <w:tc>
          <w:tcPr>
            <w:tcW w:w="10164" w:type="dxa"/>
            <w:vAlign w:val="center"/>
          </w:tcPr>
          <w:p w14:paraId="222A1110" w14:textId="1E7FFC3A"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85" w:author="Hudler, Rob@Energy" w:date="2018-10-11T13:39:00Z"/>
                <w:rFonts w:eastAsia="Times New Roman" w:cstheme="minorHAnsi"/>
                <w:b/>
                <w:sz w:val="20"/>
                <w:szCs w:val="20"/>
                <w:rPrChange w:id="586" w:author="Hudler, Rob@Energy" w:date="2018-11-06T14:59:00Z">
                  <w:rPr>
                    <w:del w:id="587" w:author="Hudler, Rob@Energy" w:date="2018-10-11T13:39:00Z"/>
                    <w:rFonts w:eastAsia="Times New Roman"/>
                    <w:b/>
                    <w:sz w:val="18"/>
                    <w:szCs w:val="20"/>
                  </w:rPr>
                </w:rPrChange>
              </w:rPr>
            </w:pPr>
            <w:del w:id="588" w:author="Hudler, Rob@Energy" w:date="2018-10-11T13:39:00Z">
              <w:r w:rsidRPr="00C071B0" w:rsidDel="008C11E5">
                <w:rPr>
                  <w:rFonts w:cstheme="minorHAnsi"/>
                  <w:sz w:val="20"/>
                  <w:szCs w:val="20"/>
                  <w:rPrChange w:id="589" w:author="Hudler, Rob@Energy" w:date="2018-11-06T14:59:00Z">
                    <w:rPr>
                      <w:sz w:val="18"/>
                      <w:szCs w:val="20"/>
                    </w:rPr>
                  </w:rPrChange>
                </w:rPr>
                <w:delText>All elbows and tees shall be fully insulated. (RA4.4.1)</w:delText>
              </w:r>
            </w:del>
          </w:p>
        </w:tc>
      </w:tr>
      <w:tr w:rsidR="009C3AE7" w:rsidRPr="00C071B0" w:rsidDel="008C11E5" w14:paraId="4F0E4030" w14:textId="5AB3B05A" w:rsidTr="003F4127">
        <w:trPr>
          <w:gridAfter w:val="1"/>
          <w:wAfter w:w="119" w:type="dxa"/>
          <w:trHeight w:val="144"/>
          <w:tblHeader/>
          <w:del w:id="590" w:author="Hudler, Rob@Energy" w:date="2018-10-11T13:39:00Z"/>
        </w:trPr>
        <w:tc>
          <w:tcPr>
            <w:tcW w:w="518" w:type="dxa"/>
            <w:gridSpan w:val="2"/>
            <w:vAlign w:val="center"/>
          </w:tcPr>
          <w:p w14:paraId="41B28A74" w14:textId="5C98D95D"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91" w:author="Hudler, Rob@Energy" w:date="2018-10-11T13:39:00Z"/>
                <w:rFonts w:eastAsia="Times New Roman" w:cstheme="minorHAnsi"/>
                <w:b/>
                <w:sz w:val="20"/>
                <w:szCs w:val="20"/>
                <w:rPrChange w:id="592" w:author="Hudler, Rob@Energy" w:date="2018-11-06T14:59:00Z">
                  <w:rPr>
                    <w:del w:id="593" w:author="Hudler, Rob@Energy" w:date="2018-10-11T13:39:00Z"/>
                    <w:rFonts w:eastAsia="Times New Roman" w:cs="Arial"/>
                    <w:b/>
                    <w:sz w:val="18"/>
                    <w:szCs w:val="20"/>
                  </w:rPr>
                </w:rPrChange>
              </w:rPr>
            </w:pPr>
            <w:del w:id="594" w:author="Hudler, Rob@Energy" w:date="2018-10-11T13:39:00Z">
              <w:r w:rsidRPr="00C071B0" w:rsidDel="008C11E5">
                <w:rPr>
                  <w:rFonts w:cstheme="minorHAnsi"/>
                  <w:sz w:val="20"/>
                  <w:szCs w:val="20"/>
                  <w:rPrChange w:id="595" w:author="Hudler, Rob@Energy" w:date="2018-11-06T14:59:00Z">
                    <w:rPr>
                      <w:rFonts w:cs="Arial"/>
                      <w:sz w:val="18"/>
                      <w:szCs w:val="20"/>
                    </w:rPr>
                  </w:rPrChange>
                </w:rPr>
                <w:delText>06</w:delText>
              </w:r>
            </w:del>
          </w:p>
        </w:tc>
        <w:tc>
          <w:tcPr>
            <w:tcW w:w="10164" w:type="dxa"/>
            <w:vAlign w:val="center"/>
          </w:tcPr>
          <w:p w14:paraId="79766BB0" w14:textId="6470E951"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96" w:author="Hudler, Rob@Energy" w:date="2018-10-11T13:39:00Z"/>
                <w:rFonts w:eastAsia="Times New Roman" w:cstheme="minorHAnsi"/>
                <w:b/>
                <w:sz w:val="20"/>
                <w:szCs w:val="20"/>
                <w:rPrChange w:id="597" w:author="Hudler, Rob@Energy" w:date="2018-11-06T14:59:00Z">
                  <w:rPr>
                    <w:del w:id="598" w:author="Hudler, Rob@Energy" w:date="2018-10-11T13:39:00Z"/>
                    <w:rFonts w:eastAsia="Times New Roman"/>
                    <w:b/>
                    <w:sz w:val="18"/>
                    <w:szCs w:val="20"/>
                  </w:rPr>
                </w:rPrChange>
              </w:rPr>
            </w:pPr>
            <w:del w:id="599" w:author="Hudler, Rob@Energy" w:date="2018-10-11T13:39:00Z">
              <w:r w:rsidRPr="00C071B0" w:rsidDel="008C11E5">
                <w:rPr>
                  <w:rFonts w:cstheme="minorHAnsi"/>
                  <w:sz w:val="20"/>
                  <w:szCs w:val="20"/>
                  <w:rPrChange w:id="600" w:author="Hudler, Rob@Energy" w:date="2018-11-06T14:59:00Z">
                    <w:rPr>
                      <w:sz w:val="18"/>
                      <w:szCs w:val="20"/>
                    </w:rPr>
                  </w:rPrChange>
                </w:rPr>
                <w:delText>Where insulation is required, no piping shall be visible due to insulation voids, and all insulation shall fit tightly to the pipe. (RA4.4.1)</w:delText>
              </w:r>
            </w:del>
          </w:p>
        </w:tc>
      </w:tr>
      <w:tr w:rsidR="009C3AE7" w:rsidRPr="00C071B0" w:rsidDel="008C11E5" w14:paraId="2787AC70" w14:textId="26EB6C65" w:rsidTr="003F4127">
        <w:trPr>
          <w:gridAfter w:val="1"/>
          <w:wAfter w:w="119" w:type="dxa"/>
          <w:trHeight w:val="144"/>
          <w:tblHeader/>
          <w:del w:id="601" w:author="Hudler, Rob@Energy" w:date="2018-10-11T13:39:00Z"/>
        </w:trPr>
        <w:tc>
          <w:tcPr>
            <w:tcW w:w="518" w:type="dxa"/>
            <w:gridSpan w:val="2"/>
            <w:vAlign w:val="center"/>
          </w:tcPr>
          <w:p w14:paraId="70C15803" w14:textId="0C1CEBB6"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02" w:author="Hudler, Rob@Energy" w:date="2018-10-11T13:39:00Z"/>
                <w:rFonts w:eastAsia="Times New Roman" w:cstheme="minorHAnsi"/>
                <w:b/>
                <w:sz w:val="20"/>
                <w:szCs w:val="20"/>
                <w:rPrChange w:id="603" w:author="Hudler, Rob@Energy" w:date="2018-11-06T14:59:00Z">
                  <w:rPr>
                    <w:del w:id="604" w:author="Hudler, Rob@Energy" w:date="2018-10-11T13:39:00Z"/>
                    <w:rFonts w:eastAsia="Times New Roman" w:cs="Arial"/>
                    <w:b/>
                    <w:sz w:val="18"/>
                    <w:szCs w:val="20"/>
                  </w:rPr>
                </w:rPrChange>
              </w:rPr>
            </w:pPr>
            <w:del w:id="605" w:author="Hudler, Rob@Energy" w:date="2018-10-11T13:39:00Z">
              <w:r w:rsidRPr="00C071B0" w:rsidDel="008C11E5">
                <w:rPr>
                  <w:rFonts w:cstheme="minorHAnsi"/>
                  <w:sz w:val="20"/>
                  <w:szCs w:val="20"/>
                  <w:rPrChange w:id="606" w:author="Hudler, Rob@Energy" w:date="2018-11-06T14:59:00Z">
                    <w:rPr>
                      <w:rFonts w:cs="Arial"/>
                      <w:sz w:val="18"/>
                      <w:szCs w:val="20"/>
                    </w:rPr>
                  </w:rPrChange>
                </w:rPr>
                <w:delText>07</w:delText>
              </w:r>
            </w:del>
          </w:p>
        </w:tc>
        <w:tc>
          <w:tcPr>
            <w:tcW w:w="10164" w:type="dxa"/>
            <w:vAlign w:val="center"/>
          </w:tcPr>
          <w:p w14:paraId="445A5E7B" w14:textId="5F42769A"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07" w:author="Hudler, Rob@Energy" w:date="2018-10-11T13:39:00Z"/>
                <w:rFonts w:eastAsia="Times New Roman" w:cstheme="minorHAnsi"/>
                <w:b/>
                <w:sz w:val="20"/>
                <w:szCs w:val="20"/>
                <w:rPrChange w:id="608" w:author="Hudler, Rob@Energy" w:date="2018-11-06T14:59:00Z">
                  <w:rPr>
                    <w:del w:id="609" w:author="Hudler, Rob@Energy" w:date="2018-10-11T13:39:00Z"/>
                    <w:rFonts w:eastAsia="Times New Roman"/>
                    <w:b/>
                    <w:sz w:val="18"/>
                    <w:szCs w:val="20"/>
                  </w:rPr>
                </w:rPrChange>
              </w:rPr>
            </w:pPr>
            <w:del w:id="610" w:author="Hudler, Rob@Energy" w:date="2018-10-11T13:39:00Z">
              <w:r w:rsidRPr="00C071B0" w:rsidDel="008C11E5">
                <w:rPr>
                  <w:rFonts w:cstheme="minorHAnsi"/>
                  <w:b/>
                  <w:sz w:val="20"/>
                  <w:szCs w:val="20"/>
                  <w:rPrChange w:id="611" w:author="Hudler, Rob@Energy" w:date="2018-11-06T14:59:00Z">
                    <w:rPr>
                      <w:b/>
                      <w:sz w:val="18"/>
                      <w:szCs w:val="20"/>
                    </w:rPr>
                  </w:rPrChange>
                </w:rPr>
                <w:delText>For Gas or Propane Water Heaters:</w:delText>
              </w:r>
              <w:r w:rsidR="00B57E2E" w:rsidRPr="00C071B0" w:rsidDel="008C11E5">
                <w:rPr>
                  <w:rFonts w:cstheme="minorHAnsi"/>
                  <w:sz w:val="20"/>
                  <w:szCs w:val="20"/>
                  <w:rPrChange w:id="612" w:author="Hudler, Rob@Energy" w:date="2018-11-06T14:59:00Z">
                    <w:rPr>
                      <w:sz w:val="18"/>
                      <w:szCs w:val="20"/>
                    </w:rPr>
                  </w:rPrChange>
                </w:rPr>
                <w:delText xml:space="preserve"> </w:delText>
              </w:r>
              <w:r w:rsidRPr="00C071B0" w:rsidDel="008C11E5">
                <w:rPr>
                  <w:rFonts w:cstheme="minorHAnsi"/>
                  <w:sz w:val="20"/>
                  <w:szCs w:val="20"/>
                  <w:rPrChange w:id="613" w:author="Hudler, Rob@Energy" w:date="2018-11-06T14:59:00Z">
                    <w:rPr>
                      <w:sz w:val="18"/>
                      <w:szCs w:val="20"/>
                    </w:rPr>
                  </w:rPrChange>
                </w:rPr>
                <w:delText>Ensure the following are installed (Section 150.0(n))</w:delText>
              </w:r>
            </w:del>
          </w:p>
          <w:p w14:paraId="59E76408" w14:textId="69162796" w:rsidR="009C3AE7" w:rsidRPr="00C071B0" w:rsidDel="008C11E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14" w:author="Hudler, Rob@Energy" w:date="2018-10-11T13:39:00Z"/>
                <w:rFonts w:eastAsia="Times New Roman" w:cstheme="minorHAnsi"/>
                <w:b/>
                <w:sz w:val="20"/>
                <w:szCs w:val="20"/>
                <w:rPrChange w:id="615" w:author="Hudler, Rob@Energy" w:date="2018-11-06T14:59:00Z">
                  <w:rPr>
                    <w:del w:id="616" w:author="Hudler, Rob@Energy" w:date="2018-10-11T13:39:00Z"/>
                    <w:rFonts w:eastAsia="Times New Roman"/>
                    <w:b/>
                    <w:sz w:val="18"/>
                    <w:szCs w:val="20"/>
                  </w:rPr>
                </w:rPrChange>
              </w:rPr>
            </w:pPr>
            <w:del w:id="617" w:author="Hudler, Rob@Energy" w:date="2018-10-03T16:31:00Z">
              <w:r w:rsidRPr="00C071B0" w:rsidDel="00D74F3A">
                <w:rPr>
                  <w:rFonts w:cstheme="minorHAnsi"/>
                  <w:sz w:val="20"/>
                  <w:szCs w:val="20"/>
                  <w:rPrChange w:id="618" w:author="Hudler, Rob@Energy" w:date="2018-11-06T14:59:00Z">
                    <w:rPr>
                      <w:sz w:val="18"/>
                      <w:szCs w:val="20"/>
                    </w:rPr>
                  </w:rPrChange>
                </w:rPr>
                <w:delText>1.  A 120V electrical receptacle is within 3 feet from the water heater and accessible with no obstructions</w:delText>
              </w:r>
            </w:del>
          </w:p>
          <w:p w14:paraId="1CF56E76" w14:textId="18DC983A" w:rsidR="009C3AE7" w:rsidRPr="00C071B0" w:rsidDel="008C11E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19" w:author="Hudler, Rob@Energy" w:date="2018-10-11T13:39:00Z"/>
                <w:rFonts w:eastAsia="Times New Roman" w:cstheme="minorHAnsi"/>
                <w:b/>
                <w:sz w:val="20"/>
                <w:szCs w:val="20"/>
                <w:rPrChange w:id="620" w:author="Hudler, Rob@Energy" w:date="2018-11-06T14:59:00Z">
                  <w:rPr>
                    <w:del w:id="621" w:author="Hudler, Rob@Energy" w:date="2018-10-11T13:39:00Z"/>
                    <w:rFonts w:eastAsia="Times New Roman"/>
                    <w:b/>
                    <w:sz w:val="18"/>
                    <w:szCs w:val="20"/>
                  </w:rPr>
                </w:rPrChange>
              </w:rPr>
            </w:pPr>
            <w:del w:id="622" w:author="Hudler, Rob@Energy" w:date="2018-10-11T13:39:00Z">
              <w:r w:rsidRPr="00C071B0" w:rsidDel="008C11E5">
                <w:rPr>
                  <w:rFonts w:cstheme="minorHAnsi"/>
                  <w:sz w:val="20"/>
                  <w:szCs w:val="20"/>
                  <w:rPrChange w:id="623" w:author="Hudler, Rob@Energy" w:date="2018-11-06T14:59:00Z">
                    <w:rPr>
                      <w:sz w:val="18"/>
                      <w:szCs w:val="20"/>
                    </w:rPr>
                  </w:rPrChange>
                </w:rPr>
                <w:delText>2.  A</w:delText>
              </w:r>
              <w:r w:rsidR="00B57E2E" w:rsidRPr="00C071B0" w:rsidDel="008C11E5">
                <w:rPr>
                  <w:rFonts w:cstheme="minorHAnsi"/>
                  <w:sz w:val="20"/>
                  <w:szCs w:val="20"/>
                  <w:rPrChange w:id="624" w:author="Hudler, Rob@Energy" w:date="2018-11-06T14:59:00Z">
                    <w:rPr>
                      <w:sz w:val="18"/>
                      <w:szCs w:val="20"/>
                    </w:rPr>
                  </w:rPrChange>
                </w:rPr>
                <w:delText xml:space="preserve"> Category III or IV vent, or a </w:delText>
              </w:r>
              <w:r w:rsidRPr="00C071B0" w:rsidDel="008C11E5">
                <w:rPr>
                  <w:rFonts w:cstheme="minorHAnsi"/>
                  <w:sz w:val="20"/>
                  <w:szCs w:val="20"/>
                  <w:rPrChange w:id="625" w:author="Hudler, Rob@Energy" w:date="2018-11-06T14:59:00Z">
                    <w:rPr>
                      <w:sz w:val="18"/>
                      <w:szCs w:val="20"/>
                    </w:rPr>
                  </w:rPrChange>
                </w:rPr>
                <w:delText>Type B vent with straight pipe between outside and water heater</w:delText>
              </w:r>
            </w:del>
          </w:p>
          <w:p w14:paraId="0E9B5965" w14:textId="3A2DB22D" w:rsidR="009C3AE7" w:rsidRPr="00C071B0" w:rsidDel="008C11E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26" w:author="Hudler, Rob@Energy" w:date="2018-10-11T13:39:00Z"/>
                <w:rFonts w:eastAsia="Times New Roman" w:cstheme="minorHAnsi"/>
                <w:b/>
                <w:sz w:val="20"/>
                <w:szCs w:val="20"/>
                <w:rPrChange w:id="627" w:author="Hudler, Rob@Energy" w:date="2018-11-06T14:59:00Z">
                  <w:rPr>
                    <w:del w:id="628" w:author="Hudler, Rob@Energy" w:date="2018-10-11T13:39:00Z"/>
                    <w:rFonts w:eastAsia="Times New Roman"/>
                    <w:b/>
                    <w:sz w:val="18"/>
                    <w:szCs w:val="20"/>
                  </w:rPr>
                </w:rPrChange>
              </w:rPr>
            </w:pPr>
            <w:del w:id="629" w:author="Hudler, Rob@Energy" w:date="2018-10-11T13:39:00Z">
              <w:r w:rsidRPr="00C071B0" w:rsidDel="008C11E5">
                <w:rPr>
                  <w:rFonts w:cstheme="minorHAnsi"/>
                  <w:sz w:val="20"/>
                  <w:szCs w:val="20"/>
                  <w:rPrChange w:id="630" w:author="Hudler, Rob@Energy" w:date="2018-11-06T14:59:00Z">
                    <w:rPr>
                      <w:sz w:val="18"/>
                      <w:szCs w:val="20"/>
                    </w:rPr>
                  </w:rPrChange>
                </w:rPr>
                <w:delText xml:space="preserve">3.  A condensate drain no more than 2 inches higher than the base on water heater for natural draining </w:delText>
              </w:r>
            </w:del>
          </w:p>
          <w:p w14:paraId="78C137D4" w14:textId="13185116" w:rsidR="009C3AE7" w:rsidRPr="00C071B0" w:rsidDel="008C11E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31" w:author="Hudler, Rob@Energy" w:date="2018-10-11T13:39:00Z"/>
                <w:rFonts w:eastAsia="Times New Roman" w:cstheme="minorHAnsi"/>
                <w:b/>
                <w:sz w:val="20"/>
                <w:szCs w:val="20"/>
                <w:rPrChange w:id="632" w:author="Hudler, Rob@Energy" w:date="2018-11-06T14:59:00Z">
                  <w:rPr>
                    <w:del w:id="633" w:author="Hudler, Rob@Energy" w:date="2018-10-11T13:39:00Z"/>
                    <w:rFonts w:eastAsia="Times New Roman"/>
                    <w:b/>
                    <w:sz w:val="18"/>
                    <w:szCs w:val="20"/>
                  </w:rPr>
                </w:rPrChange>
              </w:rPr>
            </w:pPr>
            <w:del w:id="634" w:author="Hudler, Rob@Energy" w:date="2018-10-11T13:39:00Z">
              <w:r w:rsidRPr="00C071B0" w:rsidDel="008C11E5">
                <w:rPr>
                  <w:rFonts w:cstheme="minorHAnsi"/>
                  <w:sz w:val="20"/>
                  <w:szCs w:val="20"/>
                  <w:rPrChange w:id="635" w:author="Hudler, Rob@Energy" w:date="2018-11-06T14:59:00Z">
                    <w:rPr>
                      <w:sz w:val="18"/>
                      <w:szCs w:val="20"/>
                    </w:rPr>
                  </w:rPrChange>
                </w:rPr>
                <w:delText>4.  A gas supply line with capacity of at least 200,000 Btu/hr</w:delText>
              </w:r>
            </w:del>
          </w:p>
        </w:tc>
      </w:tr>
      <w:tr w:rsidR="009C3AE7" w:rsidRPr="00C071B0" w:rsidDel="008C11E5" w14:paraId="61817D94" w14:textId="091FC9BF" w:rsidTr="003F4127">
        <w:trPr>
          <w:gridAfter w:val="1"/>
          <w:wAfter w:w="119" w:type="dxa"/>
          <w:trHeight w:val="144"/>
          <w:tblHeader/>
          <w:del w:id="636" w:author="Hudler, Rob@Energy" w:date="2018-10-11T13:39:00Z"/>
        </w:trPr>
        <w:tc>
          <w:tcPr>
            <w:tcW w:w="10682" w:type="dxa"/>
            <w:gridSpan w:val="3"/>
            <w:vAlign w:val="center"/>
          </w:tcPr>
          <w:p w14:paraId="1AEF183C" w14:textId="0B02E535" w:rsidR="009C3AE7" w:rsidRPr="00C071B0" w:rsidDel="008C11E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37" w:author="Hudler, Rob@Energy" w:date="2018-10-11T13:39:00Z"/>
                <w:rFonts w:cstheme="minorHAnsi"/>
                <w:sz w:val="20"/>
                <w:szCs w:val="20"/>
                <w:rPrChange w:id="638" w:author="Hudler, Rob@Energy" w:date="2018-11-06T14:59:00Z">
                  <w:rPr>
                    <w:del w:id="639" w:author="Hudler, Rob@Energy" w:date="2018-10-11T13:39:00Z"/>
                    <w:rFonts w:cs="Arial"/>
                    <w:sz w:val="18"/>
                    <w:szCs w:val="20"/>
                  </w:rPr>
                </w:rPrChange>
              </w:rPr>
            </w:pPr>
            <w:del w:id="640" w:author="Hudler, Rob@Energy" w:date="2018-10-11T13:39:00Z">
              <w:r w:rsidRPr="00C071B0" w:rsidDel="008C11E5">
                <w:rPr>
                  <w:rFonts w:cstheme="minorHAnsi"/>
                  <w:b/>
                  <w:sz w:val="20"/>
                  <w:szCs w:val="20"/>
                  <w:rPrChange w:id="641" w:author="Hudler, Rob@Energy" w:date="2018-11-06T14:59:00Z">
                    <w:rPr>
                      <w:rFonts w:cs="Arial"/>
                      <w:b/>
                      <w:sz w:val="18"/>
                      <w:szCs w:val="20"/>
                    </w:rPr>
                  </w:rPrChange>
                </w:rPr>
                <w:delText>The responsible person’s signature on this compliance document affirms that all applicable requirements in this table have been met.</w:delText>
              </w:r>
            </w:del>
          </w:p>
        </w:tc>
      </w:tr>
      <w:tr w:rsidR="004359DD" w:rsidRPr="00C071B0" w14:paraId="01B96805" w14:textId="77777777" w:rsidTr="003F4127">
        <w:trPr>
          <w:trHeight w:val="288"/>
          <w:tblHeader/>
          <w:ins w:id="642" w:author="Hudler, Rob@Energy" w:date="2018-10-16T14:01:00Z"/>
        </w:trPr>
        <w:tc>
          <w:tcPr>
            <w:tcW w:w="10801" w:type="dxa"/>
            <w:gridSpan w:val="4"/>
            <w:tcBorders>
              <w:bottom w:val="single" w:sz="4" w:space="0" w:color="000000"/>
            </w:tcBorders>
            <w:vAlign w:val="center"/>
          </w:tcPr>
          <w:p w14:paraId="6DE7063B" w14:textId="10F72428" w:rsidR="004359DD" w:rsidRPr="009747C6" w:rsidRDefault="00866555" w:rsidP="004359DD">
            <w:pPr>
              <w:spacing w:after="0" w:line="240" w:lineRule="auto"/>
              <w:rPr>
                <w:ins w:id="643" w:author="Hudler, Rob@Energy" w:date="2018-10-16T14:01:00Z"/>
                <w:rFonts w:cstheme="minorHAnsi"/>
                <w:b/>
                <w:sz w:val="20"/>
                <w:szCs w:val="20"/>
              </w:rPr>
            </w:pPr>
            <w:ins w:id="644" w:author="Hudler, Rob@Energy" w:date="2018-11-05T14:04:00Z">
              <w:r w:rsidRPr="00405CF9">
                <w:rPr>
                  <w:rFonts w:cstheme="minorHAnsi"/>
                  <w:b/>
                  <w:sz w:val="20"/>
                  <w:szCs w:val="20"/>
                </w:rPr>
                <w:t>G</w:t>
              </w:r>
            </w:ins>
            <w:ins w:id="645" w:author="Hudler, Rob@Energy" w:date="2018-10-16T14:01:00Z">
              <w:r w:rsidR="004359DD" w:rsidRPr="00D42D0F">
                <w:rPr>
                  <w:rFonts w:cstheme="minorHAnsi"/>
                  <w:b/>
                  <w:sz w:val="20"/>
                  <w:szCs w:val="20"/>
                </w:rPr>
                <w:t>. Multiple Dwelling Units – Recirculation Temperature Modulation Control Requirements</w:t>
              </w:r>
            </w:ins>
            <w:ins w:id="646" w:author="Hudler, Rob@Energy" w:date="2018-10-26T11:55:00Z">
              <w:r w:rsidR="00D75120" w:rsidRPr="00D42D0F">
                <w:rPr>
                  <w:rFonts w:cstheme="minorHAnsi"/>
                  <w:b/>
                  <w:sz w:val="20"/>
                  <w:szCs w:val="20"/>
                </w:rPr>
                <w:t xml:space="preserve"> </w:t>
              </w:r>
            </w:ins>
            <w:ins w:id="647" w:author="Hudler, Rob@Energy" w:date="2018-11-15T11:29:00Z">
              <w:r w:rsidR="000174F5" w:rsidRPr="001C6F64">
                <w:rPr>
                  <w:rFonts w:cstheme="minorHAnsi"/>
                  <w:sz w:val="20"/>
                  <w:szCs w:val="20"/>
                </w:rPr>
                <w:t>(</w:t>
              </w:r>
            </w:ins>
            <w:ins w:id="648" w:author="Hudler, Rob@Energy" w:date="2018-10-26T11:55:00Z">
              <w:r w:rsidR="00D75120" w:rsidRPr="001C6F64">
                <w:rPr>
                  <w:rFonts w:cstheme="minorHAnsi"/>
                  <w:sz w:val="20"/>
                  <w:szCs w:val="20"/>
                </w:rPr>
                <w:t>RA4.4.11)</w:t>
              </w:r>
            </w:ins>
          </w:p>
          <w:p w14:paraId="52E6F7B3"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49" w:author="Hudler, Rob@Energy" w:date="2018-10-16T14:01:00Z"/>
                <w:rFonts w:cstheme="minorHAnsi"/>
                <w:b/>
                <w:sz w:val="20"/>
                <w:szCs w:val="20"/>
              </w:rPr>
            </w:pPr>
            <w:ins w:id="650" w:author="Hudler, Rob@Energy" w:date="2018-10-16T14:01:00Z">
              <w:r w:rsidRPr="003F4127">
                <w:rPr>
                  <w:rFonts w:cstheme="minorHAnsi"/>
                  <w:sz w:val="18"/>
                  <w:szCs w:val="20"/>
                </w:rPr>
                <w:t>Systems that utilize this distribution type shall comply with these requirements.</w:t>
              </w:r>
            </w:ins>
          </w:p>
        </w:tc>
      </w:tr>
      <w:tr w:rsidR="004359DD" w:rsidRPr="00C071B0" w14:paraId="42846A58" w14:textId="77777777" w:rsidTr="003F4127">
        <w:trPr>
          <w:trHeight w:val="288"/>
          <w:tblHeader/>
          <w:ins w:id="651" w:author="Hudler, Rob@Energy" w:date="2018-10-16T14:01:00Z"/>
        </w:trPr>
        <w:tc>
          <w:tcPr>
            <w:tcW w:w="494" w:type="dxa"/>
            <w:tcBorders>
              <w:top w:val="single" w:sz="4" w:space="0" w:color="000000"/>
            </w:tcBorders>
            <w:vAlign w:val="center"/>
          </w:tcPr>
          <w:p w14:paraId="40D8411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52" w:author="Hudler, Rob@Energy" w:date="2018-10-16T14:01:00Z"/>
                <w:rFonts w:cstheme="minorHAnsi"/>
                <w:sz w:val="18"/>
                <w:szCs w:val="20"/>
              </w:rPr>
            </w:pPr>
            <w:ins w:id="653" w:author="Hudler, Rob@Energy" w:date="2018-10-16T14:01:00Z">
              <w:r w:rsidRPr="003F4127">
                <w:rPr>
                  <w:rFonts w:cstheme="minorHAnsi"/>
                  <w:sz w:val="18"/>
                  <w:szCs w:val="20"/>
                </w:rPr>
                <w:t>01</w:t>
              </w:r>
            </w:ins>
          </w:p>
        </w:tc>
        <w:tc>
          <w:tcPr>
            <w:tcW w:w="10307" w:type="dxa"/>
            <w:gridSpan w:val="3"/>
            <w:tcBorders>
              <w:top w:val="single" w:sz="4" w:space="0" w:color="000000"/>
            </w:tcBorders>
            <w:vAlign w:val="center"/>
          </w:tcPr>
          <w:p w14:paraId="4344D3F6" w14:textId="04F493D8" w:rsidR="004359DD" w:rsidRPr="003F4127" w:rsidRDefault="004359DD" w:rsidP="004359DD">
            <w:pPr>
              <w:autoSpaceDE w:val="0"/>
              <w:autoSpaceDN w:val="0"/>
              <w:adjustRightInd w:val="0"/>
              <w:spacing w:after="0" w:line="240" w:lineRule="auto"/>
              <w:rPr>
                <w:ins w:id="654" w:author="Hudler, Rob@Energy" w:date="2018-10-16T14:01:00Z"/>
                <w:rFonts w:cstheme="minorHAnsi"/>
                <w:sz w:val="18"/>
                <w:szCs w:val="20"/>
              </w:rPr>
            </w:pPr>
            <w:ins w:id="655" w:author="Hudler, Rob@Energy" w:date="2018-10-16T14:01:00Z">
              <w:r w:rsidRPr="003F4127">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CC0A63">
                <w:rPr>
                  <w:rFonts w:cstheme="minorHAnsi"/>
                  <w:sz w:val="18"/>
                  <w:szCs w:val="20"/>
                </w:rPr>
                <w:t xml:space="preserve">schedules </w:t>
              </w:r>
              <w:r w:rsidRPr="00CC0A63">
                <w:rPr>
                  <w:rFonts w:cstheme="minorHAnsi"/>
                  <w:sz w:val="18"/>
                  <w:szCs w:val="20"/>
                  <w:rPrChange w:id="656" w:author="Hudler, Rob@Energy" w:date="2018-12-24T14:04:00Z">
                    <w:rPr>
                      <w:rFonts w:cstheme="minorHAnsi"/>
                      <w:sz w:val="18"/>
                      <w:szCs w:val="20"/>
                      <w:highlight w:val="yellow"/>
                    </w:rPr>
                  </w:rPrChange>
                </w:rPr>
                <w:t xml:space="preserve">based </w:t>
              </w:r>
            </w:ins>
            <w:r w:rsidR="00E5135C" w:rsidRPr="00CC0A63">
              <w:rPr>
                <w:rFonts w:cstheme="minorHAnsi"/>
                <w:sz w:val="18"/>
                <w:szCs w:val="20"/>
                <w:rPrChange w:id="657" w:author="Hudler, Rob@Energy" w:date="2018-12-24T14:04:00Z">
                  <w:rPr>
                    <w:rFonts w:cstheme="minorHAnsi"/>
                    <w:sz w:val="18"/>
                    <w:szCs w:val="20"/>
                    <w:highlight w:val="yellow"/>
                  </w:rPr>
                </w:rPrChange>
              </w:rPr>
              <w:t xml:space="preserve">on </w:t>
            </w:r>
            <w:ins w:id="658" w:author="Hudler, Rob@Energy" w:date="2018-10-16T14:01:00Z">
              <w:r w:rsidRPr="00CC0A63">
                <w:rPr>
                  <w:rFonts w:cstheme="minorHAnsi"/>
                  <w:sz w:val="18"/>
                  <w:szCs w:val="20"/>
                  <w:rPrChange w:id="659" w:author="Hudler, Rob@Energy" w:date="2018-12-24T14:04:00Z">
                    <w:rPr>
                      <w:rFonts w:cstheme="minorHAnsi"/>
                      <w:sz w:val="18"/>
                      <w:szCs w:val="20"/>
                      <w:highlight w:val="yellow"/>
                    </w:rPr>
                  </w:rPrChange>
                </w:rPr>
                <w:t>measurements</w:t>
              </w:r>
              <w:r w:rsidRPr="003F4127">
                <w:rPr>
                  <w:rFonts w:cstheme="minorHAnsi"/>
                  <w:sz w:val="18"/>
                  <w:szCs w:val="20"/>
                </w:rPr>
                <w:t xml:space="preserve"> of hot water demand.</w:t>
              </w:r>
              <w:r w:rsidR="00D75120" w:rsidRPr="003F4127">
                <w:rPr>
                  <w:rFonts w:cstheme="minorHAnsi"/>
                  <w:sz w:val="18"/>
                  <w:szCs w:val="20"/>
                </w:rPr>
                <w:t xml:space="preserve"> </w:t>
              </w:r>
            </w:ins>
          </w:p>
        </w:tc>
      </w:tr>
      <w:tr w:rsidR="004359DD" w:rsidRPr="00C071B0" w14:paraId="44563B8F" w14:textId="77777777" w:rsidTr="003F4127">
        <w:trPr>
          <w:trHeight w:val="288"/>
          <w:tblHeader/>
          <w:ins w:id="660" w:author="Hudler, Rob@Energy" w:date="2018-10-16T14:01:00Z"/>
        </w:trPr>
        <w:tc>
          <w:tcPr>
            <w:tcW w:w="494" w:type="dxa"/>
            <w:vAlign w:val="center"/>
          </w:tcPr>
          <w:p w14:paraId="6CF093F9"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61" w:author="Hudler, Rob@Energy" w:date="2018-10-16T14:01:00Z"/>
                <w:rFonts w:cstheme="minorHAnsi"/>
                <w:sz w:val="18"/>
                <w:szCs w:val="20"/>
              </w:rPr>
            </w:pPr>
            <w:ins w:id="662" w:author="Hudler, Rob@Energy" w:date="2018-10-16T14:01:00Z">
              <w:r w:rsidRPr="003F4127">
                <w:rPr>
                  <w:rFonts w:cstheme="minorHAnsi"/>
                  <w:sz w:val="18"/>
                  <w:szCs w:val="20"/>
                </w:rPr>
                <w:t>02</w:t>
              </w:r>
            </w:ins>
          </w:p>
        </w:tc>
        <w:tc>
          <w:tcPr>
            <w:tcW w:w="10307" w:type="dxa"/>
            <w:gridSpan w:val="3"/>
            <w:vAlign w:val="center"/>
          </w:tcPr>
          <w:p w14:paraId="6469A7C6" w14:textId="0BE6C7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63" w:author="Hudler, Rob@Energy" w:date="2018-10-16T14:01:00Z"/>
                <w:rFonts w:cstheme="minorHAnsi"/>
                <w:sz w:val="18"/>
                <w:szCs w:val="20"/>
              </w:rPr>
            </w:pPr>
            <w:ins w:id="664" w:author="Hudler, Rob@Energy" w:date="2018-10-16T14:01:00Z">
              <w:r w:rsidRPr="003F4127">
                <w:rPr>
                  <w:rFonts w:cstheme="minorHAnsi"/>
                  <w:sz w:val="18"/>
                  <w:szCs w:val="20"/>
                </w:rPr>
                <w:t>Daily hot water supply temperature reduction (which is defined as the sum of temperature reduction by the control in each hour within a 24-hour pe</w:t>
              </w:r>
              <w:r w:rsidR="00D75120" w:rsidRPr="003F4127">
                <w:rPr>
                  <w:rFonts w:cstheme="minorHAnsi"/>
                  <w:sz w:val="18"/>
                  <w:szCs w:val="20"/>
                </w:rPr>
                <w:t xml:space="preserve">riod) shall be more than 50°F. </w:t>
              </w:r>
              <w:r w:rsidRPr="003F4127">
                <w:rPr>
                  <w:rFonts w:cstheme="minorHAnsi"/>
                  <w:sz w:val="18"/>
                  <w:szCs w:val="20"/>
                </w:rPr>
                <w:t xml:space="preserve"> </w:t>
              </w:r>
            </w:ins>
          </w:p>
        </w:tc>
      </w:tr>
      <w:tr w:rsidR="004359DD" w:rsidRPr="002F0583" w14:paraId="6318D8CE" w14:textId="77777777" w:rsidTr="003F4127">
        <w:trPr>
          <w:trHeight w:hRule="exact" w:val="262"/>
          <w:ins w:id="665" w:author="Hudler, Rob@Energy" w:date="2018-10-16T14:01:00Z"/>
        </w:trPr>
        <w:tc>
          <w:tcPr>
            <w:tcW w:w="10801" w:type="dxa"/>
            <w:gridSpan w:val="4"/>
            <w:tcBorders>
              <w:top w:val="single" w:sz="4" w:space="0" w:color="000000"/>
              <w:left w:val="single" w:sz="4" w:space="0" w:color="000000"/>
              <w:bottom w:val="single" w:sz="4" w:space="0" w:color="000000"/>
              <w:right w:val="single" w:sz="4" w:space="0" w:color="000000"/>
            </w:tcBorders>
            <w:vAlign w:val="center"/>
          </w:tcPr>
          <w:p w14:paraId="3B37B49E" w14:textId="77777777" w:rsidR="004359DD" w:rsidRPr="003F4127" w:rsidRDefault="004359DD" w:rsidP="004359DD">
            <w:pPr>
              <w:spacing w:after="0" w:line="240" w:lineRule="auto"/>
              <w:rPr>
                <w:ins w:id="666" w:author="Hudler, Rob@Energy" w:date="2018-10-16T14:01:00Z"/>
                <w:rFonts w:cstheme="minorHAnsi"/>
                <w:b/>
                <w:sz w:val="18"/>
                <w:szCs w:val="20"/>
              </w:rPr>
            </w:pPr>
            <w:ins w:id="667" w:author="Hudler, Rob@Energy" w:date="2018-10-16T14:01:00Z">
              <w:r w:rsidRPr="003F4127">
                <w:rPr>
                  <w:rFonts w:cstheme="minorHAnsi"/>
                  <w:b/>
                  <w:sz w:val="18"/>
                  <w:szCs w:val="20"/>
                </w:rPr>
                <w:t xml:space="preserve">The responsible person’s signature on this compliance document affirms that all applicable requirements in this table have been met.  </w:t>
              </w:r>
            </w:ins>
          </w:p>
        </w:tc>
      </w:tr>
    </w:tbl>
    <w:p w14:paraId="58245762" w14:textId="77777777" w:rsidR="00BA2C89" w:rsidRPr="003F4127" w:rsidRDefault="00BA2C89" w:rsidP="00832621">
      <w:pPr>
        <w:spacing w:after="0"/>
        <w:rPr>
          <w:ins w:id="668" w:author="Hudler, Rob@Energy" w:date="2018-10-29T11:53:00Z"/>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5"/>
        <w:gridCol w:w="25"/>
        <w:gridCol w:w="9929"/>
        <w:gridCol w:w="351"/>
      </w:tblGrid>
      <w:tr w:rsidR="009C3AE7" w:rsidRPr="00C071B0" w:rsidDel="004359DD" w14:paraId="7EF4AF91" w14:textId="06B7A507" w:rsidTr="003F4127">
        <w:trPr>
          <w:gridAfter w:val="1"/>
          <w:wAfter w:w="351" w:type="dxa"/>
          <w:trHeight w:val="288"/>
          <w:tblHeader/>
          <w:del w:id="669" w:author="Hudler, Rob@Energy" w:date="2018-10-16T14:01:00Z"/>
        </w:trPr>
        <w:tc>
          <w:tcPr>
            <w:tcW w:w="10449" w:type="dxa"/>
            <w:gridSpan w:val="3"/>
            <w:tcBorders>
              <w:top w:val="single" w:sz="4" w:space="0" w:color="auto"/>
              <w:left w:val="single" w:sz="4" w:space="0" w:color="auto"/>
              <w:bottom w:val="single" w:sz="4" w:space="0" w:color="auto"/>
              <w:right w:val="single" w:sz="4" w:space="0" w:color="auto"/>
            </w:tcBorders>
            <w:vAlign w:val="center"/>
          </w:tcPr>
          <w:p w14:paraId="1895EA47" w14:textId="4AF4D1BD" w:rsidR="009C3AE7" w:rsidRPr="009747C6" w:rsidDel="004359DD" w:rsidRDefault="00EE6B2F" w:rsidP="00B740EF">
            <w:pPr>
              <w:spacing w:after="0" w:line="240" w:lineRule="auto"/>
              <w:rPr>
                <w:del w:id="670" w:author="Hudler, Rob@Energy" w:date="2018-10-16T14:01:00Z"/>
                <w:rFonts w:cstheme="minorHAnsi"/>
                <w:sz w:val="20"/>
                <w:szCs w:val="20"/>
              </w:rPr>
            </w:pPr>
            <w:del w:id="671" w:author="Hudler, Rob@Energy" w:date="2018-10-03T16:34:00Z">
              <w:r w:rsidRPr="00405CF9" w:rsidDel="00D74F3A">
                <w:rPr>
                  <w:rFonts w:cstheme="minorHAnsi"/>
                  <w:b/>
                  <w:sz w:val="20"/>
                  <w:szCs w:val="20"/>
                </w:rPr>
                <w:delText>E</w:delText>
              </w:r>
            </w:del>
            <w:del w:id="672" w:author="Hudler, Rob@Energy" w:date="2018-10-16T14:01:00Z">
              <w:r w:rsidR="009C3AE7" w:rsidRPr="00405CF9" w:rsidDel="004359DD">
                <w:rPr>
                  <w:rFonts w:cstheme="minorHAnsi"/>
                  <w:b/>
                  <w:sz w:val="20"/>
                  <w:szCs w:val="20"/>
                </w:rPr>
                <w:delText>. Standard Distribution System Requirements</w:delText>
              </w:r>
              <w:r w:rsidR="0087314B" w:rsidRPr="00D42D0F" w:rsidDel="004359DD">
                <w:rPr>
                  <w:rFonts w:cstheme="minorHAnsi"/>
                  <w:b/>
                  <w:sz w:val="20"/>
                  <w:szCs w:val="20"/>
                </w:rPr>
                <w:delText xml:space="preserve"> </w:delText>
              </w:r>
              <w:r w:rsidR="009C3AE7" w:rsidRPr="00D42D0F" w:rsidDel="004359DD">
                <w:rPr>
                  <w:rFonts w:cstheme="minorHAnsi"/>
                  <w:sz w:val="20"/>
                  <w:szCs w:val="20"/>
                </w:rPr>
                <w:delText xml:space="preserve">(trunk and branch systems only)  </w:delText>
              </w:r>
            </w:del>
          </w:p>
          <w:p w14:paraId="4A497405" w14:textId="1BA0E681"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73" w:author="Hudler, Rob@Energy" w:date="2018-10-16T14:01:00Z"/>
                <w:rFonts w:cstheme="minorHAnsi"/>
                <w:sz w:val="20"/>
                <w:szCs w:val="20"/>
              </w:rPr>
            </w:pPr>
            <w:del w:id="674" w:author="Hudler, Rob@Energy" w:date="2018-10-16T14:01: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4A8D49C3" w14:textId="02B8A985" w:rsidTr="003F4127">
        <w:trPr>
          <w:gridAfter w:val="1"/>
          <w:wAfter w:w="351" w:type="dxa"/>
          <w:trHeight w:hRule="exact" w:val="288"/>
          <w:tblHeader/>
          <w:del w:id="675" w:author="Hudler, Rob@Energy" w:date="2018-10-16T14:01:00Z"/>
        </w:trPr>
        <w:tc>
          <w:tcPr>
            <w:tcW w:w="511" w:type="dxa"/>
            <w:gridSpan w:val="2"/>
            <w:vAlign w:val="center"/>
          </w:tcPr>
          <w:p w14:paraId="0C004005" w14:textId="71C9E4C0"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676" w:author="Hudler, Rob@Energy" w:date="2018-10-16T14:01:00Z"/>
                <w:rFonts w:cstheme="minorHAnsi"/>
                <w:sz w:val="20"/>
                <w:szCs w:val="20"/>
                <w:rPrChange w:id="677" w:author="Hudler, Rob@Energy" w:date="2018-11-06T14:59:00Z">
                  <w:rPr>
                    <w:del w:id="678" w:author="Hudler, Rob@Energy" w:date="2018-10-16T14:01:00Z"/>
                    <w:rFonts w:cs="Arial"/>
                    <w:sz w:val="18"/>
                    <w:szCs w:val="20"/>
                  </w:rPr>
                </w:rPrChange>
              </w:rPr>
            </w:pPr>
            <w:del w:id="679" w:author="Hudler, Rob@Energy" w:date="2018-10-16T14:01:00Z">
              <w:r w:rsidRPr="00C071B0" w:rsidDel="004359DD">
                <w:rPr>
                  <w:rFonts w:cstheme="minorHAnsi"/>
                  <w:sz w:val="20"/>
                  <w:szCs w:val="20"/>
                  <w:rPrChange w:id="680" w:author="Hudler, Rob@Energy" w:date="2018-11-06T14:59:00Z">
                    <w:rPr>
                      <w:rFonts w:cs="Arial"/>
                      <w:sz w:val="18"/>
                      <w:szCs w:val="20"/>
                    </w:rPr>
                  </w:rPrChange>
                </w:rPr>
                <w:delText>01</w:delText>
              </w:r>
            </w:del>
          </w:p>
        </w:tc>
        <w:tc>
          <w:tcPr>
            <w:tcW w:w="9938" w:type="dxa"/>
            <w:vAlign w:val="center"/>
          </w:tcPr>
          <w:p w14:paraId="00A4BA57" w14:textId="20E4C079" w:rsidR="009C3AE7" w:rsidRPr="00C071B0" w:rsidDel="004359DD" w:rsidRDefault="00EE6B2F" w:rsidP="00EE6B2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81" w:author="Hudler, Rob@Energy" w:date="2018-10-16T14:01:00Z"/>
                <w:rFonts w:cstheme="minorHAnsi"/>
                <w:sz w:val="20"/>
                <w:szCs w:val="20"/>
                <w:rPrChange w:id="682" w:author="Hudler, Rob@Energy" w:date="2018-11-06T14:59:00Z">
                  <w:rPr>
                    <w:del w:id="683" w:author="Hudler, Rob@Energy" w:date="2018-10-16T14:01:00Z"/>
                    <w:rFonts w:cs="Arial"/>
                    <w:sz w:val="18"/>
                    <w:szCs w:val="20"/>
                  </w:rPr>
                </w:rPrChange>
              </w:rPr>
            </w:pPr>
            <w:del w:id="684" w:author="Hudler, Rob@Energy" w:date="2018-10-16T14:01:00Z">
              <w:r w:rsidRPr="00C071B0" w:rsidDel="004359DD">
                <w:rPr>
                  <w:rFonts w:cstheme="minorHAnsi"/>
                  <w:sz w:val="20"/>
                  <w:szCs w:val="20"/>
                  <w:rPrChange w:id="685" w:author="Hudler, Rob@Energy" w:date="2018-11-06T14:59:00Z">
                    <w:rPr>
                      <w:rFonts w:cs="Arial"/>
                      <w:sz w:val="18"/>
                      <w:szCs w:val="20"/>
                    </w:rPr>
                  </w:rPrChange>
                </w:rPr>
                <w:delText>Verification of measures D</w:delText>
              </w:r>
              <w:r w:rsidR="009C3AE7" w:rsidRPr="00C071B0" w:rsidDel="004359DD">
                <w:rPr>
                  <w:rFonts w:cstheme="minorHAnsi"/>
                  <w:sz w:val="20"/>
                  <w:szCs w:val="20"/>
                  <w:rPrChange w:id="686" w:author="Hudler, Rob@Energy" w:date="2018-11-06T14:59:00Z">
                    <w:rPr>
                      <w:rFonts w:cs="Arial"/>
                      <w:sz w:val="18"/>
                      <w:szCs w:val="20"/>
                    </w:rPr>
                  </w:rPrChange>
                </w:rPr>
                <w:delText xml:space="preserve">01 through </w:delText>
              </w:r>
              <w:r w:rsidRPr="00C071B0" w:rsidDel="004359DD">
                <w:rPr>
                  <w:rFonts w:cstheme="minorHAnsi"/>
                  <w:sz w:val="20"/>
                  <w:szCs w:val="20"/>
                  <w:rPrChange w:id="687" w:author="Hudler, Rob@Energy" w:date="2018-11-06T14:59:00Z">
                    <w:rPr>
                      <w:rFonts w:cs="Arial"/>
                      <w:sz w:val="18"/>
                      <w:szCs w:val="20"/>
                    </w:rPr>
                  </w:rPrChange>
                </w:rPr>
                <w:delText>D</w:delText>
              </w:r>
              <w:r w:rsidR="009C3AE7" w:rsidRPr="00C071B0" w:rsidDel="004359DD">
                <w:rPr>
                  <w:rFonts w:cstheme="minorHAnsi"/>
                  <w:sz w:val="20"/>
                  <w:szCs w:val="20"/>
                  <w:rPrChange w:id="688" w:author="Hudler, Rob@Energy" w:date="2018-11-06T14:59:00Z">
                    <w:rPr>
                      <w:rFonts w:cs="Arial"/>
                      <w:sz w:val="18"/>
                      <w:szCs w:val="20"/>
                    </w:rPr>
                  </w:rPrChange>
                </w:rPr>
                <w:delText>07 shows compliance for standard distribution system.</w:delText>
              </w:r>
            </w:del>
          </w:p>
        </w:tc>
      </w:tr>
      <w:tr w:rsidR="009C3AE7" w:rsidRPr="00C071B0" w:rsidDel="004359DD" w14:paraId="064DD298" w14:textId="6AE7EC1B" w:rsidTr="003F4127">
        <w:trPr>
          <w:gridAfter w:val="1"/>
          <w:wAfter w:w="351" w:type="dxa"/>
          <w:trHeight w:hRule="exact" w:val="286"/>
          <w:tblHeader/>
          <w:del w:id="689" w:author="Hudler, Rob@Energy" w:date="2018-10-16T14:01:00Z"/>
        </w:trPr>
        <w:tc>
          <w:tcPr>
            <w:tcW w:w="10449" w:type="dxa"/>
            <w:gridSpan w:val="3"/>
            <w:tcBorders>
              <w:top w:val="single" w:sz="4" w:space="0" w:color="auto"/>
              <w:left w:val="single" w:sz="4" w:space="0" w:color="auto"/>
              <w:bottom w:val="single" w:sz="4" w:space="0" w:color="auto"/>
              <w:right w:val="single" w:sz="4" w:space="0" w:color="auto"/>
            </w:tcBorders>
            <w:vAlign w:val="center"/>
          </w:tcPr>
          <w:p w14:paraId="2953937C" w14:textId="599CAEBA" w:rsidR="009C3AE7" w:rsidRPr="00405CF9" w:rsidDel="004359DD" w:rsidRDefault="009C3AE7" w:rsidP="00B740EF">
            <w:pPr>
              <w:spacing w:after="0"/>
              <w:rPr>
                <w:del w:id="690" w:author="Hudler, Rob@Energy" w:date="2018-10-16T14:01:00Z"/>
                <w:rFonts w:cstheme="minorHAnsi"/>
                <w:b/>
                <w:sz w:val="20"/>
                <w:szCs w:val="20"/>
              </w:rPr>
            </w:pPr>
            <w:del w:id="691" w:author="Hudler, Rob@Energy" w:date="2018-10-16T14:01:00Z">
              <w:r w:rsidRPr="003F4127" w:rsidDel="004359DD">
                <w:rPr>
                  <w:rFonts w:cstheme="minorHAnsi"/>
                  <w:b/>
                  <w:sz w:val="20"/>
                  <w:szCs w:val="20"/>
                </w:rPr>
                <w:delText xml:space="preserve">The responsible person’s signature on this compliance document affirms that all applicable requirements in this table have been met.  </w:delText>
              </w:r>
            </w:del>
          </w:p>
        </w:tc>
      </w:tr>
      <w:tr w:rsidR="004359DD" w:rsidRPr="00C071B0" w14:paraId="105ED7C1" w14:textId="77777777" w:rsidTr="003F4127">
        <w:trPr>
          <w:trHeight w:val="288"/>
          <w:tblHeader/>
          <w:ins w:id="692" w:author="Hudler, Rob@Energy" w:date="2018-10-16T14:02:00Z"/>
        </w:trPr>
        <w:tc>
          <w:tcPr>
            <w:tcW w:w="10800" w:type="dxa"/>
            <w:gridSpan w:val="4"/>
            <w:tcBorders>
              <w:bottom w:val="single" w:sz="4" w:space="0" w:color="000000"/>
            </w:tcBorders>
            <w:vAlign w:val="center"/>
          </w:tcPr>
          <w:p w14:paraId="16E9DF62" w14:textId="719CB454" w:rsidR="004359DD" w:rsidRPr="00D42D0F" w:rsidRDefault="00866555" w:rsidP="004359DD">
            <w:pPr>
              <w:keepNext/>
              <w:spacing w:after="0" w:line="240" w:lineRule="auto"/>
              <w:rPr>
                <w:ins w:id="693" w:author="Hudler, Rob@Energy" w:date="2018-10-16T14:02:00Z"/>
                <w:rFonts w:cstheme="minorHAnsi"/>
                <w:b/>
                <w:sz w:val="20"/>
                <w:szCs w:val="20"/>
              </w:rPr>
            </w:pPr>
            <w:ins w:id="694" w:author="Hudler, Rob@Energy" w:date="2018-11-05T14:04:00Z">
              <w:r w:rsidRPr="00405CF9">
                <w:rPr>
                  <w:rFonts w:cstheme="minorHAnsi"/>
                  <w:b/>
                  <w:sz w:val="20"/>
                  <w:szCs w:val="20"/>
                </w:rPr>
                <w:lastRenderedPageBreak/>
                <w:t>H</w:t>
              </w:r>
            </w:ins>
            <w:ins w:id="695" w:author="Hudler, Rob@Energy" w:date="2018-10-16T14:02:00Z">
              <w:r w:rsidR="004359DD" w:rsidRPr="00405CF9">
                <w:rPr>
                  <w:rFonts w:cstheme="minorHAnsi"/>
                  <w:b/>
                  <w:sz w:val="20"/>
                  <w:szCs w:val="20"/>
                </w:rPr>
                <w:t>. Multiple Dwelling Units – Recirculation Continuous Monitoring Systems Requirements</w:t>
              </w:r>
            </w:ins>
            <w:ins w:id="696" w:author="Hudler, Rob@Energy" w:date="2018-10-26T11:56:00Z">
              <w:r w:rsidR="00D75120" w:rsidRPr="001C6F64">
                <w:rPr>
                  <w:rFonts w:cstheme="minorHAnsi"/>
                  <w:sz w:val="20"/>
                  <w:szCs w:val="20"/>
                </w:rPr>
                <w:t xml:space="preserve"> (RA4.4.12)</w:t>
              </w:r>
            </w:ins>
          </w:p>
          <w:p w14:paraId="252B7CC8" w14:textId="77777777" w:rsidR="004359DD" w:rsidRPr="009747C6"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97" w:author="Hudler, Rob@Energy" w:date="2018-10-16T14:02:00Z"/>
                <w:rFonts w:cstheme="minorHAnsi"/>
                <w:b/>
                <w:sz w:val="20"/>
                <w:szCs w:val="20"/>
              </w:rPr>
            </w:pPr>
            <w:ins w:id="698" w:author="Hudler, Rob@Energy" w:date="2018-10-16T14:02:00Z">
              <w:r w:rsidRPr="003F4127">
                <w:rPr>
                  <w:rFonts w:cstheme="minorHAnsi"/>
                  <w:sz w:val="18"/>
                  <w:szCs w:val="20"/>
                </w:rPr>
                <w:t>Systems that utilize this distribution type shall comply with these requirements.</w:t>
              </w:r>
            </w:ins>
          </w:p>
        </w:tc>
      </w:tr>
      <w:tr w:rsidR="004359DD" w:rsidRPr="00C071B0" w14:paraId="73B399D4" w14:textId="77777777" w:rsidTr="003F4127">
        <w:trPr>
          <w:trHeight w:val="288"/>
          <w:tblHeader/>
          <w:ins w:id="699" w:author="Hudler, Rob@Energy" w:date="2018-10-16T14:02:00Z"/>
        </w:trPr>
        <w:tc>
          <w:tcPr>
            <w:tcW w:w="486" w:type="dxa"/>
            <w:tcBorders>
              <w:top w:val="single" w:sz="4" w:space="0" w:color="000000"/>
            </w:tcBorders>
            <w:vAlign w:val="center"/>
          </w:tcPr>
          <w:p w14:paraId="2187CB73"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00" w:author="Hudler, Rob@Energy" w:date="2018-10-16T14:02:00Z"/>
                <w:rFonts w:cstheme="minorHAnsi"/>
                <w:sz w:val="18"/>
                <w:szCs w:val="20"/>
              </w:rPr>
            </w:pPr>
            <w:ins w:id="701" w:author="Hudler, Rob@Energy" w:date="2018-10-16T14:02:00Z">
              <w:r w:rsidRPr="003F4127">
                <w:rPr>
                  <w:rFonts w:cstheme="minorHAnsi"/>
                  <w:sz w:val="18"/>
                  <w:szCs w:val="20"/>
                </w:rPr>
                <w:t>01</w:t>
              </w:r>
            </w:ins>
          </w:p>
        </w:tc>
        <w:tc>
          <w:tcPr>
            <w:tcW w:w="10314" w:type="dxa"/>
            <w:gridSpan w:val="3"/>
            <w:tcBorders>
              <w:top w:val="single" w:sz="4" w:space="0" w:color="000000"/>
            </w:tcBorders>
            <w:vAlign w:val="center"/>
          </w:tcPr>
          <w:p w14:paraId="7194C76D" w14:textId="32B380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02" w:author="Hudler, Rob@Energy" w:date="2018-10-16T14:02:00Z"/>
                <w:rFonts w:cstheme="minorHAnsi"/>
                <w:sz w:val="18"/>
                <w:szCs w:val="20"/>
              </w:rPr>
            </w:pPr>
            <w:ins w:id="703" w:author="Hudler, Rob@Energy" w:date="2018-10-16T14:02:00Z">
              <w:r w:rsidRPr="003F4127">
                <w:rPr>
                  <w:rFonts w:cstheme="minorHAnsi"/>
                  <w:sz w:val="18"/>
                  <w:szCs w:val="20"/>
                </w:rPr>
                <w:t>The water heating system must have a means of communicating with t</w:t>
              </w:r>
              <w:r w:rsidR="00D75120" w:rsidRPr="003F4127">
                <w:rPr>
                  <w:rFonts w:cstheme="minorHAnsi"/>
                  <w:sz w:val="18"/>
                  <w:szCs w:val="20"/>
                </w:rPr>
                <w:t>he remote monitoring facility.</w:t>
              </w:r>
            </w:ins>
          </w:p>
        </w:tc>
      </w:tr>
      <w:tr w:rsidR="004359DD" w:rsidRPr="00C071B0" w14:paraId="3D1D1866" w14:textId="77777777" w:rsidTr="003F4127">
        <w:trPr>
          <w:trHeight w:val="288"/>
          <w:tblHeader/>
          <w:ins w:id="704" w:author="Hudler, Rob@Energy" w:date="2018-10-16T14:02:00Z"/>
        </w:trPr>
        <w:tc>
          <w:tcPr>
            <w:tcW w:w="486" w:type="dxa"/>
            <w:vAlign w:val="center"/>
          </w:tcPr>
          <w:p w14:paraId="4C21565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05" w:author="Hudler, Rob@Energy" w:date="2018-10-16T14:02:00Z"/>
                <w:rFonts w:cstheme="minorHAnsi"/>
                <w:sz w:val="18"/>
                <w:szCs w:val="20"/>
              </w:rPr>
            </w:pPr>
            <w:ins w:id="706" w:author="Hudler, Rob@Energy" w:date="2018-10-16T14:02:00Z">
              <w:r w:rsidRPr="003F4127">
                <w:rPr>
                  <w:rFonts w:cstheme="minorHAnsi"/>
                  <w:sz w:val="18"/>
                  <w:szCs w:val="20"/>
                </w:rPr>
                <w:t>02</w:t>
              </w:r>
            </w:ins>
          </w:p>
        </w:tc>
        <w:tc>
          <w:tcPr>
            <w:tcW w:w="10314" w:type="dxa"/>
            <w:gridSpan w:val="3"/>
            <w:vAlign w:val="center"/>
          </w:tcPr>
          <w:p w14:paraId="35F96ED1" w14:textId="07350DC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07" w:author="Hudler, Rob@Energy" w:date="2018-10-16T14:02:00Z"/>
                <w:rFonts w:cstheme="minorHAnsi"/>
                <w:sz w:val="18"/>
                <w:szCs w:val="20"/>
              </w:rPr>
            </w:pPr>
            <w:ins w:id="708" w:author="Hudler, Rob@Energy" w:date="2018-10-16T14:02:00Z">
              <w:r w:rsidRPr="003F4127">
                <w:rPr>
                  <w:rFonts w:cstheme="minorHAnsi"/>
                  <w:sz w:val="18"/>
                  <w:szCs w:val="20"/>
                </w:rPr>
                <w:t>The monitoring system must record no less frequently than hourly measurement of key system operation parameters; including hot water supply and return temperatures, a</w:t>
              </w:r>
              <w:r w:rsidR="00D75120" w:rsidRPr="003F4127">
                <w:rPr>
                  <w:rFonts w:cstheme="minorHAnsi"/>
                  <w:sz w:val="18"/>
                  <w:szCs w:val="20"/>
                </w:rPr>
                <w:t>nd status of gas valve relays.</w:t>
              </w:r>
            </w:ins>
          </w:p>
        </w:tc>
      </w:tr>
      <w:tr w:rsidR="004359DD" w:rsidRPr="00C071B0" w14:paraId="3268DB15" w14:textId="77777777" w:rsidTr="003F4127">
        <w:trPr>
          <w:trHeight w:val="288"/>
          <w:tblHeader/>
          <w:ins w:id="709" w:author="Hudler, Rob@Energy" w:date="2018-10-16T14:02:00Z"/>
        </w:trPr>
        <w:tc>
          <w:tcPr>
            <w:tcW w:w="486" w:type="dxa"/>
            <w:vAlign w:val="center"/>
          </w:tcPr>
          <w:p w14:paraId="203DDE0B"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10" w:author="Hudler, Rob@Energy" w:date="2018-10-16T14:02:00Z"/>
                <w:rFonts w:cstheme="minorHAnsi"/>
                <w:sz w:val="18"/>
                <w:szCs w:val="20"/>
              </w:rPr>
            </w:pPr>
            <w:ins w:id="711" w:author="Hudler, Rob@Energy" w:date="2018-10-16T14:02:00Z">
              <w:r w:rsidRPr="003F4127">
                <w:rPr>
                  <w:rFonts w:cstheme="minorHAnsi"/>
                  <w:sz w:val="18"/>
                  <w:szCs w:val="20"/>
                </w:rPr>
                <w:t>03</w:t>
              </w:r>
            </w:ins>
          </w:p>
        </w:tc>
        <w:tc>
          <w:tcPr>
            <w:tcW w:w="10314" w:type="dxa"/>
            <w:gridSpan w:val="3"/>
            <w:vAlign w:val="center"/>
          </w:tcPr>
          <w:p w14:paraId="007C0F70" w14:textId="3926B966"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12" w:author="Hudler, Rob@Energy" w:date="2018-10-16T14:02:00Z"/>
                <w:rFonts w:cstheme="minorHAnsi"/>
                <w:sz w:val="18"/>
                <w:szCs w:val="20"/>
              </w:rPr>
            </w:pPr>
            <w:ins w:id="713" w:author="Hudler, Rob@Energy" w:date="2018-10-16T14:02:00Z">
              <w:r w:rsidRPr="003F4127">
                <w:rPr>
                  <w:rFonts w:cstheme="minorHAnsi"/>
                  <w:sz w:val="18"/>
                  <w:szCs w:val="20"/>
                </w:rPr>
                <w:t>A current contract must be available that demonstrates</w:t>
              </w:r>
              <w:r w:rsidR="00D75120" w:rsidRPr="003F4127">
                <w:rPr>
                  <w:rFonts w:cstheme="minorHAnsi"/>
                  <w:sz w:val="18"/>
                  <w:szCs w:val="20"/>
                </w:rPr>
                <w:t xml:space="preserve"> the system will be monitored.</w:t>
              </w:r>
            </w:ins>
          </w:p>
        </w:tc>
      </w:tr>
      <w:tr w:rsidR="004359DD" w:rsidRPr="00C071B0" w14:paraId="336987A8" w14:textId="77777777" w:rsidTr="003F4127">
        <w:trPr>
          <w:trHeight w:hRule="exact" w:val="262"/>
          <w:ins w:id="714" w:author="Hudler, Rob@Energy" w:date="2018-10-16T14:02:00Z"/>
        </w:trPr>
        <w:tc>
          <w:tcPr>
            <w:tcW w:w="10800" w:type="dxa"/>
            <w:gridSpan w:val="4"/>
            <w:tcBorders>
              <w:top w:val="single" w:sz="4" w:space="0" w:color="000000"/>
              <w:left w:val="single" w:sz="4" w:space="0" w:color="000000"/>
              <w:bottom w:val="single" w:sz="4" w:space="0" w:color="000000"/>
              <w:right w:val="single" w:sz="4" w:space="0" w:color="000000"/>
            </w:tcBorders>
            <w:vAlign w:val="center"/>
          </w:tcPr>
          <w:p w14:paraId="7BA99296" w14:textId="77777777" w:rsidR="004359DD" w:rsidRPr="003F4127" w:rsidRDefault="004359DD" w:rsidP="004359DD">
            <w:pPr>
              <w:spacing w:after="0" w:line="240" w:lineRule="auto"/>
              <w:rPr>
                <w:ins w:id="715" w:author="Hudler, Rob@Energy" w:date="2018-10-16T14:02:00Z"/>
                <w:rFonts w:cstheme="minorHAnsi"/>
                <w:b/>
                <w:sz w:val="18"/>
                <w:szCs w:val="20"/>
              </w:rPr>
            </w:pPr>
            <w:ins w:id="716" w:author="Hudler, Rob@Energy" w:date="2018-10-16T14:02:00Z">
              <w:r w:rsidRPr="003F4127">
                <w:rPr>
                  <w:rFonts w:cstheme="minorHAnsi"/>
                  <w:b/>
                  <w:sz w:val="18"/>
                  <w:szCs w:val="20"/>
                </w:rPr>
                <w:t xml:space="preserve">The responsible person’s signature on this compliance document affirms that all applicable requirements in this table have been met.  </w:t>
              </w:r>
            </w:ins>
          </w:p>
        </w:tc>
      </w:tr>
    </w:tbl>
    <w:p w14:paraId="3FBB710E" w14:textId="630E675E" w:rsidR="009C3AE7" w:rsidRPr="00405CF9" w:rsidRDefault="009C3AE7" w:rsidP="006530E0">
      <w:pPr>
        <w:spacing w:after="0"/>
        <w:rPr>
          <w:ins w:id="717" w:author="Hudler, Rob@Energy" w:date="2018-10-16T14:02:00Z"/>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340"/>
      </w:tblGrid>
      <w:tr w:rsidR="004359DD" w:rsidRPr="00C071B0" w14:paraId="21CDFD6E" w14:textId="77777777" w:rsidTr="003F4127">
        <w:trPr>
          <w:trHeight w:val="288"/>
          <w:tblHeader/>
          <w:ins w:id="718" w:author="Hudler, Rob@Energy" w:date="2018-10-16T14:02:00Z"/>
        </w:trPr>
        <w:tc>
          <w:tcPr>
            <w:tcW w:w="10800" w:type="dxa"/>
            <w:gridSpan w:val="2"/>
            <w:tcBorders>
              <w:bottom w:val="single" w:sz="4" w:space="0" w:color="000000"/>
            </w:tcBorders>
            <w:vAlign w:val="center"/>
          </w:tcPr>
          <w:p w14:paraId="38DC5F1A" w14:textId="509469BA" w:rsidR="004359DD" w:rsidRPr="009747C6" w:rsidRDefault="00866555" w:rsidP="004359DD">
            <w:pPr>
              <w:keepNext/>
              <w:spacing w:after="0" w:line="240" w:lineRule="auto"/>
              <w:rPr>
                <w:ins w:id="719" w:author="Hudler, Rob@Energy" w:date="2018-10-16T14:02:00Z"/>
                <w:rFonts w:eastAsia="Calibri" w:cstheme="minorHAnsi"/>
                <w:sz w:val="20"/>
                <w:szCs w:val="20"/>
              </w:rPr>
            </w:pPr>
            <w:ins w:id="720" w:author="Hudler, Rob@Energy" w:date="2018-11-05T14:04:00Z">
              <w:r w:rsidRPr="00405CF9">
                <w:rPr>
                  <w:rFonts w:eastAsia="Calibri" w:cstheme="minorHAnsi"/>
                  <w:b/>
                  <w:sz w:val="20"/>
                  <w:szCs w:val="20"/>
                </w:rPr>
                <w:t>I</w:t>
              </w:r>
            </w:ins>
            <w:ins w:id="721" w:author="Hudler, Rob@Energy" w:date="2018-10-16T14:02:00Z">
              <w:r w:rsidR="004359DD" w:rsidRPr="00D42D0F">
                <w:rPr>
                  <w:rFonts w:eastAsia="Calibri" w:cstheme="minorHAnsi"/>
                  <w:b/>
                  <w:sz w:val="20"/>
                  <w:szCs w:val="20"/>
                </w:rPr>
                <w:t>. Multiple Dwelling Units – Demand Recirculation</w:t>
              </w:r>
              <w:r w:rsidR="004359DD" w:rsidRPr="00D42D0F">
                <w:rPr>
                  <w:rFonts w:eastAsia="Calibri" w:cstheme="minorHAnsi"/>
                  <w:sz w:val="20"/>
                  <w:szCs w:val="20"/>
                </w:rPr>
                <w:t xml:space="preserve"> </w:t>
              </w:r>
              <w:r w:rsidR="004359DD" w:rsidRPr="009747C6">
                <w:rPr>
                  <w:rFonts w:eastAsia="Calibri" w:cstheme="minorHAnsi"/>
                  <w:b/>
                  <w:sz w:val="20"/>
                  <w:szCs w:val="20"/>
                </w:rPr>
                <w:t>Requirements</w:t>
              </w:r>
            </w:ins>
            <w:ins w:id="722" w:author="Hudler, Rob@Energy" w:date="2018-10-26T11:56:00Z">
              <w:r w:rsidR="00D75120" w:rsidRPr="001C6F64">
                <w:rPr>
                  <w:rFonts w:eastAsia="Calibri" w:cstheme="minorHAnsi"/>
                  <w:sz w:val="20"/>
                  <w:szCs w:val="20"/>
                </w:rPr>
                <w:t xml:space="preserve"> (RA4.4.13)</w:t>
              </w:r>
            </w:ins>
          </w:p>
          <w:p w14:paraId="79392F06"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23" w:author="Hudler, Rob@Energy" w:date="2018-10-16T14:02:00Z"/>
                <w:rFonts w:eastAsia="Calibri" w:cstheme="minorHAnsi"/>
                <w:b/>
                <w:sz w:val="20"/>
                <w:szCs w:val="20"/>
              </w:rPr>
            </w:pPr>
            <w:ins w:id="724" w:author="Hudler, Rob@Energy" w:date="2018-10-16T14:02:00Z">
              <w:r w:rsidRPr="003F4127">
                <w:rPr>
                  <w:rFonts w:eastAsia="Calibri" w:cstheme="minorHAnsi"/>
                  <w:sz w:val="18"/>
                  <w:szCs w:val="20"/>
                </w:rPr>
                <w:t>Systems that utilize this distribution type shall comply with these requirements.</w:t>
              </w:r>
            </w:ins>
          </w:p>
        </w:tc>
      </w:tr>
      <w:tr w:rsidR="004359DD" w:rsidRPr="00C071B0" w14:paraId="2E2CFF5B" w14:textId="77777777" w:rsidTr="003F4127">
        <w:trPr>
          <w:trHeight w:val="288"/>
          <w:tblHeader/>
          <w:ins w:id="725" w:author="Hudler, Rob@Energy" w:date="2018-10-16T14:02:00Z"/>
        </w:trPr>
        <w:tc>
          <w:tcPr>
            <w:tcW w:w="450" w:type="dxa"/>
            <w:tcBorders>
              <w:top w:val="single" w:sz="4" w:space="0" w:color="000000"/>
            </w:tcBorders>
            <w:vAlign w:val="center"/>
          </w:tcPr>
          <w:p w14:paraId="76802F5D"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26" w:author="Hudler, Rob@Energy" w:date="2018-10-16T14:02:00Z"/>
                <w:rFonts w:eastAsia="Calibri" w:cstheme="minorHAnsi"/>
                <w:sz w:val="18"/>
                <w:szCs w:val="20"/>
              </w:rPr>
            </w:pPr>
            <w:ins w:id="727" w:author="Hudler, Rob@Energy" w:date="2018-10-16T14:02:00Z">
              <w:r w:rsidRPr="003F4127">
                <w:rPr>
                  <w:rFonts w:eastAsia="Calibri" w:cstheme="minorHAnsi"/>
                  <w:sz w:val="18"/>
                  <w:szCs w:val="20"/>
                </w:rPr>
                <w:t>01</w:t>
              </w:r>
            </w:ins>
          </w:p>
        </w:tc>
        <w:tc>
          <w:tcPr>
            <w:tcW w:w="10350" w:type="dxa"/>
            <w:tcBorders>
              <w:top w:val="single" w:sz="4" w:space="0" w:color="000000"/>
            </w:tcBorders>
            <w:vAlign w:val="center"/>
          </w:tcPr>
          <w:p w14:paraId="2EA5EAC9" w14:textId="7B864CF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28" w:author="Hudler, Rob@Energy" w:date="2018-10-16T14:02:00Z"/>
                <w:rFonts w:eastAsia="Calibri" w:cstheme="minorHAnsi"/>
                <w:sz w:val="18"/>
                <w:szCs w:val="20"/>
              </w:rPr>
            </w:pPr>
            <w:ins w:id="729" w:author="Hudler, Rob@Energy" w:date="2018-10-16T14:02:00Z">
              <w:r w:rsidRPr="003F4127">
                <w:rPr>
                  <w:rFonts w:eastAsia="Calibri" w:cstheme="minorHAnsi"/>
                  <w:sz w:val="18"/>
                  <w:szCs w:val="20"/>
                </w:rPr>
                <w:t>The system operates “on-demand”, meaning that the pump begins to operate shortly before or immediately after hot water draw begins, and stops when the return water temperature reaches a cer</w:t>
              </w:r>
              <w:r w:rsidR="00D75120" w:rsidRPr="003F4127">
                <w:rPr>
                  <w:rFonts w:eastAsia="Calibri" w:cstheme="minorHAnsi"/>
                  <w:sz w:val="18"/>
                  <w:szCs w:val="20"/>
                </w:rPr>
                <w:t xml:space="preserve">tain threshold value. </w:t>
              </w:r>
            </w:ins>
          </w:p>
        </w:tc>
      </w:tr>
      <w:tr w:rsidR="004359DD" w:rsidRPr="00C071B0" w14:paraId="7AB9710F" w14:textId="77777777" w:rsidTr="003F4127">
        <w:trPr>
          <w:trHeight w:val="288"/>
          <w:tblHeader/>
          <w:ins w:id="730" w:author="Hudler, Rob@Energy" w:date="2018-10-16T14:02:00Z"/>
        </w:trPr>
        <w:tc>
          <w:tcPr>
            <w:tcW w:w="450" w:type="dxa"/>
            <w:vAlign w:val="center"/>
          </w:tcPr>
          <w:p w14:paraId="0F4D13D6"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31" w:author="Hudler, Rob@Energy" w:date="2018-10-16T14:02:00Z"/>
                <w:rFonts w:eastAsia="Calibri" w:cstheme="minorHAnsi"/>
                <w:sz w:val="18"/>
                <w:szCs w:val="20"/>
              </w:rPr>
            </w:pPr>
            <w:ins w:id="732" w:author="Hudler, Rob@Energy" w:date="2018-10-16T14:02:00Z">
              <w:r w:rsidRPr="003F4127">
                <w:rPr>
                  <w:rFonts w:eastAsia="Calibri" w:cstheme="minorHAnsi"/>
                  <w:sz w:val="18"/>
                  <w:szCs w:val="20"/>
                </w:rPr>
                <w:t>02</w:t>
              </w:r>
            </w:ins>
          </w:p>
        </w:tc>
        <w:tc>
          <w:tcPr>
            <w:tcW w:w="10350" w:type="dxa"/>
            <w:vAlign w:val="center"/>
          </w:tcPr>
          <w:p w14:paraId="1AFEC10D" w14:textId="20020CC4"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3" w:author="Hudler, Rob@Energy" w:date="2018-10-16T14:02:00Z"/>
                <w:rFonts w:eastAsia="Calibri" w:cstheme="minorHAnsi"/>
                <w:sz w:val="18"/>
                <w:szCs w:val="20"/>
              </w:rPr>
            </w:pPr>
            <w:ins w:id="734" w:author="Hudler, Rob@Energy" w:date="2018-10-16T14:02:00Z">
              <w:r w:rsidRPr="003F4127">
                <w:rPr>
                  <w:rFonts w:eastAsia="Calibri" w:cstheme="minorHAnsi"/>
                  <w:sz w:val="18"/>
                  <w:szCs w:val="20"/>
                </w:rPr>
                <w:t xml:space="preserve">After the pump has been activated, the controls shall allow the pump to operate until the water temperature at the thermo-sensor rises to one of the following values: </w:t>
              </w:r>
            </w:ins>
          </w:p>
          <w:p w14:paraId="3A40CE10" w14:textId="7FD840DE"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ins w:id="735" w:author="Hudler, Rob@Energy" w:date="2018-10-16T14:02:00Z"/>
                <w:rFonts w:eastAsia="Calibri" w:cstheme="minorHAnsi"/>
                <w:sz w:val="18"/>
                <w:szCs w:val="20"/>
              </w:rPr>
            </w:pPr>
            <w:ins w:id="736" w:author="Hudler, Rob@Energy" w:date="2018-10-16T14:02:00Z">
              <w:r w:rsidRPr="003F4127">
                <w:rPr>
                  <w:rFonts w:eastAsia="Calibri" w:cstheme="minorHAnsi"/>
                  <w:sz w:val="18"/>
                  <w:szCs w:val="20"/>
                </w:rPr>
                <w:t>Not more than 10°F</w:t>
              </w:r>
              <w:r w:rsidRPr="003F4127" w:rsidDel="00335E47">
                <w:rPr>
                  <w:rFonts w:eastAsia="Calibri" w:cstheme="minorHAnsi"/>
                  <w:sz w:val="18"/>
                  <w:szCs w:val="20"/>
                </w:rPr>
                <w:t xml:space="preserve"> </w:t>
              </w:r>
              <w:r w:rsidRPr="003F4127">
                <w:rPr>
                  <w:rFonts w:eastAsia="Calibri" w:cstheme="minorHAnsi"/>
                  <w:sz w:val="18"/>
                  <w:szCs w:val="20"/>
                </w:rPr>
                <w:t>(</w:t>
              </w:r>
              <w:del w:id="737" w:author="Tam, Danny@Energy" w:date="2018-11-27T12:30:00Z">
                <w:r w:rsidRPr="003F4127" w:rsidDel="00DC56B9">
                  <w:rPr>
                    <w:rFonts w:eastAsia="Calibri" w:cstheme="minorHAnsi"/>
                    <w:sz w:val="18"/>
                    <w:szCs w:val="20"/>
                  </w:rPr>
                  <w:delText xml:space="preserve"> </w:delText>
                </w:r>
              </w:del>
              <w:r w:rsidRPr="003F4127">
                <w:rPr>
                  <w:rFonts w:eastAsia="Calibri" w:cstheme="minorHAnsi"/>
                  <w:sz w:val="18"/>
                  <w:szCs w:val="20"/>
                </w:rPr>
                <w:t>5.6°C) above the initial temperature of the water in the pipe</w:t>
              </w:r>
            </w:ins>
            <w:r w:rsidR="00717E5C">
              <w:rPr>
                <w:rFonts w:eastAsia="Calibri" w:cstheme="minorHAnsi"/>
                <w:sz w:val="18"/>
                <w:szCs w:val="20"/>
              </w:rPr>
              <w:t>; or</w:t>
            </w:r>
          </w:p>
          <w:p w14:paraId="632E1A72" w14:textId="77777777"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ins w:id="738" w:author="Hudler, Rob@Energy" w:date="2018-10-16T14:02:00Z"/>
                <w:rFonts w:eastAsia="Calibri" w:cstheme="minorHAnsi"/>
                <w:sz w:val="18"/>
                <w:szCs w:val="20"/>
              </w:rPr>
            </w:pPr>
            <w:ins w:id="739" w:author="Hudler, Rob@Energy" w:date="2018-10-16T14:02:00Z">
              <w:r w:rsidRPr="003F4127">
                <w:rPr>
                  <w:rFonts w:eastAsia="Calibri" w:cstheme="minorHAnsi"/>
                  <w:sz w:val="18"/>
                  <w:szCs w:val="20"/>
                </w:rPr>
                <w:t>Not more than 102°F</w:t>
              </w:r>
              <w:r w:rsidRPr="003F4127" w:rsidDel="00335E47">
                <w:rPr>
                  <w:rFonts w:eastAsia="Calibri" w:cstheme="minorHAnsi"/>
                  <w:sz w:val="18"/>
                  <w:szCs w:val="20"/>
                </w:rPr>
                <w:t xml:space="preserve"> </w:t>
              </w:r>
              <w:r w:rsidRPr="003F4127">
                <w:rPr>
                  <w:rFonts w:eastAsia="Calibri" w:cstheme="minorHAnsi"/>
                  <w:sz w:val="18"/>
                  <w:szCs w:val="20"/>
                </w:rPr>
                <w:t>(38.9°C).</w:t>
              </w:r>
            </w:ins>
          </w:p>
        </w:tc>
      </w:tr>
      <w:tr w:rsidR="004359DD" w:rsidRPr="00C071B0" w14:paraId="7C42E485" w14:textId="77777777" w:rsidTr="003F4127">
        <w:trPr>
          <w:trHeight w:val="288"/>
          <w:tblHeader/>
          <w:ins w:id="740" w:author="Hudler, Rob@Energy" w:date="2018-10-16T14:02:00Z"/>
        </w:trPr>
        <w:tc>
          <w:tcPr>
            <w:tcW w:w="450" w:type="dxa"/>
            <w:vAlign w:val="center"/>
          </w:tcPr>
          <w:p w14:paraId="3733510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41" w:author="Hudler, Rob@Energy" w:date="2018-10-16T14:02:00Z"/>
                <w:rFonts w:eastAsia="Calibri" w:cstheme="minorHAnsi"/>
                <w:sz w:val="18"/>
                <w:szCs w:val="20"/>
              </w:rPr>
            </w:pPr>
            <w:ins w:id="742" w:author="Hudler, Rob@Energy" w:date="2018-10-16T14:02:00Z">
              <w:r w:rsidRPr="003F4127">
                <w:rPr>
                  <w:rFonts w:eastAsia="Calibri" w:cstheme="minorHAnsi"/>
                  <w:sz w:val="18"/>
                  <w:szCs w:val="20"/>
                </w:rPr>
                <w:t>03</w:t>
              </w:r>
            </w:ins>
          </w:p>
        </w:tc>
        <w:tc>
          <w:tcPr>
            <w:tcW w:w="10350" w:type="dxa"/>
            <w:vAlign w:val="center"/>
          </w:tcPr>
          <w:p w14:paraId="46B72CEA" w14:textId="2B82258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3" w:author="Hudler, Rob@Energy" w:date="2018-10-16T14:02:00Z"/>
                <w:rFonts w:eastAsia="Calibri" w:cstheme="minorHAnsi"/>
                <w:sz w:val="18"/>
                <w:szCs w:val="20"/>
              </w:rPr>
            </w:pPr>
            <w:ins w:id="744" w:author="Hudler, Rob@Energy" w:date="2018-10-16T14:02:00Z">
              <w:r w:rsidRPr="003F4127">
                <w:rPr>
                  <w:rFonts w:eastAsia="Calibri" w:cstheme="minorHAnsi"/>
                  <w:sz w:val="18"/>
                  <w:szCs w:val="20"/>
                </w:rPr>
                <w:t xml:space="preserve">The controls shall limit pump operation to a maximum of 10 minutes following any activation. This is provided in the event that the normal means of shutting off the pump have failed. </w:t>
              </w:r>
            </w:ins>
          </w:p>
        </w:tc>
      </w:tr>
      <w:tr w:rsidR="004359DD" w:rsidRPr="00C071B0" w14:paraId="23C67605" w14:textId="77777777" w:rsidTr="003F4127">
        <w:trPr>
          <w:trHeight w:val="288"/>
          <w:tblHeader/>
          <w:ins w:id="745" w:author="Hudler, Rob@Energy" w:date="2018-10-16T14:02:00Z"/>
        </w:trPr>
        <w:tc>
          <w:tcPr>
            <w:tcW w:w="450" w:type="dxa"/>
            <w:vAlign w:val="center"/>
          </w:tcPr>
          <w:p w14:paraId="2D45C884"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46" w:author="Hudler, Rob@Energy" w:date="2018-10-16T14:02:00Z"/>
                <w:rFonts w:eastAsia="Calibri" w:cstheme="minorHAnsi"/>
                <w:sz w:val="18"/>
                <w:szCs w:val="20"/>
              </w:rPr>
            </w:pPr>
            <w:ins w:id="747" w:author="Hudler, Rob@Energy" w:date="2018-10-16T14:02:00Z">
              <w:r w:rsidRPr="003F4127">
                <w:rPr>
                  <w:rFonts w:eastAsia="Calibri" w:cstheme="minorHAnsi"/>
                  <w:sz w:val="18"/>
                  <w:szCs w:val="20"/>
                </w:rPr>
                <w:t>04</w:t>
              </w:r>
            </w:ins>
          </w:p>
        </w:tc>
        <w:tc>
          <w:tcPr>
            <w:tcW w:w="10350" w:type="dxa"/>
            <w:tcMar>
              <w:left w:w="115" w:type="dxa"/>
              <w:right w:w="0" w:type="dxa"/>
            </w:tcMar>
            <w:vAlign w:val="center"/>
          </w:tcPr>
          <w:p w14:paraId="692A2FB7" w14:textId="3B3BEFCE"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8" w:author="Hudler, Rob@Energy" w:date="2018-10-16T14:02:00Z"/>
                <w:rFonts w:eastAsia="Calibri" w:cstheme="minorHAnsi"/>
                <w:sz w:val="18"/>
                <w:szCs w:val="20"/>
              </w:rPr>
            </w:pPr>
            <w:ins w:id="749" w:author="Hudler, Rob@Energy" w:date="2018-10-16T14:02:00Z">
              <w:r w:rsidRPr="003F4127">
                <w:rPr>
                  <w:rFonts w:eastAsia="Calibri" w:cstheme="minorHAnsi"/>
                  <w:sz w:val="18"/>
                  <w:szCs w:val="20"/>
                </w:rPr>
                <w:t>Pump and control placement shall meet one of th</w:t>
              </w:r>
              <w:r w:rsidR="00D75120" w:rsidRPr="003F4127">
                <w:rPr>
                  <w:rFonts w:eastAsia="Calibri" w:cstheme="minorHAnsi"/>
                  <w:sz w:val="18"/>
                  <w:szCs w:val="20"/>
                </w:rPr>
                <w:t xml:space="preserve">e following criteria: </w:t>
              </w:r>
            </w:ins>
          </w:p>
          <w:p w14:paraId="12756F6D"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ins w:id="750" w:author="Hudler, Rob@Energy" w:date="2018-10-16T14:02:00Z"/>
                <w:rFonts w:eastAsia="Calibri" w:cstheme="minorHAnsi"/>
                <w:sz w:val="18"/>
                <w:szCs w:val="20"/>
              </w:rPr>
            </w:pPr>
            <w:ins w:id="751" w:author="Hudler, Rob@Energy" w:date="2018-10-16T14:02:00Z">
              <w:r w:rsidRPr="003F4127">
                <w:rPr>
                  <w:rFonts w:eastAsia="Calibri" w:cstheme="minorHAnsi"/>
                  <w:sz w:val="18"/>
                  <w:szCs w:val="20"/>
                </w:rPr>
                <w:t>When a dedicated return line has been installed the pump, controls and thermo-sensor are installed at the end of the supply portion of the recirculation loop; or</w:t>
              </w:r>
            </w:ins>
          </w:p>
          <w:p w14:paraId="3E406A4F"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ins w:id="752" w:author="Hudler, Rob@Energy" w:date="2018-10-16T14:02:00Z"/>
                <w:rFonts w:eastAsia="Calibri" w:cstheme="minorHAnsi"/>
                <w:sz w:val="18"/>
                <w:szCs w:val="20"/>
              </w:rPr>
            </w:pPr>
            <w:ins w:id="753" w:author="Hudler, Rob@Energy" w:date="2018-10-16T14:02:00Z">
              <w:r w:rsidRPr="003F4127">
                <w:rPr>
                  <w:rFonts w:eastAsia="Calibr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483B3E01"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ins w:id="754" w:author="Hudler, Rob@Energy" w:date="2018-10-16T14:02:00Z"/>
                <w:rFonts w:eastAsia="Calibri" w:cstheme="minorHAnsi"/>
                <w:sz w:val="18"/>
                <w:szCs w:val="20"/>
              </w:rPr>
            </w:pPr>
            <w:ins w:id="755" w:author="Hudler, Rob@Energy" w:date="2018-10-16T14:02:00Z">
              <w:r w:rsidRPr="003F4127">
                <w:rPr>
                  <w:rFonts w:eastAsia="Calibri"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4359DD" w:rsidRPr="00C071B0" w14:paraId="665ECED1" w14:textId="77777777" w:rsidTr="003F4127">
        <w:trPr>
          <w:trHeight w:val="288"/>
          <w:tblHeader/>
          <w:ins w:id="756" w:author="Hudler, Rob@Energy" w:date="2018-10-16T14:02:00Z"/>
        </w:trPr>
        <w:tc>
          <w:tcPr>
            <w:tcW w:w="450" w:type="dxa"/>
            <w:vAlign w:val="center"/>
          </w:tcPr>
          <w:p w14:paraId="0FAA668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57" w:author="Hudler, Rob@Energy" w:date="2018-10-16T14:02:00Z"/>
                <w:rFonts w:eastAsia="Calibri" w:cstheme="minorHAnsi"/>
                <w:sz w:val="18"/>
                <w:szCs w:val="20"/>
              </w:rPr>
            </w:pPr>
            <w:ins w:id="758" w:author="Hudler, Rob@Energy" w:date="2018-10-16T14:02:00Z">
              <w:r w:rsidRPr="003F4127">
                <w:rPr>
                  <w:rFonts w:eastAsia="Calibri" w:cstheme="minorHAnsi"/>
                  <w:sz w:val="18"/>
                  <w:szCs w:val="20"/>
                </w:rPr>
                <w:t>05</w:t>
              </w:r>
            </w:ins>
          </w:p>
        </w:tc>
        <w:tc>
          <w:tcPr>
            <w:tcW w:w="10350" w:type="dxa"/>
            <w:vAlign w:val="center"/>
          </w:tcPr>
          <w:p w14:paraId="172AF752" w14:textId="02C96AD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9" w:author="Hudler, Rob@Energy" w:date="2018-10-16T14:02:00Z"/>
                <w:rFonts w:eastAsia="Calibri" w:cstheme="minorHAnsi"/>
                <w:sz w:val="18"/>
                <w:szCs w:val="20"/>
              </w:rPr>
            </w:pPr>
            <w:ins w:id="760" w:author="Hudler, Rob@Energy" w:date="2018-10-16T14:02:00Z">
              <w:r w:rsidRPr="003F4127">
                <w:rPr>
                  <w:rFonts w:eastAsia="Calibri" w:cstheme="minorHAnsi"/>
                  <w:sz w:val="18"/>
                  <w:szCs w:val="20"/>
                </w:rPr>
                <w:t xml:space="preserve">Insulation is not required on the cold water line when it is used as the return. </w:t>
              </w:r>
            </w:ins>
          </w:p>
        </w:tc>
      </w:tr>
      <w:tr w:rsidR="004359DD" w:rsidRPr="00C071B0" w14:paraId="46C241F6" w14:textId="77777777" w:rsidTr="003F4127">
        <w:trPr>
          <w:trHeight w:val="288"/>
          <w:tblHeader/>
          <w:ins w:id="761" w:author="Hudler, Rob@Energy" w:date="2018-10-16T14:02:00Z"/>
        </w:trPr>
        <w:tc>
          <w:tcPr>
            <w:tcW w:w="450" w:type="dxa"/>
            <w:vAlign w:val="center"/>
          </w:tcPr>
          <w:p w14:paraId="5E31137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62" w:author="Hudler, Rob@Energy" w:date="2018-10-16T14:02:00Z"/>
                <w:rFonts w:eastAsia="Calibri" w:cstheme="minorHAnsi"/>
                <w:sz w:val="18"/>
                <w:szCs w:val="20"/>
              </w:rPr>
            </w:pPr>
            <w:ins w:id="763" w:author="Hudler, Rob@Energy" w:date="2018-10-16T14:02:00Z">
              <w:r w:rsidRPr="003F4127">
                <w:rPr>
                  <w:rFonts w:eastAsia="Calibri" w:cstheme="minorHAnsi"/>
                  <w:sz w:val="18"/>
                  <w:szCs w:val="20"/>
                </w:rPr>
                <w:t>06</w:t>
              </w:r>
            </w:ins>
          </w:p>
        </w:tc>
        <w:tc>
          <w:tcPr>
            <w:tcW w:w="10350" w:type="dxa"/>
            <w:vAlign w:val="center"/>
          </w:tcPr>
          <w:p w14:paraId="1BC3EF5B" w14:textId="360C5D22"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4" w:author="Hudler, Rob@Energy" w:date="2018-10-16T14:02:00Z"/>
                <w:rFonts w:eastAsia="Calibri" w:cstheme="minorHAnsi"/>
                <w:sz w:val="18"/>
                <w:szCs w:val="20"/>
              </w:rPr>
            </w:pPr>
            <w:ins w:id="765" w:author="Hudler, Rob@Energy" w:date="2018-10-16T14:02:00Z">
              <w:r w:rsidRPr="003F4127">
                <w:rPr>
                  <w:rFonts w:eastAsia="Calibri" w:cstheme="minorHAnsi"/>
                  <w:sz w:val="18"/>
                  <w:szCs w:val="20"/>
                </w:rPr>
                <w:t>Manual or sensor controls shall be installed and, if powered, each control has standby power of 1 Watt or less.  Controls may be located in individual units or on the loop. Controls may be activated by wired or wireless mechanisms, including buttons, motion sensors, d</w:t>
              </w:r>
              <w:r w:rsidR="00D75120" w:rsidRPr="003F4127">
                <w:rPr>
                  <w:rFonts w:eastAsia="Calibri" w:cstheme="minorHAnsi"/>
                  <w:sz w:val="18"/>
                  <w:szCs w:val="20"/>
                </w:rPr>
                <w:t>oor switches and flow switches.</w:t>
              </w:r>
            </w:ins>
          </w:p>
        </w:tc>
      </w:tr>
      <w:tr w:rsidR="004359DD" w:rsidRPr="00C071B0" w14:paraId="54D326CC" w14:textId="77777777" w:rsidTr="003F4127">
        <w:trPr>
          <w:trHeight w:hRule="exact" w:val="262"/>
          <w:ins w:id="766" w:author="Hudler, Rob@Energy" w:date="2018-10-16T14:02:00Z"/>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25695448" w14:textId="77777777" w:rsidR="004359DD" w:rsidRPr="003F4127" w:rsidRDefault="004359DD" w:rsidP="004359DD">
            <w:pPr>
              <w:keepNext/>
              <w:spacing w:after="0" w:line="240" w:lineRule="auto"/>
              <w:rPr>
                <w:ins w:id="767" w:author="Hudler, Rob@Energy" w:date="2018-10-16T14:02:00Z"/>
                <w:rFonts w:eastAsia="Calibri" w:cstheme="minorHAnsi"/>
                <w:b/>
                <w:sz w:val="18"/>
                <w:szCs w:val="20"/>
              </w:rPr>
            </w:pPr>
            <w:ins w:id="768" w:author="Hudler, Rob@Energy" w:date="2018-10-16T14:02:00Z">
              <w:r w:rsidRPr="003F4127">
                <w:rPr>
                  <w:rFonts w:eastAsia="Calibri" w:cstheme="minorHAnsi"/>
                  <w:b/>
                  <w:sz w:val="18"/>
                  <w:szCs w:val="20"/>
                </w:rPr>
                <w:t xml:space="preserve">The responsible person’s signature on this compliance document affirms that all applicable requirements in this table have been met.  </w:t>
              </w:r>
            </w:ins>
          </w:p>
        </w:tc>
      </w:tr>
    </w:tbl>
    <w:p w14:paraId="59450550" w14:textId="1417B8EB" w:rsidR="00DA1E2A" w:rsidRPr="00405CF9" w:rsidRDefault="00DA1E2A" w:rsidP="006530E0">
      <w:pPr>
        <w:spacing w:after="0"/>
        <w:rPr>
          <w:ins w:id="769" w:author="Hudler, Rob@Energy" w:date="2018-11-05T12:10: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3C6986" w:rsidRPr="00C071B0" w14:paraId="6C9A28B5" w14:textId="77777777" w:rsidTr="003C6986">
        <w:trPr>
          <w:trHeight w:val="288"/>
          <w:ins w:id="770" w:author="Hudler, Rob@Energy" w:date="2018-11-05T12:10:00Z"/>
        </w:trPr>
        <w:tc>
          <w:tcPr>
            <w:tcW w:w="14616" w:type="dxa"/>
            <w:gridSpan w:val="2"/>
            <w:tcBorders>
              <w:bottom w:val="single" w:sz="4" w:space="0" w:color="000000"/>
            </w:tcBorders>
            <w:vAlign w:val="center"/>
          </w:tcPr>
          <w:p w14:paraId="2F4BDB9F" w14:textId="77777777" w:rsidR="003C6986" w:rsidRPr="00D42D0F" w:rsidRDefault="003C6986" w:rsidP="003C6986">
            <w:pPr>
              <w:keepNext/>
              <w:spacing w:after="0" w:line="240" w:lineRule="auto"/>
              <w:rPr>
                <w:ins w:id="771" w:author="Hudler, Rob@Energy" w:date="2018-11-05T12:10:00Z"/>
                <w:rFonts w:eastAsia="Calibri" w:cstheme="minorHAnsi"/>
                <w:b/>
                <w:sz w:val="20"/>
                <w:szCs w:val="20"/>
              </w:rPr>
            </w:pPr>
            <w:ins w:id="772" w:author="Hudler, Rob@Energy" w:date="2018-11-05T12:10:00Z">
              <w:r w:rsidRPr="00D42D0F">
                <w:rPr>
                  <w:rFonts w:eastAsia="Calibri" w:cstheme="minorHAnsi"/>
                  <w:b/>
                  <w:sz w:val="20"/>
                  <w:szCs w:val="20"/>
                </w:rPr>
                <w:t>J. Multiple Dwelling Units – Non-Demand Control Recirculation Systems Requirements</w:t>
              </w:r>
            </w:ins>
          </w:p>
          <w:p w14:paraId="0C351CAF" w14:textId="115470D4" w:rsidR="003C6986" w:rsidRPr="009747C6"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73" w:author="Hudler, Rob@Energy" w:date="2018-11-05T12:10:00Z"/>
                <w:rFonts w:eastAsia="Calibri" w:cstheme="minorHAnsi"/>
                <w:b/>
                <w:sz w:val="20"/>
                <w:szCs w:val="20"/>
              </w:rPr>
            </w:pPr>
            <w:ins w:id="774" w:author="Hudler, Rob@Energy" w:date="2018-11-05T12:10:00Z">
              <w:r w:rsidRPr="003F4127">
                <w:rPr>
                  <w:rFonts w:eastAsia="Calibri" w:cstheme="minorHAnsi"/>
                  <w:sz w:val="18"/>
                  <w:szCs w:val="20"/>
                </w:rPr>
                <w:t>Systems that utilize this distribution type shall comply with these requirements</w:t>
              </w:r>
            </w:ins>
            <w:ins w:id="775" w:author="Tam, Danny@Energy" w:date="2018-11-30T15:07:00Z">
              <w:r w:rsidR="002F0583">
                <w:rPr>
                  <w:rFonts w:eastAsia="Calibri" w:cstheme="minorHAnsi"/>
                  <w:sz w:val="18"/>
                  <w:szCs w:val="20"/>
                </w:rPr>
                <w:t>.</w:t>
              </w:r>
            </w:ins>
          </w:p>
        </w:tc>
      </w:tr>
      <w:tr w:rsidR="003C6986" w:rsidRPr="00C071B0" w14:paraId="4BC93B2D" w14:textId="77777777" w:rsidTr="003C6986">
        <w:trPr>
          <w:trHeight w:val="288"/>
          <w:tblHeader/>
          <w:ins w:id="776" w:author="Hudler, Rob@Energy" w:date="2018-11-05T12:10:00Z"/>
        </w:trPr>
        <w:tc>
          <w:tcPr>
            <w:tcW w:w="720" w:type="dxa"/>
            <w:vAlign w:val="center"/>
          </w:tcPr>
          <w:p w14:paraId="71189E5D" w14:textId="77777777" w:rsidR="003C6986" w:rsidRPr="003F4127" w:rsidRDefault="003C6986" w:rsidP="003C6986">
            <w:pPr>
              <w:keepNext/>
              <w:spacing w:after="0" w:line="240" w:lineRule="auto"/>
              <w:jc w:val="center"/>
              <w:rPr>
                <w:ins w:id="777" w:author="Hudler, Rob@Energy" w:date="2018-11-05T12:10:00Z"/>
                <w:rFonts w:eastAsia="Calibri" w:cstheme="minorHAnsi"/>
                <w:sz w:val="18"/>
                <w:szCs w:val="18"/>
              </w:rPr>
            </w:pPr>
            <w:ins w:id="778" w:author="Hudler, Rob@Energy" w:date="2018-11-05T12:10:00Z">
              <w:r w:rsidRPr="003F4127">
                <w:rPr>
                  <w:rFonts w:eastAsia="Calibri" w:cstheme="minorHAnsi"/>
                  <w:sz w:val="18"/>
                  <w:szCs w:val="18"/>
                </w:rPr>
                <w:t>01</w:t>
              </w:r>
            </w:ins>
          </w:p>
        </w:tc>
        <w:tc>
          <w:tcPr>
            <w:tcW w:w="13896" w:type="dxa"/>
            <w:vAlign w:val="center"/>
          </w:tcPr>
          <w:p w14:paraId="5880444E" w14:textId="77777777" w:rsidR="003C6986" w:rsidRPr="003F4127" w:rsidRDefault="003C6986" w:rsidP="003C6986">
            <w:pPr>
              <w:keepNext/>
              <w:autoSpaceDE w:val="0"/>
              <w:autoSpaceDN w:val="0"/>
              <w:adjustRightInd w:val="0"/>
              <w:spacing w:after="0" w:line="240" w:lineRule="auto"/>
              <w:rPr>
                <w:ins w:id="779" w:author="Hudler, Rob@Energy" w:date="2018-11-05T12:10:00Z"/>
                <w:rFonts w:eastAsia="Calibri" w:cstheme="minorHAnsi"/>
                <w:sz w:val="18"/>
                <w:szCs w:val="18"/>
              </w:rPr>
            </w:pPr>
            <w:ins w:id="780" w:author="Hudler, Rob@Energy" w:date="2018-11-05T12:10:00Z">
              <w:r w:rsidRPr="003F4127">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ins>
          </w:p>
        </w:tc>
      </w:tr>
      <w:tr w:rsidR="003C6986" w:rsidRPr="00C071B0" w14:paraId="73500B94" w14:textId="77777777" w:rsidTr="003C6986">
        <w:trPr>
          <w:trHeight w:val="288"/>
          <w:ins w:id="781" w:author="Hudler, Rob@Energy" w:date="2018-11-05T12:10:00Z"/>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01F01B32" w14:textId="77777777" w:rsidR="003C6986" w:rsidRPr="003F4127" w:rsidRDefault="003C6986" w:rsidP="003C6986">
            <w:pPr>
              <w:keepNext/>
              <w:spacing w:after="0" w:line="240" w:lineRule="auto"/>
              <w:rPr>
                <w:ins w:id="782" w:author="Hudler, Rob@Energy" w:date="2018-11-05T12:10:00Z"/>
                <w:rFonts w:eastAsia="Calibri" w:cstheme="minorHAnsi"/>
                <w:b/>
                <w:sz w:val="18"/>
                <w:szCs w:val="20"/>
              </w:rPr>
            </w:pPr>
            <w:ins w:id="783" w:author="Hudler, Rob@Energy" w:date="2018-11-05T12:10:00Z">
              <w:r w:rsidRPr="003F4127">
                <w:rPr>
                  <w:rFonts w:eastAsia="Calibri" w:cstheme="minorHAnsi"/>
                  <w:b/>
                  <w:sz w:val="18"/>
                  <w:szCs w:val="20"/>
                </w:rPr>
                <w:t xml:space="preserve">The responsible person’s signature on this compliance document affirms that all applicable requirements in this table have been met.  </w:t>
              </w:r>
            </w:ins>
          </w:p>
        </w:tc>
      </w:tr>
    </w:tbl>
    <w:p w14:paraId="5683756C" w14:textId="77777777" w:rsidR="003C6986" w:rsidRPr="0043508C" w:rsidRDefault="003C6986"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9C3AE7" w:rsidRPr="00C071B0" w:rsidDel="00DA1E2A" w14:paraId="3FFB9DBB" w14:textId="7E22D6F9" w:rsidTr="003F4127">
        <w:trPr>
          <w:trHeight w:val="260"/>
          <w:tblHeader/>
          <w:del w:id="784" w:author="Hudler, Rob@Energy" w:date="2018-10-16T14:15:00Z"/>
        </w:trPr>
        <w:tc>
          <w:tcPr>
            <w:tcW w:w="10790" w:type="dxa"/>
            <w:gridSpan w:val="2"/>
            <w:tcBorders>
              <w:top w:val="single" w:sz="4" w:space="0" w:color="auto"/>
              <w:left w:val="single" w:sz="4" w:space="0" w:color="auto"/>
              <w:bottom w:val="single" w:sz="4" w:space="0" w:color="auto"/>
              <w:right w:val="single" w:sz="4" w:space="0" w:color="auto"/>
            </w:tcBorders>
          </w:tcPr>
          <w:p w14:paraId="54B0613B" w14:textId="772E2A79" w:rsidR="009C3AE7" w:rsidRPr="000174F5" w:rsidDel="00D74F3A"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85" w:author="Hudler, Rob@Energy" w:date="2018-10-03T16:32:00Z"/>
                <w:rFonts w:cstheme="minorHAnsi"/>
                <w:sz w:val="20"/>
                <w:szCs w:val="20"/>
              </w:rPr>
            </w:pPr>
            <w:del w:id="786" w:author="Hudler, Rob@Energy" w:date="2018-10-03T16:32:00Z">
              <w:r w:rsidRPr="0043508C" w:rsidDel="00D74F3A">
                <w:rPr>
                  <w:rFonts w:cstheme="minorHAnsi"/>
                  <w:b/>
                  <w:sz w:val="20"/>
                  <w:szCs w:val="20"/>
                </w:rPr>
                <w:delText>F</w:delText>
              </w:r>
              <w:r w:rsidR="009C3AE7" w:rsidRPr="0071110A" w:rsidDel="00D74F3A">
                <w:rPr>
                  <w:rFonts w:cstheme="minorHAnsi"/>
                  <w:b/>
                  <w:sz w:val="20"/>
                  <w:szCs w:val="20"/>
                </w:rPr>
                <w:delText>. Pipe Insulation Credit Requirements</w:delText>
              </w:r>
              <w:r w:rsidR="0087314B" w:rsidRPr="0071110A" w:rsidDel="00D74F3A">
                <w:rPr>
                  <w:rFonts w:cstheme="minorHAnsi"/>
                  <w:b/>
                  <w:sz w:val="20"/>
                  <w:szCs w:val="20"/>
                </w:rPr>
                <w:delText xml:space="preserve"> </w:delText>
              </w:r>
              <w:r w:rsidR="009C3AE7" w:rsidRPr="0071110A" w:rsidDel="00D74F3A">
                <w:rPr>
                  <w:rFonts w:cstheme="minorHAnsi"/>
                  <w:sz w:val="20"/>
                  <w:szCs w:val="20"/>
                </w:rPr>
                <w:delText xml:space="preserve">(for trunk and branch Hot Water system) </w:delText>
              </w:r>
            </w:del>
          </w:p>
          <w:p w14:paraId="0D8EF28C" w14:textId="40A11156" w:rsidR="009C3AE7" w:rsidRPr="00405CF9" w:rsidDel="00DA1E2A"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87" w:author="Hudler, Rob@Energy" w:date="2018-10-16T14:15:00Z"/>
                <w:rFonts w:cstheme="minorHAnsi"/>
                <w:sz w:val="20"/>
                <w:szCs w:val="20"/>
              </w:rPr>
            </w:pPr>
            <w:del w:id="788" w:author="Hudler, Rob@Energy" w:date="2018-10-03T16:32:00Z">
              <w:r w:rsidRPr="003F4127" w:rsidDel="00D74F3A">
                <w:rPr>
                  <w:rFonts w:cstheme="minorHAnsi"/>
                  <w:sz w:val="20"/>
                  <w:szCs w:val="20"/>
                </w:rPr>
                <w:delText>Systems that utilize this distribution type shall comply with these requirements.</w:delText>
              </w:r>
            </w:del>
          </w:p>
        </w:tc>
      </w:tr>
      <w:tr w:rsidR="009C3AE7" w:rsidRPr="00C071B0" w:rsidDel="00DA1E2A" w14:paraId="2972F3E1" w14:textId="360A322D" w:rsidTr="003F4127">
        <w:trPr>
          <w:trHeight w:val="350"/>
          <w:tblHeader/>
          <w:del w:id="789" w:author="Hudler, Rob@Energy" w:date="2018-10-16T14:15:00Z"/>
        </w:trPr>
        <w:tc>
          <w:tcPr>
            <w:tcW w:w="626" w:type="dxa"/>
            <w:vAlign w:val="center"/>
          </w:tcPr>
          <w:p w14:paraId="32DEE39B" w14:textId="199DFA48" w:rsidR="009C3AE7" w:rsidRPr="00C071B0" w:rsidDel="00DA1E2A"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90" w:author="Hudler, Rob@Energy" w:date="2018-10-16T14:15:00Z"/>
                <w:rFonts w:cstheme="minorHAnsi"/>
                <w:sz w:val="20"/>
                <w:szCs w:val="20"/>
                <w:rPrChange w:id="791" w:author="Hudler, Rob@Energy" w:date="2018-11-06T14:59:00Z">
                  <w:rPr>
                    <w:del w:id="792" w:author="Hudler, Rob@Energy" w:date="2018-10-16T14:15:00Z"/>
                    <w:rFonts w:cs="Arial"/>
                    <w:sz w:val="18"/>
                    <w:szCs w:val="20"/>
                  </w:rPr>
                </w:rPrChange>
              </w:rPr>
            </w:pPr>
            <w:del w:id="793" w:author="Hudler, Rob@Energy" w:date="2018-10-16T14:15:00Z">
              <w:r w:rsidRPr="00C071B0" w:rsidDel="00DA1E2A">
                <w:rPr>
                  <w:rFonts w:cstheme="minorHAnsi"/>
                  <w:sz w:val="20"/>
                  <w:szCs w:val="20"/>
                  <w:rPrChange w:id="794" w:author="Hudler, Rob@Energy" w:date="2018-11-06T14:59:00Z">
                    <w:rPr>
                      <w:rFonts w:cs="Arial"/>
                      <w:sz w:val="18"/>
                      <w:szCs w:val="20"/>
                    </w:rPr>
                  </w:rPrChange>
                </w:rPr>
                <w:delText>01</w:delText>
              </w:r>
            </w:del>
          </w:p>
        </w:tc>
        <w:tc>
          <w:tcPr>
            <w:tcW w:w="10164" w:type="dxa"/>
            <w:vAlign w:val="center"/>
          </w:tcPr>
          <w:p w14:paraId="2BCE6E87" w14:textId="5C975E51" w:rsidR="009C3AE7" w:rsidRPr="00C071B0" w:rsidDel="00DA1E2A"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95" w:author="Hudler, Rob@Energy" w:date="2018-10-16T14:15:00Z"/>
                <w:rFonts w:cstheme="minorHAnsi"/>
                <w:sz w:val="20"/>
                <w:szCs w:val="20"/>
                <w:rPrChange w:id="796" w:author="Hudler, Rob@Energy" w:date="2018-11-06T14:59:00Z">
                  <w:rPr>
                    <w:del w:id="797" w:author="Hudler, Rob@Energy" w:date="2018-10-16T14:15:00Z"/>
                    <w:rFonts w:cs="Arial"/>
                    <w:sz w:val="18"/>
                    <w:szCs w:val="20"/>
                  </w:rPr>
                </w:rPrChange>
              </w:rPr>
            </w:pPr>
            <w:del w:id="798" w:author="Hudler, Rob@Energy" w:date="2018-10-03T16:32:00Z">
              <w:r w:rsidRPr="00C071B0" w:rsidDel="00D74F3A">
                <w:rPr>
                  <w:rFonts w:cstheme="minorHAnsi"/>
                  <w:sz w:val="20"/>
                  <w:szCs w:val="20"/>
                  <w:rPrChange w:id="799" w:author="Hudler, Rob@Energy" w:date="2018-11-06T14:59:00Z">
                    <w:rPr>
                      <w:rFonts w:cs="Arial"/>
                      <w:sz w:val="18"/>
                      <w:szCs w:val="20"/>
                    </w:rPr>
                  </w:rPrChange>
                </w:rPr>
                <w:delText xml:space="preserve">All hot water piping shall comply with the insulation requirements in Table 120.3-A. </w:delText>
              </w:r>
              <w:r w:rsidRPr="00C071B0" w:rsidDel="00D74F3A">
                <w:rPr>
                  <w:rFonts w:cstheme="minorHAnsi"/>
                  <w:sz w:val="20"/>
                  <w:szCs w:val="20"/>
                  <w:rPrChange w:id="800" w:author="Hudler, Rob@Energy" w:date="2018-11-06T14:59:00Z">
                    <w:rPr>
                      <w:sz w:val="18"/>
                      <w:szCs w:val="20"/>
                    </w:rPr>
                  </w:rPrChange>
                </w:rPr>
                <w:delText>(RA 4.4.14)</w:delText>
              </w:r>
            </w:del>
          </w:p>
        </w:tc>
      </w:tr>
      <w:tr w:rsidR="009C3AE7" w:rsidRPr="00C071B0" w:rsidDel="00DA1E2A" w14:paraId="1A5DF5E3" w14:textId="1C4BC182" w:rsidTr="003F4127">
        <w:trPr>
          <w:trHeight w:val="288"/>
          <w:tblHeader/>
          <w:del w:id="801" w:author="Hudler, Rob@Energy" w:date="2018-10-16T14:15: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A02D97A" w14:textId="4033BFA4" w:rsidR="009C3AE7" w:rsidRPr="00405CF9" w:rsidDel="00DA1E2A" w:rsidRDefault="009C3AE7" w:rsidP="00B740EF">
            <w:pPr>
              <w:spacing w:after="0" w:line="240" w:lineRule="auto"/>
              <w:rPr>
                <w:del w:id="802" w:author="Hudler, Rob@Energy" w:date="2018-10-16T14:15:00Z"/>
                <w:rFonts w:cstheme="minorHAnsi"/>
                <w:b/>
                <w:sz w:val="20"/>
                <w:szCs w:val="20"/>
              </w:rPr>
            </w:pPr>
            <w:del w:id="803" w:author="Hudler, Rob@Energy" w:date="2018-10-03T16:32:00Z">
              <w:r w:rsidRPr="003F4127" w:rsidDel="00D74F3A">
                <w:rPr>
                  <w:rFonts w:cstheme="minorHAnsi"/>
                  <w:b/>
                  <w:sz w:val="20"/>
                  <w:szCs w:val="20"/>
                </w:rPr>
                <w:delText xml:space="preserve">The responsible person’s signature on this compliance document affirms that all applicable requirements in this table have been met.  </w:delText>
              </w:r>
            </w:del>
          </w:p>
        </w:tc>
      </w:tr>
    </w:tbl>
    <w:p w14:paraId="7294BCD3" w14:textId="3FDFCAD1" w:rsidR="009C3AE7" w:rsidRPr="003F4127" w:rsidDel="00DA1E2A" w:rsidRDefault="009C3AE7" w:rsidP="006530E0">
      <w:pPr>
        <w:spacing w:after="0"/>
        <w:rPr>
          <w:del w:id="804" w:author="Hudler, Rob@Energy" w:date="2018-10-16T14:1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9C3AE7" w:rsidRPr="00C071B0" w:rsidDel="004359DD" w14:paraId="62DC076C" w14:textId="37D9F12E" w:rsidTr="003F4127">
        <w:trPr>
          <w:trHeight w:val="288"/>
          <w:tblHeader/>
          <w:del w:id="805" w:author="Hudler, Rob@Energy" w:date="2018-10-16T14:0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423819" w14:textId="23BC38F6" w:rsidR="009C3AE7" w:rsidRPr="00D42D0F" w:rsidDel="004359DD" w:rsidRDefault="00EE6B2F" w:rsidP="00B740EF">
            <w:pPr>
              <w:spacing w:after="0" w:line="240" w:lineRule="auto"/>
              <w:rPr>
                <w:del w:id="806" w:author="Hudler, Rob@Energy" w:date="2018-10-16T14:03:00Z"/>
                <w:rFonts w:cstheme="minorHAnsi"/>
                <w:sz w:val="20"/>
                <w:szCs w:val="20"/>
              </w:rPr>
            </w:pPr>
            <w:del w:id="807" w:author="Hudler, Rob@Energy" w:date="2018-10-16T14:03:00Z">
              <w:r w:rsidRPr="00405CF9" w:rsidDel="004359DD">
                <w:rPr>
                  <w:rFonts w:cstheme="minorHAnsi"/>
                  <w:b/>
                  <w:sz w:val="20"/>
                  <w:szCs w:val="20"/>
                </w:rPr>
                <w:delText>G</w:delText>
              </w:r>
              <w:r w:rsidR="009C3AE7" w:rsidRPr="00405CF9" w:rsidDel="004359DD">
                <w:rPr>
                  <w:rFonts w:cstheme="minorHAnsi"/>
                  <w:b/>
                  <w:sz w:val="20"/>
                  <w:szCs w:val="20"/>
                </w:rPr>
                <w:delText>. Parallel Piping Requirements</w:delText>
              </w:r>
            </w:del>
          </w:p>
          <w:p w14:paraId="1C6ED487" w14:textId="2612BC99"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08" w:author="Hudler, Rob@Energy" w:date="2018-10-16T14:03:00Z"/>
                <w:rFonts w:cstheme="minorHAnsi"/>
                <w:b/>
                <w:sz w:val="20"/>
                <w:szCs w:val="20"/>
              </w:rPr>
            </w:pPr>
            <w:del w:id="809" w:author="Hudler, Rob@Energy" w:date="2018-10-16T14:03: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51BB48C5" w14:textId="1960AFB2" w:rsidTr="003F4127">
        <w:trPr>
          <w:cantSplit/>
          <w:trHeight w:val="288"/>
          <w:tblHeader/>
          <w:del w:id="810" w:author="Hudler, Rob@Energy" w:date="2018-10-16T14:03:00Z"/>
        </w:trPr>
        <w:tc>
          <w:tcPr>
            <w:tcW w:w="626" w:type="dxa"/>
            <w:vAlign w:val="center"/>
          </w:tcPr>
          <w:p w14:paraId="2E15A5E8" w14:textId="6E4580A3"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11" w:author="Hudler, Rob@Energy" w:date="2018-10-16T14:03:00Z"/>
                <w:rFonts w:cstheme="minorHAnsi"/>
                <w:sz w:val="20"/>
                <w:szCs w:val="20"/>
                <w:rPrChange w:id="812" w:author="Hudler, Rob@Energy" w:date="2018-11-06T14:59:00Z">
                  <w:rPr>
                    <w:del w:id="813" w:author="Hudler, Rob@Energy" w:date="2018-10-16T14:03:00Z"/>
                    <w:rFonts w:cs="Arial"/>
                    <w:sz w:val="18"/>
                    <w:szCs w:val="20"/>
                  </w:rPr>
                </w:rPrChange>
              </w:rPr>
            </w:pPr>
            <w:del w:id="814" w:author="Hudler, Rob@Energy" w:date="2018-10-16T14:03:00Z">
              <w:r w:rsidRPr="00C071B0" w:rsidDel="004359DD">
                <w:rPr>
                  <w:rFonts w:cstheme="minorHAnsi"/>
                  <w:sz w:val="20"/>
                  <w:szCs w:val="20"/>
                  <w:rPrChange w:id="815" w:author="Hudler, Rob@Energy" w:date="2018-11-06T14:59:00Z">
                    <w:rPr>
                      <w:rFonts w:cs="Arial"/>
                      <w:sz w:val="18"/>
                      <w:szCs w:val="20"/>
                    </w:rPr>
                  </w:rPrChange>
                </w:rPr>
                <w:delText>01</w:delText>
              </w:r>
            </w:del>
          </w:p>
        </w:tc>
        <w:tc>
          <w:tcPr>
            <w:tcW w:w="10164" w:type="dxa"/>
            <w:vAlign w:val="center"/>
          </w:tcPr>
          <w:p w14:paraId="0F8A8FCC" w14:textId="658E2650"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16" w:author="Hudler, Rob@Energy" w:date="2018-10-16T14:03:00Z"/>
                <w:rFonts w:cstheme="minorHAnsi"/>
                <w:sz w:val="20"/>
                <w:szCs w:val="20"/>
                <w:rPrChange w:id="817" w:author="Hudler, Rob@Energy" w:date="2018-11-06T14:59:00Z">
                  <w:rPr>
                    <w:del w:id="818" w:author="Hudler, Rob@Energy" w:date="2018-10-16T14:03:00Z"/>
                    <w:rFonts w:cs="Arial"/>
                    <w:sz w:val="18"/>
                    <w:szCs w:val="20"/>
                  </w:rPr>
                </w:rPrChange>
              </w:rPr>
            </w:pPr>
            <w:del w:id="819" w:author="Hudler, Rob@Energy" w:date="2018-10-16T14:03:00Z">
              <w:r w:rsidRPr="00C071B0" w:rsidDel="004359DD">
                <w:rPr>
                  <w:rFonts w:cstheme="minorHAnsi"/>
                  <w:sz w:val="20"/>
                  <w:szCs w:val="20"/>
                  <w:rPrChange w:id="820" w:author="Hudler, Rob@Energy" w:date="2018-11-06T14:59:00Z">
                    <w:rPr>
                      <w:rFonts w:cs="Arial"/>
                      <w:sz w:val="18"/>
                      <w:szCs w:val="20"/>
                    </w:rPr>
                  </w:rPrChange>
                </w:rPr>
                <w:delText>Each central manifold has 15 feet or less of pipe between manifold and water heater (RA 4.4.15)</w:delText>
              </w:r>
            </w:del>
          </w:p>
        </w:tc>
      </w:tr>
      <w:tr w:rsidR="009C3AE7" w:rsidRPr="00C071B0" w:rsidDel="004359DD" w14:paraId="27103254" w14:textId="4A75E576" w:rsidTr="003F4127">
        <w:trPr>
          <w:cantSplit/>
          <w:trHeight w:val="288"/>
          <w:tblHeader/>
          <w:del w:id="821" w:author="Hudler, Rob@Energy" w:date="2018-10-16T14:03:00Z"/>
        </w:trPr>
        <w:tc>
          <w:tcPr>
            <w:tcW w:w="626" w:type="dxa"/>
            <w:vAlign w:val="center"/>
          </w:tcPr>
          <w:p w14:paraId="18E3883B" w14:textId="2F692180"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22" w:author="Hudler, Rob@Energy" w:date="2018-10-16T14:03:00Z"/>
                <w:rFonts w:cstheme="minorHAnsi"/>
                <w:sz w:val="20"/>
                <w:szCs w:val="20"/>
                <w:rPrChange w:id="823" w:author="Hudler, Rob@Energy" w:date="2018-11-06T14:59:00Z">
                  <w:rPr>
                    <w:del w:id="824" w:author="Hudler, Rob@Energy" w:date="2018-10-16T14:03:00Z"/>
                    <w:rFonts w:cs="Arial"/>
                    <w:sz w:val="18"/>
                    <w:szCs w:val="20"/>
                  </w:rPr>
                </w:rPrChange>
              </w:rPr>
            </w:pPr>
            <w:del w:id="825" w:author="Hudler, Rob@Energy" w:date="2018-10-16T14:03:00Z">
              <w:r w:rsidRPr="00C071B0" w:rsidDel="004359DD">
                <w:rPr>
                  <w:rFonts w:cstheme="minorHAnsi"/>
                  <w:sz w:val="20"/>
                  <w:szCs w:val="20"/>
                  <w:rPrChange w:id="826" w:author="Hudler, Rob@Energy" w:date="2018-11-06T14:59:00Z">
                    <w:rPr>
                      <w:rFonts w:cs="Arial"/>
                      <w:sz w:val="18"/>
                      <w:szCs w:val="20"/>
                    </w:rPr>
                  </w:rPrChange>
                </w:rPr>
                <w:delText>02</w:delText>
              </w:r>
            </w:del>
          </w:p>
        </w:tc>
        <w:tc>
          <w:tcPr>
            <w:tcW w:w="10164" w:type="dxa"/>
            <w:vAlign w:val="center"/>
          </w:tcPr>
          <w:p w14:paraId="6BEE1107" w14:textId="2D6D056D"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27" w:author="Hudler, Rob@Energy" w:date="2018-10-16T14:03:00Z"/>
                <w:rFonts w:cstheme="minorHAnsi"/>
                <w:sz w:val="20"/>
                <w:szCs w:val="20"/>
                <w:rPrChange w:id="828" w:author="Hudler, Rob@Energy" w:date="2018-11-06T14:59:00Z">
                  <w:rPr>
                    <w:del w:id="829" w:author="Hudler, Rob@Energy" w:date="2018-10-16T14:03:00Z"/>
                    <w:rFonts w:cs="Arial"/>
                    <w:sz w:val="18"/>
                    <w:szCs w:val="20"/>
                  </w:rPr>
                </w:rPrChange>
              </w:rPr>
            </w:pPr>
            <w:del w:id="830" w:author="Hudler, Rob@Energy" w:date="2018-10-16T14:03:00Z">
              <w:r w:rsidRPr="00C071B0" w:rsidDel="004359DD">
                <w:rPr>
                  <w:rFonts w:cstheme="minorHAnsi"/>
                  <w:sz w:val="20"/>
                  <w:szCs w:val="20"/>
                  <w:rPrChange w:id="831" w:author="Hudler, Rob@Energy" w:date="2018-11-06T14:59:00Z">
                    <w:rPr>
                      <w:rFonts w:cs="Arial"/>
                      <w:sz w:val="18"/>
                      <w:szCs w:val="20"/>
                    </w:rPr>
                  </w:rPrChange>
                </w:rPr>
                <w:delText>For manifolds that include valves, the manifold must be readily accessible in accordance with the plumbing code. (RA 4.4.4)</w:delText>
              </w:r>
            </w:del>
          </w:p>
        </w:tc>
      </w:tr>
      <w:tr w:rsidR="009C3AE7" w:rsidRPr="00C071B0" w:rsidDel="004359DD" w14:paraId="0C859043" w14:textId="36B8BB73" w:rsidTr="003F4127">
        <w:trPr>
          <w:cantSplit/>
          <w:trHeight w:val="288"/>
          <w:tblHeader/>
          <w:del w:id="832" w:author="Hudler, Rob@Energy" w:date="2018-10-16T14:03:00Z"/>
        </w:trPr>
        <w:tc>
          <w:tcPr>
            <w:tcW w:w="626" w:type="dxa"/>
            <w:vAlign w:val="center"/>
          </w:tcPr>
          <w:p w14:paraId="336792DD" w14:textId="5B58AC2C"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33" w:author="Hudler, Rob@Energy" w:date="2018-10-16T14:03:00Z"/>
                <w:rFonts w:cstheme="minorHAnsi"/>
                <w:sz w:val="20"/>
                <w:szCs w:val="20"/>
                <w:rPrChange w:id="834" w:author="Hudler, Rob@Energy" w:date="2018-11-06T14:59:00Z">
                  <w:rPr>
                    <w:del w:id="835" w:author="Hudler, Rob@Energy" w:date="2018-10-16T14:03:00Z"/>
                    <w:rFonts w:cs="Arial"/>
                    <w:sz w:val="18"/>
                    <w:szCs w:val="20"/>
                  </w:rPr>
                </w:rPrChange>
              </w:rPr>
            </w:pPr>
            <w:del w:id="836" w:author="Hudler, Rob@Energy" w:date="2018-10-16T14:03:00Z">
              <w:r w:rsidRPr="00C071B0" w:rsidDel="004359DD">
                <w:rPr>
                  <w:rFonts w:cstheme="minorHAnsi"/>
                  <w:sz w:val="20"/>
                  <w:szCs w:val="20"/>
                  <w:rPrChange w:id="837" w:author="Hudler, Rob@Energy" w:date="2018-11-06T14:59:00Z">
                    <w:rPr>
                      <w:rFonts w:cs="Arial"/>
                      <w:sz w:val="18"/>
                      <w:szCs w:val="20"/>
                    </w:rPr>
                  </w:rPrChange>
                </w:rPr>
                <w:delText>03</w:delText>
              </w:r>
            </w:del>
          </w:p>
        </w:tc>
        <w:tc>
          <w:tcPr>
            <w:tcW w:w="10164" w:type="dxa"/>
            <w:vAlign w:val="center"/>
          </w:tcPr>
          <w:p w14:paraId="2779F3AA" w14:textId="613E8672"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38" w:author="Hudler, Rob@Energy" w:date="2018-10-16T14:03:00Z"/>
                <w:rFonts w:cstheme="minorHAnsi"/>
                <w:sz w:val="20"/>
                <w:szCs w:val="20"/>
                <w:rPrChange w:id="839" w:author="Hudler, Rob@Energy" w:date="2018-11-06T14:59:00Z">
                  <w:rPr>
                    <w:del w:id="840" w:author="Hudler, Rob@Energy" w:date="2018-10-16T14:03:00Z"/>
                    <w:rFonts w:cs="Arial"/>
                    <w:sz w:val="18"/>
                    <w:szCs w:val="20"/>
                  </w:rPr>
                </w:rPrChange>
              </w:rPr>
            </w:pPr>
            <w:del w:id="841" w:author="Hudler, Rob@Energy" w:date="2018-10-16T14:03:00Z">
              <w:r w:rsidRPr="00C071B0" w:rsidDel="004359DD">
                <w:rPr>
                  <w:rFonts w:cstheme="minorHAnsi"/>
                  <w:sz w:val="20"/>
                  <w:szCs w:val="20"/>
                  <w:rPrChange w:id="842" w:author="Hudler, Rob@Energy" w:date="2018-11-06T14:59:00Z">
                    <w:rPr>
                      <w:rFonts w:cs="Arial"/>
                      <w:sz w:val="18"/>
                      <w:szCs w:val="20"/>
                    </w:rPr>
                  </w:rPrChange>
                </w:rPr>
                <w:delText xml:space="preserve">Hot water distribution system piping from the manifold to the fixtures and appliances must take the most direct path. For instance, piping from a second story manifold cannot supply the first floor. </w:delText>
              </w:r>
              <w:r w:rsidRPr="00C071B0" w:rsidDel="004359DD">
                <w:rPr>
                  <w:rFonts w:cstheme="minorHAnsi"/>
                  <w:sz w:val="20"/>
                  <w:szCs w:val="20"/>
                  <w:rPrChange w:id="843" w:author="Hudler, Rob@Energy" w:date="2018-11-06T14:59:00Z">
                    <w:rPr>
                      <w:sz w:val="18"/>
                      <w:szCs w:val="20"/>
                    </w:rPr>
                  </w:rPrChange>
                </w:rPr>
                <w:delText>(RA 4.4.4)</w:delText>
              </w:r>
            </w:del>
          </w:p>
        </w:tc>
      </w:tr>
      <w:tr w:rsidR="009C3AE7" w:rsidRPr="00C071B0" w:rsidDel="004359DD" w14:paraId="46888CAE" w14:textId="5F562EAE" w:rsidTr="003F4127">
        <w:trPr>
          <w:cantSplit/>
          <w:trHeight w:val="288"/>
          <w:tblHeader/>
          <w:del w:id="844" w:author="Hudler, Rob@Energy" w:date="2018-10-16T14:03:00Z"/>
        </w:trPr>
        <w:tc>
          <w:tcPr>
            <w:tcW w:w="626" w:type="dxa"/>
            <w:vAlign w:val="center"/>
          </w:tcPr>
          <w:p w14:paraId="7AFC0319" w14:textId="4A38B3D9"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45" w:author="Hudler, Rob@Energy" w:date="2018-10-16T14:03:00Z"/>
                <w:rFonts w:cstheme="minorHAnsi"/>
                <w:sz w:val="20"/>
                <w:szCs w:val="20"/>
                <w:rPrChange w:id="846" w:author="Hudler, Rob@Energy" w:date="2018-11-06T14:59:00Z">
                  <w:rPr>
                    <w:del w:id="847" w:author="Hudler, Rob@Energy" w:date="2018-10-16T14:03:00Z"/>
                    <w:rFonts w:cs="Arial"/>
                    <w:sz w:val="18"/>
                    <w:szCs w:val="20"/>
                  </w:rPr>
                </w:rPrChange>
              </w:rPr>
            </w:pPr>
            <w:del w:id="848" w:author="Hudler, Rob@Energy" w:date="2018-10-16T14:03:00Z">
              <w:r w:rsidRPr="00C071B0" w:rsidDel="004359DD">
                <w:rPr>
                  <w:rFonts w:cstheme="minorHAnsi"/>
                  <w:sz w:val="20"/>
                  <w:szCs w:val="20"/>
                  <w:rPrChange w:id="849" w:author="Hudler, Rob@Energy" w:date="2018-11-06T14:59:00Z">
                    <w:rPr>
                      <w:rFonts w:cs="Arial"/>
                      <w:sz w:val="18"/>
                      <w:szCs w:val="20"/>
                    </w:rPr>
                  </w:rPrChange>
                </w:rPr>
                <w:delText>04</w:delText>
              </w:r>
            </w:del>
          </w:p>
        </w:tc>
        <w:tc>
          <w:tcPr>
            <w:tcW w:w="10164" w:type="dxa"/>
            <w:vAlign w:val="center"/>
          </w:tcPr>
          <w:p w14:paraId="310FCF18" w14:textId="44147195" w:rsidR="009C3AE7" w:rsidRPr="00C071B0" w:rsidDel="004359DD"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50" w:author="Hudler, Rob@Energy" w:date="2018-10-16T14:03:00Z"/>
                <w:rFonts w:cstheme="minorHAnsi"/>
                <w:sz w:val="20"/>
                <w:szCs w:val="20"/>
                <w:rPrChange w:id="851" w:author="Hudler, Rob@Energy" w:date="2018-11-06T14:59:00Z">
                  <w:rPr>
                    <w:del w:id="852" w:author="Hudler, Rob@Energy" w:date="2018-10-16T14:03:00Z"/>
                    <w:rFonts w:cs="Arial"/>
                    <w:sz w:val="18"/>
                    <w:szCs w:val="20"/>
                  </w:rPr>
                </w:rPrChange>
              </w:rPr>
            </w:pPr>
            <w:del w:id="853" w:author="Hudler, Rob@Energy" w:date="2018-10-16T14:03:00Z">
              <w:r w:rsidRPr="00C071B0" w:rsidDel="004359DD">
                <w:rPr>
                  <w:rFonts w:cstheme="minorHAnsi"/>
                  <w:sz w:val="20"/>
                  <w:szCs w:val="20"/>
                  <w:rPrChange w:id="854" w:author="Hudler, Rob@Energy" w:date="2018-11-06T14:59:00Z">
                    <w:rPr>
                      <w:rFonts w:cs="Arial"/>
                      <w:sz w:val="18"/>
                      <w:szCs w:val="20"/>
                    </w:rPr>
                  </w:rPrChange>
                </w:rPr>
                <w:delText>The hot water distribution piping must be separated by at least 2 inches from any other hot water supply piping</w:delText>
              </w:r>
              <w:r w:rsidRPr="00C071B0" w:rsidDel="004359DD">
                <w:rPr>
                  <w:rFonts w:cstheme="minorHAnsi"/>
                  <w:sz w:val="20"/>
                  <w:szCs w:val="20"/>
                  <w:rPrChange w:id="855" w:author="Hudler, Rob@Energy" w:date="2018-11-06T14:59:00Z">
                    <w:rPr>
                      <w:sz w:val="18"/>
                      <w:szCs w:val="20"/>
                    </w:rPr>
                  </w:rPrChange>
                </w:rPr>
                <w:delText>, and at least 6 inches from any cold water supply piping. Alternatively, the hot water supply piping must be insulated to the thicknesses shown in TABLE 120.3-A. (RA 4.4.4)</w:delText>
              </w:r>
            </w:del>
          </w:p>
        </w:tc>
      </w:tr>
      <w:tr w:rsidR="009C3AE7" w:rsidRPr="00C071B0" w:rsidDel="004359DD" w14:paraId="66B8C973" w14:textId="2E72C131" w:rsidTr="003F4127">
        <w:trPr>
          <w:trHeight w:hRule="exact" w:val="286"/>
          <w:tblHeader/>
          <w:del w:id="856" w:author="Hudler, Rob@Energy" w:date="2018-10-16T14:0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F89DB8E" w14:textId="0BFE1B87" w:rsidR="009C3AE7" w:rsidRPr="00C071B0" w:rsidDel="004359DD" w:rsidRDefault="009C3AE7" w:rsidP="00B740EF">
            <w:pPr>
              <w:spacing w:after="0" w:line="240" w:lineRule="auto"/>
              <w:rPr>
                <w:del w:id="857" w:author="Hudler, Rob@Energy" w:date="2018-10-16T14:03:00Z"/>
                <w:rFonts w:cstheme="minorHAnsi"/>
                <w:b/>
                <w:sz w:val="20"/>
                <w:szCs w:val="20"/>
                <w:rPrChange w:id="858" w:author="Hudler, Rob@Energy" w:date="2018-11-06T14:59:00Z">
                  <w:rPr>
                    <w:del w:id="859" w:author="Hudler, Rob@Energy" w:date="2018-10-16T14:03:00Z"/>
                    <w:rFonts w:cs="Arial"/>
                    <w:b/>
                    <w:sz w:val="18"/>
                    <w:szCs w:val="20"/>
                  </w:rPr>
                </w:rPrChange>
              </w:rPr>
            </w:pPr>
            <w:del w:id="860" w:author="Hudler, Rob@Energy" w:date="2018-10-16T14:03:00Z">
              <w:r w:rsidRPr="00C071B0" w:rsidDel="004359DD">
                <w:rPr>
                  <w:rFonts w:cstheme="minorHAnsi"/>
                  <w:b/>
                  <w:sz w:val="20"/>
                  <w:szCs w:val="20"/>
                  <w:rPrChange w:id="861" w:author="Hudler, Rob@Energy" w:date="2018-11-06T14:59:00Z">
                    <w:rPr>
                      <w:rFonts w:cs="Arial"/>
                      <w:b/>
                      <w:sz w:val="18"/>
                      <w:szCs w:val="20"/>
                    </w:rPr>
                  </w:rPrChange>
                </w:rPr>
                <w:delText xml:space="preserve">The responsible person’s signature on this compliance document affirms that all applicable requirements in this table have been met.  </w:delText>
              </w:r>
            </w:del>
          </w:p>
        </w:tc>
      </w:tr>
    </w:tbl>
    <w:p w14:paraId="0CF6E366" w14:textId="33B5802D" w:rsidR="009C3AE7" w:rsidRPr="00405CF9" w:rsidDel="00DA1E2A" w:rsidRDefault="009C3AE7" w:rsidP="006530E0">
      <w:pPr>
        <w:spacing w:after="0"/>
        <w:rPr>
          <w:del w:id="862" w:author="Hudler, Rob@Energy" w:date="2018-10-16T14:1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9C3AE7" w:rsidRPr="00C071B0" w:rsidDel="004359DD" w14:paraId="1D538D39" w14:textId="49967660" w:rsidTr="00B740EF">
        <w:trPr>
          <w:trHeight w:val="144"/>
          <w:tblHeader/>
          <w:del w:id="863" w:author="Hudler, Rob@Energy" w:date="2018-10-16T14:03:00Z"/>
        </w:trPr>
        <w:tc>
          <w:tcPr>
            <w:tcW w:w="14616" w:type="dxa"/>
            <w:gridSpan w:val="2"/>
            <w:tcBorders>
              <w:bottom w:val="single" w:sz="4" w:space="0" w:color="auto"/>
            </w:tcBorders>
          </w:tcPr>
          <w:p w14:paraId="357FCAD2" w14:textId="0A00020B" w:rsidR="009C3AE7" w:rsidRPr="009747C6" w:rsidDel="004359DD"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64" w:author="Hudler, Rob@Energy" w:date="2018-10-16T14:03:00Z"/>
                <w:rFonts w:cstheme="minorHAnsi"/>
                <w:b/>
                <w:sz w:val="20"/>
                <w:szCs w:val="20"/>
              </w:rPr>
            </w:pPr>
            <w:del w:id="865" w:author="Hudler, Rob@Energy" w:date="2018-10-16T14:03:00Z">
              <w:r w:rsidRPr="00D42D0F" w:rsidDel="004359DD">
                <w:rPr>
                  <w:rFonts w:cstheme="minorHAnsi"/>
                  <w:b/>
                  <w:sz w:val="20"/>
                  <w:szCs w:val="20"/>
                </w:rPr>
                <w:delText>H</w:delText>
              </w:r>
              <w:r w:rsidR="009C3AE7" w:rsidRPr="00D42D0F" w:rsidDel="004359DD">
                <w:rPr>
                  <w:rFonts w:cstheme="minorHAnsi"/>
                  <w:b/>
                  <w:sz w:val="20"/>
                  <w:szCs w:val="20"/>
                </w:rPr>
                <w:delText xml:space="preserve">. Point of Use </w:delText>
              </w:r>
              <w:r w:rsidR="009C3AE7" w:rsidRPr="009747C6" w:rsidDel="004359DD">
                <w:rPr>
                  <w:rFonts w:cstheme="minorHAnsi"/>
                  <w:b/>
                  <w:sz w:val="20"/>
                  <w:szCs w:val="20"/>
                </w:rPr>
                <w:delText>Requirements</w:delText>
              </w:r>
            </w:del>
          </w:p>
          <w:p w14:paraId="0294B0E9" w14:textId="68F2E70B"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66" w:author="Hudler, Rob@Energy" w:date="2018-10-16T14:03:00Z"/>
                <w:rFonts w:cstheme="minorHAnsi"/>
                <w:b/>
                <w:sz w:val="20"/>
                <w:szCs w:val="20"/>
              </w:rPr>
            </w:pPr>
            <w:del w:id="867" w:author="Hudler, Rob@Energy" w:date="2018-10-16T14:03: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6D164A96" w14:textId="578CCE11" w:rsidTr="00B740EF">
        <w:trPr>
          <w:trHeight w:val="144"/>
          <w:tblHeader/>
          <w:del w:id="868" w:author="Hudler, Rob@Energy" w:date="2018-10-16T14:03:00Z"/>
        </w:trPr>
        <w:tc>
          <w:tcPr>
            <w:tcW w:w="720" w:type="dxa"/>
            <w:vAlign w:val="center"/>
          </w:tcPr>
          <w:p w14:paraId="295D8E7D" w14:textId="63D4200F"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69" w:author="Hudler, Rob@Energy" w:date="2018-10-16T14:03:00Z"/>
                <w:rFonts w:cstheme="minorHAnsi"/>
                <w:sz w:val="20"/>
                <w:szCs w:val="20"/>
                <w:rPrChange w:id="870" w:author="Hudler, Rob@Energy" w:date="2018-11-06T14:59:00Z">
                  <w:rPr>
                    <w:del w:id="871" w:author="Hudler, Rob@Energy" w:date="2018-10-16T14:03:00Z"/>
                    <w:sz w:val="18"/>
                    <w:szCs w:val="20"/>
                  </w:rPr>
                </w:rPrChange>
              </w:rPr>
            </w:pPr>
            <w:del w:id="872" w:author="Hudler, Rob@Energy" w:date="2018-10-16T14:03:00Z">
              <w:r w:rsidRPr="00C071B0" w:rsidDel="004359DD">
                <w:rPr>
                  <w:rFonts w:cstheme="minorHAnsi"/>
                  <w:sz w:val="20"/>
                  <w:szCs w:val="20"/>
                  <w:rPrChange w:id="873" w:author="Hudler, Rob@Energy" w:date="2018-11-06T14:59:00Z">
                    <w:rPr>
                      <w:sz w:val="18"/>
                      <w:szCs w:val="20"/>
                    </w:rPr>
                  </w:rPrChange>
                </w:rPr>
                <w:delText>01</w:delText>
              </w:r>
            </w:del>
          </w:p>
        </w:tc>
        <w:tc>
          <w:tcPr>
            <w:tcW w:w="13896" w:type="dxa"/>
          </w:tcPr>
          <w:p w14:paraId="05302688" w14:textId="0B9F303D"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74" w:author="Hudler, Rob@Energy" w:date="2018-10-16T14:03:00Z"/>
                <w:rFonts w:cstheme="minorHAnsi"/>
                <w:sz w:val="20"/>
                <w:szCs w:val="20"/>
                <w:rPrChange w:id="875" w:author="Hudler, Rob@Energy" w:date="2018-11-06T14:59:00Z">
                  <w:rPr>
                    <w:del w:id="876" w:author="Hudler, Rob@Energy" w:date="2018-10-16T14:03:00Z"/>
                    <w:sz w:val="18"/>
                    <w:szCs w:val="20"/>
                  </w:rPr>
                </w:rPrChange>
              </w:rPr>
            </w:pPr>
            <w:del w:id="877" w:author="Hudler, Rob@Energy" w:date="2018-10-16T14:03:00Z">
              <w:r w:rsidRPr="00C071B0" w:rsidDel="004359DD">
                <w:rPr>
                  <w:rFonts w:cstheme="minorHAnsi"/>
                  <w:sz w:val="20"/>
                  <w:szCs w:val="20"/>
                  <w:rPrChange w:id="878" w:author="Hudler, Rob@Energy" w:date="2018-11-06T14:59:00Z">
                    <w:rPr>
                      <w:sz w:val="18"/>
                      <w:szCs w:val="20"/>
                    </w:rPr>
                  </w:rPrChange>
                </w:rPr>
                <w:delText>All hot water supply pipe run lengths are equal to or less than the maximum values shown below, based on the pipe diameter.   If a combination of piping is used in a single run then one half the allowed length of each size is the maximum installed length.</w:delText>
              </w:r>
            </w:del>
          </w:p>
          <w:p w14:paraId="2342F012" w14:textId="25FAEEEF" w:rsidR="009C3AE7" w:rsidRPr="003F4127" w:rsidDel="004359DD" w:rsidRDefault="009C3AE7" w:rsidP="00B740EF">
            <w:pPr>
              <w:pStyle w:val="TableTitle"/>
              <w:suppressAutoHyphens w:val="0"/>
              <w:spacing w:before="0"/>
              <w:rPr>
                <w:del w:id="879" w:author="Hudler, Rob@Energy" w:date="2018-10-16T14:03:00Z"/>
                <w:rFonts w:asciiTheme="minorHAnsi" w:eastAsia="Calibri" w:hAnsiTheme="minorHAnsi" w:cstheme="minorHAnsi"/>
                <w:i w:val="0"/>
              </w:rPr>
            </w:pPr>
            <w:del w:id="880" w:author="Hudler, Rob@Energy" w:date="2018-10-16T14:03:00Z">
              <w:r w:rsidRPr="003F4127" w:rsidDel="004359DD">
                <w:rPr>
                  <w:rFonts w:asciiTheme="minorHAnsi" w:eastAsia="Calibri" w:hAnsiTheme="minorHAnsi" w:cstheme="minorHAnsi"/>
                </w:rPr>
                <w:delText>The maximum allowed length of piping for the longest run terminating in:</w:delText>
              </w:r>
            </w:del>
          </w:p>
          <w:p w14:paraId="5A00B303" w14:textId="26AD0132" w:rsidR="009C3AE7" w:rsidRPr="003F4127" w:rsidDel="004359DD" w:rsidRDefault="009C3AE7" w:rsidP="00B740EF">
            <w:pPr>
              <w:pStyle w:val="TableTitle"/>
              <w:suppressAutoHyphens w:val="0"/>
              <w:spacing w:before="0"/>
              <w:rPr>
                <w:del w:id="881" w:author="Hudler, Rob@Energy" w:date="2018-10-16T14:03:00Z"/>
                <w:rFonts w:asciiTheme="minorHAnsi" w:eastAsia="Calibri" w:hAnsiTheme="minorHAnsi" w:cstheme="minorHAnsi"/>
                <w:i w:val="0"/>
              </w:rPr>
            </w:pPr>
          </w:p>
          <w:p w14:paraId="67E05713" w14:textId="4A30FA46" w:rsidR="009C3AE7" w:rsidRPr="003F4127" w:rsidDel="004359DD" w:rsidRDefault="009C3AE7" w:rsidP="00B740EF">
            <w:pPr>
              <w:pStyle w:val="TableTitle"/>
              <w:spacing w:before="0"/>
              <w:ind w:firstLine="432"/>
              <w:rPr>
                <w:del w:id="882" w:author="Hudler, Rob@Energy" w:date="2018-10-16T14:03:00Z"/>
                <w:rFonts w:asciiTheme="minorHAnsi" w:eastAsia="Calibri" w:hAnsiTheme="minorHAnsi" w:cstheme="minorHAnsi"/>
                <w:i w:val="0"/>
              </w:rPr>
            </w:pPr>
            <w:del w:id="883" w:author="Hudler, Rob@Energy" w:date="2018-10-16T14:03:00Z">
              <w:r w:rsidRPr="003F4127" w:rsidDel="004359DD">
                <w:rPr>
                  <w:rFonts w:asciiTheme="minorHAnsi" w:eastAsia="Calibri" w:hAnsiTheme="minorHAnsi" w:cstheme="minorHAnsi"/>
                </w:rPr>
                <w:delText>3/8 inch - For only one pipe size - max length allowed is 15 feet</w:delText>
              </w:r>
            </w:del>
          </w:p>
          <w:p w14:paraId="24795DB4" w14:textId="4D2CBC40" w:rsidR="009C3AE7" w:rsidRPr="003F4127" w:rsidDel="004359DD" w:rsidRDefault="009C3AE7" w:rsidP="00B740EF">
            <w:pPr>
              <w:pStyle w:val="TableTitle"/>
              <w:spacing w:before="0"/>
              <w:ind w:left="972"/>
              <w:rPr>
                <w:del w:id="884" w:author="Hudler, Rob@Energy" w:date="2018-10-16T14:03:00Z"/>
                <w:rFonts w:asciiTheme="minorHAnsi" w:eastAsia="Calibri" w:hAnsiTheme="minorHAnsi" w:cstheme="minorHAnsi"/>
                <w:i w:val="0"/>
              </w:rPr>
            </w:pPr>
            <w:del w:id="885" w:author="Hudler, Rob@Energy" w:date="2018-10-16T14:03:00Z">
              <w:r w:rsidRPr="003F4127" w:rsidDel="004359DD">
                <w:rPr>
                  <w:rFonts w:asciiTheme="minorHAnsi" w:eastAsia="Calibri" w:hAnsiTheme="minorHAnsi" w:cstheme="minorHAnsi"/>
                </w:rPr>
                <w:delText xml:space="preserve">      For combination pipe sizes the max allowed length of 3/8 inch piping is 7.5 feet, of </w:delText>
              </w:r>
              <w:r w:rsidR="00B57E2E" w:rsidRPr="003F4127" w:rsidDel="004359DD">
                <w:rPr>
                  <w:rFonts w:asciiTheme="minorHAnsi" w:eastAsia="Calibri" w:hAnsiTheme="minorHAnsi" w:cstheme="minorHAnsi"/>
                </w:rPr>
                <w:delText>1/2</w:delText>
              </w:r>
              <w:r w:rsidRPr="003F4127" w:rsidDel="004359DD">
                <w:rPr>
                  <w:rFonts w:asciiTheme="minorHAnsi" w:eastAsia="Calibri" w:hAnsiTheme="minorHAnsi" w:cstheme="minorHAnsi"/>
                </w:rPr>
                <w:delText xml:space="preserve"> inch piping is 5 feet, and </w:delText>
              </w:r>
              <w:r w:rsidR="00B57E2E" w:rsidRPr="003F4127" w:rsidDel="004359DD">
                <w:rPr>
                  <w:rFonts w:asciiTheme="minorHAnsi" w:eastAsia="Calibri" w:hAnsiTheme="minorHAnsi" w:cstheme="minorHAnsi"/>
                </w:rPr>
                <w:delText>3/4</w:delText>
              </w:r>
              <w:r w:rsidRPr="003F4127" w:rsidDel="004359DD">
                <w:rPr>
                  <w:rFonts w:asciiTheme="minorHAnsi" w:eastAsia="Calibri" w:hAnsiTheme="minorHAnsi" w:cstheme="minorHAnsi"/>
                </w:rPr>
                <w:delText xml:space="preserve"> inch piping is 2.5 feet.</w:delText>
              </w:r>
            </w:del>
          </w:p>
          <w:p w14:paraId="5F0C8826" w14:textId="483EC003" w:rsidR="009C3AE7" w:rsidRPr="003F4127" w:rsidDel="004359DD" w:rsidRDefault="009C3AE7" w:rsidP="00B740EF">
            <w:pPr>
              <w:pStyle w:val="TableTitle"/>
              <w:spacing w:before="0"/>
              <w:ind w:left="972"/>
              <w:rPr>
                <w:del w:id="886" w:author="Hudler, Rob@Energy" w:date="2018-10-16T14:03:00Z"/>
                <w:rFonts w:asciiTheme="minorHAnsi" w:eastAsia="Calibri" w:hAnsiTheme="minorHAnsi" w:cstheme="minorHAnsi"/>
                <w:i w:val="0"/>
              </w:rPr>
            </w:pPr>
          </w:p>
          <w:p w14:paraId="7ECFF7C3" w14:textId="31B61CF5" w:rsidR="009C3AE7" w:rsidRPr="003F4127" w:rsidDel="004359DD" w:rsidRDefault="0087314B" w:rsidP="00B740EF">
            <w:pPr>
              <w:pStyle w:val="TableTitle"/>
              <w:spacing w:before="0"/>
              <w:ind w:firstLine="432"/>
              <w:rPr>
                <w:del w:id="887" w:author="Hudler, Rob@Energy" w:date="2018-10-16T14:03:00Z"/>
                <w:rFonts w:asciiTheme="minorHAnsi" w:eastAsia="Calibri" w:hAnsiTheme="minorHAnsi" w:cstheme="minorHAnsi"/>
                <w:i w:val="0"/>
              </w:rPr>
            </w:pPr>
            <w:del w:id="888" w:author="Hudler, Rob@Energy" w:date="2018-10-16T14:03:00Z">
              <w:r w:rsidRPr="003F4127" w:rsidDel="004359DD">
                <w:rPr>
                  <w:rFonts w:asciiTheme="minorHAnsi" w:eastAsia="Calibri" w:hAnsiTheme="minorHAnsi" w:cstheme="minorHAnsi"/>
                </w:rPr>
                <w:delText>1/2</w:delText>
              </w:r>
              <w:r w:rsidR="009C3AE7" w:rsidRPr="003F4127" w:rsidDel="004359DD">
                <w:rPr>
                  <w:rFonts w:asciiTheme="minorHAnsi" w:eastAsia="Calibri" w:hAnsiTheme="minorHAnsi" w:cstheme="minorHAnsi"/>
                </w:rPr>
                <w:delText xml:space="preserve"> inch - For only one pipe size – max length allowed is 10 feet</w:delText>
              </w:r>
            </w:del>
          </w:p>
          <w:p w14:paraId="0B60EB81" w14:textId="3BBF7773" w:rsidR="009C3AE7" w:rsidRPr="003F4127" w:rsidDel="004359DD" w:rsidRDefault="009C3AE7" w:rsidP="00B740EF">
            <w:pPr>
              <w:pStyle w:val="TableTitle"/>
              <w:tabs>
                <w:tab w:val="left" w:pos="1260"/>
              </w:tabs>
              <w:spacing w:before="0"/>
              <w:ind w:left="1260" w:hanging="288"/>
              <w:rPr>
                <w:del w:id="889" w:author="Hudler, Rob@Energy" w:date="2018-10-16T14:03:00Z"/>
                <w:rFonts w:asciiTheme="minorHAnsi" w:eastAsia="Calibri" w:hAnsiTheme="minorHAnsi" w:cstheme="minorHAnsi"/>
                <w:i w:val="0"/>
              </w:rPr>
            </w:pPr>
            <w:del w:id="890" w:author="Hudler, Rob@Energy" w:date="2018-10-16T14:03:00Z">
              <w:r w:rsidRPr="003F4127" w:rsidDel="004359DD">
                <w:rPr>
                  <w:rFonts w:asciiTheme="minorHAnsi" w:eastAsia="Calibri" w:hAnsiTheme="minorHAnsi" w:cstheme="minorHAnsi"/>
                </w:rPr>
                <w:delText xml:space="preserve">   For combination pipe sizes the allowed length of </w:delText>
              </w:r>
              <w:r w:rsidR="00B57E2E" w:rsidRPr="003F4127" w:rsidDel="004359DD">
                <w:rPr>
                  <w:rFonts w:asciiTheme="minorHAnsi" w:eastAsia="Calibri" w:hAnsiTheme="minorHAnsi" w:cstheme="minorHAnsi"/>
                </w:rPr>
                <w:delText>1/2</w:delText>
              </w:r>
              <w:r w:rsidRPr="003F4127" w:rsidDel="004359DD">
                <w:rPr>
                  <w:rFonts w:asciiTheme="minorHAnsi" w:eastAsia="Calibri" w:hAnsiTheme="minorHAnsi" w:cstheme="minorHAnsi"/>
                </w:rPr>
                <w:delText xml:space="preserve"> inch piping is 5 feet, a</w:delText>
              </w:r>
              <w:r w:rsidR="00852EF0" w:rsidRPr="003F4127" w:rsidDel="004359DD">
                <w:rPr>
                  <w:rFonts w:asciiTheme="minorHAnsi" w:eastAsia="Calibri" w:hAnsiTheme="minorHAnsi" w:cstheme="minorHAnsi"/>
                </w:rPr>
                <w:delText>nd 3/4</w:delText>
              </w:r>
              <w:r w:rsidRPr="003F4127" w:rsidDel="004359DD">
                <w:rPr>
                  <w:rFonts w:asciiTheme="minorHAnsi" w:eastAsia="Calibri" w:hAnsiTheme="minorHAnsi" w:cstheme="minorHAnsi"/>
                </w:rPr>
                <w:delText xml:space="preserve"> inch piping is 2.5 feet.</w:delText>
              </w:r>
            </w:del>
          </w:p>
          <w:p w14:paraId="20376A7D" w14:textId="3B563D83" w:rsidR="009C3AE7" w:rsidRPr="003F4127" w:rsidDel="004359DD" w:rsidRDefault="009C3AE7" w:rsidP="00B740EF">
            <w:pPr>
              <w:pStyle w:val="TableTitle"/>
              <w:tabs>
                <w:tab w:val="left" w:pos="1260"/>
              </w:tabs>
              <w:spacing w:before="0"/>
              <w:ind w:left="1260" w:hanging="288"/>
              <w:rPr>
                <w:del w:id="891" w:author="Hudler, Rob@Energy" w:date="2018-10-16T14:03:00Z"/>
                <w:rFonts w:asciiTheme="minorHAnsi" w:eastAsia="Calibri" w:hAnsiTheme="minorHAnsi" w:cstheme="minorHAnsi"/>
                <w:i w:val="0"/>
              </w:rPr>
            </w:pPr>
          </w:p>
          <w:p w14:paraId="08FD00D9" w14:textId="64CAEA56" w:rsidR="009C3AE7" w:rsidRPr="003F4127" w:rsidDel="004359DD" w:rsidRDefault="0087314B" w:rsidP="00B740EF">
            <w:pPr>
              <w:pStyle w:val="TableTitle"/>
              <w:spacing w:before="0"/>
              <w:ind w:firstLine="432"/>
              <w:rPr>
                <w:del w:id="892" w:author="Hudler, Rob@Energy" w:date="2018-10-16T14:03:00Z"/>
                <w:rFonts w:asciiTheme="minorHAnsi" w:hAnsiTheme="minorHAnsi" w:cstheme="minorHAnsi"/>
              </w:rPr>
            </w:pPr>
            <w:del w:id="893" w:author="Hudler, Rob@Energy" w:date="2018-10-16T14:03:00Z">
              <w:r w:rsidRPr="003F4127" w:rsidDel="004359DD">
                <w:rPr>
                  <w:rFonts w:asciiTheme="minorHAnsi" w:hAnsiTheme="minorHAnsi" w:cstheme="minorHAnsi"/>
                </w:rPr>
                <w:delText>3/4</w:delText>
              </w:r>
              <w:r w:rsidR="009C3AE7" w:rsidRPr="003F4127" w:rsidDel="004359DD">
                <w:rPr>
                  <w:rFonts w:asciiTheme="minorHAnsi" w:hAnsiTheme="minorHAnsi" w:cstheme="minorHAnsi"/>
                </w:rPr>
                <w:delText xml:space="preserve"> inch - For only one pipe size = 5 feet</w:delText>
              </w:r>
            </w:del>
          </w:p>
        </w:tc>
      </w:tr>
      <w:tr w:rsidR="009C3AE7" w:rsidRPr="00C071B0" w:rsidDel="004359DD" w14:paraId="0CE7033A" w14:textId="0F230791" w:rsidTr="00B740EF">
        <w:trPr>
          <w:trHeight w:val="144"/>
          <w:tblHeader/>
          <w:del w:id="894" w:author="Hudler, Rob@Energy" w:date="2018-10-16T14:03: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0B3860D2" w14:textId="1D16CF7F"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95" w:author="Hudler, Rob@Energy" w:date="2018-10-16T14:03:00Z"/>
                <w:rFonts w:cstheme="minorHAnsi"/>
                <w:b/>
                <w:sz w:val="20"/>
                <w:szCs w:val="20"/>
                <w:rPrChange w:id="896" w:author="Hudler, Rob@Energy" w:date="2018-11-06T14:59:00Z">
                  <w:rPr>
                    <w:del w:id="897" w:author="Hudler, Rob@Energy" w:date="2018-10-16T14:03:00Z"/>
                    <w:b/>
                    <w:sz w:val="18"/>
                    <w:szCs w:val="20"/>
                  </w:rPr>
                </w:rPrChange>
              </w:rPr>
            </w:pPr>
            <w:del w:id="898" w:author="Hudler, Rob@Energy" w:date="2018-10-16T14:03:00Z">
              <w:r w:rsidRPr="00C071B0" w:rsidDel="004359DD">
                <w:rPr>
                  <w:rFonts w:cstheme="minorHAnsi"/>
                  <w:b/>
                  <w:sz w:val="20"/>
                  <w:szCs w:val="20"/>
                  <w:rPrChange w:id="899" w:author="Hudler, Rob@Energy" w:date="2018-11-06T14:59:00Z">
                    <w:rPr>
                      <w:b/>
                      <w:sz w:val="18"/>
                      <w:szCs w:val="20"/>
                    </w:rPr>
                  </w:rPrChange>
                </w:rPr>
                <w:delText xml:space="preserve">The responsible person’s signature on this compliance document affirms that all applicable requirements in this table have been met. </w:delText>
              </w:r>
            </w:del>
          </w:p>
        </w:tc>
      </w:tr>
    </w:tbl>
    <w:p w14:paraId="77F5114C" w14:textId="68AB5D0D" w:rsidR="00D74F3A" w:rsidRPr="00405CF9" w:rsidDel="00D74F3A" w:rsidRDefault="00D74F3A" w:rsidP="006530E0">
      <w:pPr>
        <w:spacing w:after="0"/>
        <w:rPr>
          <w:del w:id="900" w:author="Hudler, Rob@Energy" w:date="2018-10-03T16:36: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9C3AE7" w:rsidRPr="00C071B0" w:rsidDel="004359DD" w14:paraId="1FB9AFE2" w14:textId="06A1E83E" w:rsidTr="003F4127">
        <w:trPr>
          <w:trHeight w:val="288"/>
          <w:tblHeader/>
          <w:del w:id="901" w:author="Hudler, Rob@Energy" w:date="2018-10-16T14:04: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7F2F500" w14:textId="187F08D5" w:rsidR="009C3AE7" w:rsidRPr="00D42D0F" w:rsidDel="004359DD" w:rsidRDefault="00EE6B2F"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02" w:author="Hudler, Rob@Energy" w:date="2018-10-16T14:04:00Z"/>
                <w:rFonts w:cstheme="minorHAnsi"/>
                <w:sz w:val="20"/>
                <w:szCs w:val="20"/>
              </w:rPr>
            </w:pPr>
            <w:del w:id="903" w:author="Hudler, Rob@Energy" w:date="2018-10-03T16:36:00Z">
              <w:r w:rsidRPr="00405CF9" w:rsidDel="00D74F3A">
                <w:rPr>
                  <w:rFonts w:cstheme="minorHAnsi"/>
                  <w:b/>
                  <w:sz w:val="20"/>
                  <w:szCs w:val="20"/>
                </w:rPr>
                <w:delText>I</w:delText>
              </w:r>
            </w:del>
            <w:del w:id="904" w:author="Hudler, Rob@Energy" w:date="2018-10-16T14:04:00Z">
              <w:r w:rsidR="009C3AE7" w:rsidRPr="00D42D0F" w:rsidDel="004359DD">
                <w:rPr>
                  <w:rFonts w:cstheme="minorHAnsi"/>
                  <w:b/>
                  <w:sz w:val="20"/>
                  <w:szCs w:val="20"/>
                </w:rPr>
                <w:delText>. Recirculation Non-Demand Controls Requirements</w:delText>
              </w:r>
            </w:del>
          </w:p>
          <w:p w14:paraId="6EADE1BB" w14:textId="191CF2F9"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05" w:author="Hudler, Rob@Energy" w:date="2018-10-16T14:04:00Z"/>
                <w:rFonts w:cstheme="minorHAnsi"/>
                <w:b/>
                <w:sz w:val="20"/>
                <w:szCs w:val="20"/>
              </w:rPr>
            </w:pPr>
            <w:del w:id="906" w:author="Hudler, Rob@Energy" w:date="2018-10-16T14:04: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3F7DDF2C" w14:textId="69F768D8" w:rsidTr="003F4127">
        <w:trPr>
          <w:trHeight w:hRule="exact" w:val="288"/>
          <w:tblHeader/>
          <w:del w:id="907" w:author="Hudler, Rob@Energy" w:date="2018-10-16T14:04:00Z"/>
        </w:trPr>
        <w:tc>
          <w:tcPr>
            <w:tcW w:w="626" w:type="dxa"/>
            <w:vAlign w:val="center"/>
          </w:tcPr>
          <w:p w14:paraId="319D28A0" w14:textId="0B0B60D7"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08" w:author="Hudler, Rob@Energy" w:date="2018-10-16T14:04:00Z"/>
                <w:rFonts w:cstheme="minorHAnsi"/>
                <w:sz w:val="20"/>
                <w:szCs w:val="20"/>
                <w:rPrChange w:id="909" w:author="Hudler, Rob@Energy" w:date="2018-11-06T14:59:00Z">
                  <w:rPr>
                    <w:del w:id="910" w:author="Hudler, Rob@Energy" w:date="2018-10-16T14:04:00Z"/>
                    <w:rFonts w:cs="Arial"/>
                    <w:sz w:val="18"/>
                    <w:szCs w:val="20"/>
                  </w:rPr>
                </w:rPrChange>
              </w:rPr>
            </w:pPr>
            <w:del w:id="911" w:author="Hudler, Rob@Energy" w:date="2018-10-16T14:04:00Z">
              <w:r w:rsidRPr="00C071B0" w:rsidDel="004359DD">
                <w:rPr>
                  <w:rFonts w:cstheme="minorHAnsi"/>
                  <w:sz w:val="20"/>
                  <w:szCs w:val="20"/>
                  <w:rPrChange w:id="912" w:author="Hudler, Rob@Energy" w:date="2018-11-06T14:59:00Z">
                    <w:rPr>
                      <w:rFonts w:cs="Arial"/>
                      <w:sz w:val="18"/>
                      <w:szCs w:val="20"/>
                    </w:rPr>
                  </w:rPrChange>
                </w:rPr>
                <w:delText>01</w:delText>
              </w:r>
            </w:del>
          </w:p>
        </w:tc>
        <w:tc>
          <w:tcPr>
            <w:tcW w:w="10164" w:type="dxa"/>
            <w:vAlign w:val="center"/>
          </w:tcPr>
          <w:p w14:paraId="752C4C73" w14:textId="5516E260"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13" w:author="Hudler, Rob@Energy" w:date="2018-10-16T14:04:00Z"/>
                <w:rFonts w:cstheme="minorHAnsi"/>
                <w:sz w:val="20"/>
                <w:szCs w:val="20"/>
                <w:rPrChange w:id="914" w:author="Hudler, Rob@Energy" w:date="2018-11-06T14:59:00Z">
                  <w:rPr>
                    <w:del w:id="915" w:author="Hudler, Rob@Energy" w:date="2018-10-16T14:04:00Z"/>
                    <w:rFonts w:cs="Arial"/>
                    <w:sz w:val="18"/>
                    <w:szCs w:val="20"/>
                  </w:rPr>
                </w:rPrChange>
              </w:rPr>
            </w:pPr>
            <w:del w:id="916" w:author="Hudler, Rob@Energy" w:date="2018-10-16T14:04:00Z">
              <w:r w:rsidRPr="00C071B0" w:rsidDel="004359DD">
                <w:rPr>
                  <w:rFonts w:cstheme="minorHAnsi"/>
                  <w:sz w:val="20"/>
                  <w:szCs w:val="20"/>
                  <w:rPrChange w:id="917" w:author="Hudler, Rob@Energy" w:date="2018-11-06T14:59:00Z">
                    <w:rPr>
                      <w:rFonts w:cs="Arial"/>
                      <w:sz w:val="18"/>
                      <w:szCs w:val="20"/>
                    </w:rPr>
                  </w:rPrChange>
                </w:rPr>
                <w:delText>If more than one loop installed each loop shall have its own pump and controls.</w:delText>
              </w:r>
            </w:del>
          </w:p>
        </w:tc>
      </w:tr>
      <w:tr w:rsidR="009C3AE7" w:rsidRPr="00C071B0" w:rsidDel="004359DD" w14:paraId="572408DC" w14:textId="361FD57F" w:rsidTr="003F4127">
        <w:trPr>
          <w:trHeight w:val="288"/>
          <w:tblHeader/>
          <w:del w:id="918" w:author="Hudler, Rob@Energy" w:date="2018-10-16T14:04:00Z"/>
        </w:trPr>
        <w:tc>
          <w:tcPr>
            <w:tcW w:w="626" w:type="dxa"/>
            <w:vAlign w:val="center"/>
          </w:tcPr>
          <w:p w14:paraId="5AE77D84" w14:textId="2825D71A"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19" w:author="Hudler, Rob@Energy" w:date="2018-10-16T14:04:00Z"/>
                <w:rFonts w:cstheme="minorHAnsi"/>
                <w:sz w:val="20"/>
                <w:szCs w:val="20"/>
                <w:rPrChange w:id="920" w:author="Hudler, Rob@Energy" w:date="2018-11-06T14:59:00Z">
                  <w:rPr>
                    <w:del w:id="921" w:author="Hudler, Rob@Energy" w:date="2018-10-16T14:04:00Z"/>
                    <w:rFonts w:cs="Arial"/>
                    <w:sz w:val="18"/>
                    <w:szCs w:val="20"/>
                  </w:rPr>
                </w:rPrChange>
              </w:rPr>
            </w:pPr>
            <w:del w:id="922" w:author="Hudler, Rob@Energy" w:date="2018-10-16T14:04:00Z">
              <w:r w:rsidRPr="00C071B0" w:rsidDel="004359DD">
                <w:rPr>
                  <w:rFonts w:cstheme="minorHAnsi"/>
                  <w:sz w:val="20"/>
                  <w:szCs w:val="20"/>
                  <w:rPrChange w:id="923" w:author="Hudler, Rob@Energy" w:date="2018-11-06T14:59:00Z">
                    <w:rPr>
                      <w:rFonts w:cs="Arial"/>
                      <w:sz w:val="18"/>
                      <w:szCs w:val="20"/>
                    </w:rPr>
                  </w:rPrChange>
                </w:rPr>
                <w:delText>02</w:delText>
              </w:r>
            </w:del>
          </w:p>
        </w:tc>
        <w:tc>
          <w:tcPr>
            <w:tcW w:w="10164" w:type="dxa"/>
            <w:vAlign w:val="center"/>
          </w:tcPr>
          <w:p w14:paraId="7DC70552" w14:textId="7312DFC7"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24" w:author="Hudler, Rob@Energy" w:date="2018-10-16T14:04:00Z"/>
                <w:rFonts w:cstheme="minorHAnsi"/>
                <w:sz w:val="20"/>
                <w:szCs w:val="20"/>
                <w:rPrChange w:id="925" w:author="Hudler, Rob@Energy" w:date="2018-11-06T14:59:00Z">
                  <w:rPr>
                    <w:del w:id="926" w:author="Hudler, Rob@Energy" w:date="2018-10-16T14:04:00Z"/>
                    <w:rFonts w:cs="Arial"/>
                    <w:sz w:val="18"/>
                    <w:szCs w:val="20"/>
                  </w:rPr>
                </w:rPrChange>
              </w:rPr>
            </w:pPr>
            <w:del w:id="927" w:author="Hudler, Rob@Energy" w:date="2018-10-16T14:04:00Z">
              <w:r w:rsidRPr="00C071B0" w:rsidDel="004359DD">
                <w:rPr>
                  <w:rFonts w:cstheme="minorHAnsi"/>
                  <w:sz w:val="20"/>
                  <w:szCs w:val="20"/>
                  <w:rPrChange w:id="928" w:author="Hudler, Rob@Energy" w:date="2018-11-06T14:59:00Z">
                    <w:rPr>
                      <w:rFonts w:cs="Arial"/>
                      <w:sz w:val="18"/>
                      <w:szCs w:val="20"/>
                    </w:rPr>
                  </w:rPrChange>
                </w:rPr>
                <w:delText>The active control shall be either: timer, temperature, or time and temperature. Timers shall be set to less than 24 hours. The temperature sensor shall be connected to the piping and to the controls for the pump.</w:delText>
              </w:r>
            </w:del>
          </w:p>
        </w:tc>
      </w:tr>
      <w:tr w:rsidR="009C3AE7" w:rsidRPr="00C071B0" w:rsidDel="004359DD" w14:paraId="44100AA2" w14:textId="1D8B0920" w:rsidTr="003F4127">
        <w:trPr>
          <w:trHeight w:hRule="exact" w:val="274"/>
          <w:tblHeader/>
          <w:del w:id="929" w:author="Hudler, Rob@Energy" w:date="2018-10-16T14:04: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C74B352" w14:textId="1A35D076" w:rsidR="009C3AE7" w:rsidRPr="00C071B0" w:rsidDel="004359DD"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0" w:author="Hudler, Rob@Energy" w:date="2018-10-16T14:04:00Z"/>
                <w:rFonts w:cstheme="minorHAnsi"/>
                <w:b/>
                <w:sz w:val="20"/>
                <w:szCs w:val="20"/>
                <w:rPrChange w:id="931" w:author="Hudler, Rob@Energy" w:date="2018-11-06T14:59:00Z">
                  <w:rPr>
                    <w:del w:id="932" w:author="Hudler, Rob@Energy" w:date="2018-10-16T14:04:00Z"/>
                    <w:rFonts w:cs="Arial"/>
                    <w:b/>
                    <w:sz w:val="18"/>
                    <w:szCs w:val="20"/>
                  </w:rPr>
                </w:rPrChange>
              </w:rPr>
            </w:pPr>
            <w:del w:id="933" w:author="Hudler, Rob@Energy" w:date="2018-10-16T14:04:00Z">
              <w:r w:rsidRPr="00C071B0" w:rsidDel="004359DD">
                <w:rPr>
                  <w:rFonts w:cstheme="minorHAnsi"/>
                  <w:b/>
                  <w:sz w:val="20"/>
                  <w:szCs w:val="20"/>
                  <w:rPrChange w:id="934" w:author="Hudler, Rob@Energy" w:date="2018-11-06T14:59:00Z">
                    <w:rPr>
                      <w:rFonts w:cs="Arial"/>
                      <w:b/>
                      <w:sz w:val="18"/>
                      <w:szCs w:val="20"/>
                    </w:rPr>
                  </w:rPrChange>
                </w:rPr>
                <w:delText xml:space="preserve">The responsible person’s signature on this compliance document affirms that all applicable requirements in this table have been met.  </w:delText>
              </w:r>
            </w:del>
          </w:p>
        </w:tc>
      </w:tr>
    </w:tbl>
    <w:p w14:paraId="0271DF51" w14:textId="4B47396A" w:rsidR="009C3AE7" w:rsidRPr="00405CF9" w:rsidDel="00DA1E2A" w:rsidRDefault="009C3AE7" w:rsidP="006530E0">
      <w:pPr>
        <w:spacing w:after="0"/>
        <w:rPr>
          <w:del w:id="935" w:author="Hudler, Rob@Energy" w:date="2018-10-16T14:1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
        <w:gridCol w:w="10172"/>
      </w:tblGrid>
      <w:tr w:rsidR="009C3AE7" w:rsidRPr="00C071B0" w:rsidDel="004359DD" w14:paraId="5A55A7F0" w14:textId="722BCCEC" w:rsidTr="003F4127">
        <w:trPr>
          <w:trHeight w:val="144"/>
          <w:tblHeader/>
          <w:del w:id="936" w:author="Hudler, Rob@Energy" w:date="2018-10-16T14:04:00Z"/>
        </w:trPr>
        <w:tc>
          <w:tcPr>
            <w:tcW w:w="10790" w:type="dxa"/>
            <w:gridSpan w:val="2"/>
            <w:tcBorders>
              <w:bottom w:val="single" w:sz="4" w:space="0" w:color="auto"/>
            </w:tcBorders>
          </w:tcPr>
          <w:p w14:paraId="1A899BF3" w14:textId="417D6B97" w:rsidR="009C3AE7" w:rsidRPr="009747C6" w:rsidDel="004359DD"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7" w:author="Hudler, Rob@Energy" w:date="2018-10-16T14:04:00Z"/>
                <w:rFonts w:cstheme="minorHAnsi"/>
                <w:b/>
                <w:sz w:val="20"/>
                <w:szCs w:val="20"/>
              </w:rPr>
            </w:pPr>
            <w:del w:id="938" w:author="Hudler, Rob@Energy" w:date="2018-10-03T16:36:00Z">
              <w:r w:rsidRPr="00405CF9" w:rsidDel="00D74F3A">
                <w:rPr>
                  <w:rFonts w:cstheme="minorHAnsi"/>
                  <w:b/>
                  <w:sz w:val="20"/>
                  <w:szCs w:val="20"/>
                </w:rPr>
                <w:delText>J</w:delText>
              </w:r>
            </w:del>
            <w:del w:id="939" w:author="Hudler, Rob@Energy" w:date="2018-10-16T14:04:00Z">
              <w:r w:rsidR="009C3AE7" w:rsidRPr="00405CF9" w:rsidDel="004359DD">
                <w:rPr>
                  <w:rFonts w:cstheme="minorHAnsi"/>
                  <w:b/>
                  <w:sz w:val="20"/>
                  <w:szCs w:val="20"/>
                </w:rPr>
                <w:delText xml:space="preserve">. Demand Recirculation Manual </w:delText>
              </w:r>
              <w:r w:rsidR="009C3AE7" w:rsidRPr="00D42D0F" w:rsidDel="004359DD">
                <w:rPr>
                  <w:rFonts w:cstheme="minorHAnsi"/>
                  <w:b/>
                  <w:sz w:val="20"/>
                  <w:szCs w:val="20"/>
                </w:rPr>
                <w:delText>Control Requirements</w:delText>
              </w:r>
            </w:del>
          </w:p>
          <w:p w14:paraId="2C307718" w14:textId="17AD65EC"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40" w:author="Hudler, Rob@Energy" w:date="2018-10-16T14:04:00Z"/>
                <w:rFonts w:cstheme="minorHAnsi"/>
                <w:b/>
                <w:sz w:val="20"/>
                <w:szCs w:val="20"/>
              </w:rPr>
            </w:pPr>
            <w:del w:id="941" w:author="Hudler, Rob@Energy" w:date="2018-10-16T14:04: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52F2D82F" w14:textId="5D9E18D2" w:rsidTr="003F4127">
        <w:trPr>
          <w:trHeight w:val="144"/>
          <w:tblHeader/>
          <w:del w:id="942" w:author="Hudler, Rob@Energy" w:date="2018-10-16T14:04:00Z"/>
        </w:trPr>
        <w:tc>
          <w:tcPr>
            <w:tcW w:w="618" w:type="dxa"/>
            <w:tcBorders>
              <w:top w:val="single" w:sz="4" w:space="0" w:color="auto"/>
            </w:tcBorders>
            <w:vAlign w:val="center"/>
          </w:tcPr>
          <w:p w14:paraId="23188253" w14:textId="56310DB6"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43" w:author="Hudler, Rob@Energy" w:date="2018-10-16T14:04:00Z"/>
                <w:rFonts w:cstheme="minorHAnsi"/>
                <w:sz w:val="20"/>
                <w:szCs w:val="20"/>
                <w:rPrChange w:id="944" w:author="Hudler, Rob@Energy" w:date="2018-11-06T14:59:00Z">
                  <w:rPr>
                    <w:del w:id="945" w:author="Hudler, Rob@Energy" w:date="2018-10-16T14:04:00Z"/>
                    <w:rFonts w:cstheme="minorHAnsi"/>
                    <w:sz w:val="18"/>
                    <w:szCs w:val="20"/>
                  </w:rPr>
                </w:rPrChange>
              </w:rPr>
            </w:pPr>
            <w:del w:id="946" w:author="Hudler, Rob@Energy" w:date="2018-10-16T14:04:00Z">
              <w:r w:rsidRPr="00C071B0" w:rsidDel="004359DD">
                <w:rPr>
                  <w:rFonts w:cstheme="minorHAnsi"/>
                  <w:sz w:val="20"/>
                  <w:szCs w:val="20"/>
                  <w:rPrChange w:id="947" w:author="Hudler, Rob@Energy" w:date="2018-11-06T14:59:00Z">
                    <w:rPr>
                      <w:rFonts w:cstheme="minorHAnsi"/>
                      <w:sz w:val="18"/>
                      <w:szCs w:val="20"/>
                    </w:rPr>
                  </w:rPrChange>
                </w:rPr>
                <w:delText>01</w:delText>
              </w:r>
            </w:del>
          </w:p>
        </w:tc>
        <w:tc>
          <w:tcPr>
            <w:tcW w:w="10172" w:type="dxa"/>
            <w:tcBorders>
              <w:top w:val="single" w:sz="4" w:space="0" w:color="auto"/>
            </w:tcBorders>
            <w:vAlign w:val="center"/>
          </w:tcPr>
          <w:p w14:paraId="7E4C5F59" w14:textId="05104E72"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48" w:author="Hudler, Rob@Energy" w:date="2018-10-16T14:04:00Z"/>
                <w:rFonts w:cstheme="minorHAnsi"/>
                <w:sz w:val="20"/>
                <w:szCs w:val="20"/>
                <w:rPrChange w:id="949" w:author="Hudler, Rob@Energy" w:date="2018-11-06T14:59:00Z">
                  <w:rPr>
                    <w:del w:id="950" w:author="Hudler, Rob@Energy" w:date="2018-10-16T14:04:00Z"/>
                    <w:rFonts w:cstheme="minorHAnsi"/>
                    <w:sz w:val="18"/>
                    <w:szCs w:val="20"/>
                  </w:rPr>
                </w:rPrChange>
              </w:rPr>
            </w:pPr>
            <w:del w:id="951" w:author="Hudler, Rob@Energy" w:date="2018-10-16T14:04:00Z">
              <w:r w:rsidRPr="00C071B0" w:rsidDel="004359DD">
                <w:rPr>
                  <w:rFonts w:cstheme="minorHAnsi"/>
                  <w:sz w:val="20"/>
                  <w:szCs w:val="20"/>
                  <w:rPrChange w:id="952" w:author="Hudler, Rob@Energy" w:date="2018-11-06T14:59:00Z">
                    <w:rPr>
                      <w:rFonts w:cstheme="minorHAnsi"/>
                      <w:sz w:val="18"/>
                      <w:szCs w:val="20"/>
                    </w:rPr>
                  </w:rPrChange>
                </w:rPr>
                <w:delText>The system operates “on-demand”, meaning that the pump begins to operate shortly before or immediately after hot water draw begins, and stops when the return water temperature reaches a certain threshold value. (RA4.4.13)</w:delText>
              </w:r>
            </w:del>
          </w:p>
        </w:tc>
      </w:tr>
      <w:tr w:rsidR="009C3AE7" w:rsidRPr="00C071B0" w:rsidDel="004359DD" w14:paraId="1380F7C3" w14:textId="702F8154" w:rsidTr="003F4127">
        <w:trPr>
          <w:trHeight w:val="144"/>
          <w:tblHeader/>
          <w:del w:id="953" w:author="Hudler, Rob@Energy" w:date="2018-10-16T14:04:00Z"/>
        </w:trPr>
        <w:tc>
          <w:tcPr>
            <w:tcW w:w="618" w:type="dxa"/>
            <w:vAlign w:val="center"/>
          </w:tcPr>
          <w:p w14:paraId="495C70D8" w14:textId="2F9DA0BF"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54" w:author="Hudler, Rob@Energy" w:date="2018-10-16T14:04:00Z"/>
                <w:rFonts w:cstheme="minorHAnsi"/>
                <w:sz w:val="20"/>
                <w:szCs w:val="20"/>
                <w:rPrChange w:id="955" w:author="Hudler, Rob@Energy" w:date="2018-11-06T14:59:00Z">
                  <w:rPr>
                    <w:del w:id="956" w:author="Hudler, Rob@Energy" w:date="2018-10-16T14:04:00Z"/>
                    <w:rFonts w:cstheme="minorHAnsi"/>
                    <w:sz w:val="18"/>
                    <w:szCs w:val="20"/>
                  </w:rPr>
                </w:rPrChange>
              </w:rPr>
            </w:pPr>
            <w:del w:id="957" w:author="Hudler, Rob@Energy" w:date="2018-10-16T14:04:00Z">
              <w:r w:rsidRPr="00C071B0" w:rsidDel="004359DD">
                <w:rPr>
                  <w:rFonts w:cstheme="minorHAnsi"/>
                  <w:sz w:val="20"/>
                  <w:szCs w:val="20"/>
                  <w:rPrChange w:id="958" w:author="Hudler, Rob@Energy" w:date="2018-11-06T14:59:00Z">
                    <w:rPr>
                      <w:rFonts w:cstheme="minorHAnsi"/>
                      <w:sz w:val="18"/>
                      <w:szCs w:val="20"/>
                    </w:rPr>
                  </w:rPrChange>
                </w:rPr>
                <w:delText>02</w:delText>
              </w:r>
            </w:del>
          </w:p>
        </w:tc>
        <w:tc>
          <w:tcPr>
            <w:tcW w:w="10172" w:type="dxa"/>
            <w:vAlign w:val="center"/>
          </w:tcPr>
          <w:p w14:paraId="7A61EC47" w14:textId="42751DF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9" w:author="Hudler, Rob@Energy" w:date="2018-10-16T14:04:00Z"/>
                <w:rFonts w:cstheme="minorHAnsi"/>
                <w:sz w:val="20"/>
                <w:szCs w:val="20"/>
                <w:rPrChange w:id="960" w:author="Hudler, Rob@Energy" w:date="2018-11-06T14:59:00Z">
                  <w:rPr>
                    <w:del w:id="961" w:author="Hudler, Rob@Energy" w:date="2018-10-16T14:04:00Z"/>
                    <w:rFonts w:cstheme="minorHAnsi"/>
                    <w:sz w:val="18"/>
                    <w:szCs w:val="20"/>
                  </w:rPr>
                </w:rPrChange>
              </w:rPr>
            </w:pPr>
            <w:del w:id="962" w:author="Hudler, Rob@Energy" w:date="2018-10-16T14:04:00Z">
              <w:r w:rsidRPr="00C071B0" w:rsidDel="004359DD">
                <w:rPr>
                  <w:rFonts w:cstheme="minorHAnsi"/>
                  <w:sz w:val="20"/>
                  <w:szCs w:val="20"/>
                  <w:rPrChange w:id="963" w:author="Hudler, Rob@Energy" w:date="2018-11-06T14:59:00Z">
                    <w:rPr>
                      <w:rFonts w:cstheme="minorHAnsi"/>
                      <w:sz w:val="18"/>
                      <w:szCs w:val="20"/>
                    </w:rPr>
                  </w:rPrChange>
                </w:rPr>
                <w:delText>After the pump has been activated, the controls shall allow the pump to operate until the water temperature at the thermo-sensor rises to one of the following values: (RA4.4.13)</w:delText>
              </w:r>
            </w:del>
          </w:p>
          <w:p w14:paraId="19B24985" w14:textId="45F138DB" w:rsidR="009C3AE7" w:rsidRPr="003F4127" w:rsidDel="004359DD" w:rsidRDefault="009C3AE7" w:rsidP="009C3AE7">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64" w:author="Hudler, Rob@Energy" w:date="2018-10-16T14:04:00Z"/>
                <w:rFonts w:asciiTheme="minorHAnsi" w:hAnsiTheme="minorHAnsi" w:cstheme="minorHAnsi"/>
              </w:rPr>
            </w:pPr>
            <w:del w:id="965" w:author="Hudler, Rob@Energy" w:date="2018-10-16T14:04:00Z">
              <w:r w:rsidRPr="003F4127" w:rsidDel="004359DD">
                <w:rPr>
                  <w:rFonts w:asciiTheme="minorHAnsi" w:hAnsiTheme="minorHAnsi" w:cstheme="minorHAnsi"/>
                </w:rPr>
                <w:delText xml:space="preserve">Not more than 10°F </w:delText>
              </w:r>
              <w:r w:rsidR="00EE6B2F" w:rsidRPr="003F4127" w:rsidDel="004359DD">
                <w:rPr>
                  <w:rFonts w:asciiTheme="minorHAnsi" w:hAnsiTheme="minorHAnsi" w:cstheme="minorHAnsi"/>
                </w:rPr>
                <w:delText>(</w:delText>
              </w:r>
              <w:r w:rsidRPr="003F4127" w:rsidDel="004359DD">
                <w:rPr>
                  <w:rFonts w:asciiTheme="minorHAnsi" w:hAnsiTheme="minorHAnsi" w:cstheme="minorHAnsi"/>
                </w:rPr>
                <w:delText>5.6°C) above the initial temperature of the water in the pipe</w:delText>
              </w:r>
            </w:del>
          </w:p>
          <w:p w14:paraId="67BB322E" w14:textId="09A73F2E" w:rsidR="009C3AE7" w:rsidRPr="003F4127" w:rsidDel="004359DD" w:rsidRDefault="009C3AE7" w:rsidP="009C3AE7">
            <w:pPr>
              <w:pStyle w:val="ListParagraph"/>
              <w:keepNext/>
              <w:numPr>
                <w:ilvl w:val="0"/>
                <w:numId w:val="4"/>
              </w:numPr>
              <w:ind w:left="634" w:hanging="317"/>
              <w:rPr>
                <w:del w:id="966" w:author="Hudler, Rob@Energy" w:date="2018-10-16T14:04:00Z"/>
                <w:rFonts w:asciiTheme="minorHAnsi" w:hAnsiTheme="minorHAnsi" w:cstheme="minorHAnsi"/>
              </w:rPr>
            </w:pPr>
            <w:del w:id="967" w:author="Hudler, Rob@Energy" w:date="2018-10-16T14:04:00Z">
              <w:r w:rsidRPr="003F4127" w:rsidDel="004359DD">
                <w:rPr>
                  <w:rFonts w:asciiTheme="minorHAnsi" w:hAnsiTheme="minorHAnsi" w:cstheme="minorHAnsi"/>
                </w:rPr>
                <w:delText>Not more than 102°F (38.9°C).</w:delText>
              </w:r>
            </w:del>
          </w:p>
        </w:tc>
      </w:tr>
      <w:tr w:rsidR="009C3AE7" w:rsidRPr="00C071B0" w:rsidDel="004359DD" w14:paraId="531A8784" w14:textId="3329AED9" w:rsidTr="003F4127">
        <w:trPr>
          <w:trHeight w:val="144"/>
          <w:tblHeader/>
          <w:del w:id="968" w:author="Hudler, Rob@Energy" w:date="2018-10-16T14:04:00Z"/>
        </w:trPr>
        <w:tc>
          <w:tcPr>
            <w:tcW w:w="618" w:type="dxa"/>
            <w:vAlign w:val="center"/>
          </w:tcPr>
          <w:p w14:paraId="55ADC0A4" w14:textId="246CA099"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9" w:author="Hudler, Rob@Energy" w:date="2018-10-16T14:04:00Z"/>
                <w:rFonts w:cstheme="minorHAnsi"/>
                <w:sz w:val="20"/>
                <w:szCs w:val="20"/>
                <w:rPrChange w:id="970" w:author="Hudler, Rob@Energy" w:date="2018-11-06T14:59:00Z">
                  <w:rPr>
                    <w:del w:id="971" w:author="Hudler, Rob@Energy" w:date="2018-10-16T14:04:00Z"/>
                    <w:rFonts w:cstheme="minorHAnsi"/>
                    <w:sz w:val="18"/>
                    <w:szCs w:val="20"/>
                  </w:rPr>
                </w:rPrChange>
              </w:rPr>
            </w:pPr>
            <w:del w:id="972" w:author="Hudler, Rob@Energy" w:date="2018-10-16T14:04:00Z">
              <w:r w:rsidRPr="00C071B0" w:rsidDel="004359DD">
                <w:rPr>
                  <w:rFonts w:cstheme="minorHAnsi"/>
                  <w:sz w:val="20"/>
                  <w:szCs w:val="20"/>
                  <w:rPrChange w:id="973" w:author="Hudler, Rob@Energy" w:date="2018-11-06T14:59:00Z">
                    <w:rPr>
                      <w:rFonts w:cstheme="minorHAnsi"/>
                      <w:sz w:val="18"/>
                      <w:szCs w:val="20"/>
                    </w:rPr>
                  </w:rPrChange>
                </w:rPr>
                <w:delText>03</w:delText>
              </w:r>
            </w:del>
          </w:p>
        </w:tc>
        <w:tc>
          <w:tcPr>
            <w:tcW w:w="10172" w:type="dxa"/>
            <w:vAlign w:val="center"/>
          </w:tcPr>
          <w:p w14:paraId="05C43464" w14:textId="6F2D2D24" w:rsidR="009C3AE7" w:rsidRPr="00C071B0" w:rsidDel="004359DD" w:rsidRDefault="009C3AE7" w:rsidP="00B740EF">
            <w:pPr>
              <w:keepNext/>
              <w:spacing w:after="0" w:line="240" w:lineRule="auto"/>
              <w:rPr>
                <w:del w:id="974" w:author="Hudler, Rob@Energy" w:date="2018-10-16T14:04:00Z"/>
                <w:rFonts w:cstheme="minorHAnsi"/>
                <w:sz w:val="20"/>
                <w:szCs w:val="20"/>
                <w:rPrChange w:id="975" w:author="Hudler, Rob@Energy" w:date="2018-11-06T14:59:00Z">
                  <w:rPr>
                    <w:del w:id="976" w:author="Hudler, Rob@Energy" w:date="2018-10-16T14:04:00Z"/>
                    <w:rFonts w:cstheme="minorHAnsi"/>
                    <w:sz w:val="18"/>
                    <w:szCs w:val="20"/>
                  </w:rPr>
                </w:rPrChange>
              </w:rPr>
            </w:pPr>
            <w:del w:id="977" w:author="Hudler, Rob@Energy" w:date="2018-10-16T14:04:00Z">
              <w:r w:rsidRPr="00C071B0" w:rsidDel="004359DD">
                <w:rPr>
                  <w:rFonts w:cstheme="minorHAnsi"/>
                  <w:sz w:val="20"/>
                  <w:szCs w:val="20"/>
                  <w:rPrChange w:id="978" w:author="Hudler, Rob@Energy" w:date="2018-11-06T14:59: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9C3AE7" w:rsidRPr="00C071B0" w:rsidDel="004359DD" w14:paraId="7A3DBE07" w14:textId="72872704" w:rsidTr="003F4127">
        <w:trPr>
          <w:trHeight w:val="144"/>
          <w:tblHeader/>
          <w:del w:id="979" w:author="Hudler, Rob@Energy" w:date="2018-10-16T14:04:00Z"/>
        </w:trPr>
        <w:tc>
          <w:tcPr>
            <w:tcW w:w="618" w:type="dxa"/>
            <w:vAlign w:val="center"/>
          </w:tcPr>
          <w:p w14:paraId="3BCDACB8" w14:textId="7627C5C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80" w:author="Hudler, Rob@Energy" w:date="2018-10-16T14:04:00Z"/>
                <w:rFonts w:cstheme="minorHAnsi"/>
                <w:sz w:val="20"/>
                <w:szCs w:val="20"/>
                <w:rPrChange w:id="981" w:author="Hudler, Rob@Energy" w:date="2018-11-06T14:59:00Z">
                  <w:rPr>
                    <w:del w:id="982" w:author="Hudler, Rob@Energy" w:date="2018-10-16T14:04:00Z"/>
                    <w:rFonts w:cstheme="minorHAnsi"/>
                    <w:sz w:val="18"/>
                    <w:szCs w:val="20"/>
                  </w:rPr>
                </w:rPrChange>
              </w:rPr>
            </w:pPr>
            <w:del w:id="983" w:author="Hudler, Rob@Energy" w:date="2018-10-16T14:04:00Z">
              <w:r w:rsidRPr="00C071B0" w:rsidDel="004359DD">
                <w:rPr>
                  <w:rFonts w:cstheme="minorHAnsi"/>
                  <w:sz w:val="20"/>
                  <w:szCs w:val="20"/>
                  <w:rPrChange w:id="984" w:author="Hudler, Rob@Energy" w:date="2018-11-06T14:59:00Z">
                    <w:rPr>
                      <w:rFonts w:cstheme="minorHAnsi"/>
                      <w:sz w:val="18"/>
                      <w:szCs w:val="20"/>
                    </w:rPr>
                  </w:rPrChange>
                </w:rPr>
                <w:delText>04</w:delText>
              </w:r>
            </w:del>
          </w:p>
        </w:tc>
        <w:tc>
          <w:tcPr>
            <w:tcW w:w="10172" w:type="dxa"/>
            <w:vAlign w:val="center"/>
          </w:tcPr>
          <w:p w14:paraId="5C67D98C" w14:textId="4407DE40"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85" w:author="Hudler, Rob@Energy" w:date="2018-10-16T14:04:00Z"/>
                <w:rFonts w:cstheme="minorHAnsi"/>
                <w:sz w:val="20"/>
                <w:szCs w:val="20"/>
                <w:rPrChange w:id="986" w:author="Hudler, Rob@Energy" w:date="2018-11-06T14:59:00Z">
                  <w:rPr>
                    <w:del w:id="987" w:author="Hudler, Rob@Energy" w:date="2018-10-16T14:04:00Z"/>
                    <w:rFonts w:cstheme="minorHAnsi"/>
                    <w:sz w:val="18"/>
                    <w:szCs w:val="20"/>
                  </w:rPr>
                </w:rPrChange>
              </w:rPr>
            </w:pPr>
            <w:del w:id="988" w:author="Hudler, Rob@Energy" w:date="2018-10-16T14:04:00Z">
              <w:r w:rsidRPr="00C071B0" w:rsidDel="004359DD">
                <w:rPr>
                  <w:rFonts w:cstheme="minorHAnsi"/>
                  <w:sz w:val="20"/>
                  <w:szCs w:val="20"/>
                  <w:rPrChange w:id="989" w:author="Hudler, Rob@Energy" w:date="2018-11-06T14:59:00Z">
                    <w:rPr>
                      <w:rFonts w:cstheme="minorHAnsi"/>
                      <w:sz w:val="18"/>
                      <w:szCs w:val="20"/>
                    </w:rPr>
                  </w:rPrChange>
                </w:rPr>
                <w:delText>Pump and control placement shall meet one of the following criteria: (RA4.4.13)</w:delText>
              </w:r>
            </w:del>
          </w:p>
          <w:p w14:paraId="1711AD5F" w14:textId="201F5567"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90" w:author="Hudler, Rob@Energy" w:date="2018-10-16T14:04:00Z"/>
                <w:rFonts w:asciiTheme="minorHAnsi" w:hAnsiTheme="minorHAnsi" w:cstheme="minorHAnsi"/>
              </w:rPr>
            </w:pPr>
            <w:del w:id="991" w:author="Hudler, Rob@Energy" w:date="2018-10-16T14:04:00Z">
              <w:r w:rsidRPr="003F4127" w:rsidDel="004359DD">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1C34E35D" w14:textId="356C4888"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92" w:author="Hudler, Rob@Energy" w:date="2018-10-16T14:04:00Z"/>
                <w:rFonts w:asciiTheme="minorHAnsi" w:hAnsiTheme="minorHAnsi" w:cstheme="minorHAnsi"/>
              </w:rPr>
            </w:pPr>
            <w:del w:id="993" w:author="Hudler, Rob@Energy" w:date="2018-10-16T14:04:00Z">
              <w:r w:rsidRPr="003F4127" w:rsidDel="004359DD">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3403360F" w14:textId="633E9280"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94" w:author="Hudler, Rob@Energy" w:date="2018-10-16T14:04:00Z"/>
                <w:rFonts w:asciiTheme="minorHAnsi" w:hAnsiTheme="minorHAnsi" w:cstheme="minorHAnsi"/>
              </w:rPr>
            </w:pPr>
            <w:del w:id="995" w:author="Hudler, Rob@Energy" w:date="2018-10-16T14:04:00Z">
              <w:r w:rsidRPr="003F4127" w:rsidDel="004359DD">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9C3AE7" w:rsidRPr="00C071B0" w:rsidDel="004359DD" w14:paraId="2365D24C" w14:textId="34BE5C1C" w:rsidTr="003F4127">
        <w:trPr>
          <w:trHeight w:val="144"/>
          <w:tblHeader/>
          <w:del w:id="996" w:author="Hudler, Rob@Energy" w:date="2018-10-16T14:04:00Z"/>
        </w:trPr>
        <w:tc>
          <w:tcPr>
            <w:tcW w:w="618" w:type="dxa"/>
            <w:vAlign w:val="center"/>
          </w:tcPr>
          <w:p w14:paraId="2DB017EB" w14:textId="403F5828"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97" w:author="Hudler, Rob@Energy" w:date="2018-10-16T14:04:00Z"/>
                <w:rFonts w:cstheme="minorHAnsi"/>
                <w:sz w:val="20"/>
                <w:szCs w:val="20"/>
                <w:rPrChange w:id="998" w:author="Hudler, Rob@Energy" w:date="2018-11-06T14:59:00Z">
                  <w:rPr>
                    <w:del w:id="999" w:author="Hudler, Rob@Energy" w:date="2018-10-16T14:04:00Z"/>
                    <w:rFonts w:cstheme="minorHAnsi"/>
                    <w:sz w:val="18"/>
                    <w:szCs w:val="20"/>
                  </w:rPr>
                </w:rPrChange>
              </w:rPr>
            </w:pPr>
            <w:del w:id="1000" w:author="Hudler, Rob@Energy" w:date="2018-10-16T14:04:00Z">
              <w:r w:rsidRPr="00C071B0" w:rsidDel="004359DD">
                <w:rPr>
                  <w:rFonts w:cstheme="minorHAnsi"/>
                  <w:sz w:val="20"/>
                  <w:szCs w:val="20"/>
                  <w:rPrChange w:id="1001" w:author="Hudler, Rob@Energy" w:date="2018-11-06T14:59:00Z">
                    <w:rPr>
                      <w:rFonts w:cstheme="minorHAnsi"/>
                      <w:sz w:val="18"/>
                      <w:szCs w:val="20"/>
                    </w:rPr>
                  </w:rPrChange>
                </w:rPr>
                <w:delText>05</w:delText>
              </w:r>
            </w:del>
          </w:p>
        </w:tc>
        <w:tc>
          <w:tcPr>
            <w:tcW w:w="10172" w:type="dxa"/>
            <w:vAlign w:val="center"/>
          </w:tcPr>
          <w:p w14:paraId="57925222" w14:textId="38DA9622"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02" w:author="Hudler, Rob@Energy" w:date="2018-10-16T14:04:00Z"/>
                <w:rFonts w:cstheme="minorHAnsi"/>
                <w:sz w:val="20"/>
                <w:szCs w:val="20"/>
                <w:rPrChange w:id="1003" w:author="Hudler, Rob@Energy" w:date="2018-11-06T14:59:00Z">
                  <w:rPr>
                    <w:del w:id="1004" w:author="Hudler, Rob@Energy" w:date="2018-10-16T14:04:00Z"/>
                    <w:rFonts w:cstheme="minorHAnsi"/>
                    <w:sz w:val="18"/>
                    <w:szCs w:val="20"/>
                  </w:rPr>
                </w:rPrChange>
              </w:rPr>
            </w:pPr>
            <w:del w:id="1005" w:author="Hudler, Rob@Energy" w:date="2018-10-16T14:04:00Z">
              <w:r w:rsidRPr="00C071B0" w:rsidDel="004359DD">
                <w:rPr>
                  <w:rFonts w:cstheme="minorHAnsi"/>
                  <w:sz w:val="20"/>
                  <w:szCs w:val="20"/>
                  <w:rPrChange w:id="1006" w:author="Hudler, Rob@Energy" w:date="2018-11-06T14:59:00Z">
                    <w:rPr>
                      <w:rFonts w:cstheme="minorHAnsi"/>
                      <w:sz w:val="18"/>
                      <w:szCs w:val="20"/>
                    </w:rPr>
                  </w:rPrChange>
                </w:rPr>
                <w:delText>Insulation is not required on the cold water line when it is used as the return. (RA4.4.13)</w:delText>
              </w:r>
            </w:del>
          </w:p>
        </w:tc>
      </w:tr>
      <w:tr w:rsidR="009C3AE7" w:rsidRPr="00C071B0" w:rsidDel="004359DD" w14:paraId="37839C60" w14:textId="3A93295E" w:rsidTr="003F4127">
        <w:trPr>
          <w:trHeight w:val="144"/>
          <w:tblHeader/>
          <w:del w:id="1007" w:author="Hudler, Rob@Energy" w:date="2018-10-16T14:04:00Z"/>
        </w:trPr>
        <w:tc>
          <w:tcPr>
            <w:tcW w:w="618" w:type="dxa"/>
            <w:vAlign w:val="center"/>
          </w:tcPr>
          <w:p w14:paraId="14416F53" w14:textId="1006F5A7"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08" w:author="Hudler, Rob@Energy" w:date="2018-10-16T14:04:00Z"/>
                <w:rFonts w:cstheme="minorHAnsi"/>
                <w:sz w:val="20"/>
                <w:szCs w:val="20"/>
                <w:rPrChange w:id="1009" w:author="Hudler, Rob@Energy" w:date="2018-11-06T14:59:00Z">
                  <w:rPr>
                    <w:del w:id="1010" w:author="Hudler, Rob@Energy" w:date="2018-10-16T14:04:00Z"/>
                    <w:rFonts w:cstheme="minorHAnsi"/>
                    <w:sz w:val="18"/>
                    <w:szCs w:val="20"/>
                  </w:rPr>
                </w:rPrChange>
              </w:rPr>
            </w:pPr>
            <w:del w:id="1011" w:author="Hudler, Rob@Energy" w:date="2018-10-16T14:04:00Z">
              <w:r w:rsidRPr="00C071B0" w:rsidDel="004359DD">
                <w:rPr>
                  <w:rFonts w:cstheme="minorHAnsi"/>
                  <w:sz w:val="20"/>
                  <w:szCs w:val="20"/>
                  <w:rPrChange w:id="1012" w:author="Hudler, Rob@Energy" w:date="2018-11-06T14:59:00Z">
                    <w:rPr>
                      <w:rFonts w:cstheme="minorHAnsi"/>
                      <w:sz w:val="18"/>
                      <w:szCs w:val="20"/>
                    </w:rPr>
                  </w:rPrChange>
                </w:rPr>
                <w:delText>06</w:delText>
              </w:r>
            </w:del>
          </w:p>
        </w:tc>
        <w:tc>
          <w:tcPr>
            <w:tcW w:w="10172" w:type="dxa"/>
            <w:vAlign w:val="center"/>
          </w:tcPr>
          <w:p w14:paraId="2D588218" w14:textId="3D8BE31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13" w:author="Hudler, Rob@Energy" w:date="2018-10-16T14:04:00Z"/>
                <w:rFonts w:cstheme="minorHAnsi"/>
                <w:sz w:val="20"/>
                <w:szCs w:val="20"/>
                <w:rPrChange w:id="1014" w:author="Hudler, Rob@Energy" w:date="2018-11-06T14:59:00Z">
                  <w:rPr>
                    <w:del w:id="1015" w:author="Hudler, Rob@Energy" w:date="2018-10-16T14:04:00Z"/>
                    <w:rFonts w:cstheme="minorHAnsi"/>
                    <w:sz w:val="18"/>
                    <w:szCs w:val="20"/>
                  </w:rPr>
                </w:rPrChange>
              </w:rPr>
            </w:pPr>
            <w:del w:id="1016" w:author="Hudler, Rob@Energy" w:date="2018-10-16T14:04:00Z">
              <w:r w:rsidRPr="00C071B0" w:rsidDel="004359DD">
                <w:rPr>
                  <w:rFonts w:cstheme="minorHAnsi"/>
                  <w:sz w:val="20"/>
                  <w:szCs w:val="20"/>
                  <w:rPrChange w:id="1017" w:author="Hudler, Rob@Energy" w:date="2018-11-06T14:59:00Z">
                    <w:rPr>
                      <w:rFonts w:cstheme="minorHAnsi"/>
                      <w:sz w:val="18"/>
                      <w:szCs w:val="20"/>
                    </w:rPr>
                  </w:rPrChange>
                </w:rPr>
                <w:delText>Each control shall have st</w:delText>
              </w:r>
              <w:r w:rsidR="00B57E2E" w:rsidRPr="00C071B0" w:rsidDel="004359DD">
                <w:rPr>
                  <w:rFonts w:cstheme="minorHAnsi"/>
                  <w:sz w:val="20"/>
                  <w:szCs w:val="20"/>
                  <w:rPrChange w:id="1018" w:author="Hudler, Rob@Energy" w:date="2018-11-06T14:59:00Z">
                    <w:rPr>
                      <w:rFonts w:cstheme="minorHAnsi"/>
                      <w:sz w:val="18"/>
                      <w:szCs w:val="20"/>
                    </w:rPr>
                  </w:rPrChange>
                </w:rPr>
                <w:delText xml:space="preserve">andby power of 1 Watt or less. </w:delText>
              </w:r>
              <w:r w:rsidRPr="00C071B0" w:rsidDel="004359DD">
                <w:rPr>
                  <w:rFonts w:cstheme="minorHAnsi"/>
                  <w:sz w:val="20"/>
                  <w:szCs w:val="20"/>
                  <w:rPrChange w:id="1019" w:author="Hudler, Rob@Energy" w:date="2018-11-06T14:59:00Z">
                    <w:rPr>
                      <w:rFonts w:cstheme="minorHAnsi"/>
                      <w:sz w:val="18"/>
                      <w:szCs w:val="20"/>
                    </w:rPr>
                  </w:rPrChange>
                </w:rPr>
                <w:delText>Controls may be located in individual units or on the loop. Controls may be activated by wired or wireless mechanisms, including buttons, motion sensors, door switches and flow switches. (RA4.4.13)</w:delText>
              </w:r>
            </w:del>
          </w:p>
        </w:tc>
      </w:tr>
      <w:tr w:rsidR="009C3AE7" w:rsidRPr="00C071B0" w:rsidDel="004359DD" w14:paraId="7008A698" w14:textId="5D65D35F" w:rsidTr="003F4127">
        <w:trPr>
          <w:trHeight w:val="144"/>
          <w:tblHeader/>
          <w:del w:id="1020" w:author="Hudler, Rob@Energy" w:date="2018-10-16T14:04:00Z"/>
        </w:trPr>
        <w:tc>
          <w:tcPr>
            <w:tcW w:w="618" w:type="dxa"/>
            <w:vAlign w:val="center"/>
          </w:tcPr>
          <w:p w14:paraId="4F12D78E" w14:textId="2C93879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21" w:author="Hudler, Rob@Energy" w:date="2018-10-16T14:04:00Z"/>
                <w:rFonts w:cstheme="minorHAnsi"/>
                <w:sz w:val="20"/>
                <w:szCs w:val="20"/>
                <w:rPrChange w:id="1022" w:author="Hudler, Rob@Energy" w:date="2018-11-06T14:59:00Z">
                  <w:rPr>
                    <w:del w:id="1023" w:author="Hudler, Rob@Energy" w:date="2018-10-16T14:04:00Z"/>
                    <w:rFonts w:cstheme="minorHAnsi"/>
                    <w:sz w:val="18"/>
                    <w:szCs w:val="20"/>
                  </w:rPr>
                </w:rPrChange>
              </w:rPr>
            </w:pPr>
            <w:del w:id="1024" w:author="Hudler, Rob@Energy" w:date="2018-10-16T14:04:00Z">
              <w:r w:rsidRPr="00C071B0" w:rsidDel="004359DD">
                <w:rPr>
                  <w:rFonts w:cstheme="minorHAnsi"/>
                  <w:sz w:val="20"/>
                  <w:szCs w:val="20"/>
                  <w:rPrChange w:id="1025" w:author="Hudler, Rob@Energy" w:date="2018-11-06T14:59:00Z">
                    <w:rPr>
                      <w:rFonts w:cstheme="minorHAnsi"/>
                      <w:sz w:val="18"/>
                      <w:szCs w:val="20"/>
                    </w:rPr>
                  </w:rPrChange>
                </w:rPr>
                <w:delText>07</w:delText>
              </w:r>
            </w:del>
          </w:p>
        </w:tc>
        <w:tc>
          <w:tcPr>
            <w:tcW w:w="10172" w:type="dxa"/>
            <w:vAlign w:val="center"/>
          </w:tcPr>
          <w:p w14:paraId="20E443C5" w14:textId="6DE09FF8" w:rsidR="009C3AE7" w:rsidRPr="00C071B0" w:rsidDel="004359DD" w:rsidRDefault="009C3AE7" w:rsidP="00B740EF">
            <w:pPr>
              <w:keepNext/>
              <w:spacing w:after="0" w:line="240" w:lineRule="auto"/>
              <w:rPr>
                <w:del w:id="1026" w:author="Hudler, Rob@Energy" w:date="2018-10-16T14:04:00Z"/>
                <w:rFonts w:cstheme="minorHAnsi"/>
                <w:sz w:val="20"/>
                <w:szCs w:val="20"/>
                <w:rPrChange w:id="1027" w:author="Hudler, Rob@Energy" w:date="2018-11-06T14:59:00Z">
                  <w:rPr>
                    <w:del w:id="1028" w:author="Hudler, Rob@Energy" w:date="2018-10-16T14:04:00Z"/>
                    <w:rFonts w:cstheme="minorHAnsi"/>
                    <w:sz w:val="18"/>
                    <w:szCs w:val="20"/>
                  </w:rPr>
                </w:rPrChange>
              </w:rPr>
            </w:pPr>
            <w:del w:id="1029" w:author="Hudler, Rob@Energy" w:date="2018-10-16T14:04:00Z">
              <w:r w:rsidRPr="00C071B0" w:rsidDel="004359DD">
                <w:rPr>
                  <w:rFonts w:cstheme="minorHAnsi"/>
                  <w:sz w:val="20"/>
                  <w:szCs w:val="20"/>
                  <w:rPrChange w:id="1030" w:author="Hudler, Rob@Energy" w:date="2018-11-06T14:59:00Z">
                    <w:rPr>
                      <w:rFonts w:cstheme="minorHAnsi"/>
                      <w:sz w:val="18"/>
                      <w:szCs w:val="20"/>
                    </w:rPr>
                  </w:rPrChange>
                </w:rPr>
                <w:delText>If more than one loop installed each loop shall have its own pump and controls.</w:delText>
              </w:r>
            </w:del>
          </w:p>
        </w:tc>
      </w:tr>
      <w:tr w:rsidR="009C3AE7" w:rsidRPr="00C071B0" w:rsidDel="004359DD" w14:paraId="54AED0B8" w14:textId="516C2166" w:rsidTr="003F4127">
        <w:trPr>
          <w:trHeight w:val="144"/>
          <w:tblHeader/>
          <w:del w:id="1031" w:author="Hudler, Rob@Energy" w:date="2018-10-16T14:04:00Z"/>
        </w:trPr>
        <w:tc>
          <w:tcPr>
            <w:tcW w:w="618" w:type="dxa"/>
            <w:vAlign w:val="center"/>
          </w:tcPr>
          <w:p w14:paraId="16EC00BE" w14:textId="6798BB3F"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32" w:author="Hudler, Rob@Energy" w:date="2018-10-16T14:04:00Z"/>
                <w:rFonts w:cstheme="minorHAnsi"/>
                <w:sz w:val="20"/>
                <w:szCs w:val="20"/>
                <w:rPrChange w:id="1033" w:author="Hudler, Rob@Energy" w:date="2018-11-06T14:59:00Z">
                  <w:rPr>
                    <w:del w:id="1034" w:author="Hudler, Rob@Energy" w:date="2018-10-16T14:04:00Z"/>
                    <w:rFonts w:cstheme="minorHAnsi"/>
                    <w:sz w:val="18"/>
                    <w:szCs w:val="20"/>
                  </w:rPr>
                </w:rPrChange>
              </w:rPr>
            </w:pPr>
            <w:del w:id="1035" w:author="Hudler, Rob@Energy" w:date="2018-10-16T14:04:00Z">
              <w:r w:rsidRPr="00C071B0" w:rsidDel="004359DD">
                <w:rPr>
                  <w:rFonts w:cstheme="minorHAnsi"/>
                  <w:sz w:val="20"/>
                  <w:szCs w:val="20"/>
                  <w:rPrChange w:id="1036" w:author="Hudler, Rob@Energy" w:date="2018-11-06T14:59:00Z">
                    <w:rPr>
                      <w:rFonts w:cstheme="minorHAnsi"/>
                      <w:sz w:val="18"/>
                      <w:szCs w:val="20"/>
                    </w:rPr>
                  </w:rPrChange>
                </w:rPr>
                <w:delText>08</w:delText>
              </w:r>
            </w:del>
          </w:p>
        </w:tc>
        <w:tc>
          <w:tcPr>
            <w:tcW w:w="10172" w:type="dxa"/>
            <w:vAlign w:val="center"/>
          </w:tcPr>
          <w:p w14:paraId="76E545AC" w14:textId="626B8221" w:rsidR="009C3AE7" w:rsidRPr="00C071B0" w:rsidDel="004359DD" w:rsidRDefault="009C3AE7"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7" w:author="Hudler, Rob@Energy" w:date="2018-10-16T14:04:00Z"/>
                <w:rFonts w:cstheme="minorHAnsi"/>
                <w:sz w:val="20"/>
                <w:szCs w:val="20"/>
                <w:rPrChange w:id="1038" w:author="Hudler, Rob@Energy" w:date="2018-11-06T14:59:00Z">
                  <w:rPr>
                    <w:del w:id="1039" w:author="Hudler, Rob@Energy" w:date="2018-10-16T14:04:00Z"/>
                    <w:rFonts w:cstheme="minorHAnsi"/>
                    <w:sz w:val="18"/>
                    <w:szCs w:val="20"/>
                  </w:rPr>
                </w:rPrChange>
              </w:rPr>
            </w:pPr>
            <w:del w:id="1040" w:author="Hudler, Rob@Energy" w:date="2018-10-16T14:04:00Z">
              <w:r w:rsidRPr="00C071B0" w:rsidDel="004359DD">
                <w:rPr>
                  <w:rFonts w:cstheme="minorHAnsi"/>
                  <w:sz w:val="20"/>
                  <w:szCs w:val="20"/>
                  <w:rPrChange w:id="1041" w:author="Hudler, Rob@Energy" w:date="2018-11-06T14:59:00Z">
                    <w:rPr>
                      <w:rFonts w:cstheme="minorHAnsi"/>
                      <w:sz w:val="18"/>
                      <w:szCs w:val="20"/>
                    </w:rPr>
                  </w:rPrChange>
                </w:rPr>
                <w:delText xml:space="preserve">Automatic </w:delText>
              </w:r>
              <w:r w:rsidR="00B57E2E" w:rsidRPr="00C071B0" w:rsidDel="004359DD">
                <w:rPr>
                  <w:rFonts w:cstheme="minorHAnsi"/>
                  <w:sz w:val="20"/>
                  <w:szCs w:val="20"/>
                  <w:rPrChange w:id="1042" w:author="Hudler, Rob@Energy" w:date="2018-11-06T14:59:00Z">
                    <w:rPr>
                      <w:rFonts w:cstheme="minorHAnsi"/>
                      <w:sz w:val="18"/>
                      <w:szCs w:val="20"/>
                    </w:rPr>
                  </w:rPrChange>
                </w:rPr>
                <w:delText>a</w:delText>
              </w:r>
              <w:r w:rsidRPr="00C071B0" w:rsidDel="004359DD">
                <w:rPr>
                  <w:rFonts w:cstheme="minorHAnsi"/>
                  <w:sz w:val="20"/>
                  <w:szCs w:val="20"/>
                  <w:rPrChange w:id="1043" w:author="Hudler, Rob@Energy" w:date="2018-11-06T14:59:00Z">
                    <w:rPr>
                      <w:rFonts w:cstheme="minorHAnsi"/>
                      <w:sz w:val="18"/>
                      <w:szCs w:val="20"/>
                    </w:rPr>
                  </w:rPrChange>
                </w:rPr>
                <w:delText>ir release valve is installed on the inlet side of the recirculation pump per Section 110.3(c)5A.</w:delText>
              </w:r>
            </w:del>
          </w:p>
        </w:tc>
      </w:tr>
      <w:tr w:rsidR="009C3AE7" w:rsidRPr="00C071B0" w:rsidDel="004359DD" w14:paraId="696FCF2E" w14:textId="491412CA" w:rsidTr="003F4127">
        <w:trPr>
          <w:trHeight w:val="144"/>
          <w:tblHeader/>
          <w:del w:id="1044" w:author="Hudler, Rob@Energy" w:date="2018-10-16T14:04:00Z"/>
        </w:trPr>
        <w:tc>
          <w:tcPr>
            <w:tcW w:w="618" w:type="dxa"/>
            <w:vAlign w:val="center"/>
          </w:tcPr>
          <w:p w14:paraId="5189F8A3" w14:textId="0656DC18"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45" w:author="Hudler, Rob@Energy" w:date="2018-10-16T14:04:00Z"/>
                <w:rFonts w:cstheme="minorHAnsi"/>
                <w:sz w:val="20"/>
                <w:szCs w:val="20"/>
                <w:rPrChange w:id="1046" w:author="Hudler, Rob@Energy" w:date="2018-11-06T14:59:00Z">
                  <w:rPr>
                    <w:del w:id="1047" w:author="Hudler, Rob@Energy" w:date="2018-10-16T14:04:00Z"/>
                    <w:rFonts w:cstheme="minorHAnsi"/>
                    <w:sz w:val="18"/>
                    <w:szCs w:val="20"/>
                  </w:rPr>
                </w:rPrChange>
              </w:rPr>
            </w:pPr>
            <w:del w:id="1048" w:author="Hudler, Rob@Energy" w:date="2018-10-16T14:04:00Z">
              <w:r w:rsidRPr="00C071B0" w:rsidDel="004359DD">
                <w:rPr>
                  <w:rFonts w:cstheme="minorHAnsi"/>
                  <w:sz w:val="20"/>
                  <w:szCs w:val="20"/>
                  <w:rPrChange w:id="1049" w:author="Hudler, Rob@Energy" w:date="2018-11-06T14:59:00Z">
                    <w:rPr>
                      <w:rFonts w:cstheme="minorHAnsi"/>
                      <w:sz w:val="18"/>
                      <w:szCs w:val="20"/>
                    </w:rPr>
                  </w:rPrChange>
                </w:rPr>
                <w:delText>09</w:delText>
              </w:r>
            </w:del>
          </w:p>
        </w:tc>
        <w:tc>
          <w:tcPr>
            <w:tcW w:w="10172" w:type="dxa"/>
            <w:vAlign w:val="center"/>
          </w:tcPr>
          <w:p w14:paraId="35145E3B" w14:textId="6FBD37D6"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50" w:author="Hudler, Rob@Energy" w:date="2018-10-16T14:04:00Z"/>
                <w:rFonts w:cstheme="minorHAnsi"/>
                <w:sz w:val="20"/>
                <w:szCs w:val="20"/>
                <w:rPrChange w:id="1051" w:author="Hudler, Rob@Energy" w:date="2018-11-06T14:59:00Z">
                  <w:rPr>
                    <w:del w:id="1052" w:author="Hudler, Rob@Energy" w:date="2018-10-16T14:04:00Z"/>
                    <w:rFonts w:cstheme="minorHAnsi"/>
                    <w:sz w:val="18"/>
                    <w:szCs w:val="20"/>
                  </w:rPr>
                </w:rPrChange>
              </w:rPr>
            </w:pPr>
            <w:del w:id="1053" w:author="Hudler, Rob@Energy" w:date="2018-10-16T14:04:00Z">
              <w:r w:rsidRPr="00C071B0" w:rsidDel="004359DD">
                <w:rPr>
                  <w:rFonts w:cstheme="minorHAnsi"/>
                  <w:sz w:val="20"/>
                  <w:szCs w:val="20"/>
                  <w:rPrChange w:id="1054" w:author="Hudler, Rob@Energy" w:date="2018-11-06T14:59:00Z">
                    <w:rPr>
                      <w:rFonts w:cstheme="minorHAnsi"/>
                      <w:sz w:val="18"/>
                      <w:szCs w:val="20"/>
                    </w:rPr>
                  </w:rPrChange>
                </w:rPr>
                <w:delText>A check valve is located between the recirculation pump and the water heater per Section 110.3(c)5B.</w:delText>
              </w:r>
            </w:del>
          </w:p>
        </w:tc>
      </w:tr>
      <w:tr w:rsidR="009C3AE7" w:rsidRPr="00C071B0" w:rsidDel="004359DD" w14:paraId="180B4A13" w14:textId="12B2F181" w:rsidTr="003F4127">
        <w:trPr>
          <w:trHeight w:val="144"/>
          <w:tblHeader/>
          <w:del w:id="1055" w:author="Hudler, Rob@Energy" w:date="2018-10-16T14:04:00Z"/>
        </w:trPr>
        <w:tc>
          <w:tcPr>
            <w:tcW w:w="618" w:type="dxa"/>
            <w:vAlign w:val="center"/>
          </w:tcPr>
          <w:p w14:paraId="016BF813" w14:textId="0026843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56" w:author="Hudler, Rob@Energy" w:date="2018-10-16T14:04:00Z"/>
                <w:rFonts w:cstheme="minorHAnsi"/>
                <w:sz w:val="20"/>
                <w:szCs w:val="20"/>
                <w:rPrChange w:id="1057" w:author="Hudler, Rob@Energy" w:date="2018-11-06T14:59:00Z">
                  <w:rPr>
                    <w:del w:id="1058" w:author="Hudler, Rob@Energy" w:date="2018-10-16T14:04:00Z"/>
                    <w:rFonts w:cstheme="minorHAnsi"/>
                    <w:sz w:val="18"/>
                    <w:szCs w:val="20"/>
                  </w:rPr>
                </w:rPrChange>
              </w:rPr>
            </w:pPr>
            <w:del w:id="1059" w:author="Hudler, Rob@Energy" w:date="2018-10-16T14:04:00Z">
              <w:r w:rsidRPr="00C071B0" w:rsidDel="004359DD">
                <w:rPr>
                  <w:rFonts w:cstheme="minorHAnsi"/>
                  <w:sz w:val="20"/>
                  <w:szCs w:val="20"/>
                  <w:rPrChange w:id="1060" w:author="Hudler, Rob@Energy" w:date="2018-11-06T14:59:00Z">
                    <w:rPr>
                      <w:rFonts w:cstheme="minorHAnsi"/>
                      <w:sz w:val="18"/>
                      <w:szCs w:val="20"/>
                    </w:rPr>
                  </w:rPrChange>
                </w:rPr>
                <w:delText>10</w:delText>
              </w:r>
            </w:del>
          </w:p>
        </w:tc>
        <w:tc>
          <w:tcPr>
            <w:tcW w:w="10172" w:type="dxa"/>
            <w:vAlign w:val="center"/>
          </w:tcPr>
          <w:p w14:paraId="261894A5" w14:textId="2A762D41" w:rsidR="009C3AE7" w:rsidRPr="00C071B0" w:rsidDel="004359DD" w:rsidRDefault="009C3AE7" w:rsidP="00B740EF">
            <w:pPr>
              <w:keepNext/>
              <w:spacing w:after="0" w:line="240" w:lineRule="auto"/>
              <w:rPr>
                <w:del w:id="1061" w:author="Hudler, Rob@Energy" w:date="2018-10-16T14:04:00Z"/>
                <w:rFonts w:cstheme="minorHAnsi"/>
                <w:sz w:val="20"/>
                <w:szCs w:val="20"/>
                <w:rPrChange w:id="1062" w:author="Hudler, Rob@Energy" w:date="2018-11-06T14:59:00Z">
                  <w:rPr>
                    <w:del w:id="1063" w:author="Hudler, Rob@Energy" w:date="2018-10-16T14:04:00Z"/>
                    <w:rFonts w:cstheme="minorHAnsi"/>
                    <w:sz w:val="18"/>
                    <w:szCs w:val="20"/>
                  </w:rPr>
                </w:rPrChange>
              </w:rPr>
            </w:pPr>
            <w:del w:id="1064" w:author="Hudler, Rob@Energy" w:date="2018-10-16T14:04:00Z">
              <w:r w:rsidRPr="00C071B0" w:rsidDel="004359DD">
                <w:rPr>
                  <w:rFonts w:cstheme="minorHAnsi"/>
                  <w:sz w:val="20"/>
                  <w:szCs w:val="20"/>
                  <w:rPrChange w:id="1065" w:author="Hudler, Rob@Energy" w:date="2018-11-06T14:59: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9C3AE7" w:rsidRPr="00C071B0" w:rsidDel="004359DD" w14:paraId="287D5B9E" w14:textId="5C4FD2FA" w:rsidTr="003F4127">
        <w:trPr>
          <w:trHeight w:val="144"/>
          <w:tblHeader/>
          <w:del w:id="1066" w:author="Hudler, Rob@Energy" w:date="2018-10-16T14:04:00Z"/>
        </w:trPr>
        <w:tc>
          <w:tcPr>
            <w:tcW w:w="618" w:type="dxa"/>
            <w:vAlign w:val="center"/>
          </w:tcPr>
          <w:p w14:paraId="04256880" w14:textId="523EC66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67" w:author="Hudler, Rob@Energy" w:date="2018-10-16T14:04:00Z"/>
                <w:rFonts w:cstheme="minorHAnsi"/>
                <w:sz w:val="20"/>
                <w:szCs w:val="20"/>
                <w:rPrChange w:id="1068" w:author="Hudler, Rob@Energy" w:date="2018-11-06T14:59:00Z">
                  <w:rPr>
                    <w:del w:id="1069" w:author="Hudler, Rob@Energy" w:date="2018-10-16T14:04:00Z"/>
                    <w:rFonts w:cstheme="minorHAnsi"/>
                    <w:sz w:val="18"/>
                    <w:szCs w:val="20"/>
                  </w:rPr>
                </w:rPrChange>
              </w:rPr>
            </w:pPr>
            <w:del w:id="1070" w:author="Hudler, Rob@Energy" w:date="2018-10-16T14:04:00Z">
              <w:r w:rsidRPr="00C071B0" w:rsidDel="004359DD">
                <w:rPr>
                  <w:rFonts w:cstheme="minorHAnsi"/>
                  <w:sz w:val="20"/>
                  <w:szCs w:val="20"/>
                  <w:rPrChange w:id="1071" w:author="Hudler, Rob@Energy" w:date="2018-11-06T14:59:00Z">
                    <w:rPr>
                      <w:rFonts w:cstheme="minorHAnsi"/>
                      <w:sz w:val="18"/>
                      <w:szCs w:val="20"/>
                    </w:rPr>
                  </w:rPrChange>
                </w:rPr>
                <w:delText>11</w:delText>
              </w:r>
            </w:del>
          </w:p>
        </w:tc>
        <w:tc>
          <w:tcPr>
            <w:tcW w:w="10172" w:type="dxa"/>
            <w:vAlign w:val="center"/>
          </w:tcPr>
          <w:p w14:paraId="2A26AB10" w14:textId="6877F06F" w:rsidR="009C3AE7" w:rsidRPr="003F4127" w:rsidDel="004359DD" w:rsidRDefault="009C3AE7" w:rsidP="00B740EF">
            <w:pPr>
              <w:pStyle w:val="BulletCALetter"/>
              <w:keepNext/>
              <w:spacing w:before="0"/>
              <w:ind w:left="0" w:firstLine="0"/>
              <w:rPr>
                <w:del w:id="1072" w:author="Hudler, Rob@Energy" w:date="2018-10-16T14:04:00Z"/>
                <w:rFonts w:asciiTheme="minorHAnsi" w:eastAsia="Calibri" w:hAnsiTheme="minorHAnsi" w:cstheme="minorHAnsi"/>
              </w:rPr>
            </w:pPr>
            <w:del w:id="1073" w:author="Hudler, Rob@Energy" w:date="2018-10-16T14:04:00Z">
              <w:r w:rsidRPr="003F4127" w:rsidDel="004359DD">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9C3AE7" w:rsidRPr="00C071B0" w:rsidDel="004359DD" w14:paraId="24A4DC9D" w14:textId="649DD85F" w:rsidTr="003F4127">
        <w:trPr>
          <w:trHeight w:val="144"/>
          <w:tblHeader/>
          <w:del w:id="1074" w:author="Hudler, Rob@Energy" w:date="2018-10-16T14:04:00Z"/>
        </w:trPr>
        <w:tc>
          <w:tcPr>
            <w:tcW w:w="618" w:type="dxa"/>
            <w:vAlign w:val="center"/>
          </w:tcPr>
          <w:p w14:paraId="6C309393" w14:textId="0A4DFF38"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75" w:author="Hudler, Rob@Energy" w:date="2018-10-16T14:04:00Z"/>
                <w:rFonts w:cstheme="minorHAnsi"/>
                <w:sz w:val="20"/>
                <w:szCs w:val="20"/>
                <w:rPrChange w:id="1076" w:author="Hudler, Rob@Energy" w:date="2018-11-06T14:59:00Z">
                  <w:rPr>
                    <w:del w:id="1077" w:author="Hudler, Rob@Energy" w:date="2018-10-16T14:04:00Z"/>
                    <w:rFonts w:cstheme="minorHAnsi"/>
                    <w:sz w:val="18"/>
                    <w:szCs w:val="20"/>
                  </w:rPr>
                </w:rPrChange>
              </w:rPr>
            </w:pPr>
            <w:del w:id="1078" w:author="Hudler, Rob@Energy" w:date="2018-10-16T14:04:00Z">
              <w:r w:rsidRPr="00C071B0" w:rsidDel="004359DD">
                <w:rPr>
                  <w:rFonts w:cstheme="minorHAnsi"/>
                  <w:sz w:val="20"/>
                  <w:szCs w:val="20"/>
                  <w:rPrChange w:id="1079" w:author="Hudler, Rob@Energy" w:date="2018-11-06T14:59:00Z">
                    <w:rPr>
                      <w:rFonts w:cstheme="minorHAnsi"/>
                      <w:sz w:val="18"/>
                      <w:szCs w:val="20"/>
                    </w:rPr>
                  </w:rPrChange>
                </w:rPr>
                <w:delText>12</w:delText>
              </w:r>
            </w:del>
          </w:p>
        </w:tc>
        <w:tc>
          <w:tcPr>
            <w:tcW w:w="10172" w:type="dxa"/>
            <w:vAlign w:val="center"/>
          </w:tcPr>
          <w:p w14:paraId="1E9A686D" w14:textId="714AFB76" w:rsidR="009C3AE7" w:rsidRPr="003F4127" w:rsidDel="004359DD" w:rsidRDefault="009C3AE7" w:rsidP="00B740EF">
            <w:pPr>
              <w:pStyle w:val="BulletCALetter"/>
              <w:keepNext/>
              <w:spacing w:before="0"/>
              <w:ind w:left="0" w:firstLine="0"/>
              <w:rPr>
                <w:del w:id="1080" w:author="Hudler, Rob@Energy" w:date="2018-10-16T14:04:00Z"/>
                <w:rFonts w:asciiTheme="minorHAnsi" w:eastAsia="Calibri" w:hAnsiTheme="minorHAnsi" w:cstheme="minorHAnsi"/>
              </w:rPr>
            </w:pPr>
            <w:del w:id="1081" w:author="Hudler, Rob@Energy" w:date="2018-10-16T14:04:00Z">
              <w:r w:rsidRPr="003F4127" w:rsidDel="004359DD">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9C3AE7" w:rsidRPr="00C071B0" w:rsidDel="004359DD" w14:paraId="034D6834" w14:textId="7D18BE25" w:rsidTr="003F4127">
        <w:trPr>
          <w:trHeight w:val="144"/>
          <w:tblHeader/>
          <w:del w:id="1082" w:author="Hudler, Rob@Energy" w:date="2018-10-16T14:04:00Z"/>
        </w:trPr>
        <w:tc>
          <w:tcPr>
            <w:tcW w:w="618" w:type="dxa"/>
            <w:vAlign w:val="center"/>
          </w:tcPr>
          <w:p w14:paraId="63B043A8" w14:textId="2F44A330"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83" w:author="Hudler, Rob@Energy" w:date="2018-10-16T14:04:00Z"/>
                <w:rFonts w:cstheme="minorHAnsi"/>
                <w:sz w:val="20"/>
                <w:szCs w:val="20"/>
                <w:rPrChange w:id="1084" w:author="Hudler, Rob@Energy" w:date="2018-11-06T14:59:00Z">
                  <w:rPr>
                    <w:del w:id="1085" w:author="Hudler, Rob@Energy" w:date="2018-10-16T14:04:00Z"/>
                    <w:rFonts w:cstheme="minorHAnsi"/>
                    <w:sz w:val="18"/>
                    <w:szCs w:val="20"/>
                  </w:rPr>
                </w:rPrChange>
              </w:rPr>
            </w:pPr>
            <w:del w:id="1086" w:author="Hudler, Rob@Energy" w:date="2018-10-16T14:04:00Z">
              <w:r w:rsidRPr="00C071B0" w:rsidDel="004359DD">
                <w:rPr>
                  <w:rFonts w:cstheme="minorHAnsi"/>
                  <w:sz w:val="20"/>
                  <w:szCs w:val="20"/>
                  <w:rPrChange w:id="1087" w:author="Hudler, Rob@Energy" w:date="2018-11-06T14:59:00Z">
                    <w:rPr>
                      <w:rFonts w:cstheme="minorHAnsi"/>
                      <w:sz w:val="18"/>
                      <w:szCs w:val="20"/>
                    </w:rPr>
                  </w:rPrChange>
                </w:rPr>
                <w:delText>13</w:delText>
              </w:r>
            </w:del>
          </w:p>
        </w:tc>
        <w:tc>
          <w:tcPr>
            <w:tcW w:w="10172" w:type="dxa"/>
            <w:vAlign w:val="center"/>
          </w:tcPr>
          <w:p w14:paraId="7C206EF3" w14:textId="505C398D" w:rsidR="009C3AE7" w:rsidRPr="003F4127" w:rsidDel="004359DD" w:rsidRDefault="009C3AE7" w:rsidP="00B740EF">
            <w:pPr>
              <w:pStyle w:val="BulletCALetter"/>
              <w:keepNext/>
              <w:spacing w:before="0"/>
              <w:ind w:left="0" w:firstLine="0"/>
              <w:rPr>
                <w:del w:id="1088" w:author="Hudler, Rob@Energy" w:date="2018-10-16T14:04:00Z"/>
                <w:rFonts w:asciiTheme="minorHAnsi" w:eastAsia="Calibri" w:hAnsiTheme="minorHAnsi" w:cstheme="minorHAnsi"/>
              </w:rPr>
            </w:pPr>
            <w:del w:id="1089" w:author="Hudler, Rob@Energy" w:date="2018-10-16T14:04:00Z">
              <w:r w:rsidRPr="003F4127" w:rsidDel="004359DD">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9C3AE7" w:rsidRPr="00C071B0" w:rsidDel="004359DD" w14:paraId="4EE9B730" w14:textId="5A75D1C6" w:rsidTr="003F4127">
        <w:trPr>
          <w:trHeight w:val="144"/>
          <w:tblHeader/>
          <w:del w:id="1090" w:author="Hudler, Rob@Energy" w:date="2018-10-16T14:04:00Z"/>
        </w:trPr>
        <w:tc>
          <w:tcPr>
            <w:tcW w:w="10790" w:type="dxa"/>
            <w:gridSpan w:val="2"/>
            <w:vAlign w:val="center"/>
          </w:tcPr>
          <w:p w14:paraId="4BA33309" w14:textId="6FD85D07"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1" w:author="Hudler, Rob@Energy" w:date="2018-10-16T14:04:00Z"/>
                <w:rFonts w:cstheme="minorHAnsi"/>
                <w:sz w:val="20"/>
                <w:szCs w:val="20"/>
                <w:rPrChange w:id="1092" w:author="Hudler, Rob@Energy" w:date="2018-11-06T14:59:00Z">
                  <w:rPr>
                    <w:del w:id="1093" w:author="Hudler, Rob@Energy" w:date="2018-10-16T14:04:00Z"/>
                    <w:rFonts w:cstheme="minorHAnsi"/>
                    <w:sz w:val="18"/>
                    <w:szCs w:val="20"/>
                  </w:rPr>
                </w:rPrChange>
              </w:rPr>
            </w:pPr>
            <w:del w:id="1094" w:author="Hudler, Rob@Energy" w:date="2018-10-16T14:04:00Z">
              <w:r w:rsidRPr="00C071B0" w:rsidDel="004359DD">
                <w:rPr>
                  <w:rFonts w:cstheme="minorHAnsi"/>
                  <w:b/>
                  <w:sz w:val="20"/>
                  <w:szCs w:val="20"/>
                  <w:rPrChange w:id="1095" w:author="Hudler, Rob@Energy" w:date="2018-11-06T14:59: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577E0F01" w14:textId="59D12521" w:rsidR="009C3AE7" w:rsidRPr="003F4127" w:rsidDel="00DA1E2A" w:rsidRDefault="009C3AE7" w:rsidP="006530E0">
      <w:pPr>
        <w:spacing w:after="0"/>
        <w:rPr>
          <w:del w:id="1096" w:author="Hudler, Rob@Energy" w:date="2018-10-16T14:15: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10169"/>
      </w:tblGrid>
      <w:tr w:rsidR="009C3AE7" w:rsidRPr="00C071B0" w:rsidDel="004359DD" w14:paraId="76651830" w14:textId="3242A497" w:rsidTr="003F4127">
        <w:trPr>
          <w:trHeight w:val="144"/>
          <w:tblHeader/>
          <w:del w:id="1097" w:author="Hudler, Rob@Energy" w:date="2018-10-16T14:04:00Z"/>
        </w:trPr>
        <w:tc>
          <w:tcPr>
            <w:tcW w:w="10790" w:type="dxa"/>
            <w:gridSpan w:val="2"/>
            <w:tcBorders>
              <w:bottom w:val="single" w:sz="4" w:space="0" w:color="auto"/>
            </w:tcBorders>
          </w:tcPr>
          <w:p w14:paraId="3533A11C" w14:textId="2F38C6FA" w:rsidR="009C3AE7" w:rsidRPr="00405CF9" w:rsidDel="004359DD"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8" w:author="Hudler, Rob@Energy" w:date="2018-10-16T14:04:00Z"/>
                <w:rFonts w:cstheme="minorHAnsi"/>
                <w:b/>
                <w:sz w:val="20"/>
                <w:szCs w:val="20"/>
              </w:rPr>
            </w:pPr>
            <w:del w:id="1099" w:author="Hudler, Rob@Energy" w:date="2018-10-11T13:41:00Z">
              <w:r w:rsidRPr="00405CF9" w:rsidDel="008C11E5">
                <w:rPr>
                  <w:rFonts w:cstheme="minorHAnsi"/>
                  <w:b/>
                  <w:sz w:val="20"/>
                  <w:szCs w:val="20"/>
                </w:rPr>
                <w:delText>K</w:delText>
              </w:r>
            </w:del>
            <w:del w:id="1100" w:author="Hudler, Rob@Energy" w:date="2018-10-16T14:04:00Z">
              <w:r w:rsidR="009C3AE7" w:rsidRPr="00405CF9" w:rsidDel="004359DD">
                <w:rPr>
                  <w:rFonts w:cstheme="minorHAnsi"/>
                  <w:b/>
                  <w:sz w:val="20"/>
                  <w:szCs w:val="20"/>
                </w:rPr>
                <w:delText>. Demand Recirculation Sensor Control Requirements</w:delText>
              </w:r>
            </w:del>
          </w:p>
          <w:p w14:paraId="18B86E1D" w14:textId="207E8F0D" w:rsidR="009C3AE7" w:rsidRPr="00405CF9"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01" w:author="Hudler, Rob@Energy" w:date="2018-10-16T14:04:00Z"/>
                <w:rFonts w:cstheme="minorHAnsi"/>
                <w:b/>
                <w:sz w:val="20"/>
                <w:szCs w:val="20"/>
              </w:rPr>
            </w:pPr>
            <w:del w:id="1102" w:author="Hudler, Rob@Energy" w:date="2018-10-16T14:04:00Z">
              <w:r w:rsidRPr="003F4127" w:rsidDel="004359DD">
                <w:rPr>
                  <w:rFonts w:cstheme="minorHAnsi"/>
                  <w:sz w:val="20"/>
                  <w:szCs w:val="20"/>
                </w:rPr>
                <w:delText>Systems that utilize this distribution type shall comply with these requirements</w:delText>
              </w:r>
            </w:del>
          </w:p>
        </w:tc>
      </w:tr>
      <w:tr w:rsidR="009C3AE7" w:rsidRPr="00C071B0" w:rsidDel="004359DD" w14:paraId="2C6E59AE" w14:textId="5DE6F712" w:rsidTr="003F4127">
        <w:trPr>
          <w:trHeight w:val="144"/>
          <w:tblHeader/>
          <w:del w:id="1103" w:author="Hudler, Rob@Energy" w:date="2018-10-16T14:04:00Z"/>
        </w:trPr>
        <w:tc>
          <w:tcPr>
            <w:tcW w:w="621" w:type="dxa"/>
            <w:tcBorders>
              <w:top w:val="single" w:sz="4" w:space="0" w:color="auto"/>
            </w:tcBorders>
            <w:vAlign w:val="center"/>
          </w:tcPr>
          <w:p w14:paraId="1F5DD87C" w14:textId="3D155C4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04" w:author="Hudler, Rob@Energy" w:date="2018-10-16T14:04:00Z"/>
                <w:rFonts w:cstheme="minorHAnsi"/>
                <w:sz w:val="20"/>
                <w:szCs w:val="20"/>
                <w:rPrChange w:id="1105" w:author="Hudler, Rob@Energy" w:date="2018-11-06T14:59:00Z">
                  <w:rPr>
                    <w:del w:id="1106" w:author="Hudler, Rob@Energy" w:date="2018-10-16T14:04:00Z"/>
                    <w:rFonts w:cstheme="minorHAnsi"/>
                    <w:sz w:val="18"/>
                    <w:szCs w:val="20"/>
                  </w:rPr>
                </w:rPrChange>
              </w:rPr>
            </w:pPr>
            <w:del w:id="1107" w:author="Hudler, Rob@Energy" w:date="2018-10-16T14:04:00Z">
              <w:r w:rsidRPr="00C071B0" w:rsidDel="004359DD">
                <w:rPr>
                  <w:rFonts w:cstheme="minorHAnsi"/>
                  <w:sz w:val="20"/>
                  <w:szCs w:val="20"/>
                  <w:rPrChange w:id="1108" w:author="Hudler, Rob@Energy" w:date="2018-11-06T14:59:00Z">
                    <w:rPr>
                      <w:rFonts w:cstheme="minorHAnsi"/>
                      <w:sz w:val="18"/>
                      <w:szCs w:val="20"/>
                    </w:rPr>
                  </w:rPrChange>
                </w:rPr>
                <w:delText>01</w:delText>
              </w:r>
            </w:del>
          </w:p>
        </w:tc>
        <w:tc>
          <w:tcPr>
            <w:tcW w:w="10169" w:type="dxa"/>
            <w:tcBorders>
              <w:top w:val="single" w:sz="4" w:space="0" w:color="auto"/>
            </w:tcBorders>
            <w:vAlign w:val="center"/>
          </w:tcPr>
          <w:p w14:paraId="6E46C7DD" w14:textId="6BB6C66B"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09" w:author="Hudler, Rob@Energy" w:date="2018-10-16T14:04:00Z"/>
                <w:rFonts w:cstheme="minorHAnsi"/>
                <w:sz w:val="20"/>
                <w:szCs w:val="20"/>
                <w:rPrChange w:id="1110" w:author="Hudler, Rob@Energy" w:date="2018-11-06T14:59:00Z">
                  <w:rPr>
                    <w:del w:id="1111" w:author="Hudler, Rob@Energy" w:date="2018-10-16T14:04:00Z"/>
                    <w:rFonts w:cstheme="minorHAnsi"/>
                    <w:sz w:val="18"/>
                    <w:szCs w:val="20"/>
                  </w:rPr>
                </w:rPrChange>
              </w:rPr>
            </w:pPr>
            <w:del w:id="1112" w:author="Hudler, Rob@Energy" w:date="2018-10-16T14:04:00Z">
              <w:r w:rsidRPr="00C071B0" w:rsidDel="004359DD">
                <w:rPr>
                  <w:rFonts w:cstheme="minorHAnsi"/>
                  <w:sz w:val="20"/>
                  <w:szCs w:val="20"/>
                  <w:rPrChange w:id="1113" w:author="Hudler, Rob@Energy" w:date="2018-11-06T14:59:00Z">
                    <w:rPr>
                      <w:rFonts w:cstheme="minorHAnsi"/>
                      <w:sz w:val="18"/>
                      <w:szCs w:val="20"/>
                    </w:rPr>
                  </w:rPrChange>
                </w:rPr>
                <w:delText>The system operates “on-demand”, meaning that the pump begins to operate shortly before or immediately after hot water draw begins, and stops when the return water temperature reaches a certain threshold value. (RA4.4.13)</w:delText>
              </w:r>
            </w:del>
          </w:p>
        </w:tc>
      </w:tr>
      <w:tr w:rsidR="009C3AE7" w:rsidRPr="00C071B0" w:rsidDel="004359DD" w14:paraId="58BB2456" w14:textId="59A8560A" w:rsidTr="003F4127">
        <w:trPr>
          <w:trHeight w:val="144"/>
          <w:tblHeader/>
          <w:del w:id="1114" w:author="Hudler, Rob@Energy" w:date="2018-10-16T14:04:00Z"/>
        </w:trPr>
        <w:tc>
          <w:tcPr>
            <w:tcW w:w="621" w:type="dxa"/>
            <w:vAlign w:val="center"/>
          </w:tcPr>
          <w:p w14:paraId="20732D5F" w14:textId="4AC571A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15" w:author="Hudler, Rob@Energy" w:date="2018-10-16T14:04:00Z"/>
                <w:rFonts w:cstheme="minorHAnsi"/>
                <w:sz w:val="20"/>
                <w:szCs w:val="20"/>
                <w:rPrChange w:id="1116" w:author="Hudler, Rob@Energy" w:date="2018-11-06T14:59:00Z">
                  <w:rPr>
                    <w:del w:id="1117" w:author="Hudler, Rob@Energy" w:date="2018-10-16T14:04:00Z"/>
                    <w:rFonts w:cstheme="minorHAnsi"/>
                    <w:sz w:val="18"/>
                    <w:szCs w:val="20"/>
                  </w:rPr>
                </w:rPrChange>
              </w:rPr>
            </w:pPr>
            <w:del w:id="1118" w:author="Hudler, Rob@Energy" w:date="2018-10-16T14:04:00Z">
              <w:r w:rsidRPr="00C071B0" w:rsidDel="004359DD">
                <w:rPr>
                  <w:rFonts w:cstheme="minorHAnsi"/>
                  <w:sz w:val="20"/>
                  <w:szCs w:val="20"/>
                  <w:rPrChange w:id="1119" w:author="Hudler, Rob@Energy" w:date="2018-11-06T14:59:00Z">
                    <w:rPr>
                      <w:rFonts w:cstheme="minorHAnsi"/>
                      <w:sz w:val="18"/>
                      <w:szCs w:val="20"/>
                    </w:rPr>
                  </w:rPrChange>
                </w:rPr>
                <w:delText>02</w:delText>
              </w:r>
            </w:del>
          </w:p>
        </w:tc>
        <w:tc>
          <w:tcPr>
            <w:tcW w:w="10169" w:type="dxa"/>
            <w:vAlign w:val="center"/>
          </w:tcPr>
          <w:p w14:paraId="7DA06216" w14:textId="33E3492D"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20" w:author="Hudler, Rob@Energy" w:date="2018-10-16T14:04:00Z"/>
                <w:rFonts w:cstheme="minorHAnsi"/>
                <w:sz w:val="20"/>
                <w:szCs w:val="20"/>
                <w:rPrChange w:id="1121" w:author="Hudler, Rob@Energy" w:date="2018-11-06T14:59:00Z">
                  <w:rPr>
                    <w:del w:id="1122" w:author="Hudler, Rob@Energy" w:date="2018-10-16T14:04:00Z"/>
                    <w:rFonts w:cstheme="minorHAnsi"/>
                    <w:sz w:val="18"/>
                    <w:szCs w:val="20"/>
                  </w:rPr>
                </w:rPrChange>
              </w:rPr>
            </w:pPr>
            <w:del w:id="1123" w:author="Hudler, Rob@Energy" w:date="2018-10-16T14:04:00Z">
              <w:r w:rsidRPr="00C071B0" w:rsidDel="004359DD">
                <w:rPr>
                  <w:rFonts w:cstheme="minorHAnsi"/>
                  <w:sz w:val="20"/>
                  <w:szCs w:val="20"/>
                  <w:rPrChange w:id="1124" w:author="Hudler, Rob@Energy" w:date="2018-11-06T14:59:00Z">
                    <w:rPr>
                      <w:rFonts w:cstheme="minorHAnsi"/>
                      <w:sz w:val="18"/>
                      <w:szCs w:val="20"/>
                    </w:rPr>
                  </w:rPrChange>
                </w:rPr>
                <w:delText>After the pump has been activated, the controls shall allow the pump to operate until the water temperature at the thermo-sensor rises to one of the following values: (RA4.4.13)</w:delText>
              </w:r>
            </w:del>
          </w:p>
          <w:p w14:paraId="0CDFD843" w14:textId="2F242370" w:rsidR="009C3AE7" w:rsidRPr="003F4127" w:rsidDel="004359DD" w:rsidRDefault="009C3AE7" w:rsidP="009C3AE7">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125" w:author="Hudler, Rob@Energy" w:date="2018-10-16T14:04:00Z"/>
                <w:rFonts w:asciiTheme="minorHAnsi" w:hAnsiTheme="minorHAnsi" w:cstheme="minorHAnsi"/>
              </w:rPr>
            </w:pPr>
            <w:del w:id="1126" w:author="Hudler, Rob@Energy" w:date="2018-10-16T14:04:00Z">
              <w:r w:rsidRPr="003F4127" w:rsidDel="004359DD">
                <w:rPr>
                  <w:rFonts w:asciiTheme="minorHAnsi" w:hAnsiTheme="minorHAnsi" w:cstheme="minorHAnsi"/>
                </w:rPr>
                <w:delText>Not more than 10°F</w:delText>
              </w:r>
              <w:r w:rsidR="00852EF0" w:rsidRPr="003F4127" w:rsidDel="004359DD">
                <w:rPr>
                  <w:rFonts w:asciiTheme="minorHAnsi" w:hAnsiTheme="minorHAnsi" w:cstheme="minorHAnsi"/>
                </w:rPr>
                <w:delText xml:space="preserve"> (</w:delText>
              </w:r>
              <w:r w:rsidRPr="003F4127" w:rsidDel="004359DD">
                <w:rPr>
                  <w:rFonts w:asciiTheme="minorHAnsi" w:hAnsiTheme="minorHAnsi" w:cstheme="minorHAnsi"/>
                </w:rPr>
                <w:delText>5.6°C) above the initial temperature of the water in the pipe</w:delText>
              </w:r>
            </w:del>
          </w:p>
          <w:p w14:paraId="027835F8" w14:textId="5F40F29D" w:rsidR="009C3AE7" w:rsidRPr="003F4127" w:rsidDel="004359DD" w:rsidRDefault="009C3AE7" w:rsidP="009C3AE7">
            <w:pPr>
              <w:pStyle w:val="ListParagraph"/>
              <w:keepNext/>
              <w:numPr>
                <w:ilvl w:val="0"/>
                <w:numId w:val="4"/>
              </w:numPr>
              <w:ind w:left="634" w:hanging="317"/>
              <w:rPr>
                <w:del w:id="1127" w:author="Hudler, Rob@Energy" w:date="2018-10-16T14:04:00Z"/>
                <w:rFonts w:asciiTheme="minorHAnsi" w:hAnsiTheme="minorHAnsi" w:cstheme="minorHAnsi"/>
              </w:rPr>
            </w:pPr>
            <w:del w:id="1128" w:author="Hudler, Rob@Energy" w:date="2018-10-16T14:04:00Z">
              <w:r w:rsidRPr="003F4127" w:rsidDel="004359DD">
                <w:rPr>
                  <w:rFonts w:asciiTheme="minorHAnsi" w:hAnsiTheme="minorHAnsi" w:cstheme="minorHAnsi"/>
                </w:rPr>
                <w:delText>Not more than 102°F (38.9°C).</w:delText>
              </w:r>
            </w:del>
          </w:p>
        </w:tc>
      </w:tr>
      <w:tr w:rsidR="009C3AE7" w:rsidRPr="00C071B0" w:rsidDel="004359DD" w14:paraId="4D737C5C" w14:textId="5CEAB770" w:rsidTr="003F4127">
        <w:trPr>
          <w:trHeight w:val="144"/>
          <w:tblHeader/>
          <w:del w:id="1129" w:author="Hudler, Rob@Energy" w:date="2018-10-16T14:04:00Z"/>
        </w:trPr>
        <w:tc>
          <w:tcPr>
            <w:tcW w:w="621" w:type="dxa"/>
            <w:vAlign w:val="center"/>
          </w:tcPr>
          <w:p w14:paraId="1E6DEEC2" w14:textId="665A5875"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30" w:author="Hudler, Rob@Energy" w:date="2018-10-16T14:04:00Z"/>
                <w:rFonts w:cstheme="minorHAnsi"/>
                <w:sz w:val="20"/>
                <w:szCs w:val="20"/>
                <w:rPrChange w:id="1131" w:author="Hudler, Rob@Energy" w:date="2018-11-06T14:59:00Z">
                  <w:rPr>
                    <w:del w:id="1132" w:author="Hudler, Rob@Energy" w:date="2018-10-16T14:04:00Z"/>
                    <w:rFonts w:cstheme="minorHAnsi"/>
                    <w:sz w:val="18"/>
                    <w:szCs w:val="20"/>
                  </w:rPr>
                </w:rPrChange>
              </w:rPr>
            </w:pPr>
            <w:del w:id="1133" w:author="Hudler, Rob@Energy" w:date="2018-10-16T14:04:00Z">
              <w:r w:rsidRPr="00C071B0" w:rsidDel="004359DD">
                <w:rPr>
                  <w:rFonts w:cstheme="minorHAnsi"/>
                  <w:sz w:val="20"/>
                  <w:szCs w:val="20"/>
                  <w:rPrChange w:id="1134" w:author="Hudler, Rob@Energy" w:date="2018-11-06T14:59:00Z">
                    <w:rPr>
                      <w:rFonts w:cstheme="minorHAnsi"/>
                      <w:sz w:val="18"/>
                      <w:szCs w:val="20"/>
                    </w:rPr>
                  </w:rPrChange>
                </w:rPr>
                <w:delText>03</w:delText>
              </w:r>
            </w:del>
          </w:p>
        </w:tc>
        <w:tc>
          <w:tcPr>
            <w:tcW w:w="10169" w:type="dxa"/>
            <w:vAlign w:val="center"/>
          </w:tcPr>
          <w:p w14:paraId="7A6D4816" w14:textId="3076E98E" w:rsidR="009C3AE7" w:rsidRPr="00C071B0" w:rsidDel="004359DD" w:rsidRDefault="009C3AE7" w:rsidP="00B740EF">
            <w:pPr>
              <w:keepNext/>
              <w:spacing w:after="0" w:line="240" w:lineRule="auto"/>
              <w:rPr>
                <w:del w:id="1135" w:author="Hudler, Rob@Energy" w:date="2018-10-16T14:04:00Z"/>
                <w:rFonts w:cstheme="minorHAnsi"/>
                <w:sz w:val="20"/>
                <w:szCs w:val="20"/>
                <w:rPrChange w:id="1136" w:author="Hudler, Rob@Energy" w:date="2018-11-06T14:59:00Z">
                  <w:rPr>
                    <w:del w:id="1137" w:author="Hudler, Rob@Energy" w:date="2018-10-16T14:04:00Z"/>
                    <w:rFonts w:cstheme="minorHAnsi"/>
                    <w:sz w:val="18"/>
                    <w:szCs w:val="20"/>
                  </w:rPr>
                </w:rPrChange>
              </w:rPr>
            </w:pPr>
            <w:del w:id="1138" w:author="Hudler, Rob@Energy" w:date="2018-10-16T14:04:00Z">
              <w:r w:rsidRPr="00C071B0" w:rsidDel="004359DD">
                <w:rPr>
                  <w:rFonts w:cstheme="minorHAnsi"/>
                  <w:sz w:val="20"/>
                  <w:szCs w:val="20"/>
                  <w:rPrChange w:id="1139" w:author="Hudler, Rob@Energy" w:date="2018-11-06T14:59: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9C3AE7" w:rsidRPr="00C071B0" w:rsidDel="004359DD" w14:paraId="2A0B0E14" w14:textId="7AE43DB7" w:rsidTr="003F4127">
        <w:trPr>
          <w:trHeight w:val="144"/>
          <w:tblHeader/>
          <w:del w:id="1140" w:author="Hudler, Rob@Energy" w:date="2018-10-16T14:04:00Z"/>
        </w:trPr>
        <w:tc>
          <w:tcPr>
            <w:tcW w:w="621" w:type="dxa"/>
            <w:vAlign w:val="center"/>
          </w:tcPr>
          <w:p w14:paraId="6276C5BD" w14:textId="23F9175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41" w:author="Hudler, Rob@Energy" w:date="2018-10-16T14:04:00Z"/>
                <w:rFonts w:cstheme="minorHAnsi"/>
                <w:sz w:val="20"/>
                <w:szCs w:val="20"/>
                <w:rPrChange w:id="1142" w:author="Hudler, Rob@Energy" w:date="2018-11-06T14:59:00Z">
                  <w:rPr>
                    <w:del w:id="1143" w:author="Hudler, Rob@Energy" w:date="2018-10-16T14:04:00Z"/>
                    <w:rFonts w:cstheme="minorHAnsi"/>
                    <w:sz w:val="18"/>
                    <w:szCs w:val="20"/>
                  </w:rPr>
                </w:rPrChange>
              </w:rPr>
            </w:pPr>
            <w:del w:id="1144" w:author="Hudler, Rob@Energy" w:date="2018-10-16T14:04:00Z">
              <w:r w:rsidRPr="00C071B0" w:rsidDel="004359DD">
                <w:rPr>
                  <w:rFonts w:cstheme="minorHAnsi"/>
                  <w:sz w:val="20"/>
                  <w:szCs w:val="20"/>
                  <w:rPrChange w:id="1145" w:author="Hudler, Rob@Energy" w:date="2018-11-06T14:59:00Z">
                    <w:rPr>
                      <w:rFonts w:cstheme="minorHAnsi"/>
                      <w:sz w:val="18"/>
                      <w:szCs w:val="20"/>
                    </w:rPr>
                  </w:rPrChange>
                </w:rPr>
                <w:delText>04</w:delText>
              </w:r>
            </w:del>
          </w:p>
        </w:tc>
        <w:tc>
          <w:tcPr>
            <w:tcW w:w="10169" w:type="dxa"/>
            <w:vAlign w:val="center"/>
          </w:tcPr>
          <w:p w14:paraId="018CC838" w14:textId="479F6EA0"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46" w:author="Hudler, Rob@Energy" w:date="2018-10-16T14:04:00Z"/>
                <w:rFonts w:cstheme="minorHAnsi"/>
                <w:sz w:val="20"/>
                <w:szCs w:val="20"/>
                <w:rPrChange w:id="1147" w:author="Hudler, Rob@Energy" w:date="2018-11-06T14:59:00Z">
                  <w:rPr>
                    <w:del w:id="1148" w:author="Hudler, Rob@Energy" w:date="2018-10-16T14:04:00Z"/>
                    <w:rFonts w:cstheme="minorHAnsi"/>
                    <w:sz w:val="18"/>
                    <w:szCs w:val="20"/>
                  </w:rPr>
                </w:rPrChange>
              </w:rPr>
            </w:pPr>
            <w:del w:id="1149" w:author="Hudler, Rob@Energy" w:date="2018-10-16T14:04:00Z">
              <w:r w:rsidRPr="00C071B0" w:rsidDel="004359DD">
                <w:rPr>
                  <w:rFonts w:cstheme="minorHAnsi"/>
                  <w:sz w:val="20"/>
                  <w:szCs w:val="20"/>
                  <w:rPrChange w:id="1150" w:author="Hudler, Rob@Energy" w:date="2018-11-06T14:59:00Z">
                    <w:rPr>
                      <w:rFonts w:cstheme="minorHAnsi"/>
                      <w:sz w:val="18"/>
                      <w:szCs w:val="20"/>
                    </w:rPr>
                  </w:rPrChange>
                </w:rPr>
                <w:delText>Pump and control placement shall meet one of the following criteria: (RA4.4.13)</w:delText>
              </w:r>
            </w:del>
          </w:p>
          <w:p w14:paraId="10E9B6AE" w14:textId="73AF0D1C"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151" w:author="Hudler, Rob@Energy" w:date="2018-10-16T14:04:00Z"/>
                <w:rFonts w:asciiTheme="minorHAnsi" w:hAnsiTheme="minorHAnsi" w:cstheme="minorHAnsi"/>
              </w:rPr>
            </w:pPr>
            <w:del w:id="1152" w:author="Hudler, Rob@Energy" w:date="2018-10-16T14:04:00Z">
              <w:r w:rsidRPr="003F4127" w:rsidDel="004359DD">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7111FCBD" w14:textId="6821A21D"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153" w:author="Hudler, Rob@Energy" w:date="2018-10-16T14:04:00Z"/>
                <w:rFonts w:asciiTheme="minorHAnsi" w:hAnsiTheme="minorHAnsi" w:cstheme="minorHAnsi"/>
              </w:rPr>
            </w:pPr>
            <w:del w:id="1154" w:author="Hudler, Rob@Energy" w:date="2018-10-16T14:04:00Z">
              <w:r w:rsidRPr="003F4127" w:rsidDel="004359DD">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5A19C799" w14:textId="5F3E7A3C" w:rsidR="009C3AE7" w:rsidRPr="003F4127" w:rsidDel="004359DD" w:rsidRDefault="009C3AE7"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155" w:author="Hudler, Rob@Energy" w:date="2018-10-16T14:04:00Z"/>
                <w:rFonts w:asciiTheme="minorHAnsi" w:hAnsiTheme="minorHAnsi" w:cstheme="minorHAnsi"/>
              </w:rPr>
            </w:pPr>
            <w:del w:id="1156" w:author="Hudler, Rob@Energy" w:date="2018-10-16T14:04:00Z">
              <w:r w:rsidRPr="003F4127" w:rsidDel="004359DD">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9C3AE7" w:rsidRPr="00C071B0" w:rsidDel="004359DD" w14:paraId="4E82CBF3" w14:textId="57263514" w:rsidTr="003F4127">
        <w:trPr>
          <w:trHeight w:val="144"/>
          <w:tblHeader/>
          <w:del w:id="1157" w:author="Hudler, Rob@Energy" w:date="2018-10-16T14:04:00Z"/>
        </w:trPr>
        <w:tc>
          <w:tcPr>
            <w:tcW w:w="621" w:type="dxa"/>
            <w:vAlign w:val="center"/>
          </w:tcPr>
          <w:p w14:paraId="0527D269" w14:textId="770A6FB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58" w:author="Hudler, Rob@Energy" w:date="2018-10-16T14:04:00Z"/>
                <w:rFonts w:cstheme="minorHAnsi"/>
                <w:sz w:val="20"/>
                <w:szCs w:val="20"/>
                <w:rPrChange w:id="1159" w:author="Hudler, Rob@Energy" w:date="2018-11-06T14:59:00Z">
                  <w:rPr>
                    <w:del w:id="1160" w:author="Hudler, Rob@Energy" w:date="2018-10-16T14:04:00Z"/>
                    <w:rFonts w:cstheme="minorHAnsi"/>
                    <w:sz w:val="18"/>
                    <w:szCs w:val="20"/>
                  </w:rPr>
                </w:rPrChange>
              </w:rPr>
            </w:pPr>
            <w:del w:id="1161" w:author="Hudler, Rob@Energy" w:date="2018-10-16T14:04:00Z">
              <w:r w:rsidRPr="00C071B0" w:rsidDel="004359DD">
                <w:rPr>
                  <w:rFonts w:cstheme="minorHAnsi"/>
                  <w:sz w:val="20"/>
                  <w:szCs w:val="20"/>
                  <w:rPrChange w:id="1162" w:author="Hudler, Rob@Energy" w:date="2018-11-06T14:59:00Z">
                    <w:rPr>
                      <w:rFonts w:cstheme="minorHAnsi"/>
                      <w:sz w:val="18"/>
                      <w:szCs w:val="20"/>
                    </w:rPr>
                  </w:rPrChange>
                </w:rPr>
                <w:delText>05</w:delText>
              </w:r>
            </w:del>
          </w:p>
        </w:tc>
        <w:tc>
          <w:tcPr>
            <w:tcW w:w="10169" w:type="dxa"/>
            <w:vAlign w:val="center"/>
          </w:tcPr>
          <w:p w14:paraId="63BFC203" w14:textId="32A09FFB"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63" w:author="Hudler, Rob@Energy" w:date="2018-10-16T14:04:00Z"/>
                <w:rFonts w:cstheme="minorHAnsi"/>
                <w:sz w:val="20"/>
                <w:szCs w:val="20"/>
                <w:rPrChange w:id="1164" w:author="Hudler, Rob@Energy" w:date="2018-11-06T14:59:00Z">
                  <w:rPr>
                    <w:del w:id="1165" w:author="Hudler, Rob@Energy" w:date="2018-10-16T14:04:00Z"/>
                    <w:rFonts w:cstheme="minorHAnsi"/>
                    <w:sz w:val="18"/>
                    <w:szCs w:val="20"/>
                  </w:rPr>
                </w:rPrChange>
              </w:rPr>
            </w:pPr>
            <w:del w:id="1166" w:author="Hudler, Rob@Energy" w:date="2018-10-16T14:04:00Z">
              <w:r w:rsidRPr="00C071B0" w:rsidDel="004359DD">
                <w:rPr>
                  <w:rFonts w:cstheme="minorHAnsi"/>
                  <w:sz w:val="20"/>
                  <w:szCs w:val="20"/>
                  <w:rPrChange w:id="1167" w:author="Hudler, Rob@Energy" w:date="2018-11-06T14:59:00Z">
                    <w:rPr>
                      <w:rFonts w:cstheme="minorHAnsi"/>
                      <w:sz w:val="18"/>
                      <w:szCs w:val="20"/>
                    </w:rPr>
                  </w:rPrChange>
                </w:rPr>
                <w:delText>Insulation is not required on the cold water line when it is used as the return. (RA4.4.13)</w:delText>
              </w:r>
            </w:del>
          </w:p>
        </w:tc>
      </w:tr>
      <w:tr w:rsidR="009C3AE7" w:rsidRPr="00C071B0" w:rsidDel="004359DD" w14:paraId="05480BD6" w14:textId="6B342DD0" w:rsidTr="003F4127">
        <w:trPr>
          <w:trHeight w:val="144"/>
          <w:tblHeader/>
          <w:del w:id="1168" w:author="Hudler, Rob@Energy" w:date="2018-10-16T14:04:00Z"/>
        </w:trPr>
        <w:tc>
          <w:tcPr>
            <w:tcW w:w="621" w:type="dxa"/>
            <w:vAlign w:val="center"/>
          </w:tcPr>
          <w:p w14:paraId="0AD70179" w14:textId="76013CC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69" w:author="Hudler, Rob@Energy" w:date="2018-10-16T14:04:00Z"/>
                <w:rFonts w:cstheme="minorHAnsi"/>
                <w:sz w:val="20"/>
                <w:szCs w:val="20"/>
                <w:rPrChange w:id="1170" w:author="Hudler, Rob@Energy" w:date="2018-11-06T14:59:00Z">
                  <w:rPr>
                    <w:del w:id="1171" w:author="Hudler, Rob@Energy" w:date="2018-10-16T14:04:00Z"/>
                    <w:rFonts w:cstheme="minorHAnsi"/>
                    <w:sz w:val="18"/>
                    <w:szCs w:val="20"/>
                  </w:rPr>
                </w:rPrChange>
              </w:rPr>
            </w:pPr>
            <w:del w:id="1172" w:author="Hudler, Rob@Energy" w:date="2018-10-16T14:04:00Z">
              <w:r w:rsidRPr="00C071B0" w:rsidDel="004359DD">
                <w:rPr>
                  <w:rFonts w:cstheme="minorHAnsi"/>
                  <w:sz w:val="20"/>
                  <w:szCs w:val="20"/>
                  <w:rPrChange w:id="1173" w:author="Hudler, Rob@Energy" w:date="2018-11-06T14:59:00Z">
                    <w:rPr>
                      <w:rFonts w:cstheme="minorHAnsi"/>
                      <w:sz w:val="18"/>
                      <w:szCs w:val="20"/>
                    </w:rPr>
                  </w:rPrChange>
                </w:rPr>
                <w:delText>06</w:delText>
              </w:r>
            </w:del>
          </w:p>
        </w:tc>
        <w:tc>
          <w:tcPr>
            <w:tcW w:w="10169" w:type="dxa"/>
            <w:vAlign w:val="center"/>
          </w:tcPr>
          <w:p w14:paraId="75602A6A" w14:textId="74DD5C8B"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4" w:author="Hudler, Rob@Energy" w:date="2018-10-16T14:04:00Z"/>
                <w:rFonts w:cstheme="minorHAnsi"/>
                <w:sz w:val="20"/>
                <w:szCs w:val="20"/>
                <w:rPrChange w:id="1175" w:author="Hudler, Rob@Energy" w:date="2018-11-06T14:59:00Z">
                  <w:rPr>
                    <w:del w:id="1176" w:author="Hudler, Rob@Energy" w:date="2018-10-16T14:04:00Z"/>
                    <w:rFonts w:cstheme="minorHAnsi"/>
                    <w:sz w:val="18"/>
                    <w:szCs w:val="20"/>
                  </w:rPr>
                </w:rPrChange>
              </w:rPr>
            </w:pPr>
            <w:del w:id="1177" w:author="Hudler, Rob@Energy" w:date="2018-10-16T14:04:00Z">
              <w:r w:rsidRPr="00C071B0" w:rsidDel="004359DD">
                <w:rPr>
                  <w:rFonts w:cstheme="minorHAnsi"/>
                  <w:sz w:val="20"/>
                  <w:szCs w:val="20"/>
                  <w:rPrChange w:id="1178" w:author="Hudler, Rob@Energy" w:date="2018-11-06T14:59:00Z">
                    <w:rPr>
                      <w:rFonts w:cstheme="minorHAnsi"/>
                      <w:sz w:val="18"/>
                      <w:szCs w:val="20"/>
                    </w:rPr>
                  </w:rPrChange>
                </w:rPr>
                <w:delText>Each control shall have st</w:delText>
              </w:r>
              <w:r w:rsidR="00B57E2E" w:rsidRPr="00C071B0" w:rsidDel="004359DD">
                <w:rPr>
                  <w:rFonts w:cstheme="minorHAnsi"/>
                  <w:sz w:val="20"/>
                  <w:szCs w:val="20"/>
                  <w:rPrChange w:id="1179" w:author="Hudler, Rob@Energy" w:date="2018-11-06T14:59:00Z">
                    <w:rPr>
                      <w:rFonts w:cstheme="minorHAnsi"/>
                      <w:sz w:val="18"/>
                      <w:szCs w:val="20"/>
                    </w:rPr>
                  </w:rPrChange>
                </w:rPr>
                <w:delText xml:space="preserve">andby power of 1 Watt or less. </w:delText>
              </w:r>
              <w:r w:rsidRPr="00C071B0" w:rsidDel="004359DD">
                <w:rPr>
                  <w:rFonts w:cstheme="minorHAnsi"/>
                  <w:sz w:val="20"/>
                  <w:szCs w:val="20"/>
                  <w:rPrChange w:id="1180" w:author="Hudler, Rob@Energy" w:date="2018-11-06T14:59:00Z">
                    <w:rPr>
                      <w:rFonts w:cstheme="minorHAnsi"/>
                      <w:sz w:val="18"/>
                      <w:szCs w:val="20"/>
                    </w:rPr>
                  </w:rPrChange>
                </w:rPr>
                <w:delText>Controls may be located in individual units or on the loop. Controls may be activated by wired or wireless mechanisms, including buttons, motion sensors, door switches and flow switches. (RA4.4.13)</w:delText>
              </w:r>
            </w:del>
          </w:p>
        </w:tc>
      </w:tr>
      <w:tr w:rsidR="009C3AE7" w:rsidRPr="00C071B0" w:rsidDel="004359DD" w14:paraId="3E9489BA" w14:textId="2E2C99DF" w:rsidTr="003F4127">
        <w:trPr>
          <w:trHeight w:val="144"/>
          <w:tblHeader/>
          <w:del w:id="1181" w:author="Hudler, Rob@Energy" w:date="2018-10-16T14:04:00Z"/>
        </w:trPr>
        <w:tc>
          <w:tcPr>
            <w:tcW w:w="621" w:type="dxa"/>
            <w:vAlign w:val="center"/>
          </w:tcPr>
          <w:p w14:paraId="37FAD6CD" w14:textId="4CDF23E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82" w:author="Hudler, Rob@Energy" w:date="2018-10-16T14:04:00Z"/>
                <w:rFonts w:cstheme="minorHAnsi"/>
                <w:sz w:val="20"/>
                <w:szCs w:val="20"/>
                <w:rPrChange w:id="1183" w:author="Hudler, Rob@Energy" w:date="2018-11-06T14:59:00Z">
                  <w:rPr>
                    <w:del w:id="1184" w:author="Hudler, Rob@Energy" w:date="2018-10-16T14:04:00Z"/>
                    <w:rFonts w:cstheme="minorHAnsi"/>
                    <w:sz w:val="18"/>
                    <w:szCs w:val="20"/>
                  </w:rPr>
                </w:rPrChange>
              </w:rPr>
            </w:pPr>
            <w:del w:id="1185" w:author="Hudler, Rob@Energy" w:date="2018-10-16T14:04:00Z">
              <w:r w:rsidRPr="00C071B0" w:rsidDel="004359DD">
                <w:rPr>
                  <w:rFonts w:cstheme="minorHAnsi"/>
                  <w:sz w:val="20"/>
                  <w:szCs w:val="20"/>
                  <w:rPrChange w:id="1186" w:author="Hudler, Rob@Energy" w:date="2018-11-06T14:59:00Z">
                    <w:rPr>
                      <w:rFonts w:cstheme="minorHAnsi"/>
                      <w:sz w:val="18"/>
                      <w:szCs w:val="20"/>
                    </w:rPr>
                  </w:rPrChange>
                </w:rPr>
                <w:delText>07</w:delText>
              </w:r>
            </w:del>
          </w:p>
        </w:tc>
        <w:tc>
          <w:tcPr>
            <w:tcW w:w="10169" w:type="dxa"/>
            <w:vAlign w:val="center"/>
          </w:tcPr>
          <w:p w14:paraId="2D0F49F2" w14:textId="4F23DEF1"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87" w:author="Hudler, Rob@Energy" w:date="2018-10-16T14:04:00Z"/>
                <w:rFonts w:cstheme="minorHAnsi"/>
                <w:sz w:val="20"/>
                <w:szCs w:val="20"/>
                <w:rPrChange w:id="1188" w:author="Hudler, Rob@Energy" w:date="2018-11-06T14:59:00Z">
                  <w:rPr>
                    <w:del w:id="1189" w:author="Hudler, Rob@Energy" w:date="2018-10-16T14:04:00Z"/>
                    <w:rFonts w:cstheme="minorHAnsi"/>
                    <w:sz w:val="18"/>
                    <w:szCs w:val="20"/>
                  </w:rPr>
                </w:rPrChange>
              </w:rPr>
            </w:pPr>
            <w:del w:id="1190" w:author="Hudler, Rob@Energy" w:date="2018-10-16T14:04:00Z">
              <w:r w:rsidRPr="00C071B0" w:rsidDel="004359DD">
                <w:rPr>
                  <w:rFonts w:cstheme="minorHAnsi"/>
                  <w:sz w:val="20"/>
                  <w:szCs w:val="20"/>
                  <w:rPrChange w:id="1191" w:author="Hudler, Rob@Energy" w:date="2018-11-06T14:59:00Z">
                    <w:rPr>
                      <w:rFonts w:cstheme="minorHAnsi"/>
                      <w:sz w:val="18"/>
                      <w:szCs w:val="20"/>
                    </w:rPr>
                  </w:rPrChange>
                </w:rPr>
                <w:delText>If more than one loop installed each loop shall have its own pump and controls.</w:delText>
              </w:r>
            </w:del>
          </w:p>
        </w:tc>
      </w:tr>
      <w:tr w:rsidR="009C3AE7" w:rsidRPr="00C071B0" w:rsidDel="004359DD" w14:paraId="11BD8DA6" w14:textId="2DF50CFA" w:rsidTr="003F4127">
        <w:trPr>
          <w:trHeight w:val="144"/>
          <w:tblHeader/>
          <w:del w:id="1192" w:author="Hudler, Rob@Energy" w:date="2018-10-16T14:04:00Z"/>
        </w:trPr>
        <w:tc>
          <w:tcPr>
            <w:tcW w:w="621" w:type="dxa"/>
            <w:vAlign w:val="center"/>
          </w:tcPr>
          <w:p w14:paraId="637482FA" w14:textId="29BD8388"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93" w:author="Hudler, Rob@Energy" w:date="2018-10-16T14:04:00Z"/>
                <w:rFonts w:cstheme="minorHAnsi"/>
                <w:sz w:val="20"/>
                <w:szCs w:val="20"/>
                <w:rPrChange w:id="1194" w:author="Hudler, Rob@Energy" w:date="2018-11-06T14:59:00Z">
                  <w:rPr>
                    <w:del w:id="1195" w:author="Hudler, Rob@Energy" w:date="2018-10-16T14:04:00Z"/>
                    <w:rFonts w:cstheme="minorHAnsi"/>
                    <w:sz w:val="18"/>
                    <w:szCs w:val="20"/>
                  </w:rPr>
                </w:rPrChange>
              </w:rPr>
            </w:pPr>
            <w:del w:id="1196" w:author="Hudler, Rob@Energy" w:date="2018-10-16T14:04:00Z">
              <w:r w:rsidRPr="00C071B0" w:rsidDel="004359DD">
                <w:rPr>
                  <w:rFonts w:cstheme="minorHAnsi"/>
                  <w:sz w:val="20"/>
                  <w:szCs w:val="20"/>
                  <w:rPrChange w:id="1197" w:author="Hudler, Rob@Energy" w:date="2018-11-06T14:59:00Z">
                    <w:rPr>
                      <w:rFonts w:cstheme="minorHAnsi"/>
                      <w:sz w:val="18"/>
                      <w:szCs w:val="20"/>
                    </w:rPr>
                  </w:rPrChange>
                </w:rPr>
                <w:delText>08</w:delText>
              </w:r>
            </w:del>
          </w:p>
        </w:tc>
        <w:tc>
          <w:tcPr>
            <w:tcW w:w="10169" w:type="dxa"/>
            <w:vAlign w:val="center"/>
          </w:tcPr>
          <w:p w14:paraId="07D1ABEE" w14:textId="2E8B3821" w:rsidR="009C3AE7" w:rsidRPr="00C071B0" w:rsidDel="004359DD" w:rsidRDefault="009C3AE7"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198" w:author="Hudler, Rob@Energy" w:date="2018-10-16T14:04:00Z"/>
                <w:rFonts w:cstheme="minorHAnsi"/>
                <w:sz w:val="20"/>
                <w:szCs w:val="20"/>
                <w:rPrChange w:id="1199" w:author="Hudler, Rob@Energy" w:date="2018-11-06T14:59:00Z">
                  <w:rPr>
                    <w:del w:id="1200" w:author="Hudler, Rob@Energy" w:date="2018-10-16T14:04:00Z"/>
                    <w:rFonts w:cstheme="minorHAnsi"/>
                    <w:sz w:val="18"/>
                    <w:szCs w:val="20"/>
                  </w:rPr>
                </w:rPrChange>
              </w:rPr>
            </w:pPr>
            <w:del w:id="1201" w:author="Hudler, Rob@Energy" w:date="2018-10-16T14:04:00Z">
              <w:r w:rsidRPr="00C071B0" w:rsidDel="004359DD">
                <w:rPr>
                  <w:rFonts w:cstheme="minorHAnsi"/>
                  <w:sz w:val="20"/>
                  <w:szCs w:val="20"/>
                  <w:rPrChange w:id="1202" w:author="Hudler, Rob@Energy" w:date="2018-11-06T14:59:00Z">
                    <w:rPr>
                      <w:rFonts w:cstheme="minorHAnsi"/>
                      <w:sz w:val="18"/>
                      <w:szCs w:val="20"/>
                    </w:rPr>
                  </w:rPrChange>
                </w:rPr>
                <w:delText xml:space="preserve">Automatic </w:delText>
              </w:r>
              <w:r w:rsidR="00B57E2E" w:rsidRPr="00C071B0" w:rsidDel="004359DD">
                <w:rPr>
                  <w:rFonts w:cstheme="minorHAnsi"/>
                  <w:sz w:val="20"/>
                  <w:szCs w:val="20"/>
                  <w:rPrChange w:id="1203" w:author="Hudler, Rob@Energy" w:date="2018-11-06T14:59:00Z">
                    <w:rPr>
                      <w:rFonts w:cstheme="minorHAnsi"/>
                      <w:sz w:val="18"/>
                      <w:szCs w:val="20"/>
                    </w:rPr>
                  </w:rPrChange>
                </w:rPr>
                <w:delText>a</w:delText>
              </w:r>
              <w:r w:rsidRPr="00C071B0" w:rsidDel="004359DD">
                <w:rPr>
                  <w:rFonts w:cstheme="minorHAnsi"/>
                  <w:sz w:val="20"/>
                  <w:szCs w:val="20"/>
                  <w:rPrChange w:id="1204" w:author="Hudler, Rob@Energy" w:date="2018-11-06T14:59:00Z">
                    <w:rPr>
                      <w:rFonts w:cstheme="minorHAnsi"/>
                      <w:sz w:val="18"/>
                      <w:szCs w:val="20"/>
                    </w:rPr>
                  </w:rPrChange>
                </w:rPr>
                <w:delText>ir release valve is installed on the inlet side of the recirculation pump per Section 110.3(c)5A.</w:delText>
              </w:r>
            </w:del>
          </w:p>
        </w:tc>
      </w:tr>
      <w:tr w:rsidR="009C3AE7" w:rsidRPr="00C071B0" w:rsidDel="004359DD" w14:paraId="51C60981" w14:textId="5BE019CE" w:rsidTr="003F4127">
        <w:trPr>
          <w:trHeight w:val="144"/>
          <w:tblHeader/>
          <w:del w:id="1205" w:author="Hudler, Rob@Energy" w:date="2018-10-16T14:04:00Z"/>
        </w:trPr>
        <w:tc>
          <w:tcPr>
            <w:tcW w:w="621" w:type="dxa"/>
            <w:vAlign w:val="center"/>
          </w:tcPr>
          <w:p w14:paraId="2FEFD805" w14:textId="640909A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06" w:author="Hudler, Rob@Energy" w:date="2018-10-16T14:04:00Z"/>
                <w:rFonts w:cstheme="minorHAnsi"/>
                <w:sz w:val="20"/>
                <w:szCs w:val="20"/>
                <w:rPrChange w:id="1207" w:author="Hudler, Rob@Energy" w:date="2018-11-06T14:59:00Z">
                  <w:rPr>
                    <w:del w:id="1208" w:author="Hudler, Rob@Energy" w:date="2018-10-16T14:04:00Z"/>
                    <w:rFonts w:cstheme="minorHAnsi"/>
                    <w:sz w:val="18"/>
                    <w:szCs w:val="20"/>
                  </w:rPr>
                </w:rPrChange>
              </w:rPr>
            </w:pPr>
            <w:del w:id="1209" w:author="Hudler, Rob@Energy" w:date="2018-10-16T14:04:00Z">
              <w:r w:rsidRPr="00C071B0" w:rsidDel="004359DD">
                <w:rPr>
                  <w:rFonts w:cstheme="minorHAnsi"/>
                  <w:sz w:val="20"/>
                  <w:szCs w:val="20"/>
                  <w:rPrChange w:id="1210" w:author="Hudler, Rob@Energy" w:date="2018-11-06T14:59:00Z">
                    <w:rPr>
                      <w:rFonts w:cstheme="minorHAnsi"/>
                      <w:sz w:val="18"/>
                      <w:szCs w:val="20"/>
                    </w:rPr>
                  </w:rPrChange>
                </w:rPr>
                <w:delText>09</w:delText>
              </w:r>
            </w:del>
          </w:p>
        </w:tc>
        <w:tc>
          <w:tcPr>
            <w:tcW w:w="10169" w:type="dxa"/>
            <w:vAlign w:val="center"/>
          </w:tcPr>
          <w:p w14:paraId="1F3F12EE" w14:textId="25C0433C"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211" w:author="Hudler, Rob@Energy" w:date="2018-10-16T14:04:00Z"/>
                <w:rFonts w:cstheme="minorHAnsi"/>
                <w:sz w:val="20"/>
                <w:szCs w:val="20"/>
                <w:rPrChange w:id="1212" w:author="Hudler, Rob@Energy" w:date="2018-11-06T14:59:00Z">
                  <w:rPr>
                    <w:del w:id="1213" w:author="Hudler, Rob@Energy" w:date="2018-10-16T14:04:00Z"/>
                    <w:rFonts w:cstheme="minorHAnsi"/>
                    <w:sz w:val="18"/>
                    <w:szCs w:val="20"/>
                  </w:rPr>
                </w:rPrChange>
              </w:rPr>
            </w:pPr>
            <w:del w:id="1214" w:author="Hudler, Rob@Energy" w:date="2018-10-16T14:04:00Z">
              <w:r w:rsidRPr="00C071B0" w:rsidDel="004359DD">
                <w:rPr>
                  <w:rFonts w:cstheme="minorHAnsi"/>
                  <w:sz w:val="20"/>
                  <w:szCs w:val="20"/>
                  <w:rPrChange w:id="1215" w:author="Hudler, Rob@Energy" w:date="2018-11-06T14:59:00Z">
                    <w:rPr>
                      <w:rFonts w:cstheme="minorHAnsi"/>
                      <w:sz w:val="18"/>
                      <w:szCs w:val="20"/>
                    </w:rPr>
                  </w:rPrChange>
                </w:rPr>
                <w:delText>A check valve is located between the recirculation pump and the water heater per Section 110.3(c)5B.</w:delText>
              </w:r>
            </w:del>
          </w:p>
        </w:tc>
      </w:tr>
      <w:tr w:rsidR="009C3AE7" w:rsidRPr="00C071B0" w:rsidDel="004359DD" w14:paraId="3C9A9E21" w14:textId="40C25B3A" w:rsidTr="003F4127">
        <w:trPr>
          <w:trHeight w:val="144"/>
          <w:tblHeader/>
          <w:del w:id="1216" w:author="Hudler, Rob@Energy" w:date="2018-10-16T14:04:00Z"/>
        </w:trPr>
        <w:tc>
          <w:tcPr>
            <w:tcW w:w="621" w:type="dxa"/>
            <w:vAlign w:val="center"/>
          </w:tcPr>
          <w:p w14:paraId="356779EC" w14:textId="356D8440"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17" w:author="Hudler, Rob@Energy" w:date="2018-10-16T14:04:00Z"/>
                <w:rFonts w:cstheme="minorHAnsi"/>
                <w:sz w:val="20"/>
                <w:szCs w:val="20"/>
                <w:rPrChange w:id="1218" w:author="Hudler, Rob@Energy" w:date="2018-11-06T14:59:00Z">
                  <w:rPr>
                    <w:del w:id="1219" w:author="Hudler, Rob@Energy" w:date="2018-10-16T14:04:00Z"/>
                    <w:rFonts w:cstheme="minorHAnsi"/>
                    <w:sz w:val="18"/>
                    <w:szCs w:val="20"/>
                  </w:rPr>
                </w:rPrChange>
              </w:rPr>
            </w:pPr>
            <w:del w:id="1220" w:author="Hudler, Rob@Energy" w:date="2018-10-16T14:04:00Z">
              <w:r w:rsidRPr="00C071B0" w:rsidDel="004359DD">
                <w:rPr>
                  <w:rFonts w:cstheme="minorHAnsi"/>
                  <w:sz w:val="20"/>
                  <w:szCs w:val="20"/>
                  <w:rPrChange w:id="1221" w:author="Hudler, Rob@Energy" w:date="2018-11-06T14:59:00Z">
                    <w:rPr>
                      <w:rFonts w:cstheme="minorHAnsi"/>
                      <w:sz w:val="18"/>
                      <w:szCs w:val="20"/>
                    </w:rPr>
                  </w:rPrChange>
                </w:rPr>
                <w:delText>10</w:delText>
              </w:r>
            </w:del>
          </w:p>
        </w:tc>
        <w:tc>
          <w:tcPr>
            <w:tcW w:w="10169" w:type="dxa"/>
            <w:vAlign w:val="center"/>
          </w:tcPr>
          <w:p w14:paraId="5DBD2754" w14:textId="04E42DEC" w:rsidR="009C3AE7" w:rsidRPr="00C071B0" w:rsidDel="004359DD" w:rsidRDefault="009C3AE7" w:rsidP="00B740EF">
            <w:pPr>
              <w:keepNext/>
              <w:spacing w:after="0" w:line="240" w:lineRule="auto"/>
              <w:rPr>
                <w:del w:id="1222" w:author="Hudler, Rob@Energy" w:date="2018-10-16T14:04:00Z"/>
                <w:rFonts w:cstheme="minorHAnsi"/>
                <w:sz w:val="20"/>
                <w:szCs w:val="20"/>
                <w:rPrChange w:id="1223" w:author="Hudler, Rob@Energy" w:date="2018-11-06T14:59:00Z">
                  <w:rPr>
                    <w:del w:id="1224" w:author="Hudler, Rob@Energy" w:date="2018-10-16T14:04:00Z"/>
                    <w:rFonts w:cstheme="minorHAnsi"/>
                    <w:sz w:val="18"/>
                    <w:szCs w:val="20"/>
                  </w:rPr>
                </w:rPrChange>
              </w:rPr>
            </w:pPr>
            <w:del w:id="1225" w:author="Hudler, Rob@Energy" w:date="2018-10-16T14:04:00Z">
              <w:r w:rsidRPr="00C071B0" w:rsidDel="004359DD">
                <w:rPr>
                  <w:rFonts w:cstheme="minorHAnsi"/>
                  <w:sz w:val="20"/>
                  <w:szCs w:val="20"/>
                  <w:rPrChange w:id="1226" w:author="Hudler, Rob@Energy" w:date="2018-11-06T14:59: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9C3AE7" w:rsidRPr="00C071B0" w:rsidDel="004359DD" w14:paraId="1899F3E2" w14:textId="063F78E9" w:rsidTr="003F4127">
        <w:trPr>
          <w:trHeight w:val="144"/>
          <w:tblHeader/>
          <w:del w:id="1227" w:author="Hudler, Rob@Energy" w:date="2018-10-16T14:04:00Z"/>
        </w:trPr>
        <w:tc>
          <w:tcPr>
            <w:tcW w:w="621" w:type="dxa"/>
            <w:vAlign w:val="center"/>
          </w:tcPr>
          <w:p w14:paraId="12B11EF3" w14:textId="5C2B152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28" w:author="Hudler, Rob@Energy" w:date="2018-10-16T14:04:00Z"/>
                <w:rFonts w:cstheme="minorHAnsi"/>
                <w:sz w:val="20"/>
                <w:szCs w:val="20"/>
                <w:rPrChange w:id="1229" w:author="Hudler, Rob@Energy" w:date="2018-11-06T14:59:00Z">
                  <w:rPr>
                    <w:del w:id="1230" w:author="Hudler, Rob@Energy" w:date="2018-10-16T14:04:00Z"/>
                    <w:rFonts w:cstheme="minorHAnsi"/>
                    <w:sz w:val="18"/>
                    <w:szCs w:val="20"/>
                  </w:rPr>
                </w:rPrChange>
              </w:rPr>
            </w:pPr>
            <w:del w:id="1231" w:author="Hudler, Rob@Energy" w:date="2018-10-16T14:04:00Z">
              <w:r w:rsidRPr="00C071B0" w:rsidDel="004359DD">
                <w:rPr>
                  <w:rFonts w:cstheme="minorHAnsi"/>
                  <w:sz w:val="20"/>
                  <w:szCs w:val="20"/>
                  <w:rPrChange w:id="1232" w:author="Hudler, Rob@Energy" w:date="2018-11-06T14:59:00Z">
                    <w:rPr>
                      <w:rFonts w:cstheme="minorHAnsi"/>
                      <w:sz w:val="18"/>
                      <w:szCs w:val="20"/>
                    </w:rPr>
                  </w:rPrChange>
                </w:rPr>
                <w:delText>11</w:delText>
              </w:r>
            </w:del>
          </w:p>
        </w:tc>
        <w:tc>
          <w:tcPr>
            <w:tcW w:w="10169" w:type="dxa"/>
            <w:vAlign w:val="center"/>
          </w:tcPr>
          <w:p w14:paraId="2FFD0447" w14:textId="5C6E1599" w:rsidR="009C3AE7" w:rsidRPr="003F4127" w:rsidDel="004359DD" w:rsidRDefault="009C3AE7" w:rsidP="00B740EF">
            <w:pPr>
              <w:pStyle w:val="BulletCALetter"/>
              <w:keepNext/>
              <w:spacing w:before="0"/>
              <w:ind w:left="0" w:firstLine="0"/>
              <w:rPr>
                <w:del w:id="1233" w:author="Hudler, Rob@Energy" w:date="2018-10-16T14:04:00Z"/>
                <w:rFonts w:asciiTheme="minorHAnsi" w:eastAsia="Calibri" w:hAnsiTheme="minorHAnsi" w:cstheme="minorHAnsi"/>
              </w:rPr>
            </w:pPr>
            <w:del w:id="1234" w:author="Hudler, Rob@Energy" w:date="2018-10-16T14:04:00Z">
              <w:r w:rsidRPr="003F4127" w:rsidDel="004359DD">
                <w:rPr>
                  <w:rFonts w:asciiTheme="minorHAnsi" w:eastAsia="Calibri" w:hAnsiTheme="minorHAnsi" w:cstheme="minorHAnsi"/>
                </w:rPr>
                <w:delText>Isolation valves are installed on both sides of the pump. One of the isolation valves may be the same isolation valve as in item 8 above per Section 110.3(c)5D.</w:delText>
              </w:r>
            </w:del>
          </w:p>
        </w:tc>
      </w:tr>
      <w:tr w:rsidR="009C3AE7" w:rsidRPr="00C071B0" w:rsidDel="004359DD" w14:paraId="396CE9D9" w14:textId="62CFFCA4" w:rsidTr="003F4127">
        <w:trPr>
          <w:trHeight w:val="144"/>
          <w:tblHeader/>
          <w:del w:id="1235" w:author="Hudler, Rob@Energy" w:date="2018-10-16T14:04:00Z"/>
        </w:trPr>
        <w:tc>
          <w:tcPr>
            <w:tcW w:w="621" w:type="dxa"/>
            <w:vAlign w:val="center"/>
          </w:tcPr>
          <w:p w14:paraId="652DE1A4" w14:textId="56CC459E"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36" w:author="Hudler, Rob@Energy" w:date="2018-10-16T14:04:00Z"/>
                <w:rFonts w:cstheme="minorHAnsi"/>
                <w:sz w:val="20"/>
                <w:szCs w:val="20"/>
                <w:rPrChange w:id="1237" w:author="Hudler, Rob@Energy" w:date="2018-11-06T14:59:00Z">
                  <w:rPr>
                    <w:del w:id="1238" w:author="Hudler, Rob@Energy" w:date="2018-10-16T14:04:00Z"/>
                    <w:rFonts w:cstheme="minorHAnsi"/>
                    <w:sz w:val="18"/>
                    <w:szCs w:val="20"/>
                  </w:rPr>
                </w:rPrChange>
              </w:rPr>
            </w:pPr>
            <w:del w:id="1239" w:author="Hudler, Rob@Energy" w:date="2018-10-16T14:04:00Z">
              <w:r w:rsidRPr="00C071B0" w:rsidDel="004359DD">
                <w:rPr>
                  <w:rFonts w:cstheme="minorHAnsi"/>
                  <w:sz w:val="20"/>
                  <w:szCs w:val="20"/>
                  <w:rPrChange w:id="1240" w:author="Hudler, Rob@Energy" w:date="2018-11-06T14:59:00Z">
                    <w:rPr>
                      <w:rFonts w:cstheme="minorHAnsi"/>
                      <w:sz w:val="18"/>
                      <w:szCs w:val="20"/>
                    </w:rPr>
                  </w:rPrChange>
                </w:rPr>
                <w:delText>12</w:delText>
              </w:r>
            </w:del>
          </w:p>
        </w:tc>
        <w:tc>
          <w:tcPr>
            <w:tcW w:w="10169" w:type="dxa"/>
            <w:vAlign w:val="center"/>
          </w:tcPr>
          <w:p w14:paraId="2C3647CA" w14:textId="5408707B" w:rsidR="009C3AE7" w:rsidRPr="003F4127" w:rsidDel="004359DD" w:rsidRDefault="009C3AE7" w:rsidP="00B740EF">
            <w:pPr>
              <w:pStyle w:val="BulletCALetter"/>
              <w:keepNext/>
              <w:spacing w:before="0"/>
              <w:ind w:left="0" w:firstLine="0"/>
              <w:rPr>
                <w:del w:id="1241" w:author="Hudler, Rob@Energy" w:date="2018-10-16T14:04:00Z"/>
                <w:rFonts w:asciiTheme="minorHAnsi" w:eastAsia="Calibri" w:hAnsiTheme="minorHAnsi" w:cstheme="minorHAnsi"/>
              </w:rPr>
            </w:pPr>
            <w:del w:id="1242" w:author="Hudler, Rob@Energy" w:date="2018-10-16T14:04:00Z">
              <w:r w:rsidRPr="003F4127" w:rsidDel="004359DD">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9C3AE7" w:rsidRPr="00C071B0" w:rsidDel="004359DD" w14:paraId="34C7C5B3" w14:textId="1173D0EB" w:rsidTr="003F4127">
        <w:trPr>
          <w:trHeight w:val="144"/>
          <w:tblHeader/>
          <w:del w:id="1243" w:author="Hudler, Rob@Energy" w:date="2018-10-16T14:04:00Z"/>
        </w:trPr>
        <w:tc>
          <w:tcPr>
            <w:tcW w:w="621" w:type="dxa"/>
            <w:vAlign w:val="center"/>
          </w:tcPr>
          <w:p w14:paraId="2253FF07" w14:textId="30B45C13"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44" w:author="Hudler, Rob@Energy" w:date="2018-10-16T14:04:00Z"/>
                <w:rFonts w:cstheme="minorHAnsi"/>
                <w:sz w:val="20"/>
                <w:szCs w:val="20"/>
                <w:rPrChange w:id="1245" w:author="Hudler, Rob@Energy" w:date="2018-11-06T14:59:00Z">
                  <w:rPr>
                    <w:del w:id="1246" w:author="Hudler, Rob@Energy" w:date="2018-10-16T14:04:00Z"/>
                    <w:rFonts w:cstheme="minorHAnsi"/>
                    <w:sz w:val="18"/>
                    <w:szCs w:val="20"/>
                  </w:rPr>
                </w:rPrChange>
              </w:rPr>
            </w:pPr>
            <w:del w:id="1247" w:author="Hudler, Rob@Energy" w:date="2018-10-16T14:04:00Z">
              <w:r w:rsidRPr="00C071B0" w:rsidDel="004359DD">
                <w:rPr>
                  <w:rFonts w:cstheme="minorHAnsi"/>
                  <w:sz w:val="20"/>
                  <w:szCs w:val="20"/>
                  <w:rPrChange w:id="1248" w:author="Hudler, Rob@Energy" w:date="2018-11-06T14:59:00Z">
                    <w:rPr>
                      <w:rFonts w:cstheme="minorHAnsi"/>
                      <w:sz w:val="18"/>
                      <w:szCs w:val="20"/>
                    </w:rPr>
                  </w:rPrChange>
                </w:rPr>
                <w:delText>13</w:delText>
              </w:r>
            </w:del>
          </w:p>
        </w:tc>
        <w:tc>
          <w:tcPr>
            <w:tcW w:w="10169" w:type="dxa"/>
            <w:vAlign w:val="center"/>
          </w:tcPr>
          <w:p w14:paraId="0B6B772E" w14:textId="496A6364" w:rsidR="009C3AE7" w:rsidRPr="003F4127" w:rsidDel="004359DD" w:rsidRDefault="009C3AE7" w:rsidP="00B740EF">
            <w:pPr>
              <w:pStyle w:val="BulletCALetter"/>
              <w:keepNext/>
              <w:spacing w:before="0"/>
              <w:ind w:left="0" w:firstLine="0"/>
              <w:rPr>
                <w:del w:id="1249" w:author="Hudler, Rob@Energy" w:date="2018-10-16T14:04:00Z"/>
                <w:rFonts w:asciiTheme="minorHAnsi" w:eastAsia="Calibri" w:hAnsiTheme="minorHAnsi" w:cstheme="minorHAnsi"/>
              </w:rPr>
            </w:pPr>
            <w:del w:id="1250" w:author="Hudler, Rob@Energy" w:date="2018-10-16T14:04:00Z">
              <w:r w:rsidRPr="003F4127" w:rsidDel="004359DD">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9C3AE7" w:rsidRPr="00C071B0" w:rsidDel="004359DD" w14:paraId="44F1593E" w14:textId="69127F93" w:rsidTr="003F4127">
        <w:trPr>
          <w:trHeight w:val="144"/>
          <w:tblHeader/>
          <w:del w:id="1251" w:author="Hudler, Rob@Energy" w:date="2018-10-16T14:04:00Z"/>
        </w:trPr>
        <w:tc>
          <w:tcPr>
            <w:tcW w:w="10790" w:type="dxa"/>
            <w:gridSpan w:val="2"/>
            <w:vAlign w:val="center"/>
          </w:tcPr>
          <w:p w14:paraId="6EF84163" w14:textId="7C0F112A" w:rsidR="009C3AE7" w:rsidRPr="00C071B0" w:rsidDel="004359DD"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52" w:author="Hudler, Rob@Energy" w:date="2018-10-16T14:04:00Z"/>
                <w:rFonts w:cstheme="minorHAnsi"/>
                <w:sz w:val="20"/>
                <w:szCs w:val="20"/>
                <w:rPrChange w:id="1253" w:author="Hudler, Rob@Energy" w:date="2018-11-06T14:59:00Z">
                  <w:rPr>
                    <w:del w:id="1254" w:author="Hudler, Rob@Energy" w:date="2018-10-16T14:04:00Z"/>
                    <w:rFonts w:cstheme="minorHAnsi"/>
                    <w:sz w:val="18"/>
                    <w:szCs w:val="20"/>
                  </w:rPr>
                </w:rPrChange>
              </w:rPr>
            </w:pPr>
            <w:del w:id="1255" w:author="Hudler, Rob@Energy" w:date="2018-10-16T14:04:00Z">
              <w:r w:rsidRPr="00C071B0" w:rsidDel="004359DD">
                <w:rPr>
                  <w:rFonts w:cstheme="minorHAnsi"/>
                  <w:b/>
                  <w:sz w:val="20"/>
                  <w:szCs w:val="20"/>
                  <w:rPrChange w:id="1256" w:author="Hudler, Rob@Energy" w:date="2018-11-06T14:59: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2CD2FCA9" w14:textId="3CB1A766" w:rsidR="009C3AE7" w:rsidRPr="00405CF9" w:rsidDel="00DA1E2A" w:rsidRDefault="009C3AE7" w:rsidP="006530E0">
      <w:pPr>
        <w:spacing w:after="0"/>
        <w:rPr>
          <w:del w:id="1257" w:author="Hudler, Rob@Energy" w:date="2018-10-16T14:15:00Z"/>
          <w:rFonts w:cstheme="minorHAnsi"/>
          <w:sz w:val="20"/>
          <w:szCs w:val="20"/>
        </w:rPr>
      </w:pPr>
    </w:p>
    <w:p w14:paraId="06955318" w14:textId="436DB917" w:rsidR="00635DBF" w:rsidRDefault="00635DBF"/>
    <w:p w14:paraId="63628C95" w14:textId="77777777" w:rsidR="00635DBF" w:rsidRDefault="00635DBF">
      <w:r>
        <w:br w:type="page"/>
      </w:r>
    </w:p>
    <w:tbl>
      <w:tblPr>
        <w:tblW w:w="1076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6"/>
        <w:gridCol w:w="2775"/>
      </w:tblGrid>
      <w:tr w:rsidR="006B1CAD" w:rsidRPr="00C071B0" w14:paraId="4FCB042F" w14:textId="77777777" w:rsidTr="00635DBF">
        <w:trPr>
          <w:trHeight w:val="206"/>
        </w:trPr>
        <w:tc>
          <w:tcPr>
            <w:tcW w:w="10762" w:type="dxa"/>
            <w:gridSpan w:val="4"/>
            <w:vAlign w:val="center"/>
          </w:tcPr>
          <w:p w14:paraId="4FCB042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3F4127">
              <w:rPr>
                <w:rFonts w:cstheme="minorHAnsi"/>
                <w:b/>
                <w:caps/>
                <w:sz w:val="20"/>
                <w:szCs w:val="20"/>
              </w:rPr>
              <w:lastRenderedPageBreak/>
              <w:t>Documentation Author's Declaration Statement</w:t>
            </w:r>
          </w:p>
        </w:tc>
      </w:tr>
      <w:tr w:rsidR="006B1CAD" w:rsidRPr="00C071B0" w14:paraId="4FCB0431" w14:textId="77777777" w:rsidTr="00635DBF">
        <w:trPr>
          <w:trHeight w:hRule="exact" w:val="360"/>
        </w:trPr>
        <w:tc>
          <w:tcPr>
            <w:tcW w:w="10762" w:type="dxa"/>
            <w:gridSpan w:val="4"/>
            <w:vAlign w:val="center"/>
          </w:tcPr>
          <w:p w14:paraId="4FCB0430" w14:textId="77777777" w:rsidR="006B1CAD" w:rsidRPr="003F4127"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I certify that this Certificate of Installation documentation is accurate and complete.</w:t>
            </w:r>
          </w:p>
        </w:tc>
      </w:tr>
      <w:tr w:rsidR="006B1CAD" w:rsidRPr="00C071B0" w14:paraId="4FCB0434" w14:textId="77777777" w:rsidTr="00635DBF">
        <w:trPr>
          <w:trHeight w:val="360"/>
        </w:trPr>
        <w:tc>
          <w:tcPr>
            <w:tcW w:w="5481" w:type="dxa"/>
            <w:gridSpan w:val="2"/>
          </w:tcPr>
          <w:p w14:paraId="4FCB0432"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Name:</w:t>
            </w:r>
          </w:p>
        </w:tc>
        <w:tc>
          <w:tcPr>
            <w:tcW w:w="5281" w:type="dxa"/>
            <w:gridSpan w:val="2"/>
          </w:tcPr>
          <w:p w14:paraId="4FCB0433"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Signature:</w:t>
            </w:r>
          </w:p>
        </w:tc>
      </w:tr>
      <w:tr w:rsidR="006B1CAD" w:rsidRPr="00C071B0" w14:paraId="4FCB0437" w14:textId="77777777" w:rsidTr="00635DBF">
        <w:trPr>
          <w:trHeight w:val="360"/>
        </w:trPr>
        <w:tc>
          <w:tcPr>
            <w:tcW w:w="5481" w:type="dxa"/>
            <w:gridSpan w:val="2"/>
          </w:tcPr>
          <w:p w14:paraId="4FCB0435"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Company Name:</w:t>
            </w:r>
          </w:p>
        </w:tc>
        <w:tc>
          <w:tcPr>
            <w:tcW w:w="5281" w:type="dxa"/>
            <w:gridSpan w:val="2"/>
          </w:tcPr>
          <w:p w14:paraId="4FCB0436" w14:textId="77777777" w:rsidR="006B1CAD" w:rsidRPr="003F4127" w:rsidRDefault="006B1CAD" w:rsidP="006530E0">
            <w:pPr>
              <w:keepNext/>
              <w:spacing w:after="0"/>
              <w:rPr>
                <w:rFonts w:cstheme="minorHAnsi"/>
                <w:sz w:val="20"/>
                <w:szCs w:val="20"/>
              </w:rPr>
            </w:pPr>
            <w:r w:rsidRPr="003F4127">
              <w:rPr>
                <w:rFonts w:cstheme="minorHAnsi"/>
                <w:sz w:val="20"/>
                <w:szCs w:val="20"/>
              </w:rPr>
              <w:t>Date Signed:</w:t>
            </w:r>
          </w:p>
        </w:tc>
      </w:tr>
      <w:tr w:rsidR="006B1CAD" w:rsidRPr="00C071B0" w14:paraId="4FCB043A" w14:textId="77777777" w:rsidTr="00635DBF">
        <w:trPr>
          <w:trHeight w:val="360"/>
        </w:trPr>
        <w:tc>
          <w:tcPr>
            <w:tcW w:w="5481" w:type="dxa"/>
            <w:gridSpan w:val="2"/>
          </w:tcPr>
          <w:p w14:paraId="4FCB0438" w14:textId="77777777" w:rsidR="006B1CAD" w:rsidRPr="003F4127" w:rsidRDefault="006B1CAD" w:rsidP="006530E0">
            <w:pPr>
              <w:keepNext/>
              <w:spacing w:after="0"/>
              <w:rPr>
                <w:rFonts w:cstheme="minorHAnsi"/>
                <w:sz w:val="20"/>
                <w:szCs w:val="20"/>
              </w:rPr>
            </w:pPr>
            <w:r w:rsidRPr="003F4127">
              <w:rPr>
                <w:rFonts w:cstheme="minorHAnsi"/>
                <w:sz w:val="20"/>
                <w:szCs w:val="20"/>
              </w:rPr>
              <w:t>Address:</w:t>
            </w:r>
          </w:p>
        </w:tc>
        <w:tc>
          <w:tcPr>
            <w:tcW w:w="5281" w:type="dxa"/>
            <w:gridSpan w:val="2"/>
          </w:tcPr>
          <w:p w14:paraId="4FCB0439" w14:textId="77777777" w:rsidR="006B1CAD" w:rsidRPr="003F4127" w:rsidRDefault="006B1CAD" w:rsidP="006530E0">
            <w:pPr>
              <w:keepNext/>
              <w:spacing w:after="0"/>
              <w:rPr>
                <w:rFonts w:cstheme="minorHAnsi"/>
                <w:sz w:val="20"/>
                <w:szCs w:val="20"/>
              </w:rPr>
            </w:pPr>
            <w:r w:rsidRPr="003F4127">
              <w:rPr>
                <w:rFonts w:cstheme="minorHAnsi"/>
                <w:sz w:val="20"/>
                <w:szCs w:val="20"/>
              </w:rPr>
              <w:t>CEA/HERS Certification I</w:t>
            </w:r>
            <w:r w:rsidR="00F1204F" w:rsidRPr="003F4127">
              <w:rPr>
                <w:rFonts w:cstheme="minorHAnsi"/>
                <w:sz w:val="20"/>
                <w:szCs w:val="20"/>
              </w:rPr>
              <w:t>dentification (i</w:t>
            </w:r>
            <w:r w:rsidRPr="003F4127">
              <w:rPr>
                <w:rFonts w:cstheme="minorHAnsi"/>
                <w:sz w:val="20"/>
                <w:szCs w:val="20"/>
              </w:rPr>
              <w:t>f applicable):</w:t>
            </w:r>
          </w:p>
        </w:tc>
      </w:tr>
      <w:tr w:rsidR="006B1CAD" w:rsidRPr="00C071B0" w14:paraId="4FCB043D" w14:textId="77777777" w:rsidTr="00635DBF">
        <w:trPr>
          <w:trHeight w:val="360"/>
        </w:trPr>
        <w:tc>
          <w:tcPr>
            <w:tcW w:w="5481" w:type="dxa"/>
            <w:gridSpan w:val="2"/>
          </w:tcPr>
          <w:p w14:paraId="4FCB043B" w14:textId="77777777" w:rsidR="006B1CAD" w:rsidRPr="003F4127" w:rsidRDefault="006B1CAD" w:rsidP="006530E0">
            <w:pPr>
              <w:keepNext/>
              <w:spacing w:after="0"/>
              <w:rPr>
                <w:rFonts w:cstheme="minorHAnsi"/>
                <w:sz w:val="20"/>
                <w:szCs w:val="20"/>
              </w:rPr>
            </w:pPr>
            <w:r w:rsidRPr="003F4127">
              <w:rPr>
                <w:rFonts w:cstheme="minorHAnsi"/>
                <w:sz w:val="20"/>
                <w:szCs w:val="20"/>
              </w:rPr>
              <w:t>City/State/Zip:</w:t>
            </w:r>
          </w:p>
        </w:tc>
        <w:tc>
          <w:tcPr>
            <w:tcW w:w="5281" w:type="dxa"/>
            <w:gridSpan w:val="2"/>
          </w:tcPr>
          <w:p w14:paraId="4FCB043C" w14:textId="77777777" w:rsidR="006B1CAD" w:rsidRPr="003F4127" w:rsidRDefault="006B1CAD" w:rsidP="006530E0">
            <w:pPr>
              <w:keepNext/>
              <w:spacing w:after="0"/>
              <w:rPr>
                <w:rFonts w:cstheme="minorHAnsi"/>
                <w:sz w:val="20"/>
                <w:szCs w:val="20"/>
              </w:rPr>
            </w:pPr>
            <w:r w:rsidRPr="003F4127">
              <w:rPr>
                <w:rFonts w:cstheme="minorHAnsi"/>
                <w:sz w:val="20"/>
                <w:szCs w:val="20"/>
              </w:rPr>
              <w:t>Phone:</w:t>
            </w:r>
          </w:p>
        </w:tc>
      </w:tr>
      <w:tr w:rsidR="006B1CAD" w:rsidRPr="00C071B0" w14:paraId="4FCB043F" w14:textId="77777777" w:rsidTr="00635DBF">
        <w:tblPrEx>
          <w:tblCellMar>
            <w:left w:w="115" w:type="dxa"/>
            <w:right w:w="115" w:type="dxa"/>
          </w:tblCellMar>
        </w:tblPrEx>
        <w:trPr>
          <w:trHeight w:val="269"/>
        </w:trPr>
        <w:tc>
          <w:tcPr>
            <w:tcW w:w="10762" w:type="dxa"/>
            <w:gridSpan w:val="4"/>
            <w:vAlign w:val="center"/>
          </w:tcPr>
          <w:p w14:paraId="4FCB043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3F4127">
              <w:rPr>
                <w:rFonts w:cstheme="minorHAnsi"/>
                <w:b/>
                <w:caps/>
                <w:sz w:val="20"/>
                <w:szCs w:val="20"/>
              </w:rPr>
              <w:t>Responsible Person's Declaration statement</w:t>
            </w:r>
          </w:p>
        </w:tc>
      </w:tr>
      <w:tr w:rsidR="006B1CAD" w:rsidRPr="00C071B0" w14:paraId="4FCB0446" w14:textId="77777777" w:rsidTr="00635DBF">
        <w:tblPrEx>
          <w:tblCellMar>
            <w:left w:w="115" w:type="dxa"/>
            <w:right w:w="115" w:type="dxa"/>
          </w:tblCellMar>
        </w:tblPrEx>
        <w:trPr>
          <w:trHeight w:val="504"/>
        </w:trPr>
        <w:tc>
          <w:tcPr>
            <w:tcW w:w="10762" w:type="dxa"/>
            <w:gridSpan w:val="4"/>
          </w:tcPr>
          <w:p w14:paraId="5382A2D3" w14:textId="77777777" w:rsidR="007C5F5D" w:rsidRPr="003F4127" w:rsidRDefault="007C5F5D" w:rsidP="006530E0">
            <w:pPr>
              <w:pStyle w:val="Heading3"/>
              <w:spacing w:before="60"/>
              <w:ind w:right="86"/>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3F4127"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3F4127">
              <w:rPr>
                <w:rFonts w:asciiTheme="minorHAnsi" w:hAnsiTheme="minorHAnsi" w:cstheme="minorHAnsi"/>
                <w:b w:val="0"/>
                <w:color w:val="auto"/>
                <w:sz w:val="20"/>
                <w:szCs w:val="20"/>
              </w:rPr>
              <w:t>The information provided on this Certificate of Installation is true and correct.</w:t>
            </w:r>
            <w:r w:rsidRPr="003F4127">
              <w:rPr>
                <w:rFonts w:asciiTheme="minorHAnsi" w:hAnsiTheme="minorHAnsi" w:cstheme="minorHAnsi"/>
                <w:b w:val="0"/>
                <w:sz w:val="20"/>
                <w:szCs w:val="20"/>
              </w:rPr>
              <w:t xml:space="preserve"> </w:t>
            </w:r>
          </w:p>
          <w:p w14:paraId="761FD37C" w14:textId="71140934" w:rsidR="007C5F5D" w:rsidRPr="003F4127" w:rsidRDefault="007C5F5D" w:rsidP="006530E0">
            <w:pPr>
              <w:keepNext/>
              <w:widowControl w:val="0"/>
              <w:numPr>
                <w:ilvl w:val="0"/>
                <w:numId w:val="2"/>
              </w:numPr>
              <w:spacing w:after="0" w:line="240" w:lineRule="auto"/>
              <w:ind w:right="90"/>
              <w:rPr>
                <w:rFonts w:cstheme="minorHAnsi"/>
                <w:sz w:val="20"/>
                <w:szCs w:val="20"/>
              </w:rPr>
            </w:pPr>
            <w:r w:rsidRPr="003F4127">
              <w:rPr>
                <w:rFonts w:cstheme="minorHAnsi"/>
                <w:snapToGrid w:val="0"/>
                <w:sz w:val="20"/>
                <w:szCs w:val="20"/>
              </w:rPr>
              <w:t xml:space="preserve">I am either: a) a responsible person eligible under Division 3 of the Business and Professions Code </w:t>
            </w:r>
            <w:r w:rsidRPr="003F4127">
              <w:rPr>
                <w:rFonts w:cstheme="minorHAnsi"/>
                <w:sz w:val="20"/>
                <w:szCs w:val="20"/>
              </w:rPr>
              <w:t xml:space="preserve">in the applicable classification to accept responsibility for the system design, construction, or installation </w:t>
            </w:r>
            <w:r w:rsidRPr="003F4127">
              <w:rPr>
                <w:rFonts w:cstheme="minorHAnsi"/>
                <w:snapToGrid w:val="0"/>
                <w:sz w:val="20"/>
                <w:szCs w:val="20"/>
              </w:rPr>
              <w:t xml:space="preserve">of features, materials, components, or manufactured devices </w:t>
            </w:r>
            <w:r w:rsidRPr="003F4127">
              <w:rPr>
                <w:rFonts w:cstheme="minorHAnsi"/>
                <w:sz w:val="20"/>
                <w:szCs w:val="20"/>
              </w:rPr>
              <w:t xml:space="preserve">for the scope of work identified on this Certificate of Installation, </w:t>
            </w:r>
            <w:r w:rsidRPr="003F4127">
              <w:rPr>
                <w:rFonts w:cstheme="minorHAnsi"/>
                <w:snapToGrid w:val="0"/>
                <w:sz w:val="20"/>
                <w:szCs w:val="20"/>
              </w:rPr>
              <w:t>and attest to the declarations in this statement</w:t>
            </w:r>
            <w:r w:rsidRPr="003F4127">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3F4127"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3F4127">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3F4127" w:rsidRDefault="007C5F5D" w:rsidP="006530E0">
            <w:pPr>
              <w:pStyle w:val="ListParagraph"/>
              <w:keepNext/>
              <w:numPr>
                <w:ilvl w:val="0"/>
                <w:numId w:val="2"/>
              </w:numPr>
              <w:rPr>
                <w:rFonts w:asciiTheme="minorHAnsi" w:hAnsiTheme="minorHAnsi" w:cstheme="minorHAnsi"/>
              </w:rPr>
            </w:pPr>
            <w:r w:rsidRPr="003F4127">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C071B0" w14:paraId="4FCB0449" w14:textId="77777777" w:rsidTr="00635DBF">
        <w:tblPrEx>
          <w:tblCellMar>
            <w:left w:w="108" w:type="dxa"/>
            <w:right w:w="108" w:type="dxa"/>
          </w:tblCellMar>
        </w:tblPrEx>
        <w:trPr>
          <w:trHeight w:val="360"/>
        </w:trPr>
        <w:tc>
          <w:tcPr>
            <w:tcW w:w="5216" w:type="dxa"/>
          </w:tcPr>
          <w:p w14:paraId="4FCB0447"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Name:</w:t>
            </w:r>
          </w:p>
        </w:tc>
        <w:tc>
          <w:tcPr>
            <w:tcW w:w="5546" w:type="dxa"/>
            <w:gridSpan w:val="3"/>
          </w:tcPr>
          <w:p w14:paraId="4FCB0448"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Signature:</w:t>
            </w:r>
          </w:p>
        </w:tc>
      </w:tr>
      <w:tr w:rsidR="006B1CAD" w:rsidRPr="00C071B0" w14:paraId="4FCB044C"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A" w14:textId="77777777" w:rsidR="006B1CAD" w:rsidRPr="003F4127"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 xml:space="preserve">Company Name: </w:t>
            </w:r>
            <w:r w:rsidR="006B1CAD" w:rsidRPr="003F4127">
              <w:rPr>
                <w:rFonts w:cstheme="minorHAnsi"/>
                <w:sz w:val="20"/>
                <w:szCs w:val="20"/>
              </w:rPr>
              <w:t>(Installing Subcontractor or General Contractor or Builder/Owner)</w:t>
            </w:r>
          </w:p>
        </w:tc>
        <w:tc>
          <w:tcPr>
            <w:tcW w:w="554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Position With Company (Title):</w:t>
            </w:r>
          </w:p>
        </w:tc>
      </w:tr>
      <w:tr w:rsidR="006B1CAD" w:rsidRPr="00C071B0" w14:paraId="4FCB044F"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D"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Address:</w:t>
            </w:r>
          </w:p>
        </w:tc>
        <w:tc>
          <w:tcPr>
            <w:tcW w:w="554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CSLB License:</w:t>
            </w:r>
          </w:p>
        </w:tc>
      </w:tr>
      <w:tr w:rsidR="006B1CAD" w:rsidRPr="00C071B0" w14:paraId="4FCB0453"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50"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City/State/Zip:</w:t>
            </w:r>
          </w:p>
        </w:tc>
        <w:tc>
          <w:tcPr>
            <w:tcW w:w="277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Phone</w:t>
            </w:r>
          </w:p>
        </w:tc>
        <w:tc>
          <w:tcPr>
            <w:tcW w:w="2775" w:type="dxa"/>
            <w:tcBorders>
              <w:top w:val="single" w:sz="4" w:space="0" w:color="auto"/>
              <w:left w:val="single" w:sz="4" w:space="0" w:color="auto"/>
              <w:bottom w:val="single" w:sz="4" w:space="0" w:color="auto"/>
              <w:right w:val="single" w:sz="4" w:space="0" w:color="auto"/>
            </w:tcBorders>
          </w:tcPr>
          <w:p w14:paraId="4FCB0452"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Date Signed:</w:t>
            </w:r>
          </w:p>
        </w:tc>
      </w:tr>
    </w:tbl>
    <w:p w14:paraId="4FCB0454" w14:textId="77777777" w:rsidR="006B1CAD" w:rsidRPr="003F4127" w:rsidRDefault="006B1CAD" w:rsidP="006530E0">
      <w:pPr>
        <w:spacing w:after="0"/>
        <w:rPr>
          <w:rFonts w:cstheme="minorHAnsi"/>
          <w:sz w:val="20"/>
          <w:szCs w:val="20"/>
        </w:rPr>
      </w:pPr>
    </w:p>
    <w:p w14:paraId="59C25E83" w14:textId="77777777" w:rsidR="00A04826" w:rsidRDefault="00A04826">
      <w:pPr>
        <w:rPr>
          <w:rFonts w:cstheme="minorHAnsi"/>
          <w:sz w:val="20"/>
          <w:szCs w:val="20"/>
        </w:rPr>
        <w:sectPr w:rsidR="00A04826" w:rsidSect="00FF1C35">
          <w:headerReference w:type="default" r:id="rId8"/>
          <w:footerReference w:type="default" r:id="rId9"/>
          <w:headerReference w:type="first" r:id="rId10"/>
          <w:footerReference w:type="first" r:id="rId11"/>
          <w:pgSz w:w="12240" w:h="15840"/>
          <w:pgMar w:top="420" w:right="720" w:bottom="720" w:left="720" w:header="690" w:footer="432" w:gutter="0"/>
          <w:cols w:space="720"/>
          <w:titlePg/>
          <w:docGrid w:linePitch="360"/>
        </w:sectPr>
      </w:pPr>
    </w:p>
    <w:p w14:paraId="1BC7C5B8" w14:textId="77777777"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0" w:author="Hudler, Rob@Energy" w:date="2018-11-14T14:19:00Z"/>
          <w:rFonts w:eastAsia="Calibri" w:cstheme="minorHAnsi"/>
          <w:b/>
          <w:sz w:val="18"/>
          <w:szCs w:val="20"/>
        </w:rPr>
      </w:pPr>
      <w:ins w:id="1271" w:author="Hudler, Rob@Energy" w:date="2018-11-14T14:19:00Z">
        <w:r w:rsidRPr="003F4127">
          <w:rPr>
            <w:rFonts w:eastAsia="Calibri" w:cstheme="minorHAnsi"/>
            <w:b/>
            <w:sz w:val="18"/>
            <w:szCs w:val="20"/>
          </w:rPr>
          <w:t>A. General Information</w:t>
        </w:r>
      </w:ins>
    </w:p>
    <w:p w14:paraId="59F8D9F1" w14:textId="2BB71132"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2" w:author="Hudler, Rob@Energy" w:date="2018-11-14T14:19:00Z"/>
          <w:rFonts w:eastAsia="Calibri" w:cstheme="minorHAnsi"/>
          <w:sz w:val="18"/>
          <w:szCs w:val="20"/>
        </w:rPr>
      </w:pPr>
      <w:ins w:id="1273" w:author="Hudler, Rob@Energy" w:date="2018-11-14T14:19:00Z">
        <w:r w:rsidRPr="006A7D0C">
          <w:rPr>
            <w:rFonts w:eastAsia="Calibri" w:cstheme="minorHAnsi"/>
            <w:sz w:val="18"/>
            <w:szCs w:val="20"/>
            <w:rPrChange w:id="1274" w:author="Hudler, Rob@Energy" w:date="2018-12-27T12:40:00Z">
              <w:rPr>
                <w:rFonts w:eastAsia="Calibri" w:cstheme="minorHAnsi"/>
                <w:sz w:val="18"/>
                <w:szCs w:val="20"/>
                <w:highlight w:val="yellow"/>
              </w:rPr>
            </w:rPrChange>
          </w:rPr>
          <w:t>This table reports the building</w:t>
        </w:r>
      </w:ins>
      <w:ins w:id="1275" w:author="Hudler, Rob@Energy" w:date="2018-12-24T15:54:00Z">
        <w:r w:rsidR="00667B4D" w:rsidRPr="006A7D0C">
          <w:rPr>
            <w:rFonts w:eastAsia="Calibri" w:cstheme="minorHAnsi"/>
            <w:sz w:val="18"/>
            <w:szCs w:val="20"/>
            <w:rPrChange w:id="1276" w:author="Hudler, Rob@Energy" w:date="2018-12-27T12:40:00Z">
              <w:rPr>
                <w:rFonts w:eastAsia="Calibri" w:cstheme="minorHAnsi"/>
                <w:sz w:val="18"/>
                <w:szCs w:val="20"/>
                <w:highlight w:val="yellow"/>
              </w:rPr>
            </w:rPrChange>
          </w:rPr>
          <w:t xml:space="preserve"> name</w:t>
        </w:r>
      </w:ins>
      <w:ins w:id="1277" w:author="Hudler, Rob@Energy" w:date="2018-11-14T14:19:00Z">
        <w:r w:rsidRPr="006A7D0C">
          <w:rPr>
            <w:rFonts w:eastAsia="Calibri" w:cstheme="minorHAnsi"/>
            <w:sz w:val="18"/>
            <w:szCs w:val="20"/>
            <w:rPrChange w:id="1278" w:author="Hudler, Rob@Energy" w:date="2018-12-27T12:40:00Z">
              <w:rPr>
                <w:rFonts w:eastAsia="Calibri" w:cstheme="minorHAnsi"/>
                <w:sz w:val="18"/>
                <w:szCs w:val="20"/>
                <w:highlight w:val="yellow"/>
              </w:rPr>
            </w:rPrChange>
          </w:rPr>
          <w:t xml:space="preserve"> as specified on the Registered CF1R.</w:t>
        </w:r>
        <w:r w:rsidRPr="003F4127">
          <w:rPr>
            <w:rFonts w:eastAsia="Calibri" w:cstheme="minorHAnsi"/>
            <w:sz w:val="18"/>
            <w:szCs w:val="20"/>
          </w:rPr>
          <w:t xml:space="preserve"> </w:t>
        </w:r>
      </w:ins>
    </w:p>
    <w:p w14:paraId="47FBA3CD" w14:textId="77777777" w:rsidR="0017479A"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9" w:author="Hudler, Rob@Energy" w:date="2018-11-14T14:19:00Z"/>
          <w:rFonts w:eastAsia="Calibri" w:cstheme="minorHAnsi"/>
          <w:b/>
          <w:sz w:val="18"/>
          <w:szCs w:val="20"/>
        </w:rPr>
      </w:pPr>
    </w:p>
    <w:p w14:paraId="221C8316" w14:textId="4ACB9CAF" w:rsidR="009747C6"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80" w:author="Hudler, Rob@Energy" w:date="2018-11-13T15:13:00Z"/>
          <w:rFonts w:eastAsia="Calibri" w:cstheme="minorHAnsi"/>
          <w:b/>
          <w:sz w:val="18"/>
          <w:szCs w:val="20"/>
        </w:rPr>
      </w:pPr>
      <w:ins w:id="1281" w:author="Hudler, Rob@Energy" w:date="2018-11-14T14:19:00Z">
        <w:r w:rsidRPr="003F4127">
          <w:rPr>
            <w:rFonts w:eastAsia="Calibri" w:cstheme="minorHAnsi"/>
            <w:b/>
            <w:sz w:val="18"/>
            <w:szCs w:val="20"/>
          </w:rPr>
          <w:t>B</w:t>
        </w:r>
      </w:ins>
      <w:ins w:id="1282" w:author="Hudler, Rob@Energy" w:date="2018-11-13T15:13:00Z">
        <w:r w:rsidR="009747C6" w:rsidRPr="003F4127">
          <w:rPr>
            <w:rFonts w:eastAsia="Calibri" w:cstheme="minorHAnsi"/>
            <w:b/>
            <w:sz w:val="18"/>
            <w:szCs w:val="20"/>
          </w:rPr>
          <w:t>. Design Central Water Heating Systems Information</w:t>
        </w:r>
      </w:ins>
    </w:p>
    <w:p w14:paraId="3ADDA65A" w14:textId="6B88AEF6" w:rsidR="009747C6" w:rsidRPr="003F4127" w:rsidRDefault="009747C6" w:rsidP="009747C6">
      <w:pPr>
        <w:keepNext/>
        <w:spacing w:after="0" w:line="240" w:lineRule="auto"/>
        <w:rPr>
          <w:ins w:id="1283" w:author="Hudler, Rob@Energy" w:date="2018-11-13T15:13:00Z"/>
          <w:rFonts w:eastAsia="Calibri" w:cstheme="minorHAnsi"/>
          <w:sz w:val="18"/>
          <w:szCs w:val="20"/>
        </w:rPr>
      </w:pPr>
      <w:ins w:id="1284" w:author="Hudler, Rob@Energy" w:date="2018-11-13T15:13:00Z">
        <w:r w:rsidRPr="003F4127">
          <w:rPr>
            <w:rFonts w:eastAsia="Calibri" w:cstheme="minorHAnsi"/>
            <w:sz w:val="18"/>
            <w:szCs w:val="20"/>
          </w:rPr>
          <w:t xml:space="preserve">This table reports the water heating system features that were specified on the registered CF1R compliance document for this project. </w:t>
        </w:r>
      </w:ins>
      <w:r w:rsidR="001C6F64">
        <w:rPr>
          <w:rFonts w:eastAsia="Calibri" w:cstheme="minorHAnsi"/>
          <w:sz w:val="18"/>
          <w:szCs w:val="20"/>
        </w:rPr>
        <w:t>This section is f</w:t>
      </w:r>
      <w:ins w:id="1285" w:author="Hudler, Rob@Energy" w:date="2018-11-13T15:13:00Z">
        <w:r w:rsidRPr="003F4127">
          <w:rPr>
            <w:rFonts w:eastAsia="Calibri" w:cstheme="minorHAnsi"/>
            <w:sz w:val="18"/>
            <w:szCs w:val="20"/>
          </w:rPr>
          <w:t>or information</w:t>
        </w:r>
      </w:ins>
      <w:r w:rsidR="001C6F64">
        <w:rPr>
          <w:rFonts w:eastAsia="Calibri" w:cstheme="minorHAnsi"/>
          <w:sz w:val="18"/>
          <w:szCs w:val="20"/>
        </w:rPr>
        <w:t>/verification purposes</w:t>
      </w:r>
      <w:ins w:id="1286" w:author="Hudler, Rob@Energy" w:date="2018-11-13T15:13:00Z">
        <w:r w:rsidRPr="003F4127">
          <w:rPr>
            <w:rFonts w:eastAsia="Calibri" w:cstheme="minorHAnsi"/>
            <w:sz w:val="18"/>
            <w:szCs w:val="20"/>
          </w:rPr>
          <w:t xml:space="preserve"> only and requires no user input.</w:t>
        </w:r>
      </w:ins>
    </w:p>
    <w:p w14:paraId="6443AFD9" w14:textId="77777777" w:rsidR="009747C6" w:rsidRPr="003F4127" w:rsidRDefault="009747C6" w:rsidP="009747C6">
      <w:pPr>
        <w:keepNext/>
        <w:spacing w:after="0" w:line="240" w:lineRule="auto"/>
        <w:rPr>
          <w:ins w:id="1287" w:author="Hudler, Rob@Energy" w:date="2018-11-13T15:13:00Z"/>
          <w:rFonts w:eastAsia="Calibri" w:cstheme="minorHAnsi"/>
          <w:sz w:val="18"/>
          <w:szCs w:val="20"/>
        </w:rPr>
      </w:pPr>
    </w:p>
    <w:p w14:paraId="13BDF9EB" w14:textId="6288C704" w:rsidR="009747C6" w:rsidRPr="003F4127" w:rsidRDefault="009747C6" w:rsidP="009747C6">
      <w:pPr>
        <w:keepNext/>
        <w:spacing w:after="0" w:line="240" w:lineRule="auto"/>
        <w:rPr>
          <w:ins w:id="1288" w:author="Hudler, Rob@Energy" w:date="2018-11-13T15:13:00Z"/>
          <w:rFonts w:eastAsia="Calibri" w:cstheme="minorHAnsi"/>
          <w:sz w:val="18"/>
          <w:szCs w:val="20"/>
        </w:rPr>
      </w:pPr>
      <w:ins w:id="1289" w:author="Hudler, Rob@Energy" w:date="2018-11-13T15:13:00Z">
        <w:r w:rsidRPr="003F4127">
          <w:rPr>
            <w:rFonts w:eastAsia="Calibri" w:cstheme="minorHAnsi"/>
            <w:b/>
            <w:sz w:val="18"/>
            <w:szCs w:val="20"/>
          </w:rPr>
          <w:t>C. Installed Central Water Heating Systems Information</w:t>
        </w:r>
      </w:ins>
      <w:ins w:id="1290" w:author="Hudler, Rob@Energy" w:date="2018-11-26T14:33:00Z">
        <w:r w:rsidR="009F1234" w:rsidRPr="003F4127">
          <w:rPr>
            <w:rFonts w:eastAsia="Calibri" w:cstheme="minorHAnsi"/>
            <w:b/>
            <w:sz w:val="18"/>
            <w:szCs w:val="20"/>
          </w:rPr>
          <w:t xml:space="preserve"> (</w:t>
        </w:r>
        <w:r w:rsidR="009F1234" w:rsidRPr="003F4127">
          <w:rPr>
            <w:rFonts w:eastAsia="Calibri" w:cstheme="minorHAnsi"/>
            <w:b/>
            <w:sz w:val="18"/>
            <w:szCs w:val="20"/>
            <w:u w:val="single"/>
          </w:rPr>
          <w:t>for performance compliance with heat pumps only)</w:t>
        </w:r>
      </w:ins>
    </w:p>
    <w:p w14:paraId="7A2956ED" w14:textId="77777777" w:rsidR="009747C6" w:rsidRPr="003F4127" w:rsidRDefault="009747C6" w:rsidP="009747C6">
      <w:pPr>
        <w:keepNext/>
        <w:spacing w:after="0" w:line="240" w:lineRule="auto"/>
        <w:rPr>
          <w:ins w:id="1291" w:author="Hudler, Rob@Energy" w:date="2018-11-13T15:13:00Z"/>
          <w:rFonts w:eastAsia="Calibri" w:cstheme="minorHAnsi"/>
          <w:sz w:val="18"/>
          <w:szCs w:val="20"/>
        </w:rPr>
      </w:pPr>
      <w:ins w:id="1292" w:author="Hudler, Rob@Energy" w:date="2018-11-13T15:13:00Z">
        <w:r w:rsidRPr="003F4127">
          <w:rPr>
            <w:rFonts w:eastAsia="Calibri" w:cstheme="minorHAnsi"/>
            <w:sz w:val="18"/>
            <w:szCs w:val="20"/>
          </w:rPr>
          <w:t>This table reports the water heating system information that is being installed.  Require one line for each central system.</w:t>
        </w:r>
      </w:ins>
    </w:p>
    <w:p w14:paraId="1EF8C8E5" w14:textId="77777777" w:rsidR="009747C6" w:rsidRPr="003F4127" w:rsidRDefault="009747C6" w:rsidP="009747C6">
      <w:pPr>
        <w:keepNext/>
        <w:spacing w:after="0" w:line="240" w:lineRule="auto"/>
        <w:ind w:left="720" w:hanging="450"/>
        <w:rPr>
          <w:ins w:id="1293" w:author="Hudler, Rob@Energy" w:date="2018-11-13T15:13:00Z"/>
          <w:rFonts w:eastAsia="Calibri" w:cstheme="minorHAnsi"/>
          <w:sz w:val="18"/>
          <w:szCs w:val="20"/>
        </w:rPr>
      </w:pPr>
      <w:ins w:id="1294" w:author="Hudler, Rob@Energy" w:date="2018-11-13T15:13:00Z">
        <w:r w:rsidRPr="003F4127">
          <w:rPr>
            <w:rFonts w:eastAsia="Calibri" w:cstheme="minorHAnsi"/>
            <w:sz w:val="18"/>
            <w:szCs w:val="20"/>
          </w:rPr>
          <w:t>01 Water Heating System ID or Name – Reference information from CF1R.</w:t>
        </w:r>
      </w:ins>
    </w:p>
    <w:p w14:paraId="493FCA57" w14:textId="2C6116AF" w:rsidR="009747C6" w:rsidRPr="003F4127" w:rsidRDefault="009747C6" w:rsidP="009747C6">
      <w:pPr>
        <w:keepNext/>
        <w:spacing w:after="0" w:line="240" w:lineRule="auto"/>
        <w:ind w:left="720" w:hanging="450"/>
        <w:rPr>
          <w:ins w:id="1295" w:author="Hudler, Rob@Energy" w:date="2018-11-13T15:13:00Z"/>
          <w:rFonts w:eastAsia="Calibri" w:cstheme="minorHAnsi"/>
          <w:sz w:val="18"/>
          <w:szCs w:val="20"/>
        </w:rPr>
      </w:pPr>
      <w:ins w:id="1296" w:author="Hudler, Rob@Energy" w:date="2018-11-13T15:13:00Z">
        <w:r w:rsidRPr="003F4127">
          <w:rPr>
            <w:rFonts w:eastAsia="Calibri" w:cstheme="minorHAnsi"/>
            <w:sz w:val="18"/>
            <w:szCs w:val="20"/>
          </w:rPr>
          <w:t xml:space="preserve">02 </w:t>
        </w:r>
      </w:ins>
      <w:ins w:id="1297" w:author="Hudler, Rob@Energy" w:date="2018-11-13T15:17:00Z">
        <w:r w:rsidR="00361DE3" w:rsidRPr="003F4127">
          <w:rPr>
            <w:rFonts w:eastAsia="Calibri" w:cstheme="minorHAnsi"/>
            <w:sz w:val="18"/>
            <w:szCs w:val="20"/>
          </w:rPr>
          <w:t>Manufacturer/Model</w:t>
        </w:r>
      </w:ins>
      <w:ins w:id="1298" w:author="Hudler, Rob@Energy" w:date="2018-11-13T15:13:00Z">
        <w:r w:rsidRPr="003F4127">
          <w:rPr>
            <w:rFonts w:eastAsia="Calibri" w:cstheme="minorHAnsi"/>
            <w:sz w:val="18"/>
            <w:szCs w:val="20"/>
          </w:rPr>
          <w:t xml:space="preserve"> – </w:t>
        </w:r>
      </w:ins>
      <w:ins w:id="1299" w:author="Hudler, Rob@Energy" w:date="2018-11-13T15:18:00Z">
        <w:r w:rsidR="00361DE3" w:rsidRPr="003F4127">
          <w:rPr>
            <w:rFonts w:eastAsia="Calibri" w:cstheme="minorHAnsi"/>
            <w:sz w:val="18"/>
            <w:szCs w:val="20"/>
          </w:rPr>
          <w:t xml:space="preserve">User Input must be equal to or equivalent to </w:t>
        </w:r>
      </w:ins>
      <w:ins w:id="1300" w:author="Hudler, Rob@Energy" w:date="2018-11-13T15:13:00Z">
        <w:r w:rsidRPr="003F4127">
          <w:rPr>
            <w:rFonts w:eastAsia="Calibri" w:cstheme="minorHAnsi"/>
            <w:sz w:val="18"/>
            <w:szCs w:val="20"/>
          </w:rPr>
          <w:t xml:space="preserve">Reference information from CF1R. </w:t>
        </w:r>
      </w:ins>
    </w:p>
    <w:p w14:paraId="1ACE2AD7" w14:textId="3B502588" w:rsidR="009747C6" w:rsidRPr="003F4127" w:rsidRDefault="009747C6" w:rsidP="009747C6">
      <w:pPr>
        <w:keepNext/>
        <w:spacing w:after="0" w:line="240" w:lineRule="auto"/>
        <w:ind w:left="720" w:hanging="450"/>
        <w:rPr>
          <w:ins w:id="1301" w:author="Hudler, Rob@Energy" w:date="2018-11-13T15:15:00Z"/>
          <w:rFonts w:eastAsia="Calibri" w:cstheme="minorHAnsi"/>
          <w:sz w:val="18"/>
          <w:szCs w:val="20"/>
        </w:rPr>
      </w:pPr>
      <w:ins w:id="1302" w:author="Hudler, Rob@Energy" w:date="2018-11-13T15:13:00Z">
        <w:r w:rsidRPr="003F4127">
          <w:rPr>
            <w:rFonts w:eastAsia="Calibri" w:cstheme="minorHAnsi"/>
            <w:sz w:val="18"/>
            <w:szCs w:val="20"/>
          </w:rPr>
          <w:t>0</w:t>
        </w:r>
      </w:ins>
      <w:ins w:id="1303" w:author="Hudler, Rob@Energy" w:date="2018-11-13T15:15:00Z">
        <w:r w:rsidR="00361DE3" w:rsidRPr="003F4127">
          <w:rPr>
            <w:rFonts w:eastAsia="Calibri" w:cstheme="minorHAnsi"/>
            <w:sz w:val="18"/>
            <w:szCs w:val="20"/>
          </w:rPr>
          <w:t>3</w:t>
        </w:r>
      </w:ins>
      <w:ins w:id="1304" w:author="Hudler, Rob@Energy" w:date="2018-11-13T15:13:00Z">
        <w:r w:rsidRPr="003F4127">
          <w:rPr>
            <w:rFonts w:eastAsia="Calibri" w:cstheme="minorHAnsi"/>
            <w:sz w:val="18"/>
            <w:szCs w:val="20"/>
          </w:rPr>
          <w:t xml:space="preserve"> # of Water Heaters in System – Reference information from CF1R.</w:t>
        </w:r>
      </w:ins>
    </w:p>
    <w:p w14:paraId="0CBCA19C" w14:textId="76CD323E" w:rsidR="00361DE3" w:rsidRPr="003F4127" w:rsidRDefault="00361DE3" w:rsidP="009747C6">
      <w:pPr>
        <w:keepNext/>
        <w:spacing w:after="0" w:line="240" w:lineRule="auto"/>
        <w:ind w:left="720" w:hanging="450"/>
        <w:rPr>
          <w:ins w:id="1305" w:author="Hudler, Rob@Energy" w:date="2018-11-13T15:13:00Z"/>
          <w:rFonts w:eastAsia="Calibri" w:cstheme="minorHAnsi"/>
          <w:sz w:val="18"/>
          <w:szCs w:val="20"/>
        </w:rPr>
      </w:pPr>
      <w:commentRangeStart w:id="1306"/>
      <w:ins w:id="1307" w:author="Hudler, Rob@Energy" w:date="2018-11-13T15:15:00Z">
        <w:r w:rsidRPr="00121947">
          <w:rPr>
            <w:rFonts w:eastAsia="Calibri" w:cstheme="minorHAnsi"/>
            <w:sz w:val="18"/>
            <w:szCs w:val="20"/>
            <w:highlight w:val="yellow"/>
          </w:rPr>
          <w:t>04 Tank Location – User Input must be equal to Reference</w:t>
        </w:r>
      </w:ins>
      <w:commentRangeEnd w:id="1306"/>
      <w:ins w:id="1308" w:author="Hudler, Rob@Energy" w:date="2018-12-27T15:24:00Z">
        <w:r w:rsidR="005D03EB">
          <w:rPr>
            <w:rStyle w:val="CommentReference"/>
          </w:rPr>
          <w:commentReference w:id="1306"/>
        </w:r>
      </w:ins>
    </w:p>
    <w:p w14:paraId="7549C933" w14:textId="7CD44C25" w:rsidR="009747C6" w:rsidRPr="003F4127" w:rsidRDefault="00361DE3" w:rsidP="008436D2">
      <w:pPr>
        <w:keepNext/>
        <w:spacing w:after="0" w:line="240" w:lineRule="auto"/>
        <w:ind w:left="540" w:hanging="270"/>
        <w:rPr>
          <w:ins w:id="1309" w:author="Hudler, Rob@Energy" w:date="2018-11-13T15:13:00Z"/>
          <w:rFonts w:eastAsia="Calibri" w:cstheme="minorHAnsi"/>
          <w:sz w:val="18"/>
          <w:szCs w:val="20"/>
        </w:rPr>
      </w:pPr>
      <w:ins w:id="1310" w:author="Hudler, Rob@Energy" w:date="2018-11-13T15:16:00Z">
        <w:r w:rsidRPr="003F4127">
          <w:rPr>
            <w:rFonts w:eastAsia="Calibri" w:cstheme="minorHAnsi"/>
            <w:sz w:val="18"/>
            <w:szCs w:val="20"/>
          </w:rPr>
          <w:t>05</w:t>
        </w:r>
      </w:ins>
      <w:ins w:id="1311" w:author="Hudler, Rob@Energy" w:date="2018-11-13T15:13:00Z">
        <w:r w:rsidR="009747C6" w:rsidRPr="003F4127">
          <w:rPr>
            <w:rFonts w:eastAsia="Calibri" w:cstheme="minorHAnsi"/>
            <w:sz w:val="18"/>
            <w:szCs w:val="20"/>
          </w:rPr>
          <w:t xml:space="preserve"> Exterior Insul</w:t>
        </w:r>
      </w:ins>
      <w:ins w:id="1312" w:author="Hudler, Rob@Energy" w:date="2018-11-13T15:18:00Z">
        <w:r w:rsidRPr="003F4127">
          <w:rPr>
            <w:rFonts w:eastAsia="Calibri" w:cstheme="minorHAnsi"/>
            <w:sz w:val="18"/>
            <w:szCs w:val="20"/>
          </w:rPr>
          <w:t>ation</w:t>
        </w:r>
      </w:ins>
      <w:ins w:id="1313" w:author="Hudler, Rob@Energy" w:date="2018-11-13T15:13:00Z">
        <w:r w:rsidR="009747C6" w:rsidRPr="003F4127">
          <w:rPr>
            <w:rFonts w:eastAsia="Calibri" w:cstheme="minorHAnsi"/>
            <w:sz w:val="18"/>
            <w:szCs w:val="20"/>
          </w:rPr>
          <w:t xml:space="preserve">. R-Value – User input. Must be equal to or higher than value indicated on the CF1R. Value may be N/A if CF1R value is N/A.  </w:t>
        </w:r>
      </w:ins>
    </w:p>
    <w:p w14:paraId="0C8D19F1" w14:textId="2D6163E5" w:rsidR="0043508C" w:rsidRPr="003F4127" w:rsidRDefault="0043508C" w:rsidP="0043508C">
      <w:pPr>
        <w:keepNext/>
        <w:tabs>
          <w:tab w:val="left" w:pos="2160"/>
          <w:tab w:val="left" w:pos="2700"/>
          <w:tab w:val="left" w:pos="3420"/>
          <w:tab w:val="left" w:pos="3780"/>
          <w:tab w:val="left" w:pos="5760"/>
          <w:tab w:val="left" w:pos="7212"/>
        </w:tabs>
        <w:spacing w:after="0" w:line="240" w:lineRule="auto"/>
        <w:rPr>
          <w:ins w:id="1314" w:author="Hudler, Rob@Energy" w:date="2018-11-14T14:12:00Z"/>
          <w:rFonts w:eastAsia="Calibri" w:cstheme="minorHAnsi"/>
          <w:b/>
          <w:sz w:val="18"/>
          <w:szCs w:val="20"/>
        </w:rPr>
      </w:pPr>
      <w:ins w:id="1315" w:author="Hudler, Rob@Energy" w:date="2018-11-14T14:12:00Z">
        <w:r w:rsidRPr="003F4127">
          <w:rPr>
            <w:rFonts w:eastAsia="Calibri" w:cstheme="minorHAnsi"/>
            <w:b/>
            <w:sz w:val="18"/>
            <w:szCs w:val="20"/>
          </w:rPr>
          <w:t xml:space="preserve">D. Design </w:t>
        </w:r>
      </w:ins>
      <w:ins w:id="1316" w:author="Hudler, Rob@Energy" w:date="2018-11-15T11:31:00Z">
        <w:r w:rsidR="000174F5" w:rsidRPr="003F4127">
          <w:rPr>
            <w:rFonts w:eastAsia="Calibri" w:cstheme="minorHAnsi"/>
            <w:b/>
            <w:sz w:val="18"/>
            <w:szCs w:val="20"/>
          </w:rPr>
          <w:t xml:space="preserve">Central </w:t>
        </w:r>
      </w:ins>
      <w:ins w:id="1317" w:author="Hudler, Rob@Energy" w:date="2018-11-14T14:12:00Z">
        <w:r w:rsidRPr="003F4127">
          <w:rPr>
            <w:rFonts w:eastAsia="Calibri" w:cstheme="minorHAnsi"/>
            <w:b/>
            <w:sz w:val="18"/>
            <w:szCs w:val="20"/>
          </w:rPr>
          <w:t>Water Heating Distribution Systems Information</w:t>
        </w:r>
      </w:ins>
    </w:p>
    <w:p w14:paraId="2AB8A310" w14:textId="34601EF5" w:rsidR="009747C6" w:rsidRPr="003F4127" w:rsidRDefault="0043508C" w:rsidP="0043508C">
      <w:pPr>
        <w:keepNext/>
        <w:spacing w:after="0" w:line="240" w:lineRule="auto"/>
        <w:ind w:left="720" w:hanging="450"/>
        <w:rPr>
          <w:ins w:id="1318" w:author="Hudler, Rob@Energy" w:date="2018-11-14T14:12:00Z"/>
          <w:rFonts w:eastAsia="Calibri" w:cstheme="minorHAnsi"/>
          <w:sz w:val="18"/>
          <w:szCs w:val="20"/>
        </w:rPr>
      </w:pPr>
      <w:ins w:id="1319" w:author="Hudler, Rob@Energy" w:date="2018-11-14T14:12:00Z">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ins>
    </w:p>
    <w:p w14:paraId="20049752" w14:textId="77777777" w:rsidR="0043508C" w:rsidRPr="003F4127" w:rsidRDefault="0043508C" w:rsidP="009747C6">
      <w:pPr>
        <w:keepNext/>
        <w:spacing w:after="0" w:line="240" w:lineRule="auto"/>
        <w:ind w:left="720" w:hanging="450"/>
        <w:rPr>
          <w:ins w:id="1320" w:author="Hudler, Rob@Energy" w:date="2018-11-13T15:13:00Z"/>
          <w:rFonts w:eastAsia="Calibri" w:cstheme="minorHAnsi"/>
          <w:sz w:val="18"/>
          <w:szCs w:val="20"/>
        </w:rPr>
      </w:pPr>
    </w:p>
    <w:p w14:paraId="08546845" w14:textId="350C445E" w:rsidR="009747C6" w:rsidRPr="003F4127" w:rsidRDefault="009747C6" w:rsidP="009747C6">
      <w:pPr>
        <w:keepNext/>
        <w:tabs>
          <w:tab w:val="left" w:pos="2160"/>
          <w:tab w:val="left" w:pos="2700"/>
          <w:tab w:val="left" w:pos="3420"/>
          <w:tab w:val="left" w:pos="3780"/>
          <w:tab w:val="left" w:pos="5760"/>
          <w:tab w:val="left" w:pos="7212"/>
        </w:tabs>
        <w:spacing w:after="0" w:line="240" w:lineRule="auto"/>
        <w:rPr>
          <w:ins w:id="1321" w:author="Hudler, Rob@Energy" w:date="2018-11-13T15:13:00Z"/>
          <w:rFonts w:eastAsia="Calibri" w:cstheme="minorHAnsi"/>
          <w:sz w:val="18"/>
          <w:szCs w:val="20"/>
        </w:rPr>
      </w:pPr>
      <w:ins w:id="1322" w:author="Hudler, Rob@Energy" w:date="2018-11-13T15:13:00Z">
        <w:r w:rsidRPr="003F4127">
          <w:rPr>
            <w:rFonts w:eastAsia="Calibri" w:cstheme="minorHAnsi"/>
            <w:b/>
            <w:sz w:val="18"/>
            <w:szCs w:val="20"/>
          </w:rPr>
          <w:t xml:space="preserve">E. Installed </w:t>
        </w:r>
      </w:ins>
      <w:ins w:id="1323" w:author="Hudler, Rob@Energy" w:date="2018-11-15T11:31:00Z">
        <w:r w:rsidR="000174F5" w:rsidRPr="003F4127">
          <w:rPr>
            <w:rFonts w:eastAsia="Calibri" w:cstheme="minorHAnsi"/>
            <w:b/>
            <w:sz w:val="18"/>
            <w:szCs w:val="20"/>
          </w:rPr>
          <w:t xml:space="preserve">Central </w:t>
        </w:r>
      </w:ins>
      <w:ins w:id="1324" w:author="Hudler, Rob@Energy" w:date="2018-11-13T15:13:00Z">
        <w:r w:rsidRPr="003F4127">
          <w:rPr>
            <w:rFonts w:eastAsia="Calibri" w:cstheme="minorHAnsi"/>
            <w:b/>
            <w:sz w:val="18"/>
            <w:szCs w:val="20"/>
          </w:rPr>
          <w:t>Water Heating Distribution Systems Information</w:t>
        </w:r>
      </w:ins>
    </w:p>
    <w:p w14:paraId="5919C76C" w14:textId="17B80A00" w:rsidR="00121947" w:rsidRDefault="009747C6" w:rsidP="009747C6">
      <w:pPr>
        <w:keepNext/>
        <w:spacing w:after="0" w:line="240" w:lineRule="auto"/>
        <w:ind w:left="720" w:hanging="450"/>
        <w:rPr>
          <w:rFonts w:eastAsia="Calibri" w:cstheme="minorHAnsi"/>
          <w:sz w:val="18"/>
          <w:szCs w:val="20"/>
        </w:rPr>
      </w:pPr>
      <w:ins w:id="1325" w:author="Hudler, Rob@Energy" w:date="2018-11-13T15:13:00Z">
        <w:r w:rsidRPr="003F4127">
          <w:rPr>
            <w:rFonts w:eastAsia="Calibri" w:cstheme="minorHAnsi"/>
            <w:sz w:val="18"/>
            <w:szCs w:val="20"/>
          </w:rPr>
          <w:t xml:space="preserve">01 </w:t>
        </w:r>
      </w:ins>
      <w:r w:rsidR="00121947">
        <w:rPr>
          <w:rFonts w:eastAsia="Calibri" w:cstheme="minorHAnsi"/>
          <w:sz w:val="18"/>
          <w:szCs w:val="20"/>
        </w:rPr>
        <w:t>Water Heating System ID or Name – Reference information from CF1R.</w:t>
      </w:r>
    </w:p>
    <w:p w14:paraId="2930CF2C" w14:textId="02169509" w:rsidR="009747C6" w:rsidRPr="003F4127" w:rsidRDefault="00121947" w:rsidP="009747C6">
      <w:pPr>
        <w:keepNext/>
        <w:spacing w:after="0" w:line="240" w:lineRule="auto"/>
        <w:ind w:left="720" w:hanging="450"/>
        <w:rPr>
          <w:ins w:id="1326" w:author="Hudler, Rob@Energy" w:date="2018-11-13T15:13:00Z"/>
          <w:rFonts w:eastAsia="Calibri" w:cstheme="minorHAnsi"/>
          <w:sz w:val="18"/>
          <w:szCs w:val="20"/>
        </w:rPr>
      </w:pPr>
      <w:r>
        <w:rPr>
          <w:rFonts w:eastAsia="Calibri" w:cstheme="minorHAnsi"/>
          <w:sz w:val="18"/>
          <w:szCs w:val="20"/>
        </w:rPr>
        <w:t xml:space="preserve">02 </w:t>
      </w:r>
      <w:ins w:id="1327" w:author="Hudler, Rob@Energy" w:date="2018-11-13T15:13:00Z">
        <w:r w:rsidR="009747C6" w:rsidRPr="003F4127">
          <w:rPr>
            <w:rFonts w:eastAsia="Calibri" w:cstheme="minorHAnsi"/>
            <w:sz w:val="18"/>
            <w:szCs w:val="20"/>
          </w:rPr>
          <w:t xml:space="preserve">Central DHW System Distribution Type </w:t>
        </w:r>
      </w:ins>
      <w:ins w:id="1328" w:author="Hudler, Rob@Energy" w:date="2018-11-14T14:12:00Z">
        <w:r w:rsidR="0043508C" w:rsidRPr="003F4127">
          <w:rPr>
            <w:rFonts w:eastAsia="Calibri" w:cstheme="minorHAnsi"/>
            <w:sz w:val="18"/>
            <w:szCs w:val="20"/>
          </w:rPr>
          <w:t>–</w:t>
        </w:r>
      </w:ins>
      <w:ins w:id="1329" w:author="Hudler, Rob@Energy" w:date="2018-11-13T15:13:00Z">
        <w:r w:rsidR="009747C6" w:rsidRPr="003F4127">
          <w:rPr>
            <w:rFonts w:eastAsia="Calibri" w:cstheme="minorHAnsi"/>
            <w:sz w:val="18"/>
            <w:szCs w:val="20"/>
          </w:rPr>
          <w:t xml:space="preserve"> </w:t>
        </w:r>
      </w:ins>
      <w:ins w:id="1330" w:author="Hudler, Rob@Energy" w:date="2018-11-14T14:12:00Z">
        <w:r w:rsidR="0043508C" w:rsidRPr="003F4127">
          <w:rPr>
            <w:rFonts w:eastAsia="Calibri" w:cstheme="minorHAnsi"/>
            <w:sz w:val="18"/>
            <w:szCs w:val="20"/>
          </w:rPr>
          <w:t xml:space="preserve">User Input must equal </w:t>
        </w:r>
      </w:ins>
      <w:ins w:id="1331" w:author="Hudler, Rob@Energy" w:date="2018-11-13T15:13:00Z">
        <w:r w:rsidR="009747C6" w:rsidRPr="003F4127">
          <w:rPr>
            <w:rFonts w:eastAsia="Calibri" w:cstheme="minorHAnsi"/>
            <w:sz w:val="18"/>
            <w:szCs w:val="20"/>
          </w:rPr>
          <w:t>Reference information from CF1R.</w:t>
        </w:r>
      </w:ins>
    </w:p>
    <w:p w14:paraId="508895FD" w14:textId="734FB87D" w:rsidR="009747C6" w:rsidRPr="003F4127" w:rsidRDefault="009747C6" w:rsidP="009747C6">
      <w:pPr>
        <w:keepNext/>
        <w:spacing w:after="0" w:line="240" w:lineRule="auto"/>
        <w:ind w:left="720" w:hanging="450"/>
        <w:rPr>
          <w:ins w:id="1332" w:author="Hudler, Rob@Energy" w:date="2018-11-13T15:13:00Z"/>
          <w:rFonts w:eastAsia="Calibri" w:cstheme="minorHAnsi"/>
          <w:sz w:val="18"/>
          <w:szCs w:val="20"/>
        </w:rPr>
      </w:pPr>
      <w:ins w:id="1333" w:author="Hudler, Rob@Energy" w:date="2018-11-13T15:13:00Z">
        <w:r w:rsidRPr="003F4127">
          <w:rPr>
            <w:rFonts w:eastAsia="Calibri" w:cstheme="minorHAnsi"/>
            <w:sz w:val="18"/>
            <w:szCs w:val="20"/>
          </w:rPr>
          <w:t>0</w:t>
        </w:r>
      </w:ins>
      <w:r w:rsidR="00121947">
        <w:rPr>
          <w:rFonts w:eastAsia="Calibri" w:cstheme="minorHAnsi"/>
          <w:sz w:val="18"/>
          <w:szCs w:val="20"/>
        </w:rPr>
        <w:t>3</w:t>
      </w:r>
      <w:ins w:id="1334" w:author="Hudler, Rob@Energy" w:date="2018-11-13T15:13:00Z">
        <w:r w:rsidRPr="003F4127">
          <w:rPr>
            <w:rFonts w:eastAsia="Calibri" w:cstheme="minorHAnsi"/>
            <w:sz w:val="18"/>
            <w:szCs w:val="20"/>
          </w:rPr>
          <w:t xml:space="preserve"> Dwelling Unit DHW System Distribution Type </w:t>
        </w:r>
      </w:ins>
      <w:ins w:id="1335" w:author="Hudler, Rob@Energy" w:date="2018-11-14T14:12:00Z">
        <w:r w:rsidR="0043508C" w:rsidRPr="003F4127">
          <w:rPr>
            <w:rFonts w:eastAsia="Calibri" w:cstheme="minorHAnsi"/>
            <w:sz w:val="18"/>
            <w:szCs w:val="20"/>
          </w:rPr>
          <w:t>–</w:t>
        </w:r>
      </w:ins>
      <w:ins w:id="1336" w:author="Hudler, Rob@Energy" w:date="2018-11-13T15:13:00Z">
        <w:r w:rsidRPr="003F4127">
          <w:rPr>
            <w:rFonts w:eastAsia="Calibri" w:cstheme="minorHAnsi"/>
            <w:sz w:val="18"/>
            <w:szCs w:val="20"/>
          </w:rPr>
          <w:t xml:space="preserve"> </w:t>
        </w:r>
      </w:ins>
      <w:ins w:id="1337" w:author="Hudler, Rob@Energy" w:date="2018-11-14T14:12:00Z">
        <w:r w:rsidR="0043508C" w:rsidRPr="003F4127">
          <w:rPr>
            <w:rFonts w:eastAsia="Calibri" w:cstheme="minorHAnsi"/>
            <w:sz w:val="18"/>
            <w:szCs w:val="20"/>
          </w:rPr>
          <w:t xml:space="preserve">User Input must equal </w:t>
        </w:r>
      </w:ins>
      <w:ins w:id="1338" w:author="Hudler, Rob@Energy" w:date="2018-11-13T15:13:00Z">
        <w:r w:rsidRPr="003F4127">
          <w:rPr>
            <w:rFonts w:eastAsia="Calibri" w:cstheme="minorHAnsi"/>
            <w:sz w:val="18"/>
            <w:szCs w:val="20"/>
          </w:rPr>
          <w:t>Reference information from CF1R.</w:t>
        </w:r>
      </w:ins>
    </w:p>
    <w:p w14:paraId="466310F1"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339" w:author="Hudler, Rob@Energy" w:date="2018-11-13T15:13:00Z"/>
          <w:rFonts w:eastAsia="Calibri" w:cstheme="minorHAnsi"/>
          <w:sz w:val="18"/>
          <w:szCs w:val="20"/>
        </w:rPr>
      </w:pPr>
    </w:p>
    <w:p w14:paraId="618DB927" w14:textId="38687B6E" w:rsidR="009747C6" w:rsidRPr="003F4127" w:rsidRDefault="00361DE3" w:rsidP="009747C6">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0" w:author="Hudler, Rob@Energy" w:date="2018-11-13T15:13:00Z"/>
          <w:rFonts w:eastAsia="Calibri" w:cstheme="minorHAnsi"/>
          <w:b/>
          <w:sz w:val="18"/>
          <w:szCs w:val="20"/>
        </w:rPr>
      </w:pPr>
      <w:ins w:id="1341" w:author="Hudler, Rob@Energy" w:date="2018-11-13T15:20:00Z">
        <w:r w:rsidRPr="003F4127">
          <w:rPr>
            <w:rFonts w:eastAsia="Calibri" w:cstheme="minorHAnsi"/>
            <w:b/>
            <w:sz w:val="18"/>
            <w:szCs w:val="20"/>
          </w:rPr>
          <w:t>F</w:t>
        </w:r>
      </w:ins>
      <w:ins w:id="1342" w:author="Hudler, Rob@Energy" w:date="2018-11-13T15:13:00Z">
        <w:r w:rsidR="009747C6" w:rsidRPr="003F4127">
          <w:rPr>
            <w:rFonts w:eastAsia="Calibri" w:cstheme="minorHAnsi"/>
            <w:b/>
            <w:sz w:val="18"/>
            <w:szCs w:val="20"/>
          </w:rPr>
          <w:t>. Mandatory Requirements for All Central Domestic Hot Water Recirculation Systems</w:t>
        </w:r>
      </w:ins>
    </w:p>
    <w:p w14:paraId="1504F193"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3" w:author="Hudler, Rob@Energy" w:date="2018-11-13T15:13:00Z"/>
          <w:rFonts w:eastAsia="Calibri" w:cstheme="minorHAnsi"/>
          <w:sz w:val="18"/>
          <w:szCs w:val="20"/>
        </w:rPr>
      </w:pPr>
      <w:ins w:id="1344" w:author="Hudler, Rob@Energy" w:date="2018-11-13T15:13:00Z">
        <w:r w:rsidRPr="003F4127">
          <w:rPr>
            <w:rFonts w:eastAsia="Calibri" w:cstheme="minorHAnsi"/>
            <w:sz w:val="18"/>
            <w:szCs w:val="20"/>
          </w:rPr>
          <w:t xml:space="preserve">This table lists the requirements for all central recirculation systems.  Installer must ensure all the requirements in this table are met. </w:t>
        </w:r>
      </w:ins>
    </w:p>
    <w:p w14:paraId="79B4572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5" w:author="Hudler, Rob@Energy" w:date="2018-11-13T15:13:00Z"/>
          <w:rFonts w:eastAsia="Calibri" w:cstheme="minorHAnsi"/>
          <w:sz w:val="18"/>
          <w:szCs w:val="20"/>
        </w:rPr>
      </w:pPr>
    </w:p>
    <w:p w14:paraId="1680BA08" w14:textId="7FAE07A3" w:rsidR="009747C6" w:rsidRPr="003F4127" w:rsidRDefault="00361DE3"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6" w:author="Hudler, Rob@Energy" w:date="2018-11-13T15:13:00Z"/>
          <w:rFonts w:eastAsia="Calibri" w:cstheme="minorHAnsi"/>
          <w:sz w:val="18"/>
          <w:szCs w:val="20"/>
        </w:rPr>
      </w:pPr>
      <w:ins w:id="1347" w:author="Hudler, Rob@Energy" w:date="2018-11-13T15:20:00Z">
        <w:r w:rsidRPr="003F4127">
          <w:rPr>
            <w:rFonts w:eastAsia="Calibri" w:cstheme="minorHAnsi"/>
            <w:b/>
            <w:sz w:val="18"/>
            <w:szCs w:val="20"/>
          </w:rPr>
          <w:t>G</w:t>
        </w:r>
      </w:ins>
      <w:ins w:id="1348" w:author="Hudler, Rob@Energy" w:date="2018-11-13T15:13:00Z">
        <w:r w:rsidR="009747C6" w:rsidRPr="003F4127">
          <w:rPr>
            <w:rFonts w:eastAsia="Calibri" w:cstheme="minorHAnsi"/>
            <w:b/>
            <w:sz w:val="18"/>
            <w:szCs w:val="20"/>
          </w:rPr>
          <w:t>. Multiple Dwelling Units – Recirculation Temperature Modulation Control Requirements</w:t>
        </w:r>
      </w:ins>
    </w:p>
    <w:p w14:paraId="636D7B61" w14:textId="3D1E4380"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9" w:author="Hudler, Rob@Energy" w:date="2018-11-13T15:13:00Z"/>
          <w:rFonts w:eastAsia="Calibri" w:cstheme="minorHAnsi"/>
          <w:sz w:val="18"/>
          <w:szCs w:val="20"/>
        </w:rPr>
      </w:pPr>
      <w:ins w:id="1350" w:author="Hudler, Rob@Energy" w:date="2018-11-13T15:13:00Z">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Temperature Modulation Control. </w:t>
        </w:r>
        <w:r w:rsidRPr="003F4127">
          <w:rPr>
            <w:rFonts w:eastAsia="Calibri" w:cstheme="minorHAnsi"/>
            <w:sz w:val="18"/>
            <w:szCs w:val="20"/>
          </w:rPr>
          <w:t xml:space="preserve">In addition to the mandatory requirements in Table </w:t>
        </w:r>
      </w:ins>
      <w:ins w:id="1351" w:author="Hudler, Rob@Energy" w:date="2018-11-14T14:13:00Z">
        <w:r w:rsidR="0043508C" w:rsidRPr="003F4127">
          <w:rPr>
            <w:rFonts w:eastAsia="Calibri" w:cstheme="minorHAnsi"/>
            <w:sz w:val="18"/>
            <w:szCs w:val="20"/>
          </w:rPr>
          <w:t>F</w:t>
        </w:r>
      </w:ins>
      <w:ins w:id="1352" w:author="Hudler, Rob@Energy" w:date="2018-11-13T15:13:00Z">
        <w:r w:rsidRPr="003F4127">
          <w:rPr>
            <w:rFonts w:eastAsia="Calibri" w:cstheme="minorHAnsi"/>
            <w:sz w:val="18"/>
            <w:szCs w:val="20"/>
          </w:rPr>
          <w:t xml:space="preserve">, the installer must ensure the requirements on this table are met.  </w:t>
        </w:r>
      </w:ins>
    </w:p>
    <w:p w14:paraId="7A23141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53" w:author="Hudler, Rob@Energy" w:date="2018-11-13T15:13:00Z"/>
          <w:rFonts w:eastAsia="Calibri" w:cstheme="minorHAnsi"/>
          <w:sz w:val="18"/>
          <w:szCs w:val="20"/>
        </w:rPr>
      </w:pPr>
    </w:p>
    <w:p w14:paraId="2EC6F772" w14:textId="7A58AB1D" w:rsidR="009747C6" w:rsidRPr="003F4127" w:rsidRDefault="00361DE3" w:rsidP="009747C6">
      <w:pPr>
        <w:keepNext/>
        <w:spacing w:after="0" w:line="240" w:lineRule="auto"/>
        <w:rPr>
          <w:ins w:id="1354" w:author="Hudler, Rob@Energy" w:date="2018-11-13T15:13:00Z"/>
          <w:rFonts w:eastAsia="Calibri" w:cstheme="minorHAnsi"/>
          <w:sz w:val="18"/>
          <w:szCs w:val="20"/>
        </w:rPr>
      </w:pPr>
      <w:ins w:id="1355" w:author="Hudler, Rob@Energy" w:date="2018-11-13T15:20:00Z">
        <w:r w:rsidRPr="003F4127">
          <w:rPr>
            <w:rFonts w:eastAsia="Calibri" w:cstheme="minorHAnsi"/>
            <w:b/>
            <w:sz w:val="18"/>
            <w:szCs w:val="20"/>
          </w:rPr>
          <w:t>H</w:t>
        </w:r>
      </w:ins>
      <w:ins w:id="1356" w:author="Hudler, Rob@Energy" w:date="2018-11-13T15:13:00Z">
        <w:r w:rsidR="009747C6" w:rsidRPr="003F4127">
          <w:rPr>
            <w:rFonts w:eastAsia="Calibri" w:cstheme="minorHAnsi"/>
            <w:b/>
            <w:sz w:val="18"/>
            <w:szCs w:val="20"/>
          </w:rPr>
          <w:t>. Multiple Dwelling Units – Recirculation Continuous Monitoring Systems Requirements</w:t>
        </w:r>
      </w:ins>
    </w:p>
    <w:p w14:paraId="220FADB4" w14:textId="1DA192E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57" w:author="Hudler, Rob@Energy" w:date="2018-11-13T15:13:00Z"/>
          <w:rFonts w:eastAsia="Calibri" w:cstheme="minorHAnsi"/>
          <w:sz w:val="18"/>
          <w:szCs w:val="20"/>
        </w:rPr>
      </w:pPr>
      <w:ins w:id="1358" w:author="Hudler, Rob@Energy" w:date="2018-11-13T15:13:00Z">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Continuous Monitoring Systems. </w:t>
        </w:r>
        <w:r w:rsidRPr="003F4127">
          <w:rPr>
            <w:rFonts w:eastAsia="Calibri" w:cstheme="minorHAnsi"/>
            <w:sz w:val="18"/>
            <w:szCs w:val="20"/>
          </w:rPr>
          <w:t xml:space="preserve">In addition to the mandatory requirements in Table </w:t>
        </w:r>
      </w:ins>
      <w:ins w:id="1359" w:author="Hudler, Rob@Energy" w:date="2018-11-14T14:13:00Z">
        <w:r w:rsidR="0043508C" w:rsidRPr="003F4127">
          <w:rPr>
            <w:rFonts w:eastAsia="Calibri" w:cstheme="minorHAnsi"/>
            <w:sz w:val="18"/>
            <w:szCs w:val="20"/>
          </w:rPr>
          <w:t>F</w:t>
        </w:r>
      </w:ins>
      <w:ins w:id="1360" w:author="Hudler, Rob@Energy" w:date="2018-11-13T15:13:00Z">
        <w:r w:rsidRPr="003F4127">
          <w:rPr>
            <w:rFonts w:eastAsia="Calibri" w:cstheme="minorHAnsi"/>
            <w:sz w:val="18"/>
            <w:szCs w:val="20"/>
          </w:rPr>
          <w:t xml:space="preserve">, the installer must ensure the requirements on this table are met.  </w:t>
        </w:r>
      </w:ins>
    </w:p>
    <w:p w14:paraId="4E878B56" w14:textId="77777777" w:rsidR="009747C6" w:rsidRPr="003F4127" w:rsidRDefault="009747C6" w:rsidP="009747C6">
      <w:pPr>
        <w:keepNext/>
        <w:spacing w:after="0" w:line="240" w:lineRule="auto"/>
        <w:rPr>
          <w:ins w:id="1361" w:author="Hudler, Rob@Energy" w:date="2018-11-13T15:13:00Z"/>
          <w:rFonts w:eastAsia="Calibri" w:cstheme="minorHAnsi"/>
          <w:b/>
          <w:sz w:val="18"/>
          <w:szCs w:val="20"/>
        </w:rPr>
      </w:pPr>
    </w:p>
    <w:p w14:paraId="40F93DE1" w14:textId="73918401" w:rsidR="009747C6" w:rsidRPr="003F4127" w:rsidRDefault="00361DE3" w:rsidP="009747C6">
      <w:pPr>
        <w:keepNext/>
        <w:spacing w:after="0" w:line="240" w:lineRule="auto"/>
        <w:rPr>
          <w:ins w:id="1362" w:author="Hudler, Rob@Energy" w:date="2018-11-13T15:13:00Z"/>
          <w:rFonts w:eastAsia="Calibri" w:cstheme="minorHAnsi"/>
          <w:sz w:val="18"/>
          <w:szCs w:val="20"/>
        </w:rPr>
      </w:pPr>
      <w:ins w:id="1363" w:author="Hudler, Rob@Energy" w:date="2018-11-13T15:20:00Z">
        <w:r w:rsidRPr="003F4127">
          <w:rPr>
            <w:rFonts w:eastAsia="Calibri" w:cstheme="minorHAnsi"/>
            <w:b/>
            <w:sz w:val="18"/>
            <w:szCs w:val="20"/>
          </w:rPr>
          <w:t>I.</w:t>
        </w:r>
      </w:ins>
      <w:ins w:id="1364" w:author="Hudler, Rob@Energy" w:date="2018-11-13T15:13:00Z">
        <w:r w:rsidR="009747C6" w:rsidRPr="003F4127">
          <w:rPr>
            <w:rFonts w:eastAsia="Calibri" w:cstheme="minorHAnsi"/>
            <w:b/>
            <w:sz w:val="18"/>
            <w:szCs w:val="20"/>
          </w:rPr>
          <w:t xml:space="preserve"> Multiple Dwelling Units – Demand Recirculation Requirements</w:t>
        </w:r>
      </w:ins>
    </w:p>
    <w:p w14:paraId="34C7C033" w14:textId="5CA43812"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65" w:author="Hudler, Rob@Energy" w:date="2018-11-13T15:13:00Z"/>
          <w:rFonts w:eastAsia="Calibri" w:cstheme="minorHAnsi"/>
          <w:sz w:val="18"/>
          <w:szCs w:val="20"/>
        </w:rPr>
      </w:pPr>
      <w:ins w:id="1366" w:author="Hudler, Rob@Energy" w:date="2018-11-13T15:13:00Z">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Demand Recirculation. </w:t>
        </w:r>
        <w:r w:rsidRPr="003F4127">
          <w:rPr>
            <w:rFonts w:eastAsia="Calibri" w:cstheme="minorHAnsi"/>
            <w:sz w:val="18"/>
            <w:szCs w:val="20"/>
          </w:rPr>
          <w:t xml:space="preserve">In addition to the mandatory requirements in Table </w:t>
        </w:r>
      </w:ins>
      <w:ins w:id="1367" w:author="Hudler, Rob@Energy" w:date="2018-11-14T14:13:00Z">
        <w:r w:rsidR="0043508C" w:rsidRPr="003F4127">
          <w:rPr>
            <w:rFonts w:eastAsia="Calibri" w:cstheme="minorHAnsi"/>
            <w:sz w:val="18"/>
            <w:szCs w:val="20"/>
          </w:rPr>
          <w:t>F</w:t>
        </w:r>
      </w:ins>
      <w:ins w:id="1368" w:author="Hudler, Rob@Energy" w:date="2018-11-13T15:13:00Z">
        <w:r w:rsidRPr="003F4127">
          <w:rPr>
            <w:rFonts w:eastAsia="Calibri" w:cstheme="minorHAnsi"/>
            <w:sz w:val="18"/>
            <w:szCs w:val="20"/>
          </w:rPr>
          <w:t xml:space="preserve">, the installer must ensure the requirements on this table are met.  </w:t>
        </w:r>
      </w:ins>
    </w:p>
    <w:p w14:paraId="6E2527BC"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69" w:author="Hudler, Rob@Energy" w:date="2018-11-13T15:13:00Z"/>
          <w:rFonts w:eastAsia="Calibri" w:cstheme="minorHAnsi"/>
          <w:sz w:val="18"/>
          <w:szCs w:val="20"/>
        </w:rPr>
      </w:pPr>
    </w:p>
    <w:p w14:paraId="227254E1" w14:textId="074280E2" w:rsidR="009747C6" w:rsidRPr="003F4127" w:rsidRDefault="00361DE3" w:rsidP="009747C6">
      <w:pPr>
        <w:spacing w:after="0" w:line="240" w:lineRule="auto"/>
        <w:rPr>
          <w:ins w:id="1370" w:author="Hudler, Rob@Energy" w:date="2018-11-13T15:13:00Z"/>
          <w:rFonts w:eastAsia="Calibri" w:cstheme="minorHAnsi"/>
          <w:b/>
          <w:sz w:val="18"/>
          <w:szCs w:val="20"/>
        </w:rPr>
      </w:pPr>
      <w:ins w:id="1371" w:author="Hudler, Rob@Energy" w:date="2018-11-13T15:21:00Z">
        <w:r w:rsidRPr="003F4127">
          <w:rPr>
            <w:rFonts w:eastAsia="Calibri" w:cstheme="minorHAnsi"/>
            <w:b/>
            <w:sz w:val="18"/>
            <w:szCs w:val="20"/>
          </w:rPr>
          <w:t>J</w:t>
        </w:r>
      </w:ins>
      <w:ins w:id="1372" w:author="Hudler, Rob@Energy" w:date="2018-11-13T15:13:00Z">
        <w:r w:rsidR="009747C6" w:rsidRPr="003F4127">
          <w:rPr>
            <w:rFonts w:eastAsia="Calibri" w:cstheme="minorHAnsi"/>
            <w:b/>
            <w:sz w:val="18"/>
            <w:szCs w:val="20"/>
          </w:rPr>
          <w:t>. Multiple Dwelling Units – Non-Demand Control Recirculation Systems Requirements</w:t>
        </w:r>
      </w:ins>
    </w:p>
    <w:p w14:paraId="172EFFB3" w14:textId="37FABEFA"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73" w:author="Hudler, Rob@Energy" w:date="2018-11-13T15:13:00Z"/>
          <w:rFonts w:eastAsia="Calibri" w:cstheme="minorHAnsi"/>
          <w:sz w:val="18"/>
          <w:szCs w:val="20"/>
        </w:rPr>
      </w:pPr>
      <w:ins w:id="1374" w:author="Hudler, Rob@Energy" w:date="2018-11-13T15:13:00Z">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Non-Demand Control Recirculation Systems. </w:t>
        </w:r>
        <w:r w:rsidRPr="003F4127">
          <w:rPr>
            <w:rFonts w:eastAsia="Calibri" w:cstheme="minorHAnsi"/>
            <w:sz w:val="18"/>
            <w:szCs w:val="20"/>
          </w:rPr>
          <w:t xml:space="preserve">In addition to the mandatory requirements in Table </w:t>
        </w:r>
      </w:ins>
      <w:ins w:id="1375" w:author="Hudler, Rob@Energy" w:date="2018-11-14T14:14:00Z">
        <w:r w:rsidR="0043508C" w:rsidRPr="003F4127">
          <w:rPr>
            <w:rFonts w:eastAsia="Calibri" w:cstheme="minorHAnsi"/>
            <w:sz w:val="18"/>
            <w:szCs w:val="20"/>
          </w:rPr>
          <w:t>F</w:t>
        </w:r>
      </w:ins>
      <w:ins w:id="1376" w:author="Hudler, Rob@Energy" w:date="2018-11-13T15:13:00Z">
        <w:r w:rsidRPr="003F4127">
          <w:rPr>
            <w:rFonts w:eastAsia="Calibri" w:cstheme="minorHAnsi"/>
            <w:sz w:val="18"/>
            <w:szCs w:val="20"/>
          </w:rPr>
          <w:t xml:space="preserve">, the installer must ensure the requirements on this table are met.  </w:t>
        </w:r>
      </w:ins>
    </w:p>
    <w:p w14:paraId="01144634" w14:textId="77777777" w:rsidR="009747C6" w:rsidRPr="003F4127" w:rsidRDefault="009747C6"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377" w:author="Hudler, Rob@Energy" w:date="2018-11-13T15:13:00Z"/>
          <w:rFonts w:eastAsia="Calibri" w:cstheme="minorHAnsi"/>
          <w:bCs/>
          <w:sz w:val="18"/>
          <w:szCs w:val="20"/>
        </w:rPr>
      </w:pPr>
    </w:p>
    <w:p w14:paraId="1F912731" w14:textId="77777777" w:rsidR="006B1CAD" w:rsidRPr="003F4127" w:rsidDel="00421C46" w:rsidRDefault="006B1CAD" w:rsidP="006530E0">
      <w:pPr>
        <w:spacing w:after="0"/>
        <w:rPr>
          <w:del w:id="1378" w:author="Hudler, Rob@Energy" w:date="2018-11-06T14:41:00Z"/>
          <w:rFonts w:cstheme="minorHAnsi"/>
          <w:sz w:val="20"/>
          <w:szCs w:val="20"/>
        </w:rPr>
      </w:pPr>
    </w:p>
    <w:p w14:paraId="4FCB0456" w14:textId="77777777" w:rsidR="006B1CAD" w:rsidRPr="003F4127" w:rsidRDefault="006B1CAD" w:rsidP="006530E0">
      <w:pPr>
        <w:spacing w:after="0"/>
        <w:rPr>
          <w:rFonts w:cstheme="minorHAnsi"/>
          <w:sz w:val="20"/>
          <w:szCs w:val="20"/>
        </w:rPr>
        <w:sectPr w:rsidR="006B1CAD" w:rsidRPr="003F4127" w:rsidSect="001C6F64">
          <w:headerReference w:type="first" r:id="rId14"/>
          <w:pgSz w:w="12240" w:h="15840"/>
          <w:pgMar w:top="420" w:right="720" w:bottom="720" w:left="720" w:header="690" w:footer="432" w:gutter="0"/>
          <w:pgNumType w:start="1"/>
          <w:cols w:space="720"/>
          <w:titlePg/>
          <w:docGrid w:linePitch="360"/>
        </w:sectPr>
      </w:pPr>
    </w:p>
    <w:p w14:paraId="4FCB0457" w14:textId="6094BD29" w:rsidR="006B1CAD" w:rsidRPr="003F4127" w:rsidDel="009747C6" w:rsidRDefault="006B1CAD" w:rsidP="006530E0">
      <w:pPr>
        <w:spacing w:after="0"/>
        <w:rPr>
          <w:del w:id="1379" w:author="Hudler, Rob@Energy" w:date="2018-11-13T15:07:00Z"/>
          <w:rFonts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51"/>
        <w:gridCol w:w="2498"/>
        <w:gridCol w:w="11241"/>
      </w:tblGrid>
      <w:tr w:rsidR="00866555" w:rsidRPr="00C071B0" w14:paraId="6D02867E" w14:textId="77777777" w:rsidTr="003F4127">
        <w:trPr>
          <w:trHeight w:val="144"/>
          <w:ins w:id="1380" w:author="Hudler, Rob@Energy" w:date="2018-11-05T14:07:00Z"/>
        </w:trPr>
        <w:tc>
          <w:tcPr>
            <w:tcW w:w="5000" w:type="pct"/>
            <w:gridSpan w:val="3"/>
            <w:tcBorders>
              <w:top w:val="single" w:sz="4" w:space="0" w:color="auto"/>
              <w:bottom w:val="single" w:sz="4" w:space="0" w:color="auto"/>
            </w:tcBorders>
            <w:vAlign w:val="center"/>
          </w:tcPr>
          <w:p w14:paraId="58AC81F5"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rPr>
                <w:ins w:id="1381" w:author="Hudler, Rob@Energy" w:date="2018-11-05T14:07:00Z"/>
                <w:rFonts w:eastAsia="Times New Roman" w:cstheme="minorHAnsi"/>
                <w:sz w:val="20"/>
                <w:szCs w:val="20"/>
              </w:rPr>
            </w:pPr>
            <w:ins w:id="1382" w:author="Hudler, Rob@Energy" w:date="2018-11-05T14:07:00Z">
              <w:r w:rsidRPr="00405CF9">
                <w:rPr>
                  <w:rFonts w:eastAsia="Calibri" w:cstheme="minorHAnsi"/>
                  <w:b/>
                  <w:sz w:val="20"/>
                  <w:szCs w:val="20"/>
                </w:rPr>
                <w:t>A. General Information</w:t>
              </w:r>
            </w:ins>
          </w:p>
        </w:tc>
      </w:tr>
      <w:tr w:rsidR="00866555" w:rsidRPr="00C071B0" w14:paraId="737D1654" w14:textId="77777777" w:rsidTr="003F4127">
        <w:trPr>
          <w:trHeight w:val="144"/>
          <w:ins w:id="1383" w:author="Hudler, Rob@Energy" w:date="2018-11-05T14:07:00Z"/>
        </w:trPr>
        <w:tc>
          <w:tcPr>
            <w:tcW w:w="226" w:type="pct"/>
            <w:tcBorders>
              <w:top w:val="single" w:sz="4" w:space="0" w:color="auto"/>
              <w:bottom w:val="single" w:sz="4" w:space="0" w:color="auto"/>
              <w:right w:val="single" w:sz="4" w:space="0" w:color="auto"/>
            </w:tcBorders>
            <w:vAlign w:val="center"/>
          </w:tcPr>
          <w:p w14:paraId="14EE7E98"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jc w:val="center"/>
              <w:rPr>
                <w:ins w:id="1384" w:author="Hudler, Rob@Energy" w:date="2018-11-05T14:07:00Z"/>
                <w:rFonts w:eastAsia="Times New Roman" w:cstheme="minorHAnsi"/>
                <w:sz w:val="20"/>
                <w:szCs w:val="20"/>
              </w:rPr>
            </w:pPr>
            <w:ins w:id="1385" w:author="Hudler, Rob@Energy" w:date="2018-11-05T14:07:00Z">
              <w:r w:rsidRPr="003F4127">
                <w:rPr>
                  <w:rFonts w:eastAsia="Times New Roman" w:cstheme="minorHAnsi"/>
                  <w:sz w:val="20"/>
                  <w:szCs w:val="20"/>
                </w:rPr>
                <w:t>01</w:t>
              </w:r>
            </w:ins>
          </w:p>
        </w:tc>
        <w:tc>
          <w:tcPr>
            <w:tcW w:w="868" w:type="pct"/>
            <w:tcBorders>
              <w:top w:val="single" w:sz="4" w:space="0" w:color="auto"/>
              <w:left w:val="single" w:sz="4" w:space="0" w:color="auto"/>
              <w:bottom w:val="single" w:sz="4" w:space="0" w:color="auto"/>
              <w:right w:val="single" w:sz="4" w:space="0" w:color="auto"/>
            </w:tcBorders>
            <w:vAlign w:val="center"/>
          </w:tcPr>
          <w:p w14:paraId="1C7B5993"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rPr>
                <w:ins w:id="1386" w:author="Hudler, Rob@Energy" w:date="2018-11-05T14:07:00Z"/>
                <w:rFonts w:eastAsia="Times New Roman" w:cstheme="minorHAnsi"/>
                <w:sz w:val="20"/>
                <w:szCs w:val="20"/>
              </w:rPr>
            </w:pPr>
            <w:ins w:id="1387" w:author="Hudler, Rob@Energy" w:date="2018-11-05T14:07:00Z">
              <w:r w:rsidRPr="003F4127">
                <w:rPr>
                  <w:rFonts w:eastAsia="Times New Roman" w:cstheme="minorHAnsi"/>
                  <w:sz w:val="20"/>
                  <w:szCs w:val="20"/>
                </w:rPr>
                <w:t>Building Name</w:t>
              </w:r>
            </w:ins>
          </w:p>
        </w:tc>
        <w:tc>
          <w:tcPr>
            <w:tcW w:w="3906" w:type="pct"/>
            <w:tcBorders>
              <w:top w:val="single" w:sz="4" w:space="0" w:color="auto"/>
              <w:left w:val="single" w:sz="4" w:space="0" w:color="auto"/>
              <w:bottom w:val="single" w:sz="4" w:space="0" w:color="auto"/>
            </w:tcBorders>
            <w:vAlign w:val="center"/>
          </w:tcPr>
          <w:p w14:paraId="43281366"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jc w:val="center"/>
              <w:rPr>
                <w:ins w:id="1388" w:author="Hudler, Rob@Energy" w:date="2018-11-05T14:07:00Z"/>
                <w:rFonts w:eastAsia="Times New Roman" w:cstheme="minorHAnsi"/>
                <w:sz w:val="20"/>
                <w:szCs w:val="20"/>
              </w:rPr>
            </w:pPr>
          </w:p>
        </w:tc>
      </w:tr>
    </w:tbl>
    <w:p w14:paraId="61A87BE4" w14:textId="082ACE33" w:rsidR="00866555" w:rsidRPr="003F4127" w:rsidRDefault="00866555" w:rsidP="006530E0">
      <w:pPr>
        <w:spacing w:after="0"/>
        <w:rPr>
          <w:ins w:id="1389" w:author="Hudler, Rob@Energy" w:date="2018-11-05T14:06:00Z"/>
          <w:rFonts w:cstheme="minorHAnsi"/>
          <w:sz w:val="20"/>
          <w:szCs w:val="20"/>
        </w:rPr>
      </w:pPr>
    </w:p>
    <w:tbl>
      <w:tblPr>
        <w:tblStyle w:val="TableGrid"/>
        <w:tblW w:w="5000" w:type="pct"/>
        <w:tblLook w:val="04A0" w:firstRow="1" w:lastRow="0" w:firstColumn="1" w:lastColumn="0" w:noHBand="0" w:noVBand="1"/>
        <w:tblPrChange w:id="1390" w:author="Hudler, Rob@Energy" w:date="2018-12-27T12:55:00Z">
          <w:tblPr>
            <w:tblStyle w:val="TableGrid"/>
            <w:tblW w:w="5000" w:type="pct"/>
            <w:tblLook w:val="04A0" w:firstRow="1" w:lastRow="0" w:firstColumn="1" w:lastColumn="0" w:noHBand="0" w:noVBand="1"/>
          </w:tblPr>
        </w:tblPrChange>
      </w:tblPr>
      <w:tblGrid>
        <w:gridCol w:w="1243"/>
        <w:gridCol w:w="1786"/>
        <w:gridCol w:w="1243"/>
        <w:gridCol w:w="1963"/>
        <w:gridCol w:w="1648"/>
        <w:gridCol w:w="6507"/>
        <w:tblGridChange w:id="1391">
          <w:tblGrid>
            <w:gridCol w:w="1243"/>
            <w:gridCol w:w="1788"/>
            <w:gridCol w:w="1243"/>
            <w:gridCol w:w="1963"/>
            <w:gridCol w:w="1648"/>
            <w:gridCol w:w="6505"/>
          </w:tblGrid>
        </w:tblGridChange>
      </w:tblGrid>
      <w:tr w:rsidR="00866555" w:rsidRPr="00C071B0" w14:paraId="3DB0F19D" w14:textId="77777777" w:rsidTr="000F0D46">
        <w:trPr>
          <w:ins w:id="1392" w:author="Hudler, Rob@Energy" w:date="2018-11-05T14:07:00Z"/>
        </w:trPr>
        <w:tc>
          <w:tcPr>
            <w:tcW w:w="5000" w:type="pct"/>
            <w:gridSpan w:val="6"/>
            <w:tcPrChange w:id="1393" w:author="Hudler, Rob@Energy" w:date="2018-12-27T12:55:00Z">
              <w:tcPr>
                <w:tcW w:w="5000" w:type="pct"/>
                <w:gridSpan w:val="6"/>
              </w:tcPr>
            </w:tcPrChange>
          </w:tcPr>
          <w:p w14:paraId="6682126D" w14:textId="0ED3583D" w:rsidR="00866555" w:rsidRPr="00405CF9" w:rsidRDefault="00866555" w:rsidP="009747C6">
            <w:pPr>
              <w:rPr>
                <w:ins w:id="1394" w:author="Hudler, Rob@Energy" w:date="2018-11-05T14:07:00Z"/>
                <w:rFonts w:cstheme="minorHAnsi"/>
                <w:b/>
                <w:sz w:val="20"/>
                <w:szCs w:val="20"/>
              </w:rPr>
            </w:pPr>
            <w:ins w:id="1395" w:author="Hudler, Rob@Energy" w:date="2018-11-05T14:07:00Z">
              <w:r w:rsidRPr="00405CF9">
                <w:rPr>
                  <w:rFonts w:cstheme="minorHAnsi"/>
                  <w:b/>
                  <w:sz w:val="20"/>
                  <w:szCs w:val="20"/>
                </w:rPr>
                <w:t xml:space="preserve">B. Design </w:t>
              </w:r>
            </w:ins>
            <w:ins w:id="1396" w:author="Hudler, Rob@Energy" w:date="2018-11-15T11:31:00Z">
              <w:r w:rsidR="000174F5">
                <w:rPr>
                  <w:rFonts w:cstheme="minorHAnsi"/>
                  <w:b/>
                  <w:sz w:val="20"/>
                  <w:szCs w:val="20"/>
                </w:rPr>
                <w:t xml:space="preserve">Central </w:t>
              </w:r>
            </w:ins>
            <w:ins w:id="1397" w:author="Hudler, Rob@Energy" w:date="2018-11-05T14:07:00Z">
              <w:r w:rsidRPr="00405CF9">
                <w:rPr>
                  <w:rFonts w:cstheme="minorHAnsi"/>
                  <w:b/>
                  <w:sz w:val="20"/>
                  <w:szCs w:val="20"/>
                </w:rPr>
                <w:t>Water Heater System Information</w:t>
              </w:r>
            </w:ins>
          </w:p>
          <w:p w14:paraId="2709CAAC" w14:textId="0A9C05F6" w:rsidR="00B56327" w:rsidRPr="003F4127" w:rsidRDefault="00866555">
            <w:pPr>
              <w:rPr>
                <w:ins w:id="1398" w:author="Hudler, Rob@Energy" w:date="2018-11-05T14:07:00Z"/>
                <w:rFonts w:cstheme="minorHAnsi"/>
                <w:sz w:val="20"/>
                <w:szCs w:val="20"/>
              </w:rPr>
            </w:pPr>
            <w:ins w:id="1399" w:author="Hudler, Rob@Energy" w:date="2018-11-05T14:07:00Z">
              <w:r w:rsidRPr="003F4127">
                <w:rPr>
                  <w:rFonts w:cstheme="minorHAnsi"/>
                  <w:sz w:val="20"/>
                  <w:szCs w:val="20"/>
                </w:rPr>
                <w:t xml:space="preserve">This table reports the water heating systems </w:t>
              </w:r>
            </w:ins>
            <w:ins w:id="1400" w:author="Smith, Alexis@Energy" w:date="2018-12-04T11:59:00Z">
              <w:r w:rsidR="00E33490">
                <w:rPr>
                  <w:rFonts w:cstheme="minorHAnsi"/>
                  <w:sz w:val="20"/>
                  <w:szCs w:val="20"/>
                </w:rPr>
                <w:t>(</w:t>
              </w:r>
            </w:ins>
            <w:ins w:id="1401" w:author="Hudler, Rob@Energy" w:date="2018-11-05T14:07:00Z">
              <w:r w:rsidRPr="003F4127">
                <w:rPr>
                  <w:rFonts w:cstheme="minorHAnsi"/>
                  <w:sz w:val="20"/>
                  <w:szCs w:val="20"/>
                </w:rPr>
                <w:t>specified on the registered CF1R compliance document for this project.</w:t>
              </w:r>
            </w:ins>
            <w:ins w:id="1402" w:author="Hudler, Rob@Energy" w:date="2018-11-20T13:42:00Z">
              <w:del w:id="1403" w:author="Smith, Alexis@Energy" w:date="2018-12-04T11:59:00Z">
                <w:r w:rsidR="00B56327" w:rsidDel="00E33490">
                  <w:rPr>
                    <w:rFonts w:eastAsia="Times New Roman" w:cstheme="minorHAnsi"/>
                    <w:sz w:val="20"/>
                    <w:szCs w:val="20"/>
                  </w:rPr>
                  <w:delText>&lt;&lt;</w:delText>
                </w:r>
              </w:del>
            </w:ins>
            <w:ins w:id="1404" w:author="Hudler, Rob@Energy" w:date="2018-11-20T13:52:00Z">
              <w:del w:id="1405" w:author="Smith, Alexis@Energy" w:date="2018-12-04T11:59:00Z">
                <w:r w:rsidR="00B56327" w:rsidDel="00E33490">
                  <w:rPr>
                    <w:rFonts w:eastAsia="Times New Roman" w:cstheme="minorHAnsi"/>
                    <w:sz w:val="20"/>
                    <w:szCs w:val="20"/>
                  </w:rPr>
                  <w:delText>P</w:delText>
                </w:r>
              </w:del>
            </w:ins>
            <w:ins w:id="1406" w:author="Hudler, Rob@Energy" w:date="2018-11-20T13:42:00Z">
              <w:del w:id="1407" w:author="Smith, Alexis@Energy" w:date="2018-12-04T11:59:00Z">
                <w:r w:rsidR="00B56327" w:rsidDel="00E33490">
                  <w:rPr>
                    <w:rFonts w:eastAsia="Times New Roman" w:cstheme="minorHAnsi"/>
                    <w:sz w:val="20"/>
                    <w:szCs w:val="20"/>
                  </w:rPr>
                  <w:delText xml:space="preserve">rescriptive </w:delText>
                </w:r>
              </w:del>
            </w:ins>
            <w:ins w:id="1408" w:author="Hudler, Rob@Energy" w:date="2018-11-20T13:52:00Z">
              <w:del w:id="1409" w:author="Smith, Alexis@Energy" w:date="2018-12-04T11:59:00Z">
                <w:r w:rsidR="007F6C4F" w:rsidDel="00E33490">
                  <w:rPr>
                    <w:rFonts w:eastAsia="Times New Roman" w:cstheme="minorHAnsi"/>
                    <w:sz w:val="20"/>
                    <w:szCs w:val="20"/>
                  </w:rPr>
                  <w:delText>does not apply for heat pumps&gt;&gt;</w:delText>
                </w:r>
              </w:del>
            </w:ins>
          </w:p>
        </w:tc>
      </w:tr>
      <w:tr w:rsidR="00866555" w:rsidRPr="00C071B0" w14:paraId="1B05595D" w14:textId="77777777" w:rsidTr="000F0D46">
        <w:trPr>
          <w:ins w:id="1410" w:author="Hudler, Rob@Energy" w:date="2018-11-05T14:07:00Z"/>
        </w:trPr>
        <w:tc>
          <w:tcPr>
            <w:tcW w:w="432" w:type="pct"/>
            <w:vAlign w:val="bottom"/>
            <w:tcPrChange w:id="1411" w:author="Hudler, Rob@Energy" w:date="2018-12-27T12:55:00Z">
              <w:tcPr>
                <w:tcW w:w="431" w:type="pct"/>
                <w:vAlign w:val="bottom"/>
              </w:tcPr>
            </w:tcPrChange>
          </w:tcPr>
          <w:p w14:paraId="4831F8AA" w14:textId="77777777" w:rsidR="00866555" w:rsidRPr="003F4127" w:rsidRDefault="00866555" w:rsidP="009747C6">
            <w:pPr>
              <w:jc w:val="center"/>
              <w:rPr>
                <w:ins w:id="1412" w:author="Hudler, Rob@Energy" w:date="2018-11-05T14:07:00Z"/>
                <w:rFonts w:cstheme="minorHAnsi"/>
                <w:sz w:val="20"/>
                <w:szCs w:val="20"/>
              </w:rPr>
            </w:pPr>
            <w:ins w:id="1413" w:author="Hudler, Rob@Energy" w:date="2018-11-05T14:07:00Z">
              <w:r w:rsidRPr="003F4127">
                <w:rPr>
                  <w:rFonts w:eastAsia="Times New Roman" w:cstheme="minorHAnsi"/>
                  <w:sz w:val="20"/>
                  <w:szCs w:val="20"/>
                </w:rPr>
                <w:t>01</w:t>
              </w:r>
            </w:ins>
          </w:p>
        </w:tc>
        <w:tc>
          <w:tcPr>
            <w:tcW w:w="621" w:type="pct"/>
            <w:vAlign w:val="bottom"/>
            <w:tcPrChange w:id="1414" w:author="Hudler, Rob@Energy" w:date="2018-12-27T12:55:00Z">
              <w:tcPr>
                <w:tcW w:w="625" w:type="pct"/>
                <w:vAlign w:val="bottom"/>
              </w:tcPr>
            </w:tcPrChange>
          </w:tcPr>
          <w:p w14:paraId="401D696D" w14:textId="77777777" w:rsidR="00866555" w:rsidRPr="003F4127" w:rsidRDefault="00866555" w:rsidP="009747C6">
            <w:pPr>
              <w:jc w:val="center"/>
              <w:rPr>
                <w:ins w:id="1415" w:author="Hudler, Rob@Energy" w:date="2018-11-05T14:07:00Z"/>
                <w:rFonts w:cstheme="minorHAnsi"/>
                <w:sz w:val="20"/>
                <w:szCs w:val="20"/>
              </w:rPr>
            </w:pPr>
            <w:ins w:id="1416" w:author="Hudler, Rob@Energy" w:date="2018-11-05T14:07:00Z">
              <w:r w:rsidRPr="003F4127">
                <w:rPr>
                  <w:rFonts w:eastAsia="Times New Roman" w:cstheme="minorHAnsi"/>
                  <w:sz w:val="20"/>
                  <w:szCs w:val="20"/>
                </w:rPr>
                <w:t>02</w:t>
              </w:r>
            </w:ins>
          </w:p>
        </w:tc>
        <w:tc>
          <w:tcPr>
            <w:tcW w:w="432" w:type="pct"/>
            <w:tcPrChange w:id="1417" w:author="Hudler, Rob@Energy" w:date="2018-12-27T12:55:00Z">
              <w:tcPr>
                <w:tcW w:w="418" w:type="pct"/>
              </w:tcPr>
            </w:tcPrChange>
          </w:tcPr>
          <w:p w14:paraId="43624201" w14:textId="77777777" w:rsidR="00866555" w:rsidRPr="003F4127" w:rsidRDefault="00866555" w:rsidP="009747C6">
            <w:pPr>
              <w:jc w:val="center"/>
              <w:rPr>
                <w:ins w:id="1418" w:author="Hudler, Rob@Energy" w:date="2018-11-05T14:07:00Z"/>
                <w:rFonts w:eastAsia="Times New Roman" w:cstheme="minorHAnsi"/>
                <w:sz w:val="20"/>
                <w:szCs w:val="20"/>
              </w:rPr>
            </w:pPr>
            <w:ins w:id="1419" w:author="Hudler, Rob@Energy" w:date="2018-11-05T14:07:00Z">
              <w:r w:rsidRPr="003F4127">
                <w:rPr>
                  <w:rFonts w:eastAsia="Times New Roman" w:cstheme="minorHAnsi"/>
                  <w:sz w:val="20"/>
                  <w:szCs w:val="20"/>
                </w:rPr>
                <w:t>03</w:t>
              </w:r>
            </w:ins>
          </w:p>
        </w:tc>
        <w:tc>
          <w:tcPr>
            <w:tcW w:w="682" w:type="pct"/>
            <w:tcPrChange w:id="1420" w:author="Hudler, Rob@Energy" w:date="2018-12-27T12:55:00Z">
              <w:tcPr>
                <w:tcW w:w="686" w:type="pct"/>
              </w:tcPr>
            </w:tcPrChange>
          </w:tcPr>
          <w:p w14:paraId="2B8AFE2D" w14:textId="77777777" w:rsidR="00866555" w:rsidRPr="003F4127" w:rsidRDefault="00866555" w:rsidP="009747C6">
            <w:pPr>
              <w:jc w:val="center"/>
              <w:rPr>
                <w:ins w:id="1421" w:author="Hudler, Rob@Energy" w:date="2018-11-05T14:07:00Z"/>
                <w:rFonts w:eastAsia="Times New Roman" w:cstheme="minorHAnsi"/>
                <w:sz w:val="20"/>
                <w:szCs w:val="20"/>
              </w:rPr>
            </w:pPr>
            <w:ins w:id="1422" w:author="Hudler, Rob@Energy" w:date="2018-11-05T14:07:00Z">
              <w:r w:rsidRPr="003F4127">
                <w:rPr>
                  <w:rFonts w:eastAsia="Times New Roman" w:cstheme="minorHAnsi"/>
                  <w:sz w:val="20"/>
                  <w:szCs w:val="20"/>
                </w:rPr>
                <w:t>04</w:t>
              </w:r>
            </w:ins>
          </w:p>
        </w:tc>
        <w:tc>
          <w:tcPr>
            <w:tcW w:w="572" w:type="pct"/>
            <w:tcPrChange w:id="1423" w:author="Hudler, Rob@Energy" w:date="2018-12-27T12:55:00Z">
              <w:tcPr>
                <w:tcW w:w="573" w:type="pct"/>
              </w:tcPr>
            </w:tcPrChange>
          </w:tcPr>
          <w:p w14:paraId="0E45C7B6" w14:textId="77777777" w:rsidR="00866555" w:rsidRPr="003F4127" w:rsidRDefault="00866555" w:rsidP="009747C6">
            <w:pPr>
              <w:jc w:val="center"/>
              <w:rPr>
                <w:ins w:id="1424" w:author="Hudler, Rob@Energy" w:date="2018-11-05T14:07:00Z"/>
                <w:rFonts w:eastAsia="Times New Roman" w:cstheme="minorHAnsi"/>
                <w:sz w:val="20"/>
                <w:szCs w:val="20"/>
              </w:rPr>
            </w:pPr>
            <w:ins w:id="1425" w:author="Hudler, Rob@Energy" w:date="2018-11-05T14:07:00Z">
              <w:r w:rsidRPr="003F4127">
                <w:rPr>
                  <w:rFonts w:eastAsia="Times New Roman" w:cstheme="minorHAnsi"/>
                  <w:sz w:val="20"/>
                  <w:szCs w:val="20"/>
                </w:rPr>
                <w:t>05</w:t>
              </w:r>
            </w:ins>
          </w:p>
        </w:tc>
        <w:tc>
          <w:tcPr>
            <w:tcW w:w="2261" w:type="pct"/>
            <w:vAlign w:val="bottom"/>
            <w:tcPrChange w:id="1426" w:author="Hudler, Rob@Energy" w:date="2018-12-27T12:55:00Z">
              <w:tcPr>
                <w:tcW w:w="2268" w:type="pct"/>
                <w:vAlign w:val="bottom"/>
              </w:tcPr>
            </w:tcPrChange>
          </w:tcPr>
          <w:p w14:paraId="260B4FE9" w14:textId="77777777" w:rsidR="00866555" w:rsidRPr="003F4127" w:rsidRDefault="00866555" w:rsidP="009747C6">
            <w:pPr>
              <w:jc w:val="center"/>
              <w:rPr>
                <w:ins w:id="1427" w:author="Hudler, Rob@Energy" w:date="2018-11-05T14:07:00Z"/>
                <w:rFonts w:cstheme="minorHAnsi"/>
                <w:sz w:val="20"/>
                <w:szCs w:val="20"/>
              </w:rPr>
            </w:pPr>
            <w:ins w:id="1428" w:author="Hudler, Rob@Energy" w:date="2018-11-05T14:07:00Z">
              <w:r w:rsidRPr="003F4127">
                <w:rPr>
                  <w:rFonts w:eastAsia="Times New Roman" w:cstheme="minorHAnsi"/>
                  <w:sz w:val="20"/>
                  <w:szCs w:val="20"/>
                </w:rPr>
                <w:t>06</w:t>
              </w:r>
            </w:ins>
          </w:p>
        </w:tc>
      </w:tr>
      <w:tr w:rsidR="00866555" w:rsidRPr="00C071B0" w14:paraId="39872CE0" w14:textId="77777777" w:rsidTr="000F0D46">
        <w:trPr>
          <w:ins w:id="1429" w:author="Hudler, Rob@Energy" w:date="2018-11-05T14:07:00Z"/>
        </w:trPr>
        <w:tc>
          <w:tcPr>
            <w:tcW w:w="432" w:type="pct"/>
            <w:vAlign w:val="bottom"/>
            <w:tcPrChange w:id="1430" w:author="Hudler, Rob@Energy" w:date="2018-12-27T12:55:00Z">
              <w:tcPr>
                <w:tcW w:w="431" w:type="pct"/>
                <w:vAlign w:val="bottom"/>
              </w:tcPr>
            </w:tcPrChange>
          </w:tcPr>
          <w:p w14:paraId="374215B5"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31" w:author="Hudler, Rob@Energy" w:date="2018-11-05T14:07:00Z"/>
                <w:rFonts w:eastAsia="Times New Roman" w:cstheme="minorHAnsi"/>
                <w:sz w:val="20"/>
                <w:szCs w:val="20"/>
              </w:rPr>
            </w:pPr>
            <w:ins w:id="1432" w:author="Hudler, Rob@Energy" w:date="2018-11-05T14:07:00Z">
              <w:r w:rsidRPr="003F4127">
                <w:rPr>
                  <w:rFonts w:eastAsia="Times New Roman" w:cstheme="minorHAnsi"/>
                  <w:sz w:val="20"/>
                  <w:szCs w:val="20"/>
                </w:rPr>
                <w:t>Water Heating System ID</w:t>
              </w:r>
            </w:ins>
          </w:p>
          <w:p w14:paraId="7D47A12F" w14:textId="77777777" w:rsidR="00866555" w:rsidRPr="003F4127" w:rsidRDefault="00866555" w:rsidP="00635DBF">
            <w:pPr>
              <w:jc w:val="center"/>
              <w:rPr>
                <w:ins w:id="1433" w:author="Hudler, Rob@Energy" w:date="2018-11-05T14:07:00Z"/>
                <w:rFonts w:cstheme="minorHAnsi"/>
                <w:sz w:val="20"/>
                <w:szCs w:val="20"/>
              </w:rPr>
            </w:pPr>
            <w:ins w:id="1434" w:author="Hudler, Rob@Energy" w:date="2018-11-05T14:07:00Z">
              <w:r w:rsidRPr="003F4127">
                <w:rPr>
                  <w:rFonts w:eastAsia="Times New Roman" w:cstheme="minorHAnsi"/>
                  <w:sz w:val="20"/>
                  <w:szCs w:val="20"/>
                </w:rPr>
                <w:t>or Name</w:t>
              </w:r>
            </w:ins>
          </w:p>
        </w:tc>
        <w:tc>
          <w:tcPr>
            <w:tcW w:w="621" w:type="pct"/>
            <w:vAlign w:val="bottom"/>
            <w:tcPrChange w:id="1435" w:author="Hudler, Rob@Energy" w:date="2018-12-27T12:55:00Z">
              <w:tcPr>
                <w:tcW w:w="625" w:type="pct"/>
                <w:vAlign w:val="bottom"/>
              </w:tcPr>
            </w:tcPrChange>
          </w:tcPr>
          <w:p w14:paraId="3FFF7F83"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36" w:author="Hudler, Rob@Energy" w:date="2018-11-05T14:07:00Z"/>
                <w:rFonts w:eastAsia="Times New Roman" w:cstheme="minorHAnsi"/>
                <w:sz w:val="20"/>
                <w:szCs w:val="20"/>
              </w:rPr>
            </w:pPr>
            <w:ins w:id="1437" w:author="Hudler, Rob@Energy" w:date="2018-11-05T14:07:00Z">
              <w:r w:rsidRPr="003F4127">
                <w:rPr>
                  <w:rFonts w:eastAsia="Times New Roman" w:cstheme="minorHAnsi"/>
                  <w:sz w:val="20"/>
                  <w:szCs w:val="20"/>
                </w:rPr>
                <w:t>Modeled Equipment</w:t>
              </w:r>
            </w:ins>
          </w:p>
          <w:p w14:paraId="47CB8CBF" w14:textId="77777777" w:rsidR="00866555" w:rsidRPr="003F4127" w:rsidRDefault="00866555" w:rsidP="00635DBF">
            <w:pPr>
              <w:jc w:val="center"/>
              <w:rPr>
                <w:ins w:id="1438" w:author="Hudler, Rob@Energy" w:date="2018-11-05T14:07:00Z"/>
                <w:rFonts w:cstheme="minorHAnsi"/>
                <w:sz w:val="20"/>
                <w:szCs w:val="20"/>
              </w:rPr>
            </w:pPr>
            <w:ins w:id="1439" w:author="Hudler, Rob@Energy" w:date="2018-11-05T14:07:00Z">
              <w:r w:rsidRPr="003F4127">
                <w:rPr>
                  <w:rFonts w:eastAsia="Times New Roman" w:cstheme="minorHAnsi"/>
                  <w:sz w:val="20"/>
                  <w:szCs w:val="20"/>
                </w:rPr>
                <w:t>Make and Model</w:t>
              </w:r>
            </w:ins>
          </w:p>
        </w:tc>
        <w:tc>
          <w:tcPr>
            <w:tcW w:w="432" w:type="pct"/>
            <w:vAlign w:val="bottom"/>
            <w:tcPrChange w:id="1440" w:author="Hudler, Rob@Energy" w:date="2018-12-27T12:55:00Z">
              <w:tcPr>
                <w:tcW w:w="418" w:type="pct"/>
                <w:vAlign w:val="bottom"/>
              </w:tcPr>
            </w:tcPrChange>
          </w:tcPr>
          <w:p w14:paraId="39D3890C" w14:textId="5713079B" w:rsidR="00866555" w:rsidRPr="003F4127" w:rsidRDefault="00866555" w:rsidP="00635DBF">
            <w:pPr>
              <w:keepNext/>
              <w:tabs>
                <w:tab w:val="left" w:pos="2160"/>
                <w:tab w:val="left" w:pos="2700"/>
                <w:tab w:val="left" w:pos="3420"/>
                <w:tab w:val="left" w:pos="3780"/>
                <w:tab w:val="left" w:pos="5760"/>
                <w:tab w:val="left" w:pos="7212"/>
              </w:tabs>
              <w:jc w:val="center"/>
              <w:rPr>
                <w:ins w:id="1441" w:author="Hudler, Rob@Energy" w:date="2018-11-05T14:07:00Z"/>
                <w:rFonts w:eastAsia="Times New Roman" w:cstheme="minorHAnsi"/>
                <w:sz w:val="20"/>
                <w:szCs w:val="20"/>
              </w:rPr>
            </w:pPr>
            <w:ins w:id="1442" w:author="Hudler, Rob@Energy" w:date="2018-11-05T14:07:00Z">
              <w:r w:rsidRPr="003F4127">
                <w:rPr>
                  <w:rFonts w:eastAsia="Times New Roman" w:cstheme="minorHAnsi"/>
                  <w:sz w:val="20"/>
                  <w:szCs w:val="20"/>
                </w:rPr>
                <w:t>Number of Water Heaters</w:t>
              </w:r>
            </w:ins>
          </w:p>
        </w:tc>
        <w:tc>
          <w:tcPr>
            <w:tcW w:w="682" w:type="pct"/>
            <w:vAlign w:val="bottom"/>
            <w:tcPrChange w:id="1443" w:author="Hudler, Rob@Energy" w:date="2018-12-27T12:55:00Z">
              <w:tcPr>
                <w:tcW w:w="686" w:type="pct"/>
                <w:vAlign w:val="bottom"/>
              </w:tcPr>
            </w:tcPrChange>
          </w:tcPr>
          <w:p w14:paraId="033D53E6"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44" w:author="Hudler, Rob@Energy" w:date="2018-11-05T14:07:00Z"/>
                <w:rFonts w:eastAsia="Times New Roman" w:cstheme="minorHAnsi"/>
                <w:sz w:val="20"/>
                <w:szCs w:val="20"/>
              </w:rPr>
            </w:pPr>
            <w:ins w:id="1445" w:author="Hudler, Rob@Energy" w:date="2018-11-05T14:07:00Z">
              <w:r w:rsidRPr="003F4127">
                <w:rPr>
                  <w:rFonts w:eastAsia="Times New Roman" w:cstheme="minorHAnsi"/>
                  <w:sz w:val="20"/>
                  <w:szCs w:val="20"/>
                </w:rPr>
                <w:t>Tank Location</w:t>
              </w:r>
            </w:ins>
          </w:p>
        </w:tc>
        <w:tc>
          <w:tcPr>
            <w:tcW w:w="572" w:type="pct"/>
            <w:vAlign w:val="bottom"/>
            <w:tcPrChange w:id="1446" w:author="Hudler, Rob@Energy" w:date="2018-12-27T12:55:00Z">
              <w:tcPr>
                <w:tcW w:w="573" w:type="pct"/>
                <w:vAlign w:val="bottom"/>
              </w:tcPr>
            </w:tcPrChange>
          </w:tcPr>
          <w:p w14:paraId="62C85D6B"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47" w:author="Hudler, Rob@Energy" w:date="2018-11-05T14:07:00Z"/>
                <w:rFonts w:eastAsia="Times New Roman" w:cstheme="minorHAnsi"/>
                <w:sz w:val="20"/>
                <w:szCs w:val="20"/>
              </w:rPr>
            </w:pPr>
            <w:ins w:id="1448" w:author="Hudler, Rob@Energy" w:date="2018-11-05T14:07:00Z">
              <w:r w:rsidRPr="003F4127">
                <w:rPr>
                  <w:rFonts w:eastAsia="Times New Roman" w:cstheme="minorHAnsi"/>
                  <w:sz w:val="20"/>
                  <w:szCs w:val="20"/>
                </w:rPr>
                <w:t>Exterior Tank Insulation R-value</w:t>
              </w:r>
            </w:ins>
          </w:p>
        </w:tc>
        <w:tc>
          <w:tcPr>
            <w:tcW w:w="2261" w:type="pct"/>
            <w:vAlign w:val="bottom"/>
            <w:tcPrChange w:id="1449" w:author="Hudler, Rob@Energy" w:date="2018-12-27T12:55:00Z">
              <w:tcPr>
                <w:tcW w:w="2268" w:type="pct"/>
                <w:vAlign w:val="bottom"/>
              </w:tcPr>
            </w:tcPrChange>
          </w:tcPr>
          <w:p w14:paraId="3BB4BAEC" w14:textId="77777777" w:rsidR="00866555" w:rsidRPr="003F4127" w:rsidRDefault="00866555" w:rsidP="00635DBF">
            <w:pPr>
              <w:keepNext/>
              <w:tabs>
                <w:tab w:val="left" w:pos="2160"/>
                <w:tab w:val="left" w:pos="2700"/>
                <w:tab w:val="left" w:pos="3420"/>
                <w:tab w:val="left" w:pos="3780"/>
                <w:tab w:val="left" w:pos="5760"/>
                <w:tab w:val="left" w:pos="7212"/>
              </w:tabs>
              <w:jc w:val="center"/>
              <w:rPr>
                <w:ins w:id="1450" w:author="Hudler, Rob@Energy" w:date="2018-11-05T14:07:00Z"/>
                <w:rFonts w:eastAsia="Times New Roman" w:cstheme="minorHAnsi"/>
                <w:sz w:val="20"/>
                <w:szCs w:val="20"/>
              </w:rPr>
            </w:pPr>
            <w:ins w:id="1451" w:author="Hudler, Rob@Energy" w:date="2018-11-05T14:07:00Z">
              <w:r w:rsidRPr="003F4127">
                <w:rPr>
                  <w:rFonts w:eastAsia="Times New Roman" w:cstheme="minorHAnsi"/>
                  <w:sz w:val="20"/>
                  <w:szCs w:val="20"/>
                </w:rPr>
                <w:t>Simulated Equipment</w:t>
              </w:r>
            </w:ins>
          </w:p>
          <w:p w14:paraId="1F73D38B" w14:textId="77777777" w:rsidR="00866555" w:rsidRPr="003F4127" w:rsidRDefault="00866555" w:rsidP="00635DBF">
            <w:pPr>
              <w:jc w:val="center"/>
              <w:rPr>
                <w:ins w:id="1452" w:author="Hudler, Rob@Energy" w:date="2018-11-05T14:07:00Z"/>
                <w:rFonts w:cstheme="minorHAnsi"/>
                <w:sz w:val="20"/>
                <w:szCs w:val="20"/>
              </w:rPr>
            </w:pPr>
            <w:ins w:id="1453" w:author="Hudler, Rob@Energy" w:date="2018-11-05T14:07:00Z">
              <w:r w:rsidRPr="003F4127">
                <w:rPr>
                  <w:rFonts w:eastAsia="Times New Roman" w:cstheme="minorHAnsi"/>
                  <w:sz w:val="20"/>
                  <w:szCs w:val="20"/>
                </w:rPr>
                <w:t>Make and Model</w:t>
              </w:r>
            </w:ins>
          </w:p>
        </w:tc>
      </w:tr>
      <w:tr w:rsidR="00B56327" w:rsidRPr="00C071B0" w14:paraId="7154B4B9" w14:textId="77777777" w:rsidTr="000F0D46">
        <w:trPr>
          <w:ins w:id="1454" w:author="Hudler, Rob@Energy" w:date="2018-11-05T14:07:00Z"/>
        </w:trPr>
        <w:tc>
          <w:tcPr>
            <w:tcW w:w="432" w:type="pct"/>
            <w:tcBorders>
              <w:top w:val="single" w:sz="4" w:space="0" w:color="auto"/>
              <w:left w:val="single" w:sz="4" w:space="0" w:color="auto"/>
              <w:bottom w:val="single" w:sz="4" w:space="0" w:color="auto"/>
              <w:right w:val="single" w:sz="4" w:space="0" w:color="auto"/>
            </w:tcBorders>
            <w:tcPrChange w:id="1455" w:author="Hudler, Rob@Energy" w:date="2018-12-27T12:55:00Z">
              <w:tcPr>
                <w:tcW w:w="431" w:type="pct"/>
                <w:tcBorders>
                  <w:top w:val="single" w:sz="4" w:space="0" w:color="auto"/>
                  <w:left w:val="single" w:sz="4" w:space="0" w:color="auto"/>
                  <w:bottom w:val="single" w:sz="4" w:space="0" w:color="auto"/>
                  <w:right w:val="single" w:sz="4" w:space="0" w:color="auto"/>
                </w:tcBorders>
              </w:tcPr>
            </w:tcPrChange>
          </w:tcPr>
          <w:p w14:paraId="11D15BC1" w14:textId="632050D2" w:rsidR="00B56327" w:rsidRPr="003F4127" w:rsidRDefault="00B56327" w:rsidP="001515B2">
            <w:pPr>
              <w:jc w:val="center"/>
              <w:rPr>
                <w:ins w:id="1456" w:author="Hudler, Rob@Energy" w:date="2018-11-05T14:07:00Z"/>
                <w:rFonts w:cstheme="minorHAnsi"/>
                <w:sz w:val="20"/>
                <w:szCs w:val="20"/>
              </w:rPr>
            </w:pPr>
            <w:ins w:id="1457" w:author="Hudler, Rob@Energy" w:date="2018-11-20T13:42:00Z">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del w:id="1458" w:author="Smith, Alexis@Energy" w:date="2018-12-04T12:02:00Z">
                <w:r w:rsidDel="001515B2">
                  <w:rPr>
                    <w:rFonts w:eastAsia="Times New Roman" w:cstheme="minorHAnsi"/>
                    <w:sz w:val="20"/>
                    <w:szCs w:val="20"/>
                  </w:rPr>
                  <w:delText>-PRF-01</w:delText>
                </w:r>
              </w:del>
              <w:r w:rsidRPr="00BD5416">
                <w:rPr>
                  <w:rFonts w:eastAsia="Times New Roman" w:cstheme="minorHAnsi"/>
                  <w:sz w:val="20"/>
                  <w:szCs w:val="20"/>
                </w:rPr>
                <w:t xml:space="preserve"> </w:t>
              </w:r>
              <w:del w:id="1459" w:author="Smith, Alexis@Energy" w:date="2018-12-04T12:02:00Z">
                <w:r w:rsidRPr="00BD5416" w:rsidDel="001515B2">
                  <w:rPr>
                    <w:rFonts w:eastAsia="Times New Roman" w:cstheme="minorHAnsi"/>
                    <w:sz w:val="20"/>
                    <w:szCs w:val="20"/>
                  </w:rPr>
                  <w:delText>(see rule in header)</w:delText>
                </w:r>
              </w:del>
              <w:r w:rsidRPr="00BD5416">
                <w:rPr>
                  <w:rFonts w:eastAsia="Times New Roman" w:cstheme="minorHAnsi"/>
                  <w:sz w:val="20"/>
                  <w:szCs w:val="20"/>
                </w:rPr>
                <w:t>&gt;&gt;</w:t>
              </w:r>
            </w:ins>
          </w:p>
        </w:tc>
        <w:tc>
          <w:tcPr>
            <w:tcW w:w="621" w:type="pct"/>
            <w:tcBorders>
              <w:top w:val="single" w:sz="4" w:space="0" w:color="auto"/>
              <w:left w:val="single" w:sz="4" w:space="0" w:color="auto"/>
              <w:bottom w:val="single" w:sz="4" w:space="0" w:color="auto"/>
              <w:right w:val="single" w:sz="4" w:space="0" w:color="auto"/>
            </w:tcBorders>
            <w:tcPrChange w:id="1460" w:author="Hudler, Rob@Energy" w:date="2018-12-27T12:55:00Z">
              <w:tcPr>
                <w:tcW w:w="625" w:type="pct"/>
                <w:tcBorders>
                  <w:top w:val="single" w:sz="4" w:space="0" w:color="auto"/>
                  <w:left w:val="single" w:sz="4" w:space="0" w:color="auto"/>
                  <w:bottom w:val="single" w:sz="4" w:space="0" w:color="auto"/>
                  <w:right w:val="single" w:sz="4" w:space="0" w:color="auto"/>
                </w:tcBorders>
              </w:tcPr>
            </w:tcPrChange>
          </w:tcPr>
          <w:p w14:paraId="336ACAD9" w14:textId="74F26D41" w:rsidR="00B56327" w:rsidRPr="00033610" w:rsidDel="00F421DB" w:rsidRDefault="00B56327">
            <w:pPr>
              <w:keepNext/>
              <w:tabs>
                <w:tab w:val="left" w:pos="2160"/>
                <w:tab w:val="left" w:pos="2700"/>
                <w:tab w:val="left" w:pos="3420"/>
                <w:tab w:val="left" w:pos="3780"/>
                <w:tab w:val="left" w:pos="5760"/>
                <w:tab w:val="left" w:pos="7212"/>
              </w:tabs>
              <w:rPr>
                <w:ins w:id="1461" w:author="Smith, Alexis@Energy" w:date="2018-11-19T10:24:00Z"/>
                <w:del w:id="1462" w:author="Hudler, Rob@Energy" w:date="2018-11-20T13:42:00Z"/>
                <w:rFonts w:eastAsia="Times New Roman"/>
                <w:sz w:val="20"/>
                <w:szCs w:val="20"/>
              </w:rPr>
            </w:pPr>
            <w:ins w:id="1463" w:author="Hudler, Rob@Energy" w:date="2018-11-20T13:42:00Z">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ins>
            <w:ins w:id="1464" w:author="Smith, Alexis@Energy" w:date="2018-11-19T10:24:00Z">
              <w:del w:id="1465" w:author="Hudler, Rob@Energy" w:date="2018-11-20T13:42:00Z">
                <w:r w:rsidRPr="00033610" w:rsidDel="00F421DB">
                  <w:rPr>
                    <w:rFonts w:eastAsia="Times New Roman"/>
                    <w:sz w:val="20"/>
                    <w:szCs w:val="20"/>
                  </w:rPr>
                  <w:delText>&lt;&lt;From CF1R-PRF-01;</w:delText>
                </w:r>
              </w:del>
            </w:ins>
          </w:p>
          <w:p w14:paraId="27B9AE71" w14:textId="3431CB87" w:rsidR="00B56327" w:rsidRPr="003F4127" w:rsidRDefault="00B56327" w:rsidP="003F4127">
            <w:pPr>
              <w:rPr>
                <w:ins w:id="1466" w:author="Hudler, Rob@Energy" w:date="2018-11-05T14:07:00Z"/>
                <w:rFonts w:cstheme="minorHAnsi"/>
                <w:sz w:val="20"/>
                <w:szCs w:val="20"/>
              </w:rPr>
            </w:pPr>
            <w:ins w:id="1467" w:author="Smith, Alexis@Energy" w:date="2018-11-19T10:24:00Z">
              <w:del w:id="1468" w:author="Hudler, Rob@Energy" w:date="2018-11-20T13:42:00Z">
                <w:r w:rsidRPr="00033610" w:rsidDel="00F421DB">
                  <w:rPr>
                    <w:rFonts w:eastAsia="Times New Roman"/>
                    <w:sz w:val="20"/>
                    <w:szCs w:val="20"/>
                  </w:rPr>
                  <w:delText>Else = NA&gt;&gt;</w:delText>
                </w:r>
              </w:del>
            </w:ins>
          </w:p>
        </w:tc>
        <w:tc>
          <w:tcPr>
            <w:tcW w:w="432" w:type="pct"/>
            <w:tcPrChange w:id="1469" w:author="Hudler, Rob@Energy" w:date="2018-12-27T12:55:00Z">
              <w:tcPr>
                <w:tcW w:w="418" w:type="pct"/>
              </w:tcPr>
            </w:tcPrChange>
          </w:tcPr>
          <w:p w14:paraId="1965E8CA" w14:textId="56014B5B" w:rsidR="00B56327" w:rsidRPr="003F4127" w:rsidRDefault="00B56327" w:rsidP="001515B2">
            <w:pPr>
              <w:jc w:val="center"/>
              <w:rPr>
                <w:ins w:id="1470" w:author="Hudler, Rob@Energy" w:date="2018-11-05T14:07:00Z"/>
                <w:rFonts w:eastAsia="Times New Roman" w:cstheme="minorHAnsi"/>
                <w:b/>
                <w:i/>
                <w:color w:val="FF0000"/>
                <w:sz w:val="20"/>
                <w:szCs w:val="20"/>
              </w:rPr>
            </w:pPr>
            <w:ins w:id="1471" w:author="Hudler, Rob@Energy" w:date="2018-11-20T13:43:00Z">
              <w:r w:rsidRPr="00B56327">
                <w:rPr>
                  <w:rFonts w:cstheme="minorHAnsi"/>
                  <w:sz w:val="20"/>
                  <w:szCs w:val="20"/>
                </w:rPr>
                <w:t>&lt;&lt;Reference values from CF1R</w:t>
              </w:r>
              <w:del w:id="1472" w:author="Smith, Alexis@Energy" w:date="2018-12-04T12:02:00Z">
                <w:r w:rsidRPr="00B56327" w:rsidDel="001515B2">
                  <w:rPr>
                    <w:rFonts w:cstheme="minorHAnsi"/>
                    <w:sz w:val="20"/>
                    <w:szCs w:val="20"/>
                  </w:rPr>
                  <w:delText xml:space="preserve">-PRF-01 </w:delText>
                </w:r>
              </w:del>
              <w:r w:rsidRPr="00B56327">
                <w:rPr>
                  <w:rFonts w:cstheme="minorHAnsi"/>
                  <w:sz w:val="20"/>
                  <w:szCs w:val="20"/>
                </w:rPr>
                <w:t>&gt;&gt;</w:t>
              </w:r>
            </w:ins>
          </w:p>
        </w:tc>
        <w:tc>
          <w:tcPr>
            <w:tcW w:w="682" w:type="pct"/>
            <w:tcPrChange w:id="1473" w:author="Hudler, Rob@Energy" w:date="2018-12-27T12:55:00Z">
              <w:tcPr>
                <w:tcW w:w="686" w:type="pct"/>
              </w:tcPr>
            </w:tcPrChange>
          </w:tcPr>
          <w:p w14:paraId="22F43325" w14:textId="77777777" w:rsidR="00F5465E" w:rsidRPr="00D61F30" w:rsidRDefault="00F5465E" w:rsidP="00F5465E">
            <w:pPr>
              <w:keepNext/>
              <w:tabs>
                <w:tab w:val="left" w:pos="2160"/>
                <w:tab w:val="left" w:pos="2700"/>
                <w:tab w:val="left" w:pos="3420"/>
                <w:tab w:val="left" w:pos="3780"/>
                <w:tab w:val="left" w:pos="5760"/>
                <w:tab w:val="left" w:pos="7212"/>
              </w:tabs>
              <w:jc w:val="center"/>
              <w:rPr>
                <w:ins w:id="1474" w:author="Hudler, Rob@Energy" w:date="2019-01-02T13:46:00Z"/>
                <w:rFonts w:eastAsia="Times New Roman" w:cstheme="minorHAnsi"/>
                <w:sz w:val="16"/>
                <w:szCs w:val="20"/>
                <w:highlight w:val="yellow"/>
                <w:rPrChange w:id="1475" w:author="Hudler, Rob@Energy" w:date="2019-01-02T13:52:00Z">
                  <w:rPr>
                    <w:ins w:id="1476" w:author="Hudler, Rob@Energy" w:date="2019-01-02T13:46:00Z"/>
                    <w:rFonts w:eastAsia="Times New Roman" w:cstheme="minorHAnsi"/>
                    <w:sz w:val="16"/>
                    <w:szCs w:val="20"/>
                  </w:rPr>
                </w:rPrChange>
              </w:rPr>
            </w:pPr>
            <w:ins w:id="1477" w:author="Hudler, Rob@Energy" w:date="2019-01-02T13:46:00Z">
              <w:r w:rsidRPr="00D61F30">
                <w:rPr>
                  <w:rFonts w:eastAsia="Times New Roman" w:cstheme="minorHAnsi"/>
                  <w:sz w:val="16"/>
                  <w:szCs w:val="20"/>
                  <w:highlight w:val="yellow"/>
                  <w:rPrChange w:id="1478" w:author="Hudler, Rob@Energy" w:date="2019-01-02T13:52:00Z">
                    <w:rPr>
                      <w:rFonts w:eastAsia="Times New Roman" w:cstheme="minorHAnsi"/>
                      <w:sz w:val="16"/>
                      <w:szCs w:val="20"/>
                    </w:rPr>
                  </w:rPrChange>
                </w:rPr>
                <w:t xml:space="preserve">&lt;&lt; If CF1R-PRF-01, then, if </w:t>
              </w:r>
              <w:proofErr w:type="spellStart"/>
              <w:r w:rsidRPr="00D61F30">
                <w:rPr>
                  <w:rFonts w:eastAsia="Times New Roman" w:cstheme="minorHAnsi"/>
                  <w:sz w:val="16"/>
                  <w:szCs w:val="20"/>
                  <w:highlight w:val="yellow"/>
                  <w:rPrChange w:id="1479" w:author="Hudler, Rob@Energy" w:date="2019-01-02T13:52:00Z">
                    <w:rPr>
                      <w:rFonts w:eastAsia="Times New Roman" w:cstheme="minorHAnsi"/>
                      <w:sz w:val="16"/>
                      <w:szCs w:val="20"/>
                    </w:rPr>
                  </w:rPrChange>
                </w:rPr>
                <w:t>TankOutside</w:t>
              </w:r>
              <w:proofErr w:type="spellEnd"/>
              <w:r w:rsidRPr="00D61F30">
                <w:rPr>
                  <w:rFonts w:eastAsia="Times New Roman" w:cstheme="minorHAnsi"/>
                  <w:sz w:val="16"/>
                  <w:szCs w:val="20"/>
                  <w:highlight w:val="yellow"/>
                  <w:rPrChange w:id="1480" w:author="Hudler, Rob@Energy" w:date="2019-01-02T13:52:00Z">
                    <w:rPr>
                      <w:rFonts w:eastAsia="Times New Roman" w:cstheme="minorHAnsi"/>
                      <w:sz w:val="16"/>
                      <w:szCs w:val="20"/>
                    </w:rPr>
                  </w:rPrChange>
                </w:rPr>
                <w:t xml:space="preserve">=true, then report ‘Outside’; if </w:t>
              </w:r>
              <w:proofErr w:type="spellStart"/>
              <w:r w:rsidRPr="00D61F30">
                <w:rPr>
                  <w:rFonts w:eastAsia="Times New Roman" w:cstheme="minorHAnsi"/>
                  <w:sz w:val="16"/>
                  <w:szCs w:val="20"/>
                  <w:highlight w:val="yellow"/>
                  <w:rPrChange w:id="1481" w:author="Hudler, Rob@Energy" w:date="2019-01-02T13:52:00Z">
                    <w:rPr>
                      <w:rFonts w:eastAsia="Times New Roman" w:cstheme="minorHAnsi"/>
                      <w:sz w:val="16"/>
                      <w:szCs w:val="20"/>
                    </w:rPr>
                  </w:rPrChange>
                </w:rPr>
                <w:t>TankCond</w:t>
              </w:r>
              <w:proofErr w:type="spellEnd"/>
              <w:r w:rsidRPr="00D61F30">
                <w:rPr>
                  <w:rFonts w:eastAsia="Times New Roman" w:cstheme="minorHAnsi"/>
                  <w:sz w:val="16"/>
                  <w:szCs w:val="20"/>
                  <w:highlight w:val="yellow"/>
                  <w:rPrChange w:id="1482" w:author="Hudler, Rob@Energy" w:date="2019-01-02T13:52:00Z">
                    <w:rPr>
                      <w:rFonts w:eastAsia="Times New Roman" w:cstheme="minorHAnsi"/>
                      <w:sz w:val="16"/>
                      <w:szCs w:val="20"/>
                    </w:rPr>
                  </w:rPrChange>
                </w:rPr>
                <w:t xml:space="preserve">=true then ‘Conditioned’; if </w:t>
              </w:r>
              <w:proofErr w:type="spellStart"/>
              <w:r w:rsidRPr="00D61F30">
                <w:rPr>
                  <w:rFonts w:eastAsia="Times New Roman" w:cstheme="minorHAnsi"/>
                  <w:sz w:val="16"/>
                  <w:szCs w:val="20"/>
                  <w:highlight w:val="yellow"/>
                  <w:rPrChange w:id="1483" w:author="Hudler, Rob@Energy" w:date="2019-01-02T13:52:00Z">
                    <w:rPr>
                      <w:rFonts w:eastAsia="Times New Roman" w:cstheme="minorHAnsi"/>
                      <w:sz w:val="16"/>
                      <w:szCs w:val="20"/>
                    </w:rPr>
                  </w:rPrChange>
                </w:rPr>
                <w:t>TankGarage</w:t>
              </w:r>
              <w:proofErr w:type="spellEnd"/>
              <w:r w:rsidRPr="00D61F30">
                <w:rPr>
                  <w:rFonts w:eastAsia="Times New Roman" w:cstheme="minorHAnsi"/>
                  <w:sz w:val="16"/>
                  <w:szCs w:val="20"/>
                  <w:highlight w:val="yellow"/>
                  <w:rPrChange w:id="1484" w:author="Hudler, Rob@Energy" w:date="2019-01-02T13:52:00Z">
                    <w:rPr>
                      <w:rFonts w:eastAsia="Times New Roman" w:cstheme="minorHAnsi"/>
                      <w:sz w:val="16"/>
                      <w:szCs w:val="20"/>
                    </w:rPr>
                  </w:rPrChange>
                </w:rPr>
                <w:t xml:space="preserve">=true, then ‘Garage’; else report </w:t>
              </w:r>
              <w:proofErr w:type="spellStart"/>
              <w:r w:rsidRPr="00D61F30">
                <w:rPr>
                  <w:rFonts w:eastAsia="Times New Roman" w:cstheme="minorHAnsi"/>
                  <w:sz w:val="16"/>
                  <w:szCs w:val="20"/>
                  <w:highlight w:val="yellow"/>
                  <w:rPrChange w:id="1485" w:author="Hudler, Rob@Energy" w:date="2019-01-02T13:52:00Z">
                    <w:rPr>
                      <w:rFonts w:eastAsia="Times New Roman" w:cstheme="minorHAnsi"/>
                      <w:sz w:val="16"/>
                      <w:szCs w:val="20"/>
                    </w:rPr>
                  </w:rPrChange>
                </w:rPr>
                <w:t>TankZone</w:t>
              </w:r>
              <w:proofErr w:type="spellEnd"/>
              <w:r w:rsidRPr="00D61F30">
                <w:rPr>
                  <w:rFonts w:eastAsia="Times New Roman" w:cstheme="minorHAnsi"/>
                  <w:sz w:val="16"/>
                  <w:szCs w:val="20"/>
                  <w:highlight w:val="yellow"/>
                  <w:rPrChange w:id="1486" w:author="Hudler, Rob@Energy" w:date="2019-01-02T13:52:00Z">
                    <w:rPr>
                      <w:rFonts w:eastAsia="Times New Roman" w:cstheme="minorHAnsi"/>
                      <w:sz w:val="16"/>
                      <w:szCs w:val="20"/>
                    </w:rPr>
                  </w:rPrChange>
                </w:rPr>
                <w:t>;</w:t>
              </w:r>
            </w:ins>
          </w:p>
          <w:p w14:paraId="7F51EB4A" w14:textId="5527DEFE" w:rsidR="00B56327" w:rsidRPr="001C6F64" w:rsidDel="00B56327" w:rsidRDefault="00F5465E" w:rsidP="00F5465E">
            <w:pPr>
              <w:jc w:val="center"/>
              <w:rPr>
                <w:ins w:id="1487" w:author="Smith, Alexis@Energy" w:date="2018-11-19T15:17:00Z"/>
                <w:del w:id="1488" w:author="Hudler, Rob@Energy" w:date="2018-11-20T13:43:00Z"/>
                <w:rFonts w:cstheme="minorHAnsi"/>
                <w:sz w:val="20"/>
                <w:szCs w:val="20"/>
                <w:highlight w:val="yellow"/>
              </w:rPr>
            </w:pPr>
            <w:ins w:id="1489" w:author="Hudler, Rob@Energy" w:date="2019-01-02T13:46:00Z">
              <w:r w:rsidRPr="00D61F30">
                <w:rPr>
                  <w:rFonts w:eastAsia="Times New Roman" w:cstheme="minorHAnsi"/>
                  <w:sz w:val="16"/>
                  <w:szCs w:val="20"/>
                  <w:highlight w:val="yellow"/>
                  <w:rPrChange w:id="1490" w:author="Hudler, Rob@Energy" w:date="2019-01-02T13:52:00Z">
                    <w:rPr>
                      <w:rFonts w:eastAsia="Times New Roman" w:cstheme="minorHAnsi"/>
                      <w:sz w:val="16"/>
                      <w:szCs w:val="20"/>
                    </w:rPr>
                  </w:rPrChange>
                </w:rPr>
                <w:t xml:space="preserve">reference </w:t>
              </w:r>
              <w:commentRangeStart w:id="1491"/>
              <w:r w:rsidRPr="00D61F30">
                <w:rPr>
                  <w:rFonts w:eastAsia="Times New Roman" w:cstheme="minorHAnsi"/>
                  <w:sz w:val="16"/>
                  <w:szCs w:val="20"/>
                  <w:highlight w:val="yellow"/>
                  <w:rPrChange w:id="1492" w:author="Hudler, Rob@Energy" w:date="2019-01-02T13:52:00Z">
                    <w:rPr>
                      <w:rFonts w:eastAsia="Times New Roman" w:cstheme="minorHAnsi"/>
                      <w:sz w:val="16"/>
                      <w:szCs w:val="20"/>
                    </w:rPr>
                  </w:rPrChange>
                </w:rPr>
                <w:t>CF1R</w:t>
              </w:r>
            </w:ins>
            <w:commentRangeEnd w:id="1491"/>
            <w:ins w:id="1493" w:author="Hudler, Rob@Energy" w:date="2019-01-02T13:52:00Z">
              <w:r w:rsidR="00D61F30">
                <w:rPr>
                  <w:rStyle w:val="CommentReference"/>
                </w:rPr>
                <w:commentReference w:id="1491"/>
              </w:r>
            </w:ins>
            <w:ins w:id="1494" w:author="Hudler, Rob@Energy" w:date="2019-01-02T13:46:00Z">
              <w:r w:rsidRPr="00D61F30">
                <w:rPr>
                  <w:rFonts w:eastAsia="Times New Roman" w:cstheme="minorHAnsi"/>
                  <w:sz w:val="16"/>
                  <w:szCs w:val="20"/>
                  <w:highlight w:val="yellow"/>
                  <w:rPrChange w:id="1495" w:author="Hudler, Rob@Energy" w:date="2019-01-02T13:52:00Z">
                    <w:rPr>
                      <w:rFonts w:eastAsia="Times New Roman" w:cstheme="minorHAnsi"/>
                      <w:sz w:val="16"/>
                      <w:szCs w:val="20"/>
                    </w:rPr>
                  </w:rPrChange>
                </w:rPr>
                <w:t>&gt;&gt;</w:t>
              </w:r>
            </w:ins>
            <w:ins w:id="1496" w:author="Smith, Alexis@Energy" w:date="2018-11-19T15:16:00Z">
              <w:del w:id="1497" w:author="Hudler, Rob@Energy" w:date="2019-01-02T13:46:00Z">
                <w:r w:rsidR="00B56327" w:rsidRPr="001C6F64" w:rsidDel="00F5465E">
                  <w:rPr>
                    <w:rFonts w:cstheme="minorHAnsi"/>
                    <w:sz w:val="20"/>
                    <w:szCs w:val="20"/>
                    <w:highlight w:val="yellow"/>
                  </w:rPr>
                  <w:delText>i-PRF-01, then,</w:delText>
                </w:r>
              </w:del>
            </w:ins>
            <w:ins w:id="1498" w:author="Smith, Alexis@Energy" w:date="2018-11-19T15:17:00Z">
              <w:del w:id="1499" w:author="Hudler, Rob@Energy" w:date="2018-11-20T13:43:00Z">
                <w:r w:rsidR="00B56327" w:rsidRPr="001C6F64" w:rsidDel="00B56327">
                  <w:rPr>
                    <w:rFonts w:cstheme="minorHAnsi"/>
                    <w:sz w:val="20"/>
                    <w:szCs w:val="20"/>
                    <w:highlight w:val="yellow"/>
                  </w:rPr>
                  <w:delText>;</w:delText>
                </w:r>
              </w:del>
            </w:ins>
          </w:p>
          <w:p w14:paraId="75A048A6" w14:textId="55651C1C" w:rsidR="00B56327" w:rsidRPr="003F4127" w:rsidRDefault="00B56327">
            <w:pPr>
              <w:jc w:val="center"/>
              <w:rPr>
                <w:ins w:id="1500" w:author="Hudler, Rob@Energy" w:date="2018-11-05T14:07:00Z"/>
                <w:rFonts w:eastAsia="Times New Roman" w:cstheme="minorHAnsi"/>
                <w:b/>
                <w:i/>
                <w:color w:val="FF0000"/>
                <w:sz w:val="20"/>
                <w:szCs w:val="20"/>
              </w:rPr>
            </w:pPr>
            <w:ins w:id="1501" w:author="Smith, Alexis@Energy" w:date="2018-11-19T15:17:00Z">
              <w:del w:id="1502" w:author="Hudler, Rob@Energy" w:date="2018-11-20T13:43:00Z">
                <w:r w:rsidRPr="001C6F64" w:rsidDel="00B56327">
                  <w:rPr>
                    <w:rFonts w:cstheme="minorHAnsi"/>
                    <w:sz w:val="20"/>
                    <w:szCs w:val="20"/>
                    <w:highlight w:val="yellow"/>
                  </w:rPr>
                  <w:delText xml:space="preserve">Else reference </w:delText>
                </w:r>
              </w:del>
            </w:ins>
            <w:ins w:id="1503" w:author="Smith, Alexis@Energy" w:date="2018-11-19T15:18:00Z">
              <w:del w:id="1504" w:author="Hudler, Rob@Energy" w:date="2018-11-20T13:43:00Z">
                <w:r w:rsidRPr="001C6F64" w:rsidDel="00B56327">
                  <w:rPr>
                    <w:rFonts w:cstheme="minorHAnsi"/>
                    <w:sz w:val="20"/>
                    <w:szCs w:val="20"/>
                    <w:highlight w:val="yellow"/>
                  </w:rPr>
                  <w:delText xml:space="preserve">prescriptive </w:delText>
                </w:r>
              </w:del>
            </w:ins>
            <w:ins w:id="1505" w:author="Smith, Alexis@Energy" w:date="2018-11-19T15:17:00Z">
              <w:del w:id="1506" w:author="Hudler, Rob@Energy" w:date="2018-11-20T13:43:00Z">
                <w:r w:rsidRPr="001C6F64" w:rsidDel="00B56327">
                  <w:rPr>
                    <w:rFonts w:cstheme="minorHAnsi"/>
                    <w:sz w:val="20"/>
                    <w:szCs w:val="20"/>
                    <w:highlight w:val="yellow"/>
                  </w:rPr>
                  <w:delText>CF1R</w:delText>
                </w:r>
              </w:del>
            </w:ins>
          </w:p>
        </w:tc>
        <w:tc>
          <w:tcPr>
            <w:tcW w:w="572" w:type="pct"/>
            <w:tcPrChange w:id="1507" w:author="Hudler, Rob@Energy" w:date="2018-12-27T12:55:00Z">
              <w:tcPr>
                <w:tcW w:w="573" w:type="pct"/>
              </w:tcPr>
            </w:tcPrChange>
          </w:tcPr>
          <w:p w14:paraId="7A5D9EA4" w14:textId="77777777" w:rsidR="00B56327" w:rsidRPr="00B56327" w:rsidRDefault="00B56327" w:rsidP="00B56327">
            <w:pPr>
              <w:keepNext/>
              <w:tabs>
                <w:tab w:val="left" w:pos="2160"/>
                <w:tab w:val="left" w:pos="2700"/>
                <w:tab w:val="left" w:pos="3420"/>
                <w:tab w:val="left" w:pos="3780"/>
                <w:tab w:val="left" w:pos="5760"/>
                <w:tab w:val="left" w:pos="7212"/>
              </w:tabs>
              <w:rPr>
                <w:ins w:id="1508" w:author="Hudler, Rob@Energy" w:date="2018-11-20T13:44:00Z"/>
                <w:rFonts w:eastAsia="Times New Roman" w:cs="Times New Roman"/>
                <w:sz w:val="20"/>
                <w:szCs w:val="20"/>
              </w:rPr>
            </w:pPr>
            <w:ins w:id="1509" w:author="Hudler, Rob@Energy" w:date="2018-11-20T13:44:00Z">
              <w:r w:rsidRPr="00B56327">
                <w:rPr>
                  <w:rFonts w:eastAsia="Times New Roman" w:cs="Times New Roman"/>
                  <w:sz w:val="20"/>
                  <w:szCs w:val="20"/>
                </w:rPr>
                <w:t>&lt;&lt;Reference Value from CF1R-PRF-01;</w:t>
              </w:r>
            </w:ins>
          </w:p>
          <w:p w14:paraId="7722F771" w14:textId="749C02FE" w:rsidR="00B56327" w:rsidRPr="007A3A60" w:rsidDel="00B56327" w:rsidRDefault="00B56327" w:rsidP="00B56327">
            <w:pPr>
              <w:keepNext/>
              <w:tabs>
                <w:tab w:val="left" w:pos="2160"/>
                <w:tab w:val="left" w:pos="2700"/>
                <w:tab w:val="left" w:pos="3420"/>
                <w:tab w:val="left" w:pos="3780"/>
                <w:tab w:val="left" w:pos="5760"/>
                <w:tab w:val="left" w:pos="7212"/>
              </w:tabs>
              <w:rPr>
                <w:ins w:id="1510" w:author="Smith, Alexis@Energy" w:date="2018-11-19T10:25:00Z"/>
                <w:del w:id="1511" w:author="Hudler, Rob@Energy" w:date="2018-11-20T13:44:00Z"/>
                <w:rFonts w:eastAsia="Times New Roman" w:cs="Times New Roman"/>
                <w:sz w:val="20"/>
                <w:szCs w:val="20"/>
              </w:rPr>
            </w:pPr>
            <w:ins w:id="1512" w:author="Hudler, Rob@Energy" w:date="2018-11-20T13:44:00Z">
              <w:r w:rsidRPr="00B56327">
                <w:rPr>
                  <w:rFonts w:eastAsia="Times New Roman" w:cs="Times New Roman"/>
                  <w:sz w:val="20"/>
                  <w:szCs w:val="20"/>
                </w:rPr>
                <w:t>Else = NA&gt;&gt;</w:t>
              </w:r>
            </w:ins>
            <w:ins w:id="1513" w:author="Smith, Alexis@Energy" w:date="2018-11-19T10:25:00Z">
              <w:del w:id="1514" w:author="Hudler, Rob@Energy" w:date="2018-11-20T13:44:00Z">
                <w:r w:rsidRPr="007A3A60" w:rsidDel="00B56327">
                  <w:rPr>
                    <w:rFonts w:eastAsia="Times New Roman" w:cs="Times New Roman"/>
                    <w:sz w:val="20"/>
                    <w:szCs w:val="20"/>
                  </w:rPr>
                  <w:delText>&lt;&lt;From CF1R-PRF-01;</w:delText>
                </w:r>
              </w:del>
            </w:ins>
          </w:p>
          <w:p w14:paraId="210FFC25" w14:textId="134287BA" w:rsidR="00B56327" w:rsidRPr="003F4127" w:rsidRDefault="00B56327" w:rsidP="003F4127">
            <w:pPr>
              <w:rPr>
                <w:ins w:id="1515" w:author="Hudler, Rob@Energy" w:date="2018-11-05T14:07:00Z"/>
                <w:rFonts w:cstheme="minorHAnsi"/>
                <w:sz w:val="20"/>
                <w:szCs w:val="20"/>
              </w:rPr>
            </w:pPr>
            <w:ins w:id="1516" w:author="Smith, Alexis@Energy" w:date="2018-11-19T10:25:00Z">
              <w:del w:id="1517" w:author="Hudler, Rob@Energy" w:date="2018-11-20T13:44:00Z">
                <w:r w:rsidRPr="007A3A60" w:rsidDel="00B56327">
                  <w:rPr>
                    <w:rFonts w:eastAsia="Times New Roman" w:cs="Times New Roman"/>
                    <w:sz w:val="20"/>
                    <w:szCs w:val="20"/>
                  </w:rPr>
                  <w:delText>Else = NA&gt;&gt;</w:delText>
                </w:r>
              </w:del>
            </w:ins>
            <w:ins w:id="1518" w:author="Hudler, Rob@Energy" w:date="2018-11-05T14:07:00Z">
              <w:del w:id="1519" w:author="Smith, Alexis@Energy" w:date="2018-11-19T10:25:00Z">
                <w:r w:rsidRPr="003F4127" w:rsidDel="007A3A60">
                  <w:rPr>
                    <w:rFonts w:cstheme="minorHAnsi"/>
                    <w:sz w:val="20"/>
                    <w:szCs w:val="20"/>
                  </w:rPr>
                  <w:delText>&lt;&lt;reference values from CF1R&gt;&gt;</w:delText>
                </w:r>
              </w:del>
            </w:ins>
          </w:p>
        </w:tc>
        <w:tc>
          <w:tcPr>
            <w:tcW w:w="2261" w:type="pct"/>
            <w:vAlign w:val="bottom"/>
            <w:tcPrChange w:id="1520" w:author="Hudler, Rob@Energy" w:date="2018-12-27T12:55:00Z">
              <w:tcPr>
                <w:tcW w:w="2268" w:type="pct"/>
                <w:vAlign w:val="bottom"/>
              </w:tcPr>
            </w:tcPrChange>
          </w:tcPr>
          <w:p w14:paraId="5F4FCB41" w14:textId="77777777" w:rsidR="002B2D96" w:rsidRDefault="00B56327" w:rsidP="00B56327">
            <w:pPr>
              <w:jc w:val="center"/>
              <w:rPr>
                <w:rFonts w:cstheme="minorHAnsi"/>
                <w:sz w:val="20"/>
                <w:szCs w:val="20"/>
              </w:rPr>
            </w:pPr>
            <w:ins w:id="1521" w:author="Hudler, Rob@Energy" w:date="2018-11-05T14:07:00Z">
              <w:r w:rsidRPr="003F4127">
                <w:rPr>
                  <w:rFonts w:cstheme="minorHAnsi"/>
                  <w:sz w:val="20"/>
                  <w:szCs w:val="20"/>
                </w:rPr>
                <w:t>&lt;&lt;</w:t>
              </w:r>
            </w:ins>
            <w:r w:rsidR="002B2D96">
              <w:rPr>
                <w:rFonts w:cstheme="minorHAnsi"/>
                <w:sz w:val="20"/>
                <w:szCs w:val="20"/>
              </w:rPr>
              <w:t xml:space="preserve">hide column from user, needed for equivalency lookup; </w:t>
            </w:r>
          </w:p>
          <w:p w14:paraId="7D48EA62" w14:textId="698CF2E9" w:rsidR="00B56327" w:rsidRPr="003F4127" w:rsidRDefault="00B56327" w:rsidP="00B56327">
            <w:pPr>
              <w:jc w:val="center"/>
              <w:rPr>
                <w:ins w:id="1522" w:author="Hudler, Rob@Energy" w:date="2018-11-05T14:07:00Z"/>
                <w:rFonts w:cstheme="minorHAnsi"/>
                <w:sz w:val="20"/>
                <w:szCs w:val="20"/>
              </w:rPr>
            </w:pPr>
            <w:ins w:id="1523" w:author="Hudler, Rob@Energy" w:date="2018-11-05T14:07:00Z">
              <w:r w:rsidRPr="003F4127">
                <w:rPr>
                  <w:rFonts w:cstheme="minorHAnsi"/>
                  <w:sz w:val="20"/>
                  <w:szCs w:val="20"/>
                </w:rPr>
                <w:t>reference value from XML&gt;&gt;</w:t>
              </w:r>
            </w:ins>
          </w:p>
        </w:tc>
      </w:tr>
      <w:tr w:rsidR="00866555" w:rsidRPr="00C071B0" w14:paraId="5BB47085" w14:textId="77777777" w:rsidTr="000F0D46">
        <w:trPr>
          <w:ins w:id="1524" w:author="Hudler, Rob@Energy" w:date="2018-11-05T14:07:00Z"/>
        </w:trPr>
        <w:tc>
          <w:tcPr>
            <w:tcW w:w="432" w:type="pct"/>
            <w:tcPrChange w:id="1525" w:author="Hudler, Rob@Energy" w:date="2018-12-27T12:55:00Z">
              <w:tcPr>
                <w:tcW w:w="431" w:type="pct"/>
              </w:tcPr>
            </w:tcPrChange>
          </w:tcPr>
          <w:p w14:paraId="59A6189D" w14:textId="77777777" w:rsidR="00866555" w:rsidRPr="003F4127" w:rsidRDefault="00866555" w:rsidP="009747C6">
            <w:pPr>
              <w:jc w:val="center"/>
              <w:rPr>
                <w:ins w:id="1526" w:author="Hudler, Rob@Energy" w:date="2018-11-05T14:07:00Z"/>
                <w:rFonts w:cstheme="minorHAnsi"/>
                <w:sz w:val="20"/>
                <w:szCs w:val="20"/>
              </w:rPr>
            </w:pPr>
          </w:p>
        </w:tc>
        <w:tc>
          <w:tcPr>
            <w:tcW w:w="621" w:type="pct"/>
            <w:tcPrChange w:id="1527" w:author="Hudler, Rob@Energy" w:date="2018-12-27T12:55:00Z">
              <w:tcPr>
                <w:tcW w:w="625" w:type="pct"/>
              </w:tcPr>
            </w:tcPrChange>
          </w:tcPr>
          <w:p w14:paraId="540B1F2B" w14:textId="77777777" w:rsidR="00866555" w:rsidRPr="003F4127" w:rsidRDefault="00866555" w:rsidP="009747C6">
            <w:pPr>
              <w:jc w:val="center"/>
              <w:rPr>
                <w:ins w:id="1528" w:author="Hudler, Rob@Energy" w:date="2018-11-05T14:07:00Z"/>
                <w:rFonts w:cstheme="minorHAnsi"/>
                <w:sz w:val="20"/>
                <w:szCs w:val="20"/>
              </w:rPr>
            </w:pPr>
          </w:p>
        </w:tc>
        <w:tc>
          <w:tcPr>
            <w:tcW w:w="432" w:type="pct"/>
            <w:tcPrChange w:id="1529" w:author="Hudler, Rob@Energy" w:date="2018-12-27T12:55:00Z">
              <w:tcPr>
                <w:tcW w:w="418" w:type="pct"/>
              </w:tcPr>
            </w:tcPrChange>
          </w:tcPr>
          <w:p w14:paraId="49B7902F" w14:textId="77777777" w:rsidR="00866555" w:rsidRPr="003F4127" w:rsidRDefault="00866555" w:rsidP="009747C6">
            <w:pPr>
              <w:jc w:val="center"/>
              <w:rPr>
                <w:ins w:id="1530" w:author="Hudler, Rob@Energy" w:date="2018-11-05T14:07:00Z"/>
                <w:rFonts w:cstheme="minorHAnsi"/>
                <w:sz w:val="20"/>
                <w:szCs w:val="20"/>
              </w:rPr>
            </w:pPr>
          </w:p>
        </w:tc>
        <w:tc>
          <w:tcPr>
            <w:tcW w:w="682" w:type="pct"/>
            <w:tcPrChange w:id="1531" w:author="Hudler, Rob@Energy" w:date="2018-12-27T12:55:00Z">
              <w:tcPr>
                <w:tcW w:w="686" w:type="pct"/>
              </w:tcPr>
            </w:tcPrChange>
          </w:tcPr>
          <w:p w14:paraId="22233391" w14:textId="77777777" w:rsidR="00866555" w:rsidRPr="003F4127" w:rsidRDefault="00866555" w:rsidP="009747C6">
            <w:pPr>
              <w:jc w:val="center"/>
              <w:rPr>
                <w:ins w:id="1532" w:author="Hudler, Rob@Energy" w:date="2018-11-05T14:07:00Z"/>
                <w:rFonts w:cstheme="minorHAnsi"/>
                <w:sz w:val="20"/>
                <w:szCs w:val="20"/>
              </w:rPr>
            </w:pPr>
          </w:p>
        </w:tc>
        <w:tc>
          <w:tcPr>
            <w:tcW w:w="572" w:type="pct"/>
            <w:tcPrChange w:id="1533" w:author="Hudler, Rob@Energy" w:date="2018-12-27T12:55:00Z">
              <w:tcPr>
                <w:tcW w:w="573" w:type="pct"/>
              </w:tcPr>
            </w:tcPrChange>
          </w:tcPr>
          <w:p w14:paraId="3B7E0902" w14:textId="77777777" w:rsidR="00866555" w:rsidRPr="003F4127" w:rsidRDefault="00866555" w:rsidP="009747C6">
            <w:pPr>
              <w:jc w:val="center"/>
              <w:rPr>
                <w:ins w:id="1534" w:author="Hudler, Rob@Energy" w:date="2018-11-05T14:07:00Z"/>
                <w:rFonts w:cstheme="minorHAnsi"/>
                <w:sz w:val="20"/>
                <w:szCs w:val="20"/>
              </w:rPr>
            </w:pPr>
          </w:p>
        </w:tc>
        <w:tc>
          <w:tcPr>
            <w:tcW w:w="2261" w:type="pct"/>
            <w:tcPrChange w:id="1535" w:author="Hudler, Rob@Energy" w:date="2018-12-27T12:55:00Z">
              <w:tcPr>
                <w:tcW w:w="2268" w:type="pct"/>
              </w:tcPr>
            </w:tcPrChange>
          </w:tcPr>
          <w:p w14:paraId="6D2C6891" w14:textId="7A2ECD80" w:rsidR="00866555" w:rsidRPr="003F4127" w:rsidRDefault="00866555" w:rsidP="009747C6">
            <w:pPr>
              <w:jc w:val="center"/>
              <w:rPr>
                <w:ins w:id="1536" w:author="Hudler, Rob@Energy" w:date="2018-11-05T14:07:00Z"/>
                <w:rFonts w:cstheme="minorHAnsi"/>
                <w:sz w:val="20"/>
                <w:szCs w:val="20"/>
              </w:rPr>
            </w:pPr>
          </w:p>
        </w:tc>
      </w:tr>
    </w:tbl>
    <w:p w14:paraId="658734FD" w14:textId="77777777" w:rsidR="00866555" w:rsidRPr="003F4127" w:rsidRDefault="00866555" w:rsidP="006530E0">
      <w:pPr>
        <w:spacing w:after="0"/>
        <w:rPr>
          <w:ins w:id="1537" w:author="Hudler, Rob@Energy" w:date="2018-10-22T15:13:00Z"/>
          <w:rFonts w:cstheme="minorHAnsi"/>
          <w:sz w:val="20"/>
          <w:szCs w:val="20"/>
        </w:rPr>
      </w:pPr>
    </w:p>
    <w:tbl>
      <w:tblPr>
        <w:tblStyle w:val="TableGrid"/>
        <w:tblW w:w="14395" w:type="dxa"/>
        <w:tblLook w:val="04A0" w:firstRow="1" w:lastRow="0" w:firstColumn="1" w:lastColumn="0" w:noHBand="0" w:noVBand="1"/>
        <w:tblPrChange w:id="1538" w:author="Hudler, Rob@Energy" w:date="2018-12-27T12:55:00Z">
          <w:tblPr>
            <w:tblStyle w:val="TableGrid"/>
            <w:tblW w:w="10795" w:type="dxa"/>
            <w:tblLook w:val="04A0" w:firstRow="1" w:lastRow="0" w:firstColumn="1" w:lastColumn="0" w:noHBand="0" w:noVBand="1"/>
          </w:tblPr>
        </w:tblPrChange>
      </w:tblPr>
      <w:tblGrid>
        <w:gridCol w:w="1249"/>
        <w:gridCol w:w="1806"/>
        <w:gridCol w:w="1105"/>
        <w:gridCol w:w="1980"/>
        <w:gridCol w:w="8255"/>
        <w:tblGridChange w:id="1539">
          <w:tblGrid>
            <w:gridCol w:w="1249"/>
            <w:gridCol w:w="1806"/>
            <w:gridCol w:w="1105"/>
            <w:gridCol w:w="1980"/>
            <w:gridCol w:w="4655"/>
          </w:tblGrid>
        </w:tblGridChange>
      </w:tblGrid>
      <w:tr w:rsidR="00B8409D" w:rsidRPr="00C071B0" w14:paraId="101BE470" w14:textId="1ED64167" w:rsidTr="000F0D46">
        <w:trPr>
          <w:ins w:id="1540" w:author="Hudler, Rob@Energy" w:date="2018-10-22T15:11:00Z"/>
        </w:trPr>
        <w:tc>
          <w:tcPr>
            <w:tcW w:w="14395" w:type="dxa"/>
            <w:gridSpan w:val="5"/>
            <w:tcPrChange w:id="1541" w:author="Hudler, Rob@Energy" w:date="2018-12-27T12:55:00Z">
              <w:tcPr>
                <w:tcW w:w="10795" w:type="dxa"/>
                <w:gridSpan w:val="5"/>
              </w:tcPr>
            </w:tcPrChange>
          </w:tcPr>
          <w:p w14:paraId="46924952" w14:textId="2FC44C21" w:rsidR="00B8409D" w:rsidRPr="00D42D0F" w:rsidRDefault="00866555" w:rsidP="00B8409D">
            <w:pPr>
              <w:rPr>
                <w:ins w:id="1542" w:author="Hudler, Rob@Energy" w:date="2018-10-22T15:11:00Z"/>
                <w:rFonts w:cstheme="minorHAnsi"/>
                <w:b/>
                <w:sz w:val="20"/>
                <w:szCs w:val="20"/>
              </w:rPr>
            </w:pPr>
            <w:ins w:id="1543" w:author="Hudler, Rob@Energy" w:date="2018-11-05T14:07:00Z">
              <w:r w:rsidRPr="00405CF9">
                <w:rPr>
                  <w:rFonts w:cstheme="minorHAnsi"/>
                  <w:b/>
                  <w:sz w:val="20"/>
                  <w:szCs w:val="20"/>
                </w:rPr>
                <w:t>C</w:t>
              </w:r>
            </w:ins>
            <w:ins w:id="1544" w:author="Hudler, Rob@Energy" w:date="2018-10-22T15:11:00Z">
              <w:r w:rsidR="00B8409D" w:rsidRPr="00405CF9">
                <w:rPr>
                  <w:rFonts w:cstheme="minorHAnsi"/>
                  <w:b/>
                  <w:sz w:val="20"/>
                  <w:szCs w:val="20"/>
                </w:rPr>
                <w:t xml:space="preserve">. </w:t>
              </w:r>
            </w:ins>
            <w:ins w:id="1545" w:author="Hudler, Rob@Energy" w:date="2018-10-22T15:12:00Z">
              <w:r w:rsidR="00B8409D" w:rsidRPr="00405CF9">
                <w:rPr>
                  <w:rFonts w:cstheme="minorHAnsi"/>
                  <w:b/>
                  <w:sz w:val="20"/>
                  <w:szCs w:val="20"/>
                </w:rPr>
                <w:t>Installed</w:t>
              </w:r>
            </w:ins>
            <w:ins w:id="1546" w:author="Hudler, Rob@Energy" w:date="2018-10-22T15:11:00Z">
              <w:r w:rsidR="00B8409D" w:rsidRPr="00D42D0F">
                <w:rPr>
                  <w:rFonts w:cstheme="minorHAnsi"/>
                  <w:b/>
                  <w:sz w:val="20"/>
                  <w:szCs w:val="20"/>
                </w:rPr>
                <w:t xml:space="preserve"> </w:t>
              </w:r>
            </w:ins>
            <w:ins w:id="1547" w:author="Hudler, Rob@Energy" w:date="2018-11-15T11:31:00Z">
              <w:r w:rsidR="000174F5">
                <w:rPr>
                  <w:rFonts w:cstheme="minorHAnsi"/>
                  <w:b/>
                  <w:sz w:val="20"/>
                  <w:szCs w:val="20"/>
                </w:rPr>
                <w:t xml:space="preserve">Central </w:t>
              </w:r>
            </w:ins>
            <w:ins w:id="1548" w:author="Hudler, Rob@Energy" w:date="2018-10-22T15:11:00Z">
              <w:r w:rsidR="00B8409D" w:rsidRPr="00D42D0F">
                <w:rPr>
                  <w:rFonts w:cstheme="minorHAnsi"/>
                  <w:b/>
                  <w:sz w:val="20"/>
                  <w:szCs w:val="20"/>
                </w:rPr>
                <w:t>Water Heater System Information</w:t>
              </w:r>
            </w:ins>
          </w:p>
          <w:p w14:paraId="7513B537" w14:textId="35126C6C" w:rsidR="00B8409D" w:rsidRPr="003F4127" w:rsidRDefault="00B8409D" w:rsidP="00B8409D">
            <w:pPr>
              <w:rPr>
                <w:ins w:id="1549" w:author="Hudler, Rob@Energy" w:date="2018-10-22T15:11:00Z"/>
                <w:rFonts w:cstheme="minorHAnsi"/>
                <w:sz w:val="20"/>
                <w:szCs w:val="20"/>
              </w:rPr>
            </w:pPr>
            <w:ins w:id="1550" w:author="Hudler, Rob@Energy" w:date="2018-10-22T15:11:00Z">
              <w:r w:rsidRPr="003F4127">
                <w:rPr>
                  <w:rFonts w:cstheme="minorHAnsi"/>
                  <w:sz w:val="20"/>
                  <w:szCs w:val="20"/>
                </w:rPr>
                <w:t>This table reports the water heating system(s specified on the registered CF1R compliance document for this project.</w:t>
              </w:r>
            </w:ins>
          </w:p>
        </w:tc>
      </w:tr>
      <w:tr w:rsidR="00714EC1" w:rsidRPr="00C071B0" w14:paraId="37C8F806" w14:textId="4A0F378D" w:rsidTr="000F0D46">
        <w:trPr>
          <w:ins w:id="1551" w:author="Hudler, Rob@Energy" w:date="2018-10-22T15:11:00Z"/>
        </w:trPr>
        <w:tc>
          <w:tcPr>
            <w:tcW w:w="1249" w:type="dxa"/>
            <w:vAlign w:val="bottom"/>
            <w:tcPrChange w:id="1552" w:author="Hudler, Rob@Energy" w:date="2018-12-27T12:55:00Z">
              <w:tcPr>
                <w:tcW w:w="1249" w:type="dxa"/>
                <w:vAlign w:val="bottom"/>
              </w:tcPr>
            </w:tcPrChange>
          </w:tcPr>
          <w:p w14:paraId="19174E11" w14:textId="09C28B27" w:rsidR="00714EC1" w:rsidRPr="003F4127" w:rsidRDefault="00714EC1" w:rsidP="00B8409D">
            <w:pPr>
              <w:jc w:val="center"/>
              <w:rPr>
                <w:ins w:id="1553" w:author="Hudler, Rob@Energy" w:date="2018-10-22T15:11:00Z"/>
                <w:rFonts w:cstheme="minorHAnsi"/>
                <w:sz w:val="20"/>
                <w:szCs w:val="20"/>
              </w:rPr>
            </w:pPr>
            <w:ins w:id="1554" w:author="Hudler, Rob@Energy" w:date="2018-10-22T15:11:00Z">
              <w:r w:rsidRPr="003F4127">
                <w:rPr>
                  <w:rFonts w:eastAsia="Times New Roman" w:cstheme="minorHAnsi"/>
                  <w:sz w:val="20"/>
                  <w:szCs w:val="20"/>
                </w:rPr>
                <w:t>01</w:t>
              </w:r>
            </w:ins>
          </w:p>
        </w:tc>
        <w:tc>
          <w:tcPr>
            <w:tcW w:w="1806" w:type="dxa"/>
            <w:vAlign w:val="bottom"/>
            <w:tcPrChange w:id="1555" w:author="Hudler, Rob@Energy" w:date="2018-12-27T12:55:00Z">
              <w:tcPr>
                <w:tcW w:w="1806" w:type="dxa"/>
                <w:vAlign w:val="bottom"/>
              </w:tcPr>
            </w:tcPrChange>
          </w:tcPr>
          <w:p w14:paraId="2E1AB08D" w14:textId="32241F21" w:rsidR="00714EC1" w:rsidRPr="003F4127" w:rsidRDefault="00714EC1" w:rsidP="00B8409D">
            <w:pPr>
              <w:jc w:val="center"/>
              <w:rPr>
                <w:ins w:id="1556" w:author="Hudler, Rob@Energy" w:date="2018-10-22T15:11:00Z"/>
                <w:rFonts w:cstheme="minorHAnsi"/>
                <w:sz w:val="20"/>
                <w:szCs w:val="20"/>
              </w:rPr>
            </w:pPr>
            <w:ins w:id="1557" w:author="Hudler, Rob@Energy" w:date="2018-10-22T15:11:00Z">
              <w:r w:rsidRPr="003F4127">
                <w:rPr>
                  <w:rFonts w:eastAsia="Times New Roman" w:cstheme="minorHAnsi"/>
                  <w:sz w:val="20"/>
                  <w:szCs w:val="20"/>
                </w:rPr>
                <w:t>02</w:t>
              </w:r>
            </w:ins>
          </w:p>
        </w:tc>
        <w:tc>
          <w:tcPr>
            <w:tcW w:w="1105" w:type="dxa"/>
            <w:tcPrChange w:id="1558" w:author="Hudler, Rob@Energy" w:date="2018-12-27T12:55:00Z">
              <w:tcPr>
                <w:tcW w:w="1105" w:type="dxa"/>
              </w:tcPr>
            </w:tcPrChange>
          </w:tcPr>
          <w:p w14:paraId="50F3EAE9" w14:textId="3EC56F88" w:rsidR="00714EC1" w:rsidRPr="003F4127" w:rsidRDefault="00714EC1" w:rsidP="00B8409D">
            <w:pPr>
              <w:jc w:val="center"/>
              <w:rPr>
                <w:ins w:id="1559" w:author="Hudler, Rob@Energy" w:date="2018-10-22T15:11:00Z"/>
                <w:rFonts w:eastAsia="Times New Roman" w:cstheme="minorHAnsi"/>
                <w:sz w:val="20"/>
                <w:szCs w:val="20"/>
              </w:rPr>
            </w:pPr>
            <w:ins w:id="1560" w:author="Hudler, Rob@Energy" w:date="2018-10-22T15:11:00Z">
              <w:r w:rsidRPr="003F4127">
                <w:rPr>
                  <w:rFonts w:eastAsia="Times New Roman" w:cstheme="minorHAnsi"/>
                  <w:sz w:val="20"/>
                  <w:szCs w:val="20"/>
                </w:rPr>
                <w:t>03</w:t>
              </w:r>
            </w:ins>
          </w:p>
        </w:tc>
        <w:tc>
          <w:tcPr>
            <w:tcW w:w="1980" w:type="dxa"/>
            <w:tcPrChange w:id="1561" w:author="Hudler, Rob@Energy" w:date="2018-12-27T12:55:00Z">
              <w:tcPr>
                <w:tcW w:w="1980" w:type="dxa"/>
              </w:tcPr>
            </w:tcPrChange>
          </w:tcPr>
          <w:p w14:paraId="3887D6BE" w14:textId="43E74148" w:rsidR="00714EC1" w:rsidRPr="003F4127" w:rsidRDefault="00714EC1" w:rsidP="00B8409D">
            <w:pPr>
              <w:jc w:val="center"/>
              <w:rPr>
                <w:ins w:id="1562" w:author="Hudler, Rob@Energy" w:date="2018-10-22T15:11:00Z"/>
                <w:rFonts w:eastAsia="Times New Roman" w:cstheme="minorHAnsi"/>
                <w:sz w:val="20"/>
                <w:szCs w:val="20"/>
              </w:rPr>
            </w:pPr>
            <w:ins w:id="1563" w:author="Hudler, Rob@Energy" w:date="2018-10-22T15:11:00Z">
              <w:r w:rsidRPr="003F4127">
                <w:rPr>
                  <w:rFonts w:eastAsia="Times New Roman" w:cstheme="minorHAnsi"/>
                  <w:sz w:val="20"/>
                  <w:szCs w:val="20"/>
                </w:rPr>
                <w:t>04</w:t>
              </w:r>
            </w:ins>
          </w:p>
        </w:tc>
        <w:tc>
          <w:tcPr>
            <w:tcW w:w="8255" w:type="dxa"/>
            <w:tcPrChange w:id="1564" w:author="Hudler, Rob@Energy" w:date="2018-12-27T12:55:00Z">
              <w:tcPr>
                <w:tcW w:w="4655" w:type="dxa"/>
              </w:tcPr>
            </w:tcPrChange>
          </w:tcPr>
          <w:p w14:paraId="4E4618A8" w14:textId="7D8A9F53" w:rsidR="00714EC1" w:rsidRPr="003F4127" w:rsidRDefault="00714EC1" w:rsidP="00B8409D">
            <w:pPr>
              <w:jc w:val="center"/>
              <w:rPr>
                <w:ins w:id="1565" w:author="Hudler, Rob@Energy" w:date="2018-10-22T15:11:00Z"/>
                <w:rFonts w:eastAsia="Times New Roman" w:cstheme="minorHAnsi"/>
                <w:sz w:val="20"/>
                <w:szCs w:val="20"/>
              </w:rPr>
            </w:pPr>
            <w:ins w:id="1566" w:author="Hudler, Rob@Energy" w:date="2018-10-22T15:11:00Z">
              <w:r w:rsidRPr="003F4127">
                <w:rPr>
                  <w:rFonts w:eastAsia="Times New Roman" w:cstheme="minorHAnsi"/>
                  <w:sz w:val="20"/>
                  <w:szCs w:val="20"/>
                </w:rPr>
                <w:t>05</w:t>
              </w:r>
            </w:ins>
          </w:p>
        </w:tc>
      </w:tr>
      <w:tr w:rsidR="00714EC1" w:rsidRPr="00C071B0" w14:paraId="182EE0FE" w14:textId="2A2C95FB" w:rsidTr="000F0D46">
        <w:trPr>
          <w:ins w:id="1567" w:author="Hudler, Rob@Energy" w:date="2018-10-22T15:11:00Z"/>
        </w:trPr>
        <w:tc>
          <w:tcPr>
            <w:tcW w:w="1249" w:type="dxa"/>
            <w:vAlign w:val="bottom"/>
            <w:tcPrChange w:id="1568" w:author="Hudler, Rob@Energy" w:date="2018-12-27T12:55:00Z">
              <w:tcPr>
                <w:tcW w:w="1249" w:type="dxa"/>
                <w:vAlign w:val="bottom"/>
              </w:tcPr>
            </w:tcPrChange>
          </w:tcPr>
          <w:p w14:paraId="33DFCD15" w14:textId="6BFD1812" w:rsidR="00714EC1" w:rsidRPr="003F4127" w:rsidRDefault="00714EC1" w:rsidP="00635DBF">
            <w:pPr>
              <w:keepNext/>
              <w:tabs>
                <w:tab w:val="left" w:pos="2160"/>
                <w:tab w:val="left" w:pos="2700"/>
                <w:tab w:val="left" w:pos="3420"/>
                <w:tab w:val="left" w:pos="3780"/>
                <w:tab w:val="left" w:pos="5760"/>
                <w:tab w:val="left" w:pos="7212"/>
              </w:tabs>
              <w:jc w:val="center"/>
              <w:rPr>
                <w:ins w:id="1569" w:author="Hudler, Rob@Energy" w:date="2018-10-22T15:11:00Z"/>
                <w:rFonts w:eastAsia="Times New Roman" w:cstheme="minorHAnsi"/>
                <w:sz w:val="20"/>
                <w:szCs w:val="20"/>
              </w:rPr>
            </w:pPr>
            <w:ins w:id="1570" w:author="Hudler, Rob@Energy" w:date="2018-10-22T15:11:00Z">
              <w:r w:rsidRPr="003F4127">
                <w:rPr>
                  <w:rFonts w:eastAsia="Times New Roman" w:cstheme="minorHAnsi"/>
                  <w:sz w:val="20"/>
                  <w:szCs w:val="20"/>
                </w:rPr>
                <w:t>Water Heating System ID</w:t>
              </w:r>
            </w:ins>
          </w:p>
          <w:p w14:paraId="2BCB5C5F" w14:textId="4BC245EF" w:rsidR="00714EC1" w:rsidRPr="003F4127" w:rsidRDefault="00714EC1" w:rsidP="00635DBF">
            <w:pPr>
              <w:jc w:val="center"/>
              <w:rPr>
                <w:ins w:id="1571" w:author="Hudler, Rob@Energy" w:date="2018-10-22T15:11:00Z"/>
                <w:rFonts w:cstheme="minorHAnsi"/>
                <w:sz w:val="20"/>
                <w:szCs w:val="20"/>
              </w:rPr>
            </w:pPr>
            <w:ins w:id="1572" w:author="Hudler, Rob@Energy" w:date="2018-10-22T15:11:00Z">
              <w:r w:rsidRPr="003F4127">
                <w:rPr>
                  <w:rFonts w:eastAsia="Times New Roman" w:cstheme="minorHAnsi"/>
                  <w:sz w:val="20"/>
                  <w:szCs w:val="20"/>
                </w:rPr>
                <w:t>or Name</w:t>
              </w:r>
            </w:ins>
          </w:p>
        </w:tc>
        <w:tc>
          <w:tcPr>
            <w:tcW w:w="1806" w:type="dxa"/>
            <w:vAlign w:val="bottom"/>
            <w:tcPrChange w:id="1573" w:author="Hudler, Rob@Energy" w:date="2018-12-27T12:55:00Z">
              <w:tcPr>
                <w:tcW w:w="1806" w:type="dxa"/>
                <w:vAlign w:val="bottom"/>
              </w:tcPr>
            </w:tcPrChange>
          </w:tcPr>
          <w:p w14:paraId="33A375C4" w14:textId="1686B195" w:rsidR="00714EC1" w:rsidRPr="003F4127" w:rsidRDefault="00714EC1" w:rsidP="00635DBF">
            <w:pPr>
              <w:keepNext/>
              <w:tabs>
                <w:tab w:val="left" w:pos="2160"/>
                <w:tab w:val="left" w:pos="2700"/>
                <w:tab w:val="left" w:pos="3420"/>
                <w:tab w:val="left" w:pos="3780"/>
                <w:tab w:val="left" w:pos="5760"/>
                <w:tab w:val="left" w:pos="7212"/>
              </w:tabs>
              <w:jc w:val="center"/>
              <w:rPr>
                <w:ins w:id="1574" w:author="Hudler, Rob@Energy" w:date="2018-10-22T15:11:00Z"/>
                <w:rFonts w:eastAsia="Times New Roman" w:cstheme="minorHAnsi"/>
                <w:sz w:val="20"/>
                <w:szCs w:val="20"/>
              </w:rPr>
            </w:pPr>
            <w:ins w:id="1575" w:author="Hudler, Rob@Energy" w:date="2018-10-22T15:11:00Z">
              <w:r w:rsidRPr="003F4127">
                <w:rPr>
                  <w:rFonts w:eastAsia="Times New Roman" w:cstheme="minorHAnsi"/>
                  <w:sz w:val="20"/>
                  <w:szCs w:val="20"/>
                </w:rPr>
                <w:t>Modeled Equipment</w:t>
              </w:r>
            </w:ins>
          </w:p>
          <w:p w14:paraId="20E99E19" w14:textId="5A97817F" w:rsidR="00714EC1" w:rsidRPr="003F4127" w:rsidRDefault="00714EC1" w:rsidP="00635DBF">
            <w:pPr>
              <w:jc w:val="center"/>
              <w:rPr>
                <w:ins w:id="1576" w:author="Hudler, Rob@Energy" w:date="2018-10-22T15:11:00Z"/>
                <w:rFonts w:cstheme="minorHAnsi"/>
                <w:sz w:val="20"/>
                <w:szCs w:val="20"/>
              </w:rPr>
            </w:pPr>
            <w:ins w:id="1577" w:author="Hudler, Rob@Energy" w:date="2018-10-22T15:11:00Z">
              <w:r w:rsidRPr="003F4127">
                <w:rPr>
                  <w:rFonts w:eastAsia="Times New Roman" w:cstheme="minorHAnsi"/>
                  <w:sz w:val="20"/>
                  <w:szCs w:val="20"/>
                </w:rPr>
                <w:t>Make and Model</w:t>
              </w:r>
            </w:ins>
          </w:p>
        </w:tc>
        <w:tc>
          <w:tcPr>
            <w:tcW w:w="1105" w:type="dxa"/>
            <w:vAlign w:val="bottom"/>
            <w:tcPrChange w:id="1578" w:author="Hudler, Rob@Energy" w:date="2018-12-27T12:55:00Z">
              <w:tcPr>
                <w:tcW w:w="1105" w:type="dxa"/>
                <w:vAlign w:val="bottom"/>
              </w:tcPr>
            </w:tcPrChange>
          </w:tcPr>
          <w:p w14:paraId="144E754C" w14:textId="6B1F1156" w:rsidR="00714EC1" w:rsidRPr="003F4127" w:rsidRDefault="00714EC1" w:rsidP="00635DBF">
            <w:pPr>
              <w:keepNext/>
              <w:tabs>
                <w:tab w:val="left" w:pos="2160"/>
                <w:tab w:val="left" w:pos="2700"/>
                <w:tab w:val="left" w:pos="3420"/>
                <w:tab w:val="left" w:pos="3780"/>
                <w:tab w:val="left" w:pos="5760"/>
                <w:tab w:val="left" w:pos="7212"/>
              </w:tabs>
              <w:jc w:val="center"/>
              <w:rPr>
                <w:ins w:id="1579" w:author="Hudler, Rob@Energy" w:date="2018-10-22T15:11:00Z"/>
                <w:rFonts w:eastAsia="Times New Roman" w:cstheme="minorHAnsi"/>
                <w:sz w:val="20"/>
                <w:szCs w:val="20"/>
              </w:rPr>
            </w:pPr>
            <w:ins w:id="1580" w:author="Hudler, Rob@Energy" w:date="2018-10-22T15:11:00Z">
              <w:r w:rsidRPr="003F4127">
                <w:rPr>
                  <w:rFonts w:eastAsia="Times New Roman" w:cstheme="minorHAnsi"/>
                  <w:sz w:val="20"/>
                  <w:szCs w:val="20"/>
                </w:rPr>
                <w:t>Number of Water Heaters</w:t>
              </w:r>
            </w:ins>
          </w:p>
        </w:tc>
        <w:tc>
          <w:tcPr>
            <w:tcW w:w="1980" w:type="dxa"/>
            <w:vAlign w:val="bottom"/>
            <w:tcPrChange w:id="1581" w:author="Hudler, Rob@Energy" w:date="2018-12-27T12:55:00Z">
              <w:tcPr>
                <w:tcW w:w="1980" w:type="dxa"/>
                <w:vAlign w:val="bottom"/>
              </w:tcPr>
            </w:tcPrChange>
          </w:tcPr>
          <w:p w14:paraId="20F69A2F" w14:textId="0470D8A4" w:rsidR="00714EC1" w:rsidRPr="003F4127" w:rsidRDefault="00714EC1" w:rsidP="00635DBF">
            <w:pPr>
              <w:keepNext/>
              <w:tabs>
                <w:tab w:val="left" w:pos="2160"/>
                <w:tab w:val="left" w:pos="2700"/>
                <w:tab w:val="left" w:pos="3420"/>
                <w:tab w:val="left" w:pos="3780"/>
                <w:tab w:val="left" w:pos="5760"/>
                <w:tab w:val="left" w:pos="7212"/>
              </w:tabs>
              <w:jc w:val="center"/>
              <w:rPr>
                <w:ins w:id="1582" w:author="Hudler, Rob@Energy" w:date="2018-10-22T15:11:00Z"/>
                <w:rFonts w:eastAsia="Times New Roman" w:cstheme="minorHAnsi"/>
                <w:sz w:val="20"/>
                <w:szCs w:val="20"/>
              </w:rPr>
            </w:pPr>
            <w:ins w:id="1583" w:author="Hudler, Rob@Energy" w:date="2018-10-22T15:11:00Z">
              <w:r w:rsidRPr="003F4127">
                <w:rPr>
                  <w:rFonts w:eastAsia="Times New Roman" w:cstheme="minorHAnsi"/>
                  <w:sz w:val="20"/>
                  <w:szCs w:val="20"/>
                </w:rPr>
                <w:t>Tank Location</w:t>
              </w:r>
            </w:ins>
          </w:p>
        </w:tc>
        <w:tc>
          <w:tcPr>
            <w:tcW w:w="8255" w:type="dxa"/>
            <w:vAlign w:val="bottom"/>
            <w:tcPrChange w:id="1584" w:author="Hudler, Rob@Energy" w:date="2018-12-27T12:55:00Z">
              <w:tcPr>
                <w:tcW w:w="4655" w:type="dxa"/>
                <w:vAlign w:val="bottom"/>
              </w:tcPr>
            </w:tcPrChange>
          </w:tcPr>
          <w:p w14:paraId="2F85D20B" w14:textId="7315E62F" w:rsidR="00714EC1" w:rsidRPr="003F4127" w:rsidRDefault="00714EC1" w:rsidP="00635DBF">
            <w:pPr>
              <w:keepNext/>
              <w:tabs>
                <w:tab w:val="left" w:pos="2160"/>
                <w:tab w:val="left" w:pos="2700"/>
                <w:tab w:val="left" w:pos="3420"/>
                <w:tab w:val="left" w:pos="3780"/>
                <w:tab w:val="left" w:pos="5760"/>
                <w:tab w:val="left" w:pos="7212"/>
              </w:tabs>
              <w:jc w:val="center"/>
              <w:rPr>
                <w:ins w:id="1585" w:author="Hudler, Rob@Energy" w:date="2018-10-22T15:11:00Z"/>
                <w:rFonts w:eastAsia="Times New Roman" w:cstheme="minorHAnsi"/>
                <w:sz w:val="20"/>
                <w:szCs w:val="20"/>
              </w:rPr>
            </w:pPr>
            <w:ins w:id="1586" w:author="Hudler, Rob@Energy" w:date="2018-10-22T15:11:00Z">
              <w:r w:rsidRPr="003F4127">
                <w:rPr>
                  <w:rFonts w:eastAsia="Times New Roman" w:cstheme="minorHAnsi"/>
                  <w:sz w:val="20"/>
                  <w:szCs w:val="20"/>
                </w:rPr>
                <w:t>Exterior Tank Insulation R-value</w:t>
              </w:r>
            </w:ins>
          </w:p>
        </w:tc>
      </w:tr>
      <w:tr w:rsidR="00F5465E" w:rsidRPr="00C071B0" w14:paraId="40B83F2D" w14:textId="7A42DF3D" w:rsidTr="000F0D46">
        <w:trPr>
          <w:ins w:id="1587" w:author="Hudler, Rob@Energy" w:date="2018-10-22T15:11:00Z"/>
        </w:trPr>
        <w:tc>
          <w:tcPr>
            <w:tcW w:w="1249" w:type="dxa"/>
            <w:tcPrChange w:id="1588" w:author="Hudler, Rob@Energy" w:date="2018-12-27T12:55:00Z">
              <w:tcPr>
                <w:tcW w:w="1249" w:type="dxa"/>
              </w:tcPr>
            </w:tcPrChange>
          </w:tcPr>
          <w:p w14:paraId="597A3AC0" w14:textId="592508B9" w:rsidR="00F5465E" w:rsidRPr="003F4127" w:rsidRDefault="00F5465E" w:rsidP="00F5465E">
            <w:pPr>
              <w:jc w:val="center"/>
              <w:rPr>
                <w:ins w:id="1589" w:author="Hudler, Rob@Energy" w:date="2018-10-22T15:11:00Z"/>
                <w:rFonts w:cstheme="minorHAnsi"/>
                <w:sz w:val="20"/>
                <w:szCs w:val="20"/>
              </w:rPr>
            </w:pPr>
            <w:ins w:id="1590" w:author="Hudler, Rob@Energy" w:date="2018-10-22T15:11:00Z">
              <w:r w:rsidRPr="003F4127">
                <w:rPr>
                  <w:rFonts w:cstheme="minorHAnsi"/>
                  <w:sz w:val="20"/>
                  <w:szCs w:val="20"/>
                </w:rPr>
                <w:t xml:space="preserve">&lt;&lt;reference values from </w:t>
              </w:r>
            </w:ins>
            <w:r>
              <w:rPr>
                <w:rFonts w:cstheme="minorHAnsi"/>
                <w:sz w:val="20"/>
                <w:szCs w:val="20"/>
              </w:rPr>
              <w:t>B01</w:t>
            </w:r>
            <w:ins w:id="1591" w:author="Hudler, Rob@Energy" w:date="2018-10-22T15:11:00Z">
              <w:r w:rsidRPr="003F4127">
                <w:rPr>
                  <w:rFonts w:cstheme="minorHAnsi"/>
                  <w:sz w:val="20"/>
                  <w:szCs w:val="20"/>
                </w:rPr>
                <w:t>&gt;&gt;</w:t>
              </w:r>
            </w:ins>
          </w:p>
        </w:tc>
        <w:tc>
          <w:tcPr>
            <w:tcW w:w="1806" w:type="dxa"/>
            <w:tcPrChange w:id="1592" w:author="Hudler, Rob@Energy" w:date="2018-12-27T12:55:00Z">
              <w:tcPr>
                <w:tcW w:w="1806" w:type="dxa"/>
              </w:tcPr>
            </w:tcPrChange>
          </w:tcPr>
          <w:p w14:paraId="412CC6B8" w14:textId="73E57E97" w:rsidR="00F5465E" w:rsidRPr="003F4127" w:rsidRDefault="00F5465E" w:rsidP="00F5465E">
            <w:pPr>
              <w:jc w:val="center"/>
              <w:rPr>
                <w:ins w:id="1593" w:author="Hudler, Rob@Energy" w:date="2018-10-22T15:11:00Z"/>
                <w:rFonts w:cstheme="minorHAnsi"/>
                <w:sz w:val="20"/>
                <w:szCs w:val="20"/>
              </w:rPr>
            </w:pPr>
            <w:ins w:id="1594" w:author="Hudler, Rob@Energy" w:date="2018-11-06T14:46:00Z">
              <w:r w:rsidRPr="003F4127">
                <w:rPr>
                  <w:rFonts w:cstheme="minorHAnsi"/>
                  <w:sz w:val="20"/>
                  <w:szCs w:val="20"/>
                </w:rPr>
                <w:t xml:space="preserve">&lt;&lt; </w:t>
              </w:r>
              <w:del w:id="1595" w:author="Smith, Alexis@Energy" w:date="2018-12-04T12:14:00Z">
                <w:r w:rsidRPr="003F4127" w:rsidDel="00BF0F00">
                  <w:rPr>
                    <w:rFonts w:cstheme="minorHAnsi"/>
                    <w:sz w:val="20"/>
                    <w:szCs w:val="20"/>
                  </w:rPr>
                  <w:delText>User input</w:delText>
                </w:r>
                <w:r w:rsidRPr="003F4127" w:rsidDel="00BF0F00">
                  <w:rPr>
                    <w:rFonts w:eastAsia="Times New Roman" w:cstheme="minorHAnsi"/>
                    <w:sz w:val="20"/>
                    <w:szCs w:val="20"/>
                  </w:rPr>
                  <w:delText xml:space="preserve"> is equal</w:delText>
                </w:r>
              </w:del>
            </w:ins>
            <w:ins w:id="1596" w:author="Smith, Alexis@Energy" w:date="2018-12-04T12:14:00Z">
              <w:r>
                <w:rPr>
                  <w:rFonts w:cstheme="minorHAnsi"/>
                  <w:sz w:val="20"/>
                  <w:szCs w:val="20"/>
                </w:rPr>
                <w:t>Reference value</w:t>
              </w:r>
            </w:ins>
            <w:ins w:id="1597" w:author="Hudler, Rob@Energy" w:date="2018-11-06T14:46:00Z">
              <w:r w:rsidRPr="003F4127">
                <w:rPr>
                  <w:rFonts w:eastAsia="Times New Roman" w:cstheme="minorHAnsi"/>
                  <w:sz w:val="20"/>
                  <w:szCs w:val="20"/>
                </w:rPr>
                <w:t xml:space="preserve"> </w:t>
              </w:r>
              <w:del w:id="1598" w:author="Smith, Alexis@Energy" w:date="2018-12-04T12:15:00Z">
                <w:r w:rsidRPr="003F4127" w:rsidDel="00BF0F00">
                  <w:rPr>
                    <w:rFonts w:eastAsia="Times New Roman" w:cstheme="minorHAnsi"/>
                    <w:sz w:val="20"/>
                    <w:szCs w:val="20"/>
                  </w:rPr>
                  <w:delText>to</w:delText>
                </w:r>
              </w:del>
            </w:ins>
            <w:ins w:id="1599" w:author="Smith, Alexis@Energy" w:date="2018-12-04T12:15:00Z">
              <w:r>
                <w:rPr>
                  <w:rFonts w:eastAsia="Times New Roman" w:cstheme="minorHAnsi"/>
                  <w:sz w:val="20"/>
                  <w:szCs w:val="20"/>
                </w:rPr>
                <w:t>from</w:t>
              </w:r>
            </w:ins>
            <w:ins w:id="1600" w:author="Hudler, Rob@Energy" w:date="2018-11-06T14:46:00Z">
              <w:r w:rsidRPr="003F4127">
                <w:rPr>
                  <w:rFonts w:eastAsia="Times New Roman" w:cstheme="minorHAnsi"/>
                  <w:sz w:val="20"/>
                  <w:szCs w:val="20"/>
                </w:rPr>
                <w:t xml:space="preserve"> B0</w:t>
              </w:r>
            </w:ins>
            <w:ins w:id="1601" w:author="Smith, Alexis@Energy" w:date="2018-11-19T13:25:00Z">
              <w:r>
                <w:rPr>
                  <w:rFonts w:eastAsia="Times New Roman" w:cstheme="minorHAnsi"/>
                  <w:sz w:val="20"/>
                  <w:szCs w:val="20"/>
                </w:rPr>
                <w:t>2</w:t>
              </w:r>
            </w:ins>
            <w:ins w:id="1602" w:author="Hudler, Rob@Energy" w:date="2018-11-06T14:46:00Z">
              <w:del w:id="1603" w:author="Smith, Alexis@Energy" w:date="2018-11-19T13:25:00Z">
                <w:r w:rsidRPr="003F4127" w:rsidDel="00BC69E4">
                  <w:rPr>
                    <w:rFonts w:eastAsia="Times New Roman" w:cstheme="minorHAnsi"/>
                    <w:sz w:val="20"/>
                    <w:szCs w:val="20"/>
                  </w:rPr>
                  <w:delText>6</w:delText>
                </w:r>
              </w:del>
              <w:r w:rsidRPr="003F4127">
                <w:rPr>
                  <w:rFonts w:eastAsia="Times New Roman" w:cstheme="minorHAnsi"/>
                  <w:sz w:val="20"/>
                  <w:szCs w:val="20"/>
                </w:rPr>
                <w:t xml:space="preserve"> as default, and allow user to override with an equivalent system based on the simulated equipment in B0</w:t>
              </w:r>
            </w:ins>
            <w:ins w:id="1604" w:author="Smith, Alexis@Energy" w:date="2018-11-19T13:25:00Z">
              <w:r>
                <w:rPr>
                  <w:rFonts w:eastAsia="Times New Roman" w:cstheme="minorHAnsi"/>
                  <w:sz w:val="20"/>
                  <w:szCs w:val="20"/>
                </w:rPr>
                <w:t>6</w:t>
              </w:r>
            </w:ins>
            <w:ins w:id="1605" w:author="Hudler, Rob@Energy" w:date="2018-11-06T14:46:00Z">
              <w:del w:id="1606" w:author="Smith, Alexis@Energy" w:date="2018-11-19T13:25:00Z">
                <w:r w:rsidRPr="003F4127" w:rsidDel="00BC69E4">
                  <w:rPr>
                    <w:rFonts w:eastAsia="Times New Roman" w:cstheme="minorHAnsi"/>
                    <w:sz w:val="20"/>
                    <w:szCs w:val="20"/>
                  </w:rPr>
                  <w:delText>2</w:delText>
                </w:r>
              </w:del>
              <w:r w:rsidRPr="003F4127">
                <w:rPr>
                  <w:rFonts w:eastAsia="Times New Roman" w:cstheme="minorHAnsi"/>
                  <w:sz w:val="20"/>
                  <w:szCs w:val="20"/>
                </w:rPr>
                <w:t>&gt;&gt;</w:t>
              </w:r>
            </w:ins>
          </w:p>
        </w:tc>
        <w:tc>
          <w:tcPr>
            <w:tcW w:w="1105" w:type="dxa"/>
            <w:tcPrChange w:id="1607" w:author="Hudler, Rob@Energy" w:date="2018-12-27T12:55:00Z">
              <w:tcPr>
                <w:tcW w:w="1105" w:type="dxa"/>
              </w:tcPr>
            </w:tcPrChange>
          </w:tcPr>
          <w:p w14:paraId="6DD05B0E" w14:textId="468CBF57" w:rsidR="00F5465E" w:rsidRPr="003F4127" w:rsidRDefault="00F5465E" w:rsidP="00F5465E">
            <w:pPr>
              <w:jc w:val="center"/>
              <w:rPr>
                <w:ins w:id="1608" w:author="Hudler, Rob@Energy" w:date="2018-10-22T15:11:00Z"/>
                <w:rFonts w:cstheme="minorHAnsi"/>
                <w:sz w:val="20"/>
                <w:szCs w:val="20"/>
              </w:rPr>
            </w:pPr>
            <w:ins w:id="1609" w:author="Hudler, Rob@Energy" w:date="2018-10-22T15:11:00Z">
              <w:r w:rsidRPr="003F4127">
                <w:rPr>
                  <w:rFonts w:cstheme="minorHAnsi"/>
                  <w:sz w:val="20"/>
                  <w:szCs w:val="20"/>
                </w:rPr>
                <w:t>&lt;&lt;</w:t>
              </w:r>
            </w:ins>
            <w:ins w:id="1610" w:author="Hudler, Rob@Energy" w:date="2018-11-05T12:14:00Z">
              <w:r w:rsidRPr="003F4127">
                <w:rPr>
                  <w:rFonts w:cstheme="minorHAnsi"/>
                  <w:sz w:val="20"/>
                  <w:szCs w:val="20"/>
                </w:rPr>
                <w:t xml:space="preserve"> User Input must equal reference values from </w:t>
              </w:r>
            </w:ins>
            <w:r>
              <w:rPr>
                <w:rFonts w:cstheme="minorHAnsi"/>
                <w:sz w:val="20"/>
                <w:szCs w:val="20"/>
              </w:rPr>
              <w:t>B</w:t>
            </w:r>
            <w:ins w:id="1611" w:author="Hudler, Rob@Energy" w:date="2018-11-05T12:14:00Z">
              <w:r w:rsidRPr="003F4127">
                <w:rPr>
                  <w:rFonts w:cstheme="minorHAnsi"/>
                  <w:sz w:val="20"/>
                  <w:szCs w:val="20"/>
                </w:rPr>
                <w:t xml:space="preserve">03 </w:t>
              </w:r>
            </w:ins>
            <w:ins w:id="1612" w:author="Hudler, Rob@Energy" w:date="2018-10-22T15:11:00Z">
              <w:r w:rsidRPr="003F4127">
                <w:rPr>
                  <w:rFonts w:cstheme="minorHAnsi"/>
                  <w:sz w:val="20"/>
                  <w:szCs w:val="20"/>
                </w:rPr>
                <w:t>reference values from CF1R&gt;&gt;</w:t>
              </w:r>
            </w:ins>
          </w:p>
        </w:tc>
        <w:tc>
          <w:tcPr>
            <w:tcW w:w="1980" w:type="dxa"/>
            <w:tcPrChange w:id="1613" w:author="Hudler, Rob@Energy" w:date="2018-12-27T12:55:00Z">
              <w:tcPr>
                <w:tcW w:w="1980" w:type="dxa"/>
              </w:tcPr>
            </w:tcPrChange>
          </w:tcPr>
          <w:p w14:paraId="6D421C99" w14:textId="5AED32E6" w:rsidR="00F5465E" w:rsidRPr="003F4127" w:rsidRDefault="00F5465E" w:rsidP="00F5465E">
            <w:pPr>
              <w:jc w:val="center"/>
              <w:rPr>
                <w:ins w:id="1614" w:author="Hudler, Rob@Energy" w:date="2018-10-22T15:11:00Z"/>
                <w:rFonts w:cstheme="minorHAnsi"/>
                <w:sz w:val="20"/>
                <w:szCs w:val="20"/>
              </w:rPr>
            </w:pPr>
            <w:ins w:id="1615" w:author="Hudler, Rob@Energy" w:date="2019-01-02T13:46:00Z">
              <w:r w:rsidRPr="00C035AD">
                <w:rPr>
                  <w:rFonts w:eastAsia="Times New Roman" w:cstheme="minorHAnsi"/>
                  <w:sz w:val="18"/>
                  <w:szCs w:val="20"/>
                  <w:rPrChange w:id="1616" w:author="Shewmaker, Michael@Energy" w:date="2019-01-03T14:26:00Z">
                    <w:rPr>
                      <w:rFonts w:eastAsia="Times New Roman" w:cstheme="minorHAnsi"/>
                      <w:sz w:val="18"/>
                      <w:szCs w:val="20"/>
                    </w:rPr>
                  </w:rPrChange>
                </w:rPr>
                <w:t>&lt;&lt;User input value; check value must be = value in A04 to comply, else flag non-compliant values and do not allow the doc to be registered.&gt;&gt;</w:t>
              </w:r>
            </w:ins>
            <w:del w:id="1617" w:author="Hudler, Rob@Energy" w:date="2019-01-02T13:46:00Z">
              <w:r w:rsidRPr="002B2D96" w:rsidDel="00296143">
                <w:rPr>
                  <w:rFonts w:cstheme="minorHAnsi"/>
                  <w:sz w:val="20"/>
                  <w:szCs w:val="20"/>
                </w:rPr>
                <w:delText>B</w:delText>
              </w:r>
            </w:del>
          </w:p>
        </w:tc>
        <w:tc>
          <w:tcPr>
            <w:tcW w:w="8255" w:type="dxa"/>
            <w:tcPrChange w:id="1618" w:author="Hudler, Rob@Energy" w:date="2018-12-27T12:55:00Z">
              <w:tcPr>
                <w:tcW w:w="4655" w:type="dxa"/>
              </w:tcPr>
            </w:tcPrChange>
          </w:tcPr>
          <w:p w14:paraId="1C5004CF" w14:textId="725D5F2F" w:rsidR="00F5465E" w:rsidRPr="003F4127" w:rsidRDefault="00F5465E" w:rsidP="00F5465E">
            <w:pPr>
              <w:keepNext/>
              <w:tabs>
                <w:tab w:val="left" w:pos="2160"/>
                <w:tab w:val="left" w:pos="2700"/>
                <w:tab w:val="left" w:pos="3420"/>
                <w:tab w:val="left" w:pos="3780"/>
                <w:tab w:val="left" w:pos="5760"/>
                <w:tab w:val="left" w:pos="7212"/>
              </w:tabs>
              <w:rPr>
                <w:ins w:id="1619" w:author="Hudler, Rob@Energy" w:date="2018-10-22T15:11:00Z"/>
                <w:rFonts w:cstheme="minorHAnsi"/>
                <w:sz w:val="20"/>
                <w:szCs w:val="20"/>
              </w:rPr>
            </w:pPr>
            <w:ins w:id="1620" w:author="Hudler, Rob@Energy" w:date="2018-10-22T15:11:00Z">
              <w:r w:rsidRPr="003F4127">
                <w:rPr>
                  <w:rFonts w:cstheme="minorHAnsi"/>
                  <w:sz w:val="20"/>
                  <w:szCs w:val="20"/>
                </w:rPr>
                <w:t>&lt;&lt;</w:t>
              </w:r>
            </w:ins>
            <w:ins w:id="1621" w:author="Hudler, Rob@Energy" w:date="2018-11-05T12:14:00Z">
              <w:r w:rsidRPr="003F4127">
                <w:rPr>
                  <w:rFonts w:cstheme="minorHAnsi"/>
                  <w:sz w:val="20"/>
                  <w:szCs w:val="20"/>
                </w:rPr>
                <w:t xml:space="preserve"> User Input must </w:t>
              </w:r>
            </w:ins>
            <w:ins w:id="1622" w:author="Hudler, Rob@Energy" w:date="2018-11-13T15:09:00Z">
              <w:r>
                <w:rPr>
                  <w:rFonts w:cstheme="minorHAnsi"/>
                  <w:sz w:val="20"/>
                  <w:szCs w:val="20"/>
                </w:rPr>
                <w:t>≥</w:t>
              </w:r>
            </w:ins>
            <w:ins w:id="1623" w:author="Hudler, Rob@Energy" w:date="2018-11-05T12:14:00Z">
              <w:r w:rsidRPr="003F4127">
                <w:rPr>
                  <w:rFonts w:cstheme="minorHAnsi"/>
                  <w:sz w:val="20"/>
                  <w:szCs w:val="20"/>
                </w:rPr>
                <w:t xml:space="preserve"> </w:t>
              </w:r>
            </w:ins>
            <w:ins w:id="1624" w:author="Hudler, Rob@Energy" w:date="2018-11-26T10:23:00Z">
              <w:r w:rsidRPr="00B56327">
                <w:rPr>
                  <w:rFonts w:eastAsia="Times New Roman" w:cs="Times New Roman"/>
                  <w:sz w:val="20"/>
                  <w:szCs w:val="20"/>
                </w:rPr>
                <w:t xml:space="preserve">Reference Value from </w:t>
              </w:r>
            </w:ins>
            <w:r>
              <w:rPr>
                <w:rFonts w:eastAsia="Times New Roman" w:cs="Times New Roman"/>
                <w:sz w:val="20"/>
                <w:szCs w:val="20"/>
              </w:rPr>
              <w:t>B05;</w:t>
            </w:r>
            <w:ins w:id="1625" w:author="Hudler, Rob@Energy" w:date="2018-11-26T10:23:00Z">
              <w:r>
                <w:rPr>
                  <w:rFonts w:eastAsia="Times New Roman" w:cs="Times New Roman"/>
                  <w:sz w:val="20"/>
                  <w:szCs w:val="20"/>
                </w:rPr>
                <w:t xml:space="preserve"> </w:t>
              </w:r>
              <w:r w:rsidRPr="00B56327">
                <w:rPr>
                  <w:rFonts w:eastAsia="Times New Roman" w:cs="Times New Roman"/>
                  <w:sz w:val="20"/>
                  <w:szCs w:val="20"/>
                </w:rPr>
                <w:t>Else = NA</w:t>
              </w:r>
              <w:r w:rsidRPr="00C071B0">
                <w:rPr>
                  <w:rFonts w:cstheme="minorHAnsi"/>
                  <w:sz w:val="20"/>
                  <w:szCs w:val="20"/>
                </w:rPr>
                <w:t xml:space="preserve"> </w:t>
              </w:r>
            </w:ins>
            <w:ins w:id="1626" w:author="Hudler, Rob@Energy" w:date="2018-10-22T15:11:00Z">
              <w:r w:rsidRPr="003F4127">
                <w:rPr>
                  <w:rFonts w:cstheme="minorHAnsi"/>
                  <w:sz w:val="20"/>
                  <w:szCs w:val="20"/>
                </w:rPr>
                <w:t>&gt;&gt;</w:t>
              </w:r>
            </w:ins>
          </w:p>
        </w:tc>
      </w:tr>
      <w:tr w:rsidR="00F5465E" w:rsidRPr="00C071B0" w14:paraId="23E28481" w14:textId="4FCE8EC8" w:rsidTr="000F0D46">
        <w:trPr>
          <w:ins w:id="1627" w:author="Hudler, Rob@Energy" w:date="2018-10-22T15:11:00Z"/>
        </w:trPr>
        <w:tc>
          <w:tcPr>
            <w:tcW w:w="1249" w:type="dxa"/>
            <w:tcPrChange w:id="1628" w:author="Hudler, Rob@Energy" w:date="2018-12-27T12:55:00Z">
              <w:tcPr>
                <w:tcW w:w="1249" w:type="dxa"/>
              </w:tcPr>
            </w:tcPrChange>
          </w:tcPr>
          <w:p w14:paraId="775C75A4" w14:textId="727B3333" w:rsidR="00F5465E" w:rsidRPr="003F4127" w:rsidRDefault="00F5465E" w:rsidP="00F5465E">
            <w:pPr>
              <w:jc w:val="center"/>
              <w:rPr>
                <w:ins w:id="1629" w:author="Hudler, Rob@Energy" w:date="2018-10-22T15:11:00Z"/>
                <w:rFonts w:cstheme="minorHAnsi"/>
                <w:sz w:val="20"/>
                <w:szCs w:val="20"/>
              </w:rPr>
            </w:pPr>
          </w:p>
        </w:tc>
        <w:tc>
          <w:tcPr>
            <w:tcW w:w="1806" w:type="dxa"/>
            <w:tcPrChange w:id="1630" w:author="Hudler, Rob@Energy" w:date="2018-12-27T12:55:00Z">
              <w:tcPr>
                <w:tcW w:w="1806" w:type="dxa"/>
              </w:tcPr>
            </w:tcPrChange>
          </w:tcPr>
          <w:p w14:paraId="3119FBAE" w14:textId="7B681818" w:rsidR="00F5465E" w:rsidRPr="003F4127" w:rsidRDefault="00F5465E" w:rsidP="00F5465E">
            <w:pPr>
              <w:jc w:val="center"/>
              <w:rPr>
                <w:ins w:id="1631" w:author="Hudler, Rob@Energy" w:date="2018-10-22T15:11:00Z"/>
                <w:rFonts w:cstheme="minorHAnsi"/>
                <w:sz w:val="20"/>
                <w:szCs w:val="20"/>
              </w:rPr>
            </w:pPr>
          </w:p>
        </w:tc>
        <w:tc>
          <w:tcPr>
            <w:tcW w:w="1105" w:type="dxa"/>
            <w:tcPrChange w:id="1632" w:author="Hudler, Rob@Energy" w:date="2018-12-27T12:55:00Z">
              <w:tcPr>
                <w:tcW w:w="1105" w:type="dxa"/>
              </w:tcPr>
            </w:tcPrChange>
          </w:tcPr>
          <w:p w14:paraId="4CD919A7" w14:textId="63715890" w:rsidR="00F5465E" w:rsidRPr="003F4127" w:rsidRDefault="00F5465E" w:rsidP="00F5465E">
            <w:pPr>
              <w:jc w:val="center"/>
              <w:rPr>
                <w:ins w:id="1633" w:author="Hudler, Rob@Energy" w:date="2018-10-22T15:11:00Z"/>
                <w:rFonts w:cstheme="minorHAnsi"/>
                <w:sz w:val="20"/>
                <w:szCs w:val="20"/>
              </w:rPr>
            </w:pPr>
          </w:p>
        </w:tc>
        <w:tc>
          <w:tcPr>
            <w:tcW w:w="1980" w:type="dxa"/>
            <w:tcPrChange w:id="1634" w:author="Hudler, Rob@Energy" w:date="2018-12-27T12:55:00Z">
              <w:tcPr>
                <w:tcW w:w="1980" w:type="dxa"/>
              </w:tcPr>
            </w:tcPrChange>
          </w:tcPr>
          <w:p w14:paraId="3FB9F489" w14:textId="0E5F724B" w:rsidR="00F5465E" w:rsidRPr="003F4127" w:rsidRDefault="00F5465E" w:rsidP="00F5465E">
            <w:pPr>
              <w:jc w:val="center"/>
              <w:rPr>
                <w:ins w:id="1635" w:author="Hudler, Rob@Energy" w:date="2018-10-22T15:11:00Z"/>
                <w:rFonts w:cstheme="minorHAnsi"/>
                <w:sz w:val="20"/>
                <w:szCs w:val="20"/>
              </w:rPr>
            </w:pPr>
          </w:p>
        </w:tc>
        <w:tc>
          <w:tcPr>
            <w:tcW w:w="8255" w:type="dxa"/>
            <w:tcPrChange w:id="1636" w:author="Hudler, Rob@Energy" w:date="2018-12-27T12:55:00Z">
              <w:tcPr>
                <w:tcW w:w="4655" w:type="dxa"/>
              </w:tcPr>
            </w:tcPrChange>
          </w:tcPr>
          <w:p w14:paraId="5BE6EF94" w14:textId="7EB062E3" w:rsidR="00F5465E" w:rsidRPr="003F4127" w:rsidRDefault="00F5465E" w:rsidP="00F5465E">
            <w:pPr>
              <w:jc w:val="center"/>
              <w:rPr>
                <w:ins w:id="1637" w:author="Hudler, Rob@Energy" w:date="2018-10-22T15:11:00Z"/>
                <w:rFonts w:cstheme="minorHAnsi"/>
                <w:sz w:val="20"/>
                <w:szCs w:val="20"/>
              </w:rPr>
            </w:pPr>
          </w:p>
        </w:tc>
      </w:tr>
    </w:tbl>
    <w:p w14:paraId="05E8710A" w14:textId="48FC03D0" w:rsidR="00B8409D" w:rsidRPr="003F4127" w:rsidRDefault="00B8409D" w:rsidP="006530E0">
      <w:pPr>
        <w:spacing w:after="0"/>
        <w:rPr>
          <w:ins w:id="1638" w:author="Hudler, Rob@Energy" w:date="2018-11-05T12:13:00Z"/>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5"/>
        <w:gridCol w:w="6216"/>
        <w:gridCol w:w="6219"/>
      </w:tblGrid>
      <w:tr w:rsidR="003C6986" w:rsidRPr="00C071B0" w14:paraId="3E4CF7C8" w14:textId="77777777" w:rsidTr="003F4127">
        <w:trPr>
          <w:cantSplit/>
          <w:trHeight w:val="144"/>
          <w:ins w:id="1639" w:author="Hudler, Rob@Energy" w:date="2018-11-05T12:13:00Z"/>
        </w:trPr>
        <w:tc>
          <w:tcPr>
            <w:tcW w:w="5000" w:type="pct"/>
            <w:gridSpan w:val="3"/>
            <w:tcBorders>
              <w:top w:val="single" w:sz="4" w:space="0" w:color="auto"/>
              <w:left w:val="single" w:sz="4" w:space="0" w:color="auto"/>
              <w:bottom w:val="single" w:sz="4" w:space="0" w:color="auto"/>
              <w:right w:val="single" w:sz="4" w:space="0" w:color="auto"/>
            </w:tcBorders>
          </w:tcPr>
          <w:p w14:paraId="34A52C50" w14:textId="54E73455" w:rsidR="003C6986" w:rsidRPr="00405CF9" w:rsidRDefault="00866555" w:rsidP="003C6986">
            <w:pPr>
              <w:keepNext/>
              <w:tabs>
                <w:tab w:val="left" w:pos="2160"/>
                <w:tab w:val="left" w:pos="2700"/>
                <w:tab w:val="left" w:pos="3420"/>
                <w:tab w:val="left" w:pos="3780"/>
                <w:tab w:val="left" w:pos="5760"/>
                <w:tab w:val="left" w:pos="7212"/>
              </w:tabs>
              <w:spacing w:after="0" w:line="240" w:lineRule="auto"/>
              <w:rPr>
                <w:ins w:id="1640" w:author="Hudler, Rob@Energy" w:date="2018-11-05T12:13:00Z"/>
                <w:rFonts w:eastAsia="Calibri" w:cstheme="minorHAnsi"/>
                <w:b/>
                <w:sz w:val="20"/>
                <w:szCs w:val="20"/>
              </w:rPr>
            </w:pPr>
            <w:ins w:id="1641" w:author="Hudler, Rob@Energy" w:date="2018-11-05T14:07:00Z">
              <w:r w:rsidRPr="00405CF9">
                <w:rPr>
                  <w:rFonts w:eastAsia="Calibri" w:cstheme="minorHAnsi"/>
                  <w:b/>
                  <w:sz w:val="20"/>
                  <w:szCs w:val="20"/>
                </w:rPr>
                <w:t>D</w:t>
              </w:r>
            </w:ins>
            <w:ins w:id="1642" w:author="Hudler, Rob@Energy" w:date="2018-11-05T12:13:00Z">
              <w:r w:rsidR="003C6986" w:rsidRPr="00405CF9">
                <w:rPr>
                  <w:rFonts w:eastAsia="Calibri" w:cstheme="minorHAnsi"/>
                  <w:b/>
                  <w:sz w:val="20"/>
                  <w:szCs w:val="20"/>
                </w:rPr>
                <w:t xml:space="preserve">. Design </w:t>
              </w:r>
            </w:ins>
            <w:ins w:id="1643" w:author="Hudler, Rob@Energy" w:date="2018-11-15T11:32:00Z">
              <w:r w:rsidR="000174F5">
                <w:rPr>
                  <w:rFonts w:eastAsia="Calibri" w:cstheme="minorHAnsi"/>
                  <w:b/>
                  <w:sz w:val="20"/>
                  <w:szCs w:val="20"/>
                </w:rPr>
                <w:t xml:space="preserve">Central </w:t>
              </w:r>
            </w:ins>
            <w:ins w:id="1644" w:author="Hudler, Rob@Energy" w:date="2018-11-05T12:13:00Z">
              <w:r w:rsidR="003C6986" w:rsidRPr="00405CF9">
                <w:rPr>
                  <w:rFonts w:eastAsia="Calibri" w:cstheme="minorHAnsi"/>
                  <w:b/>
                  <w:sz w:val="20"/>
                  <w:szCs w:val="20"/>
                </w:rPr>
                <w:t>Water Heating Distribution Systems Information</w:t>
              </w:r>
            </w:ins>
          </w:p>
          <w:p w14:paraId="3FA1D3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ins w:id="1645" w:author="Hudler, Rob@Energy" w:date="2018-11-05T12:13:00Z"/>
                <w:rFonts w:eastAsia="Calibri" w:cstheme="minorHAnsi"/>
                <w:b/>
                <w:sz w:val="20"/>
                <w:szCs w:val="20"/>
              </w:rPr>
            </w:pPr>
            <w:ins w:id="1646" w:author="Hudler, Rob@Energy" w:date="2018-11-05T12:13:00Z">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ins>
          </w:p>
        </w:tc>
      </w:tr>
      <w:tr w:rsidR="003C6986" w:rsidRPr="00C071B0" w14:paraId="12A7818E" w14:textId="77777777" w:rsidTr="003F4127">
        <w:trPr>
          <w:cantSplit/>
          <w:trHeight w:val="144"/>
          <w:ins w:id="1647" w:author="Hudler, Rob@Energy" w:date="2018-11-05T12:13:00Z"/>
        </w:trPr>
        <w:tc>
          <w:tcPr>
            <w:tcW w:w="679" w:type="pct"/>
            <w:tcBorders>
              <w:top w:val="single" w:sz="4" w:space="0" w:color="auto"/>
              <w:left w:val="single" w:sz="4" w:space="0" w:color="auto"/>
              <w:bottom w:val="single" w:sz="4" w:space="0" w:color="auto"/>
              <w:right w:val="single" w:sz="4" w:space="0" w:color="auto"/>
            </w:tcBorders>
            <w:vAlign w:val="center"/>
          </w:tcPr>
          <w:p w14:paraId="29CA79B7"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48" w:author="Hudler, Rob@Energy" w:date="2018-11-05T12:13:00Z"/>
                <w:rFonts w:eastAsia="Times New Roman" w:cstheme="minorHAnsi"/>
                <w:sz w:val="20"/>
                <w:szCs w:val="20"/>
              </w:rPr>
            </w:pPr>
            <w:ins w:id="1649" w:author="Hudler, Rob@Energy" w:date="2018-11-05T12:13:00Z">
              <w:r w:rsidRPr="003F4127">
                <w:rPr>
                  <w:rFonts w:eastAsia="Times New Roman" w:cstheme="minorHAnsi"/>
                  <w:sz w:val="20"/>
                  <w:szCs w:val="20"/>
                </w:rPr>
                <w:t>01</w:t>
              </w:r>
            </w:ins>
          </w:p>
        </w:tc>
        <w:tc>
          <w:tcPr>
            <w:tcW w:w="2160" w:type="pct"/>
            <w:tcBorders>
              <w:top w:val="single" w:sz="4" w:space="0" w:color="auto"/>
              <w:left w:val="single" w:sz="4" w:space="0" w:color="auto"/>
              <w:bottom w:val="single" w:sz="4" w:space="0" w:color="auto"/>
              <w:right w:val="single" w:sz="4" w:space="0" w:color="auto"/>
            </w:tcBorders>
            <w:vAlign w:val="center"/>
          </w:tcPr>
          <w:p w14:paraId="57AC34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50" w:author="Hudler, Rob@Energy" w:date="2018-11-05T12:13:00Z"/>
                <w:rFonts w:eastAsia="Times New Roman" w:cstheme="minorHAnsi"/>
                <w:sz w:val="20"/>
                <w:szCs w:val="20"/>
              </w:rPr>
            </w:pPr>
            <w:ins w:id="1651" w:author="Hudler, Rob@Energy" w:date="2018-11-05T12:13:00Z">
              <w:r w:rsidRPr="003F4127">
                <w:rPr>
                  <w:rFonts w:eastAsia="Times New Roman" w:cstheme="minorHAnsi"/>
                  <w:sz w:val="20"/>
                  <w:szCs w:val="20"/>
                </w:rPr>
                <w:t>02</w:t>
              </w:r>
            </w:ins>
          </w:p>
        </w:tc>
        <w:tc>
          <w:tcPr>
            <w:tcW w:w="2161" w:type="pct"/>
            <w:tcBorders>
              <w:top w:val="single" w:sz="4" w:space="0" w:color="auto"/>
              <w:left w:val="single" w:sz="4" w:space="0" w:color="auto"/>
              <w:bottom w:val="single" w:sz="4" w:space="0" w:color="auto"/>
              <w:right w:val="single" w:sz="4" w:space="0" w:color="auto"/>
            </w:tcBorders>
            <w:vAlign w:val="center"/>
          </w:tcPr>
          <w:p w14:paraId="0478357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52" w:author="Hudler, Rob@Energy" w:date="2018-11-05T12:13:00Z"/>
                <w:rFonts w:eastAsia="Times New Roman" w:cstheme="minorHAnsi"/>
                <w:sz w:val="20"/>
                <w:szCs w:val="20"/>
              </w:rPr>
            </w:pPr>
            <w:ins w:id="1653" w:author="Hudler, Rob@Energy" w:date="2018-11-05T12:13:00Z">
              <w:r w:rsidRPr="003F4127">
                <w:rPr>
                  <w:rFonts w:eastAsia="Times New Roman" w:cstheme="minorHAnsi"/>
                  <w:sz w:val="20"/>
                  <w:szCs w:val="20"/>
                </w:rPr>
                <w:t>03</w:t>
              </w:r>
            </w:ins>
          </w:p>
        </w:tc>
      </w:tr>
      <w:tr w:rsidR="003C6986" w:rsidRPr="00C071B0" w14:paraId="5A12F641" w14:textId="77777777" w:rsidTr="003F4127">
        <w:trPr>
          <w:cantSplit/>
          <w:trHeight w:val="144"/>
          <w:ins w:id="1654" w:author="Hudler, Rob@Energy" w:date="2018-11-05T12:13:00Z"/>
        </w:trPr>
        <w:tc>
          <w:tcPr>
            <w:tcW w:w="679" w:type="pct"/>
            <w:tcBorders>
              <w:top w:val="single" w:sz="4" w:space="0" w:color="auto"/>
              <w:left w:val="single" w:sz="4" w:space="0" w:color="auto"/>
              <w:bottom w:val="single" w:sz="4" w:space="0" w:color="auto"/>
              <w:right w:val="single" w:sz="4" w:space="0" w:color="auto"/>
            </w:tcBorders>
            <w:vAlign w:val="bottom"/>
          </w:tcPr>
          <w:p w14:paraId="3F21D2F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55" w:author="Hudler, Rob@Energy" w:date="2018-11-05T12:13:00Z"/>
                <w:rFonts w:eastAsia="Times New Roman" w:cstheme="minorHAnsi"/>
                <w:sz w:val="20"/>
                <w:szCs w:val="20"/>
              </w:rPr>
            </w:pPr>
            <w:ins w:id="1656" w:author="Hudler, Rob@Energy" w:date="2018-11-05T12:13:00Z">
              <w:r w:rsidRPr="003F4127">
                <w:rPr>
                  <w:rFonts w:eastAsia="Times New Roman" w:cstheme="minorHAnsi"/>
                  <w:sz w:val="20"/>
                  <w:szCs w:val="20"/>
                </w:rPr>
                <w:t>Water Heating System ID or Name</w:t>
              </w:r>
            </w:ins>
          </w:p>
        </w:tc>
        <w:tc>
          <w:tcPr>
            <w:tcW w:w="2160" w:type="pct"/>
            <w:tcBorders>
              <w:top w:val="single" w:sz="4" w:space="0" w:color="auto"/>
              <w:left w:val="single" w:sz="4" w:space="0" w:color="auto"/>
              <w:bottom w:val="single" w:sz="4" w:space="0" w:color="auto"/>
              <w:right w:val="single" w:sz="4" w:space="0" w:color="auto"/>
            </w:tcBorders>
            <w:vAlign w:val="bottom"/>
          </w:tcPr>
          <w:p w14:paraId="0FA7384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57" w:author="Hudler, Rob@Energy" w:date="2018-11-05T12:13:00Z"/>
                <w:rFonts w:eastAsia="Times New Roman" w:cstheme="minorHAnsi"/>
                <w:sz w:val="20"/>
                <w:szCs w:val="20"/>
              </w:rPr>
            </w:pPr>
            <w:ins w:id="1658" w:author="Hudler, Rob@Energy" w:date="2018-11-05T12:13:00Z">
              <w:r w:rsidRPr="003F4127">
                <w:rPr>
                  <w:rFonts w:eastAsia="Times New Roman" w:cstheme="minorHAnsi"/>
                  <w:sz w:val="20"/>
                  <w:szCs w:val="20"/>
                </w:rPr>
                <w:t xml:space="preserve">Central DHW System </w:t>
              </w:r>
            </w:ins>
          </w:p>
          <w:p w14:paraId="1D26E0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59" w:author="Hudler, Rob@Energy" w:date="2018-11-05T12:13:00Z"/>
                <w:rFonts w:eastAsia="Times New Roman" w:cstheme="minorHAnsi"/>
                <w:sz w:val="20"/>
                <w:szCs w:val="20"/>
              </w:rPr>
            </w:pPr>
            <w:ins w:id="1660" w:author="Hudler, Rob@Energy" w:date="2018-11-05T12:13:00Z">
              <w:r w:rsidRPr="003F4127">
                <w:rPr>
                  <w:rFonts w:eastAsia="Times New Roman" w:cstheme="minorHAnsi"/>
                  <w:sz w:val="20"/>
                  <w:szCs w:val="20"/>
                </w:rPr>
                <w:t>Distribution Type</w:t>
              </w:r>
            </w:ins>
          </w:p>
        </w:tc>
        <w:tc>
          <w:tcPr>
            <w:tcW w:w="2161" w:type="pct"/>
            <w:tcBorders>
              <w:top w:val="single" w:sz="4" w:space="0" w:color="auto"/>
              <w:left w:val="single" w:sz="4" w:space="0" w:color="auto"/>
              <w:bottom w:val="single" w:sz="4" w:space="0" w:color="auto"/>
              <w:right w:val="single" w:sz="4" w:space="0" w:color="auto"/>
            </w:tcBorders>
            <w:vAlign w:val="bottom"/>
          </w:tcPr>
          <w:p w14:paraId="778DA61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61" w:author="Hudler, Rob@Energy" w:date="2018-11-05T12:13:00Z"/>
                <w:rFonts w:eastAsia="Times New Roman" w:cstheme="minorHAnsi"/>
                <w:sz w:val="20"/>
                <w:szCs w:val="20"/>
              </w:rPr>
            </w:pPr>
            <w:ins w:id="1662" w:author="Hudler, Rob@Energy" w:date="2018-11-05T12:13:00Z">
              <w:r w:rsidRPr="003F4127">
                <w:rPr>
                  <w:rFonts w:eastAsia="Times New Roman" w:cstheme="minorHAnsi"/>
                  <w:sz w:val="20"/>
                  <w:szCs w:val="20"/>
                </w:rPr>
                <w:t>Dwelling Unit DHW System</w:t>
              </w:r>
            </w:ins>
          </w:p>
          <w:p w14:paraId="102AEEA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63" w:author="Hudler, Rob@Energy" w:date="2018-11-05T12:13:00Z"/>
                <w:rFonts w:eastAsia="Times New Roman" w:cstheme="minorHAnsi"/>
                <w:sz w:val="20"/>
                <w:szCs w:val="20"/>
              </w:rPr>
            </w:pPr>
            <w:ins w:id="1664" w:author="Hudler, Rob@Energy" w:date="2018-11-05T12:13:00Z">
              <w:r w:rsidRPr="003F4127">
                <w:rPr>
                  <w:rFonts w:eastAsia="Times New Roman" w:cstheme="minorHAnsi"/>
                  <w:sz w:val="20"/>
                  <w:szCs w:val="20"/>
                </w:rPr>
                <w:t>Distribution Type</w:t>
              </w:r>
            </w:ins>
          </w:p>
        </w:tc>
      </w:tr>
      <w:tr w:rsidR="003C6986" w:rsidRPr="00C071B0" w14:paraId="6BF773F5" w14:textId="77777777" w:rsidTr="003F4127">
        <w:trPr>
          <w:cantSplit/>
          <w:trHeight w:val="144"/>
          <w:ins w:id="1665" w:author="Hudler, Rob@Energy" w:date="2018-11-05T12:13:00Z"/>
        </w:trPr>
        <w:tc>
          <w:tcPr>
            <w:tcW w:w="679" w:type="pct"/>
            <w:tcBorders>
              <w:top w:val="single" w:sz="4" w:space="0" w:color="auto"/>
              <w:left w:val="single" w:sz="4" w:space="0" w:color="auto"/>
              <w:bottom w:val="single" w:sz="4" w:space="0" w:color="auto"/>
              <w:right w:val="single" w:sz="4" w:space="0" w:color="auto"/>
            </w:tcBorders>
            <w:vAlign w:val="center"/>
          </w:tcPr>
          <w:p w14:paraId="247DF72D" w14:textId="69E83AC0" w:rsidR="003C6986"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ins w:id="1666" w:author="Hudler, Rob@Energy" w:date="2018-11-05T12:13:00Z"/>
                <w:rFonts w:eastAsia="Times New Roman" w:cstheme="minorHAnsi"/>
                <w:sz w:val="20"/>
                <w:szCs w:val="20"/>
              </w:rPr>
            </w:pPr>
            <w:ins w:id="1667" w:author="Hudler, Rob@Energy" w:date="2018-11-05T14:15:00Z">
              <w:r w:rsidRPr="003F4127">
                <w:rPr>
                  <w:rFonts w:cstheme="minorHAnsi"/>
                  <w:sz w:val="20"/>
                  <w:szCs w:val="20"/>
                </w:rPr>
                <w:t xml:space="preserve">&lt;&lt;reference values from </w:t>
              </w:r>
            </w:ins>
            <w:r w:rsidR="002B2D96">
              <w:rPr>
                <w:rFonts w:cstheme="minorHAnsi"/>
                <w:sz w:val="20"/>
                <w:szCs w:val="20"/>
              </w:rPr>
              <w:t>B01</w:t>
            </w:r>
            <w:ins w:id="1668" w:author="Hudler, Rob@Energy" w:date="2018-11-05T14:15:00Z">
              <w:r w:rsidRPr="003F4127">
                <w:rPr>
                  <w:rFonts w:cstheme="minorHAnsi"/>
                  <w:sz w:val="20"/>
                  <w:szCs w:val="20"/>
                </w:rPr>
                <w:t>&gt;&gt;</w:t>
              </w:r>
            </w:ins>
          </w:p>
        </w:tc>
        <w:tc>
          <w:tcPr>
            <w:tcW w:w="2160" w:type="pct"/>
            <w:tcBorders>
              <w:top w:val="single" w:sz="4" w:space="0" w:color="auto"/>
              <w:left w:val="single" w:sz="4" w:space="0" w:color="auto"/>
              <w:bottom w:val="single" w:sz="4" w:space="0" w:color="auto"/>
              <w:right w:val="single" w:sz="4" w:space="0" w:color="auto"/>
            </w:tcBorders>
            <w:vAlign w:val="bottom"/>
          </w:tcPr>
          <w:p w14:paraId="0F8051D7" w14:textId="5C146BCA"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669" w:author="Hudler, Rob@Energy" w:date="2018-11-05T12:13:00Z"/>
                <w:rFonts w:eastAsia="Times New Roman" w:cstheme="minorHAnsi"/>
                <w:sz w:val="20"/>
                <w:szCs w:val="20"/>
              </w:rPr>
            </w:pPr>
            <w:ins w:id="1670" w:author="Hudler, Rob@Energy" w:date="2018-11-05T12:13:00Z">
              <w:r w:rsidRPr="003F4127">
                <w:rPr>
                  <w:rFonts w:eastAsia="Times New Roman" w:cstheme="minorHAnsi"/>
                  <w:sz w:val="20"/>
                  <w:szCs w:val="20"/>
                </w:rPr>
                <w:t>&lt;&lt;reference values from CF1R</w:t>
              </w:r>
            </w:ins>
            <w:r w:rsidR="00F67E4E">
              <w:rPr>
                <w:rFonts w:eastAsia="Times New Roman" w:cstheme="minorHAnsi"/>
                <w:sz w:val="20"/>
                <w:szCs w:val="20"/>
              </w:rPr>
              <w:t>-PRF</w:t>
            </w:r>
            <w:ins w:id="1671" w:author="Hudler, Rob@Energy" w:date="2018-11-05T12:13:00Z">
              <w:r w:rsidRPr="003F4127">
                <w:rPr>
                  <w:rFonts w:eastAsia="Times New Roman" w:cstheme="minorHAnsi"/>
                  <w:sz w:val="20"/>
                  <w:szCs w:val="20"/>
                </w:rPr>
                <w:t>.  Allowed values are</w:t>
              </w:r>
            </w:ins>
          </w:p>
          <w:p w14:paraId="7EDCDB87"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672" w:author="Hudler, Rob@Energy" w:date="2018-11-05T12:13:00Z"/>
                <w:rFonts w:eastAsia="Times New Roman" w:cstheme="minorHAnsi"/>
                <w:sz w:val="20"/>
                <w:szCs w:val="20"/>
              </w:rPr>
            </w:pPr>
            <w:ins w:id="1673" w:author="Hudler, Rob@Energy" w:date="2018-11-05T12:13:00Z">
              <w:r w:rsidRPr="003F4127">
                <w:rPr>
                  <w:rFonts w:eastAsia="Times New Roman" w:cstheme="minorHAnsi"/>
                  <w:sz w:val="20"/>
                  <w:szCs w:val="20"/>
                </w:rPr>
                <w:t>* Multi-family: Recirculating with temperature modulation;</w:t>
              </w:r>
            </w:ins>
          </w:p>
          <w:p w14:paraId="7041646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674" w:author="Hudler, Rob@Energy" w:date="2018-11-05T12:13:00Z"/>
                <w:rFonts w:eastAsia="Times New Roman" w:cstheme="minorHAnsi"/>
                <w:sz w:val="20"/>
                <w:szCs w:val="20"/>
              </w:rPr>
            </w:pPr>
            <w:ins w:id="1675" w:author="Hudler, Rob@Energy" w:date="2018-11-05T12:13:00Z">
              <w:r w:rsidRPr="003F4127">
                <w:rPr>
                  <w:rFonts w:eastAsia="Times New Roman" w:cstheme="minorHAnsi"/>
                  <w:sz w:val="20"/>
                  <w:szCs w:val="20"/>
                </w:rPr>
                <w:t>* Multi-family: Recirculating with temperature modulation and monitoring;</w:t>
              </w:r>
            </w:ins>
          </w:p>
          <w:p w14:paraId="1FFC58E2"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676" w:author="Hudler, Rob@Energy" w:date="2018-11-05T12:13:00Z"/>
                <w:rFonts w:eastAsia="Times New Roman" w:cstheme="minorHAnsi"/>
                <w:sz w:val="20"/>
                <w:szCs w:val="20"/>
              </w:rPr>
            </w:pPr>
            <w:ins w:id="1677" w:author="Hudler, Rob@Energy" w:date="2018-11-05T12:13:00Z">
              <w:r w:rsidRPr="003F4127">
                <w:rPr>
                  <w:rFonts w:eastAsia="Times New Roman" w:cstheme="minorHAnsi"/>
                  <w:sz w:val="20"/>
                  <w:szCs w:val="20"/>
                </w:rPr>
                <w:t>* Multi-family: Recirculating demand control;</w:t>
              </w:r>
            </w:ins>
          </w:p>
          <w:p w14:paraId="77EBD61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678" w:author="Hudler, Rob@Energy" w:date="2018-11-05T12:13:00Z"/>
                <w:rFonts w:eastAsia="Times New Roman" w:cstheme="minorHAnsi"/>
                <w:sz w:val="20"/>
                <w:szCs w:val="20"/>
              </w:rPr>
            </w:pPr>
            <w:ins w:id="1679" w:author="Hudler, Rob@Energy" w:date="2018-11-05T12:13:00Z">
              <w:r w:rsidRPr="003F4127">
                <w:rPr>
                  <w:rFonts w:eastAsia="Times New Roman" w:cstheme="minorHAnsi"/>
                  <w:sz w:val="20"/>
                  <w:szCs w:val="20"/>
                </w:rPr>
                <w:t>* Multi-family: Recirculating with no control (continuous pumping)</w:t>
              </w:r>
            </w:ins>
          </w:p>
          <w:p w14:paraId="07668E7D" w14:textId="7D9017C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680" w:author="Hudler, Rob@Energy" w:date="2018-11-05T12:13:00Z"/>
                <w:rFonts w:eastAsia="Times New Roman" w:cstheme="minorHAnsi"/>
                <w:sz w:val="20"/>
                <w:szCs w:val="20"/>
              </w:rPr>
            </w:pPr>
            <w:ins w:id="1681" w:author="Hudler, Rob@Energy" w:date="2018-11-05T12:13:00Z">
              <w:r w:rsidRPr="003F4127">
                <w:rPr>
                  <w:rFonts w:eastAsia="Times New Roman" w:cstheme="minorHAnsi"/>
                  <w:sz w:val="20"/>
                  <w:szCs w:val="20"/>
                </w:rPr>
                <w:t xml:space="preserve">*Multi-family: No loops or </w:t>
              </w:r>
              <w:proofErr w:type="spellStart"/>
              <w:r w:rsidRPr="003F4127">
                <w:rPr>
                  <w:rFonts w:eastAsia="Times New Roman" w:cstheme="minorHAnsi"/>
                  <w:sz w:val="20"/>
                  <w:szCs w:val="20"/>
                </w:rPr>
                <w:t>recirc</w:t>
              </w:r>
              <w:proofErr w:type="spellEnd"/>
              <w:r w:rsidRPr="003F4127">
                <w:rPr>
                  <w:rFonts w:eastAsia="Times New Roman" w:cstheme="minorHAnsi"/>
                  <w:sz w:val="20"/>
                  <w:szCs w:val="20"/>
                </w:rPr>
                <w:t xml:space="preserve"> pump &gt;&gt;</w:t>
              </w:r>
            </w:ins>
          </w:p>
        </w:tc>
        <w:tc>
          <w:tcPr>
            <w:tcW w:w="2161" w:type="pct"/>
            <w:tcBorders>
              <w:top w:val="single" w:sz="4" w:space="0" w:color="auto"/>
              <w:left w:val="single" w:sz="4" w:space="0" w:color="auto"/>
              <w:bottom w:val="single" w:sz="4" w:space="0" w:color="auto"/>
              <w:right w:val="single" w:sz="4" w:space="0" w:color="auto"/>
            </w:tcBorders>
            <w:vAlign w:val="bottom"/>
          </w:tcPr>
          <w:p w14:paraId="1D6E1D03" w14:textId="0F091EF9" w:rsidR="003C6986" w:rsidRPr="003F4127" w:rsidRDefault="003C6986" w:rsidP="00F67E4E">
            <w:pPr>
              <w:keepNext/>
              <w:tabs>
                <w:tab w:val="left" w:pos="2160"/>
                <w:tab w:val="left" w:pos="2700"/>
                <w:tab w:val="left" w:pos="3420"/>
                <w:tab w:val="left" w:pos="3780"/>
                <w:tab w:val="left" w:pos="5760"/>
                <w:tab w:val="left" w:pos="7212"/>
              </w:tabs>
              <w:spacing w:after="0" w:line="240" w:lineRule="auto"/>
              <w:contextualSpacing/>
              <w:rPr>
                <w:ins w:id="1682" w:author="Hudler, Rob@Energy" w:date="2018-11-05T12:13:00Z"/>
                <w:rFonts w:eastAsia="Times New Roman" w:cstheme="minorHAnsi"/>
                <w:sz w:val="20"/>
                <w:szCs w:val="20"/>
              </w:rPr>
            </w:pPr>
            <w:ins w:id="1683" w:author="Hudler, Rob@Energy" w:date="2018-11-05T12:13:00Z">
              <w:r w:rsidRPr="003F4127">
                <w:rPr>
                  <w:rFonts w:eastAsia="Times New Roman" w:cstheme="minorHAnsi"/>
                  <w:sz w:val="20"/>
                  <w:szCs w:val="20"/>
                </w:rPr>
                <w:t>&lt;&lt;</w:t>
              </w:r>
            </w:ins>
            <w:r w:rsidR="00F67E4E">
              <w:rPr>
                <w:rFonts w:eastAsia="Times New Roman" w:cstheme="minorHAnsi"/>
                <w:sz w:val="20"/>
                <w:szCs w:val="20"/>
              </w:rPr>
              <w:t xml:space="preserve">D03 = </w:t>
            </w:r>
          </w:p>
          <w:p w14:paraId="3690CC39" w14:textId="69BF03FC"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ins w:id="1684" w:author="Hudler, Rob@Energy" w:date="2018-11-05T12:13:00Z"/>
                <w:rFonts w:eastAsia="Times New Roman" w:cstheme="minorHAnsi"/>
                <w:sz w:val="20"/>
                <w:szCs w:val="20"/>
              </w:rPr>
            </w:pPr>
            <w:ins w:id="1685" w:author="Hudler, Rob@Energy" w:date="2018-11-05T12:13:00Z">
              <w:r w:rsidRPr="003F4127">
                <w:rPr>
                  <w:rFonts w:eastAsia="Times New Roman" w:cstheme="minorHAnsi"/>
                  <w:sz w:val="20"/>
                  <w:szCs w:val="20"/>
                </w:rPr>
                <w:t>*Standard Distribution System &gt;&gt;</w:t>
              </w:r>
            </w:ins>
          </w:p>
        </w:tc>
      </w:tr>
      <w:tr w:rsidR="003C6986" w:rsidRPr="00C071B0" w14:paraId="549C12C9" w14:textId="77777777" w:rsidTr="003F4127">
        <w:trPr>
          <w:cantSplit/>
          <w:trHeight w:val="144"/>
          <w:ins w:id="1686" w:author="Hudler, Rob@Energy" w:date="2018-11-05T12:13:00Z"/>
        </w:trPr>
        <w:tc>
          <w:tcPr>
            <w:tcW w:w="679" w:type="pct"/>
            <w:tcBorders>
              <w:top w:val="single" w:sz="4" w:space="0" w:color="auto"/>
              <w:left w:val="single" w:sz="4" w:space="0" w:color="auto"/>
              <w:bottom w:val="single" w:sz="4" w:space="0" w:color="auto"/>
              <w:right w:val="single" w:sz="4" w:space="0" w:color="auto"/>
            </w:tcBorders>
            <w:vAlign w:val="center"/>
          </w:tcPr>
          <w:p w14:paraId="0F28624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87" w:author="Hudler, Rob@Energy" w:date="2018-11-05T12:13:00Z"/>
                <w:rFonts w:eastAsia="Times New Roman" w:cstheme="minorHAnsi"/>
                <w:sz w:val="20"/>
                <w:szCs w:val="20"/>
              </w:rPr>
            </w:pPr>
          </w:p>
        </w:tc>
        <w:tc>
          <w:tcPr>
            <w:tcW w:w="2160" w:type="pct"/>
            <w:tcBorders>
              <w:top w:val="single" w:sz="4" w:space="0" w:color="auto"/>
              <w:left w:val="single" w:sz="4" w:space="0" w:color="auto"/>
              <w:bottom w:val="single" w:sz="4" w:space="0" w:color="auto"/>
              <w:right w:val="single" w:sz="4" w:space="0" w:color="auto"/>
            </w:tcBorders>
            <w:vAlign w:val="bottom"/>
          </w:tcPr>
          <w:p w14:paraId="1B4E5951"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rPr>
                <w:ins w:id="1688" w:author="Hudler, Rob@Energy" w:date="2018-11-05T12:13:00Z"/>
                <w:rFonts w:eastAsia="Times New Roman" w:cstheme="minorHAnsi"/>
                <w:sz w:val="20"/>
                <w:szCs w:val="20"/>
              </w:rPr>
            </w:pPr>
          </w:p>
        </w:tc>
        <w:tc>
          <w:tcPr>
            <w:tcW w:w="2161" w:type="pct"/>
            <w:tcBorders>
              <w:top w:val="single" w:sz="4" w:space="0" w:color="auto"/>
              <w:left w:val="single" w:sz="4" w:space="0" w:color="auto"/>
              <w:bottom w:val="single" w:sz="4" w:space="0" w:color="auto"/>
              <w:right w:val="single" w:sz="4" w:space="0" w:color="auto"/>
            </w:tcBorders>
            <w:vAlign w:val="center"/>
          </w:tcPr>
          <w:p w14:paraId="27C53C0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ins w:id="1689" w:author="Hudler, Rob@Energy" w:date="2018-11-05T12:13:00Z"/>
                <w:rFonts w:eastAsia="Times New Roman" w:cstheme="minorHAnsi"/>
                <w:sz w:val="20"/>
                <w:szCs w:val="20"/>
              </w:rPr>
            </w:pPr>
          </w:p>
        </w:tc>
      </w:tr>
    </w:tbl>
    <w:p w14:paraId="072B2399" w14:textId="77777777" w:rsidR="003C6986" w:rsidRPr="003F4127" w:rsidRDefault="003C6986" w:rsidP="006530E0">
      <w:pPr>
        <w:spacing w:after="0"/>
        <w:rPr>
          <w:ins w:id="1690" w:author="Hudler, Rob@Energy" w:date="2018-10-22T15:07:00Z"/>
          <w:rFonts w:cstheme="minorHAnsi"/>
          <w:sz w:val="20"/>
          <w:szCs w:val="20"/>
        </w:rPr>
      </w:pPr>
    </w:p>
    <w:p w14:paraId="041A0193" w14:textId="7F75C8D9" w:rsidR="00B8409D" w:rsidRPr="003F4127" w:rsidDel="00B8409D" w:rsidRDefault="00B8409D" w:rsidP="006530E0">
      <w:pPr>
        <w:spacing w:after="0"/>
        <w:rPr>
          <w:del w:id="1691" w:author="Hudler, Rob@Energy" w:date="2018-10-22T15:07:00Z"/>
          <w:rFonts w:cstheme="minorHAnsi"/>
          <w:sz w:val="20"/>
          <w:szCs w:val="20"/>
        </w:rPr>
      </w:pPr>
    </w:p>
    <w:p w14:paraId="4FCB0459" w14:textId="20D1831F" w:rsidR="006B1CAD" w:rsidRPr="003F4127" w:rsidDel="00B8409D" w:rsidRDefault="006B1CAD" w:rsidP="006530E0">
      <w:pPr>
        <w:spacing w:after="0"/>
        <w:rPr>
          <w:del w:id="1692" w:author="Hudler, Rob@Energy" w:date="2018-10-22T15:07:00Z"/>
          <w:rFonts w:cstheme="minorHAnsi"/>
          <w:sz w:val="20"/>
          <w:szCs w:val="20"/>
        </w:rPr>
        <w:sectPr w:rsidR="006B1CAD" w:rsidRPr="003F4127" w:rsidDel="00B8409D" w:rsidSect="006B1CAD">
          <w:headerReference w:type="first" r:id="rId15"/>
          <w:footerReference w:type="first" r:id="rId16"/>
          <w:pgSz w:w="12240" w:h="15840"/>
          <w:pgMar w:top="720" w:right="720" w:bottom="720" w:left="720" w:header="720" w:footer="720" w:gutter="0"/>
          <w:pgNumType w:start="1"/>
          <w:cols w:space="720"/>
          <w:titlePg/>
          <w:docGrid w:linePitch="360"/>
        </w:sectPr>
      </w:pPr>
    </w:p>
    <w:tbl>
      <w:tblPr>
        <w:tblStyle w:val="TableGrid"/>
        <w:tblW w:w="0" w:type="auto"/>
        <w:tblLook w:val="04A0" w:firstRow="1" w:lastRow="0" w:firstColumn="1" w:lastColumn="0" w:noHBand="0" w:noVBand="1"/>
      </w:tblPr>
      <w:tblGrid>
        <w:gridCol w:w="3578"/>
        <w:gridCol w:w="3580"/>
        <w:gridCol w:w="3613"/>
        <w:gridCol w:w="3619"/>
      </w:tblGrid>
      <w:tr w:rsidR="00137989" w:rsidRPr="00C071B0" w:rsidDel="00B8409D" w14:paraId="512B4A32" w14:textId="085C0297" w:rsidTr="00EE6B2F">
        <w:trPr>
          <w:del w:id="1693" w:author="Hudler, Rob@Energy" w:date="2018-10-22T15:11:00Z"/>
        </w:trPr>
        <w:tc>
          <w:tcPr>
            <w:tcW w:w="14390" w:type="dxa"/>
            <w:gridSpan w:val="4"/>
          </w:tcPr>
          <w:p w14:paraId="1ADB9569" w14:textId="4298FF40" w:rsidR="00137989" w:rsidRPr="00D42D0F" w:rsidDel="00B8409D" w:rsidRDefault="00EE6B2F" w:rsidP="00B740EF">
            <w:pPr>
              <w:rPr>
                <w:del w:id="1694" w:author="Hudler, Rob@Energy" w:date="2018-10-22T15:11:00Z"/>
                <w:rFonts w:cstheme="minorHAnsi"/>
                <w:b/>
                <w:sz w:val="20"/>
                <w:szCs w:val="20"/>
              </w:rPr>
            </w:pPr>
            <w:del w:id="1695" w:author="Hudler, Rob@Energy" w:date="2018-10-22T15:11:00Z">
              <w:r w:rsidRPr="00405CF9" w:rsidDel="00B8409D">
                <w:rPr>
                  <w:rFonts w:cstheme="minorHAnsi"/>
                  <w:b/>
                  <w:sz w:val="20"/>
                  <w:szCs w:val="20"/>
                </w:rPr>
                <w:delText>A</w:delText>
              </w:r>
              <w:r w:rsidR="00137989" w:rsidRPr="00405CF9" w:rsidDel="00B8409D">
                <w:rPr>
                  <w:rFonts w:cstheme="minorHAnsi"/>
                  <w:b/>
                  <w:sz w:val="20"/>
                  <w:szCs w:val="20"/>
                </w:rPr>
                <w:delText>. Design Water Heater Information</w:delText>
              </w:r>
            </w:del>
          </w:p>
          <w:p w14:paraId="02D24362" w14:textId="47719BBE" w:rsidR="00137989" w:rsidRPr="003F4127" w:rsidDel="00B8409D" w:rsidRDefault="00137989" w:rsidP="00B740EF">
            <w:pPr>
              <w:rPr>
                <w:del w:id="1696" w:author="Hudler, Rob@Energy" w:date="2018-10-22T15:11:00Z"/>
                <w:rFonts w:cstheme="minorHAnsi"/>
                <w:sz w:val="20"/>
                <w:szCs w:val="20"/>
              </w:rPr>
            </w:pPr>
            <w:del w:id="1697" w:author="Hudler, Rob@Energy" w:date="2018-10-22T15:11:00Z">
              <w:r w:rsidRPr="003F4127" w:rsidDel="00B8409D">
                <w:rPr>
                  <w:rFonts w:cstheme="minorHAnsi"/>
                  <w:sz w:val="20"/>
                  <w:szCs w:val="20"/>
                </w:rPr>
                <w:delText>This table reports the water heating system(s) that were specified on the registered CF1R compliance document for this project.</w:delText>
              </w:r>
            </w:del>
          </w:p>
          <w:p w14:paraId="165B8C8A" w14:textId="69915AF9" w:rsidR="00137989" w:rsidRPr="003F4127" w:rsidDel="00B8409D" w:rsidRDefault="00137989" w:rsidP="00B740EF">
            <w:pPr>
              <w:rPr>
                <w:del w:id="1698" w:author="Hudler, Rob@Energy" w:date="2018-10-22T15:11:00Z"/>
                <w:rFonts w:cstheme="minorHAnsi"/>
                <w:sz w:val="20"/>
                <w:szCs w:val="20"/>
              </w:rPr>
            </w:pPr>
            <w:del w:id="1699" w:author="Hudler, Rob@Energy" w:date="2018-10-22T15:11:00Z">
              <w:r w:rsidRPr="003F4127" w:rsidDel="00B8409D">
                <w:rPr>
                  <w:rFonts w:cstheme="minorHAnsi"/>
                  <w:sz w:val="20"/>
                  <w:szCs w:val="20"/>
                </w:rPr>
                <w:delText>&lt;&lt;require one row of data for each Dwelling Unit Water Heating System name identified on the CF1R report&gt;&gt;</w:delText>
              </w:r>
            </w:del>
          </w:p>
        </w:tc>
      </w:tr>
      <w:tr w:rsidR="00137989" w:rsidRPr="00C071B0" w:rsidDel="00B8409D" w14:paraId="4578B50C" w14:textId="0E552BAA" w:rsidTr="00EE6B2F">
        <w:trPr>
          <w:del w:id="1700" w:author="Hudler, Rob@Energy" w:date="2018-10-22T15:11:00Z"/>
        </w:trPr>
        <w:tc>
          <w:tcPr>
            <w:tcW w:w="3578" w:type="dxa"/>
            <w:vAlign w:val="bottom"/>
          </w:tcPr>
          <w:p w14:paraId="04CA459F" w14:textId="2ED9FEAD" w:rsidR="00137989" w:rsidRPr="00C071B0" w:rsidDel="00B8409D" w:rsidRDefault="00137989" w:rsidP="00B740EF">
            <w:pPr>
              <w:jc w:val="center"/>
              <w:rPr>
                <w:del w:id="1701" w:author="Hudler, Rob@Energy" w:date="2018-10-22T15:11:00Z"/>
                <w:rFonts w:cstheme="minorHAnsi"/>
                <w:sz w:val="20"/>
                <w:szCs w:val="20"/>
                <w:rPrChange w:id="1702" w:author="Hudler, Rob@Energy" w:date="2018-11-06T14:59:00Z">
                  <w:rPr>
                    <w:del w:id="1703" w:author="Hudler, Rob@Energy" w:date="2018-10-22T15:11:00Z"/>
                  </w:rPr>
                </w:rPrChange>
              </w:rPr>
            </w:pPr>
            <w:del w:id="1704" w:author="Hudler, Rob@Energy" w:date="2018-10-22T15:11:00Z">
              <w:r w:rsidRPr="00C071B0" w:rsidDel="00B8409D">
                <w:rPr>
                  <w:rFonts w:eastAsia="Times New Roman" w:cstheme="minorHAnsi"/>
                  <w:sz w:val="20"/>
                  <w:szCs w:val="20"/>
                  <w:rPrChange w:id="1705" w:author="Hudler, Rob@Energy" w:date="2018-11-06T14:59:00Z">
                    <w:rPr>
                      <w:rFonts w:eastAsia="Times New Roman"/>
                      <w:sz w:val="18"/>
                      <w:szCs w:val="18"/>
                    </w:rPr>
                  </w:rPrChange>
                </w:rPr>
                <w:delText>01</w:delText>
              </w:r>
            </w:del>
          </w:p>
        </w:tc>
        <w:tc>
          <w:tcPr>
            <w:tcW w:w="3580" w:type="dxa"/>
            <w:vAlign w:val="bottom"/>
          </w:tcPr>
          <w:p w14:paraId="5EDD95FD" w14:textId="7383A24C" w:rsidR="00137989" w:rsidRPr="00C071B0" w:rsidDel="00B8409D" w:rsidRDefault="00137989" w:rsidP="00B740EF">
            <w:pPr>
              <w:jc w:val="center"/>
              <w:rPr>
                <w:del w:id="1706" w:author="Hudler, Rob@Energy" w:date="2018-10-22T15:11:00Z"/>
                <w:rFonts w:cstheme="minorHAnsi"/>
                <w:sz w:val="20"/>
                <w:szCs w:val="20"/>
                <w:rPrChange w:id="1707" w:author="Hudler, Rob@Energy" w:date="2018-11-06T14:59:00Z">
                  <w:rPr>
                    <w:del w:id="1708" w:author="Hudler, Rob@Energy" w:date="2018-10-22T15:11:00Z"/>
                  </w:rPr>
                </w:rPrChange>
              </w:rPr>
            </w:pPr>
            <w:del w:id="1709" w:author="Hudler, Rob@Energy" w:date="2018-10-22T15:11:00Z">
              <w:r w:rsidRPr="00C071B0" w:rsidDel="00B8409D">
                <w:rPr>
                  <w:rFonts w:eastAsia="Times New Roman" w:cstheme="minorHAnsi"/>
                  <w:sz w:val="20"/>
                  <w:szCs w:val="20"/>
                  <w:rPrChange w:id="1710" w:author="Hudler, Rob@Energy" w:date="2018-11-06T14:59:00Z">
                    <w:rPr>
                      <w:rFonts w:eastAsia="Times New Roman"/>
                      <w:sz w:val="18"/>
                      <w:szCs w:val="18"/>
                    </w:rPr>
                  </w:rPrChange>
                </w:rPr>
                <w:delText>02</w:delText>
              </w:r>
            </w:del>
          </w:p>
        </w:tc>
        <w:tc>
          <w:tcPr>
            <w:tcW w:w="3613" w:type="dxa"/>
          </w:tcPr>
          <w:p w14:paraId="1C0A7A41" w14:textId="51B69A69" w:rsidR="00137989" w:rsidRPr="00C071B0" w:rsidDel="00B8409D" w:rsidRDefault="00137989" w:rsidP="00B740EF">
            <w:pPr>
              <w:jc w:val="center"/>
              <w:rPr>
                <w:del w:id="1711" w:author="Hudler, Rob@Energy" w:date="2018-10-22T15:11:00Z"/>
                <w:rFonts w:eastAsia="Times New Roman" w:cstheme="minorHAnsi"/>
                <w:sz w:val="20"/>
                <w:szCs w:val="20"/>
                <w:rPrChange w:id="1712" w:author="Hudler, Rob@Energy" w:date="2018-11-06T14:59:00Z">
                  <w:rPr>
                    <w:del w:id="1713" w:author="Hudler, Rob@Energy" w:date="2018-10-22T15:11:00Z"/>
                    <w:rFonts w:eastAsia="Times New Roman"/>
                    <w:sz w:val="18"/>
                    <w:szCs w:val="18"/>
                  </w:rPr>
                </w:rPrChange>
              </w:rPr>
            </w:pPr>
            <w:del w:id="1714" w:author="Hudler, Rob@Energy" w:date="2018-10-22T15:11:00Z">
              <w:r w:rsidRPr="00C071B0" w:rsidDel="00B8409D">
                <w:rPr>
                  <w:rFonts w:eastAsia="Times New Roman" w:cstheme="minorHAnsi"/>
                  <w:sz w:val="20"/>
                  <w:szCs w:val="20"/>
                  <w:rPrChange w:id="1715" w:author="Hudler, Rob@Energy" w:date="2018-11-06T14:59:00Z">
                    <w:rPr>
                      <w:rFonts w:eastAsia="Times New Roman"/>
                      <w:sz w:val="18"/>
                      <w:szCs w:val="18"/>
                    </w:rPr>
                  </w:rPrChange>
                </w:rPr>
                <w:delText>03</w:delText>
              </w:r>
            </w:del>
          </w:p>
        </w:tc>
        <w:tc>
          <w:tcPr>
            <w:tcW w:w="3619" w:type="dxa"/>
            <w:vAlign w:val="bottom"/>
          </w:tcPr>
          <w:p w14:paraId="75CFF1B5" w14:textId="126A2D36" w:rsidR="00137989" w:rsidRPr="00C071B0" w:rsidDel="00B8409D" w:rsidRDefault="00137989" w:rsidP="00B740EF">
            <w:pPr>
              <w:jc w:val="center"/>
              <w:rPr>
                <w:del w:id="1716" w:author="Hudler, Rob@Energy" w:date="2018-10-22T15:11:00Z"/>
                <w:rFonts w:cstheme="minorHAnsi"/>
                <w:sz w:val="20"/>
                <w:szCs w:val="20"/>
                <w:rPrChange w:id="1717" w:author="Hudler, Rob@Energy" w:date="2018-11-06T14:59:00Z">
                  <w:rPr>
                    <w:del w:id="1718" w:author="Hudler, Rob@Energy" w:date="2018-10-22T15:11:00Z"/>
                  </w:rPr>
                </w:rPrChange>
              </w:rPr>
            </w:pPr>
            <w:del w:id="1719" w:author="Hudler, Rob@Energy" w:date="2018-10-22T15:11:00Z">
              <w:r w:rsidRPr="00C071B0" w:rsidDel="00B8409D">
                <w:rPr>
                  <w:rFonts w:eastAsia="Times New Roman" w:cstheme="minorHAnsi"/>
                  <w:sz w:val="20"/>
                  <w:szCs w:val="20"/>
                  <w:rPrChange w:id="1720" w:author="Hudler, Rob@Energy" w:date="2018-11-06T14:59:00Z">
                    <w:rPr>
                      <w:rFonts w:eastAsia="Times New Roman"/>
                      <w:sz w:val="18"/>
                      <w:szCs w:val="18"/>
                    </w:rPr>
                  </w:rPrChange>
                </w:rPr>
                <w:delText>04</w:delText>
              </w:r>
            </w:del>
          </w:p>
        </w:tc>
      </w:tr>
      <w:tr w:rsidR="00137989" w:rsidRPr="00C071B0" w:rsidDel="00B8409D" w14:paraId="2767AC5B" w14:textId="4A9CB3B8" w:rsidTr="00EE6B2F">
        <w:trPr>
          <w:del w:id="1721" w:author="Hudler, Rob@Energy" w:date="2018-10-22T15:11:00Z"/>
        </w:trPr>
        <w:tc>
          <w:tcPr>
            <w:tcW w:w="3578" w:type="dxa"/>
            <w:vAlign w:val="bottom"/>
          </w:tcPr>
          <w:p w14:paraId="42C676C9" w14:textId="5A0362AC" w:rsidR="00137989" w:rsidRPr="00C071B0" w:rsidDel="00B8409D" w:rsidRDefault="00137989" w:rsidP="00B740EF">
            <w:pPr>
              <w:keepNext/>
              <w:tabs>
                <w:tab w:val="left" w:pos="2160"/>
                <w:tab w:val="left" w:pos="2700"/>
                <w:tab w:val="left" w:pos="3420"/>
                <w:tab w:val="left" w:pos="3780"/>
                <w:tab w:val="left" w:pos="5760"/>
                <w:tab w:val="left" w:pos="7212"/>
              </w:tabs>
              <w:jc w:val="center"/>
              <w:rPr>
                <w:del w:id="1722" w:author="Hudler, Rob@Energy" w:date="2018-10-22T15:11:00Z"/>
                <w:rFonts w:eastAsia="Times New Roman" w:cstheme="minorHAnsi"/>
                <w:sz w:val="20"/>
                <w:szCs w:val="20"/>
                <w:rPrChange w:id="1723" w:author="Hudler, Rob@Energy" w:date="2018-11-06T14:59:00Z">
                  <w:rPr>
                    <w:del w:id="1724" w:author="Hudler, Rob@Energy" w:date="2018-10-22T15:11:00Z"/>
                    <w:rFonts w:eastAsia="Times New Roman"/>
                    <w:sz w:val="18"/>
                    <w:szCs w:val="18"/>
                  </w:rPr>
                </w:rPrChange>
              </w:rPr>
            </w:pPr>
            <w:del w:id="1725" w:author="Hudler, Rob@Energy" w:date="2018-10-22T15:11:00Z">
              <w:r w:rsidRPr="00C071B0" w:rsidDel="00B8409D">
                <w:rPr>
                  <w:rFonts w:eastAsia="Times New Roman" w:cstheme="minorHAnsi"/>
                  <w:sz w:val="20"/>
                  <w:szCs w:val="20"/>
                  <w:rPrChange w:id="1726" w:author="Hudler, Rob@Energy" w:date="2018-11-06T14:59:00Z">
                    <w:rPr>
                      <w:rFonts w:eastAsia="Times New Roman"/>
                      <w:sz w:val="18"/>
                      <w:szCs w:val="18"/>
                    </w:rPr>
                  </w:rPrChange>
                </w:rPr>
                <w:delText>Water Heating System ID</w:delText>
              </w:r>
            </w:del>
          </w:p>
          <w:p w14:paraId="52C7C64C" w14:textId="01D7264E" w:rsidR="00137989" w:rsidRPr="00C071B0" w:rsidDel="00B8409D" w:rsidRDefault="00137989" w:rsidP="00B740EF">
            <w:pPr>
              <w:jc w:val="center"/>
              <w:rPr>
                <w:del w:id="1727" w:author="Hudler, Rob@Energy" w:date="2018-10-22T15:11:00Z"/>
                <w:rFonts w:cstheme="minorHAnsi"/>
                <w:sz w:val="20"/>
                <w:szCs w:val="20"/>
                <w:rPrChange w:id="1728" w:author="Hudler, Rob@Energy" w:date="2018-11-06T14:59:00Z">
                  <w:rPr>
                    <w:del w:id="1729" w:author="Hudler, Rob@Energy" w:date="2018-10-22T15:11:00Z"/>
                  </w:rPr>
                </w:rPrChange>
              </w:rPr>
            </w:pPr>
            <w:del w:id="1730" w:author="Hudler, Rob@Energy" w:date="2018-10-22T15:11:00Z">
              <w:r w:rsidRPr="00C071B0" w:rsidDel="00B8409D">
                <w:rPr>
                  <w:rFonts w:eastAsia="Times New Roman" w:cstheme="minorHAnsi"/>
                  <w:sz w:val="20"/>
                  <w:szCs w:val="20"/>
                  <w:rPrChange w:id="1731" w:author="Hudler, Rob@Energy" w:date="2018-11-06T14:59:00Z">
                    <w:rPr>
                      <w:rFonts w:eastAsia="Times New Roman"/>
                      <w:sz w:val="18"/>
                      <w:szCs w:val="18"/>
                    </w:rPr>
                  </w:rPrChange>
                </w:rPr>
                <w:delText>or Name</w:delText>
              </w:r>
            </w:del>
          </w:p>
        </w:tc>
        <w:tc>
          <w:tcPr>
            <w:tcW w:w="3580" w:type="dxa"/>
            <w:vAlign w:val="bottom"/>
          </w:tcPr>
          <w:p w14:paraId="550F442C" w14:textId="35B77E99" w:rsidR="00137989" w:rsidRPr="00C071B0" w:rsidDel="00B8409D" w:rsidRDefault="00137989" w:rsidP="00B740EF">
            <w:pPr>
              <w:keepNext/>
              <w:tabs>
                <w:tab w:val="left" w:pos="2160"/>
                <w:tab w:val="left" w:pos="2700"/>
                <w:tab w:val="left" w:pos="3420"/>
                <w:tab w:val="left" w:pos="3780"/>
                <w:tab w:val="left" w:pos="5760"/>
                <w:tab w:val="left" w:pos="7212"/>
              </w:tabs>
              <w:jc w:val="center"/>
              <w:rPr>
                <w:del w:id="1732" w:author="Hudler, Rob@Energy" w:date="2018-10-22T15:11:00Z"/>
                <w:rFonts w:eastAsia="Times New Roman" w:cstheme="minorHAnsi"/>
                <w:sz w:val="20"/>
                <w:szCs w:val="20"/>
                <w:rPrChange w:id="1733" w:author="Hudler, Rob@Energy" w:date="2018-11-06T14:59:00Z">
                  <w:rPr>
                    <w:del w:id="1734" w:author="Hudler, Rob@Energy" w:date="2018-10-22T15:11:00Z"/>
                    <w:rFonts w:eastAsia="Times New Roman"/>
                    <w:sz w:val="18"/>
                    <w:szCs w:val="18"/>
                  </w:rPr>
                </w:rPrChange>
              </w:rPr>
            </w:pPr>
            <w:del w:id="1735" w:author="Hudler, Rob@Energy" w:date="2018-10-22T15:11:00Z">
              <w:r w:rsidRPr="00C071B0" w:rsidDel="00B8409D">
                <w:rPr>
                  <w:rFonts w:eastAsia="Times New Roman" w:cstheme="minorHAnsi"/>
                  <w:sz w:val="20"/>
                  <w:szCs w:val="20"/>
                  <w:rPrChange w:id="1736" w:author="Hudler, Rob@Energy" w:date="2018-11-06T14:59:00Z">
                    <w:rPr>
                      <w:rFonts w:eastAsia="Times New Roman"/>
                      <w:sz w:val="18"/>
                      <w:szCs w:val="18"/>
                    </w:rPr>
                  </w:rPrChange>
                </w:rPr>
                <w:delText>Modeled Equipment</w:delText>
              </w:r>
            </w:del>
          </w:p>
          <w:p w14:paraId="45B741C6" w14:textId="6D485F35" w:rsidR="00137989" w:rsidRPr="00C071B0" w:rsidDel="00B8409D" w:rsidRDefault="00137989" w:rsidP="00B740EF">
            <w:pPr>
              <w:jc w:val="center"/>
              <w:rPr>
                <w:del w:id="1737" w:author="Hudler, Rob@Energy" w:date="2018-10-22T15:11:00Z"/>
                <w:rFonts w:cstheme="minorHAnsi"/>
                <w:sz w:val="20"/>
                <w:szCs w:val="20"/>
                <w:rPrChange w:id="1738" w:author="Hudler, Rob@Energy" w:date="2018-11-06T14:59:00Z">
                  <w:rPr>
                    <w:del w:id="1739" w:author="Hudler, Rob@Energy" w:date="2018-10-22T15:11:00Z"/>
                  </w:rPr>
                </w:rPrChange>
              </w:rPr>
            </w:pPr>
            <w:del w:id="1740" w:author="Hudler, Rob@Energy" w:date="2018-10-22T15:11:00Z">
              <w:r w:rsidRPr="00C071B0" w:rsidDel="00B8409D">
                <w:rPr>
                  <w:rFonts w:eastAsia="Times New Roman" w:cstheme="minorHAnsi"/>
                  <w:sz w:val="20"/>
                  <w:szCs w:val="20"/>
                  <w:rPrChange w:id="1741" w:author="Hudler, Rob@Energy" w:date="2018-11-06T14:59:00Z">
                    <w:rPr>
                      <w:rFonts w:eastAsia="Times New Roman"/>
                      <w:sz w:val="18"/>
                      <w:szCs w:val="18"/>
                    </w:rPr>
                  </w:rPrChange>
                </w:rPr>
                <w:delText>Make and Model</w:delText>
              </w:r>
            </w:del>
          </w:p>
        </w:tc>
        <w:tc>
          <w:tcPr>
            <w:tcW w:w="3613" w:type="dxa"/>
            <w:vAlign w:val="bottom"/>
          </w:tcPr>
          <w:p w14:paraId="0FE6DCE6" w14:textId="26F78666" w:rsidR="00137989" w:rsidRPr="00C071B0" w:rsidDel="00B8409D" w:rsidRDefault="00137989" w:rsidP="00137989">
            <w:pPr>
              <w:keepNext/>
              <w:tabs>
                <w:tab w:val="left" w:pos="2160"/>
                <w:tab w:val="left" w:pos="2700"/>
                <w:tab w:val="left" w:pos="3420"/>
                <w:tab w:val="left" w:pos="3780"/>
                <w:tab w:val="left" w:pos="5760"/>
                <w:tab w:val="left" w:pos="7212"/>
              </w:tabs>
              <w:jc w:val="center"/>
              <w:rPr>
                <w:del w:id="1742" w:author="Hudler, Rob@Energy" w:date="2018-10-22T15:11:00Z"/>
                <w:rFonts w:eastAsia="Times New Roman" w:cstheme="minorHAnsi"/>
                <w:sz w:val="20"/>
                <w:szCs w:val="20"/>
                <w:rPrChange w:id="1743" w:author="Hudler, Rob@Energy" w:date="2018-11-06T14:59:00Z">
                  <w:rPr>
                    <w:del w:id="1744" w:author="Hudler, Rob@Energy" w:date="2018-10-22T15:11:00Z"/>
                    <w:rFonts w:eastAsia="Times New Roman"/>
                    <w:sz w:val="18"/>
                    <w:szCs w:val="18"/>
                  </w:rPr>
                </w:rPrChange>
              </w:rPr>
            </w:pPr>
            <w:del w:id="1745" w:author="Hudler, Rob@Energy" w:date="2018-10-22T15:11:00Z">
              <w:r w:rsidRPr="00C071B0" w:rsidDel="00B8409D">
                <w:rPr>
                  <w:rFonts w:eastAsia="Times New Roman" w:cstheme="minorHAnsi"/>
                  <w:sz w:val="20"/>
                  <w:szCs w:val="20"/>
                  <w:rPrChange w:id="1746" w:author="Hudler, Rob@Energy" w:date="2018-11-06T14:59:00Z">
                    <w:rPr>
                      <w:rFonts w:eastAsia="Times New Roman"/>
                      <w:sz w:val="18"/>
                      <w:szCs w:val="18"/>
                    </w:rPr>
                  </w:rPrChange>
                </w:rPr>
                <w:delText>Tank Location</w:delText>
              </w:r>
            </w:del>
          </w:p>
        </w:tc>
        <w:tc>
          <w:tcPr>
            <w:tcW w:w="3619" w:type="dxa"/>
            <w:vAlign w:val="bottom"/>
          </w:tcPr>
          <w:p w14:paraId="22631116" w14:textId="6E417AD3" w:rsidR="00137989" w:rsidRPr="00C071B0" w:rsidDel="00B8409D" w:rsidRDefault="00137989" w:rsidP="00B740EF">
            <w:pPr>
              <w:keepNext/>
              <w:tabs>
                <w:tab w:val="left" w:pos="2160"/>
                <w:tab w:val="left" w:pos="2700"/>
                <w:tab w:val="left" w:pos="3420"/>
                <w:tab w:val="left" w:pos="3780"/>
                <w:tab w:val="left" w:pos="5760"/>
                <w:tab w:val="left" w:pos="7212"/>
              </w:tabs>
              <w:jc w:val="center"/>
              <w:rPr>
                <w:del w:id="1747" w:author="Hudler, Rob@Energy" w:date="2018-10-22T15:11:00Z"/>
                <w:rFonts w:eastAsia="Times New Roman" w:cstheme="minorHAnsi"/>
                <w:sz w:val="20"/>
                <w:szCs w:val="20"/>
                <w:rPrChange w:id="1748" w:author="Hudler, Rob@Energy" w:date="2018-11-06T14:59:00Z">
                  <w:rPr>
                    <w:del w:id="1749" w:author="Hudler, Rob@Energy" w:date="2018-10-22T15:11:00Z"/>
                    <w:rFonts w:eastAsia="Times New Roman"/>
                    <w:sz w:val="18"/>
                    <w:szCs w:val="18"/>
                  </w:rPr>
                </w:rPrChange>
              </w:rPr>
            </w:pPr>
            <w:del w:id="1750" w:author="Hudler, Rob@Energy" w:date="2018-10-22T15:11:00Z">
              <w:r w:rsidRPr="00C071B0" w:rsidDel="00B8409D">
                <w:rPr>
                  <w:rFonts w:eastAsia="Times New Roman" w:cstheme="minorHAnsi"/>
                  <w:sz w:val="20"/>
                  <w:szCs w:val="20"/>
                  <w:rPrChange w:id="1751" w:author="Hudler, Rob@Energy" w:date="2018-11-06T14:59:00Z">
                    <w:rPr>
                      <w:rFonts w:eastAsia="Times New Roman"/>
                      <w:sz w:val="18"/>
                      <w:szCs w:val="18"/>
                    </w:rPr>
                  </w:rPrChange>
                </w:rPr>
                <w:delText>Simulated Equipment</w:delText>
              </w:r>
            </w:del>
          </w:p>
          <w:p w14:paraId="4D934FC2" w14:textId="039D74F6" w:rsidR="00137989" w:rsidRPr="00C071B0" w:rsidDel="00B8409D" w:rsidRDefault="00137989" w:rsidP="00B740EF">
            <w:pPr>
              <w:jc w:val="center"/>
              <w:rPr>
                <w:del w:id="1752" w:author="Hudler, Rob@Energy" w:date="2018-10-22T15:11:00Z"/>
                <w:rFonts w:cstheme="minorHAnsi"/>
                <w:sz w:val="20"/>
                <w:szCs w:val="20"/>
                <w:rPrChange w:id="1753" w:author="Hudler, Rob@Energy" w:date="2018-11-06T14:59:00Z">
                  <w:rPr>
                    <w:del w:id="1754" w:author="Hudler, Rob@Energy" w:date="2018-10-22T15:11:00Z"/>
                  </w:rPr>
                </w:rPrChange>
              </w:rPr>
            </w:pPr>
            <w:del w:id="1755" w:author="Hudler, Rob@Energy" w:date="2018-10-22T15:11:00Z">
              <w:r w:rsidRPr="00C071B0" w:rsidDel="00B8409D">
                <w:rPr>
                  <w:rFonts w:eastAsia="Times New Roman" w:cstheme="minorHAnsi"/>
                  <w:sz w:val="20"/>
                  <w:szCs w:val="20"/>
                  <w:rPrChange w:id="1756" w:author="Hudler, Rob@Energy" w:date="2018-11-06T14:59:00Z">
                    <w:rPr>
                      <w:rFonts w:eastAsia="Times New Roman"/>
                      <w:sz w:val="18"/>
                      <w:szCs w:val="18"/>
                    </w:rPr>
                  </w:rPrChange>
                </w:rPr>
                <w:delText>Make and Model</w:delText>
              </w:r>
            </w:del>
          </w:p>
        </w:tc>
      </w:tr>
      <w:tr w:rsidR="00137989" w:rsidRPr="00C071B0" w:rsidDel="00B8409D" w14:paraId="28F95909" w14:textId="62DA7334" w:rsidTr="00EE6B2F">
        <w:trPr>
          <w:del w:id="1757" w:author="Hudler, Rob@Energy" w:date="2018-10-22T15:11:00Z"/>
        </w:trPr>
        <w:tc>
          <w:tcPr>
            <w:tcW w:w="3578" w:type="dxa"/>
          </w:tcPr>
          <w:p w14:paraId="4F4BE198" w14:textId="4B69CE1B" w:rsidR="00137989" w:rsidRPr="00C071B0" w:rsidDel="00B8409D" w:rsidRDefault="00137989" w:rsidP="00B740EF">
            <w:pPr>
              <w:jc w:val="center"/>
              <w:rPr>
                <w:del w:id="1758" w:author="Hudler, Rob@Energy" w:date="2018-10-22T15:11:00Z"/>
                <w:rFonts w:cstheme="minorHAnsi"/>
                <w:sz w:val="20"/>
                <w:szCs w:val="20"/>
                <w:rPrChange w:id="1759" w:author="Hudler, Rob@Energy" w:date="2018-11-06T14:59:00Z">
                  <w:rPr>
                    <w:del w:id="1760" w:author="Hudler, Rob@Energy" w:date="2018-10-22T15:11:00Z"/>
                    <w:sz w:val="18"/>
                  </w:rPr>
                </w:rPrChange>
              </w:rPr>
            </w:pPr>
            <w:del w:id="1761" w:author="Hudler, Rob@Energy" w:date="2018-10-22T15:11:00Z">
              <w:r w:rsidRPr="00C071B0" w:rsidDel="00B8409D">
                <w:rPr>
                  <w:rFonts w:cstheme="minorHAnsi"/>
                  <w:sz w:val="20"/>
                  <w:szCs w:val="20"/>
                  <w:rPrChange w:id="1762" w:author="Hudler, Rob@Energy" w:date="2018-11-06T14:59:00Z">
                    <w:rPr>
                      <w:sz w:val="18"/>
                    </w:rPr>
                  </w:rPrChange>
                </w:rPr>
                <w:delText>&lt;&lt;reference values from CF1R&gt;&gt;</w:delText>
              </w:r>
            </w:del>
          </w:p>
        </w:tc>
        <w:tc>
          <w:tcPr>
            <w:tcW w:w="3580" w:type="dxa"/>
          </w:tcPr>
          <w:p w14:paraId="2D1A6973" w14:textId="7A9FFC3F" w:rsidR="00137989" w:rsidRPr="00C071B0" w:rsidDel="00B8409D" w:rsidRDefault="00137989" w:rsidP="00B740EF">
            <w:pPr>
              <w:jc w:val="center"/>
              <w:rPr>
                <w:del w:id="1763" w:author="Hudler, Rob@Energy" w:date="2018-10-22T15:11:00Z"/>
                <w:rFonts w:cstheme="minorHAnsi"/>
                <w:sz w:val="20"/>
                <w:szCs w:val="20"/>
                <w:rPrChange w:id="1764" w:author="Hudler, Rob@Energy" w:date="2018-11-06T14:59:00Z">
                  <w:rPr>
                    <w:del w:id="1765" w:author="Hudler, Rob@Energy" w:date="2018-10-22T15:11:00Z"/>
                    <w:sz w:val="18"/>
                  </w:rPr>
                </w:rPrChange>
              </w:rPr>
            </w:pPr>
            <w:del w:id="1766" w:author="Hudler, Rob@Energy" w:date="2018-10-22T15:11:00Z">
              <w:r w:rsidRPr="00C071B0" w:rsidDel="00B8409D">
                <w:rPr>
                  <w:rFonts w:cstheme="minorHAnsi"/>
                  <w:sz w:val="20"/>
                  <w:szCs w:val="20"/>
                  <w:rPrChange w:id="1767" w:author="Hudler, Rob@Energy" w:date="2018-11-06T14:59:00Z">
                    <w:rPr>
                      <w:sz w:val="18"/>
                    </w:rPr>
                  </w:rPrChange>
                </w:rPr>
                <w:delText>&lt;&lt;references values from CF1R&gt;&gt;</w:delText>
              </w:r>
            </w:del>
          </w:p>
        </w:tc>
        <w:tc>
          <w:tcPr>
            <w:tcW w:w="3613" w:type="dxa"/>
          </w:tcPr>
          <w:p w14:paraId="0C05024C" w14:textId="2BE83901" w:rsidR="00181B6C" w:rsidRPr="00C071B0" w:rsidDel="00B8409D" w:rsidRDefault="00137989" w:rsidP="00505837">
            <w:pPr>
              <w:jc w:val="center"/>
              <w:rPr>
                <w:del w:id="1768" w:author="Hudler, Rob@Energy" w:date="2018-10-22T15:11:00Z"/>
                <w:rFonts w:cstheme="minorHAnsi"/>
                <w:sz w:val="20"/>
                <w:szCs w:val="20"/>
                <w:rPrChange w:id="1769" w:author="Hudler, Rob@Energy" w:date="2018-11-06T14:59:00Z">
                  <w:rPr>
                    <w:del w:id="1770" w:author="Hudler, Rob@Energy" w:date="2018-10-22T15:11:00Z"/>
                    <w:sz w:val="18"/>
                  </w:rPr>
                </w:rPrChange>
              </w:rPr>
            </w:pPr>
            <w:del w:id="1771" w:author="Hudler, Rob@Energy" w:date="2018-10-22T15:11:00Z">
              <w:r w:rsidRPr="00C071B0" w:rsidDel="00B8409D">
                <w:rPr>
                  <w:rFonts w:cstheme="minorHAnsi"/>
                  <w:sz w:val="20"/>
                  <w:szCs w:val="20"/>
                  <w:rPrChange w:id="1772" w:author="Hudler, Rob@Energy" w:date="2018-11-06T14:59:00Z">
                    <w:rPr>
                      <w:sz w:val="18"/>
                    </w:rPr>
                  </w:rPrChange>
                </w:rPr>
                <w:delText>&lt;&lt;reference values from CF1R</w:delText>
              </w:r>
              <w:r w:rsidR="00181B6C" w:rsidRPr="00C071B0" w:rsidDel="00B8409D">
                <w:rPr>
                  <w:rFonts w:cstheme="minorHAnsi"/>
                  <w:sz w:val="20"/>
                  <w:szCs w:val="20"/>
                  <w:rPrChange w:id="1773" w:author="Hudler, Rob@Energy" w:date="2018-11-06T14:59:00Z">
                    <w:rPr>
                      <w:sz w:val="18"/>
                    </w:rPr>
                  </w:rPrChange>
                </w:rPr>
                <w:delText>; if TankOutside=true, then report ‘Outside’; else report TankZone</w:delText>
              </w:r>
              <w:r w:rsidRPr="00C071B0" w:rsidDel="00B8409D">
                <w:rPr>
                  <w:rFonts w:cstheme="minorHAnsi"/>
                  <w:sz w:val="20"/>
                  <w:szCs w:val="20"/>
                  <w:rPrChange w:id="1774" w:author="Hudler, Rob@Energy" w:date="2018-11-06T14:59:00Z">
                    <w:rPr>
                      <w:sz w:val="18"/>
                    </w:rPr>
                  </w:rPrChange>
                </w:rPr>
                <w:delText>&gt;&gt;</w:delText>
              </w:r>
            </w:del>
          </w:p>
        </w:tc>
        <w:tc>
          <w:tcPr>
            <w:tcW w:w="3619" w:type="dxa"/>
            <w:vAlign w:val="bottom"/>
          </w:tcPr>
          <w:p w14:paraId="694C2376" w14:textId="4F93596C" w:rsidR="00137989" w:rsidRPr="00C071B0" w:rsidDel="00B8409D" w:rsidRDefault="00137989" w:rsidP="00505837">
            <w:pPr>
              <w:jc w:val="center"/>
              <w:rPr>
                <w:del w:id="1775" w:author="Hudler, Rob@Energy" w:date="2018-10-22T15:11:00Z"/>
                <w:rFonts w:cstheme="minorHAnsi"/>
                <w:sz w:val="20"/>
                <w:szCs w:val="20"/>
                <w:rPrChange w:id="1776" w:author="Hudler, Rob@Energy" w:date="2018-11-06T14:59:00Z">
                  <w:rPr>
                    <w:del w:id="1777" w:author="Hudler, Rob@Energy" w:date="2018-10-22T15:11:00Z"/>
                    <w:sz w:val="18"/>
                  </w:rPr>
                </w:rPrChange>
              </w:rPr>
            </w:pPr>
            <w:del w:id="1778" w:author="Hudler, Rob@Energy" w:date="2018-10-22T15:11:00Z">
              <w:r w:rsidRPr="00C071B0" w:rsidDel="00B8409D">
                <w:rPr>
                  <w:rFonts w:cstheme="minorHAnsi"/>
                  <w:sz w:val="20"/>
                  <w:szCs w:val="20"/>
                  <w:rPrChange w:id="1779" w:author="Hudler, Rob@Energy" w:date="2018-11-06T14:59:00Z">
                    <w:rPr>
                      <w:sz w:val="18"/>
                    </w:rPr>
                  </w:rPrChange>
                </w:rPr>
                <w:delText>&lt;&lt;reference value from XML&gt;&gt;</w:delText>
              </w:r>
            </w:del>
          </w:p>
        </w:tc>
      </w:tr>
      <w:tr w:rsidR="00137989" w:rsidRPr="00C071B0" w:rsidDel="00B8409D" w14:paraId="65EF8AB0" w14:textId="772038E9" w:rsidTr="00EE6B2F">
        <w:trPr>
          <w:del w:id="1780" w:author="Hudler, Rob@Energy" w:date="2018-10-22T15:11:00Z"/>
        </w:trPr>
        <w:tc>
          <w:tcPr>
            <w:tcW w:w="3578" w:type="dxa"/>
          </w:tcPr>
          <w:p w14:paraId="00D968B8" w14:textId="71826C1A" w:rsidR="00137989" w:rsidRPr="00C071B0" w:rsidDel="00B8409D" w:rsidRDefault="00137989" w:rsidP="00B740EF">
            <w:pPr>
              <w:jc w:val="center"/>
              <w:rPr>
                <w:del w:id="1781" w:author="Hudler, Rob@Energy" w:date="2018-10-22T15:11:00Z"/>
                <w:rFonts w:cstheme="minorHAnsi"/>
                <w:sz w:val="20"/>
                <w:szCs w:val="20"/>
                <w:rPrChange w:id="1782" w:author="Hudler, Rob@Energy" w:date="2018-11-06T14:59:00Z">
                  <w:rPr>
                    <w:del w:id="1783" w:author="Hudler, Rob@Energy" w:date="2018-10-22T15:11:00Z"/>
                    <w:sz w:val="18"/>
                  </w:rPr>
                </w:rPrChange>
              </w:rPr>
            </w:pPr>
          </w:p>
        </w:tc>
        <w:tc>
          <w:tcPr>
            <w:tcW w:w="3580" w:type="dxa"/>
          </w:tcPr>
          <w:p w14:paraId="2F930208" w14:textId="337A15F6" w:rsidR="00137989" w:rsidRPr="00C071B0" w:rsidDel="00B8409D" w:rsidRDefault="00137989" w:rsidP="00B740EF">
            <w:pPr>
              <w:jc w:val="center"/>
              <w:rPr>
                <w:del w:id="1784" w:author="Hudler, Rob@Energy" w:date="2018-10-22T15:11:00Z"/>
                <w:rFonts w:cstheme="minorHAnsi"/>
                <w:sz w:val="20"/>
                <w:szCs w:val="20"/>
                <w:rPrChange w:id="1785" w:author="Hudler, Rob@Energy" w:date="2018-11-06T14:59:00Z">
                  <w:rPr>
                    <w:del w:id="1786" w:author="Hudler, Rob@Energy" w:date="2018-10-22T15:11:00Z"/>
                    <w:sz w:val="18"/>
                  </w:rPr>
                </w:rPrChange>
              </w:rPr>
            </w:pPr>
          </w:p>
        </w:tc>
        <w:tc>
          <w:tcPr>
            <w:tcW w:w="3613" w:type="dxa"/>
          </w:tcPr>
          <w:p w14:paraId="280A5A80" w14:textId="6DA94339" w:rsidR="00137989" w:rsidRPr="00C071B0" w:rsidDel="00B8409D" w:rsidRDefault="00137989" w:rsidP="00B740EF">
            <w:pPr>
              <w:jc w:val="center"/>
              <w:rPr>
                <w:del w:id="1787" w:author="Hudler, Rob@Energy" w:date="2018-10-22T15:11:00Z"/>
                <w:rFonts w:eastAsia="Times New Roman" w:cstheme="minorHAnsi"/>
                <w:b/>
                <w:i/>
                <w:color w:val="FF0000"/>
                <w:sz w:val="20"/>
                <w:szCs w:val="20"/>
                <w:highlight w:val="yellow"/>
                <w:rPrChange w:id="1788" w:author="Hudler, Rob@Energy" w:date="2018-11-06T14:59:00Z">
                  <w:rPr>
                    <w:del w:id="1789" w:author="Hudler, Rob@Energy" w:date="2018-10-22T15:11:00Z"/>
                    <w:rFonts w:eastAsia="Times New Roman"/>
                    <w:b/>
                    <w:i/>
                    <w:color w:val="FF0000"/>
                    <w:sz w:val="18"/>
                    <w:szCs w:val="18"/>
                    <w:highlight w:val="yellow"/>
                  </w:rPr>
                </w:rPrChange>
              </w:rPr>
            </w:pPr>
          </w:p>
        </w:tc>
        <w:tc>
          <w:tcPr>
            <w:tcW w:w="3619" w:type="dxa"/>
          </w:tcPr>
          <w:p w14:paraId="35C1C6AC" w14:textId="7FAEFCAB" w:rsidR="00137989" w:rsidRPr="00C071B0" w:rsidDel="00B8409D" w:rsidRDefault="00D30E56" w:rsidP="00D30E56">
            <w:pPr>
              <w:jc w:val="center"/>
              <w:rPr>
                <w:del w:id="1790" w:author="Hudler, Rob@Energy" w:date="2018-10-22T15:11:00Z"/>
                <w:rFonts w:cstheme="minorHAnsi"/>
                <w:sz w:val="20"/>
                <w:szCs w:val="20"/>
                <w:rPrChange w:id="1791" w:author="Hudler, Rob@Energy" w:date="2018-11-06T14:59:00Z">
                  <w:rPr>
                    <w:del w:id="1792" w:author="Hudler, Rob@Energy" w:date="2018-10-22T15:11:00Z"/>
                    <w:sz w:val="18"/>
                  </w:rPr>
                </w:rPrChange>
              </w:rPr>
            </w:pPr>
            <w:del w:id="1793" w:author="Hudler, Rob@Energy" w:date="2018-10-22T15:11:00Z">
              <w:r w:rsidRPr="00C071B0" w:rsidDel="00B8409D">
                <w:rPr>
                  <w:rFonts w:eastAsia="Times New Roman" w:cstheme="minorHAnsi"/>
                  <w:b/>
                  <w:i/>
                  <w:color w:val="FF0000"/>
                  <w:sz w:val="20"/>
                  <w:szCs w:val="20"/>
                  <w:highlight w:val="yellow"/>
                  <w:rPrChange w:id="1794" w:author="Hudler, Rob@Energy" w:date="2018-11-06T14:59:00Z">
                    <w:rPr>
                      <w:rFonts w:eastAsia="Times New Roman"/>
                      <w:b/>
                      <w:i/>
                      <w:color w:val="FF0000"/>
                      <w:sz w:val="18"/>
                      <w:szCs w:val="18"/>
                      <w:highlight w:val="yellow"/>
                    </w:rPr>
                  </w:rPrChange>
                </w:rPr>
                <w:delText>H</w:delText>
              </w:r>
              <w:r w:rsidR="00137989" w:rsidRPr="00C071B0" w:rsidDel="00B8409D">
                <w:rPr>
                  <w:rFonts w:eastAsia="Times New Roman" w:cstheme="minorHAnsi"/>
                  <w:b/>
                  <w:i/>
                  <w:color w:val="FF0000"/>
                  <w:sz w:val="20"/>
                  <w:szCs w:val="20"/>
                  <w:highlight w:val="yellow"/>
                  <w:rPrChange w:id="1795" w:author="Hudler, Rob@Energy" w:date="2018-11-06T14:59:00Z">
                    <w:rPr>
                      <w:rFonts w:eastAsia="Times New Roman"/>
                      <w:b/>
                      <w:i/>
                      <w:color w:val="FF0000"/>
                      <w:sz w:val="18"/>
                      <w:szCs w:val="18"/>
                      <w:highlight w:val="yellow"/>
                    </w:rPr>
                  </w:rPrChange>
                </w:rPr>
                <w:delText>ide from user</w:delText>
              </w:r>
              <w:r w:rsidRPr="00C071B0" w:rsidDel="00B8409D">
                <w:rPr>
                  <w:rFonts w:eastAsia="Times New Roman" w:cstheme="minorHAnsi"/>
                  <w:b/>
                  <w:i/>
                  <w:color w:val="FF0000"/>
                  <w:sz w:val="20"/>
                  <w:szCs w:val="20"/>
                  <w:highlight w:val="yellow"/>
                  <w:rPrChange w:id="1796" w:author="Hudler, Rob@Energy" w:date="2018-11-06T14:59:00Z">
                    <w:rPr>
                      <w:rFonts w:eastAsia="Times New Roman"/>
                      <w:b/>
                      <w:i/>
                      <w:color w:val="FF0000"/>
                      <w:sz w:val="18"/>
                      <w:szCs w:val="18"/>
                      <w:highlight w:val="yellow"/>
                    </w:rPr>
                  </w:rPrChange>
                </w:rPr>
                <w:delText>;</w:delText>
              </w:r>
              <w:r w:rsidR="00137989" w:rsidRPr="00C071B0" w:rsidDel="00B8409D">
                <w:rPr>
                  <w:rFonts w:eastAsia="Times New Roman" w:cstheme="minorHAnsi"/>
                  <w:b/>
                  <w:i/>
                  <w:color w:val="FF0000"/>
                  <w:sz w:val="20"/>
                  <w:szCs w:val="20"/>
                  <w:highlight w:val="yellow"/>
                  <w:rPrChange w:id="1797" w:author="Hudler, Rob@Energy" w:date="2018-11-06T14:59:00Z">
                    <w:rPr>
                      <w:rFonts w:eastAsia="Times New Roman"/>
                      <w:b/>
                      <w:i/>
                      <w:color w:val="FF0000"/>
                      <w:sz w:val="18"/>
                      <w:szCs w:val="18"/>
                      <w:highlight w:val="yellow"/>
                    </w:rPr>
                  </w:rPrChange>
                </w:rPr>
                <w:delText xml:space="preserve"> needed for equivalency lookup</w:delText>
              </w:r>
            </w:del>
          </w:p>
        </w:tc>
      </w:tr>
    </w:tbl>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975"/>
        <w:gridCol w:w="6210"/>
        <w:gridCol w:w="6205"/>
      </w:tblGrid>
      <w:tr w:rsidR="004A76A7" w:rsidRPr="00C071B0" w14:paraId="619DD1A1" w14:textId="77777777" w:rsidTr="002B2D96">
        <w:trPr>
          <w:cantSplit/>
          <w:trHeight w:val="144"/>
          <w:ins w:id="1798" w:author="Hudler, Rob@Energy" w:date="2018-10-22T15:14:00Z"/>
        </w:trPr>
        <w:tc>
          <w:tcPr>
            <w:tcW w:w="14390" w:type="dxa"/>
            <w:gridSpan w:val="3"/>
            <w:tcBorders>
              <w:top w:val="single" w:sz="4" w:space="0" w:color="auto"/>
              <w:left w:val="single" w:sz="4" w:space="0" w:color="auto"/>
              <w:bottom w:val="single" w:sz="4" w:space="0" w:color="auto"/>
              <w:right w:val="single" w:sz="4" w:space="0" w:color="auto"/>
            </w:tcBorders>
          </w:tcPr>
          <w:p w14:paraId="4484C22C" w14:textId="3FDC8B03" w:rsidR="004A76A7" w:rsidRPr="00D42D0F" w:rsidRDefault="00866555" w:rsidP="0012224F">
            <w:pPr>
              <w:keepNext/>
              <w:tabs>
                <w:tab w:val="left" w:pos="2160"/>
                <w:tab w:val="left" w:pos="2700"/>
                <w:tab w:val="left" w:pos="3420"/>
                <w:tab w:val="left" w:pos="3780"/>
                <w:tab w:val="left" w:pos="5760"/>
                <w:tab w:val="left" w:pos="7212"/>
              </w:tabs>
              <w:spacing w:after="0" w:line="240" w:lineRule="auto"/>
              <w:rPr>
                <w:ins w:id="1799" w:author="Hudler, Rob@Energy" w:date="2018-10-22T15:14:00Z"/>
                <w:rFonts w:eastAsia="Calibri" w:cstheme="minorHAnsi"/>
                <w:b/>
                <w:sz w:val="20"/>
                <w:szCs w:val="20"/>
              </w:rPr>
            </w:pPr>
            <w:ins w:id="1800" w:author="Hudler, Rob@Energy" w:date="2018-11-05T14:07:00Z">
              <w:r w:rsidRPr="00405CF9">
                <w:rPr>
                  <w:rFonts w:eastAsia="Calibri" w:cstheme="minorHAnsi"/>
                  <w:b/>
                  <w:sz w:val="20"/>
                  <w:szCs w:val="20"/>
                </w:rPr>
                <w:t>E</w:t>
              </w:r>
            </w:ins>
            <w:ins w:id="1801" w:author="Hudler, Rob@Energy" w:date="2018-10-22T15:14:00Z">
              <w:r w:rsidR="004A76A7" w:rsidRPr="00405CF9">
                <w:rPr>
                  <w:rFonts w:eastAsia="Calibri" w:cstheme="minorHAnsi"/>
                  <w:b/>
                  <w:sz w:val="20"/>
                  <w:szCs w:val="20"/>
                </w:rPr>
                <w:t xml:space="preserve">. Installed </w:t>
              </w:r>
            </w:ins>
            <w:ins w:id="1802" w:author="Hudler, Rob@Energy" w:date="2018-11-15T11:32:00Z">
              <w:r w:rsidR="000174F5">
                <w:rPr>
                  <w:rFonts w:eastAsia="Calibri" w:cstheme="minorHAnsi"/>
                  <w:b/>
                  <w:sz w:val="20"/>
                  <w:szCs w:val="20"/>
                </w:rPr>
                <w:t xml:space="preserve">Central </w:t>
              </w:r>
            </w:ins>
            <w:ins w:id="1803" w:author="Hudler, Rob@Energy" w:date="2018-10-22T15:14:00Z">
              <w:r w:rsidR="004A76A7" w:rsidRPr="00405CF9">
                <w:rPr>
                  <w:rFonts w:eastAsia="Calibri" w:cstheme="minorHAnsi"/>
                  <w:b/>
                  <w:sz w:val="20"/>
                  <w:szCs w:val="20"/>
                </w:rPr>
                <w:t>Water Heating Distribution Systems Information</w:t>
              </w:r>
            </w:ins>
          </w:p>
          <w:p w14:paraId="3419ECCA"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rPr>
                <w:ins w:id="1804" w:author="Hudler, Rob@Energy" w:date="2018-10-22T15:14:00Z"/>
                <w:rFonts w:eastAsia="Calibri" w:cstheme="minorHAnsi"/>
                <w:b/>
                <w:sz w:val="20"/>
                <w:szCs w:val="20"/>
              </w:rPr>
            </w:pPr>
            <w:ins w:id="1805" w:author="Hudler, Rob@Energy" w:date="2018-10-22T15:14:00Z">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ins>
          </w:p>
        </w:tc>
      </w:tr>
      <w:tr w:rsidR="004A76A7" w:rsidRPr="00C071B0" w14:paraId="609F67DF" w14:textId="77777777" w:rsidTr="002B2D96">
        <w:trPr>
          <w:cantSplit/>
          <w:trHeight w:val="144"/>
          <w:ins w:id="1806" w:author="Hudler, Rob@Energy" w:date="2018-10-22T15:14:00Z"/>
        </w:trPr>
        <w:tc>
          <w:tcPr>
            <w:tcW w:w="1975" w:type="dxa"/>
            <w:tcBorders>
              <w:top w:val="single" w:sz="4" w:space="0" w:color="auto"/>
              <w:left w:val="single" w:sz="4" w:space="0" w:color="auto"/>
              <w:bottom w:val="single" w:sz="4" w:space="0" w:color="auto"/>
              <w:right w:val="single" w:sz="4" w:space="0" w:color="auto"/>
            </w:tcBorders>
            <w:vAlign w:val="center"/>
          </w:tcPr>
          <w:p w14:paraId="7E7FFBEE"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07" w:author="Hudler, Rob@Energy" w:date="2018-10-22T15:14:00Z"/>
                <w:rFonts w:eastAsia="Times New Roman" w:cstheme="minorHAnsi"/>
                <w:sz w:val="20"/>
                <w:szCs w:val="20"/>
              </w:rPr>
            </w:pPr>
            <w:ins w:id="1808" w:author="Hudler, Rob@Energy" w:date="2018-10-22T15:14:00Z">
              <w:r w:rsidRPr="003F4127">
                <w:rPr>
                  <w:rFonts w:eastAsia="Times New Roman" w:cstheme="minorHAnsi"/>
                  <w:sz w:val="20"/>
                  <w:szCs w:val="20"/>
                </w:rPr>
                <w:t>01</w:t>
              </w:r>
            </w:ins>
          </w:p>
        </w:tc>
        <w:tc>
          <w:tcPr>
            <w:tcW w:w="6210" w:type="dxa"/>
            <w:tcBorders>
              <w:top w:val="single" w:sz="4" w:space="0" w:color="auto"/>
              <w:left w:val="single" w:sz="4" w:space="0" w:color="auto"/>
              <w:bottom w:val="single" w:sz="4" w:space="0" w:color="auto"/>
              <w:right w:val="single" w:sz="4" w:space="0" w:color="auto"/>
            </w:tcBorders>
            <w:vAlign w:val="center"/>
          </w:tcPr>
          <w:p w14:paraId="0EF0CFA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09" w:author="Hudler, Rob@Energy" w:date="2018-10-22T15:14:00Z"/>
                <w:rFonts w:eastAsia="Times New Roman" w:cstheme="minorHAnsi"/>
                <w:sz w:val="20"/>
                <w:szCs w:val="20"/>
              </w:rPr>
            </w:pPr>
            <w:ins w:id="1810" w:author="Hudler, Rob@Energy" w:date="2018-10-22T15:14:00Z">
              <w:r w:rsidRPr="003F4127">
                <w:rPr>
                  <w:rFonts w:eastAsia="Times New Roman" w:cstheme="minorHAnsi"/>
                  <w:sz w:val="20"/>
                  <w:szCs w:val="20"/>
                </w:rPr>
                <w:t>02</w:t>
              </w:r>
            </w:ins>
          </w:p>
        </w:tc>
        <w:tc>
          <w:tcPr>
            <w:tcW w:w="6205" w:type="dxa"/>
            <w:tcBorders>
              <w:top w:val="single" w:sz="4" w:space="0" w:color="auto"/>
              <w:left w:val="single" w:sz="4" w:space="0" w:color="auto"/>
              <w:bottom w:val="single" w:sz="4" w:space="0" w:color="auto"/>
              <w:right w:val="single" w:sz="4" w:space="0" w:color="auto"/>
            </w:tcBorders>
            <w:vAlign w:val="center"/>
          </w:tcPr>
          <w:p w14:paraId="4759F1D6"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11" w:author="Hudler, Rob@Energy" w:date="2018-10-22T15:14:00Z"/>
                <w:rFonts w:eastAsia="Times New Roman" w:cstheme="minorHAnsi"/>
                <w:sz w:val="20"/>
                <w:szCs w:val="20"/>
              </w:rPr>
            </w:pPr>
            <w:ins w:id="1812" w:author="Hudler, Rob@Energy" w:date="2018-10-22T15:14:00Z">
              <w:r w:rsidRPr="003F4127">
                <w:rPr>
                  <w:rFonts w:eastAsia="Times New Roman" w:cstheme="minorHAnsi"/>
                  <w:sz w:val="20"/>
                  <w:szCs w:val="20"/>
                </w:rPr>
                <w:t>03</w:t>
              </w:r>
            </w:ins>
          </w:p>
        </w:tc>
      </w:tr>
      <w:tr w:rsidR="004A76A7" w:rsidRPr="00C071B0" w14:paraId="57B47C5A" w14:textId="77777777" w:rsidTr="002B2D96">
        <w:trPr>
          <w:cantSplit/>
          <w:trHeight w:val="144"/>
          <w:ins w:id="1813" w:author="Hudler, Rob@Energy" w:date="2018-10-22T15:14:00Z"/>
        </w:trPr>
        <w:tc>
          <w:tcPr>
            <w:tcW w:w="1975" w:type="dxa"/>
            <w:tcBorders>
              <w:top w:val="single" w:sz="4" w:space="0" w:color="auto"/>
              <w:left w:val="single" w:sz="4" w:space="0" w:color="auto"/>
              <w:bottom w:val="single" w:sz="4" w:space="0" w:color="auto"/>
              <w:right w:val="single" w:sz="4" w:space="0" w:color="auto"/>
            </w:tcBorders>
            <w:vAlign w:val="bottom"/>
          </w:tcPr>
          <w:p w14:paraId="5E60BAA4"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14" w:author="Hudler, Rob@Energy" w:date="2018-10-22T15:14:00Z"/>
                <w:rFonts w:eastAsia="Times New Roman" w:cstheme="minorHAnsi"/>
                <w:sz w:val="20"/>
                <w:szCs w:val="20"/>
              </w:rPr>
            </w:pPr>
            <w:ins w:id="1815" w:author="Hudler, Rob@Energy" w:date="2018-10-22T15:14:00Z">
              <w:r w:rsidRPr="003F4127">
                <w:rPr>
                  <w:rFonts w:eastAsia="Times New Roman" w:cstheme="minorHAnsi"/>
                  <w:sz w:val="20"/>
                  <w:szCs w:val="20"/>
                </w:rPr>
                <w:t>Water Heating System ID or Name</w:t>
              </w:r>
            </w:ins>
          </w:p>
        </w:tc>
        <w:tc>
          <w:tcPr>
            <w:tcW w:w="6210" w:type="dxa"/>
            <w:tcBorders>
              <w:top w:val="single" w:sz="4" w:space="0" w:color="auto"/>
              <w:left w:val="single" w:sz="4" w:space="0" w:color="auto"/>
              <w:bottom w:val="single" w:sz="4" w:space="0" w:color="auto"/>
              <w:right w:val="single" w:sz="4" w:space="0" w:color="auto"/>
            </w:tcBorders>
            <w:vAlign w:val="bottom"/>
          </w:tcPr>
          <w:p w14:paraId="3FE4FD3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16" w:author="Hudler, Rob@Energy" w:date="2018-10-22T15:14:00Z"/>
                <w:rFonts w:eastAsia="Times New Roman" w:cstheme="minorHAnsi"/>
                <w:sz w:val="20"/>
                <w:szCs w:val="20"/>
              </w:rPr>
            </w:pPr>
            <w:ins w:id="1817" w:author="Hudler, Rob@Energy" w:date="2018-10-22T15:14:00Z">
              <w:r w:rsidRPr="003F4127">
                <w:rPr>
                  <w:rFonts w:eastAsia="Times New Roman" w:cstheme="minorHAnsi"/>
                  <w:sz w:val="20"/>
                  <w:szCs w:val="20"/>
                </w:rPr>
                <w:t xml:space="preserve">Central DHW System </w:t>
              </w:r>
            </w:ins>
          </w:p>
          <w:p w14:paraId="4ED4214B"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18" w:author="Hudler, Rob@Energy" w:date="2018-10-22T15:14:00Z"/>
                <w:rFonts w:eastAsia="Times New Roman" w:cstheme="minorHAnsi"/>
                <w:sz w:val="20"/>
                <w:szCs w:val="20"/>
              </w:rPr>
            </w:pPr>
            <w:ins w:id="1819" w:author="Hudler, Rob@Energy" w:date="2018-10-22T15:14:00Z">
              <w:r w:rsidRPr="003F4127">
                <w:rPr>
                  <w:rFonts w:eastAsia="Times New Roman" w:cstheme="minorHAnsi"/>
                  <w:sz w:val="20"/>
                  <w:szCs w:val="20"/>
                </w:rPr>
                <w:t>Distribution Type</w:t>
              </w:r>
            </w:ins>
          </w:p>
        </w:tc>
        <w:tc>
          <w:tcPr>
            <w:tcW w:w="6205" w:type="dxa"/>
            <w:tcBorders>
              <w:top w:val="single" w:sz="4" w:space="0" w:color="auto"/>
              <w:left w:val="single" w:sz="4" w:space="0" w:color="auto"/>
              <w:bottom w:val="single" w:sz="4" w:space="0" w:color="auto"/>
              <w:right w:val="single" w:sz="4" w:space="0" w:color="auto"/>
            </w:tcBorders>
            <w:vAlign w:val="bottom"/>
          </w:tcPr>
          <w:p w14:paraId="3B0E180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20" w:author="Hudler, Rob@Energy" w:date="2018-10-22T15:14:00Z"/>
                <w:rFonts w:eastAsia="Times New Roman" w:cstheme="minorHAnsi"/>
                <w:sz w:val="20"/>
                <w:szCs w:val="20"/>
              </w:rPr>
            </w:pPr>
            <w:ins w:id="1821" w:author="Hudler, Rob@Energy" w:date="2018-10-22T15:14:00Z">
              <w:r w:rsidRPr="003F4127">
                <w:rPr>
                  <w:rFonts w:eastAsia="Times New Roman" w:cstheme="minorHAnsi"/>
                  <w:sz w:val="20"/>
                  <w:szCs w:val="20"/>
                </w:rPr>
                <w:t>Dwelling Unit DHW System</w:t>
              </w:r>
            </w:ins>
          </w:p>
          <w:p w14:paraId="26BDBAD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22" w:author="Hudler, Rob@Energy" w:date="2018-10-22T15:14:00Z"/>
                <w:rFonts w:eastAsia="Times New Roman" w:cstheme="minorHAnsi"/>
                <w:sz w:val="20"/>
                <w:szCs w:val="20"/>
              </w:rPr>
            </w:pPr>
            <w:ins w:id="1823" w:author="Hudler, Rob@Energy" w:date="2018-10-22T15:14:00Z">
              <w:r w:rsidRPr="003F4127">
                <w:rPr>
                  <w:rFonts w:eastAsia="Times New Roman" w:cstheme="minorHAnsi"/>
                  <w:sz w:val="20"/>
                  <w:szCs w:val="20"/>
                </w:rPr>
                <w:t>Distribution Type</w:t>
              </w:r>
            </w:ins>
          </w:p>
        </w:tc>
      </w:tr>
      <w:tr w:rsidR="004A76A7" w:rsidRPr="00C071B0" w14:paraId="533EA6A8" w14:textId="77777777" w:rsidTr="002B2D96">
        <w:trPr>
          <w:cantSplit/>
          <w:trHeight w:val="144"/>
          <w:ins w:id="1824" w:author="Hudler, Rob@Energy" w:date="2018-10-22T15:14:00Z"/>
        </w:trPr>
        <w:tc>
          <w:tcPr>
            <w:tcW w:w="1975" w:type="dxa"/>
            <w:tcBorders>
              <w:top w:val="single" w:sz="4" w:space="0" w:color="auto"/>
              <w:left w:val="single" w:sz="4" w:space="0" w:color="auto"/>
              <w:bottom w:val="single" w:sz="4" w:space="0" w:color="auto"/>
              <w:right w:val="single" w:sz="4" w:space="0" w:color="auto"/>
            </w:tcBorders>
            <w:vAlign w:val="center"/>
          </w:tcPr>
          <w:p w14:paraId="42136AC7" w14:textId="3BE06DF1" w:rsidR="004A76A7"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ins w:id="1825" w:author="Hudler, Rob@Energy" w:date="2018-10-22T15:14:00Z"/>
                <w:rFonts w:eastAsia="Times New Roman" w:cstheme="minorHAnsi"/>
                <w:sz w:val="20"/>
                <w:szCs w:val="20"/>
              </w:rPr>
            </w:pPr>
            <w:ins w:id="1826" w:author="Hudler, Rob@Energy" w:date="2018-11-05T14:15:00Z">
              <w:r w:rsidRPr="003F4127">
                <w:rPr>
                  <w:rFonts w:cstheme="minorHAnsi"/>
                  <w:sz w:val="20"/>
                  <w:szCs w:val="20"/>
                </w:rPr>
                <w:t xml:space="preserve">&lt;&lt;reference values from </w:t>
              </w:r>
            </w:ins>
            <w:r w:rsidR="002B2D96">
              <w:rPr>
                <w:rFonts w:cstheme="minorHAnsi"/>
                <w:sz w:val="20"/>
                <w:szCs w:val="20"/>
              </w:rPr>
              <w:t>B01</w:t>
            </w:r>
            <w:ins w:id="1827" w:author="Hudler, Rob@Energy" w:date="2018-11-05T14:15:00Z">
              <w:r w:rsidRPr="003F4127">
                <w:rPr>
                  <w:rFonts w:cstheme="minorHAnsi"/>
                  <w:sz w:val="20"/>
                  <w:szCs w:val="20"/>
                </w:rPr>
                <w:t>&gt;&gt;</w:t>
              </w:r>
            </w:ins>
          </w:p>
        </w:tc>
        <w:tc>
          <w:tcPr>
            <w:tcW w:w="6210" w:type="dxa"/>
            <w:tcBorders>
              <w:top w:val="single" w:sz="4" w:space="0" w:color="auto"/>
              <w:left w:val="single" w:sz="4" w:space="0" w:color="auto"/>
              <w:bottom w:val="single" w:sz="4" w:space="0" w:color="auto"/>
              <w:right w:val="single" w:sz="4" w:space="0" w:color="auto"/>
            </w:tcBorders>
            <w:vAlign w:val="bottom"/>
          </w:tcPr>
          <w:p w14:paraId="7DF42536" w14:textId="1F822E00"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ins w:id="1828" w:author="Hudler, Rob@Energy" w:date="2018-10-22T15:14:00Z"/>
                <w:rFonts w:eastAsia="Times New Roman" w:cstheme="minorHAnsi"/>
                <w:sz w:val="20"/>
                <w:szCs w:val="20"/>
              </w:rPr>
            </w:pPr>
            <w:ins w:id="1829" w:author="Hudler, Rob@Energy" w:date="2018-10-22T15:18:00Z">
              <w:r w:rsidRPr="003F4127">
                <w:rPr>
                  <w:rFonts w:eastAsia="Times New Roman" w:cstheme="minorHAnsi"/>
                  <w:sz w:val="20"/>
                  <w:szCs w:val="20"/>
                </w:rPr>
                <w:t>&lt;&lt;</w:t>
              </w:r>
            </w:ins>
            <w:ins w:id="1830" w:author="Hudler, Rob@Energy" w:date="2018-11-05T12:17:00Z">
              <w:r w:rsidR="00700A65" w:rsidRPr="003F4127">
                <w:rPr>
                  <w:rFonts w:eastAsia="Times New Roman" w:cstheme="minorHAnsi"/>
                  <w:sz w:val="20"/>
                  <w:szCs w:val="20"/>
                </w:rPr>
                <w:t xml:space="preserve"> </w:t>
              </w:r>
            </w:ins>
            <w:r w:rsidR="00F67E4E" w:rsidRPr="00F67E4E">
              <w:rPr>
                <w:rFonts w:eastAsia="Times New Roman" w:cstheme="minorHAnsi"/>
                <w:sz w:val="20"/>
                <w:szCs w:val="20"/>
              </w:rPr>
              <w:t>Reference value from D02</w:t>
            </w:r>
            <w:r w:rsidR="00635DBF">
              <w:rPr>
                <w:rFonts w:eastAsia="Times New Roman" w:cstheme="minorHAnsi"/>
                <w:sz w:val="20"/>
                <w:szCs w:val="20"/>
              </w:rPr>
              <w:t>&gt;&gt;</w:t>
            </w:r>
          </w:p>
        </w:tc>
        <w:tc>
          <w:tcPr>
            <w:tcW w:w="6205" w:type="dxa"/>
            <w:tcBorders>
              <w:top w:val="single" w:sz="4" w:space="0" w:color="auto"/>
              <w:left w:val="single" w:sz="4" w:space="0" w:color="auto"/>
              <w:bottom w:val="single" w:sz="4" w:space="0" w:color="auto"/>
              <w:right w:val="single" w:sz="4" w:space="0" w:color="auto"/>
            </w:tcBorders>
            <w:vAlign w:val="bottom"/>
          </w:tcPr>
          <w:p w14:paraId="01280492" w14:textId="77777777" w:rsidR="00F67E4E" w:rsidRDefault="00F67E4E"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B67E3D">
              <w:rPr>
                <w:rFonts w:eastAsia="Times New Roman" w:cstheme="minorHAnsi"/>
                <w:sz w:val="20"/>
                <w:szCs w:val="20"/>
              </w:rPr>
              <w:t xml:space="preserve">&lt;&lt; </w:t>
            </w:r>
            <w:r>
              <w:rPr>
                <w:rFonts w:eastAsia="Times New Roman" w:cstheme="minorHAnsi"/>
                <w:sz w:val="20"/>
                <w:szCs w:val="20"/>
              </w:rPr>
              <w:t>Reference value from D03;</w:t>
            </w:r>
          </w:p>
          <w:p w14:paraId="1A448F6A" w14:textId="450237EB"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ins w:id="1831" w:author="Hudler, Rob@Energy" w:date="2018-10-22T15:14:00Z"/>
                <w:rFonts w:eastAsia="Times New Roman" w:cstheme="minorHAnsi"/>
                <w:sz w:val="20"/>
                <w:szCs w:val="20"/>
              </w:rPr>
            </w:pPr>
          </w:p>
        </w:tc>
      </w:tr>
      <w:tr w:rsidR="004A76A7" w:rsidRPr="00C071B0" w14:paraId="3DCCAE8E" w14:textId="77777777" w:rsidTr="002B2D96">
        <w:trPr>
          <w:cantSplit/>
          <w:trHeight w:val="144"/>
          <w:ins w:id="1832" w:author="Hudler, Rob@Energy" w:date="2018-10-22T15:14:00Z"/>
        </w:trPr>
        <w:tc>
          <w:tcPr>
            <w:tcW w:w="1975" w:type="dxa"/>
            <w:tcBorders>
              <w:top w:val="single" w:sz="4" w:space="0" w:color="auto"/>
              <w:left w:val="single" w:sz="4" w:space="0" w:color="auto"/>
              <w:bottom w:val="single" w:sz="4" w:space="0" w:color="auto"/>
              <w:right w:val="single" w:sz="4" w:space="0" w:color="auto"/>
            </w:tcBorders>
            <w:vAlign w:val="center"/>
          </w:tcPr>
          <w:p w14:paraId="258C4A0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33" w:author="Hudler, Rob@Energy" w:date="2018-10-22T15:14:00Z"/>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11FFF37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34" w:author="Hudler, Rob@Energy" w:date="2018-10-22T15:14:00Z"/>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2AD8D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ins w:id="1835" w:author="Hudler, Rob@Energy" w:date="2018-10-22T15:14:00Z"/>
                <w:rFonts w:eastAsia="Times New Roman" w:cstheme="minorHAnsi"/>
                <w:sz w:val="20"/>
                <w:szCs w:val="20"/>
              </w:rPr>
            </w:pPr>
          </w:p>
        </w:tc>
      </w:tr>
    </w:tbl>
    <w:p w14:paraId="31A86E23" w14:textId="2597265B" w:rsidR="001325D9" w:rsidRPr="00405CF9" w:rsidRDefault="001325D9" w:rsidP="001325D9">
      <w:pPr>
        <w:spacing w:after="0"/>
        <w:rPr>
          <w:ins w:id="1836" w:author="Hudler, Rob@Energy" w:date="2018-11-05T12:19:00Z"/>
          <w:rFonts w:cstheme="minorHAnsi"/>
          <w:sz w:val="20"/>
          <w:szCs w:val="20"/>
        </w:rPr>
      </w:pPr>
    </w:p>
    <w:p w14:paraId="32A73A0A" w14:textId="77777777" w:rsidR="00700A65" w:rsidRPr="00D42D0F" w:rsidRDefault="00700A65" w:rsidP="001325D9">
      <w:pPr>
        <w:spacing w:after="0"/>
        <w:rPr>
          <w:rFonts w:cstheme="minorHAnsi"/>
          <w:sz w:val="20"/>
          <w:szCs w:val="20"/>
        </w:rPr>
      </w:pPr>
    </w:p>
    <w:tbl>
      <w:tblPr>
        <w:tblStyle w:val="TableGrid"/>
        <w:tblW w:w="0" w:type="auto"/>
        <w:tblLook w:val="04A0" w:firstRow="1" w:lastRow="0" w:firstColumn="1" w:lastColumn="0" w:noHBand="0" w:noVBand="1"/>
      </w:tblPr>
      <w:tblGrid>
        <w:gridCol w:w="1985"/>
        <w:gridCol w:w="1246"/>
        <w:gridCol w:w="1074"/>
        <w:gridCol w:w="1204"/>
        <w:gridCol w:w="1204"/>
        <w:gridCol w:w="1214"/>
        <w:gridCol w:w="1088"/>
        <w:gridCol w:w="1412"/>
        <w:gridCol w:w="1978"/>
        <w:gridCol w:w="1985"/>
      </w:tblGrid>
      <w:tr w:rsidR="001325D9" w:rsidRPr="00C071B0" w:rsidDel="00B8409D" w14:paraId="04A2DE56" w14:textId="057FACA0" w:rsidTr="00B90DDD">
        <w:trPr>
          <w:del w:id="1837" w:author="Hudler, Rob@Energy" w:date="2018-10-22T15:11:00Z"/>
        </w:trPr>
        <w:tc>
          <w:tcPr>
            <w:tcW w:w="14390" w:type="dxa"/>
            <w:gridSpan w:val="10"/>
          </w:tcPr>
          <w:p w14:paraId="3605A108" w14:textId="2D68CABA" w:rsidR="001325D9" w:rsidRPr="009747C6" w:rsidDel="00B8409D" w:rsidRDefault="00EE6B2F" w:rsidP="00B740EF">
            <w:pPr>
              <w:rPr>
                <w:del w:id="1838" w:author="Hudler, Rob@Energy" w:date="2018-10-22T15:11:00Z"/>
                <w:rFonts w:cstheme="minorHAnsi"/>
                <w:b/>
                <w:sz w:val="20"/>
                <w:szCs w:val="20"/>
              </w:rPr>
            </w:pPr>
            <w:commentRangeStart w:id="1839"/>
            <w:del w:id="1840" w:author="Hudler, Rob@Energy" w:date="2018-10-22T15:11:00Z">
              <w:r w:rsidRPr="009747C6" w:rsidDel="00B8409D">
                <w:rPr>
                  <w:rFonts w:cstheme="minorHAnsi"/>
                  <w:b/>
                  <w:sz w:val="20"/>
                  <w:szCs w:val="20"/>
                </w:rPr>
                <w:delText>B</w:delText>
              </w:r>
              <w:r w:rsidR="001325D9" w:rsidRPr="009747C6" w:rsidDel="00B8409D">
                <w:rPr>
                  <w:rFonts w:cstheme="minorHAnsi"/>
                  <w:b/>
                  <w:sz w:val="20"/>
                  <w:szCs w:val="20"/>
                </w:rPr>
                <w:delText>. Design Dwelling Unit Water Heating Systems Information</w:delText>
              </w:r>
            </w:del>
            <w:commentRangeEnd w:id="1839"/>
            <w:r w:rsidR="007E2338">
              <w:rPr>
                <w:rStyle w:val="CommentReference"/>
              </w:rPr>
              <w:commentReference w:id="1839"/>
            </w:r>
          </w:p>
          <w:p w14:paraId="2595F348" w14:textId="54922419" w:rsidR="002F796C" w:rsidRPr="003F4127" w:rsidDel="00B8409D" w:rsidRDefault="002F796C" w:rsidP="00B740EF">
            <w:pPr>
              <w:rPr>
                <w:del w:id="1841" w:author="Hudler, Rob@Energy" w:date="2018-10-22T15:11:00Z"/>
                <w:rFonts w:cstheme="minorHAnsi"/>
                <w:sz w:val="20"/>
                <w:szCs w:val="20"/>
              </w:rPr>
            </w:pPr>
            <w:del w:id="1842" w:author="Hudler, Rob@Energy" w:date="2018-10-22T15:11:00Z">
              <w:r w:rsidRPr="003F4127" w:rsidDel="00B8409D">
                <w:rPr>
                  <w:rFonts w:cstheme="minorHAnsi"/>
                  <w:sz w:val="20"/>
                  <w:szCs w:val="20"/>
                </w:rPr>
                <w:delText>&lt;&lt;require one row of data for each Wa</w:delText>
              </w:r>
              <w:r w:rsidR="00505837" w:rsidRPr="003F4127" w:rsidDel="00B8409D">
                <w:rPr>
                  <w:rFonts w:cstheme="minorHAnsi"/>
                  <w:sz w:val="20"/>
                  <w:szCs w:val="20"/>
                </w:rPr>
                <w:delText>ter Heating System in Section A</w:delText>
              </w:r>
              <w:r w:rsidRPr="003F4127" w:rsidDel="00B8409D">
                <w:rPr>
                  <w:rFonts w:cstheme="minorHAnsi"/>
                  <w:sz w:val="20"/>
                  <w:szCs w:val="20"/>
                </w:rPr>
                <w:delText>&gt;&gt;</w:delText>
              </w:r>
            </w:del>
          </w:p>
        </w:tc>
      </w:tr>
      <w:tr w:rsidR="001325D9" w:rsidRPr="00C071B0" w:rsidDel="00B8409D" w14:paraId="44D0D896" w14:textId="1E6C93CF" w:rsidTr="00B90DDD">
        <w:trPr>
          <w:del w:id="1843" w:author="Hudler, Rob@Energy" w:date="2018-10-22T15:11:00Z"/>
        </w:trPr>
        <w:tc>
          <w:tcPr>
            <w:tcW w:w="2082" w:type="dxa"/>
          </w:tcPr>
          <w:p w14:paraId="77384029" w14:textId="50B7E69B" w:rsidR="001325D9" w:rsidRPr="00C071B0" w:rsidDel="00B8409D" w:rsidRDefault="001325D9" w:rsidP="00B740EF">
            <w:pPr>
              <w:jc w:val="center"/>
              <w:rPr>
                <w:del w:id="1844" w:author="Hudler, Rob@Energy" w:date="2018-10-22T15:11:00Z"/>
                <w:rFonts w:cstheme="minorHAnsi"/>
                <w:sz w:val="20"/>
                <w:szCs w:val="20"/>
                <w:rPrChange w:id="1845" w:author="Hudler, Rob@Energy" w:date="2018-11-06T14:59:00Z">
                  <w:rPr>
                    <w:del w:id="1846" w:author="Hudler, Rob@Energy" w:date="2018-10-22T15:11:00Z"/>
                    <w:sz w:val="18"/>
                  </w:rPr>
                </w:rPrChange>
              </w:rPr>
            </w:pPr>
            <w:del w:id="1847" w:author="Hudler, Rob@Energy" w:date="2018-10-22T15:11:00Z">
              <w:r w:rsidRPr="00C071B0" w:rsidDel="00B8409D">
                <w:rPr>
                  <w:rFonts w:cstheme="minorHAnsi"/>
                  <w:sz w:val="20"/>
                  <w:szCs w:val="20"/>
                  <w:rPrChange w:id="1848" w:author="Hudler, Rob@Energy" w:date="2018-11-06T14:59:00Z">
                    <w:rPr>
                      <w:sz w:val="18"/>
                    </w:rPr>
                  </w:rPrChange>
                </w:rPr>
                <w:delText>01</w:delText>
              </w:r>
            </w:del>
          </w:p>
        </w:tc>
        <w:tc>
          <w:tcPr>
            <w:tcW w:w="1144" w:type="dxa"/>
          </w:tcPr>
          <w:p w14:paraId="44026A91" w14:textId="152011E6" w:rsidR="001325D9" w:rsidRPr="00C071B0" w:rsidDel="00B8409D" w:rsidRDefault="001325D9" w:rsidP="00B740EF">
            <w:pPr>
              <w:jc w:val="center"/>
              <w:rPr>
                <w:del w:id="1849" w:author="Hudler, Rob@Energy" w:date="2018-10-22T15:11:00Z"/>
                <w:rFonts w:cstheme="minorHAnsi"/>
                <w:sz w:val="20"/>
                <w:szCs w:val="20"/>
                <w:rPrChange w:id="1850" w:author="Hudler, Rob@Energy" w:date="2018-11-06T14:59:00Z">
                  <w:rPr>
                    <w:del w:id="1851" w:author="Hudler, Rob@Energy" w:date="2018-10-22T15:11:00Z"/>
                    <w:sz w:val="18"/>
                  </w:rPr>
                </w:rPrChange>
              </w:rPr>
            </w:pPr>
            <w:del w:id="1852" w:author="Hudler, Rob@Energy" w:date="2018-10-22T15:11:00Z">
              <w:r w:rsidRPr="00C071B0" w:rsidDel="00B8409D">
                <w:rPr>
                  <w:rFonts w:cstheme="minorHAnsi"/>
                  <w:sz w:val="20"/>
                  <w:szCs w:val="20"/>
                  <w:rPrChange w:id="1853" w:author="Hudler, Rob@Energy" w:date="2018-11-06T14:59:00Z">
                    <w:rPr>
                      <w:sz w:val="18"/>
                    </w:rPr>
                  </w:rPrChange>
                </w:rPr>
                <w:delText>02</w:delText>
              </w:r>
            </w:del>
          </w:p>
        </w:tc>
        <w:tc>
          <w:tcPr>
            <w:tcW w:w="1092" w:type="dxa"/>
          </w:tcPr>
          <w:p w14:paraId="2BBF1851" w14:textId="6C13AAAC" w:rsidR="001325D9" w:rsidRPr="00C071B0" w:rsidDel="00B8409D" w:rsidRDefault="001325D9" w:rsidP="00B740EF">
            <w:pPr>
              <w:jc w:val="center"/>
              <w:rPr>
                <w:del w:id="1854" w:author="Hudler, Rob@Energy" w:date="2018-10-22T15:11:00Z"/>
                <w:rFonts w:cstheme="minorHAnsi"/>
                <w:sz w:val="20"/>
                <w:szCs w:val="20"/>
                <w:rPrChange w:id="1855" w:author="Hudler, Rob@Energy" w:date="2018-11-06T14:59:00Z">
                  <w:rPr>
                    <w:del w:id="1856" w:author="Hudler, Rob@Energy" w:date="2018-10-22T15:11:00Z"/>
                    <w:sz w:val="18"/>
                  </w:rPr>
                </w:rPrChange>
              </w:rPr>
            </w:pPr>
            <w:del w:id="1857" w:author="Hudler, Rob@Energy" w:date="2018-10-22T15:11:00Z">
              <w:r w:rsidRPr="00C071B0" w:rsidDel="00B8409D">
                <w:rPr>
                  <w:rFonts w:cstheme="minorHAnsi"/>
                  <w:sz w:val="20"/>
                  <w:szCs w:val="20"/>
                  <w:rPrChange w:id="1858" w:author="Hudler, Rob@Energy" w:date="2018-11-06T14:59:00Z">
                    <w:rPr>
                      <w:sz w:val="18"/>
                    </w:rPr>
                  </w:rPrChange>
                </w:rPr>
                <w:delText>03</w:delText>
              </w:r>
            </w:del>
          </w:p>
        </w:tc>
        <w:tc>
          <w:tcPr>
            <w:tcW w:w="1127" w:type="dxa"/>
          </w:tcPr>
          <w:p w14:paraId="5D149485" w14:textId="6DD60DA7" w:rsidR="001325D9" w:rsidRPr="00C071B0" w:rsidDel="00B8409D" w:rsidRDefault="001325D9" w:rsidP="00B740EF">
            <w:pPr>
              <w:jc w:val="center"/>
              <w:rPr>
                <w:del w:id="1859" w:author="Hudler, Rob@Energy" w:date="2018-10-22T15:11:00Z"/>
                <w:rFonts w:cstheme="minorHAnsi"/>
                <w:sz w:val="20"/>
                <w:szCs w:val="20"/>
                <w:rPrChange w:id="1860" w:author="Hudler, Rob@Energy" w:date="2018-11-06T14:59:00Z">
                  <w:rPr>
                    <w:del w:id="1861" w:author="Hudler, Rob@Energy" w:date="2018-10-22T15:11:00Z"/>
                    <w:sz w:val="18"/>
                  </w:rPr>
                </w:rPrChange>
              </w:rPr>
            </w:pPr>
            <w:del w:id="1862" w:author="Hudler, Rob@Energy" w:date="2018-10-22T15:11:00Z">
              <w:r w:rsidRPr="00C071B0" w:rsidDel="00B8409D">
                <w:rPr>
                  <w:rFonts w:cstheme="minorHAnsi"/>
                  <w:sz w:val="20"/>
                  <w:szCs w:val="20"/>
                  <w:rPrChange w:id="1863" w:author="Hudler, Rob@Energy" w:date="2018-11-06T14:59:00Z">
                    <w:rPr>
                      <w:sz w:val="18"/>
                    </w:rPr>
                  </w:rPrChange>
                </w:rPr>
                <w:delText>04</w:delText>
              </w:r>
            </w:del>
          </w:p>
        </w:tc>
        <w:tc>
          <w:tcPr>
            <w:tcW w:w="1128" w:type="dxa"/>
          </w:tcPr>
          <w:p w14:paraId="79929BE3" w14:textId="1277D7C3" w:rsidR="001325D9" w:rsidRPr="00C071B0" w:rsidDel="00B8409D" w:rsidRDefault="001325D9" w:rsidP="00B740EF">
            <w:pPr>
              <w:jc w:val="center"/>
              <w:rPr>
                <w:del w:id="1864" w:author="Hudler, Rob@Energy" w:date="2018-10-22T15:11:00Z"/>
                <w:rFonts w:cstheme="minorHAnsi"/>
                <w:sz w:val="20"/>
                <w:szCs w:val="20"/>
                <w:rPrChange w:id="1865" w:author="Hudler, Rob@Energy" w:date="2018-11-06T14:59:00Z">
                  <w:rPr>
                    <w:del w:id="1866" w:author="Hudler, Rob@Energy" w:date="2018-10-22T15:11:00Z"/>
                    <w:sz w:val="18"/>
                  </w:rPr>
                </w:rPrChange>
              </w:rPr>
            </w:pPr>
            <w:del w:id="1867" w:author="Hudler, Rob@Energy" w:date="2018-10-22T15:11:00Z">
              <w:r w:rsidRPr="00C071B0" w:rsidDel="00B8409D">
                <w:rPr>
                  <w:rFonts w:cstheme="minorHAnsi"/>
                  <w:sz w:val="20"/>
                  <w:szCs w:val="20"/>
                  <w:rPrChange w:id="1868" w:author="Hudler, Rob@Energy" w:date="2018-11-06T14:59:00Z">
                    <w:rPr>
                      <w:sz w:val="18"/>
                    </w:rPr>
                  </w:rPrChange>
                </w:rPr>
                <w:delText>05</w:delText>
              </w:r>
            </w:del>
          </w:p>
        </w:tc>
        <w:tc>
          <w:tcPr>
            <w:tcW w:w="1129" w:type="dxa"/>
          </w:tcPr>
          <w:p w14:paraId="0873510C" w14:textId="1679113A" w:rsidR="001325D9" w:rsidRPr="00C071B0" w:rsidDel="00B8409D" w:rsidRDefault="001325D9" w:rsidP="00B740EF">
            <w:pPr>
              <w:jc w:val="center"/>
              <w:rPr>
                <w:del w:id="1869" w:author="Hudler, Rob@Energy" w:date="2018-10-22T15:11:00Z"/>
                <w:rFonts w:cstheme="minorHAnsi"/>
                <w:sz w:val="20"/>
                <w:szCs w:val="20"/>
                <w:rPrChange w:id="1870" w:author="Hudler, Rob@Energy" w:date="2018-11-06T14:59:00Z">
                  <w:rPr>
                    <w:del w:id="1871" w:author="Hudler, Rob@Energy" w:date="2018-10-22T15:11:00Z"/>
                    <w:sz w:val="18"/>
                  </w:rPr>
                </w:rPrChange>
              </w:rPr>
            </w:pPr>
            <w:del w:id="1872" w:author="Hudler, Rob@Energy" w:date="2018-10-22T15:11:00Z">
              <w:r w:rsidRPr="00C071B0" w:rsidDel="00B8409D">
                <w:rPr>
                  <w:rFonts w:cstheme="minorHAnsi"/>
                  <w:sz w:val="20"/>
                  <w:szCs w:val="20"/>
                  <w:rPrChange w:id="1873" w:author="Hudler, Rob@Energy" w:date="2018-11-06T14:59:00Z">
                    <w:rPr>
                      <w:sz w:val="18"/>
                    </w:rPr>
                  </w:rPrChange>
                </w:rPr>
                <w:delText>06</w:delText>
              </w:r>
            </w:del>
          </w:p>
        </w:tc>
        <w:tc>
          <w:tcPr>
            <w:tcW w:w="1100" w:type="dxa"/>
          </w:tcPr>
          <w:p w14:paraId="4AF8FD52" w14:textId="5800AF80" w:rsidR="001325D9" w:rsidRPr="00C071B0" w:rsidDel="00B8409D" w:rsidRDefault="001325D9" w:rsidP="00B740EF">
            <w:pPr>
              <w:jc w:val="center"/>
              <w:rPr>
                <w:del w:id="1874" w:author="Hudler, Rob@Energy" w:date="2018-10-22T15:11:00Z"/>
                <w:rFonts w:cstheme="minorHAnsi"/>
                <w:sz w:val="20"/>
                <w:szCs w:val="20"/>
                <w:rPrChange w:id="1875" w:author="Hudler, Rob@Energy" w:date="2018-11-06T14:59:00Z">
                  <w:rPr>
                    <w:del w:id="1876" w:author="Hudler, Rob@Energy" w:date="2018-10-22T15:11:00Z"/>
                    <w:sz w:val="18"/>
                  </w:rPr>
                </w:rPrChange>
              </w:rPr>
            </w:pPr>
            <w:del w:id="1877" w:author="Hudler, Rob@Energy" w:date="2018-10-22T15:11:00Z">
              <w:r w:rsidRPr="00C071B0" w:rsidDel="00B8409D">
                <w:rPr>
                  <w:rFonts w:cstheme="minorHAnsi"/>
                  <w:sz w:val="20"/>
                  <w:szCs w:val="20"/>
                  <w:rPrChange w:id="1878" w:author="Hudler, Rob@Energy" w:date="2018-11-06T14:59:00Z">
                    <w:rPr>
                      <w:sz w:val="18"/>
                    </w:rPr>
                  </w:rPrChange>
                </w:rPr>
                <w:delText>07</w:delText>
              </w:r>
            </w:del>
          </w:p>
        </w:tc>
        <w:tc>
          <w:tcPr>
            <w:tcW w:w="1438" w:type="dxa"/>
          </w:tcPr>
          <w:p w14:paraId="4D1B02F6" w14:textId="6219453B" w:rsidR="001325D9" w:rsidRPr="00C071B0" w:rsidDel="00B8409D" w:rsidRDefault="001325D9" w:rsidP="00B740EF">
            <w:pPr>
              <w:jc w:val="center"/>
              <w:rPr>
                <w:del w:id="1879" w:author="Hudler, Rob@Energy" w:date="2018-10-22T15:11:00Z"/>
                <w:rFonts w:cstheme="minorHAnsi"/>
                <w:sz w:val="20"/>
                <w:szCs w:val="20"/>
                <w:rPrChange w:id="1880" w:author="Hudler, Rob@Energy" w:date="2018-11-06T14:59:00Z">
                  <w:rPr>
                    <w:del w:id="1881" w:author="Hudler, Rob@Energy" w:date="2018-10-22T15:11:00Z"/>
                    <w:sz w:val="18"/>
                  </w:rPr>
                </w:rPrChange>
              </w:rPr>
            </w:pPr>
            <w:del w:id="1882" w:author="Hudler, Rob@Energy" w:date="2018-10-22T15:11:00Z">
              <w:r w:rsidRPr="00C071B0" w:rsidDel="00B8409D">
                <w:rPr>
                  <w:rFonts w:cstheme="minorHAnsi"/>
                  <w:sz w:val="20"/>
                  <w:szCs w:val="20"/>
                  <w:rPrChange w:id="1883" w:author="Hudler, Rob@Energy" w:date="2018-11-06T14:59:00Z">
                    <w:rPr>
                      <w:sz w:val="18"/>
                    </w:rPr>
                  </w:rPrChange>
                </w:rPr>
                <w:delText>08</w:delText>
              </w:r>
            </w:del>
          </w:p>
        </w:tc>
        <w:tc>
          <w:tcPr>
            <w:tcW w:w="2067" w:type="dxa"/>
          </w:tcPr>
          <w:p w14:paraId="204D7ED8" w14:textId="579E7435" w:rsidR="001325D9" w:rsidRPr="00C071B0" w:rsidDel="00B8409D" w:rsidRDefault="001325D9" w:rsidP="00B740EF">
            <w:pPr>
              <w:jc w:val="center"/>
              <w:rPr>
                <w:del w:id="1884" w:author="Hudler, Rob@Energy" w:date="2018-10-22T15:11:00Z"/>
                <w:rFonts w:cstheme="minorHAnsi"/>
                <w:sz w:val="20"/>
                <w:szCs w:val="20"/>
                <w:rPrChange w:id="1885" w:author="Hudler, Rob@Energy" w:date="2018-11-06T14:59:00Z">
                  <w:rPr>
                    <w:del w:id="1886" w:author="Hudler, Rob@Energy" w:date="2018-10-22T15:11:00Z"/>
                    <w:sz w:val="18"/>
                  </w:rPr>
                </w:rPrChange>
              </w:rPr>
            </w:pPr>
            <w:del w:id="1887" w:author="Hudler, Rob@Energy" w:date="2018-10-22T15:11:00Z">
              <w:r w:rsidRPr="00C071B0" w:rsidDel="00B8409D">
                <w:rPr>
                  <w:rFonts w:cstheme="minorHAnsi"/>
                  <w:sz w:val="20"/>
                  <w:szCs w:val="20"/>
                  <w:rPrChange w:id="1888" w:author="Hudler, Rob@Energy" w:date="2018-11-06T14:59:00Z">
                    <w:rPr>
                      <w:sz w:val="18"/>
                    </w:rPr>
                  </w:rPrChange>
                </w:rPr>
                <w:delText>09</w:delText>
              </w:r>
            </w:del>
          </w:p>
        </w:tc>
        <w:tc>
          <w:tcPr>
            <w:tcW w:w="2083" w:type="dxa"/>
          </w:tcPr>
          <w:p w14:paraId="5807F863" w14:textId="5B1DB9C5" w:rsidR="001325D9" w:rsidRPr="00C071B0" w:rsidDel="00B8409D" w:rsidRDefault="001325D9" w:rsidP="00B740EF">
            <w:pPr>
              <w:jc w:val="center"/>
              <w:rPr>
                <w:del w:id="1889" w:author="Hudler, Rob@Energy" w:date="2018-10-22T15:11:00Z"/>
                <w:rFonts w:cstheme="minorHAnsi"/>
                <w:sz w:val="20"/>
                <w:szCs w:val="20"/>
                <w:rPrChange w:id="1890" w:author="Hudler, Rob@Energy" w:date="2018-11-06T14:59:00Z">
                  <w:rPr>
                    <w:del w:id="1891" w:author="Hudler, Rob@Energy" w:date="2018-10-22T15:11:00Z"/>
                    <w:sz w:val="18"/>
                  </w:rPr>
                </w:rPrChange>
              </w:rPr>
            </w:pPr>
            <w:del w:id="1892" w:author="Hudler, Rob@Energy" w:date="2018-10-22T15:11:00Z">
              <w:r w:rsidRPr="00C071B0" w:rsidDel="00B8409D">
                <w:rPr>
                  <w:rFonts w:cstheme="minorHAnsi"/>
                  <w:sz w:val="20"/>
                  <w:szCs w:val="20"/>
                  <w:rPrChange w:id="1893" w:author="Hudler, Rob@Energy" w:date="2018-11-06T14:59:00Z">
                    <w:rPr>
                      <w:sz w:val="18"/>
                    </w:rPr>
                  </w:rPrChange>
                </w:rPr>
                <w:delText>10</w:delText>
              </w:r>
            </w:del>
          </w:p>
        </w:tc>
      </w:tr>
      <w:tr w:rsidR="001325D9" w:rsidRPr="00C071B0" w:rsidDel="00B8409D" w14:paraId="1560AF16" w14:textId="1A84FF60" w:rsidTr="00B90DDD">
        <w:trPr>
          <w:del w:id="1894" w:author="Hudler, Rob@Energy" w:date="2018-10-22T15:11:00Z"/>
        </w:trPr>
        <w:tc>
          <w:tcPr>
            <w:tcW w:w="2082" w:type="dxa"/>
            <w:vAlign w:val="bottom"/>
          </w:tcPr>
          <w:p w14:paraId="1B11DE8B" w14:textId="320A8B68" w:rsidR="001325D9" w:rsidRPr="00C071B0" w:rsidDel="00B8409D" w:rsidRDefault="001325D9" w:rsidP="00B740EF">
            <w:pPr>
              <w:jc w:val="center"/>
              <w:rPr>
                <w:del w:id="1895" w:author="Hudler, Rob@Energy" w:date="2018-10-22T15:11:00Z"/>
                <w:rFonts w:cstheme="minorHAnsi"/>
                <w:sz w:val="20"/>
                <w:szCs w:val="20"/>
                <w:rPrChange w:id="1896" w:author="Hudler, Rob@Energy" w:date="2018-11-06T14:59:00Z">
                  <w:rPr>
                    <w:del w:id="1897" w:author="Hudler, Rob@Energy" w:date="2018-10-22T15:11:00Z"/>
                    <w:sz w:val="18"/>
                  </w:rPr>
                </w:rPrChange>
              </w:rPr>
            </w:pPr>
            <w:del w:id="1898" w:author="Hudler, Rob@Energy" w:date="2018-10-22T15:11:00Z">
              <w:r w:rsidRPr="00C071B0" w:rsidDel="00B8409D">
                <w:rPr>
                  <w:rFonts w:cstheme="minorHAnsi"/>
                  <w:sz w:val="20"/>
                  <w:szCs w:val="20"/>
                  <w:rPrChange w:id="1899" w:author="Hudler, Rob@Energy" w:date="2018-11-06T14:59:00Z">
                    <w:rPr>
                      <w:sz w:val="18"/>
                    </w:rPr>
                  </w:rPrChange>
                </w:rPr>
                <w:delText>Water Heating System ID or Name</w:delText>
              </w:r>
            </w:del>
          </w:p>
        </w:tc>
        <w:tc>
          <w:tcPr>
            <w:tcW w:w="1144" w:type="dxa"/>
            <w:vAlign w:val="bottom"/>
          </w:tcPr>
          <w:p w14:paraId="17932B21" w14:textId="72A894A6" w:rsidR="001325D9" w:rsidRPr="00C071B0" w:rsidDel="00B8409D" w:rsidRDefault="001325D9" w:rsidP="00B740EF">
            <w:pPr>
              <w:jc w:val="center"/>
              <w:rPr>
                <w:del w:id="1900" w:author="Hudler, Rob@Energy" w:date="2018-10-22T15:11:00Z"/>
                <w:rFonts w:cstheme="minorHAnsi"/>
                <w:sz w:val="20"/>
                <w:szCs w:val="20"/>
                <w:rPrChange w:id="1901" w:author="Hudler, Rob@Energy" w:date="2018-11-06T14:59:00Z">
                  <w:rPr>
                    <w:del w:id="1902" w:author="Hudler, Rob@Energy" w:date="2018-10-22T15:11:00Z"/>
                    <w:sz w:val="18"/>
                  </w:rPr>
                </w:rPrChange>
              </w:rPr>
            </w:pPr>
            <w:del w:id="1903" w:author="Hudler, Rob@Energy" w:date="2018-10-22T15:11:00Z">
              <w:r w:rsidRPr="00C071B0" w:rsidDel="00B8409D">
                <w:rPr>
                  <w:rFonts w:cstheme="minorHAnsi"/>
                  <w:sz w:val="20"/>
                  <w:szCs w:val="20"/>
                  <w:rPrChange w:id="1904" w:author="Hudler, Rob@Energy" w:date="2018-11-06T14:59:00Z">
                    <w:rPr>
                      <w:sz w:val="18"/>
                    </w:rPr>
                  </w:rPrChange>
                </w:rPr>
                <w:delText>Water Heating System Type</w:delText>
              </w:r>
            </w:del>
          </w:p>
        </w:tc>
        <w:tc>
          <w:tcPr>
            <w:tcW w:w="1092" w:type="dxa"/>
            <w:vAlign w:val="bottom"/>
          </w:tcPr>
          <w:p w14:paraId="03EA400C" w14:textId="7E640550" w:rsidR="001325D9" w:rsidRPr="00C071B0" w:rsidDel="00B8409D" w:rsidRDefault="001325D9" w:rsidP="00B740EF">
            <w:pPr>
              <w:jc w:val="center"/>
              <w:rPr>
                <w:del w:id="1905" w:author="Hudler, Rob@Energy" w:date="2018-10-22T15:11:00Z"/>
                <w:rFonts w:cstheme="minorHAnsi"/>
                <w:sz w:val="20"/>
                <w:szCs w:val="20"/>
                <w:rPrChange w:id="1906" w:author="Hudler, Rob@Energy" w:date="2018-11-06T14:59:00Z">
                  <w:rPr>
                    <w:del w:id="1907" w:author="Hudler, Rob@Energy" w:date="2018-10-22T15:11:00Z"/>
                    <w:sz w:val="18"/>
                  </w:rPr>
                </w:rPrChange>
              </w:rPr>
            </w:pPr>
            <w:del w:id="1908" w:author="Hudler, Rob@Energy" w:date="2018-10-22T15:11:00Z">
              <w:r w:rsidRPr="00C071B0" w:rsidDel="00B8409D">
                <w:rPr>
                  <w:rFonts w:cstheme="minorHAnsi"/>
                  <w:sz w:val="20"/>
                  <w:szCs w:val="20"/>
                  <w:rPrChange w:id="1909" w:author="Hudler, Rob@Energy" w:date="2018-11-06T14:59:00Z">
                    <w:rPr>
                      <w:sz w:val="18"/>
                    </w:rPr>
                  </w:rPrChange>
                </w:rPr>
                <w:delText>Water Heater Type</w:delText>
              </w:r>
            </w:del>
          </w:p>
        </w:tc>
        <w:tc>
          <w:tcPr>
            <w:tcW w:w="1127" w:type="dxa"/>
            <w:vAlign w:val="bottom"/>
          </w:tcPr>
          <w:p w14:paraId="4CA7C288" w14:textId="77597F60" w:rsidR="001325D9" w:rsidRPr="00C071B0" w:rsidDel="00B8409D" w:rsidRDefault="001325D9" w:rsidP="00B740EF">
            <w:pPr>
              <w:jc w:val="center"/>
              <w:rPr>
                <w:del w:id="1910" w:author="Hudler, Rob@Energy" w:date="2018-10-22T15:11:00Z"/>
                <w:rFonts w:cstheme="minorHAnsi"/>
                <w:sz w:val="20"/>
                <w:szCs w:val="20"/>
                <w:rPrChange w:id="1911" w:author="Hudler, Rob@Energy" w:date="2018-11-06T14:59:00Z">
                  <w:rPr>
                    <w:del w:id="1912" w:author="Hudler, Rob@Energy" w:date="2018-10-22T15:11:00Z"/>
                    <w:sz w:val="18"/>
                  </w:rPr>
                </w:rPrChange>
              </w:rPr>
            </w:pPr>
            <w:del w:id="1913" w:author="Hudler, Rob@Energy" w:date="2018-10-22T15:11:00Z">
              <w:r w:rsidRPr="00C071B0" w:rsidDel="00B8409D">
                <w:rPr>
                  <w:rFonts w:cstheme="minorHAnsi"/>
                  <w:sz w:val="20"/>
                  <w:szCs w:val="20"/>
                  <w:rPrChange w:id="1914" w:author="Hudler, Rob@Energy" w:date="2018-11-06T14:59:00Z">
                    <w:rPr>
                      <w:sz w:val="18"/>
                    </w:rPr>
                  </w:rPrChange>
                </w:rPr>
                <w:delText># of Water Heaters in System</w:delText>
              </w:r>
            </w:del>
          </w:p>
        </w:tc>
        <w:tc>
          <w:tcPr>
            <w:tcW w:w="1128" w:type="dxa"/>
            <w:vAlign w:val="bottom"/>
          </w:tcPr>
          <w:p w14:paraId="5ADEC1C2" w14:textId="0DFE9C1E" w:rsidR="001325D9" w:rsidRPr="00C071B0" w:rsidDel="00B8409D" w:rsidRDefault="001325D9" w:rsidP="00B740EF">
            <w:pPr>
              <w:jc w:val="center"/>
              <w:rPr>
                <w:del w:id="1915" w:author="Hudler, Rob@Energy" w:date="2018-10-22T15:11:00Z"/>
                <w:rFonts w:cstheme="minorHAnsi"/>
                <w:sz w:val="20"/>
                <w:szCs w:val="20"/>
                <w:rPrChange w:id="1916" w:author="Hudler, Rob@Energy" w:date="2018-11-06T14:59:00Z">
                  <w:rPr>
                    <w:del w:id="1917" w:author="Hudler, Rob@Energy" w:date="2018-10-22T15:11:00Z"/>
                    <w:sz w:val="18"/>
                  </w:rPr>
                </w:rPrChange>
              </w:rPr>
            </w:pPr>
            <w:del w:id="1918" w:author="Hudler, Rob@Energy" w:date="2018-10-22T15:11:00Z">
              <w:r w:rsidRPr="00C071B0" w:rsidDel="00B8409D">
                <w:rPr>
                  <w:rFonts w:cstheme="minorHAnsi"/>
                  <w:sz w:val="20"/>
                  <w:szCs w:val="20"/>
                  <w:rPrChange w:id="1919" w:author="Hudler, Rob@Energy" w:date="2018-11-06T14:59:00Z">
                    <w:rPr>
                      <w:sz w:val="18"/>
                    </w:rPr>
                  </w:rPrChange>
                </w:rPr>
                <w:delText>Water Heater Storage Volume (gal)</w:delText>
              </w:r>
            </w:del>
          </w:p>
        </w:tc>
        <w:tc>
          <w:tcPr>
            <w:tcW w:w="1129" w:type="dxa"/>
            <w:vAlign w:val="bottom"/>
          </w:tcPr>
          <w:p w14:paraId="2EBC0DF6" w14:textId="572B826F" w:rsidR="001325D9" w:rsidRPr="00C071B0" w:rsidDel="00B8409D" w:rsidRDefault="001325D9" w:rsidP="00B740EF">
            <w:pPr>
              <w:jc w:val="center"/>
              <w:rPr>
                <w:del w:id="1920" w:author="Hudler, Rob@Energy" w:date="2018-10-22T15:11:00Z"/>
                <w:rFonts w:cstheme="minorHAnsi"/>
                <w:sz w:val="20"/>
                <w:szCs w:val="20"/>
                <w:rPrChange w:id="1921" w:author="Hudler, Rob@Energy" w:date="2018-11-06T14:59:00Z">
                  <w:rPr>
                    <w:del w:id="1922" w:author="Hudler, Rob@Energy" w:date="2018-10-22T15:11:00Z"/>
                    <w:sz w:val="18"/>
                  </w:rPr>
                </w:rPrChange>
              </w:rPr>
            </w:pPr>
            <w:del w:id="1923" w:author="Hudler, Rob@Energy" w:date="2018-10-22T15:11:00Z">
              <w:r w:rsidRPr="00C071B0" w:rsidDel="00B8409D">
                <w:rPr>
                  <w:rFonts w:cstheme="minorHAnsi"/>
                  <w:sz w:val="20"/>
                  <w:szCs w:val="20"/>
                  <w:rPrChange w:id="1924" w:author="Hudler, Rob@Energy" w:date="2018-11-06T14:59:00Z">
                    <w:rPr>
                      <w:sz w:val="18"/>
                    </w:rPr>
                  </w:rPrChange>
                </w:rPr>
                <w:delText>Fuel Type</w:delText>
              </w:r>
            </w:del>
          </w:p>
        </w:tc>
        <w:tc>
          <w:tcPr>
            <w:tcW w:w="1100" w:type="dxa"/>
            <w:vAlign w:val="bottom"/>
          </w:tcPr>
          <w:p w14:paraId="7F707213" w14:textId="667356FA" w:rsidR="001325D9" w:rsidRPr="00C071B0" w:rsidDel="00B8409D" w:rsidRDefault="001325D9" w:rsidP="00B740EF">
            <w:pPr>
              <w:jc w:val="center"/>
              <w:rPr>
                <w:del w:id="1925" w:author="Hudler, Rob@Energy" w:date="2018-10-22T15:11:00Z"/>
                <w:rFonts w:cstheme="minorHAnsi"/>
                <w:sz w:val="20"/>
                <w:szCs w:val="20"/>
                <w:rPrChange w:id="1926" w:author="Hudler, Rob@Energy" w:date="2018-11-06T14:59:00Z">
                  <w:rPr>
                    <w:del w:id="1927" w:author="Hudler, Rob@Energy" w:date="2018-10-22T15:11:00Z"/>
                    <w:sz w:val="18"/>
                  </w:rPr>
                </w:rPrChange>
              </w:rPr>
            </w:pPr>
            <w:del w:id="1928" w:author="Hudler, Rob@Energy" w:date="2018-10-22T15:11:00Z">
              <w:r w:rsidRPr="00C071B0" w:rsidDel="00B8409D">
                <w:rPr>
                  <w:rFonts w:cstheme="minorHAnsi"/>
                  <w:sz w:val="20"/>
                  <w:szCs w:val="20"/>
                  <w:rPrChange w:id="1929" w:author="Hudler, Rob@Energy" w:date="2018-11-06T14:59:00Z">
                    <w:rPr>
                      <w:sz w:val="18"/>
                    </w:rPr>
                  </w:rPrChange>
                </w:rPr>
                <w:delText>Heating Efficiency</w:delText>
              </w:r>
            </w:del>
          </w:p>
        </w:tc>
        <w:tc>
          <w:tcPr>
            <w:tcW w:w="1438" w:type="dxa"/>
            <w:vAlign w:val="bottom"/>
          </w:tcPr>
          <w:p w14:paraId="17D54FB2" w14:textId="3611B2CA" w:rsidR="001325D9" w:rsidRPr="00C071B0" w:rsidDel="00B8409D" w:rsidRDefault="001325D9" w:rsidP="00B740EF">
            <w:pPr>
              <w:jc w:val="center"/>
              <w:rPr>
                <w:del w:id="1930" w:author="Hudler, Rob@Energy" w:date="2018-10-22T15:11:00Z"/>
                <w:rFonts w:cstheme="minorHAnsi"/>
                <w:sz w:val="20"/>
                <w:szCs w:val="20"/>
                <w:rPrChange w:id="1931" w:author="Hudler, Rob@Energy" w:date="2018-11-06T14:59:00Z">
                  <w:rPr>
                    <w:del w:id="1932" w:author="Hudler, Rob@Energy" w:date="2018-10-22T15:11:00Z"/>
                    <w:sz w:val="18"/>
                  </w:rPr>
                </w:rPrChange>
              </w:rPr>
            </w:pPr>
            <w:del w:id="1933" w:author="Hudler, Rob@Energy" w:date="2018-10-22T15:11:00Z">
              <w:r w:rsidRPr="00C071B0" w:rsidDel="00B8409D">
                <w:rPr>
                  <w:rFonts w:cstheme="minorHAnsi"/>
                  <w:sz w:val="20"/>
                  <w:szCs w:val="20"/>
                  <w:rPrChange w:id="1934" w:author="Hudler, Rob@Energy" w:date="2018-11-06T14:59:00Z">
                    <w:rPr>
                      <w:sz w:val="18"/>
                    </w:rPr>
                  </w:rPrChange>
                </w:rPr>
                <w:delText>Exterior Insulation R-value</w:delText>
              </w:r>
            </w:del>
          </w:p>
        </w:tc>
        <w:tc>
          <w:tcPr>
            <w:tcW w:w="2067" w:type="dxa"/>
            <w:vAlign w:val="bottom"/>
          </w:tcPr>
          <w:p w14:paraId="6D5F1ED4" w14:textId="3354D99F" w:rsidR="001325D9" w:rsidRPr="00C071B0" w:rsidDel="00B8409D" w:rsidRDefault="001325D9" w:rsidP="00B740EF">
            <w:pPr>
              <w:jc w:val="center"/>
              <w:rPr>
                <w:del w:id="1935" w:author="Hudler, Rob@Energy" w:date="2018-10-22T15:11:00Z"/>
                <w:rFonts w:cstheme="minorHAnsi"/>
                <w:sz w:val="20"/>
                <w:szCs w:val="20"/>
                <w:rPrChange w:id="1936" w:author="Hudler, Rob@Energy" w:date="2018-11-06T14:59:00Z">
                  <w:rPr>
                    <w:del w:id="1937" w:author="Hudler, Rob@Energy" w:date="2018-10-22T15:11:00Z"/>
                    <w:sz w:val="18"/>
                  </w:rPr>
                </w:rPrChange>
              </w:rPr>
            </w:pPr>
            <w:del w:id="1938" w:author="Hudler, Rob@Energy" w:date="2018-10-22T15:11:00Z">
              <w:r w:rsidRPr="00C071B0" w:rsidDel="00B8409D">
                <w:rPr>
                  <w:rFonts w:cstheme="minorHAnsi"/>
                  <w:sz w:val="20"/>
                  <w:szCs w:val="20"/>
                  <w:rPrChange w:id="1939" w:author="Hudler, Rob@Energy" w:date="2018-11-06T14:59:00Z">
                    <w:rPr>
                      <w:sz w:val="18"/>
                    </w:rPr>
                  </w:rPrChange>
                </w:rPr>
                <w:delText>Central DHW System Distribution Type</w:delText>
              </w:r>
            </w:del>
          </w:p>
        </w:tc>
        <w:tc>
          <w:tcPr>
            <w:tcW w:w="2083" w:type="dxa"/>
            <w:vAlign w:val="bottom"/>
          </w:tcPr>
          <w:p w14:paraId="752E8992" w14:textId="3F577DE1" w:rsidR="001325D9" w:rsidRPr="00C071B0" w:rsidDel="00B8409D" w:rsidRDefault="001325D9" w:rsidP="00B740EF">
            <w:pPr>
              <w:jc w:val="center"/>
              <w:rPr>
                <w:del w:id="1940" w:author="Hudler, Rob@Energy" w:date="2018-10-22T15:11:00Z"/>
                <w:rFonts w:cstheme="minorHAnsi"/>
                <w:sz w:val="20"/>
                <w:szCs w:val="20"/>
                <w:rPrChange w:id="1941" w:author="Hudler, Rob@Energy" w:date="2018-11-06T14:59:00Z">
                  <w:rPr>
                    <w:del w:id="1942" w:author="Hudler, Rob@Energy" w:date="2018-10-22T15:11:00Z"/>
                    <w:sz w:val="18"/>
                  </w:rPr>
                </w:rPrChange>
              </w:rPr>
            </w:pPr>
            <w:del w:id="1943" w:author="Hudler, Rob@Energy" w:date="2018-10-22T15:11:00Z">
              <w:r w:rsidRPr="00C071B0" w:rsidDel="00B8409D">
                <w:rPr>
                  <w:rFonts w:cstheme="minorHAnsi"/>
                  <w:sz w:val="20"/>
                  <w:szCs w:val="20"/>
                  <w:rPrChange w:id="1944" w:author="Hudler, Rob@Energy" w:date="2018-11-06T14:59:00Z">
                    <w:rPr>
                      <w:sz w:val="18"/>
                    </w:rPr>
                  </w:rPrChange>
                </w:rPr>
                <w:delText>Dwelling Unit DHW System Distribution Type</w:delText>
              </w:r>
            </w:del>
          </w:p>
        </w:tc>
      </w:tr>
      <w:tr w:rsidR="001325D9" w:rsidRPr="00C071B0" w:rsidDel="00B8409D" w14:paraId="78D5E8C1" w14:textId="393E2994" w:rsidTr="00B90DDD">
        <w:trPr>
          <w:del w:id="1945" w:author="Hudler, Rob@Energy" w:date="2018-10-22T15:11:00Z"/>
        </w:trPr>
        <w:tc>
          <w:tcPr>
            <w:tcW w:w="2082" w:type="dxa"/>
          </w:tcPr>
          <w:p w14:paraId="39299B03" w14:textId="3F430814" w:rsidR="001325D9" w:rsidRPr="00C071B0" w:rsidDel="00B8409D" w:rsidRDefault="00B740EF" w:rsidP="00B740EF">
            <w:pPr>
              <w:jc w:val="center"/>
              <w:rPr>
                <w:del w:id="1946" w:author="Hudler, Rob@Energy" w:date="2018-10-22T15:11:00Z"/>
                <w:rFonts w:cstheme="minorHAnsi"/>
                <w:sz w:val="20"/>
                <w:szCs w:val="20"/>
                <w:rPrChange w:id="1947" w:author="Hudler, Rob@Energy" w:date="2018-11-06T14:59:00Z">
                  <w:rPr>
                    <w:del w:id="1948" w:author="Hudler, Rob@Energy" w:date="2018-10-22T15:11:00Z"/>
                    <w:sz w:val="18"/>
                  </w:rPr>
                </w:rPrChange>
              </w:rPr>
            </w:pPr>
            <w:del w:id="1949" w:author="Hudler, Rob@Energy" w:date="2018-10-22T15:11:00Z">
              <w:r w:rsidRPr="00C071B0" w:rsidDel="00B8409D">
                <w:rPr>
                  <w:rFonts w:cstheme="minorHAnsi"/>
                  <w:sz w:val="20"/>
                  <w:szCs w:val="20"/>
                  <w:rPrChange w:id="1950" w:author="Hudler, Rob@Energy" w:date="2018-11-06T14:59:00Z">
                    <w:rPr>
                      <w:sz w:val="18"/>
                    </w:rPr>
                  </w:rPrChange>
                </w:rPr>
                <w:delText>&lt;&lt;reference values from CF1R&gt;&gt;</w:delText>
              </w:r>
            </w:del>
          </w:p>
        </w:tc>
        <w:tc>
          <w:tcPr>
            <w:tcW w:w="1144" w:type="dxa"/>
          </w:tcPr>
          <w:p w14:paraId="51DA3460" w14:textId="6C6F2503" w:rsidR="00137989" w:rsidRPr="00C071B0" w:rsidDel="00B8409D" w:rsidRDefault="00B740EF" w:rsidP="00137989">
            <w:pPr>
              <w:rPr>
                <w:del w:id="1951" w:author="Hudler, Rob@Energy" w:date="2018-10-22T15:11:00Z"/>
                <w:rFonts w:cstheme="minorHAnsi"/>
                <w:sz w:val="20"/>
                <w:szCs w:val="20"/>
                <w:rPrChange w:id="1952" w:author="Hudler, Rob@Energy" w:date="2018-11-06T14:59:00Z">
                  <w:rPr>
                    <w:del w:id="1953" w:author="Hudler, Rob@Energy" w:date="2018-10-22T15:11:00Z"/>
                    <w:sz w:val="18"/>
                  </w:rPr>
                </w:rPrChange>
              </w:rPr>
            </w:pPr>
            <w:del w:id="1954" w:author="Hudler, Rob@Energy" w:date="2018-10-22T15:11:00Z">
              <w:r w:rsidRPr="00C071B0" w:rsidDel="00B8409D">
                <w:rPr>
                  <w:rFonts w:cstheme="minorHAnsi"/>
                  <w:sz w:val="20"/>
                  <w:szCs w:val="20"/>
                  <w:rPrChange w:id="1955" w:author="Hudler, Rob@Energy" w:date="2018-11-06T14:59:00Z">
                    <w:rPr>
                      <w:sz w:val="18"/>
                    </w:rPr>
                  </w:rPrChange>
                </w:rPr>
                <w:delText xml:space="preserve">&lt;&lt;reference value from CF1R; allowed values = </w:delText>
              </w:r>
            </w:del>
          </w:p>
          <w:p w14:paraId="1FEFC3EE" w14:textId="26763B3C" w:rsidR="00137989" w:rsidRPr="00C071B0" w:rsidDel="00B8409D" w:rsidRDefault="00137989" w:rsidP="00137989">
            <w:pPr>
              <w:rPr>
                <w:del w:id="1956" w:author="Hudler, Rob@Energy" w:date="2018-10-22T15:11:00Z"/>
                <w:rFonts w:cstheme="minorHAnsi"/>
                <w:sz w:val="20"/>
                <w:szCs w:val="20"/>
                <w:rPrChange w:id="1957" w:author="Hudler, Rob@Energy" w:date="2018-11-06T14:59:00Z">
                  <w:rPr>
                    <w:del w:id="1958" w:author="Hudler, Rob@Energy" w:date="2018-10-22T15:11:00Z"/>
                    <w:sz w:val="18"/>
                  </w:rPr>
                </w:rPrChange>
              </w:rPr>
            </w:pPr>
            <w:del w:id="1959" w:author="Hudler, Rob@Energy" w:date="2018-10-22T15:11:00Z">
              <w:r w:rsidRPr="00C071B0" w:rsidDel="00B8409D">
                <w:rPr>
                  <w:rFonts w:cstheme="minorHAnsi"/>
                  <w:sz w:val="20"/>
                  <w:szCs w:val="20"/>
                  <w:rPrChange w:id="1960" w:author="Hudler, Rob@Energy" w:date="2018-11-06T14:59:00Z">
                    <w:rPr>
                      <w:sz w:val="18"/>
                    </w:rPr>
                  </w:rPrChange>
                </w:rPr>
                <w:delText>*</w:delText>
              </w:r>
              <w:r w:rsidR="00B740EF" w:rsidRPr="00C071B0" w:rsidDel="00B8409D">
                <w:rPr>
                  <w:rFonts w:cstheme="minorHAnsi"/>
                  <w:sz w:val="20"/>
                  <w:szCs w:val="20"/>
                  <w:rPrChange w:id="1961" w:author="Hudler, Rob@Energy" w:date="2018-11-06T14:59:00Z">
                    <w:rPr>
                      <w:sz w:val="18"/>
                    </w:rPr>
                  </w:rPrChange>
                </w:rPr>
                <w:delText>DHW</w:delText>
              </w:r>
              <w:r w:rsidRPr="00C071B0" w:rsidDel="00B8409D">
                <w:rPr>
                  <w:rFonts w:cstheme="minorHAnsi"/>
                  <w:sz w:val="20"/>
                  <w:szCs w:val="20"/>
                  <w:rPrChange w:id="1962" w:author="Hudler, Rob@Energy" w:date="2018-11-06T14:59:00Z">
                    <w:rPr>
                      <w:sz w:val="18"/>
                    </w:rPr>
                  </w:rPrChange>
                </w:rPr>
                <w:delText>;</w:delText>
              </w:r>
            </w:del>
          </w:p>
          <w:p w14:paraId="46958616" w14:textId="2CBBA26E" w:rsidR="00137989" w:rsidRPr="00C071B0" w:rsidDel="00B8409D" w:rsidRDefault="00137989" w:rsidP="00137989">
            <w:pPr>
              <w:rPr>
                <w:del w:id="1963" w:author="Hudler, Rob@Energy" w:date="2018-10-22T15:11:00Z"/>
                <w:rFonts w:cstheme="minorHAnsi"/>
                <w:sz w:val="20"/>
                <w:szCs w:val="20"/>
                <w:rPrChange w:id="1964" w:author="Hudler, Rob@Energy" w:date="2018-11-06T14:59:00Z">
                  <w:rPr>
                    <w:del w:id="1965" w:author="Hudler, Rob@Energy" w:date="2018-10-22T15:11:00Z"/>
                    <w:sz w:val="18"/>
                  </w:rPr>
                </w:rPrChange>
              </w:rPr>
            </w:pPr>
            <w:del w:id="1966" w:author="Hudler, Rob@Energy" w:date="2018-10-22T15:11:00Z">
              <w:r w:rsidRPr="00C071B0" w:rsidDel="00B8409D">
                <w:rPr>
                  <w:rFonts w:cstheme="minorHAnsi"/>
                  <w:sz w:val="20"/>
                  <w:szCs w:val="20"/>
                  <w:rPrChange w:id="1967" w:author="Hudler, Rob@Energy" w:date="2018-11-06T14:59:00Z">
                    <w:rPr>
                      <w:sz w:val="18"/>
                    </w:rPr>
                  </w:rPrChange>
                </w:rPr>
                <w:delText xml:space="preserve">*Central; </w:delText>
              </w:r>
            </w:del>
          </w:p>
          <w:p w14:paraId="23D80E73" w14:textId="504440D6" w:rsidR="00137989" w:rsidRPr="00C071B0" w:rsidDel="00B8409D" w:rsidRDefault="00137989" w:rsidP="00137989">
            <w:pPr>
              <w:rPr>
                <w:del w:id="1968" w:author="Hudler, Rob@Energy" w:date="2018-10-22T15:11:00Z"/>
                <w:rFonts w:cstheme="minorHAnsi"/>
                <w:sz w:val="20"/>
                <w:szCs w:val="20"/>
                <w:rPrChange w:id="1969" w:author="Hudler, Rob@Energy" w:date="2018-11-06T14:59:00Z">
                  <w:rPr>
                    <w:del w:id="1970" w:author="Hudler, Rob@Energy" w:date="2018-10-22T15:11:00Z"/>
                    <w:sz w:val="18"/>
                  </w:rPr>
                </w:rPrChange>
              </w:rPr>
            </w:pPr>
            <w:del w:id="1971" w:author="Hudler, Rob@Energy" w:date="2018-10-22T15:11:00Z">
              <w:r w:rsidRPr="00C071B0" w:rsidDel="00B8409D">
                <w:rPr>
                  <w:rFonts w:cstheme="minorHAnsi"/>
                  <w:sz w:val="20"/>
                  <w:szCs w:val="20"/>
                  <w:rPrChange w:id="1972" w:author="Hudler, Rob@Energy" w:date="2018-11-06T14:59:00Z">
                    <w:rPr>
                      <w:sz w:val="18"/>
                    </w:rPr>
                  </w:rPrChange>
                </w:rPr>
                <w:delText xml:space="preserve">*Combined Hydronic, </w:delText>
              </w:r>
            </w:del>
          </w:p>
          <w:p w14:paraId="0C2C8887" w14:textId="14319E39" w:rsidR="001325D9" w:rsidRPr="00C071B0" w:rsidDel="00B8409D" w:rsidRDefault="00137989" w:rsidP="00137989">
            <w:pPr>
              <w:rPr>
                <w:del w:id="1973" w:author="Hudler, Rob@Energy" w:date="2018-10-22T15:11:00Z"/>
                <w:rFonts w:cstheme="minorHAnsi"/>
                <w:sz w:val="20"/>
                <w:szCs w:val="20"/>
                <w:rPrChange w:id="1974" w:author="Hudler, Rob@Energy" w:date="2018-11-06T14:59:00Z">
                  <w:rPr>
                    <w:del w:id="1975" w:author="Hudler, Rob@Energy" w:date="2018-10-22T15:11:00Z"/>
                    <w:sz w:val="18"/>
                  </w:rPr>
                </w:rPrChange>
              </w:rPr>
            </w:pPr>
            <w:del w:id="1976" w:author="Hudler, Rob@Energy" w:date="2018-10-22T15:11:00Z">
              <w:r w:rsidRPr="00C071B0" w:rsidDel="00B8409D">
                <w:rPr>
                  <w:rFonts w:cstheme="minorHAnsi"/>
                  <w:sz w:val="20"/>
                  <w:szCs w:val="20"/>
                  <w:rPrChange w:id="1977" w:author="Hudler, Rob@Energy" w:date="2018-11-06T14:59:00Z">
                    <w:rPr>
                      <w:sz w:val="18"/>
                    </w:rPr>
                  </w:rPrChange>
                </w:rPr>
                <w:delText>*Hydronic</w:delText>
              </w:r>
              <w:r w:rsidR="00B740EF" w:rsidRPr="00C071B0" w:rsidDel="00B8409D">
                <w:rPr>
                  <w:rFonts w:cstheme="minorHAnsi"/>
                  <w:sz w:val="20"/>
                  <w:szCs w:val="20"/>
                  <w:rPrChange w:id="1978" w:author="Hudler, Rob@Energy" w:date="2018-11-06T14:59:00Z">
                    <w:rPr>
                      <w:sz w:val="18"/>
                    </w:rPr>
                  </w:rPrChange>
                </w:rPr>
                <w:delText>&gt;&gt;</w:delText>
              </w:r>
            </w:del>
          </w:p>
        </w:tc>
        <w:tc>
          <w:tcPr>
            <w:tcW w:w="1092" w:type="dxa"/>
          </w:tcPr>
          <w:p w14:paraId="237E4CA1" w14:textId="54CE0C26" w:rsidR="001325D9" w:rsidRPr="00C071B0" w:rsidDel="00B8409D" w:rsidRDefault="00B740EF" w:rsidP="00C95837">
            <w:pPr>
              <w:jc w:val="center"/>
              <w:rPr>
                <w:del w:id="1979" w:author="Hudler, Rob@Energy" w:date="2018-10-22T15:11:00Z"/>
                <w:rFonts w:cstheme="minorHAnsi"/>
                <w:sz w:val="20"/>
                <w:szCs w:val="20"/>
                <w:rPrChange w:id="1980" w:author="Hudler, Rob@Energy" w:date="2018-11-06T14:59:00Z">
                  <w:rPr>
                    <w:del w:id="1981" w:author="Hudler, Rob@Energy" w:date="2018-10-22T15:11:00Z"/>
                    <w:sz w:val="18"/>
                  </w:rPr>
                </w:rPrChange>
              </w:rPr>
            </w:pPr>
            <w:del w:id="1982" w:author="Hudler, Rob@Energy" w:date="2018-10-22T15:11:00Z">
              <w:r w:rsidRPr="00C071B0" w:rsidDel="00B8409D">
                <w:rPr>
                  <w:rFonts w:cstheme="minorHAnsi"/>
                  <w:sz w:val="20"/>
                  <w:szCs w:val="20"/>
                  <w:rPrChange w:id="1983" w:author="Hudler, Rob@Energy" w:date="2018-11-06T14:59:00Z">
                    <w:rPr>
                      <w:sz w:val="18"/>
                    </w:rPr>
                  </w:rPrChange>
                </w:rPr>
                <w:delText>&lt;&lt;</w:delText>
              </w:r>
              <w:r w:rsidR="00C95837" w:rsidRPr="00C071B0" w:rsidDel="00B8409D">
                <w:rPr>
                  <w:rFonts w:cstheme="minorHAnsi"/>
                  <w:sz w:val="20"/>
                  <w:szCs w:val="20"/>
                  <w:rPrChange w:id="1984" w:author="Hudler, Rob@Energy" w:date="2018-11-06T14:59:00Z">
                    <w:rPr>
                      <w:sz w:val="18"/>
                    </w:rPr>
                  </w:rPrChange>
                </w:rPr>
                <w:delText>report value = Heat</w:delText>
              </w:r>
              <w:r w:rsidR="00C27FA0" w:rsidRPr="00C071B0" w:rsidDel="00B8409D">
                <w:rPr>
                  <w:rFonts w:cstheme="minorHAnsi"/>
                  <w:sz w:val="20"/>
                  <w:szCs w:val="20"/>
                  <w:rPrChange w:id="1985" w:author="Hudler, Rob@Energy" w:date="2018-11-06T14:59:00Z">
                    <w:rPr>
                      <w:sz w:val="18"/>
                    </w:rPr>
                  </w:rPrChange>
                </w:rPr>
                <w:delText xml:space="preserve"> Pump&gt;&gt;</w:delText>
              </w:r>
            </w:del>
          </w:p>
        </w:tc>
        <w:tc>
          <w:tcPr>
            <w:tcW w:w="1127" w:type="dxa"/>
          </w:tcPr>
          <w:p w14:paraId="3F4E8F0F" w14:textId="5B7D8739" w:rsidR="001325D9" w:rsidRPr="00C071B0" w:rsidDel="00B8409D" w:rsidRDefault="00B740EF" w:rsidP="00B740EF">
            <w:pPr>
              <w:jc w:val="center"/>
              <w:rPr>
                <w:del w:id="1986" w:author="Hudler, Rob@Energy" w:date="2018-10-22T15:11:00Z"/>
                <w:rFonts w:cstheme="minorHAnsi"/>
                <w:sz w:val="20"/>
                <w:szCs w:val="20"/>
                <w:rPrChange w:id="1987" w:author="Hudler, Rob@Energy" w:date="2018-11-06T14:59:00Z">
                  <w:rPr>
                    <w:del w:id="1988" w:author="Hudler, Rob@Energy" w:date="2018-10-22T15:11:00Z"/>
                    <w:sz w:val="18"/>
                  </w:rPr>
                </w:rPrChange>
              </w:rPr>
            </w:pPr>
            <w:del w:id="1989" w:author="Hudler, Rob@Energy" w:date="2018-10-22T15:11:00Z">
              <w:r w:rsidRPr="00C071B0" w:rsidDel="00B8409D">
                <w:rPr>
                  <w:rFonts w:cstheme="minorHAnsi"/>
                  <w:sz w:val="20"/>
                  <w:szCs w:val="20"/>
                  <w:rPrChange w:id="1990" w:author="Hudler, Rob@Energy" w:date="2018-11-06T14:59:00Z">
                    <w:rPr>
                      <w:sz w:val="18"/>
                    </w:rPr>
                  </w:rPrChange>
                </w:rPr>
                <w:delText>&lt;&lt;reference values from CF1R&gt;&gt;</w:delText>
              </w:r>
            </w:del>
          </w:p>
        </w:tc>
        <w:tc>
          <w:tcPr>
            <w:tcW w:w="1128" w:type="dxa"/>
          </w:tcPr>
          <w:p w14:paraId="43D312BB" w14:textId="5B29D1D2" w:rsidR="001325D9" w:rsidRPr="00C071B0" w:rsidDel="00B8409D" w:rsidRDefault="00B740EF" w:rsidP="00463D7C">
            <w:pPr>
              <w:jc w:val="center"/>
              <w:rPr>
                <w:del w:id="1991" w:author="Hudler, Rob@Energy" w:date="2018-10-22T15:11:00Z"/>
                <w:rFonts w:cstheme="minorHAnsi"/>
                <w:sz w:val="20"/>
                <w:szCs w:val="20"/>
                <w:rPrChange w:id="1992" w:author="Hudler, Rob@Energy" w:date="2018-11-06T14:59:00Z">
                  <w:rPr>
                    <w:del w:id="1993" w:author="Hudler, Rob@Energy" w:date="2018-10-22T15:11:00Z"/>
                    <w:sz w:val="18"/>
                  </w:rPr>
                </w:rPrChange>
              </w:rPr>
            </w:pPr>
            <w:del w:id="1994" w:author="Hudler, Rob@Energy" w:date="2018-10-22T15:11:00Z">
              <w:r w:rsidRPr="00C071B0" w:rsidDel="00B8409D">
                <w:rPr>
                  <w:rFonts w:cstheme="minorHAnsi"/>
                  <w:sz w:val="20"/>
                  <w:szCs w:val="20"/>
                  <w:rPrChange w:id="1995" w:author="Hudler, Rob@Energy" w:date="2018-11-06T14:59:00Z">
                    <w:rPr>
                      <w:sz w:val="18"/>
                    </w:rPr>
                  </w:rPrChange>
                </w:rPr>
                <w:delText>&lt;&lt;reference values from CF1R&gt;&gt;</w:delText>
              </w:r>
            </w:del>
          </w:p>
        </w:tc>
        <w:tc>
          <w:tcPr>
            <w:tcW w:w="1129" w:type="dxa"/>
          </w:tcPr>
          <w:p w14:paraId="13827970" w14:textId="32B2E142" w:rsidR="00481394" w:rsidRPr="00C071B0" w:rsidDel="00B8409D" w:rsidRDefault="00792363" w:rsidP="00C95837">
            <w:pPr>
              <w:jc w:val="center"/>
              <w:rPr>
                <w:del w:id="1996" w:author="Hudler, Rob@Energy" w:date="2018-10-22T15:11:00Z"/>
                <w:rFonts w:cstheme="minorHAnsi"/>
                <w:sz w:val="20"/>
                <w:szCs w:val="20"/>
                <w:rPrChange w:id="1997" w:author="Hudler, Rob@Energy" w:date="2018-11-06T14:59:00Z">
                  <w:rPr>
                    <w:del w:id="1998" w:author="Hudler, Rob@Energy" w:date="2018-10-22T15:11:00Z"/>
                    <w:sz w:val="18"/>
                  </w:rPr>
                </w:rPrChange>
              </w:rPr>
            </w:pPr>
            <w:del w:id="1999" w:author="Hudler, Rob@Energy" w:date="2018-10-22T15:11:00Z">
              <w:r w:rsidRPr="00C071B0" w:rsidDel="00B8409D">
                <w:rPr>
                  <w:rFonts w:cstheme="minorHAnsi"/>
                  <w:sz w:val="20"/>
                  <w:szCs w:val="20"/>
                  <w:rPrChange w:id="2000" w:author="Hudler, Rob@Energy" w:date="2018-11-06T14:59:00Z">
                    <w:rPr>
                      <w:sz w:val="18"/>
                    </w:rPr>
                  </w:rPrChange>
                </w:rPr>
                <w:delText>&lt;&lt;</w:delText>
              </w:r>
              <w:r w:rsidR="00C95837" w:rsidRPr="00C071B0" w:rsidDel="00B8409D">
                <w:rPr>
                  <w:rFonts w:cstheme="minorHAnsi"/>
                  <w:sz w:val="20"/>
                  <w:szCs w:val="20"/>
                  <w:rPrChange w:id="2001" w:author="Hudler, Rob@Energy" w:date="2018-11-06T14:59:00Z">
                    <w:rPr>
                      <w:sz w:val="18"/>
                    </w:rPr>
                  </w:rPrChange>
                </w:rPr>
                <w:delText>report value = Electricity&gt;&gt;</w:delText>
              </w:r>
            </w:del>
          </w:p>
        </w:tc>
        <w:tc>
          <w:tcPr>
            <w:tcW w:w="1100" w:type="dxa"/>
          </w:tcPr>
          <w:p w14:paraId="0F796793" w14:textId="1073F0F2" w:rsidR="001325D9" w:rsidRPr="00C071B0" w:rsidDel="00B8409D" w:rsidRDefault="00792363" w:rsidP="00B740EF">
            <w:pPr>
              <w:jc w:val="center"/>
              <w:rPr>
                <w:del w:id="2002" w:author="Hudler, Rob@Energy" w:date="2018-10-22T15:11:00Z"/>
                <w:rFonts w:cstheme="minorHAnsi"/>
                <w:sz w:val="20"/>
                <w:szCs w:val="20"/>
                <w:rPrChange w:id="2003" w:author="Hudler, Rob@Energy" w:date="2018-11-06T14:59:00Z">
                  <w:rPr>
                    <w:del w:id="2004" w:author="Hudler, Rob@Energy" w:date="2018-10-22T15:11:00Z"/>
                    <w:sz w:val="18"/>
                  </w:rPr>
                </w:rPrChange>
              </w:rPr>
            </w:pPr>
            <w:del w:id="2005" w:author="Hudler, Rob@Energy" w:date="2018-10-22T15:11:00Z">
              <w:r w:rsidRPr="00C071B0" w:rsidDel="00B8409D">
                <w:rPr>
                  <w:rFonts w:eastAsia="Times New Roman" w:cstheme="minorHAnsi"/>
                  <w:sz w:val="20"/>
                  <w:szCs w:val="20"/>
                  <w:rPrChange w:id="2006" w:author="Hudler, Rob@Energy" w:date="2018-11-06T14:59:00Z">
                    <w:rPr>
                      <w:rFonts w:eastAsia="Times New Roman"/>
                      <w:sz w:val="18"/>
                      <w:szCs w:val="18"/>
                    </w:rPr>
                  </w:rPrChange>
                </w:rPr>
                <w:delText>&lt;&lt;report value = NEEA&gt;&gt;</w:delText>
              </w:r>
            </w:del>
          </w:p>
        </w:tc>
        <w:tc>
          <w:tcPr>
            <w:tcW w:w="1438" w:type="dxa"/>
          </w:tcPr>
          <w:p w14:paraId="3F873A7C" w14:textId="547930FB" w:rsidR="001325D9" w:rsidRPr="00C071B0" w:rsidDel="00B8409D" w:rsidRDefault="00792363" w:rsidP="00852EF0">
            <w:pPr>
              <w:jc w:val="center"/>
              <w:rPr>
                <w:del w:id="2007" w:author="Hudler, Rob@Energy" w:date="2018-10-22T15:11:00Z"/>
                <w:rFonts w:cstheme="minorHAnsi"/>
                <w:sz w:val="20"/>
                <w:szCs w:val="20"/>
                <w:rPrChange w:id="2008" w:author="Hudler, Rob@Energy" w:date="2018-11-06T14:59:00Z">
                  <w:rPr>
                    <w:del w:id="2009" w:author="Hudler, Rob@Energy" w:date="2018-10-22T15:11:00Z"/>
                    <w:sz w:val="18"/>
                  </w:rPr>
                </w:rPrChange>
              </w:rPr>
            </w:pPr>
            <w:del w:id="2010" w:author="Hudler, Rob@Energy" w:date="2018-10-22T15:11:00Z">
              <w:r w:rsidRPr="00C071B0" w:rsidDel="00B8409D">
                <w:rPr>
                  <w:rFonts w:cstheme="minorHAnsi"/>
                  <w:sz w:val="20"/>
                  <w:szCs w:val="20"/>
                  <w:rPrChange w:id="2011" w:author="Hudler, Rob@Energy" w:date="2018-11-06T14:59:00Z">
                    <w:rPr>
                      <w:sz w:val="18"/>
                    </w:rPr>
                  </w:rPrChange>
                </w:rPr>
                <w:delText>&lt;&lt;reference values from CF1R&gt;&gt;</w:delText>
              </w:r>
            </w:del>
          </w:p>
        </w:tc>
        <w:tc>
          <w:tcPr>
            <w:tcW w:w="2067" w:type="dxa"/>
          </w:tcPr>
          <w:p w14:paraId="65F74383" w14:textId="17868D21" w:rsidR="001325D9" w:rsidRPr="00C071B0" w:rsidDel="00B8409D" w:rsidRDefault="00792363" w:rsidP="00B90DDD">
            <w:pPr>
              <w:rPr>
                <w:del w:id="2012" w:author="Hudler, Rob@Energy" w:date="2018-10-22T15:11:00Z"/>
                <w:rFonts w:cstheme="minorHAnsi"/>
                <w:sz w:val="20"/>
                <w:szCs w:val="20"/>
                <w:rPrChange w:id="2013" w:author="Hudler, Rob@Energy" w:date="2018-11-06T14:59:00Z">
                  <w:rPr>
                    <w:del w:id="2014" w:author="Hudler, Rob@Energy" w:date="2018-10-22T15:11:00Z"/>
                    <w:sz w:val="18"/>
                  </w:rPr>
                </w:rPrChange>
              </w:rPr>
            </w:pPr>
            <w:del w:id="2015" w:author="Hudler, Rob@Energy" w:date="2018-10-22T15:11:00Z">
              <w:r w:rsidRPr="00C071B0" w:rsidDel="00B8409D">
                <w:rPr>
                  <w:rFonts w:cstheme="minorHAnsi"/>
                  <w:sz w:val="20"/>
                  <w:szCs w:val="20"/>
                  <w:rPrChange w:id="2016" w:author="Hudler, Rob@Energy" w:date="2018-11-06T14:59:00Z">
                    <w:rPr>
                      <w:sz w:val="18"/>
                    </w:rPr>
                  </w:rPrChange>
                </w:rPr>
                <w:delText xml:space="preserve">&lt;&lt;reference values from CF1R; allowed values = </w:delText>
              </w:r>
            </w:del>
          </w:p>
          <w:p w14:paraId="641F3117" w14:textId="4329AA96" w:rsidR="00792363" w:rsidRPr="00C071B0" w:rsidDel="00B8409D" w:rsidRDefault="00792363" w:rsidP="00B90DDD">
            <w:pPr>
              <w:rPr>
                <w:del w:id="2017" w:author="Hudler, Rob@Energy" w:date="2018-10-22T15:11:00Z"/>
                <w:rFonts w:cstheme="minorHAnsi"/>
                <w:sz w:val="20"/>
                <w:szCs w:val="20"/>
                <w:rPrChange w:id="2018" w:author="Hudler, Rob@Energy" w:date="2018-11-06T14:59:00Z">
                  <w:rPr>
                    <w:del w:id="2019" w:author="Hudler, Rob@Energy" w:date="2018-10-22T15:11:00Z"/>
                    <w:sz w:val="18"/>
                  </w:rPr>
                </w:rPrChange>
              </w:rPr>
            </w:pPr>
            <w:del w:id="2020" w:author="Hudler, Rob@Energy" w:date="2018-10-22T15:11:00Z">
              <w:r w:rsidRPr="00C071B0" w:rsidDel="00B8409D">
                <w:rPr>
                  <w:rFonts w:cstheme="minorHAnsi"/>
                  <w:sz w:val="20"/>
                  <w:szCs w:val="20"/>
                  <w:rPrChange w:id="2021" w:author="Hudler, Rob@Energy" w:date="2018-11-06T14:59:00Z">
                    <w:rPr>
                      <w:sz w:val="18"/>
                    </w:rPr>
                  </w:rPrChange>
                </w:rPr>
                <w:delText>*Multi-family: Recirculating with temperature modulation;</w:delText>
              </w:r>
            </w:del>
          </w:p>
          <w:p w14:paraId="6F8BA303" w14:textId="0BF291C9" w:rsidR="00792363" w:rsidRPr="00C071B0" w:rsidDel="00B8409D" w:rsidRDefault="00792363" w:rsidP="00B90DDD">
            <w:pPr>
              <w:rPr>
                <w:del w:id="2022" w:author="Hudler, Rob@Energy" w:date="2018-10-22T15:11:00Z"/>
                <w:rFonts w:cstheme="minorHAnsi"/>
                <w:sz w:val="20"/>
                <w:szCs w:val="20"/>
                <w:rPrChange w:id="2023" w:author="Hudler, Rob@Energy" w:date="2018-11-06T14:59:00Z">
                  <w:rPr>
                    <w:del w:id="2024" w:author="Hudler, Rob@Energy" w:date="2018-10-22T15:11:00Z"/>
                    <w:sz w:val="18"/>
                  </w:rPr>
                </w:rPrChange>
              </w:rPr>
            </w:pPr>
            <w:del w:id="2025" w:author="Hudler, Rob@Energy" w:date="2018-10-22T15:11:00Z">
              <w:r w:rsidRPr="00C071B0" w:rsidDel="00B8409D">
                <w:rPr>
                  <w:rFonts w:cstheme="minorHAnsi"/>
                  <w:sz w:val="20"/>
                  <w:szCs w:val="20"/>
                  <w:rPrChange w:id="2026" w:author="Hudler, Rob@Energy" w:date="2018-11-06T14:59:00Z">
                    <w:rPr>
                      <w:sz w:val="18"/>
                    </w:rPr>
                  </w:rPrChange>
                </w:rPr>
                <w:delText>*Multi-family: Recirculating with temperature modulation and monitoring;</w:delText>
              </w:r>
            </w:del>
          </w:p>
          <w:p w14:paraId="37826B5C" w14:textId="78EDED3B" w:rsidR="00792363" w:rsidRPr="00C071B0" w:rsidDel="00B8409D" w:rsidRDefault="00792363" w:rsidP="00B90DDD">
            <w:pPr>
              <w:rPr>
                <w:del w:id="2027" w:author="Hudler, Rob@Energy" w:date="2018-10-22T15:11:00Z"/>
                <w:rFonts w:cstheme="minorHAnsi"/>
                <w:sz w:val="20"/>
                <w:szCs w:val="20"/>
                <w:rPrChange w:id="2028" w:author="Hudler, Rob@Energy" w:date="2018-11-06T14:59:00Z">
                  <w:rPr>
                    <w:del w:id="2029" w:author="Hudler, Rob@Energy" w:date="2018-10-22T15:11:00Z"/>
                    <w:sz w:val="18"/>
                  </w:rPr>
                </w:rPrChange>
              </w:rPr>
            </w:pPr>
            <w:del w:id="2030" w:author="Hudler, Rob@Energy" w:date="2018-10-22T15:11:00Z">
              <w:r w:rsidRPr="00C071B0" w:rsidDel="00B8409D">
                <w:rPr>
                  <w:rFonts w:cstheme="minorHAnsi"/>
                  <w:sz w:val="20"/>
                  <w:szCs w:val="20"/>
                  <w:rPrChange w:id="2031" w:author="Hudler, Rob@Energy" w:date="2018-11-06T14:59:00Z">
                    <w:rPr>
                      <w:sz w:val="18"/>
                    </w:rPr>
                  </w:rPrChange>
                </w:rPr>
                <w:delText>*Multi-family: Recirculating demand control;</w:delText>
              </w:r>
            </w:del>
          </w:p>
          <w:p w14:paraId="17BA9FC9" w14:textId="1BAA0747" w:rsidR="00792363" w:rsidRPr="00C071B0" w:rsidDel="00B8409D" w:rsidRDefault="00792363" w:rsidP="00B90DDD">
            <w:pPr>
              <w:rPr>
                <w:del w:id="2032" w:author="Hudler, Rob@Energy" w:date="2018-10-22T15:11:00Z"/>
                <w:rFonts w:cstheme="minorHAnsi"/>
                <w:sz w:val="20"/>
                <w:szCs w:val="20"/>
                <w:rPrChange w:id="2033" w:author="Hudler, Rob@Energy" w:date="2018-11-06T14:59:00Z">
                  <w:rPr>
                    <w:del w:id="2034" w:author="Hudler, Rob@Energy" w:date="2018-10-22T15:11:00Z"/>
                    <w:sz w:val="18"/>
                  </w:rPr>
                </w:rPrChange>
              </w:rPr>
            </w:pPr>
            <w:del w:id="2035" w:author="Hudler, Rob@Energy" w:date="2018-10-22T15:11:00Z">
              <w:r w:rsidRPr="00C071B0" w:rsidDel="00B8409D">
                <w:rPr>
                  <w:rFonts w:cstheme="minorHAnsi"/>
                  <w:sz w:val="20"/>
                  <w:szCs w:val="20"/>
                  <w:rPrChange w:id="2036" w:author="Hudler, Rob@Energy" w:date="2018-11-06T14:59:00Z">
                    <w:rPr>
                      <w:sz w:val="18"/>
                    </w:rPr>
                  </w:rPrChange>
                </w:rPr>
                <w:delText>*Multi-family: Recirculating with no control (continuous pumping);</w:delText>
              </w:r>
            </w:del>
          </w:p>
          <w:p w14:paraId="62B4ED6A" w14:textId="7E4A7F9A" w:rsidR="00792363" w:rsidRPr="00C071B0" w:rsidDel="00B8409D" w:rsidRDefault="00792363" w:rsidP="00B90DDD">
            <w:pPr>
              <w:rPr>
                <w:del w:id="2037" w:author="Hudler, Rob@Energy" w:date="2018-10-22T15:11:00Z"/>
                <w:rFonts w:cstheme="minorHAnsi"/>
                <w:sz w:val="20"/>
                <w:szCs w:val="20"/>
                <w:rPrChange w:id="2038" w:author="Hudler, Rob@Energy" w:date="2018-11-06T14:59:00Z">
                  <w:rPr>
                    <w:del w:id="2039" w:author="Hudler, Rob@Energy" w:date="2018-10-22T15:11:00Z"/>
                    <w:sz w:val="18"/>
                  </w:rPr>
                </w:rPrChange>
              </w:rPr>
            </w:pPr>
            <w:del w:id="2040" w:author="Hudler, Rob@Energy" w:date="2018-10-22T15:11:00Z">
              <w:r w:rsidRPr="00C071B0" w:rsidDel="00B8409D">
                <w:rPr>
                  <w:rFonts w:cstheme="minorHAnsi"/>
                  <w:sz w:val="20"/>
                  <w:szCs w:val="20"/>
                  <w:rPrChange w:id="2041" w:author="Hudler, Rob@Energy" w:date="2018-11-06T14:59:00Z">
                    <w:rPr>
                      <w:sz w:val="18"/>
                    </w:rPr>
                  </w:rPrChange>
                </w:rPr>
                <w:delText>*Multi-family: No loops or recirc pump;</w:delText>
              </w:r>
            </w:del>
          </w:p>
          <w:p w14:paraId="41DB76D9" w14:textId="38A91E1C" w:rsidR="00792363" w:rsidRPr="00C071B0" w:rsidDel="00B8409D" w:rsidRDefault="00792363" w:rsidP="00B90DDD">
            <w:pPr>
              <w:rPr>
                <w:del w:id="2042" w:author="Hudler, Rob@Energy" w:date="2018-10-22T15:11:00Z"/>
                <w:rFonts w:cstheme="minorHAnsi"/>
                <w:sz w:val="20"/>
                <w:szCs w:val="20"/>
                <w:rPrChange w:id="2043" w:author="Hudler, Rob@Energy" w:date="2018-11-06T14:59:00Z">
                  <w:rPr>
                    <w:del w:id="2044" w:author="Hudler, Rob@Energy" w:date="2018-10-22T15:11:00Z"/>
                    <w:sz w:val="18"/>
                  </w:rPr>
                </w:rPrChange>
              </w:rPr>
            </w:pPr>
            <w:del w:id="2045" w:author="Hudler, Rob@Energy" w:date="2018-10-22T15:11:00Z">
              <w:r w:rsidRPr="00C071B0" w:rsidDel="00B8409D">
                <w:rPr>
                  <w:rFonts w:cstheme="minorHAnsi"/>
                  <w:sz w:val="20"/>
                  <w:szCs w:val="20"/>
                  <w:rPrChange w:id="2046" w:author="Hudler, Rob@Energy" w:date="2018-11-06T14:59:00Z">
                    <w:rPr>
                      <w:sz w:val="18"/>
                    </w:rPr>
                  </w:rPrChange>
                </w:rPr>
                <w:delText>*N/A&gt;&gt;</w:delText>
              </w:r>
            </w:del>
          </w:p>
        </w:tc>
        <w:tc>
          <w:tcPr>
            <w:tcW w:w="2083" w:type="dxa"/>
          </w:tcPr>
          <w:p w14:paraId="460A0D14" w14:textId="3101FD62" w:rsidR="00792363" w:rsidRPr="00C071B0" w:rsidDel="00B8409D" w:rsidRDefault="00792363" w:rsidP="004357A1">
            <w:pPr>
              <w:rPr>
                <w:del w:id="2047" w:author="Hudler, Rob@Energy" w:date="2018-10-22T15:11:00Z"/>
                <w:rFonts w:cstheme="minorHAnsi"/>
                <w:sz w:val="20"/>
                <w:szCs w:val="20"/>
                <w:rPrChange w:id="2048" w:author="Hudler, Rob@Energy" w:date="2018-11-06T14:59:00Z">
                  <w:rPr>
                    <w:del w:id="2049" w:author="Hudler, Rob@Energy" w:date="2018-10-22T15:11:00Z"/>
                    <w:sz w:val="18"/>
                  </w:rPr>
                </w:rPrChange>
              </w:rPr>
            </w:pPr>
            <w:del w:id="2050" w:author="Hudler, Rob@Energy" w:date="2018-10-22T15:11:00Z">
              <w:r w:rsidRPr="00C071B0" w:rsidDel="00B8409D">
                <w:rPr>
                  <w:rFonts w:cstheme="minorHAnsi"/>
                  <w:sz w:val="20"/>
                  <w:szCs w:val="20"/>
                  <w:rPrChange w:id="2051" w:author="Hudler, Rob@Energy" w:date="2018-11-06T14:59:00Z">
                    <w:rPr>
                      <w:sz w:val="18"/>
                    </w:rPr>
                  </w:rPrChange>
                </w:rPr>
                <w:delText>&lt;&lt;</w:delText>
              </w:r>
              <w:r w:rsidR="00EE6B2F" w:rsidRPr="00C071B0" w:rsidDel="00B8409D">
                <w:rPr>
                  <w:rFonts w:cstheme="minorHAnsi"/>
                  <w:sz w:val="20"/>
                  <w:szCs w:val="20"/>
                  <w:rPrChange w:id="2052" w:author="Hudler, Rob@Energy" w:date="2018-11-06T14:59:00Z">
                    <w:rPr>
                      <w:sz w:val="18"/>
                    </w:rPr>
                  </w:rPrChange>
                </w:rPr>
                <w:delText xml:space="preserve">reference values from CF1R; </w:delText>
              </w:r>
              <w:r w:rsidR="004357A1" w:rsidRPr="00C071B0" w:rsidDel="00B8409D">
                <w:rPr>
                  <w:rFonts w:cstheme="minorHAnsi"/>
                  <w:sz w:val="20"/>
                  <w:szCs w:val="20"/>
                  <w:rPrChange w:id="2053" w:author="Hudler, Rob@Energy" w:date="2018-11-06T14:59:00Z">
                    <w:rPr>
                      <w:sz w:val="18"/>
                    </w:rPr>
                  </w:rPrChange>
                </w:rPr>
                <w:delText xml:space="preserve">allowed values = </w:delText>
              </w:r>
            </w:del>
          </w:p>
          <w:p w14:paraId="1B6B2778" w14:textId="3E435C71" w:rsidR="004357A1" w:rsidRPr="00C071B0" w:rsidDel="00B8409D" w:rsidRDefault="004357A1" w:rsidP="004357A1">
            <w:pPr>
              <w:rPr>
                <w:del w:id="2054" w:author="Hudler, Rob@Energy" w:date="2018-10-22T15:11:00Z"/>
                <w:rFonts w:cstheme="minorHAnsi"/>
                <w:sz w:val="20"/>
                <w:szCs w:val="20"/>
                <w:rPrChange w:id="2055" w:author="Hudler, Rob@Energy" w:date="2018-11-06T14:59:00Z">
                  <w:rPr>
                    <w:del w:id="2056" w:author="Hudler, Rob@Energy" w:date="2018-10-22T15:11:00Z"/>
                    <w:sz w:val="18"/>
                  </w:rPr>
                </w:rPrChange>
              </w:rPr>
            </w:pPr>
            <w:del w:id="2057" w:author="Hudler, Rob@Energy" w:date="2018-10-22T15:11:00Z">
              <w:r w:rsidRPr="00C071B0" w:rsidDel="00B8409D">
                <w:rPr>
                  <w:rFonts w:cstheme="minorHAnsi"/>
                  <w:sz w:val="20"/>
                  <w:szCs w:val="20"/>
                  <w:rPrChange w:id="2058" w:author="Hudler, Rob@Energy" w:date="2018-11-06T14:59:00Z">
                    <w:rPr>
                      <w:sz w:val="18"/>
                    </w:rPr>
                  </w:rPrChange>
                </w:rPr>
                <w:delText>*Standard Distribution System&gt;&gt;</w:delText>
              </w:r>
            </w:del>
          </w:p>
        </w:tc>
      </w:tr>
      <w:tr w:rsidR="001325D9" w:rsidRPr="00C071B0" w:rsidDel="00B8409D" w14:paraId="3AFD6311" w14:textId="57EE6D65" w:rsidTr="00B90DDD">
        <w:trPr>
          <w:del w:id="2059" w:author="Hudler, Rob@Energy" w:date="2018-10-22T15:11:00Z"/>
        </w:trPr>
        <w:tc>
          <w:tcPr>
            <w:tcW w:w="2082" w:type="dxa"/>
          </w:tcPr>
          <w:p w14:paraId="414F1CDD" w14:textId="20CDD408" w:rsidR="001325D9" w:rsidRPr="00C071B0" w:rsidDel="00B8409D" w:rsidRDefault="001325D9" w:rsidP="00B740EF">
            <w:pPr>
              <w:jc w:val="center"/>
              <w:rPr>
                <w:del w:id="2060" w:author="Hudler, Rob@Energy" w:date="2018-10-22T15:11:00Z"/>
                <w:rFonts w:cstheme="minorHAnsi"/>
                <w:sz w:val="20"/>
                <w:szCs w:val="20"/>
                <w:rPrChange w:id="2061" w:author="Hudler, Rob@Energy" w:date="2018-11-06T14:59:00Z">
                  <w:rPr>
                    <w:del w:id="2062" w:author="Hudler, Rob@Energy" w:date="2018-10-22T15:11:00Z"/>
                    <w:sz w:val="18"/>
                  </w:rPr>
                </w:rPrChange>
              </w:rPr>
            </w:pPr>
          </w:p>
        </w:tc>
        <w:tc>
          <w:tcPr>
            <w:tcW w:w="1144" w:type="dxa"/>
          </w:tcPr>
          <w:p w14:paraId="13132194" w14:textId="134BF267" w:rsidR="001325D9" w:rsidRPr="00C071B0" w:rsidDel="00B8409D" w:rsidRDefault="001325D9" w:rsidP="00B740EF">
            <w:pPr>
              <w:jc w:val="center"/>
              <w:rPr>
                <w:del w:id="2063" w:author="Hudler, Rob@Energy" w:date="2018-10-22T15:11:00Z"/>
                <w:rFonts w:cstheme="minorHAnsi"/>
                <w:sz w:val="20"/>
                <w:szCs w:val="20"/>
                <w:rPrChange w:id="2064" w:author="Hudler, Rob@Energy" w:date="2018-11-06T14:59:00Z">
                  <w:rPr>
                    <w:del w:id="2065" w:author="Hudler, Rob@Energy" w:date="2018-10-22T15:11:00Z"/>
                    <w:sz w:val="18"/>
                  </w:rPr>
                </w:rPrChange>
              </w:rPr>
            </w:pPr>
          </w:p>
        </w:tc>
        <w:tc>
          <w:tcPr>
            <w:tcW w:w="1092" w:type="dxa"/>
          </w:tcPr>
          <w:p w14:paraId="5FFBF5B1" w14:textId="639F156F" w:rsidR="001325D9" w:rsidRPr="00C071B0" w:rsidDel="00B8409D" w:rsidRDefault="001325D9" w:rsidP="00B740EF">
            <w:pPr>
              <w:jc w:val="center"/>
              <w:rPr>
                <w:del w:id="2066" w:author="Hudler, Rob@Energy" w:date="2018-10-22T15:11:00Z"/>
                <w:rFonts w:cstheme="minorHAnsi"/>
                <w:sz w:val="20"/>
                <w:szCs w:val="20"/>
                <w:rPrChange w:id="2067" w:author="Hudler, Rob@Energy" w:date="2018-11-06T14:59:00Z">
                  <w:rPr>
                    <w:del w:id="2068" w:author="Hudler, Rob@Energy" w:date="2018-10-22T15:11:00Z"/>
                    <w:sz w:val="18"/>
                  </w:rPr>
                </w:rPrChange>
              </w:rPr>
            </w:pPr>
          </w:p>
        </w:tc>
        <w:tc>
          <w:tcPr>
            <w:tcW w:w="1127" w:type="dxa"/>
          </w:tcPr>
          <w:p w14:paraId="600D79B7" w14:textId="6906301E" w:rsidR="001325D9" w:rsidRPr="00C071B0" w:rsidDel="00B8409D" w:rsidRDefault="001325D9" w:rsidP="00B740EF">
            <w:pPr>
              <w:jc w:val="center"/>
              <w:rPr>
                <w:del w:id="2069" w:author="Hudler, Rob@Energy" w:date="2018-10-22T15:11:00Z"/>
                <w:rFonts w:cstheme="minorHAnsi"/>
                <w:sz w:val="20"/>
                <w:szCs w:val="20"/>
                <w:rPrChange w:id="2070" w:author="Hudler, Rob@Energy" w:date="2018-11-06T14:59:00Z">
                  <w:rPr>
                    <w:del w:id="2071" w:author="Hudler, Rob@Energy" w:date="2018-10-22T15:11:00Z"/>
                    <w:sz w:val="18"/>
                  </w:rPr>
                </w:rPrChange>
              </w:rPr>
            </w:pPr>
          </w:p>
        </w:tc>
        <w:tc>
          <w:tcPr>
            <w:tcW w:w="1128" w:type="dxa"/>
          </w:tcPr>
          <w:p w14:paraId="00034956" w14:textId="2D70E536" w:rsidR="001325D9" w:rsidRPr="00C071B0" w:rsidDel="00B8409D" w:rsidRDefault="001325D9" w:rsidP="00B740EF">
            <w:pPr>
              <w:jc w:val="center"/>
              <w:rPr>
                <w:del w:id="2072" w:author="Hudler, Rob@Energy" w:date="2018-10-22T15:11:00Z"/>
                <w:rFonts w:cstheme="minorHAnsi"/>
                <w:sz w:val="20"/>
                <w:szCs w:val="20"/>
                <w:rPrChange w:id="2073" w:author="Hudler, Rob@Energy" w:date="2018-11-06T14:59:00Z">
                  <w:rPr>
                    <w:del w:id="2074" w:author="Hudler, Rob@Energy" w:date="2018-10-22T15:11:00Z"/>
                    <w:sz w:val="18"/>
                  </w:rPr>
                </w:rPrChange>
              </w:rPr>
            </w:pPr>
          </w:p>
        </w:tc>
        <w:tc>
          <w:tcPr>
            <w:tcW w:w="1129" w:type="dxa"/>
          </w:tcPr>
          <w:p w14:paraId="19211248" w14:textId="5F161B30" w:rsidR="001325D9" w:rsidRPr="00C071B0" w:rsidDel="00B8409D" w:rsidRDefault="001325D9" w:rsidP="00B740EF">
            <w:pPr>
              <w:jc w:val="center"/>
              <w:rPr>
                <w:del w:id="2075" w:author="Hudler, Rob@Energy" w:date="2018-10-22T15:11:00Z"/>
                <w:rFonts w:cstheme="minorHAnsi"/>
                <w:sz w:val="20"/>
                <w:szCs w:val="20"/>
                <w:rPrChange w:id="2076" w:author="Hudler, Rob@Energy" w:date="2018-11-06T14:59:00Z">
                  <w:rPr>
                    <w:del w:id="2077" w:author="Hudler, Rob@Energy" w:date="2018-10-22T15:11:00Z"/>
                    <w:sz w:val="18"/>
                  </w:rPr>
                </w:rPrChange>
              </w:rPr>
            </w:pPr>
          </w:p>
        </w:tc>
        <w:tc>
          <w:tcPr>
            <w:tcW w:w="1100" w:type="dxa"/>
          </w:tcPr>
          <w:p w14:paraId="24C703D0" w14:textId="6E1DE0B8" w:rsidR="001325D9" w:rsidRPr="00C071B0" w:rsidDel="00B8409D" w:rsidRDefault="001325D9" w:rsidP="00B740EF">
            <w:pPr>
              <w:jc w:val="center"/>
              <w:rPr>
                <w:del w:id="2078" w:author="Hudler, Rob@Energy" w:date="2018-10-22T15:11:00Z"/>
                <w:rFonts w:cstheme="minorHAnsi"/>
                <w:sz w:val="20"/>
                <w:szCs w:val="20"/>
                <w:rPrChange w:id="2079" w:author="Hudler, Rob@Energy" w:date="2018-11-06T14:59:00Z">
                  <w:rPr>
                    <w:del w:id="2080" w:author="Hudler, Rob@Energy" w:date="2018-10-22T15:11:00Z"/>
                    <w:sz w:val="18"/>
                  </w:rPr>
                </w:rPrChange>
              </w:rPr>
            </w:pPr>
          </w:p>
        </w:tc>
        <w:tc>
          <w:tcPr>
            <w:tcW w:w="1438" w:type="dxa"/>
          </w:tcPr>
          <w:p w14:paraId="01EA17F7" w14:textId="0B42DC59" w:rsidR="001325D9" w:rsidRPr="00C071B0" w:rsidDel="00B8409D" w:rsidRDefault="001325D9" w:rsidP="00B740EF">
            <w:pPr>
              <w:jc w:val="center"/>
              <w:rPr>
                <w:del w:id="2081" w:author="Hudler, Rob@Energy" w:date="2018-10-22T15:11:00Z"/>
                <w:rFonts w:cstheme="minorHAnsi"/>
                <w:sz w:val="20"/>
                <w:szCs w:val="20"/>
                <w:rPrChange w:id="2082" w:author="Hudler, Rob@Energy" w:date="2018-11-06T14:59:00Z">
                  <w:rPr>
                    <w:del w:id="2083" w:author="Hudler, Rob@Energy" w:date="2018-10-22T15:11:00Z"/>
                    <w:sz w:val="18"/>
                  </w:rPr>
                </w:rPrChange>
              </w:rPr>
            </w:pPr>
          </w:p>
        </w:tc>
        <w:tc>
          <w:tcPr>
            <w:tcW w:w="2067" w:type="dxa"/>
          </w:tcPr>
          <w:p w14:paraId="0CA61CC6" w14:textId="1F0BEC38" w:rsidR="001325D9" w:rsidRPr="00C071B0" w:rsidDel="00B8409D" w:rsidRDefault="001325D9" w:rsidP="00B740EF">
            <w:pPr>
              <w:jc w:val="center"/>
              <w:rPr>
                <w:del w:id="2084" w:author="Hudler, Rob@Energy" w:date="2018-10-22T15:11:00Z"/>
                <w:rFonts w:cstheme="minorHAnsi"/>
                <w:sz w:val="20"/>
                <w:szCs w:val="20"/>
                <w:rPrChange w:id="2085" w:author="Hudler, Rob@Energy" w:date="2018-11-06T14:59:00Z">
                  <w:rPr>
                    <w:del w:id="2086" w:author="Hudler, Rob@Energy" w:date="2018-10-22T15:11:00Z"/>
                    <w:sz w:val="18"/>
                  </w:rPr>
                </w:rPrChange>
              </w:rPr>
            </w:pPr>
          </w:p>
        </w:tc>
        <w:tc>
          <w:tcPr>
            <w:tcW w:w="2083" w:type="dxa"/>
          </w:tcPr>
          <w:p w14:paraId="5BAA9AB1" w14:textId="2771E86D" w:rsidR="001325D9" w:rsidRPr="00C071B0" w:rsidDel="00B8409D" w:rsidRDefault="001325D9" w:rsidP="00B740EF">
            <w:pPr>
              <w:jc w:val="center"/>
              <w:rPr>
                <w:del w:id="2087" w:author="Hudler, Rob@Energy" w:date="2018-10-22T15:11:00Z"/>
                <w:rFonts w:cstheme="minorHAnsi"/>
                <w:sz w:val="20"/>
                <w:szCs w:val="20"/>
                <w:rPrChange w:id="2088" w:author="Hudler, Rob@Energy" w:date="2018-11-06T14:59:00Z">
                  <w:rPr>
                    <w:del w:id="2089" w:author="Hudler, Rob@Energy" w:date="2018-10-22T15:11:00Z"/>
                    <w:sz w:val="18"/>
                  </w:rPr>
                </w:rPrChange>
              </w:rPr>
            </w:pPr>
          </w:p>
        </w:tc>
      </w:tr>
    </w:tbl>
    <w:p w14:paraId="1118EFD8" w14:textId="1167D54A" w:rsidR="002F796C" w:rsidRPr="003F4127" w:rsidDel="004A76A7" w:rsidRDefault="002F796C" w:rsidP="002F796C">
      <w:pPr>
        <w:spacing w:after="0"/>
        <w:rPr>
          <w:del w:id="2090" w:author="Hudler, Rob@Energy" w:date="2018-10-22T15:15:00Z"/>
          <w:rFonts w:cstheme="minorHAnsi"/>
          <w:sz w:val="20"/>
          <w:szCs w:val="20"/>
        </w:rPr>
      </w:pPr>
    </w:p>
    <w:tbl>
      <w:tblPr>
        <w:tblpPr w:leftFromText="180" w:rightFromText="180" w:vertAnchor="text" w:tblpY="1"/>
        <w:tblOverlap w:val="never"/>
        <w:tblW w:w="4378"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678"/>
        <w:gridCol w:w="4961"/>
        <w:gridCol w:w="4961"/>
      </w:tblGrid>
      <w:tr w:rsidR="00137989" w:rsidRPr="00C071B0" w:rsidDel="007A3A60" w14:paraId="3892D265" w14:textId="0E535276" w:rsidTr="00137989">
        <w:trPr>
          <w:trHeight w:val="144"/>
          <w:del w:id="2091" w:author="Smith, Alexis@Energy" w:date="2018-11-19T10:27:00Z"/>
        </w:trPr>
        <w:tc>
          <w:tcPr>
            <w:tcW w:w="12798" w:type="dxa"/>
            <w:gridSpan w:val="3"/>
            <w:tcBorders>
              <w:top w:val="single" w:sz="4" w:space="0" w:color="auto"/>
              <w:bottom w:val="single" w:sz="4" w:space="0" w:color="auto"/>
            </w:tcBorders>
            <w:vAlign w:val="center"/>
          </w:tcPr>
          <w:p w14:paraId="7C1D60BF" w14:textId="6428872B" w:rsidR="00137989" w:rsidRPr="00D42D0F" w:rsidDel="007A3A60" w:rsidRDefault="00EE6B2F" w:rsidP="00B740EF">
            <w:pPr>
              <w:keepNext/>
              <w:tabs>
                <w:tab w:val="left" w:pos="2160"/>
                <w:tab w:val="left" w:pos="2700"/>
                <w:tab w:val="left" w:pos="3420"/>
                <w:tab w:val="left" w:pos="3780"/>
                <w:tab w:val="left" w:pos="5760"/>
                <w:tab w:val="left" w:pos="7212"/>
              </w:tabs>
              <w:spacing w:after="0" w:line="240" w:lineRule="auto"/>
              <w:rPr>
                <w:del w:id="2092" w:author="Smith, Alexis@Energy" w:date="2018-11-19T10:27:00Z"/>
                <w:rFonts w:cstheme="minorHAnsi"/>
                <w:b/>
                <w:sz w:val="20"/>
                <w:szCs w:val="20"/>
              </w:rPr>
            </w:pPr>
            <w:del w:id="2093" w:author="Smith, Alexis@Energy" w:date="2018-11-19T10:27:00Z">
              <w:r w:rsidRPr="00405CF9" w:rsidDel="007A3A60">
                <w:rPr>
                  <w:rFonts w:cstheme="minorHAnsi"/>
                  <w:b/>
                  <w:sz w:val="20"/>
                  <w:szCs w:val="20"/>
                </w:rPr>
                <w:delText>C</w:delText>
              </w:r>
              <w:r w:rsidR="00137989" w:rsidRPr="00405CF9" w:rsidDel="007A3A60">
                <w:rPr>
                  <w:rFonts w:cstheme="minorHAnsi"/>
                  <w:b/>
                  <w:sz w:val="20"/>
                  <w:szCs w:val="20"/>
                </w:rPr>
                <w:delText>. Installed Water Heater Information</w:delText>
              </w:r>
            </w:del>
          </w:p>
          <w:p w14:paraId="4E488A9E" w14:textId="232CF22C" w:rsidR="00137989" w:rsidRPr="00405CF9" w:rsidDel="007A3A60" w:rsidRDefault="00137989" w:rsidP="00B740EF">
            <w:pPr>
              <w:keepNext/>
              <w:tabs>
                <w:tab w:val="left" w:pos="2160"/>
                <w:tab w:val="left" w:pos="2700"/>
                <w:tab w:val="left" w:pos="3420"/>
                <w:tab w:val="left" w:pos="3780"/>
                <w:tab w:val="left" w:pos="5760"/>
                <w:tab w:val="left" w:pos="7212"/>
              </w:tabs>
              <w:spacing w:after="0" w:line="240" w:lineRule="auto"/>
              <w:rPr>
                <w:del w:id="2094" w:author="Smith, Alexis@Energy" w:date="2018-11-19T10:27:00Z"/>
                <w:rFonts w:cstheme="minorHAnsi"/>
                <w:b/>
                <w:sz w:val="20"/>
                <w:szCs w:val="20"/>
              </w:rPr>
            </w:pPr>
            <w:del w:id="2095" w:author="Smith, Alexis@Energy" w:date="2018-11-19T10:27:00Z">
              <w:r w:rsidRPr="003F4127" w:rsidDel="007A3A60">
                <w:rPr>
                  <w:rFonts w:eastAsia="Times New Roman" w:cstheme="minorHAnsi"/>
                  <w:sz w:val="20"/>
                  <w:szCs w:val="20"/>
                </w:rPr>
                <w:delText>&lt;&lt;require one row of data in this table for each of the W</w:delText>
              </w:r>
              <w:r w:rsidR="00505837" w:rsidRPr="003F4127" w:rsidDel="007A3A60">
                <w:rPr>
                  <w:rFonts w:eastAsia="Times New Roman" w:cstheme="minorHAnsi"/>
                  <w:sz w:val="20"/>
                  <w:szCs w:val="20"/>
                </w:rPr>
                <w:delText>ater Heaters listed in Section A</w:delText>
              </w:r>
              <w:r w:rsidRPr="003F4127" w:rsidDel="007A3A60">
                <w:rPr>
                  <w:rFonts w:eastAsia="Times New Roman" w:cstheme="minorHAnsi"/>
                  <w:sz w:val="20"/>
                  <w:szCs w:val="20"/>
                </w:rPr>
                <w:delText>&gt;&gt;</w:delText>
              </w:r>
            </w:del>
          </w:p>
        </w:tc>
      </w:tr>
      <w:tr w:rsidR="00137989" w:rsidRPr="00C071B0" w:rsidDel="007A3A60" w14:paraId="7BC9FF8E" w14:textId="4DF56353" w:rsidTr="00137989">
        <w:trPr>
          <w:trHeight w:val="144"/>
          <w:del w:id="2096" w:author="Smith, Alexis@Energy" w:date="2018-11-19T10:27:00Z"/>
        </w:trPr>
        <w:tc>
          <w:tcPr>
            <w:tcW w:w="2718" w:type="dxa"/>
            <w:tcBorders>
              <w:top w:val="single" w:sz="4" w:space="0" w:color="auto"/>
              <w:bottom w:val="single" w:sz="4" w:space="0" w:color="auto"/>
              <w:right w:val="single" w:sz="4" w:space="0" w:color="auto"/>
            </w:tcBorders>
            <w:vAlign w:val="center"/>
          </w:tcPr>
          <w:p w14:paraId="739E427B" w14:textId="691DB835"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097" w:author="Smith, Alexis@Energy" w:date="2018-11-19T10:27:00Z"/>
                <w:rFonts w:eastAsia="Times New Roman" w:cstheme="minorHAnsi"/>
                <w:sz w:val="20"/>
                <w:szCs w:val="20"/>
                <w:rPrChange w:id="2098" w:author="Hudler, Rob@Energy" w:date="2018-11-06T14:59:00Z">
                  <w:rPr>
                    <w:del w:id="2099" w:author="Smith, Alexis@Energy" w:date="2018-11-19T10:27:00Z"/>
                    <w:rFonts w:eastAsia="Times New Roman"/>
                    <w:sz w:val="18"/>
                    <w:szCs w:val="18"/>
                  </w:rPr>
                </w:rPrChange>
              </w:rPr>
            </w:pPr>
            <w:del w:id="2100" w:author="Smith, Alexis@Energy" w:date="2018-11-19T10:27:00Z">
              <w:r w:rsidRPr="00C071B0" w:rsidDel="007A3A60">
                <w:rPr>
                  <w:rFonts w:eastAsia="Times New Roman" w:cstheme="minorHAnsi"/>
                  <w:sz w:val="20"/>
                  <w:szCs w:val="20"/>
                  <w:rPrChange w:id="2101" w:author="Hudler, Rob@Energy" w:date="2018-11-06T14:59:00Z">
                    <w:rPr>
                      <w:rFonts w:eastAsia="Times New Roman"/>
                      <w:sz w:val="18"/>
                      <w:szCs w:val="18"/>
                    </w:rPr>
                  </w:rPrChange>
                </w:rPr>
                <w:delText>01</w:delText>
              </w:r>
            </w:del>
          </w:p>
        </w:tc>
        <w:tc>
          <w:tcPr>
            <w:tcW w:w="5040" w:type="dxa"/>
            <w:tcBorders>
              <w:top w:val="single" w:sz="4" w:space="0" w:color="auto"/>
              <w:left w:val="single" w:sz="4" w:space="0" w:color="auto"/>
              <w:bottom w:val="single" w:sz="4" w:space="0" w:color="auto"/>
            </w:tcBorders>
            <w:vAlign w:val="center"/>
          </w:tcPr>
          <w:p w14:paraId="19696810" w14:textId="4BAB01D6"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102" w:author="Smith, Alexis@Energy" w:date="2018-11-19T10:27:00Z"/>
                <w:rFonts w:eastAsia="Times New Roman" w:cstheme="minorHAnsi"/>
                <w:sz w:val="20"/>
                <w:szCs w:val="20"/>
                <w:rPrChange w:id="2103" w:author="Hudler, Rob@Energy" w:date="2018-11-06T14:59:00Z">
                  <w:rPr>
                    <w:del w:id="2104" w:author="Smith, Alexis@Energy" w:date="2018-11-19T10:27:00Z"/>
                    <w:rFonts w:eastAsia="Times New Roman"/>
                    <w:sz w:val="18"/>
                    <w:szCs w:val="18"/>
                  </w:rPr>
                </w:rPrChange>
              </w:rPr>
            </w:pPr>
            <w:del w:id="2105" w:author="Smith, Alexis@Energy" w:date="2018-11-19T10:27:00Z">
              <w:r w:rsidRPr="00C071B0" w:rsidDel="007A3A60">
                <w:rPr>
                  <w:rFonts w:eastAsia="Times New Roman" w:cstheme="minorHAnsi"/>
                  <w:sz w:val="20"/>
                  <w:szCs w:val="20"/>
                  <w:rPrChange w:id="2106" w:author="Hudler, Rob@Energy" w:date="2018-11-06T14:59:00Z">
                    <w:rPr>
                      <w:rFonts w:eastAsia="Times New Roman"/>
                      <w:sz w:val="18"/>
                      <w:szCs w:val="18"/>
                    </w:rPr>
                  </w:rPrChange>
                </w:rPr>
                <w:delText>02</w:delText>
              </w:r>
            </w:del>
          </w:p>
        </w:tc>
        <w:tc>
          <w:tcPr>
            <w:tcW w:w="5040" w:type="dxa"/>
            <w:tcBorders>
              <w:top w:val="single" w:sz="4" w:space="0" w:color="auto"/>
              <w:left w:val="single" w:sz="4" w:space="0" w:color="auto"/>
              <w:bottom w:val="single" w:sz="4" w:space="0" w:color="auto"/>
            </w:tcBorders>
          </w:tcPr>
          <w:p w14:paraId="5CD40AFF" w14:textId="0C0F9C8C"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107" w:author="Smith, Alexis@Energy" w:date="2018-11-19T10:27:00Z"/>
                <w:rFonts w:eastAsia="Times New Roman" w:cstheme="minorHAnsi"/>
                <w:sz w:val="20"/>
                <w:szCs w:val="20"/>
                <w:rPrChange w:id="2108" w:author="Hudler, Rob@Energy" w:date="2018-11-06T14:59:00Z">
                  <w:rPr>
                    <w:del w:id="2109" w:author="Smith, Alexis@Energy" w:date="2018-11-19T10:27:00Z"/>
                    <w:rFonts w:eastAsia="Times New Roman"/>
                    <w:sz w:val="18"/>
                    <w:szCs w:val="18"/>
                  </w:rPr>
                </w:rPrChange>
              </w:rPr>
            </w:pPr>
            <w:del w:id="2110" w:author="Smith, Alexis@Energy" w:date="2018-11-19T10:27:00Z">
              <w:r w:rsidRPr="00C071B0" w:rsidDel="007A3A60">
                <w:rPr>
                  <w:rFonts w:eastAsia="Times New Roman" w:cstheme="minorHAnsi"/>
                  <w:sz w:val="20"/>
                  <w:szCs w:val="20"/>
                  <w:rPrChange w:id="2111" w:author="Hudler, Rob@Energy" w:date="2018-11-06T14:59:00Z">
                    <w:rPr>
                      <w:rFonts w:eastAsia="Times New Roman"/>
                      <w:sz w:val="18"/>
                      <w:szCs w:val="18"/>
                    </w:rPr>
                  </w:rPrChange>
                </w:rPr>
                <w:delText>03</w:delText>
              </w:r>
            </w:del>
          </w:p>
        </w:tc>
      </w:tr>
      <w:tr w:rsidR="00137989" w:rsidRPr="00C071B0" w:rsidDel="007A3A60" w14:paraId="558D03F6" w14:textId="164A2F3C" w:rsidTr="00137989">
        <w:trPr>
          <w:trHeight w:val="144"/>
          <w:del w:id="2112" w:author="Smith, Alexis@Energy" w:date="2018-11-19T10:27:00Z"/>
        </w:trPr>
        <w:tc>
          <w:tcPr>
            <w:tcW w:w="2718" w:type="dxa"/>
            <w:tcBorders>
              <w:top w:val="single" w:sz="4" w:space="0" w:color="auto"/>
              <w:bottom w:val="single" w:sz="4" w:space="0" w:color="auto"/>
              <w:right w:val="single" w:sz="4" w:space="0" w:color="auto"/>
            </w:tcBorders>
            <w:vAlign w:val="bottom"/>
          </w:tcPr>
          <w:p w14:paraId="0F5DF14F" w14:textId="74559B46"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113" w:author="Smith, Alexis@Energy" w:date="2018-11-19T10:27:00Z"/>
                <w:rFonts w:eastAsia="Times New Roman" w:cstheme="minorHAnsi"/>
                <w:sz w:val="20"/>
                <w:szCs w:val="20"/>
                <w:rPrChange w:id="2114" w:author="Hudler, Rob@Energy" w:date="2018-11-06T14:59:00Z">
                  <w:rPr>
                    <w:del w:id="2115" w:author="Smith, Alexis@Energy" w:date="2018-11-19T10:27:00Z"/>
                    <w:rFonts w:eastAsia="Times New Roman"/>
                    <w:sz w:val="18"/>
                    <w:szCs w:val="18"/>
                  </w:rPr>
                </w:rPrChange>
              </w:rPr>
            </w:pPr>
            <w:del w:id="2116" w:author="Smith, Alexis@Energy" w:date="2018-11-19T10:27:00Z">
              <w:r w:rsidRPr="00C071B0" w:rsidDel="007A3A60">
                <w:rPr>
                  <w:rFonts w:eastAsia="Times New Roman" w:cstheme="minorHAnsi"/>
                  <w:sz w:val="20"/>
                  <w:szCs w:val="20"/>
                  <w:rPrChange w:id="2117" w:author="Hudler, Rob@Energy" w:date="2018-11-06T14:59:00Z">
                    <w:rPr>
                      <w:rFonts w:eastAsia="Times New Roman"/>
                      <w:sz w:val="16"/>
                      <w:szCs w:val="18"/>
                    </w:rPr>
                  </w:rPrChange>
                </w:rPr>
                <w:delText>Water Heating System ID or Name</w:delText>
              </w:r>
            </w:del>
          </w:p>
        </w:tc>
        <w:tc>
          <w:tcPr>
            <w:tcW w:w="5040" w:type="dxa"/>
            <w:tcBorders>
              <w:top w:val="single" w:sz="4" w:space="0" w:color="auto"/>
              <w:left w:val="single" w:sz="4" w:space="0" w:color="auto"/>
              <w:bottom w:val="single" w:sz="4" w:space="0" w:color="auto"/>
            </w:tcBorders>
            <w:vAlign w:val="bottom"/>
          </w:tcPr>
          <w:p w14:paraId="21FF2DCE" w14:textId="1E209D31"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118" w:author="Smith, Alexis@Energy" w:date="2018-11-19T10:27:00Z"/>
                <w:rFonts w:eastAsia="Times New Roman" w:cstheme="minorHAnsi"/>
                <w:sz w:val="20"/>
                <w:szCs w:val="20"/>
                <w:rPrChange w:id="2119" w:author="Hudler, Rob@Energy" w:date="2018-11-06T14:59:00Z">
                  <w:rPr>
                    <w:del w:id="2120" w:author="Smith, Alexis@Energy" w:date="2018-11-19T10:27:00Z"/>
                    <w:rFonts w:eastAsia="Times New Roman"/>
                    <w:sz w:val="18"/>
                    <w:szCs w:val="18"/>
                  </w:rPr>
                </w:rPrChange>
              </w:rPr>
            </w:pPr>
            <w:del w:id="2121" w:author="Smith, Alexis@Energy" w:date="2018-11-19T10:27:00Z">
              <w:r w:rsidRPr="00C071B0" w:rsidDel="007A3A60">
                <w:rPr>
                  <w:rFonts w:eastAsia="Times New Roman" w:cstheme="minorHAnsi"/>
                  <w:sz w:val="20"/>
                  <w:szCs w:val="20"/>
                  <w:rPrChange w:id="2122" w:author="Hudler, Rob@Energy" w:date="2018-11-06T14:59:00Z">
                    <w:rPr>
                      <w:rFonts w:eastAsia="Times New Roman"/>
                      <w:sz w:val="18"/>
                      <w:szCs w:val="18"/>
                    </w:rPr>
                  </w:rPrChange>
                </w:rPr>
                <w:delText>Make and Model</w:delText>
              </w:r>
            </w:del>
          </w:p>
        </w:tc>
        <w:tc>
          <w:tcPr>
            <w:tcW w:w="5040" w:type="dxa"/>
            <w:tcBorders>
              <w:top w:val="single" w:sz="4" w:space="0" w:color="auto"/>
              <w:left w:val="single" w:sz="4" w:space="0" w:color="auto"/>
              <w:bottom w:val="single" w:sz="4" w:space="0" w:color="auto"/>
            </w:tcBorders>
          </w:tcPr>
          <w:p w14:paraId="774E0871" w14:textId="4A96CD2E"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123" w:author="Smith, Alexis@Energy" w:date="2018-11-19T10:27:00Z"/>
                <w:rFonts w:eastAsia="Times New Roman" w:cstheme="minorHAnsi"/>
                <w:sz w:val="20"/>
                <w:szCs w:val="20"/>
                <w:rPrChange w:id="2124" w:author="Hudler, Rob@Energy" w:date="2018-11-06T14:59:00Z">
                  <w:rPr>
                    <w:del w:id="2125" w:author="Smith, Alexis@Energy" w:date="2018-11-19T10:27:00Z"/>
                    <w:rFonts w:eastAsia="Times New Roman"/>
                    <w:sz w:val="18"/>
                    <w:szCs w:val="18"/>
                  </w:rPr>
                </w:rPrChange>
              </w:rPr>
            </w:pPr>
            <w:del w:id="2126" w:author="Smith, Alexis@Energy" w:date="2018-11-19T10:27:00Z">
              <w:r w:rsidRPr="00C071B0" w:rsidDel="007A3A60">
                <w:rPr>
                  <w:rFonts w:eastAsia="Times New Roman" w:cstheme="minorHAnsi"/>
                  <w:sz w:val="20"/>
                  <w:szCs w:val="20"/>
                  <w:rPrChange w:id="2127" w:author="Hudler, Rob@Energy" w:date="2018-11-06T14:59:00Z">
                    <w:rPr>
                      <w:rFonts w:eastAsia="Times New Roman"/>
                      <w:sz w:val="18"/>
                      <w:szCs w:val="18"/>
                    </w:rPr>
                  </w:rPrChange>
                </w:rPr>
                <w:delText>Tank Location</w:delText>
              </w:r>
            </w:del>
          </w:p>
        </w:tc>
      </w:tr>
      <w:tr w:rsidR="00137989" w:rsidRPr="00C071B0" w:rsidDel="007A3A60" w14:paraId="09C766E0" w14:textId="656B9804" w:rsidTr="00137989">
        <w:trPr>
          <w:trHeight w:val="144"/>
          <w:del w:id="2128" w:author="Smith, Alexis@Energy" w:date="2018-11-19T10:27:00Z"/>
        </w:trPr>
        <w:tc>
          <w:tcPr>
            <w:tcW w:w="2718" w:type="dxa"/>
            <w:tcBorders>
              <w:top w:val="single" w:sz="4" w:space="0" w:color="auto"/>
              <w:bottom w:val="single" w:sz="4" w:space="0" w:color="auto"/>
              <w:right w:val="single" w:sz="4" w:space="0" w:color="auto"/>
            </w:tcBorders>
            <w:vAlign w:val="bottom"/>
          </w:tcPr>
          <w:p w14:paraId="1DDDE330" w14:textId="03C859B9"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129" w:author="Smith, Alexis@Energy" w:date="2018-11-19T10:27:00Z"/>
                <w:rFonts w:eastAsia="Times New Roman" w:cstheme="minorHAnsi"/>
                <w:sz w:val="20"/>
                <w:szCs w:val="20"/>
                <w:rPrChange w:id="2130" w:author="Hudler, Rob@Energy" w:date="2018-11-06T14:59:00Z">
                  <w:rPr>
                    <w:del w:id="2131" w:author="Smith, Alexis@Energy" w:date="2018-11-19T10:27:00Z"/>
                    <w:rFonts w:eastAsia="Times New Roman"/>
                    <w:sz w:val="18"/>
                    <w:szCs w:val="18"/>
                  </w:rPr>
                </w:rPrChange>
              </w:rPr>
            </w:pPr>
            <w:del w:id="2132" w:author="Smith, Alexis@Energy" w:date="2018-11-19T10:27:00Z">
              <w:r w:rsidRPr="00C071B0" w:rsidDel="007A3A60">
                <w:rPr>
                  <w:rFonts w:eastAsia="Times New Roman" w:cstheme="minorHAnsi"/>
                  <w:sz w:val="20"/>
                  <w:szCs w:val="20"/>
                  <w:rPrChange w:id="2133" w:author="Hudler, Rob@Energy" w:date="2018-11-06T14:59:00Z">
                    <w:rPr>
                      <w:rFonts w:eastAsia="Times New Roman"/>
                      <w:sz w:val="18"/>
                      <w:szCs w:val="18"/>
                    </w:rPr>
                  </w:rPrChange>
                </w:rPr>
                <w:delText>&lt;&lt;reference values from CF1R&gt;&gt;</w:delText>
              </w:r>
            </w:del>
          </w:p>
        </w:tc>
        <w:tc>
          <w:tcPr>
            <w:tcW w:w="5040" w:type="dxa"/>
            <w:tcBorders>
              <w:top w:val="single" w:sz="4" w:space="0" w:color="auto"/>
              <w:left w:val="single" w:sz="4" w:space="0" w:color="auto"/>
              <w:bottom w:val="single" w:sz="4" w:space="0" w:color="auto"/>
            </w:tcBorders>
            <w:vAlign w:val="bottom"/>
          </w:tcPr>
          <w:p w14:paraId="646174B6" w14:textId="6454088A" w:rsidR="00137989" w:rsidRPr="00C071B0" w:rsidDel="007A3A60" w:rsidRDefault="00137989" w:rsidP="004B293F">
            <w:pPr>
              <w:keepNext/>
              <w:tabs>
                <w:tab w:val="left" w:pos="2160"/>
                <w:tab w:val="left" w:pos="2700"/>
                <w:tab w:val="left" w:pos="3420"/>
                <w:tab w:val="left" w:pos="3780"/>
                <w:tab w:val="left" w:pos="5760"/>
                <w:tab w:val="left" w:pos="7212"/>
              </w:tabs>
              <w:spacing w:after="0" w:line="240" w:lineRule="auto"/>
              <w:jc w:val="center"/>
              <w:rPr>
                <w:del w:id="2134" w:author="Smith, Alexis@Energy" w:date="2018-11-19T10:27:00Z"/>
                <w:rFonts w:eastAsia="Times New Roman" w:cstheme="minorHAnsi"/>
                <w:sz w:val="20"/>
                <w:szCs w:val="20"/>
                <w:rPrChange w:id="2135" w:author="Hudler, Rob@Energy" w:date="2018-11-06T14:59:00Z">
                  <w:rPr>
                    <w:del w:id="2136" w:author="Smith, Alexis@Energy" w:date="2018-11-19T10:27:00Z"/>
                    <w:rFonts w:eastAsia="Times New Roman"/>
                    <w:sz w:val="18"/>
                    <w:szCs w:val="18"/>
                  </w:rPr>
                </w:rPrChange>
              </w:rPr>
            </w:pPr>
            <w:del w:id="2137" w:author="Smith, Alexis@Energy" w:date="2018-11-19T10:27:00Z">
              <w:r w:rsidRPr="00C071B0" w:rsidDel="007A3A60">
                <w:rPr>
                  <w:rFonts w:eastAsia="Times New Roman" w:cstheme="minorHAnsi"/>
                  <w:sz w:val="20"/>
                  <w:szCs w:val="20"/>
                  <w:rPrChange w:id="2138" w:author="Hudler, Rob@Energy" w:date="2018-11-06T14:59:00Z">
                    <w:rPr>
                      <w:rFonts w:eastAsia="Times New Roman"/>
                      <w:sz w:val="18"/>
                      <w:szCs w:val="18"/>
                    </w:rPr>
                  </w:rPrChange>
                </w:rPr>
                <w:delText xml:space="preserve">&lt;&lt;reference value from </w:delText>
              </w:r>
              <w:r w:rsidR="004B293F" w:rsidRPr="00C071B0" w:rsidDel="007A3A60">
                <w:rPr>
                  <w:rFonts w:eastAsia="Times New Roman" w:cstheme="minorHAnsi"/>
                  <w:sz w:val="20"/>
                  <w:szCs w:val="20"/>
                  <w:rPrChange w:id="2139" w:author="Hudler, Rob@Energy" w:date="2018-11-06T14:59:00Z">
                    <w:rPr>
                      <w:rFonts w:eastAsia="Times New Roman"/>
                      <w:sz w:val="18"/>
                      <w:szCs w:val="18"/>
                    </w:rPr>
                  </w:rPrChange>
                </w:rPr>
                <w:delText>A</w:delText>
              </w:r>
              <w:r w:rsidRPr="00C071B0" w:rsidDel="007A3A60">
                <w:rPr>
                  <w:rFonts w:eastAsia="Times New Roman" w:cstheme="minorHAnsi"/>
                  <w:sz w:val="20"/>
                  <w:szCs w:val="20"/>
                  <w:rPrChange w:id="2140" w:author="Hudler, Rob@Energy" w:date="2018-11-06T14:59:00Z">
                    <w:rPr>
                      <w:rFonts w:eastAsia="Times New Roman"/>
                      <w:sz w:val="18"/>
                      <w:szCs w:val="18"/>
                    </w:rPr>
                  </w:rPrChange>
                </w:rPr>
                <w:delText xml:space="preserve">02 as default, and allow user to override with an equivalent system based on the simulated equipment in </w:delText>
              </w:r>
              <w:r w:rsidR="004B293F" w:rsidRPr="00C071B0" w:rsidDel="007A3A60">
                <w:rPr>
                  <w:rFonts w:eastAsia="Times New Roman" w:cstheme="minorHAnsi"/>
                  <w:sz w:val="20"/>
                  <w:szCs w:val="20"/>
                  <w:rPrChange w:id="2141" w:author="Hudler, Rob@Energy" w:date="2018-11-06T14:59:00Z">
                    <w:rPr>
                      <w:rFonts w:eastAsia="Times New Roman"/>
                      <w:sz w:val="18"/>
                      <w:szCs w:val="18"/>
                    </w:rPr>
                  </w:rPrChange>
                </w:rPr>
                <w:delText>A04</w:delText>
              </w:r>
              <w:r w:rsidRPr="00C071B0" w:rsidDel="007A3A60">
                <w:rPr>
                  <w:rFonts w:eastAsia="Times New Roman" w:cstheme="minorHAnsi"/>
                  <w:sz w:val="20"/>
                  <w:szCs w:val="20"/>
                  <w:rPrChange w:id="2142" w:author="Hudler, Rob@Energy" w:date="2018-11-06T14:59:00Z">
                    <w:rPr>
                      <w:rFonts w:eastAsia="Times New Roman"/>
                      <w:sz w:val="18"/>
                      <w:szCs w:val="18"/>
                    </w:rPr>
                  </w:rPrChange>
                </w:rPr>
                <w:delText>&gt;&gt;</w:delText>
              </w:r>
            </w:del>
          </w:p>
        </w:tc>
        <w:tc>
          <w:tcPr>
            <w:tcW w:w="5040" w:type="dxa"/>
            <w:tcBorders>
              <w:top w:val="single" w:sz="4" w:space="0" w:color="auto"/>
              <w:left w:val="single" w:sz="4" w:space="0" w:color="auto"/>
              <w:bottom w:val="single" w:sz="4" w:space="0" w:color="auto"/>
            </w:tcBorders>
            <w:vAlign w:val="bottom"/>
          </w:tcPr>
          <w:p w14:paraId="273AC353" w14:textId="08E8C8CA" w:rsidR="00137989" w:rsidRPr="00C071B0" w:rsidDel="007A3A60" w:rsidRDefault="007B1A3B" w:rsidP="00137989">
            <w:pPr>
              <w:keepNext/>
              <w:tabs>
                <w:tab w:val="left" w:pos="2160"/>
                <w:tab w:val="left" w:pos="2700"/>
                <w:tab w:val="left" w:pos="3420"/>
                <w:tab w:val="left" w:pos="3780"/>
                <w:tab w:val="left" w:pos="5760"/>
                <w:tab w:val="left" w:pos="7212"/>
              </w:tabs>
              <w:spacing w:after="0" w:line="240" w:lineRule="auto"/>
              <w:jc w:val="center"/>
              <w:rPr>
                <w:del w:id="2143" w:author="Smith, Alexis@Energy" w:date="2018-11-19T10:27:00Z"/>
                <w:rFonts w:eastAsia="Times New Roman" w:cstheme="minorHAnsi"/>
                <w:sz w:val="20"/>
                <w:szCs w:val="20"/>
                <w:rPrChange w:id="2144" w:author="Hudler, Rob@Energy" w:date="2018-11-06T14:59:00Z">
                  <w:rPr>
                    <w:del w:id="2145" w:author="Smith, Alexis@Energy" w:date="2018-11-19T10:27:00Z"/>
                    <w:rFonts w:eastAsia="Times New Roman"/>
                    <w:sz w:val="18"/>
                    <w:szCs w:val="18"/>
                  </w:rPr>
                </w:rPrChange>
              </w:rPr>
            </w:pPr>
            <w:del w:id="2146" w:author="Smith, Alexis@Energy" w:date="2018-11-19T10:27:00Z">
              <w:r w:rsidRPr="00C071B0" w:rsidDel="007A3A60">
                <w:rPr>
                  <w:rFonts w:eastAsia="Times New Roman" w:cstheme="minorHAnsi"/>
                  <w:sz w:val="20"/>
                  <w:szCs w:val="20"/>
                  <w:rPrChange w:id="2147" w:author="Hudler, Rob@Energy" w:date="2018-11-06T14:59:00Z">
                    <w:rPr>
                      <w:rFonts w:eastAsia="Times New Roman"/>
                      <w:sz w:val="18"/>
                      <w:szCs w:val="18"/>
                    </w:rPr>
                  </w:rPrChange>
                </w:rPr>
                <w:delText>&lt;&lt;reference value from A</w:delText>
              </w:r>
              <w:r w:rsidR="00137989" w:rsidRPr="00C071B0" w:rsidDel="007A3A60">
                <w:rPr>
                  <w:rFonts w:eastAsia="Times New Roman" w:cstheme="minorHAnsi"/>
                  <w:sz w:val="20"/>
                  <w:szCs w:val="20"/>
                  <w:rPrChange w:id="2148" w:author="Hudler, Rob@Energy" w:date="2018-11-06T14:59:00Z">
                    <w:rPr>
                      <w:rFonts w:eastAsia="Times New Roman"/>
                      <w:sz w:val="18"/>
                      <w:szCs w:val="18"/>
                    </w:rPr>
                  </w:rPrChange>
                </w:rPr>
                <w:delText>03&gt;&gt;</w:delText>
              </w:r>
            </w:del>
          </w:p>
        </w:tc>
      </w:tr>
      <w:tr w:rsidR="00137989" w:rsidRPr="00C071B0" w:rsidDel="007A3A60" w14:paraId="3401F5E0" w14:textId="564AC0A3" w:rsidTr="00137989">
        <w:trPr>
          <w:trHeight w:val="144"/>
          <w:del w:id="2149" w:author="Smith, Alexis@Energy" w:date="2018-11-19T10:27:00Z"/>
        </w:trPr>
        <w:tc>
          <w:tcPr>
            <w:tcW w:w="2718" w:type="dxa"/>
            <w:tcBorders>
              <w:top w:val="single" w:sz="4" w:space="0" w:color="auto"/>
              <w:bottom w:val="single" w:sz="4" w:space="0" w:color="auto"/>
              <w:right w:val="single" w:sz="4" w:space="0" w:color="auto"/>
            </w:tcBorders>
            <w:vAlign w:val="bottom"/>
          </w:tcPr>
          <w:p w14:paraId="41C26369" w14:textId="6BB3B8DA"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150" w:author="Smith, Alexis@Energy" w:date="2018-11-19T10:27:00Z"/>
                <w:rFonts w:eastAsia="Times New Roman" w:cstheme="minorHAnsi"/>
                <w:sz w:val="20"/>
                <w:szCs w:val="20"/>
                <w:rPrChange w:id="2151" w:author="Hudler, Rob@Energy" w:date="2018-11-06T14:59:00Z">
                  <w:rPr>
                    <w:del w:id="2152" w:author="Smith, Alexis@Energy" w:date="2018-11-19T10:27:00Z"/>
                    <w:rFonts w:eastAsia="Times New Roman"/>
                    <w:sz w:val="18"/>
                    <w:szCs w:val="18"/>
                  </w:rPr>
                </w:rPrChange>
              </w:rPr>
            </w:pPr>
          </w:p>
        </w:tc>
        <w:tc>
          <w:tcPr>
            <w:tcW w:w="5040" w:type="dxa"/>
            <w:tcBorders>
              <w:top w:val="single" w:sz="4" w:space="0" w:color="auto"/>
              <w:left w:val="single" w:sz="4" w:space="0" w:color="auto"/>
              <w:bottom w:val="single" w:sz="4" w:space="0" w:color="auto"/>
            </w:tcBorders>
            <w:vAlign w:val="bottom"/>
          </w:tcPr>
          <w:p w14:paraId="596C8A49" w14:textId="68C77682"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153" w:author="Smith, Alexis@Energy" w:date="2018-11-19T10:27:00Z"/>
                <w:rFonts w:eastAsia="Times New Roman" w:cstheme="minorHAnsi"/>
                <w:sz w:val="20"/>
                <w:szCs w:val="20"/>
                <w:rPrChange w:id="2154" w:author="Hudler, Rob@Energy" w:date="2018-11-06T14:59:00Z">
                  <w:rPr>
                    <w:del w:id="2155" w:author="Smith, Alexis@Energy" w:date="2018-11-19T10:27:00Z"/>
                    <w:rFonts w:eastAsia="Times New Roman"/>
                    <w:sz w:val="18"/>
                    <w:szCs w:val="18"/>
                  </w:rPr>
                </w:rPrChange>
              </w:rPr>
            </w:pPr>
          </w:p>
        </w:tc>
        <w:tc>
          <w:tcPr>
            <w:tcW w:w="5040" w:type="dxa"/>
            <w:tcBorders>
              <w:top w:val="single" w:sz="4" w:space="0" w:color="auto"/>
              <w:left w:val="single" w:sz="4" w:space="0" w:color="auto"/>
              <w:bottom w:val="single" w:sz="4" w:space="0" w:color="auto"/>
            </w:tcBorders>
          </w:tcPr>
          <w:p w14:paraId="5D1F46CD" w14:textId="471A480C" w:rsidR="00137989" w:rsidRPr="00C071B0" w:rsidDel="007A3A60" w:rsidRDefault="00137989" w:rsidP="00B740EF">
            <w:pPr>
              <w:keepNext/>
              <w:tabs>
                <w:tab w:val="left" w:pos="2160"/>
                <w:tab w:val="left" w:pos="2700"/>
                <w:tab w:val="left" w:pos="3420"/>
                <w:tab w:val="left" w:pos="3780"/>
                <w:tab w:val="left" w:pos="5760"/>
                <w:tab w:val="left" w:pos="7212"/>
              </w:tabs>
              <w:spacing w:after="0" w:line="240" w:lineRule="auto"/>
              <w:jc w:val="center"/>
              <w:rPr>
                <w:del w:id="2156" w:author="Smith, Alexis@Energy" w:date="2018-11-19T10:27:00Z"/>
                <w:rFonts w:eastAsia="Times New Roman" w:cstheme="minorHAnsi"/>
                <w:sz w:val="20"/>
                <w:szCs w:val="20"/>
                <w:rPrChange w:id="2157" w:author="Hudler, Rob@Energy" w:date="2018-11-06T14:59:00Z">
                  <w:rPr>
                    <w:del w:id="2158" w:author="Smith, Alexis@Energy" w:date="2018-11-19T10:27:00Z"/>
                    <w:rFonts w:eastAsia="Times New Roman"/>
                    <w:sz w:val="18"/>
                    <w:szCs w:val="18"/>
                  </w:rPr>
                </w:rPrChange>
              </w:rPr>
            </w:pPr>
          </w:p>
        </w:tc>
      </w:tr>
    </w:tbl>
    <w:p w14:paraId="4A4266AB" w14:textId="1F594C90" w:rsidR="001325D9" w:rsidRPr="003F4127" w:rsidDel="004A76A7" w:rsidRDefault="001325D9" w:rsidP="001325D9">
      <w:pPr>
        <w:spacing w:after="0"/>
        <w:rPr>
          <w:del w:id="2159" w:author="Hudler, Rob@Energy" w:date="2018-10-22T15:15:00Z"/>
          <w:rFonts w:cstheme="minorHAnsi"/>
          <w:sz w:val="20"/>
          <w:szCs w:val="20"/>
        </w:rPr>
      </w:pPr>
    </w:p>
    <w:p w14:paraId="70699538" w14:textId="50CE3D3C" w:rsidR="001325D9" w:rsidRPr="003F4127" w:rsidDel="004A76A7" w:rsidRDefault="001325D9" w:rsidP="001325D9">
      <w:pPr>
        <w:spacing w:after="0"/>
        <w:rPr>
          <w:del w:id="2160" w:author="Hudler, Rob@Energy" w:date="2018-10-22T15:15:00Z"/>
          <w:rFonts w:cstheme="minorHAnsi"/>
          <w:sz w:val="20"/>
          <w:szCs w:val="20"/>
        </w:rPr>
      </w:pPr>
    </w:p>
    <w:p w14:paraId="1D8E8327" w14:textId="46ACDDE2" w:rsidR="001325D9" w:rsidRPr="003F4127" w:rsidDel="004A76A7" w:rsidRDefault="001325D9" w:rsidP="001325D9">
      <w:pPr>
        <w:spacing w:after="0"/>
        <w:rPr>
          <w:del w:id="2161" w:author="Hudler, Rob@Energy" w:date="2018-10-22T15:15:00Z"/>
          <w:rFonts w:cstheme="minorHAnsi"/>
          <w:sz w:val="20"/>
          <w:szCs w:val="20"/>
        </w:rPr>
      </w:pPr>
    </w:p>
    <w:p w14:paraId="7F4A21BE" w14:textId="6A428B4E" w:rsidR="001325D9" w:rsidRPr="003F4127" w:rsidDel="004A76A7" w:rsidRDefault="001325D9" w:rsidP="001325D9">
      <w:pPr>
        <w:spacing w:after="0"/>
        <w:rPr>
          <w:del w:id="2162" w:author="Hudler, Rob@Energy" w:date="2018-10-22T15:15:00Z"/>
          <w:rFonts w:cstheme="minorHAnsi"/>
          <w:sz w:val="20"/>
          <w:szCs w:val="20"/>
        </w:rPr>
      </w:pPr>
    </w:p>
    <w:p w14:paraId="59FD672A" w14:textId="023E9A67" w:rsidR="001325D9" w:rsidRPr="003F4127" w:rsidDel="004A76A7" w:rsidRDefault="001325D9" w:rsidP="001325D9">
      <w:pPr>
        <w:spacing w:after="0"/>
        <w:rPr>
          <w:del w:id="2163" w:author="Hudler, Rob@Energy" w:date="2018-10-22T15:15:00Z"/>
          <w:rFonts w:cstheme="minorHAnsi"/>
          <w:sz w:val="20"/>
          <w:szCs w:val="20"/>
        </w:rPr>
      </w:pPr>
    </w:p>
    <w:p w14:paraId="04B5DDC1" w14:textId="4CBB4003" w:rsidR="002F796C" w:rsidRPr="003F4127" w:rsidDel="004A76A7" w:rsidRDefault="002F796C" w:rsidP="001325D9">
      <w:pPr>
        <w:spacing w:after="0"/>
        <w:rPr>
          <w:del w:id="2164" w:author="Hudler, Rob@Energy" w:date="2018-10-22T15:15:00Z"/>
          <w:rFonts w:cstheme="minorHAnsi"/>
          <w:sz w:val="20"/>
          <w:szCs w:val="20"/>
        </w:rPr>
      </w:pPr>
    </w:p>
    <w:p w14:paraId="7E4F824A" w14:textId="28BCAA68" w:rsidR="008C11E5" w:rsidRPr="003F4127" w:rsidRDefault="008C11E5" w:rsidP="00F537A3">
      <w:pPr>
        <w:spacing w:after="0"/>
        <w:rPr>
          <w:ins w:id="2165" w:author="Hudler, Rob@Energy" w:date="2018-10-11T13:42: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Change w:id="2166">
          <w:tblGrid>
            <w:gridCol w:w="713"/>
            <w:gridCol w:w="13677"/>
          </w:tblGrid>
        </w:tblGridChange>
      </w:tblGrid>
      <w:tr w:rsidR="004A76A7" w:rsidRPr="00C071B0" w14:paraId="52D03A35" w14:textId="77777777" w:rsidTr="000B11DA">
        <w:trPr>
          <w:trHeight w:val="144"/>
          <w:ins w:id="2167" w:author="Hudler, Rob@Energy" w:date="2018-10-22T15:21:00Z"/>
        </w:trPr>
        <w:tc>
          <w:tcPr>
            <w:tcW w:w="14390" w:type="dxa"/>
            <w:gridSpan w:val="2"/>
            <w:tcBorders>
              <w:top w:val="single" w:sz="4" w:space="0" w:color="000000"/>
              <w:left w:val="single" w:sz="4" w:space="0" w:color="000000"/>
              <w:bottom w:val="single" w:sz="4" w:space="0" w:color="000000"/>
              <w:right w:val="single" w:sz="4" w:space="0" w:color="000000"/>
            </w:tcBorders>
            <w:hideMark/>
          </w:tcPr>
          <w:p w14:paraId="443F7DF7" w14:textId="77604A4D" w:rsidR="004A76A7" w:rsidRPr="009747C6" w:rsidRDefault="00866555">
            <w:pPr>
              <w:keepNext/>
              <w:spacing w:after="0" w:line="240" w:lineRule="auto"/>
              <w:jc w:val="both"/>
              <w:rPr>
                <w:ins w:id="2168" w:author="Hudler, Rob@Energy" w:date="2018-10-22T15:21:00Z"/>
                <w:rFonts w:cstheme="minorHAnsi"/>
                <w:sz w:val="20"/>
                <w:szCs w:val="20"/>
              </w:rPr>
            </w:pPr>
            <w:ins w:id="2169" w:author="Hudler, Rob@Energy" w:date="2018-11-05T14:07:00Z">
              <w:r w:rsidRPr="00405CF9">
                <w:rPr>
                  <w:rFonts w:cstheme="minorHAnsi"/>
                  <w:b/>
                  <w:sz w:val="20"/>
                  <w:szCs w:val="20"/>
                </w:rPr>
                <w:t>F</w:t>
              </w:r>
            </w:ins>
            <w:ins w:id="2170" w:author="Hudler, Rob@Energy" w:date="2018-10-22T15:21:00Z">
              <w:r w:rsidR="004A76A7" w:rsidRPr="00405CF9">
                <w:rPr>
                  <w:rFonts w:cstheme="minorHAnsi"/>
                  <w:b/>
                  <w:sz w:val="20"/>
                  <w:szCs w:val="20"/>
                </w:rPr>
                <w:t xml:space="preserve">. </w:t>
              </w:r>
              <w:r w:rsidR="004A76A7" w:rsidRPr="00D42D0F">
                <w:rPr>
                  <w:rFonts w:cstheme="minorHAnsi"/>
                  <w:b/>
                  <w:sz w:val="20"/>
                  <w:szCs w:val="20"/>
                </w:rPr>
                <w:t>Mandatory Requirements for All Central Domestic Hot Water Systems</w:t>
              </w:r>
            </w:ins>
          </w:p>
        </w:tc>
      </w:tr>
      <w:tr w:rsidR="004A76A7" w:rsidRPr="00C071B0" w14:paraId="0D86FB00" w14:textId="77777777" w:rsidTr="000B11DA">
        <w:trPr>
          <w:trHeight w:val="144"/>
          <w:ins w:id="2171"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55D60D" w14:textId="77777777" w:rsidR="004A76A7" w:rsidRPr="00405CF9" w:rsidRDefault="004A76A7">
            <w:pPr>
              <w:keepNext/>
              <w:spacing w:after="0" w:line="240" w:lineRule="auto"/>
              <w:jc w:val="center"/>
              <w:rPr>
                <w:ins w:id="2172" w:author="Hudler, Rob@Energy" w:date="2018-10-22T15:21:00Z"/>
                <w:rFonts w:cstheme="minorHAnsi"/>
                <w:sz w:val="20"/>
                <w:szCs w:val="20"/>
              </w:rPr>
            </w:pPr>
            <w:ins w:id="2173" w:author="Hudler, Rob@Energy" w:date="2018-10-22T15:21:00Z">
              <w:r w:rsidRPr="00405CF9">
                <w:rPr>
                  <w:rFonts w:cstheme="minorHAnsi"/>
                  <w:sz w:val="20"/>
                  <w:szCs w:val="20"/>
                </w:rPr>
                <w:t>01</w:t>
              </w:r>
            </w:ins>
          </w:p>
        </w:tc>
        <w:tc>
          <w:tcPr>
            <w:tcW w:w="13677" w:type="dxa"/>
            <w:tcBorders>
              <w:top w:val="single" w:sz="4" w:space="0" w:color="000000"/>
              <w:left w:val="single" w:sz="4" w:space="0" w:color="000000"/>
              <w:bottom w:val="single" w:sz="4" w:space="0" w:color="000000"/>
              <w:right w:val="single" w:sz="4" w:space="0" w:color="000000"/>
            </w:tcBorders>
            <w:hideMark/>
          </w:tcPr>
          <w:p w14:paraId="0D017F8D" w14:textId="77777777" w:rsidR="004A76A7" w:rsidRPr="000B11DA" w:rsidRDefault="004A76A7">
            <w:pPr>
              <w:keepNext/>
              <w:autoSpaceDE w:val="0"/>
              <w:autoSpaceDN w:val="0"/>
              <w:adjustRightInd w:val="0"/>
              <w:spacing w:after="0" w:line="240" w:lineRule="auto"/>
              <w:rPr>
                <w:ins w:id="2174" w:author="Hudler, Rob@Energy" w:date="2018-10-22T15:21:00Z"/>
                <w:rFonts w:cstheme="minorHAnsi"/>
                <w:sz w:val="18"/>
                <w:szCs w:val="18"/>
                <w:rPrChange w:id="2175" w:author="Tam, Danny@Energy" w:date="2018-12-24T11:02:00Z">
                  <w:rPr>
                    <w:ins w:id="2176" w:author="Hudler, Rob@Energy" w:date="2018-10-22T15:21:00Z"/>
                    <w:rFonts w:cstheme="minorHAnsi"/>
                    <w:sz w:val="20"/>
                    <w:szCs w:val="20"/>
                  </w:rPr>
                </w:rPrChange>
              </w:rPr>
            </w:pPr>
            <w:ins w:id="2177" w:author="Hudler, Rob@Energy" w:date="2018-10-22T15:21:00Z">
              <w:r w:rsidRPr="000B11DA">
                <w:rPr>
                  <w:rFonts w:cstheme="minorHAnsi"/>
                  <w:bCs/>
                  <w:sz w:val="18"/>
                  <w:szCs w:val="18"/>
                  <w:rPrChange w:id="2178" w:author="Tam, Danny@Energy" w:date="2018-12-24T11:02:00Z">
                    <w:rPr>
                      <w:rFonts w:cstheme="minorHAnsi"/>
                      <w:bCs/>
                      <w:sz w:val="20"/>
                      <w:szCs w:val="20"/>
                    </w:rPr>
                  </w:rPrChange>
                </w:rPr>
                <w:t>On systems that have a total capacity greater than 167,000 Btu/</w:t>
              </w:r>
              <w:proofErr w:type="spellStart"/>
              <w:r w:rsidRPr="000B11DA">
                <w:rPr>
                  <w:rFonts w:cstheme="minorHAnsi"/>
                  <w:bCs/>
                  <w:sz w:val="18"/>
                  <w:szCs w:val="18"/>
                  <w:rPrChange w:id="2179" w:author="Tam, Danny@Energy" w:date="2018-12-24T11:02:00Z">
                    <w:rPr>
                      <w:rFonts w:cstheme="minorHAnsi"/>
                      <w:bCs/>
                      <w:sz w:val="20"/>
                      <w:szCs w:val="20"/>
                    </w:rPr>
                  </w:rPrChange>
                </w:rPr>
                <w:t>hr</w:t>
              </w:r>
              <w:proofErr w:type="spellEnd"/>
              <w:r w:rsidRPr="000B11DA">
                <w:rPr>
                  <w:rFonts w:cstheme="minorHAnsi"/>
                  <w:bCs/>
                  <w:sz w:val="18"/>
                  <w:szCs w:val="18"/>
                  <w:rPrChange w:id="2180" w:author="Tam, Danny@Energy" w:date="2018-12-24T11:02:00Z">
                    <w:rPr>
                      <w:rFonts w:cstheme="minorHAnsi"/>
                      <w:bCs/>
                      <w:sz w:val="20"/>
                      <w:szCs w:val="20"/>
                    </w:rPr>
                  </w:rPrChange>
                </w:rPr>
                <w:t xml:space="preserve">, outlets that require higher than service water temperatures as listed in the ASHRAE Handbook </w:t>
              </w:r>
              <w:r w:rsidRPr="000B11DA">
                <w:rPr>
                  <w:rFonts w:cstheme="minorHAnsi"/>
                  <w:sz w:val="18"/>
                  <w:szCs w:val="18"/>
                  <w:rPrChange w:id="2181" w:author="Tam, Danny@Energy" w:date="2018-12-24T11:02:00Z">
                    <w:rPr>
                      <w:rFonts w:cstheme="minorHAnsi"/>
                      <w:sz w:val="20"/>
                      <w:szCs w:val="20"/>
                    </w:rPr>
                  </w:rPrChange>
                </w:rPr>
                <w:t>have separate remote heaters, heat exchangers, or boosters to supply the outlet with the higher temperature</w:t>
              </w:r>
              <w:r w:rsidRPr="000B11DA">
                <w:rPr>
                  <w:rFonts w:cstheme="minorHAnsi"/>
                  <w:bCs/>
                  <w:sz w:val="18"/>
                  <w:szCs w:val="18"/>
                  <w:rPrChange w:id="2182" w:author="Tam, Danny@Energy" w:date="2018-12-24T11:02:00Z">
                    <w:rPr>
                      <w:rFonts w:cstheme="minorHAnsi"/>
                      <w:bCs/>
                      <w:sz w:val="20"/>
                      <w:szCs w:val="20"/>
                    </w:rPr>
                  </w:rPrChange>
                </w:rPr>
                <w:t>.  (Section 110.3 (c)1)</w:t>
              </w:r>
            </w:ins>
          </w:p>
        </w:tc>
      </w:tr>
      <w:tr w:rsidR="004A76A7" w:rsidRPr="00C071B0" w14:paraId="28FAB305" w14:textId="77777777" w:rsidTr="000B11DA">
        <w:trPr>
          <w:trHeight w:val="144"/>
          <w:ins w:id="2183"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0E57DA03" w14:textId="77777777" w:rsidR="004A76A7" w:rsidRPr="00405CF9" w:rsidRDefault="004A76A7">
            <w:pPr>
              <w:keepNext/>
              <w:spacing w:after="0" w:line="240" w:lineRule="auto"/>
              <w:jc w:val="center"/>
              <w:rPr>
                <w:ins w:id="2184" w:author="Hudler, Rob@Energy" w:date="2018-10-22T15:21:00Z"/>
                <w:rFonts w:cstheme="minorHAnsi"/>
                <w:sz w:val="20"/>
                <w:szCs w:val="20"/>
              </w:rPr>
            </w:pPr>
            <w:ins w:id="2185" w:author="Hudler, Rob@Energy" w:date="2018-10-22T15:21:00Z">
              <w:r w:rsidRPr="00405CF9">
                <w:rPr>
                  <w:rFonts w:cstheme="minorHAnsi"/>
                  <w:sz w:val="20"/>
                  <w:szCs w:val="20"/>
                </w:rPr>
                <w:t>02</w:t>
              </w:r>
            </w:ins>
          </w:p>
        </w:tc>
        <w:tc>
          <w:tcPr>
            <w:tcW w:w="13677" w:type="dxa"/>
            <w:tcBorders>
              <w:top w:val="single" w:sz="4" w:space="0" w:color="000000"/>
              <w:left w:val="single" w:sz="4" w:space="0" w:color="000000"/>
              <w:bottom w:val="single" w:sz="4" w:space="0" w:color="000000"/>
              <w:right w:val="single" w:sz="4" w:space="0" w:color="000000"/>
            </w:tcBorders>
            <w:hideMark/>
          </w:tcPr>
          <w:p w14:paraId="5B53629B" w14:textId="3ECA3DD6" w:rsidR="004A76A7" w:rsidRPr="000B11DA" w:rsidRDefault="004A76A7">
            <w:pPr>
              <w:keepNext/>
              <w:autoSpaceDE w:val="0"/>
              <w:autoSpaceDN w:val="0"/>
              <w:adjustRightInd w:val="0"/>
              <w:spacing w:after="0" w:line="240" w:lineRule="auto"/>
              <w:rPr>
                <w:ins w:id="2186" w:author="Hudler, Rob@Energy" w:date="2018-10-22T15:21:00Z"/>
                <w:rFonts w:cstheme="minorHAnsi"/>
                <w:sz w:val="18"/>
                <w:szCs w:val="18"/>
                <w:rPrChange w:id="2187" w:author="Tam, Danny@Energy" w:date="2018-12-24T11:02:00Z">
                  <w:rPr>
                    <w:ins w:id="2188" w:author="Hudler, Rob@Energy" w:date="2018-10-22T15:21:00Z"/>
                    <w:rFonts w:cstheme="minorHAnsi"/>
                    <w:sz w:val="20"/>
                    <w:szCs w:val="20"/>
                  </w:rPr>
                </w:rPrChange>
              </w:rPr>
            </w:pPr>
            <w:ins w:id="2189" w:author="Hudler, Rob@Energy" w:date="2018-10-22T15:21:00Z">
              <w:r w:rsidRPr="000B11DA">
                <w:rPr>
                  <w:rFonts w:cstheme="minorHAnsi"/>
                  <w:sz w:val="18"/>
                  <w:szCs w:val="18"/>
                  <w:rPrChange w:id="2190" w:author="Tam, Danny@Energy" w:date="2018-12-24T11:02:00Z">
                    <w:rPr>
                      <w:rFonts w:cstheme="minorHAnsi"/>
                      <w:sz w:val="20"/>
                      <w:szCs w:val="20"/>
                    </w:rPr>
                  </w:rPrChange>
                </w:rPr>
                <w:t>Systems with circulating pumps or with electrical heat trace systems shall be capable of automatically turning off the system.  (Section 110.3(c)</w:t>
              </w:r>
            </w:ins>
            <w:ins w:id="2191" w:author="Hudler, Rob@Energy" w:date="2018-11-15T11:32:00Z">
              <w:r w:rsidR="000174F5" w:rsidRPr="000B11DA">
                <w:rPr>
                  <w:rFonts w:cstheme="minorHAnsi"/>
                  <w:sz w:val="18"/>
                  <w:szCs w:val="18"/>
                  <w:rPrChange w:id="2192" w:author="Tam, Danny@Energy" w:date="2018-12-24T11:02:00Z">
                    <w:rPr>
                      <w:rFonts w:cstheme="minorHAnsi"/>
                      <w:sz w:val="20"/>
                      <w:szCs w:val="20"/>
                    </w:rPr>
                  </w:rPrChange>
                </w:rPr>
                <w:t xml:space="preserve"> </w:t>
              </w:r>
            </w:ins>
            <w:ins w:id="2193" w:author="Hudler, Rob@Energy" w:date="2018-10-22T15:21:00Z">
              <w:r w:rsidRPr="000B11DA">
                <w:rPr>
                  <w:rFonts w:cstheme="minorHAnsi"/>
                  <w:sz w:val="18"/>
                  <w:szCs w:val="18"/>
                  <w:rPrChange w:id="2194" w:author="Tam, Danny@Energy" w:date="2018-12-24T11:02:00Z">
                    <w:rPr>
                      <w:rFonts w:cstheme="minorHAnsi"/>
                      <w:sz w:val="20"/>
                      <w:szCs w:val="20"/>
                    </w:rPr>
                  </w:rPrChange>
                </w:rPr>
                <w:t>2).</w:t>
              </w:r>
            </w:ins>
          </w:p>
        </w:tc>
      </w:tr>
      <w:tr w:rsidR="004A76A7" w:rsidRPr="00C071B0" w14:paraId="5BCFB3FF" w14:textId="77777777" w:rsidTr="000B11D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195" w:author="Tam, Danny@Energy" w:date="2018-12-24T11:02: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78"/>
          <w:ins w:id="2196" w:author="Hudler, Rob@Energy" w:date="2018-10-22T15:21:00Z"/>
          <w:trPrChange w:id="2197" w:author="Tam, Danny@Energy" w:date="2018-12-24T11:02:00Z">
            <w:trPr>
              <w:trHeight w:val="144"/>
            </w:trPr>
          </w:trPrChange>
        </w:trPr>
        <w:tc>
          <w:tcPr>
            <w:tcW w:w="713" w:type="dxa"/>
            <w:tcBorders>
              <w:top w:val="single" w:sz="4" w:space="0" w:color="000000"/>
              <w:left w:val="single" w:sz="4" w:space="0" w:color="000000"/>
              <w:bottom w:val="single" w:sz="4" w:space="0" w:color="000000"/>
              <w:right w:val="single" w:sz="4" w:space="0" w:color="000000"/>
            </w:tcBorders>
            <w:vAlign w:val="center"/>
            <w:hideMark/>
            <w:tcPrChange w:id="2198" w:author="Tam, Danny@Energy" w:date="2018-12-24T11:02:00Z">
              <w:tcPr>
                <w:tcW w:w="713" w:type="dxa"/>
                <w:tcBorders>
                  <w:top w:val="single" w:sz="4" w:space="0" w:color="000000"/>
                  <w:left w:val="single" w:sz="4" w:space="0" w:color="000000"/>
                  <w:bottom w:val="single" w:sz="4" w:space="0" w:color="000000"/>
                  <w:right w:val="single" w:sz="4" w:space="0" w:color="000000"/>
                </w:tcBorders>
                <w:vAlign w:val="center"/>
                <w:hideMark/>
              </w:tcPr>
            </w:tcPrChange>
          </w:tcPr>
          <w:p w14:paraId="34B29112" w14:textId="77777777" w:rsidR="004A76A7" w:rsidRPr="00405CF9" w:rsidRDefault="004A76A7">
            <w:pPr>
              <w:keepNext/>
              <w:spacing w:after="0" w:line="240" w:lineRule="auto"/>
              <w:jc w:val="center"/>
              <w:rPr>
                <w:ins w:id="2199" w:author="Hudler, Rob@Energy" w:date="2018-10-22T15:21:00Z"/>
                <w:rFonts w:cstheme="minorHAnsi"/>
                <w:sz w:val="20"/>
                <w:szCs w:val="20"/>
              </w:rPr>
            </w:pPr>
            <w:ins w:id="2200" w:author="Hudler, Rob@Energy" w:date="2018-10-22T15:21:00Z">
              <w:r w:rsidRPr="00405CF9">
                <w:rPr>
                  <w:rFonts w:cstheme="minorHAnsi"/>
                  <w:sz w:val="20"/>
                  <w:szCs w:val="20"/>
                </w:rPr>
                <w:t>03</w:t>
              </w:r>
            </w:ins>
          </w:p>
        </w:tc>
        <w:tc>
          <w:tcPr>
            <w:tcW w:w="13677" w:type="dxa"/>
            <w:tcBorders>
              <w:top w:val="single" w:sz="4" w:space="0" w:color="000000"/>
              <w:left w:val="single" w:sz="4" w:space="0" w:color="000000"/>
              <w:bottom w:val="single" w:sz="4" w:space="0" w:color="000000"/>
              <w:right w:val="single" w:sz="4" w:space="0" w:color="000000"/>
            </w:tcBorders>
            <w:hideMark/>
            <w:tcPrChange w:id="2201" w:author="Tam, Danny@Energy" w:date="2018-12-24T11:02:00Z">
              <w:tcPr>
                <w:tcW w:w="13677" w:type="dxa"/>
                <w:tcBorders>
                  <w:top w:val="single" w:sz="4" w:space="0" w:color="000000"/>
                  <w:left w:val="single" w:sz="4" w:space="0" w:color="000000"/>
                  <w:bottom w:val="single" w:sz="4" w:space="0" w:color="000000"/>
                  <w:right w:val="single" w:sz="4" w:space="0" w:color="000000"/>
                </w:tcBorders>
                <w:hideMark/>
              </w:tcPr>
            </w:tcPrChange>
          </w:tcPr>
          <w:p w14:paraId="4B1E131A" w14:textId="3078DCC1" w:rsidR="004A76A7" w:rsidRPr="000B11DA" w:rsidRDefault="000B11DA">
            <w:pPr>
              <w:keepNext/>
              <w:spacing w:after="0"/>
              <w:rPr>
                <w:ins w:id="2202" w:author="Hudler, Rob@Energy" w:date="2018-10-22T15:21:00Z"/>
                <w:rFonts w:cstheme="minorHAnsi"/>
                <w:sz w:val="18"/>
                <w:szCs w:val="18"/>
                <w:rPrChange w:id="2203" w:author="Tam, Danny@Energy" w:date="2018-12-24T11:02:00Z">
                  <w:rPr>
                    <w:ins w:id="2204" w:author="Hudler, Rob@Energy" w:date="2018-10-22T15:21:00Z"/>
                    <w:rFonts w:cstheme="minorHAnsi"/>
                  </w:rPr>
                </w:rPrChange>
              </w:rPr>
              <w:pPrChange w:id="2205" w:author="Tam, Danny@Energy" w:date="2018-12-24T11:02:00Z">
                <w:pPr>
                  <w:keepNext/>
                </w:pPr>
              </w:pPrChange>
            </w:pPr>
            <w:ins w:id="2206" w:author="Tam, Danny@Energy" w:date="2018-12-24T11:01:00Z">
              <w:r w:rsidRPr="000B11DA">
                <w:rPr>
                  <w:rFonts w:cstheme="minorHAnsi"/>
                  <w:sz w:val="18"/>
                  <w:szCs w:val="18"/>
                  <w:rPrChange w:id="2207" w:author="Tam, Danny@Energy" w:date="2018-12-24T11:02:00Z">
                    <w:rPr>
                      <w:rFonts w:cstheme="minorHAnsi"/>
                    </w:rPr>
                  </w:rPrChange>
                </w:rPr>
                <w:t>Unfired storage tanks are insulated with an external R-12 or combination of R-16 internal and external Insulation. (Section 110.3(c)4).</w:t>
              </w:r>
            </w:ins>
          </w:p>
        </w:tc>
      </w:tr>
      <w:tr w:rsidR="004A76A7" w:rsidRPr="00C071B0" w14:paraId="0FB829B9" w14:textId="77777777" w:rsidTr="000B11DA">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208" w:author="Tam, Danny@Energy" w:date="2018-12-24T11:04: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2015"/>
          <w:ins w:id="2209" w:author="Hudler, Rob@Energy" w:date="2018-10-22T15:21:00Z"/>
          <w:trPrChange w:id="2210" w:author="Tam, Danny@Energy" w:date="2018-12-24T11:04:00Z">
            <w:trPr>
              <w:trHeight w:val="144"/>
            </w:trPr>
          </w:trPrChange>
        </w:trPr>
        <w:tc>
          <w:tcPr>
            <w:tcW w:w="713" w:type="dxa"/>
            <w:tcBorders>
              <w:top w:val="single" w:sz="4" w:space="0" w:color="000000"/>
              <w:left w:val="single" w:sz="4" w:space="0" w:color="000000"/>
              <w:bottom w:val="single" w:sz="4" w:space="0" w:color="000000"/>
              <w:right w:val="single" w:sz="4" w:space="0" w:color="000000"/>
            </w:tcBorders>
            <w:vAlign w:val="center"/>
            <w:hideMark/>
            <w:tcPrChange w:id="2211" w:author="Tam, Danny@Energy" w:date="2018-12-24T11:04:00Z">
              <w:tcPr>
                <w:tcW w:w="713" w:type="dxa"/>
                <w:tcBorders>
                  <w:top w:val="single" w:sz="4" w:space="0" w:color="000000"/>
                  <w:left w:val="single" w:sz="4" w:space="0" w:color="000000"/>
                  <w:bottom w:val="single" w:sz="4" w:space="0" w:color="000000"/>
                  <w:right w:val="single" w:sz="4" w:space="0" w:color="000000"/>
                </w:tcBorders>
                <w:vAlign w:val="center"/>
                <w:hideMark/>
              </w:tcPr>
            </w:tcPrChange>
          </w:tcPr>
          <w:p w14:paraId="4A391886" w14:textId="77777777" w:rsidR="004A76A7" w:rsidRPr="00405CF9" w:rsidRDefault="004A76A7">
            <w:pPr>
              <w:keepNext/>
              <w:spacing w:after="0" w:line="240" w:lineRule="auto"/>
              <w:jc w:val="center"/>
              <w:rPr>
                <w:ins w:id="2212" w:author="Hudler, Rob@Energy" w:date="2018-10-22T15:21:00Z"/>
                <w:rFonts w:cstheme="minorHAnsi"/>
                <w:sz w:val="20"/>
                <w:szCs w:val="20"/>
              </w:rPr>
            </w:pPr>
            <w:ins w:id="2213" w:author="Hudler, Rob@Energy" w:date="2018-10-22T15:21:00Z">
              <w:r w:rsidRPr="00405CF9">
                <w:rPr>
                  <w:rFonts w:cstheme="minorHAnsi"/>
                  <w:sz w:val="20"/>
                  <w:szCs w:val="20"/>
                </w:rPr>
                <w:t>04</w:t>
              </w:r>
            </w:ins>
          </w:p>
        </w:tc>
        <w:tc>
          <w:tcPr>
            <w:tcW w:w="13677" w:type="dxa"/>
            <w:tcBorders>
              <w:top w:val="single" w:sz="4" w:space="0" w:color="000000"/>
              <w:left w:val="single" w:sz="4" w:space="0" w:color="000000"/>
              <w:bottom w:val="single" w:sz="4" w:space="0" w:color="000000"/>
              <w:right w:val="single" w:sz="4" w:space="0" w:color="000000"/>
            </w:tcBorders>
            <w:tcPrChange w:id="2214" w:author="Tam, Danny@Energy" w:date="2018-12-24T11:04:00Z">
              <w:tcPr>
                <w:tcW w:w="13677" w:type="dxa"/>
                <w:tcBorders>
                  <w:top w:val="single" w:sz="4" w:space="0" w:color="000000"/>
                  <w:left w:val="single" w:sz="4" w:space="0" w:color="000000"/>
                  <w:bottom w:val="single" w:sz="4" w:space="0" w:color="000000"/>
                  <w:right w:val="single" w:sz="4" w:space="0" w:color="000000"/>
                </w:tcBorders>
              </w:tcPr>
            </w:tcPrChange>
          </w:tcPr>
          <w:p w14:paraId="0B6EB32F" w14:textId="26D397AB" w:rsidR="004A76A7" w:rsidRPr="000B11DA" w:rsidRDefault="004A76A7">
            <w:pPr>
              <w:keepNext/>
              <w:autoSpaceDE w:val="0"/>
              <w:autoSpaceDN w:val="0"/>
              <w:adjustRightInd w:val="0"/>
              <w:spacing w:after="0" w:line="240" w:lineRule="auto"/>
              <w:rPr>
                <w:ins w:id="2215" w:author="Hudler, Rob@Energy" w:date="2018-10-22T15:21:00Z"/>
                <w:rFonts w:cstheme="minorHAnsi"/>
                <w:bCs/>
                <w:sz w:val="18"/>
                <w:szCs w:val="18"/>
                <w:rPrChange w:id="2216" w:author="Tam, Danny@Energy" w:date="2018-12-24T11:02:00Z">
                  <w:rPr>
                    <w:ins w:id="2217" w:author="Hudler, Rob@Energy" w:date="2018-10-22T15:21:00Z"/>
                    <w:rFonts w:cstheme="minorHAnsi"/>
                    <w:bCs/>
                    <w:sz w:val="20"/>
                    <w:szCs w:val="20"/>
                  </w:rPr>
                </w:rPrChange>
              </w:rPr>
            </w:pPr>
            <w:ins w:id="2218" w:author="Hudler, Rob@Energy" w:date="2018-10-22T15:21:00Z">
              <w:r w:rsidRPr="000B11DA">
                <w:rPr>
                  <w:rFonts w:cstheme="minorHAnsi"/>
                  <w:bCs/>
                  <w:sz w:val="18"/>
                  <w:szCs w:val="18"/>
                  <w:rPrChange w:id="2219" w:author="Tam, Danny@Energy" w:date="2018-12-24T11:02:00Z">
                    <w:rPr>
                      <w:rFonts w:cstheme="minorHAnsi"/>
                      <w:bCs/>
                      <w:sz w:val="20"/>
                      <w:szCs w:val="20"/>
                    </w:rPr>
                  </w:rPrChange>
                </w:rPr>
                <w:t>Recirculation loop</w:t>
              </w:r>
            </w:ins>
            <w:r w:rsidR="001C6F64" w:rsidRPr="000B11DA">
              <w:rPr>
                <w:rFonts w:cstheme="minorHAnsi"/>
                <w:bCs/>
                <w:sz w:val="18"/>
                <w:szCs w:val="18"/>
                <w:rPrChange w:id="2220" w:author="Tam, Danny@Energy" w:date="2018-12-24T11:02:00Z">
                  <w:rPr>
                    <w:rFonts w:cstheme="minorHAnsi"/>
                    <w:bCs/>
                    <w:sz w:val="20"/>
                    <w:szCs w:val="20"/>
                  </w:rPr>
                </w:rPrChange>
              </w:rPr>
              <w:t>s</w:t>
            </w:r>
            <w:ins w:id="2221" w:author="Hudler, Rob@Energy" w:date="2018-10-22T15:21:00Z">
              <w:r w:rsidRPr="000B11DA">
                <w:rPr>
                  <w:rFonts w:cstheme="minorHAnsi"/>
                  <w:bCs/>
                  <w:sz w:val="18"/>
                  <w:szCs w:val="18"/>
                  <w:rPrChange w:id="2222" w:author="Tam, Danny@Energy" w:date="2018-12-24T11:02:00Z">
                    <w:rPr>
                      <w:rFonts w:cstheme="minorHAnsi"/>
                      <w:bCs/>
                      <w:sz w:val="20"/>
                      <w:szCs w:val="20"/>
                    </w:rPr>
                  </w:rPrChange>
                </w:rPr>
                <w:t xml:space="preserve"> shall meet the following requirements:</w:t>
              </w:r>
            </w:ins>
          </w:p>
          <w:p w14:paraId="30DCD822" w14:textId="6FB30538" w:rsidR="004A76A7" w:rsidRPr="000B11DA" w:rsidRDefault="004A76A7" w:rsidP="000B11DA">
            <w:pPr>
              <w:pStyle w:val="ListParagraph"/>
              <w:keepNext/>
              <w:numPr>
                <w:ilvl w:val="1"/>
                <w:numId w:val="11"/>
              </w:numPr>
              <w:autoSpaceDE w:val="0"/>
              <w:autoSpaceDN w:val="0"/>
              <w:adjustRightInd w:val="0"/>
              <w:ind w:left="431" w:hanging="180"/>
              <w:rPr>
                <w:ins w:id="2223" w:author="Hudler, Rob@Energy" w:date="2018-10-22T15:21:00Z"/>
                <w:rFonts w:asciiTheme="minorHAnsi" w:hAnsiTheme="minorHAnsi" w:cstheme="minorHAnsi"/>
                <w:bCs/>
                <w:sz w:val="18"/>
                <w:szCs w:val="18"/>
                <w:rPrChange w:id="2224" w:author="Tam, Danny@Energy" w:date="2018-12-24T11:02:00Z">
                  <w:rPr>
                    <w:ins w:id="2225" w:author="Hudler, Rob@Energy" w:date="2018-10-22T15:21:00Z"/>
                    <w:rFonts w:asciiTheme="minorHAnsi" w:hAnsiTheme="minorHAnsi" w:cstheme="minorHAnsi"/>
                    <w:bCs/>
                  </w:rPr>
                </w:rPrChange>
              </w:rPr>
            </w:pPr>
            <w:ins w:id="2226" w:author="Hudler, Rob@Energy" w:date="2018-10-22T15:21:00Z">
              <w:r w:rsidRPr="000B11DA">
                <w:rPr>
                  <w:rFonts w:asciiTheme="minorHAnsi" w:hAnsiTheme="minorHAnsi" w:cstheme="minorHAnsi"/>
                  <w:bCs/>
                  <w:sz w:val="18"/>
                  <w:szCs w:val="18"/>
                  <w:rPrChange w:id="2227" w:author="Tam, Danny@Energy" w:date="2018-12-24T11:02:00Z">
                    <w:rPr>
                      <w:rFonts w:asciiTheme="minorHAnsi" w:hAnsiTheme="minorHAnsi" w:cstheme="minorHAnsi"/>
                      <w:bCs/>
                    </w:rPr>
                  </w:rPrChange>
                </w:rPr>
                <w:t>The recirculation pump is mounted on a vertical section of the return line, OR an automatic air release valve is installed on a riser at least 12 inches in length, on the inlet side of the recirculation pump, no more than 4 feet from the pump. (</w:t>
              </w:r>
              <w:r w:rsidRPr="000B11DA">
                <w:rPr>
                  <w:rFonts w:asciiTheme="minorHAnsi" w:hAnsiTheme="minorHAnsi" w:cstheme="minorHAnsi"/>
                  <w:sz w:val="18"/>
                  <w:szCs w:val="18"/>
                  <w:rPrChange w:id="2228" w:author="Tam, Danny@Energy" w:date="2018-12-24T11:02:00Z">
                    <w:rPr>
                      <w:rFonts w:asciiTheme="minorHAnsi" w:hAnsiTheme="minorHAnsi" w:cstheme="minorHAnsi"/>
                    </w:rPr>
                  </w:rPrChange>
                </w:rPr>
                <w:t>Section 110.3(c)</w:t>
              </w:r>
            </w:ins>
            <w:ins w:id="2229" w:author="Hudler, Rob@Energy" w:date="2018-11-15T11:32:00Z">
              <w:r w:rsidR="000174F5" w:rsidRPr="000B11DA">
                <w:rPr>
                  <w:rFonts w:asciiTheme="minorHAnsi" w:hAnsiTheme="minorHAnsi" w:cstheme="minorHAnsi"/>
                  <w:sz w:val="18"/>
                  <w:szCs w:val="18"/>
                  <w:rPrChange w:id="2230" w:author="Tam, Danny@Energy" w:date="2018-12-24T11:02:00Z">
                    <w:rPr>
                      <w:rFonts w:asciiTheme="minorHAnsi" w:hAnsiTheme="minorHAnsi" w:cstheme="minorHAnsi"/>
                    </w:rPr>
                  </w:rPrChange>
                </w:rPr>
                <w:t xml:space="preserve"> </w:t>
              </w:r>
            </w:ins>
            <w:ins w:id="2231" w:author="Hudler, Rob@Energy" w:date="2018-10-22T15:21:00Z">
              <w:r w:rsidRPr="000B11DA">
                <w:rPr>
                  <w:rFonts w:asciiTheme="minorHAnsi" w:hAnsiTheme="minorHAnsi" w:cstheme="minorHAnsi"/>
                  <w:sz w:val="18"/>
                  <w:szCs w:val="18"/>
                  <w:rPrChange w:id="2232" w:author="Tam, Danny@Energy" w:date="2018-12-24T11:02:00Z">
                    <w:rPr>
                      <w:rFonts w:asciiTheme="minorHAnsi" w:hAnsiTheme="minorHAnsi" w:cstheme="minorHAnsi"/>
                    </w:rPr>
                  </w:rPrChange>
                </w:rPr>
                <w:t>4A).</w:t>
              </w:r>
            </w:ins>
          </w:p>
          <w:p w14:paraId="235C63D3" w14:textId="41DC2450" w:rsidR="004A76A7" w:rsidRPr="000B11DA" w:rsidRDefault="004A76A7" w:rsidP="000B11DA">
            <w:pPr>
              <w:pStyle w:val="ListParagraph"/>
              <w:keepNext/>
              <w:numPr>
                <w:ilvl w:val="1"/>
                <w:numId w:val="11"/>
              </w:numPr>
              <w:autoSpaceDE w:val="0"/>
              <w:autoSpaceDN w:val="0"/>
              <w:adjustRightInd w:val="0"/>
              <w:ind w:left="431" w:hanging="180"/>
              <w:rPr>
                <w:ins w:id="2233" w:author="Hudler, Rob@Energy" w:date="2018-10-22T15:21:00Z"/>
                <w:rFonts w:asciiTheme="minorHAnsi" w:hAnsiTheme="minorHAnsi" w:cstheme="minorHAnsi"/>
                <w:sz w:val="18"/>
                <w:szCs w:val="18"/>
                <w:rPrChange w:id="2234" w:author="Tam, Danny@Energy" w:date="2018-12-24T11:02:00Z">
                  <w:rPr>
                    <w:ins w:id="2235" w:author="Hudler, Rob@Energy" w:date="2018-10-22T15:21:00Z"/>
                    <w:rFonts w:asciiTheme="minorHAnsi" w:hAnsiTheme="minorHAnsi" w:cstheme="minorHAnsi"/>
                  </w:rPr>
                </w:rPrChange>
              </w:rPr>
            </w:pPr>
            <w:ins w:id="2236" w:author="Hudler, Rob@Energy" w:date="2018-10-22T15:21:00Z">
              <w:r w:rsidRPr="000B11DA">
                <w:rPr>
                  <w:rFonts w:asciiTheme="minorHAnsi" w:hAnsiTheme="minorHAnsi" w:cstheme="minorHAnsi"/>
                  <w:sz w:val="18"/>
                  <w:szCs w:val="18"/>
                  <w:rPrChange w:id="2237" w:author="Tam, Danny@Energy" w:date="2018-12-24T11:02:00Z">
                    <w:rPr>
                      <w:rFonts w:asciiTheme="minorHAnsi" w:hAnsiTheme="minorHAnsi" w:cstheme="minorHAnsi"/>
                    </w:rPr>
                  </w:rPrChange>
                </w:rPr>
                <w:t>A check valve is located between the recirculation pump and the water heater. (Section 110.3(c)</w:t>
              </w:r>
            </w:ins>
            <w:ins w:id="2238" w:author="Hudler, Rob@Energy" w:date="2018-11-15T11:32:00Z">
              <w:r w:rsidR="000174F5" w:rsidRPr="000B11DA">
                <w:rPr>
                  <w:rFonts w:asciiTheme="minorHAnsi" w:hAnsiTheme="minorHAnsi" w:cstheme="minorHAnsi"/>
                  <w:sz w:val="18"/>
                  <w:szCs w:val="18"/>
                  <w:rPrChange w:id="2239" w:author="Tam, Danny@Energy" w:date="2018-12-24T11:02:00Z">
                    <w:rPr>
                      <w:rFonts w:asciiTheme="minorHAnsi" w:hAnsiTheme="minorHAnsi" w:cstheme="minorHAnsi"/>
                    </w:rPr>
                  </w:rPrChange>
                </w:rPr>
                <w:t xml:space="preserve"> </w:t>
              </w:r>
            </w:ins>
            <w:ins w:id="2240" w:author="Hudler, Rob@Energy" w:date="2018-10-22T15:21:00Z">
              <w:r w:rsidRPr="000B11DA">
                <w:rPr>
                  <w:rFonts w:asciiTheme="minorHAnsi" w:hAnsiTheme="minorHAnsi" w:cstheme="minorHAnsi"/>
                  <w:sz w:val="18"/>
                  <w:szCs w:val="18"/>
                  <w:rPrChange w:id="2241" w:author="Tam, Danny@Energy" w:date="2018-12-24T11:02:00Z">
                    <w:rPr>
                      <w:rFonts w:asciiTheme="minorHAnsi" w:hAnsiTheme="minorHAnsi" w:cstheme="minorHAnsi"/>
                    </w:rPr>
                  </w:rPrChange>
                </w:rPr>
                <w:t>4B).</w:t>
              </w:r>
            </w:ins>
          </w:p>
          <w:p w14:paraId="2A6E5678" w14:textId="1FC7A122" w:rsidR="004A76A7" w:rsidRPr="000B11DA" w:rsidRDefault="004A76A7" w:rsidP="000B11DA">
            <w:pPr>
              <w:pStyle w:val="ListParagraph"/>
              <w:keepNext/>
              <w:numPr>
                <w:ilvl w:val="1"/>
                <w:numId w:val="11"/>
              </w:numPr>
              <w:autoSpaceDE w:val="0"/>
              <w:autoSpaceDN w:val="0"/>
              <w:adjustRightInd w:val="0"/>
              <w:ind w:left="431" w:hanging="180"/>
              <w:rPr>
                <w:ins w:id="2242" w:author="Hudler, Rob@Energy" w:date="2018-10-22T15:21:00Z"/>
                <w:rFonts w:asciiTheme="minorHAnsi" w:hAnsiTheme="minorHAnsi" w:cstheme="minorHAnsi"/>
                <w:sz w:val="18"/>
                <w:szCs w:val="18"/>
                <w:rPrChange w:id="2243" w:author="Tam, Danny@Energy" w:date="2018-12-24T11:02:00Z">
                  <w:rPr>
                    <w:ins w:id="2244" w:author="Hudler, Rob@Energy" w:date="2018-10-22T15:21:00Z"/>
                    <w:rFonts w:asciiTheme="minorHAnsi" w:hAnsiTheme="minorHAnsi" w:cstheme="minorHAnsi"/>
                  </w:rPr>
                </w:rPrChange>
              </w:rPr>
            </w:pPr>
            <w:ins w:id="2245" w:author="Hudler, Rob@Energy" w:date="2018-10-22T15:21:00Z">
              <w:r w:rsidRPr="000B11DA">
                <w:rPr>
                  <w:rFonts w:asciiTheme="minorHAnsi" w:hAnsiTheme="minorHAnsi" w:cstheme="minorHAnsi"/>
                  <w:sz w:val="18"/>
                  <w:szCs w:val="18"/>
                  <w:rPrChange w:id="2246" w:author="Tam, Danny@Energy" w:date="2018-12-24T11:02:00Z">
                    <w:rPr>
                      <w:rFonts w:asciiTheme="minorHAnsi" w:hAnsiTheme="minorHAnsi" w:cstheme="minorHAnsi"/>
                    </w:rPr>
                  </w:rPrChange>
                </w:rPr>
                <w:t xml:space="preserve">A hose bib is installed between the pump and the water heating equipment with an isolation valve between the hose </w:t>
              </w:r>
              <w:proofErr w:type="spellStart"/>
              <w:r w:rsidRPr="000B11DA">
                <w:rPr>
                  <w:rFonts w:asciiTheme="minorHAnsi" w:hAnsiTheme="minorHAnsi" w:cstheme="minorHAnsi"/>
                  <w:sz w:val="18"/>
                  <w:szCs w:val="18"/>
                  <w:rPrChange w:id="2247" w:author="Tam, Danny@Energy" w:date="2018-12-24T11:02:00Z">
                    <w:rPr>
                      <w:rFonts w:asciiTheme="minorHAnsi" w:hAnsiTheme="minorHAnsi" w:cstheme="minorHAnsi"/>
                    </w:rPr>
                  </w:rPrChange>
                </w:rPr>
                <w:t>bibb</w:t>
              </w:r>
              <w:proofErr w:type="spellEnd"/>
              <w:r w:rsidRPr="000B11DA">
                <w:rPr>
                  <w:rFonts w:asciiTheme="minorHAnsi" w:hAnsiTheme="minorHAnsi" w:cstheme="minorHAnsi"/>
                  <w:sz w:val="18"/>
                  <w:szCs w:val="18"/>
                  <w:rPrChange w:id="2248" w:author="Tam, Danny@Energy" w:date="2018-12-24T11:02:00Z">
                    <w:rPr>
                      <w:rFonts w:asciiTheme="minorHAnsi" w:hAnsiTheme="minorHAnsi" w:cstheme="minorHAnsi"/>
                    </w:rPr>
                  </w:rPrChange>
                </w:rPr>
                <w:t xml:space="preserve"> and the water heating equipment. </w:t>
              </w:r>
            </w:ins>
            <w:r w:rsidR="001C6F64" w:rsidRPr="000B11DA">
              <w:rPr>
                <w:rFonts w:asciiTheme="minorHAnsi" w:hAnsiTheme="minorHAnsi" w:cstheme="minorHAnsi"/>
                <w:sz w:val="18"/>
                <w:szCs w:val="18"/>
                <w:rPrChange w:id="2249" w:author="Tam, Danny@Energy" w:date="2018-12-24T11:02:00Z">
                  <w:rPr>
                    <w:rFonts w:asciiTheme="minorHAnsi" w:hAnsiTheme="minorHAnsi" w:cstheme="minorHAnsi"/>
                  </w:rPr>
                </w:rPrChange>
              </w:rPr>
              <w:t xml:space="preserve">(Section </w:t>
            </w:r>
            <w:ins w:id="2250" w:author="Hudler, Rob@Energy" w:date="2018-10-22T15:21:00Z">
              <w:r w:rsidRPr="000B11DA">
                <w:rPr>
                  <w:rFonts w:asciiTheme="minorHAnsi" w:hAnsiTheme="minorHAnsi" w:cstheme="minorHAnsi"/>
                  <w:sz w:val="18"/>
                  <w:szCs w:val="18"/>
                  <w:rPrChange w:id="2251" w:author="Tam, Danny@Energy" w:date="2018-12-24T11:02:00Z">
                    <w:rPr>
                      <w:rFonts w:asciiTheme="minorHAnsi" w:hAnsiTheme="minorHAnsi" w:cstheme="minorHAnsi"/>
                    </w:rPr>
                  </w:rPrChange>
                </w:rPr>
                <w:t>110.3(c)</w:t>
              </w:r>
            </w:ins>
            <w:ins w:id="2252" w:author="Hudler, Rob@Energy" w:date="2018-11-15T11:32:00Z">
              <w:r w:rsidR="000174F5" w:rsidRPr="000B11DA">
                <w:rPr>
                  <w:rFonts w:asciiTheme="minorHAnsi" w:hAnsiTheme="minorHAnsi" w:cstheme="minorHAnsi"/>
                  <w:sz w:val="18"/>
                  <w:szCs w:val="18"/>
                  <w:rPrChange w:id="2253" w:author="Tam, Danny@Energy" w:date="2018-12-24T11:02:00Z">
                    <w:rPr>
                      <w:rFonts w:asciiTheme="minorHAnsi" w:hAnsiTheme="minorHAnsi" w:cstheme="minorHAnsi"/>
                    </w:rPr>
                  </w:rPrChange>
                </w:rPr>
                <w:t xml:space="preserve"> </w:t>
              </w:r>
            </w:ins>
            <w:ins w:id="2254" w:author="Hudler, Rob@Energy" w:date="2018-10-22T15:21:00Z">
              <w:r w:rsidRPr="000B11DA">
                <w:rPr>
                  <w:rFonts w:asciiTheme="minorHAnsi" w:hAnsiTheme="minorHAnsi" w:cstheme="minorHAnsi"/>
                  <w:sz w:val="18"/>
                  <w:szCs w:val="18"/>
                  <w:rPrChange w:id="2255" w:author="Tam, Danny@Energy" w:date="2018-12-24T11:02:00Z">
                    <w:rPr>
                      <w:rFonts w:asciiTheme="minorHAnsi" w:hAnsiTheme="minorHAnsi" w:cstheme="minorHAnsi"/>
                    </w:rPr>
                  </w:rPrChange>
                </w:rPr>
                <w:t>4C).</w:t>
              </w:r>
            </w:ins>
          </w:p>
          <w:p w14:paraId="65F7F1A3" w14:textId="344F106C" w:rsidR="004A76A7" w:rsidRPr="000B11DA" w:rsidRDefault="004A76A7" w:rsidP="000B11DA">
            <w:pPr>
              <w:pStyle w:val="ListParagraph"/>
              <w:keepNext/>
              <w:numPr>
                <w:ilvl w:val="1"/>
                <w:numId w:val="11"/>
              </w:numPr>
              <w:autoSpaceDE w:val="0"/>
              <w:autoSpaceDN w:val="0"/>
              <w:adjustRightInd w:val="0"/>
              <w:ind w:left="431" w:hanging="180"/>
              <w:rPr>
                <w:ins w:id="2256" w:author="Hudler, Rob@Energy" w:date="2018-10-22T15:21:00Z"/>
                <w:rFonts w:asciiTheme="minorHAnsi" w:hAnsiTheme="minorHAnsi" w:cstheme="minorHAnsi"/>
                <w:bCs/>
                <w:sz w:val="18"/>
                <w:szCs w:val="18"/>
                <w:rPrChange w:id="2257" w:author="Tam, Danny@Energy" w:date="2018-12-24T11:02:00Z">
                  <w:rPr>
                    <w:ins w:id="2258" w:author="Hudler, Rob@Energy" w:date="2018-10-22T15:21:00Z"/>
                    <w:rFonts w:asciiTheme="minorHAnsi" w:hAnsiTheme="minorHAnsi" w:cstheme="minorHAnsi"/>
                    <w:bCs/>
                  </w:rPr>
                </w:rPrChange>
              </w:rPr>
            </w:pPr>
            <w:ins w:id="2259" w:author="Hudler, Rob@Energy" w:date="2018-10-22T15:21:00Z">
              <w:r w:rsidRPr="000B11DA">
                <w:rPr>
                  <w:rFonts w:asciiTheme="minorHAnsi" w:hAnsiTheme="minorHAnsi" w:cstheme="minorHAnsi"/>
                  <w:sz w:val="18"/>
                  <w:szCs w:val="18"/>
                  <w:rPrChange w:id="2260" w:author="Tam, Danny@Energy" w:date="2018-12-24T11:02:00Z">
                    <w:rPr>
                      <w:rFonts w:asciiTheme="minorHAnsi" w:hAnsiTheme="minorHAnsi" w:cstheme="minorHAnsi"/>
                    </w:rPr>
                  </w:rPrChange>
                </w:rPr>
                <w:t>Isolation valves shall be installed on both sides of the pump, of which the valve</w:t>
              </w:r>
            </w:ins>
            <w:r w:rsidR="00E5135C" w:rsidRPr="000B11DA">
              <w:rPr>
                <w:rFonts w:asciiTheme="minorHAnsi" w:hAnsiTheme="minorHAnsi" w:cstheme="minorHAnsi"/>
                <w:sz w:val="18"/>
                <w:szCs w:val="18"/>
                <w:rPrChange w:id="2261" w:author="Tam, Danny@Energy" w:date="2018-12-24T11:02:00Z">
                  <w:rPr>
                    <w:rFonts w:asciiTheme="minorHAnsi" w:hAnsiTheme="minorHAnsi" w:cstheme="minorHAnsi"/>
                  </w:rPr>
                </w:rPrChange>
              </w:rPr>
              <w:t xml:space="preserve"> required</w:t>
            </w:r>
            <w:ins w:id="2262" w:author="Hudler, Rob@Energy" w:date="2018-10-22T15:21:00Z">
              <w:r w:rsidRPr="000B11DA">
                <w:rPr>
                  <w:rFonts w:asciiTheme="minorHAnsi" w:hAnsiTheme="minorHAnsi" w:cstheme="minorHAnsi"/>
                  <w:sz w:val="18"/>
                  <w:szCs w:val="18"/>
                  <w:rPrChange w:id="2263" w:author="Tam, Danny@Energy" w:date="2018-12-24T11:02:00Z">
                    <w:rPr>
                      <w:rFonts w:asciiTheme="minorHAnsi" w:hAnsiTheme="minorHAnsi" w:cstheme="minorHAnsi"/>
                    </w:rPr>
                  </w:rPrChange>
                </w:rPr>
                <w:t xml:space="preserve"> </w:t>
              </w:r>
            </w:ins>
            <w:r w:rsidR="00E5135C" w:rsidRPr="000B11DA">
              <w:rPr>
                <w:rFonts w:asciiTheme="minorHAnsi" w:hAnsiTheme="minorHAnsi" w:cstheme="minorHAnsi"/>
                <w:sz w:val="18"/>
                <w:szCs w:val="18"/>
                <w:rPrChange w:id="2264" w:author="Tam, Danny@Energy" w:date="2018-12-24T11:02:00Z">
                  <w:rPr>
                    <w:rFonts w:asciiTheme="minorHAnsi" w:hAnsiTheme="minorHAnsi" w:cstheme="minorHAnsi"/>
                  </w:rPr>
                </w:rPrChange>
              </w:rPr>
              <w:t xml:space="preserve">in Section 110.3(c)4C </w:t>
            </w:r>
            <w:ins w:id="2265" w:author="Hudler, Rob@Energy" w:date="2018-10-22T15:21:00Z">
              <w:r w:rsidRPr="000B11DA">
                <w:rPr>
                  <w:rFonts w:asciiTheme="minorHAnsi" w:hAnsiTheme="minorHAnsi" w:cstheme="minorHAnsi"/>
                  <w:sz w:val="18"/>
                  <w:szCs w:val="18"/>
                  <w:rPrChange w:id="2266" w:author="Tam, Danny@Energy" w:date="2018-12-24T11:02:00Z">
                    <w:rPr>
                      <w:rFonts w:asciiTheme="minorHAnsi" w:hAnsiTheme="minorHAnsi" w:cstheme="minorHAnsi"/>
                    </w:rPr>
                  </w:rPrChange>
                </w:rPr>
                <w:t xml:space="preserve">can be one. </w:t>
              </w:r>
            </w:ins>
            <w:r w:rsidR="001C6F64" w:rsidRPr="000B11DA">
              <w:rPr>
                <w:rFonts w:asciiTheme="minorHAnsi" w:hAnsiTheme="minorHAnsi" w:cstheme="minorHAnsi"/>
                <w:sz w:val="18"/>
                <w:szCs w:val="18"/>
                <w:rPrChange w:id="2267" w:author="Tam, Danny@Energy" w:date="2018-12-24T11:02:00Z">
                  <w:rPr>
                    <w:rFonts w:asciiTheme="minorHAnsi" w:hAnsiTheme="minorHAnsi" w:cstheme="minorHAnsi"/>
                  </w:rPr>
                </w:rPrChange>
              </w:rPr>
              <w:t xml:space="preserve">(Section </w:t>
            </w:r>
            <w:ins w:id="2268" w:author="Hudler, Rob@Energy" w:date="2018-10-22T15:21:00Z">
              <w:r w:rsidRPr="000B11DA">
                <w:rPr>
                  <w:rFonts w:asciiTheme="minorHAnsi" w:hAnsiTheme="minorHAnsi" w:cstheme="minorHAnsi"/>
                  <w:sz w:val="18"/>
                  <w:szCs w:val="18"/>
                  <w:rPrChange w:id="2269" w:author="Tam, Danny@Energy" w:date="2018-12-24T11:02:00Z">
                    <w:rPr>
                      <w:rFonts w:asciiTheme="minorHAnsi" w:hAnsiTheme="minorHAnsi" w:cstheme="minorHAnsi"/>
                    </w:rPr>
                  </w:rPrChange>
                </w:rPr>
                <w:t>110.3(c)4D</w:t>
              </w:r>
            </w:ins>
            <w:r w:rsidR="001C6F64" w:rsidRPr="000B11DA">
              <w:rPr>
                <w:rFonts w:asciiTheme="minorHAnsi" w:hAnsiTheme="minorHAnsi" w:cstheme="minorHAnsi"/>
                <w:sz w:val="18"/>
                <w:szCs w:val="18"/>
                <w:rPrChange w:id="2270" w:author="Tam, Danny@Energy" w:date="2018-12-24T11:02:00Z">
                  <w:rPr>
                    <w:rFonts w:asciiTheme="minorHAnsi" w:hAnsiTheme="minorHAnsi" w:cstheme="minorHAnsi"/>
                  </w:rPr>
                </w:rPrChange>
              </w:rPr>
              <w:t>).</w:t>
            </w:r>
          </w:p>
          <w:p w14:paraId="73FDF552" w14:textId="5A7F4BFC" w:rsidR="004A76A7" w:rsidRPr="000B11DA" w:rsidRDefault="004A76A7" w:rsidP="000B11DA">
            <w:pPr>
              <w:pStyle w:val="ListParagraph"/>
              <w:keepNext/>
              <w:numPr>
                <w:ilvl w:val="1"/>
                <w:numId w:val="11"/>
              </w:numPr>
              <w:autoSpaceDE w:val="0"/>
              <w:autoSpaceDN w:val="0"/>
              <w:adjustRightInd w:val="0"/>
              <w:ind w:left="431" w:hanging="180"/>
              <w:rPr>
                <w:ins w:id="2271" w:author="Tam, Danny@Energy" w:date="2018-12-24T11:03:00Z"/>
                <w:rFonts w:asciiTheme="minorHAnsi" w:hAnsiTheme="minorHAnsi" w:cstheme="minorHAnsi"/>
                <w:bCs/>
                <w:sz w:val="18"/>
                <w:szCs w:val="18"/>
              </w:rPr>
            </w:pPr>
            <w:ins w:id="2272" w:author="Hudler, Rob@Energy" w:date="2018-10-22T15:21:00Z">
              <w:r w:rsidRPr="000B11DA">
                <w:rPr>
                  <w:rFonts w:asciiTheme="minorHAnsi" w:hAnsiTheme="minorHAnsi" w:cstheme="minorHAnsi"/>
                  <w:sz w:val="18"/>
                  <w:szCs w:val="18"/>
                  <w:rPrChange w:id="2273" w:author="Tam, Danny@Energy" w:date="2018-12-24T11:02:00Z">
                    <w:rPr>
                      <w:rFonts w:asciiTheme="minorHAnsi" w:hAnsiTheme="minorHAnsi" w:cstheme="minorHAnsi"/>
                    </w:rPr>
                  </w:rPrChange>
                </w:rPr>
                <w:t xml:space="preserve">The cold water piping and the recirculation loop piping shall not be connected to the hot water storage tank drain port. </w:t>
              </w:r>
            </w:ins>
            <w:r w:rsidR="001C6F64" w:rsidRPr="000B11DA">
              <w:rPr>
                <w:rFonts w:asciiTheme="minorHAnsi" w:hAnsiTheme="minorHAnsi" w:cstheme="minorHAnsi"/>
                <w:sz w:val="18"/>
                <w:szCs w:val="18"/>
                <w:rPrChange w:id="2274" w:author="Tam, Danny@Energy" w:date="2018-12-24T11:02:00Z">
                  <w:rPr>
                    <w:rFonts w:asciiTheme="minorHAnsi" w:hAnsiTheme="minorHAnsi" w:cstheme="minorHAnsi"/>
                  </w:rPr>
                </w:rPrChange>
              </w:rPr>
              <w:t xml:space="preserve">(Section </w:t>
            </w:r>
            <w:ins w:id="2275" w:author="Hudler, Rob@Energy" w:date="2018-10-22T15:21:00Z">
              <w:r w:rsidRPr="000B11DA">
                <w:rPr>
                  <w:rFonts w:asciiTheme="minorHAnsi" w:hAnsiTheme="minorHAnsi" w:cstheme="minorHAnsi"/>
                  <w:sz w:val="18"/>
                  <w:szCs w:val="18"/>
                  <w:rPrChange w:id="2276" w:author="Tam, Danny@Energy" w:date="2018-12-24T11:02:00Z">
                    <w:rPr>
                      <w:rFonts w:asciiTheme="minorHAnsi" w:hAnsiTheme="minorHAnsi" w:cstheme="minorHAnsi"/>
                    </w:rPr>
                  </w:rPrChange>
                </w:rPr>
                <w:t>110.3(c)4E</w:t>
              </w:r>
            </w:ins>
            <w:r w:rsidR="001C6F64" w:rsidRPr="000B11DA">
              <w:rPr>
                <w:rFonts w:asciiTheme="minorHAnsi" w:hAnsiTheme="minorHAnsi" w:cstheme="minorHAnsi"/>
                <w:sz w:val="18"/>
                <w:szCs w:val="18"/>
                <w:rPrChange w:id="2277" w:author="Tam, Danny@Energy" w:date="2018-12-24T11:02:00Z">
                  <w:rPr>
                    <w:rFonts w:asciiTheme="minorHAnsi" w:hAnsiTheme="minorHAnsi" w:cstheme="minorHAnsi"/>
                  </w:rPr>
                </w:rPrChange>
              </w:rPr>
              <w:t>).</w:t>
            </w:r>
            <w:ins w:id="2278" w:author="Hudler, Rob@Energy" w:date="2018-10-22T15:21:00Z">
              <w:r w:rsidRPr="000B11DA">
                <w:rPr>
                  <w:rFonts w:asciiTheme="minorHAnsi" w:hAnsiTheme="minorHAnsi" w:cstheme="minorHAnsi"/>
                  <w:sz w:val="18"/>
                  <w:szCs w:val="18"/>
                  <w:rPrChange w:id="2279" w:author="Tam, Danny@Energy" w:date="2018-12-24T11:02:00Z">
                    <w:rPr>
                      <w:rFonts w:asciiTheme="minorHAnsi" w:hAnsiTheme="minorHAnsi" w:cstheme="minorHAnsi"/>
                    </w:rPr>
                  </w:rPrChange>
                </w:rPr>
                <w:t xml:space="preserve"> </w:t>
              </w:r>
            </w:ins>
          </w:p>
          <w:p w14:paraId="6092F4D0" w14:textId="63156F96" w:rsidR="000B11DA" w:rsidRPr="000B11DA" w:rsidRDefault="000B11DA" w:rsidP="000B11DA">
            <w:pPr>
              <w:pStyle w:val="ListParagraph"/>
              <w:keepNext/>
              <w:numPr>
                <w:ilvl w:val="1"/>
                <w:numId w:val="11"/>
              </w:numPr>
              <w:autoSpaceDE w:val="0"/>
              <w:autoSpaceDN w:val="0"/>
              <w:adjustRightInd w:val="0"/>
              <w:ind w:left="431" w:hanging="180"/>
              <w:rPr>
                <w:ins w:id="2280" w:author="Tam, Danny@Energy" w:date="2018-12-24T11:03:00Z"/>
                <w:rFonts w:asciiTheme="minorHAnsi" w:hAnsiTheme="minorHAnsi" w:cstheme="minorHAnsi"/>
                <w:bCs/>
                <w:sz w:val="18"/>
                <w:szCs w:val="18"/>
              </w:rPr>
            </w:pPr>
            <w:ins w:id="2281" w:author="Tam, Danny@Energy" w:date="2018-12-24T11:04:00Z">
              <w:r w:rsidRPr="00BB7371">
                <w:rPr>
                  <w:rFonts w:asciiTheme="minorHAnsi" w:hAnsiTheme="minorHAnsi" w:cstheme="minorHAnsi"/>
                  <w:sz w:val="18"/>
                  <w:szCs w:val="18"/>
                </w:rPr>
                <w:t>A check valve shall be installed on the cold water supply line between the hot water system and the next closest tee on the cold water supply line. (Section 110.3(c)4F)</w:t>
              </w:r>
              <w:r w:rsidRPr="00BB7371">
                <w:rPr>
                  <w:rFonts w:asciiTheme="minorHAnsi" w:hAnsiTheme="minorHAnsi" w:cstheme="minorHAnsi"/>
                  <w:bCs/>
                  <w:sz w:val="18"/>
                  <w:szCs w:val="18"/>
                </w:rPr>
                <w:t>.</w:t>
              </w:r>
            </w:ins>
          </w:p>
          <w:p w14:paraId="0C400979" w14:textId="77777777" w:rsidR="004A76A7" w:rsidRPr="000B11DA" w:rsidRDefault="004A76A7">
            <w:pPr>
              <w:pStyle w:val="ListParagraph"/>
              <w:keepNext/>
              <w:autoSpaceDE w:val="0"/>
              <w:autoSpaceDN w:val="0"/>
              <w:adjustRightInd w:val="0"/>
              <w:ind w:left="251"/>
              <w:rPr>
                <w:ins w:id="2282" w:author="Hudler, Rob@Energy" w:date="2018-10-22T15:21:00Z"/>
                <w:rFonts w:cstheme="minorHAnsi"/>
                <w:bCs/>
                <w:sz w:val="18"/>
                <w:szCs w:val="18"/>
                <w:rPrChange w:id="2283" w:author="Tam, Danny@Energy" w:date="2018-12-24T11:02:00Z">
                  <w:rPr>
                    <w:ins w:id="2284" w:author="Hudler, Rob@Energy" w:date="2018-10-22T15:21:00Z"/>
                    <w:rFonts w:cstheme="minorHAnsi"/>
                    <w:bCs/>
                  </w:rPr>
                </w:rPrChange>
              </w:rPr>
              <w:pPrChange w:id="2285" w:author="Tam, Danny@Energy" w:date="2018-12-24T11:04:00Z">
                <w:pPr>
                  <w:pStyle w:val="ListParagraph"/>
                  <w:keepNext/>
                  <w:numPr>
                    <w:ilvl w:val="1"/>
                    <w:numId w:val="11"/>
                  </w:numPr>
                  <w:autoSpaceDE w:val="0"/>
                  <w:autoSpaceDN w:val="0"/>
                  <w:adjustRightInd w:val="0"/>
                  <w:ind w:hanging="284"/>
                </w:pPr>
              </w:pPrChange>
            </w:pPr>
          </w:p>
        </w:tc>
      </w:tr>
      <w:tr w:rsidR="004A76A7" w:rsidRPr="00C071B0" w14:paraId="17B96123" w14:textId="77777777" w:rsidTr="000B11DA">
        <w:trPr>
          <w:trHeight w:val="144"/>
          <w:ins w:id="2286"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7254B9E" w14:textId="77777777" w:rsidR="004A76A7" w:rsidRPr="00405CF9" w:rsidRDefault="004A76A7">
            <w:pPr>
              <w:keepNext/>
              <w:spacing w:after="0" w:line="240" w:lineRule="auto"/>
              <w:jc w:val="center"/>
              <w:rPr>
                <w:ins w:id="2287" w:author="Hudler, Rob@Energy" w:date="2018-10-22T15:21:00Z"/>
                <w:rFonts w:cstheme="minorHAnsi"/>
                <w:sz w:val="20"/>
                <w:szCs w:val="20"/>
              </w:rPr>
            </w:pPr>
            <w:ins w:id="2288" w:author="Hudler, Rob@Energy" w:date="2018-10-22T15:21:00Z">
              <w:r w:rsidRPr="00405CF9">
                <w:rPr>
                  <w:rFonts w:cstheme="minorHAnsi"/>
                  <w:sz w:val="20"/>
                  <w:szCs w:val="20"/>
                </w:rPr>
                <w:t>06</w:t>
              </w:r>
            </w:ins>
          </w:p>
        </w:tc>
        <w:tc>
          <w:tcPr>
            <w:tcW w:w="13677" w:type="dxa"/>
            <w:tcBorders>
              <w:top w:val="single" w:sz="4" w:space="0" w:color="000000"/>
              <w:left w:val="single" w:sz="4" w:space="0" w:color="000000"/>
              <w:bottom w:val="single" w:sz="4" w:space="0" w:color="000000"/>
              <w:right w:val="single" w:sz="4" w:space="0" w:color="000000"/>
            </w:tcBorders>
            <w:hideMark/>
          </w:tcPr>
          <w:p w14:paraId="5CD2A2B8" w14:textId="40F3F022" w:rsidR="004A76A7" w:rsidRPr="000B11DA" w:rsidRDefault="004A76A7" w:rsidP="001C6F64">
            <w:pPr>
              <w:keepNext/>
              <w:autoSpaceDE w:val="0"/>
              <w:autoSpaceDN w:val="0"/>
              <w:adjustRightInd w:val="0"/>
              <w:spacing w:after="0" w:line="240" w:lineRule="auto"/>
              <w:rPr>
                <w:ins w:id="2289" w:author="Hudler, Rob@Energy" w:date="2018-10-22T15:21:00Z"/>
                <w:rFonts w:cstheme="minorHAnsi"/>
                <w:bCs/>
                <w:sz w:val="18"/>
                <w:szCs w:val="18"/>
                <w:rPrChange w:id="2290" w:author="Tam, Danny@Energy" w:date="2018-12-24T11:02:00Z">
                  <w:rPr>
                    <w:ins w:id="2291" w:author="Hudler, Rob@Energy" w:date="2018-10-22T15:21:00Z"/>
                    <w:rFonts w:cstheme="minorHAnsi"/>
                    <w:bCs/>
                    <w:sz w:val="20"/>
                    <w:szCs w:val="20"/>
                  </w:rPr>
                </w:rPrChange>
              </w:rPr>
            </w:pPr>
            <w:ins w:id="2292" w:author="Hudler, Rob@Energy" w:date="2018-10-22T15:21:00Z">
              <w:r w:rsidRPr="000B11DA">
                <w:rPr>
                  <w:rFonts w:cstheme="minorHAnsi"/>
                  <w:bCs/>
                  <w:sz w:val="18"/>
                  <w:szCs w:val="18"/>
                  <w:rPrChange w:id="2293" w:author="Tam, Danny@Energy" w:date="2018-12-24T11:02:00Z">
                    <w:rPr>
                      <w:rFonts w:cstheme="minorHAnsi"/>
                      <w:bCs/>
                      <w:sz w:val="20"/>
                      <w:szCs w:val="20"/>
                    </w:rPr>
                  </w:rPrChange>
                </w:rPr>
                <w:t xml:space="preserve">Instantaneous water heaters with an input greater than 6.8 </w:t>
              </w:r>
              <w:proofErr w:type="spellStart"/>
              <w:r w:rsidRPr="000B11DA">
                <w:rPr>
                  <w:rFonts w:cstheme="minorHAnsi"/>
                  <w:bCs/>
                  <w:sz w:val="18"/>
                  <w:szCs w:val="18"/>
                  <w:rPrChange w:id="2294" w:author="Tam, Danny@Energy" w:date="2018-12-24T11:02:00Z">
                    <w:rPr>
                      <w:rFonts w:cstheme="minorHAnsi"/>
                      <w:bCs/>
                      <w:sz w:val="20"/>
                      <w:szCs w:val="20"/>
                    </w:rPr>
                  </w:rPrChange>
                </w:rPr>
                <w:t>kB</w:t>
              </w:r>
            </w:ins>
            <w:r w:rsidR="001C6F64" w:rsidRPr="000B11DA">
              <w:rPr>
                <w:rFonts w:cstheme="minorHAnsi"/>
                <w:bCs/>
                <w:sz w:val="18"/>
                <w:szCs w:val="18"/>
                <w:rPrChange w:id="2295" w:author="Tam, Danny@Energy" w:date="2018-12-24T11:02:00Z">
                  <w:rPr>
                    <w:rFonts w:cstheme="minorHAnsi"/>
                    <w:bCs/>
                    <w:sz w:val="20"/>
                    <w:szCs w:val="20"/>
                  </w:rPr>
                </w:rPrChange>
              </w:rPr>
              <w:t>tu</w:t>
            </w:r>
            <w:proofErr w:type="spellEnd"/>
            <w:ins w:id="2296" w:author="Hudler, Rob@Energy" w:date="2018-10-22T15:21:00Z">
              <w:r w:rsidRPr="000B11DA">
                <w:rPr>
                  <w:rFonts w:cstheme="minorHAnsi"/>
                  <w:bCs/>
                  <w:sz w:val="18"/>
                  <w:szCs w:val="18"/>
                  <w:rPrChange w:id="2297" w:author="Tam, Danny@Energy" w:date="2018-12-24T11:02:00Z">
                    <w:rPr>
                      <w:rFonts w:cstheme="minorHAnsi"/>
                      <w:bCs/>
                      <w:sz w:val="20"/>
                      <w:szCs w:val="20"/>
                    </w:rPr>
                  </w:rPrChange>
                </w:rPr>
                <w:t>/h</w:t>
              </w:r>
            </w:ins>
            <w:ins w:id="2298" w:author="Hudler, Rob@Energy" w:date="2018-10-31T15:07:00Z">
              <w:r w:rsidR="00D226FE" w:rsidRPr="000B11DA">
                <w:rPr>
                  <w:rFonts w:cstheme="minorHAnsi"/>
                  <w:bCs/>
                  <w:sz w:val="18"/>
                  <w:szCs w:val="18"/>
                  <w:rPrChange w:id="2299" w:author="Tam, Danny@Energy" w:date="2018-12-24T11:02:00Z">
                    <w:rPr>
                      <w:rFonts w:cstheme="minorHAnsi"/>
                      <w:bCs/>
                      <w:sz w:val="20"/>
                      <w:szCs w:val="20"/>
                    </w:rPr>
                  </w:rPrChange>
                </w:rPr>
                <w:t>r.</w:t>
              </w:r>
            </w:ins>
            <w:ins w:id="2300" w:author="Hudler, Rob@Energy" w:date="2018-10-22T15:21:00Z">
              <w:r w:rsidRPr="000B11DA">
                <w:rPr>
                  <w:rFonts w:cstheme="minorHAnsi"/>
                  <w:bCs/>
                  <w:sz w:val="18"/>
                  <w:szCs w:val="18"/>
                  <w:rPrChange w:id="2301" w:author="Tam, Danny@Energy" w:date="2018-12-24T11:02:00Z">
                    <w:rPr>
                      <w:rFonts w:cstheme="minorHAnsi"/>
                      <w:bCs/>
                      <w:sz w:val="20"/>
                      <w:szCs w:val="20"/>
                    </w:rPr>
                  </w:rPrChange>
                </w:rPr>
                <w:t xml:space="preserve"> (2kW) shall have isolation valves on both the cold water supply and the hot water line. (110.3 (c)6).</w:t>
              </w:r>
            </w:ins>
          </w:p>
        </w:tc>
      </w:tr>
      <w:tr w:rsidR="000B11DA" w:rsidRPr="00C071B0" w14:paraId="6402DF00" w14:textId="77777777" w:rsidTr="000B11DA">
        <w:trPr>
          <w:trHeight w:val="144"/>
          <w:ins w:id="2302" w:author="Hudler, Rob@Energy" w:date="2018-10-22T15:21:00Z"/>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D02B98" w14:textId="77777777" w:rsidR="000B11DA" w:rsidRPr="00405CF9" w:rsidRDefault="000B11DA" w:rsidP="000B11DA">
            <w:pPr>
              <w:keepNext/>
              <w:spacing w:after="0" w:line="240" w:lineRule="auto"/>
              <w:jc w:val="center"/>
              <w:rPr>
                <w:ins w:id="2303" w:author="Hudler, Rob@Energy" w:date="2018-10-22T15:21:00Z"/>
                <w:rFonts w:cstheme="minorHAnsi"/>
                <w:sz w:val="20"/>
                <w:szCs w:val="20"/>
              </w:rPr>
            </w:pPr>
            <w:ins w:id="2304" w:author="Hudler, Rob@Energy" w:date="2018-10-22T15:21:00Z">
              <w:r w:rsidRPr="00405CF9">
                <w:rPr>
                  <w:rFonts w:cstheme="minorHAnsi"/>
                  <w:sz w:val="20"/>
                  <w:szCs w:val="20"/>
                </w:rPr>
                <w:t>07</w:t>
              </w:r>
            </w:ins>
          </w:p>
        </w:tc>
        <w:tc>
          <w:tcPr>
            <w:tcW w:w="13677" w:type="dxa"/>
            <w:tcBorders>
              <w:top w:val="single" w:sz="4" w:space="0" w:color="000000"/>
              <w:left w:val="single" w:sz="4" w:space="0" w:color="000000"/>
              <w:bottom w:val="single" w:sz="4" w:space="0" w:color="000000"/>
              <w:right w:val="single" w:sz="4" w:space="0" w:color="000000"/>
            </w:tcBorders>
            <w:vAlign w:val="center"/>
            <w:hideMark/>
          </w:tcPr>
          <w:p w14:paraId="704D9393" w14:textId="77777777" w:rsidR="000B11DA" w:rsidRPr="00542719" w:rsidRDefault="000B11DA" w:rsidP="000B11DA">
            <w:pPr>
              <w:keepNext/>
              <w:autoSpaceDE w:val="0"/>
              <w:autoSpaceDN w:val="0"/>
              <w:adjustRightInd w:val="0"/>
              <w:spacing w:after="0" w:line="240" w:lineRule="auto"/>
              <w:rPr>
                <w:ins w:id="2305" w:author="Tam, Danny@Energy" w:date="2018-11-29T12:00:00Z"/>
                <w:rFonts w:cstheme="minorHAnsi"/>
                <w:sz w:val="18"/>
                <w:szCs w:val="20"/>
              </w:rPr>
            </w:pPr>
            <w:ins w:id="2306" w:author="Tam, Danny@Energy" w:date="2018-11-29T12:00:00Z">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ins>
          </w:p>
          <w:p w14:paraId="6B2361F1" w14:textId="77777777" w:rsidR="000B11DA" w:rsidRPr="00542719" w:rsidRDefault="000B11DA" w:rsidP="000B11DA">
            <w:pPr>
              <w:keepNext/>
              <w:numPr>
                <w:ilvl w:val="1"/>
                <w:numId w:val="17"/>
              </w:numPr>
              <w:autoSpaceDE w:val="0"/>
              <w:autoSpaceDN w:val="0"/>
              <w:adjustRightInd w:val="0"/>
              <w:spacing w:after="0" w:line="240" w:lineRule="auto"/>
              <w:contextualSpacing/>
              <w:rPr>
                <w:ins w:id="2307" w:author="Tam, Danny@Energy" w:date="2018-11-29T12:00:00Z"/>
                <w:rFonts w:cstheme="minorHAnsi"/>
                <w:sz w:val="18"/>
                <w:szCs w:val="20"/>
              </w:rPr>
            </w:pPr>
            <w:ins w:id="2308" w:author="Tam, Danny@Energy" w:date="2018-11-29T12:00:00Z">
              <w:r w:rsidRPr="00542719">
                <w:rPr>
                  <w:rFonts w:cstheme="minorHAnsi"/>
                  <w:sz w:val="18"/>
                  <w:szCs w:val="20"/>
                </w:rPr>
                <w:t>The first 5 feet (1.5 meters) of cold water pipes from the storage tank.</w:t>
              </w:r>
            </w:ins>
          </w:p>
          <w:p w14:paraId="477137FC" w14:textId="77777777" w:rsidR="000B11DA" w:rsidRPr="00542719" w:rsidRDefault="000B11DA" w:rsidP="000B11DA">
            <w:pPr>
              <w:keepNext/>
              <w:numPr>
                <w:ilvl w:val="1"/>
                <w:numId w:val="17"/>
              </w:numPr>
              <w:autoSpaceDE w:val="0"/>
              <w:autoSpaceDN w:val="0"/>
              <w:adjustRightInd w:val="0"/>
              <w:spacing w:after="0" w:line="240" w:lineRule="auto"/>
              <w:contextualSpacing/>
              <w:rPr>
                <w:ins w:id="2309" w:author="Tam, Danny@Energy" w:date="2018-11-29T12:00:00Z"/>
                <w:rFonts w:cstheme="minorHAnsi"/>
                <w:sz w:val="18"/>
                <w:szCs w:val="20"/>
              </w:rPr>
            </w:pPr>
            <w:ins w:id="2310" w:author="Tam, Danny@Energy" w:date="2018-11-29T12:00:00Z">
              <w:r w:rsidRPr="00542719">
                <w:rPr>
                  <w:rFonts w:cstheme="minorHAnsi"/>
                  <w:sz w:val="18"/>
                  <w:szCs w:val="20"/>
                </w:rPr>
                <w:t>All piping with a nominal diameter of 3/4 inch (19 millimeter) and less than 1 inch.</w:t>
              </w:r>
            </w:ins>
          </w:p>
          <w:p w14:paraId="5D7DABDE"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ins w:id="2311" w:author="Tam, Danny@Energy" w:date="2018-11-29T12:00:00Z">
              <w:r w:rsidRPr="00542719">
                <w:rPr>
                  <w:rFonts w:cstheme="minorHAnsi"/>
                  <w:sz w:val="18"/>
                  <w:szCs w:val="20"/>
                </w:rPr>
                <w:t>All hot water piping from the heating source to the kitchen fixtures.</w:t>
              </w:r>
            </w:ins>
          </w:p>
          <w:p w14:paraId="39373E03"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ins w:id="2312" w:author="Tam, Danny@Energy" w:date="2018-11-29T12:00:00Z">
              <w:r w:rsidRPr="00542719">
                <w:rPr>
                  <w:rFonts w:cstheme="minorHAnsi"/>
                  <w:sz w:val="18"/>
                  <w:szCs w:val="20"/>
                </w:rPr>
                <w:t>Piping from the heating source to storage tank or between tanks</w:t>
              </w:r>
            </w:ins>
            <w:r>
              <w:rPr>
                <w:rFonts w:cstheme="minorHAnsi"/>
                <w:sz w:val="18"/>
                <w:szCs w:val="20"/>
              </w:rPr>
              <w:t>.</w:t>
            </w:r>
          </w:p>
          <w:p w14:paraId="6190850A" w14:textId="45EABA85" w:rsidR="000B11DA" w:rsidRPr="000B11DA" w:rsidRDefault="000B11DA">
            <w:pPr>
              <w:pStyle w:val="ListParagraph"/>
              <w:numPr>
                <w:ilvl w:val="1"/>
                <w:numId w:val="17"/>
              </w:numPr>
              <w:rPr>
                <w:ins w:id="2313" w:author="Tam, Danny@Energy" w:date="2018-12-24T11:01:00Z"/>
                <w:rFonts w:cstheme="minorHAnsi"/>
                <w:sz w:val="18"/>
              </w:rPr>
              <w:pPrChange w:id="2314" w:author="Tam, Danny@Energy" w:date="2018-12-24T11:01:00Z">
                <w:pPr>
                  <w:keepNext/>
                  <w:numPr>
                    <w:ilvl w:val="1"/>
                    <w:numId w:val="17"/>
                  </w:numPr>
                  <w:autoSpaceDE w:val="0"/>
                  <w:autoSpaceDN w:val="0"/>
                  <w:adjustRightInd w:val="0"/>
                  <w:spacing w:after="0" w:line="240" w:lineRule="auto"/>
                  <w:ind w:left="1440" w:hanging="360"/>
                  <w:contextualSpacing/>
                </w:pPr>
              </w:pPrChange>
            </w:pPr>
            <w:ins w:id="2315" w:author="Tam, Danny@Energy" w:date="2018-12-24T11:01:00Z">
              <w:r w:rsidRPr="000B11DA">
                <w:rPr>
                  <w:rFonts w:asciiTheme="minorHAnsi" w:eastAsiaTheme="minorEastAsia" w:hAnsiTheme="minorHAnsi" w:cstheme="minorHAnsi"/>
                  <w:sz w:val="18"/>
                </w:rPr>
                <w:t>All piping associated with a recirculation system.</w:t>
              </w:r>
            </w:ins>
          </w:p>
          <w:p w14:paraId="5FC90240" w14:textId="588781EF" w:rsidR="000B11DA" w:rsidRPr="00542719" w:rsidRDefault="000B11DA" w:rsidP="000B11DA">
            <w:pPr>
              <w:keepNext/>
              <w:numPr>
                <w:ilvl w:val="1"/>
                <w:numId w:val="17"/>
              </w:numPr>
              <w:autoSpaceDE w:val="0"/>
              <w:autoSpaceDN w:val="0"/>
              <w:adjustRightInd w:val="0"/>
              <w:spacing w:after="0" w:line="240" w:lineRule="auto"/>
              <w:contextualSpacing/>
              <w:rPr>
                <w:ins w:id="2316" w:author="Tam, Danny@Energy" w:date="2018-11-29T12:00:00Z"/>
                <w:rFonts w:cstheme="minorHAnsi"/>
                <w:sz w:val="18"/>
                <w:szCs w:val="20"/>
              </w:rPr>
            </w:pPr>
            <w:ins w:id="2317" w:author="Tam, Danny@Energy" w:date="2018-11-29T12:00:00Z">
              <w:r w:rsidRPr="00542719">
                <w:rPr>
                  <w:rFonts w:cstheme="minorHAnsi"/>
                  <w:sz w:val="18"/>
                  <w:szCs w:val="20"/>
                </w:rPr>
                <w:t>All underground piping.</w:t>
              </w:r>
            </w:ins>
          </w:p>
          <w:p w14:paraId="3D684876" w14:textId="58BBBEFF" w:rsidR="000B11DA" w:rsidRPr="000B11DA" w:rsidRDefault="000B11DA" w:rsidP="000B11DA">
            <w:pPr>
              <w:pStyle w:val="ListParagraph"/>
              <w:keepNext/>
              <w:numPr>
                <w:ilvl w:val="1"/>
                <w:numId w:val="23"/>
              </w:numPr>
              <w:autoSpaceDE w:val="0"/>
              <w:autoSpaceDN w:val="0"/>
              <w:adjustRightInd w:val="0"/>
              <w:ind w:left="431" w:hanging="180"/>
              <w:rPr>
                <w:ins w:id="2318" w:author="Tam, Danny@Energy" w:date="2018-11-29T12:00:00Z"/>
                <w:rFonts w:asciiTheme="minorHAnsi" w:eastAsiaTheme="minorEastAsia" w:hAnsiTheme="minorHAnsi" w:cstheme="minorHAnsi"/>
                <w:sz w:val="18"/>
              </w:rPr>
            </w:pPr>
            <w:ins w:id="2319" w:author="Tam, Danny@Energy" w:date="2018-12-24T11:01:00Z">
              <w:r>
                <w:rPr>
                  <w:rFonts w:asciiTheme="minorHAnsi" w:eastAsiaTheme="minorEastAsia" w:hAnsiTheme="minorHAnsi" w:cstheme="minorHAnsi"/>
                  <w:sz w:val="18"/>
                </w:rPr>
                <w:t>I</w:t>
              </w:r>
            </w:ins>
            <w:ins w:id="2320" w:author="Tam, Danny@Energy" w:date="2018-11-29T12:00:00Z">
              <w:r w:rsidRPr="000B11DA">
                <w:rPr>
                  <w:rFonts w:asciiTheme="minorHAnsi" w:eastAsiaTheme="minorEastAsia" w:hAnsiTheme="minorHAnsi" w:cstheme="minorHAnsi"/>
                  <w:sz w:val="18"/>
                </w:rPr>
                <w:t>nsulation buried below grade must be installed in a waterproof and non-crushable casing or sleeve</w:t>
              </w:r>
            </w:ins>
            <w:r w:rsidRPr="000B11DA">
              <w:rPr>
                <w:rFonts w:asciiTheme="minorHAnsi" w:eastAsiaTheme="minorEastAsia" w:hAnsiTheme="minorHAnsi" w:cstheme="minorHAnsi"/>
                <w:sz w:val="18"/>
              </w:rPr>
              <w:t>.</w:t>
            </w:r>
          </w:p>
          <w:p w14:paraId="64B0B054" w14:textId="77777777" w:rsidR="000B11DA" w:rsidRPr="000B11DA" w:rsidRDefault="000B11DA" w:rsidP="000B11DA">
            <w:pPr>
              <w:pStyle w:val="ListParagraph"/>
              <w:keepNext/>
              <w:numPr>
                <w:ilvl w:val="1"/>
                <w:numId w:val="23"/>
              </w:numPr>
              <w:autoSpaceDE w:val="0"/>
              <w:autoSpaceDN w:val="0"/>
              <w:adjustRightInd w:val="0"/>
              <w:ind w:left="431" w:hanging="180"/>
              <w:rPr>
                <w:ins w:id="2321" w:author="Tam, Danny@Energy" w:date="2018-11-29T12:00:00Z"/>
                <w:rFonts w:asciiTheme="minorHAnsi" w:eastAsiaTheme="minorEastAsia" w:hAnsiTheme="minorHAnsi" w:cstheme="minorHAnsi"/>
                <w:sz w:val="18"/>
              </w:rPr>
            </w:pPr>
            <w:ins w:id="2322" w:author="Tam, Danny@Energy" w:date="2018-11-29T12:00:00Z">
              <w:r w:rsidRPr="000B11DA">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69698212" w14:textId="77777777" w:rsidR="000B11DA" w:rsidRPr="000B11DA" w:rsidRDefault="000B11DA" w:rsidP="000B11DA">
            <w:pPr>
              <w:pStyle w:val="ListParagraph"/>
              <w:keepNext/>
              <w:numPr>
                <w:ilvl w:val="1"/>
                <w:numId w:val="23"/>
              </w:numPr>
              <w:autoSpaceDE w:val="0"/>
              <w:autoSpaceDN w:val="0"/>
              <w:adjustRightInd w:val="0"/>
              <w:ind w:left="431" w:hanging="180"/>
              <w:rPr>
                <w:ins w:id="2323" w:author="Tam, Danny@Energy" w:date="2018-11-29T12:00:00Z"/>
                <w:rFonts w:asciiTheme="minorHAnsi" w:eastAsiaTheme="minorEastAsia" w:hAnsiTheme="minorHAnsi" w:cstheme="minorHAnsi"/>
                <w:sz w:val="18"/>
              </w:rPr>
            </w:pPr>
            <w:ins w:id="2324" w:author="Tam, Danny@Energy" w:date="2018-11-29T12:00:00Z">
              <w:r w:rsidRPr="000B11DA">
                <w:rPr>
                  <w:rFonts w:asciiTheme="minorHAnsi" w:eastAsiaTheme="minorEastAsia" w:hAnsiTheme="minorHAnsi" w:cstheme="minorHAnsi"/>
                  <w:sz w:val="18"/>
                </w:rPr>
                <w:t>Piping installed in interior or exterior walls that is surrounded on all sides by at least 1 inch (5 cm) of insulation.</w:t>
              </w:r>
            </w:ins>
          </w:p>
          <w:p w14:paraId="0FAFDA89" w14:textId="77777777" w:rsidR="000B11DA" w:rsidRPr="000B11DA" w:rsidRDefault="000B11DA" w:rsidP="000B11DA">
            <w:pPr>
              <w:pStyle w:val="ListParagraph"/>
              <w:keepNext/>
              <w:numPr>
                <w:ilvl w:val="1"/>
                <w:numId w:val="23"/>
              </w:numPr>
              <w:autoSpaceDE w:val="0"/>
              <w:autoSpaceDN w:val="0"/>
              <w:adjustRightInd w:val="0"/>
              <w:ind w:left="431" w:hanging="180"/>
              <w:rPr>
                <w:ins w:id="2325" w:author="Tam, Danny@Energy" w:date="2018-11-29T12:00:00Z"/>
                <w:rFonts w:asciiTheme="minorHAnsi" w:eastAsiaTheme="minorEastAsia" w:hAnsiTheme="minorHAnsi" w:cstheme="minorHAnsi"/>
                <w:sz w:val="18"/>
              </w:rPr>
            </w:pPr>
            <w:ins w:id="2326" w:author="Tam, Danny@Energy" w:date="2018-11-29T12:00:00Z">
              <w:r w:rsidRPr="000B11DA">
                <w:rPr>
                  <w:rFonts w:asciiTheme="minorHAnsi" w:eastAsiaTheme="minorEastAsia" w:hAnsiTheme="minorHAnsi" w:cstheme="minorHAnsi"/>
                  <w:sz w:val="18"/>
                </w:rPr>
                <w:t>Piping installed in crawlspace with a minimum of 1 inches (5 cm) of crawlspace insulation above and below.</w:t>
              </w:r>
            </w:ins>
          </w:p>
          <w:p w14:paraId="685F861F" w14:textId="77777777" w:rsidR="000B11DA" w:rsidRPr="000B11DA" w:rsidRDefault="000B11DA" w:rsidP="000B11DA">
            <w:pPr>
              <w:pStyle w:val="ListParagraph"/>
              <w:keepNext/>
              <w:numPr>
                <w:ilvl w:val="1"/>
                <w:numId w:val="23"/>
              </w:numPr>
              <w:autoSpaceDE w:val="0"/>
              <w:autoSpaceDN w:val="0"/>
              <w:adjustRightInd w:val="0"/>
              <w:ind w:left="431" w:hanging="180"/>
              <w:rPr>
                <w:ins w:id="2327" w:author="Tam, Danny@Energy" w:date="2018-11-29T12:00:00Z"/>
                <w:rFonts w:asciiTheme="minorHAnsi" w:eastAsiaTheme="minorEastAsia" w:hAnsiTheme="minorHAnsi" w:cstheme="minorHAnsi"/>
                <w:sz w:val="18"/>
              </w:rPr>
            </w:pPr>
            <w:ins w:id="2328" w:author="Tam, Danny@Energy" w:date="2018-11-29T12:00:00Z">
              <w:r w:rsidRPr="000B11DA">
                <w:rPr>
                  <w:rFonts w:asciiTheme="minorHAnsi" w:eastAsiaTheme="minorEastAsia" w:hAnsiTheme="minorHAnsi" w:cstheme="minorHAnsi"/>
                  <w:sz w:val="18"/>
                </w:rPr>
                <w:t>Piping installed in attics with a minimum of 4 inches (10 cm) of attic insulation on top</w:t>
              </w:r>
            </w:ins>
            <w:r w:rsidRPr="000B11DA">
              <w:rPr>
                <w:rFonts w:asciiTheme="minorHAnsi" w:eastAsiaTheme="minorEastAsia" w:hAnsiTheme="minorHAnsi" w:cstheme="minorHAnsi"/>
                <w:sz w:val="18"/>
              </w:rPr>
              <w:t>.</w:t>
            </w:r>
          </w:p>
          <w:p w14:paraId="51592590" w14:textId="33A930A0" w:rsidR="000B11DA" w:rsidRPr="000B11DA" w:rsidRDefault="000B11DA" w:rsidP="000B11DA">
            <w:pPr>
              <w:pStyle w:val="ListParagraph"/>
              <w:keepNext/>
              <w:numPr>
                <w:ilvl w:val="1"/>
                <w:numId w:val="23"/>
              </w:numPr>
              <w:autoSpaceDE w:val="0"/>
              <w:autoSpaceDN w:val="0"/>
              <w:adjustRightInd w:val="0"/>
              <w:ind w:left="431" w:hanging="180"/>
              <w:rPr>
                <w:ins w:id="2329" w:author="Hudler, Rob@Energy" w:date="2018-10-22T15:21:00Z"/>
                <w:rFonts w:cstheme="minorHAnsi"/>
                <w:bCs/>
              </w:rPr>
            </w:pPr>
            <w:ins w:id="2330" w:author="Tam, Danny@Energy" w:date="2018-11-29T12:00:00Z">
              <w:r w:rsidRPr="000B11DA">
                <w:rPr>
                  <w:rFonts w:asciiTheme="minorHAnsi" w:eastAsiaTheme="minorEastAsia" w:hAnsiTheme="minorHAnsi" w:cstheme="minorHAnsi"/>
                  <w:sz w:val="18"/>
                </w:rPr>
                <w:t>Pipe insulation shall fit tightly and all elbows and tees shall be fully insulated.</w:t>
              </w:r>
            </w:ins>
          </w:p>
        </w:tc>
      </w:tr>
    </w:tbl>
    <w:p w14:paraId="27F68D9E" w14:textId="7A393FC4" w:rsidR="008C11E5" w:rsidRPr="003F4127" w:rsidDel="008C11E5" w:rsidRDefault="008C11E5" w:rsidP="00F537A3">
      <w:pPr>
        <w:spacing w:after="0"/>
        <w:rPr>
          <w:del w:id="2331" w:author="Hudler, Rob@Energy" w:date="2018-10-11T13:42:00Z"/>
          <w:rFonts w:cstheme="minorHAnsi"/>
          <w:sz w:val="20"/>
          <w:szCs w:val="20"/>
        </w:rPr>
      </w:pPr>
    </w:p>
    <w:tbl>
      <w:tblPr>
        <w:tblW w:w="324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
        <w:gridCol w:w="8689"/>
      </w:tblGrid>
      <w:tr w:rsidR="001325D9" w:rsidRPr="00C071B0" w:rsidDel="008C11E5" w14:paraId="6E0D5058" w14:textId="7F61B008" w:rsidTr="003F4127">
        <w:trPr>
          <w:trHeight w:val="144"/>
          <w:del w:id="2332" w:author="Hudler, Rob@Energy" w:date="2018-10-11T13:43:00Z"/>
        </w:trPr>
        <w:tc>
          <w:tcPr>
            <w:tcW w:w="9348" w:type="dxa"/>
            <w:gridSpan w:val="2"/>
            <w:tcBorders>
              <w:top w:val="single" w:sz="4" w:space="0" w:color="auto"/>
              <w:left w:val="single" w:sz="4" w:space="0" w:color="auto"/>
              <w:bottom w:val="single" w:sz="4" w:space="0" w:color="auto"/>
              <w:right w:val="single" w:sz="4" w:space="0" w:color="auto"/>
            </w:tcBorders>
          </w:tcPr>
          <w:p w14:paraId="1B823A8F" w14:textId="3031BE63" w:rsidR="001325D9" w:rsidRPr="00D42D0F" w:rsidDel="008C11E5" w:rsidRDefault="00EE6B2F" w:rsidP="00627ADE">
            <w:pPr>
              <w:keepNext/>
              <w:spacing w:after="0" w:line="240" w:lineRule="auto"/>
              <w:rPr>
                <w:del w:id="2333" w:author="Hudler, Rob@Energy" w:date="2018-10-11T13:43:00Z"/>
                <w:rFonts w:cstheme="minorHAnsi"/>
                <w:sz w:val="20"/>
                <w:szCs w:val="20"/>
              </w:rPr>
            </w:pPr>
            <w:del w:id="2334" w:author="Hudler, Rob@Energy" w:date="2018-10-11T13:42:00Z">
              <w:r w:rsidRPr="00405CF9" w:rsidDel="008C11E5">
                <w:rPr>
                  <w:rFonts w:cstheme="minorHAnsi"/>
                  <w:b/>
                  <w:sz w:val="20"/>
                  <w:szCs w:val="20"/>
                </w:rPr>
                <w:delText>D</w:delText>
              </w:r>
            </w:del>
            <w:del w:id="2335" w:author="Hudler, Rob@Energy" w:date="2018-10-11T13:43:00Z">
              <w:r w:rsidR="001325D9" w:rsidRPr="00405CF9" w:rsidDel="008C11E5">
                <w:rPr>
                  <w:rFonts w:cstheme="minorHAnsi"/>
                  <w:b/>
                  <w:sz w:val="20"/>
                  <w:szCs w:val="20"/>
                </w:rPr>
                <w:delText>. Mandatory Measures for all Domestic Hot Water Distribution Systems</w:delText>
              </w:r>
            </w:del>
          </w:p>
        </w:tc>
      </w:tr>
      <w:tr w:rsidR="001325D9" w:rsidRPr="00C071B0" w:rsidDel="008C11E5" w14:paraId="448452FF" w14:textId="28E2BD20" w:rsidTr="003F4127">
        <w:trPr>
          <w:trHeight w:val="144"/>
          <w:tblHeader/>
          <w:del w:id="2336" w:author="Hudler, Rob@Energy" w:date="2018-10-11T13:43:00Z"/>
        </w:trPr>
        <w:tc>
          <w:tcPr>
            <w:tcW w:w="659" w:type="dxa"/>
            <w:vAlign w:val="center"/>
          </w:tcPr>
          <w:p w14:paraId="0FD03C5A" w14:textId="7C49881B"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37" w:author="Hudler, Rob@Energy" w:date="2018-10-11T13:43:00Z"/>
                <w:rFonts w:cstheme="minorHAnsi"/>
                <w:sz w:val="20"/>
                <w:szCs w:val="20"/>
                <w:rPrChange w:id="2338" w:author="Hudler, Rob@Energy" w:date="2018-11-06T14:59:00Z">
                  <w:rPr>
                    <w:del w:id="2339" w:author="Hudler, Rob@Energy" w:date="2018-10-11T13:43:00Z"/>
                    <w:rFonts w:cs="Arial"/>
                    <w:sz w:val="18"/>
                    <w:szCs w:val="20"/>
                  </w:rPr>
                </w:rPrChange>
              </w:rPr>
            </w:pPr>
            <w:del w:id="2340" w:author="Hudler, Rob@Energy" w:date="2018-10-11T13:43:00Z">
              <w:r w:rsidRPr="00C071B0" w:rsidDel="008C11E5">
                <w:rPr>
                  <w:rFonts w:cstheme="minorHAnsi"/>
                  <w:sz w:val="20"/>
                  <w:szCs w:val="20"/>
                  <w:rPrChange w:id="2341" w:author="Hudler, Rob@Energy" w:date="2018-11-06T14:59:00Z">
                    <w:rPr>
                      <w:rFonts w:cs="Arial"/>
                      <w:sz w:val="18"/>
                      <w:szCs w:val="20"/>
                    </w:rPr>
                  </w:rPrChange>
                </w:rPr>
                <w:delText>01</w:delText>
              </w:r>
            </w:del>
          </w:p>
        </w:tc>
        <w:tc>
          <w:tcPr>
            <w:tcW w:w="8689" w:type="dxa"/>
            <w:vAlign w:val="center"/>
          </w:tcPr>
          <w:p w14:paraId="42A81041" w14:textId="4FE5405B"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42" w:author="Hudler, Rob@Energy" w:date="2018-10-11T13:43:00Z"/>
                <w:rFonts w:cstheme="minorHAnsi"/>
                <w:sz w:val="20"/>
                <w:szCs w:val="20"/>
                <w:rPrChange w:id="2343" w:author="Hudler, Rob@Energy" w:date="2018-11-06T14:59:00Z">
                  <w:rPr>
                    <w:del w:id="2344" w:author="Hudler, Rob@Energy" w:date="2018-10-11T13:43:00Z"/>
                    <w:sz w:val="18"/>
                    <w:szCs w:val="20"/>
                  </w:rPr>
                </w:rPrChange>
              </w:rPr>
            </w:pPr>
            <w:del w:id="2345" w:author="Hudler, Rob@Energy" w:date="2018-10-11T13:43:00Z">
              <w:r w:rsidRPr="00C071B0" w:rsidDel="008C11E5">
                <w:rPr>
                  <w:rFonts w:cstheme="minorHAnsi"/>
                  <w:sz w:val="20"/>
                  <w:szCs w:val="20"/>
                  <w:rPrChange w:id="2346" w:author="Hudler, Rob@Energy" w:date="2018-11-06T14:59:00Z">
                    <w:rPr>
                      <w:sz w:val="18"/>
                      <w:szCs w:val="20"/>
                    </w:rPr>
                  </w:rPrChange>
                </w:rPr>
                <w:delText>Equipment shall meet the applicable requirements of the Appliance Efficiency Regulations (Section 110.3(b)1).</w:delText>
              </w:r>
            </w:del>
          </w:p>
        </w:tc>
      </w:tr>
      <w:tr w:rsidR="001325D9" w:rsidRPr="00C071B0" w:rsidDel="008C11E5" w14:paraId="4DD05983" w14:textId="402E9B3F" w:rsidTr="003F4127">
        <w:trPr>
          <w:trHeight w:val="144"/>
          <w:tblHeader/>
          <w:del w:id="2347" w:author="Hudler, Rob@Energy" w:date="2018-10-11T13:43:00Z"/>
        </w:trPr>
        <w:tc>
          <w:tcPr>
            <w:tcW w:w="659" w:type="dxa"/>
            <w:vAlign w:val="center"/>
          </w:tcPr>
          <w:p w14:paraId="2370E21F" w14:textId="0DBDE923"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48" w:author="Hudler, Rob@Energy" w:date="2018-10-11T13:43:00Z"/>
                <w:rFonts w:cstheme="minorHAnsi"/>
                <w:sz w:val="20"/>
                <w:szCs w:val="20"/>
                <w:rPrChange w:id="2349" w:author="Hudler, Rob@Energy" w:date="2018-11-06T14:59:00Z">
                  <w:rPr>
                    <w:del w:id="2350" w:author="Hudler, Rob@Energy" w:date="2018-10-11T13:43:00Z"/>
                    <w:rFonts w:cs="Arial"/>
                    <w:sz w:val="18"/>
                    <w:szCs w:val="20"/>
                  </w:rPr>
                </w:rPrChange>
              </w:rPr>
            </w:pPr>
            <w:del w:id="2351" w:author="Hudler, Rob@Energy" w:date="2018-10-11T13:43:00Z">
              <w:r w:rsidRPr="00C071B0" w:rsidDel="008C11E5">
                <w:rPr>
                  <w:rFonts w:cstheme="minorHAnsi"/>
                  <w:sz w:val="20"/>
                  <w:szCs w:val="20"/>
                  <w:rPrChange w:id="2352" w:author="Hudler, Rob@Energy" w:date="2018-11-06T14:59:00Z">
                    <w:rPr>
                      <w:rFonts w:cs="Arial"/>
                      <w:sz w:val="18"/>
                      <w:szCs w:val="20"/>
                    </w:rPr>
                  </w:rPrChange>
                </w:rPr>
                <w:delText>02</w:delText>
              </w:r>
            </w:del>
          </w:p>
        </w:tc>
        <w:tc>
          <w:tcPr>
            <w:tcW w:w="8689" w:type="dxa"/>
            <w:vAlign w:val="center"/>
          </w:tcPr>
          <w:p w14:paraId="3C9F7ECD" w14:textId="5D8486A7"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53" w:author="Hudler, Rob@Energy" w:date="2018-10-11T13:43:00Z"/>
                <w:rFonts w:cstheme="minorHAnsi"/>
                <w:sz w:val="20"/>
                <w:szCs w:val="20"/>
                <w:rPrChange w:id="2354" w:author="Hudler, Rob@Energy" w:date="2018-11-06T14:59:00Z">
                  <w:rPr>
                    <w:del w:id="2355" w:author="Hudler, Rob@Energy" w:date="2018-10-11T13:43:00Z"/>
                    <w:sz w:val="18"/>
                    <w:szCs w:val="20"/>
                  </w:rPr>
                </w:rPrChange>
              </w:rPr>
            </w:pPr>
            <w:del w:id="2356" w:author="Hudler, Rob@Energy" w:date="2018-10-11T13:43:00Z">
              <w:r w:rsidRPr="00C071B0" w:rsidDel="008C11E5">
                <w:rPr>
                  <w:rFonts w:cstheme="minorHAnsi"/>
                  <w:sz w:val="20"/>
                  <w:szCs w:val="20"/>
                  <w:rPrChange w:id="2357" w:author="Hudler, Rob@Energy" w:date="2018-11-06T14:59:00Z">
                    <w:rPr>
                      <w:sz w:val="18"/>
                      <w:szCs w:val="20"/>
                    </w:rPr>
                  </w:rPrChange>
                </w:rPr>
                <w:delText>Unfired Storage Tanks are insulated with an external R-12 or combination of R-16 internal and external Insulation. (Section 110.3(c)4).</w:delText>
              </w:r>
            </w:del>
          </w:p>
        </w:tc>
      </w:tr>
      <w:tr w:rsidR="001325D9" w:rsidRPr="00C071B0" w:rsidDel="008C11E5" w14:paraId="431CF723" w14:textId="67919E8E" w:rsidTr="003F4127">
        <w:trPr>
          <w:trHeight w:val="144"/>
          <w:del w:id="2358" w:author="Hudler, Rob@Energy" w:date="2018-10-11T13:43:00Z"/>
        </w:trPr>
        <w:tc>
          <w:tcPr>
            <w:tcW w:w="659" w:type="dxa"/>
            <w:vAlign w:val="center"/>
          </w:tcPr>
          <w:p w14:paraId="4D06C4AA" w14:textId="3158BC5C" w:rsidR="001325D9" w:rsidRPr="00C071B0" w:rsidDel="008C11E5" w:rsidRDefault="001325D9" w:rsidP="00B740EF">
            <w:pPr>
              <w:keepNext/>
              <w:spacing w:after="0" w:line="240" w:lineRule="auto"/>
              <w:jc w:val="center"/>
              <w:rPr>
                <w:del w:id="2359" w:author="Hudler, Rob@Energy" w:date="2018-10-11T13:43:00Z"/>
                <w:rFonts w:cstheme="minorHAnsi"/>
                <w:sz w:val="20"/>
                <w:szCs w:val="20"/>
                <w:rPrChange w:id="2360" w:author="Hudler, Rob@Energy" w:date="2018-11-06T14:59:00Z">
                  <w:rPr>
                    <w:del w:id="2361" w:author="Hudler, Rob@Energy" w:date="2018-10-11T13:43:00Z"/>
                    <w:rFonts w:cs="Arial"/>
                    <w:sz w:val="18"/>
                    <w:szCs w:val="20"/>
                  </w:rPr>
                </w:rPrChange>
              </w:rPr>
            </w:pPr>
            <w:del w:id="2362" w:author="Hudler, Rob@Energy" w:date="2018-10-11T13:43:00Z">
              <w:r w:rsidRPr="00C071B0" w:rsidDel="008C11E5">
                <w:rPr>
                  <w:rFonts w:cstheme="minorHAnsi"/>
                  <w:sz w:val="20"/>
                  <w:szCs w:val="20"/>
                  <w:rPrChange w:id="2363" w:author="Hudler, Rob@Energy" w:date="2018-11-06T14:59:00Z">
                    <w:rPr>
                      <w:rFonts w:cs="Arial"/>
                      <w:sz w:val="18"/>
                      <w:szCs w:val="20"/>
                    </w:rPr>
                  </w:rPrChange>
                </w:rPr>
                <w:delText>03</w:delText>
              </w:r>
            </w:del>
          </w:p>
        </w:tc>
        <w:tc>
          <w:tcPr>
            <w:tcW w:w="8689" w:type="dxa"/>
            <w:vAlign w:val="center"/>
          </w:tcPr>
          <w:p w14:paraId="17B391F1" w14:textId="6B61C973" w:rsidR="001325D9" w:rsidRPr="00C071B0" w:rsidDel="008C11E5" w:rsidRDefault="001325D9" w:rsidP="00B740EF">
            <w:pPr>
              <w:keepNext/>
              <w:autoSpaceDE w:val="0"/>
              <w:autoSpaceDN w:val="0"/>
              <w:adjustRightInd w:val="0"/>
              <w:spacing w:after="0" w:line="240" w:lineRule="auto"/>
              <w:rPr>
                <w:del w:id="2364" w:author="Hudler, Rob@Energy" w:date="2018-10-11T13:43:00Z"/>
                <w:rFonts w:cstheme="minorHAnsi"/>
                <w:bCs/>
                <w:sz w:val="20"/>
                <w:szCs w:val="20"/>
                <w:rPrChange w:id="2365" w:author="Hudler, Rob@Energy" w:date="2018-11-06T14:59:00Z">
                  <w:rPr>
                    <w:del w:id="2366" w:author="Hudler, Rob@Energy" w:date="2018-10-11T13:43:00Z"/>
                    <w:rFonts w:cs="TimesNewRomanPS-BoldMT"/>
                    <w:bCs/>
                    <w:sz w:val="18"/>
                    <w:szCs w:val="20"/>
                  </w:rPr>
                </w:rPrChange>
              </w:rPr>
            </w:pPr>
            <w:del w:id="2367" w:author="Hudler, Rob@Energy" w:date="2018-10-11T13:43:00Z">
              <w:r w:rsidRPr="00C071B0" w:rsidDel="008C11E5">
                <w:rPr>
                  <w:rFonts w:cstheme="minorHAnsi"/>
                  <w:bCs/>
                  <w:sz w:val="20"/>
                  <w:szCs w:val="20"/>
                  <w:rPrChange w:id="2368" w:author="Hudler, Rob@Energy" w:date="2018-11-06T14:59:00Z">
                    <w:rPr>
                      <w:rFonts w:cs="TimesNewRomanPS-BoldMT"/>
                      <w:bCs/>
                      <w:sz w:val="18"/>
                      <w:szCs w:val="20"/>
                    </w:rPr>
                  </w:rPrChange>
                </w:rPr>
                <w:delText>The following pipes are insulated, to the thicknesses required by Table 120.3A, except for those sections of pipe that are subject to one of the exceptions below: (RA4.4.1)</w:delText>
              </w:r>
            </w:del>
          </w:p>
          <w:p w14:paraId="5EF27868" w14:textId="6724D112" w:rsidR="001325D9" w:rsidRPr="003F4127" w:rsidDel="008C11E5" w:rsidRDefault="001325D9" w:rsidP="00B740EF">
            <w:pPr>
              <w:pStyle w:val="ListParagraph"/>
              <w:keepNext/>
              <w:numPr>
                <w:ilvl w:val="0"/>
                <w:numId w:val="3"/>
              </w:numPr>
              <w:autoSpaceDE w:val="0"/>
              <w:autoSpaceDN w:val="0"/>
              <w:adjustRightInd w:val="0"/>
              <w:ind w:left="634" w:hanging="317"/>
              <w:rPr>
                <w:del w:id="2369" w:author="Hudler, Rob@Energy" w:date="2018-10-11T13:43:00Z"/>
                <w:rFonts w:asciiTheme="minorHAnsi" w:hAnsiTheme="minorHAnsi" w:cstheme="minorHAnsi"/>
                <w:bCs/>
              </w:rPr>
            </w:pPr>
            <w:del w:id="2370" w:author="Hudler, Rob@Energy" w:date="2018-10-11T13:43:00Z">
              <w:r w:rsidRPr="003F4127" w:rsidDel="008C11E5">
                <w:rPr>
                  <w:rFonts w:asciiTheme="minorHAnsi" w:hAnsiTheme="minorHAnsi" w:cstheme="minorHAnsi"/>
                  <w:bCs/>
                </w:rPr>
                <w:delText>The first 5 feet (1.5 meters) of hot and cold water pipes from the storage tank.</w:delText>
              </w:r>
            </w:del>
          </w:p>
          <w:p w14:paraId="17020DEB" w14:textId="5AC94CDD" w:rsidR="001325D9" w:rsidRPr="003F4127" w:rsidDel="008C11E5" w:rsidRDefault="001325D9" w:rsidP="00B740EF">
            <w:pPr>
              <w:pStyle w:val="ListParagraph"/>
              <w:keepNext/>
              <w:numPr>
                <w:ilvl w:val="0"/>
                <w:numId w:val="3"/>
              </w:numPr>
              <w:autoSpaceDE w:val="0"/>
              <w:autoSpaceDN w:val="0"/>
              <w:adjustRightInd w:val="0"/>
              <w:ind w:left="634" w:hanging="317"/>
              <w:rPr>
                <w:del w:id="2371" w:author="Hudler, Rob@Energy" w:date="2018-10-11T13:43:00Z"/>
                <w:rFonts w:asciiTheme="minorHAnsi" w:hAnsiTheme="minorHAnsi" w:cstheme="minorHAnsi"/>
                <w:bCs/>
              </w:rPr>
            </w:pPr>
            <w:del w:id="2372" w:author="Hudler, Rob@Energy" w:date="2018-10-11T13:43:00Z">
              <w:r w:rsidRPr="003F4127" w:rsidDel="008C11E5">
                <w:rPr>
                  <w:rFonts w:asciiTheme="minorHAnsi" w:hAnsiTheme="minorHAnsi" w:cstheme="minorHAnsi"/>
                  <w:bCs/>
                </w:rPr>
                <w:delText>All piping with a nominal diameter of 3/4 inch (19 millimeter) or larger.</w:delText>
              </w:r>
            </w:del>
          </w:p>
          <w:p w14:paraId="44DCA592" w14:textId="66F66AF6" w:rsidR="001325D9" w:rsidRPr="003F4127" w:rsidDel="008C11E5" w:rsidRDefault="001325D9" w:rsidP="00B740EF">
            <w:pPr>
              <w:pStyle w:val="ListParagraph"/>
              <w:keepNext/>
              <w:numPr>
                <w:ilvl w:val="0"/>
                <w:numId w:val="3"/>
              </w:numPr>
              <w:autoSpaceDE w:val="0"/>
              <w:autoSpaceDN w:val="0"/>
              <w:adjustRightInd w:val="0"/>
              <w:ind w:left="634" w:hanging="317"/>
              <w:rPr>
                <w:del w:id="2373" w:author="Hudler, Rob@Energy" w:date="2018-10-11T13:43:00Z"/>
                <w:rFonts w:asciiTheme="minorHAnsi" w:hAnsiTheme="minorHAnsi" w:cstheme="minorHAnsi"/>
                <w:bCs/>
              </w:rPr>
            </w:pPr>
            <w:del w:id="2374" w:author="Hudler, Rob@Energy" w:date="2018-10-11T13:43:00Z">
              <w:r w:rsidRPr="003F4127" w:rsidDel="008C11E5">
                <w:rPr>
                  <w:rFonts w:asciiTheme="minorHAnsi" w:hAnsiTheme="minorHAnsi" w:cstheme="minorHAnsi"/>
                  <w:bCs/>
                </w:rPr>
                <w:delText>All piping associated with a domestic hot water recirculation system regardless of the pipe diameter, except when cold water return is used in a demand system.</w:delText>
              </w:r>
            </w:del>
          </w:p>
          <w:p w14:paraId="5FC8AA87" w14:textId="388D8678" w:rsidR="001325D9" w:rsidRPr="003F4127" w:rsidDel="008C11E5" w:rsidRDefault="001325D9" w:rsidP="00B740EF">
            <w:pPr>
              <w:pStyle w:val="ListParagraph"/>
              <w:keepNext/>
              <w:numPr>
                <w:ilvl w:val="0"/>
                <w:numId w:val="3"/>
              </w:numPr>
              <w:autoSpaceDE w:val="0"/>
              <w:autoSpaceDN w:val="0"/>
              <w:adjustRightInd w:val="0"/>
              <w:ind w:left="634" w:hanging="317"/>
              <w:rPr>
                <w:del w:id="2375" w:author="Hudler, Rob@Energy" w:date="2018-10-11T13:43:00Z"/>
                <w:rFonts w:asciiTheme="minorHAnsi" w:hAnsiTheme="minorHAnsi" w:cstheme="minorHAnsi"/>
                <w:b/>
                <w:bCs/>
              </w:rPr>
            </w:pPr>
            <w:del w:id="2376" w:author="Hudler, Rob@Energy" w:date="2018-10-11T13:43:00Z">
              <w:r w:rsidRPr="003F4127" w:rsidDel="008C11E5">
                <w:rPr>
                  <w:rFonts w:asciiTheme="minorHAnsi" w:hAnsiTheme="minorHAnsi" w:cstheme="minorHAnsi"/>
                  <w:bCs/>
                </w:rPr>
                <w:delText>Piping from the heating source to storage tank or between tanks.</w:delText>
              </w:r>
            </w:del>
          </w:p>
          <w:p w14:paraId="3042EABD" w14:textId="63070D02" w:rsidR="001325D9" w:rsidRPr="003F4127" w:rsidDel="008C11E5" w:rsidRDefault="001325D9" w:rsidP="00B740EF">
            <w:pPr>
              <w:pStyle w:val="ListParagraph"/>
              <w:keepNext/>
              <w:numPr>
                <w:ilvl w:val="0"/>
                <w:numId w:val="3"/>
              </w:numPr>
              <w:autoSpaceDE w:val="0"/>
              <w:autoSpaceDN w:val="0"/>
              <w:adjustRightInd w:val="0"/>
              <w:ind w:left="634" w:hanging="317"/>
              <w:rPr>
                <w:del w:id="2377" w:author="Hudler, Rob@Energy" w:date="2018-10-11T13:43:00Z"/>
                <w:rFonts w:asciiTheme="minorHAnsi" w:hAnsiTheme="minorHAnsi" w:cstheme="minorHAnsi"/>
                <w:b/>
                <w:bCs/>
              </w:rPr>
            </w:pPr>
            <w:del w:id="2378" w:author="Hudler, Rob@Energy" w:date="2018-10-11T13:43:00Z">
              <w:r w:rsidRPr="003F4127" w:rsidDel="008C11E5">
                <w:rPr>
                  <w:rFonts w:asciiTheme="minorHAnsi" w:hAnsiTheme="minorHAnsi" w:cstheme="minorHAnsi"/>
                  <w:bCs/>
                </w:rPr>
                <w:delText>Piping buried below grade.</w:delText>
              </w:r>
            </w:del>
          </w:p>
          <w:p w14:paraId="12342B81" w14:textId="0C111F72" w:rsidR="001325D9" w:rsidRPr="003F4127" w:rsidDel="008C11E5" w:rsidRDefault="001325D9" w:rsidP="00B740EF">
            <w:pPr>
              <w:pStyle w:val="ListParagraph"/>
              <w:keepNext/>
              <w:numPr>
                <w:ilvl w:val="0"/>
                <w:numId w:val="3"/>
              </w:numPr>
              <w:autoSpaceDE w:val="0"/>
              <w:autoSpaceDN w:val="0"/>
              <w:adjustRightInd w:val="0"/>
              <w:ind w:left="634" w:hanging="317"/>
              <w:rPr>
                <w:del w:id="2379" w:author="Hudler, Rob@Energy" w:date="2018-10-11T13:43:00Z"/>
                <w:rFonts w:asciiTheme="minorHAnsi" w:hAnsiTheme="minorHAnsi" w:cstheme="minorHAnsi"/>
                <w:b/>
                <w:bCs/>
              </w:rPr>
            </w:pPr>
            <w:del w:id="2380" w:author="Hudler, Rob@Energy" w:date="2018-10-11T13:43:00Z">
              <w:r w:rsidRPr="003F4127" w:rsidDel="008C11E5">
                <w:rPr>
                  <w:rFonts w:asciiTheme="minorHAnsi" w:hAnsiTheme="minorHAnsi" w:cstheme="minorHAnsi"/>
                  <w:bCs/>
                </w:rPr>
                <w:delText>All hot water pipes from the heating source to the kitchen fixtures.</w:delText>
              </w:r>
            </w:del>
          </w:p>
          <w:p w14:paraId="7675BB58" w14:textId="138FA577" w:rsidR="001325D9" w:rsidRPr="003F4127" w:rsidDel="008C11E5" w:rsidRDefault="001325D9" w:rsidP="00B740EF">
            <w:pPr>
              <w:keepNext/>
              <w:autoSpaceDE w:val="0"/>
              <w:autoSpaceDN w:val="0"/>
              <w:adjustRightInd w:val="0"/>
              <w:spacing w:after="0" w:line="240" w:lineRule="auto"/>
              <w:rPr>
                <w:del w:id="2381" w:author="Hudler, Rob@Energy" w:date="2018-10-11T13:43:00Z"/>
                <w:rFonts w:eastAsia="Times New Roman" w:cstheme="minorHAnsi"/>
                <w:b/>
                <w:bCs/>
                <w:sz w:val="20"/>
                <w:szCs w:val="20"/>
              </w:rPr>
            </w:pPr>
            <w:del w:id="2382" w:author="Hudler, Rob@Energy" w:date="2018-10-11T13:43:00Z">
              <w:r w:rsidRPr="003F4127" w:rsidDel="008C11E5">
                <w:rPr>
                  <w:rFonts w:cstheme="minorHAnsi"/>
                  <w:bCs/>
                  <w:sz w:val="20"/>
                  <w:szCs w:val="20"/>
                </w:rPr>
                <w:delText>The following sections of pipe do not have to be insulated: (RA4.4.1)</w:delText>
              </w:r>
            </w:del>
          </w:p>
          <w:p w14:paraId="1DA103C0" w14:textId="04560068" w:rsidR="001325D9" w:rsidRPr="003F4127" w:rsidDel="008C11E5" w:rsidRDefault="001325D9" w:rsidP="00B740EF">
            <w:pPr>
              <w:pStyle w:val="ListParagraph"/>
              <w:keepNext/>
              <w:numPr>
                <w:ilvl w:val="0"/>
                <w:numId w:val="3"/>
              </w:numPr>
              <w:autoSpaceDE w:val="0"/>
              <w:autoSpaceDN w:val="0"/>
              <w:adjustRightInd w:val="0"/>
              <w:ind w:left="634" w:hanging="317"/>
              <w:rPr>
                <w:del w:id="2383" w:author="Hudler, Rob@Energy" w:date="2018-10-11T13:43:00Z"/>
                <w:rFonts w:asciiTheme="minorHAnsi" w:hAnsiTheme="minorHAnsi" w:cstheme="minorHAnsi"/>
                <w:b/>
                <w:bCs/>
              </w:rPr>
            </w:pPr>
            <w:del w:id="2384" w:author="Hudler, Rob@Energy" w:date="2018-10-11T13:43:00Z">
              <w:r w:rsidRPr="003F4127" w:rsidDel="008C11E5">
                <w:rPr>
                  <w:rFonts w:asciiTheme="minorHAnsi" w:hAnsiTheme="minorHAnsi" w:cstheme="minorHAnsi"/>
                  <w:bCs/>
                </w:rPr>
                <w:delText>Piping installed in interior or exterior walls that is surrounded on all sides by at least 1 inch of insulation.</w:delText>
              </w:r>
            </w:del>
          </w:p>
          <w:p w14:paraId="45199C10" w14:textId="5241D51A" w:rsidR="001325D9" w:rsidRPr="003F4127" w:rsidDel="008C11E5" w:rsidRDefault="001325D9" w:rsidP="00B740EF">
            <w:pPr>
              <w:pStyle w:val="ListParagraph"/>
              <w:keepNext/>
              <w:numPr>
                <w:ilvl w:val="0"/>
                <w:numId w:val="3"/>
              </w:numPr>
              <w:autoSpaceDE w:val="0"/>
              <w:autoSpaceDN w:val="0"/>
              <w:adjustRightInd w:val="0"/>
              <w:ind w:left="634" w:hanging="317"/>
              <w:rPr>
                <w:del w:id="2385" w:author="Hudler, Rob@Energy" w:date="2018-10-11T13:43:00Z"/>
                <w:rFonts w:asciiTheme="minorHAnsi" w:hAnsiTheme="minorHAnsi" w:cstheme="minorHAnsi"/>
                <w:b/>
                <w:bCs/>
              </w:rPr>
            </w:pPr>
            <w:del w:id="2386" w:author="Hudler, Rob@Energy" w:date="2018-10-11T13:43:00Z">
              <w:r w:rsidRPr="003F4127" w:rsidDel="008C11E5">
                <w:rPr>
                  <w:rFonts w:asciiTheme="minorHAnsi" w:hAnsiTheme="minorHAnsi" w:cstheme="minorHAnsi"/>
                  <w:bCs/>
                </w:rPr>
                <w:delText>Piping installed in attics with a minimum of 4 inches (10 cm) of attic insulation on top</w:delText>
              </w:r>
            </w:del>
          </w:p>
          <w:p w14:paraId="0284FE50" w14:textId="6F493C0D" w:rsidR="001325D9" w:rsidRPr="003F4127" w:rsidDel="008C11E5" w:rsidRDefault="001325D9" w:rsidP="00B740EF">
            <w:pPr>
              <w:pStyle w:val="ListParagraph"/>
              <w:keepNext/>
              <w:numPr>
                <w:ilvl w:val="0"/>
                <w:numId w:val="3"/>
              </w:numPr>
              <w:autoSpaceDE w:val="0"/>
              <w:autoSpaceDN w:val="0"/>
              <w:adjustRightInd w:val="0"/>
              <w:ind w:left="634" w:hanging="317"/>
              <w:rPr>
                <w:del w:id="2387" w:author="Hudler, Rob@Energy" w:date="2018-10-11T13:43:00Z"/>
                <w:rFonts w:asciiTheme="minorHAnsi" w:hAnsiTheme="minorHAnsi" w:cstheme="minorHAnsi"/>
                <w:b/>
                <w:bCs/>
              </w:rPr>
            </w:pPr>
            <w:del w:id="2388" w:author="Hudler, Rob@Energy" w:date="2018-10-11T13:43:00Z">
              <w:r w:rsidRPr="003F4127" w:rsidDel="008C11E5">
                <w:rPr>
                  <w:rFonts w:asciiTheme="minorHAnsi" w:hAnsiTheme="minorHAnsi" w:cstheme="minorHAnsi"/>
                  <w:bCs/>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1325D9" w:rsidRPr="00C071B0" w:rsidDel="008C11E5" w14:paraId="0FECD638" w14:textId="56B23D92" w:rsidTr="003F4127">
        <w:trPr>
          <w:trHeight w:val="144"/>
          <w:tblHeader/>
          <w:del w:id="2389" w:author="Hudler, Rob@Energy" w:date="2018-10-11T13:43:00Z"/>
        </w:trPr>
        <w:tc>
          <w:tcPr>
            <w:tcW w:w="659" w:type="dxa"/>
            <w:vAlign w:val="center"/>
          </w:tcPr>
          <w:p w14:paraId="4941DCC6" w14:textId="3E3B9D0F"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90" w:author="Hudler, Rob@Energy" w:date="2018-10-11T13:43:00Z"/>
                <w:rFonts w:eastAsia="Times New Roman" w:cstheme="minorHAnsi"/>
                <w:b/>
                <w:sz w:val="20"/>
                <w:szCs w:val="20"/>
                <w:rPrChange w:id="2391" w:author="Hudler, Rob@Energy" w:date="2018-11-06T14:59:00Z">
                  <w:rPr>
                    <w:del w:id="2392" w:author="Hudler, Rob@Energy" w:date="2018-10-11T13:43:00Z"/>
                    <w:rFonts w:eastAsia="Times New Roman" w:cs="Arial"/>
                    <w:b/>
                    <w:sz w:val="18"/>
                    <w:szCs w:val="20"/>
                  </w:rPr>
                </w:rPrChange>
              </w:rPr>
            </w:pPr>
            <w:del w:id="2393" w:author="Hudler, Rob@Energy" w:date="2018-10-11T13:43:00Z">
              <w:r w:rsidRPr="00C071B0" w:rsidDel="008C11E5">
                <w:rPr>
                  <w:rFonts w:cstheme="minorHAnsi"/>
                  <w:sz w:val="20"/>
                  <w:szCs w:val="20"/>
                  <w:rPrChange w:id="2394" w:author="Hudler, Rob@Energy" w:date="2018-11-06T14:59:00Z">
                    <w:rPr>
                      <w:rFonts w:cs="Arial"/>
                      <w:sz w:val="18"/>
                      <w:szCs w:val="20"/>
                    </w:rPr>
                  </w:rPrChange>
                </w:rPr>
                <w:delText>04</w:delText>
              </w:r>
            </w:del>
          </w:p>
        </w:tc>
        <w:tc>
          <w:tcPr>
            <w:tcW w:w="8689" w:type="dxa"/>
            <w:vAlign w:val="center"/>
          </w:tcPr>
          <w:p w14:paraId="7EBF675A" w14:textId="13A5B234"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95" w:author="Hudler, Rob@Energy" w:date="2018-10-11T13:43:00Z"/>
                <w:rFonts w:eastAsia="Times New Roman" w:cstheme="minorHAnsi"/>
                <w:b/>
                <w:sz w:val="20"/>
                <w:szCs w:val="20"/>
                <w:rPrChange w:id="2396" w:author="Hudler, Rob@Energy" w:date="2018-11-06T14:59:00Z">
                  <w:rPr>
                    <w:del w:id="2397" w:author="Hudler, Rob@Energy" w:date="2018-10-11T13:43:00Z"/>
                    <w:rFonts w:eastAsia="Times New Roman"/>
                    <w:b/>
                    <w:sz w:val="18"/>
                    <w:szCs w:val="20"/>
                  </w:rPr>
                </w:rPrChange>
              </w:rPr>
            </w:pPr>
            <w:del w:id="2398" w:author="Hudler, Rob@Energy" w:date="2018-10-11T13:43:00Z">
              <w:r w:rsidRPr="00C071B0" w:rsidDel="008C11E5">
                <w:rPr>
                  <w:rFonts w:cstheme="minorHAnsi"/>
                  <w:sz w:val="20"/>
                  <w:szCs w:val="20"/>
                  <w:rPrChange w:id="2399" w:author="Hudler, Rob@Energy" w:date="2018-11-06T14:59:00Z">
                    <w:rPr>
                      <w:sz w:val="18"/>
                      <w:szCs w:val="20"/>
                    </w:rPr>
                  </w:rPrChange>
                </w:rPr>
                <w:delText>Piping buried below grade must be installed in a waterproof and non-crushable casing or sleeve that allows for installation, removal, and replacement of the enclosed pipe and insulation. (Section 150.0(j))</w:delText>
              </w:r>
            </w:del>
          </w:p>
        </w:tc>
      </w:tr>
      <w:tr w:rsidR="001325D9" w:rsidRPr="00C071B0" w:rsidDel="008C11E5" w14:paraId="0977ED22" w14:textId="4CE0528D" w:rsidTr="003F4127">
        <w:trPr>
          <w:trHeight w:val="144"/>
          <w:tblHeader/>
          <w:del w:id="2400" w:author="Hudler, Rob@Energy" w:date="2018-10-11T13:43:00Z"/>
        </w:trPr>
        <w:tc>
          <w:tcPr>
            <w:tcW w:w="659" w:type="dxa"/>
            <w:vAlign w:val="center"/>
          </w:tcPr>
          <w:p w14:paraId="0BE2D2D3" w14:textId="4B7CB3BC"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01" w:author="Hudler, Rob@Energy" w:date="2018-10-11T13:43:00Z"/>
                <w:rFonts w:eastAsia="Times New Roman" w:cstheme="minorHAnsi"/>
                <w:b/>
                <w:sz w:val="20"/>
                <w:szCs w:val="20"/>
                <w:rPrChange w:id="2402" w:author="Hudler, Rob@Energy" w:date="2018-11-06T14:59:00Z">
                  <w:rPr>
                    <w:del w:id="2403" w:author="Hudler, Rob@Energy" w:date="2018-10-11T13:43:00Z"/>
                    <w:rFonts w:eastAsia="Times New Roman" w:cs="Arial"/>
                    <w:b/>
                    <w:sz w:val="18"/>
                    <w:szCs w:val="20"/>
                  </w:rPr>
                </w:rPrChange>
              </w:rPr>
            </w:pPr>
            <w:del w:id="2404" w:author="Hudler, Rob@Energy" w:date="2018-10-11T13:43:00Z">
              <w:r w:rsidRPr="00C071B0" w:rsidDel="008C11E5">
                <w:rPr>
                  <w:rFonts w:cstheme="minorHAnsi"/>
                  <w:sz w:val="20"/>
                  <w:szCs w:val="20"/>
                  <w:rPrChange w:id="2405" w:author="Hudler, Rob@Energy" w:date="2018-11-06T14:59:00Z">
                    <w:rPr>
                      <w:rFonts w:cs="Arial"/>
                      <w:sz w:val="18"/>
                      <w:szCs w:val="20"/>
                    </w:rPr>
                  </w:rPrChange>
                </w:rPr>
                <w:delText>05</w:delText>
              </w:r>
            </w:del>
          </w:p>
        </w:tc>
        <w:tc>
          <w:tcPr>
            <w:tcW w:w="8689" w:type="dxa"/>
            <w:vAlign w:val="center"/>
          </w:tcPr>
          <w:p w14:paraId="17BEB023" w14:textId="74932ADD"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06" w:author="Hudler, Rob@Energy" w:date="2018-10-11T13:43:00Z"/>
                <w:rFonts w:eastAsia="Times New Roman" w:cstheme="minorHAnsi"/>
                <w:b/>
                <w:sz w:val="20"/>
                <w:szCs w:val="20"/>
                <w:rPrChange w:id="2407" w:author="Hudler, Rob@Energy" w:date="2018-11-06T14:59:00Z">
                  <w:rPr>
                    <w:del w:id="2408" w:author="Hudler, Rob@Energy" w:date="2018-10-11T13:43:00Z"/>
                    <w:rFonts w:eastAsia="Times New Roman"/>
                    <w:b/>
                    <w:sz w:val="18"/>
                    <w:szCs w:val="20"/>
                  </w:rPr>
                </w:rPrChange>
              </w:rPr>
            </w:pPr>
            <w:del w:id="2409" w:author="Hudler, Rob@Energy" w:date="2018-10-11T13:43:00Z">
              <w:r w:rsidRPr="00C071B0" w:rsidDel="008C11E5">
                <w:rPr>
                  <w:rFonts w:cstheme="minorHAnsi"/>
                  <w:sz w:val="20"/>
                  <w:szCs w:val="20"/>
                  <w:rPrChange w:id="2410" w:author="Hudler, Rob@Energy" w:date="2018-11-06T14:59:00Z">
                    <w:rPr>
                      <w:sz w:val="18"/>
                      <w:szCs w:val="20"/>
                    </w:rPr>
                  </w:rPrChange>
                </w:rPr>
                <w:delText>All elbows and tees shall be fully insulated. (RA4.4.1)</w:delText>
              </w:r>
            </w:del>
          </w:p>
        </w:tc>
      </w:tr>
      <w:tr w:rsidR="001325D9" w:rsidRPr="00C071B0" w:rsidDel="008C11E5" w14:paraId="4A23AC29" w14:textId="1465AAA2" w:rsidTr="003F4127">
        <w:trPr>
          <w:trHeight w:val="144"/>
          <w:tblHeader/>
          <w:del w:id="2411" w:author="Hudler, Rob@Energy" w:date="2018-10-11T13:43:00Z"/>
        </w:trPr>
        <w:tc>
          <w:tcPr>
            <w:tcW w:w="659" w:type="dxa"/>
            <w:vAlign w:val="center"/>
          </w:tcPr>
          <w:p w14:paraId="58D0F097" w14:textId="2859883A"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12" w:author="Hudler, Rob@Energy" w:date="2018-10-11T13:43:00Z"/>
                <w:rFonts w:eastAsia="Times New Roman" w:cstheme="minorHAnsi"/>
                <w:b/>
                <w:sz w:val="20"/>
                <w:szCs w:val="20"/>
                <w:rPrChange w:id="2413" w:author="Hudler, Rob@Energy" w:date="2018-11-06T14:59:00Z">
                  <w:rPr>
                    <w:del w:id="2414" w:author="Hudler, Rob@Energy" w:date="2018-10-11T13:43:00Z"/>
                    <w:rFonts w:eastAsia="Times New Roman" w:cs="Arial"/>
                    <w:b/>
                    <w:sz w:val="18"/>
                    <w:szCs w:val="20"/>
                  </w:rPr>
                </w:rPrChange>
              </w:rPr>
            </w:pPr>
            <w:del w:id="2415" w:author="Hudler, Rob@Energy" w:date="2018-10-11T13:43:00Z">
              <w:r w:rsidRPr="00C071B0" w:rsidDel="008C11E5">
                <w:rPr>
                  <w:rFonts w:cstheme="minorHAnsi"/>
                  <w:sz w:val="20"/>
                  <w:szCs w:val="20"/>
                  <w:rPrChange w:id="2416" w:author="Hudler, Rob@Energy" w:date="2018-11-06T14:59:00Z">
                    <w:rPr>
                      <w:rFonts w:cs="Arial"/>
                      <w:sz w:val="18"/>
                      <w:szCs w:val="20"/>
                    </w:rPr>
                  </w:rPrChange>
                </w:rPr>
                <w:delText>06</w:delText>
              </w:r>
            </w:del>
          </w:p>
        </w:tc>
        <w:tc>
          <w:tcPr>
            <w:tcW w:w="8689" w:type="dxa"/>
            <w:vAlign w:val="center"/>
          </w:tcPr>
          <w:p w14:paraId="62AAB662" w14:textId="0E3B4F80"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17" w:author="Hudler, Rob@Energy" w:date="2018-10-11T13:43:00Z"/>
                <w:rFonts w:eastAsia="Times New Roman" w:cstheme="minorHAnsi"/>
                <w:b/>
                <w:sz w:val="20"/>
                <w:szCs w:val="20"/>
                <w:rPrChange w:id="2418" w:author="Hudler, Rob@Energy" w:date="2018-11-06T14:59:00Z">
                  <w:rPr>
                    <w:del w:id="2419" w:author="Hudler, Rob@Energy" w:date="2018-10-11T13:43:00Z"/>
                    <w:rFonts w:eastAsia="Times New Roman"/>
                    <w:b/>
                    <w:sz w:val="18"/>
                    <w:szCs w:val="20"/>
                  </w:rPr>
                </w:rPrChange>
              </w:rPr>
            </w:pPr>
            <w:del w:id="2420" w:author="Hudler, Rob@Energy" w:date="2018-10-11T13:43:00Z">
              <w:r w:rsidRPr="00C071B0" w:rsidDel="008C11E5">
                <w:rPr>
                  <w:rFonts w:cstheme="minorHAnsi"/>
                  <w:sz w:val="20"/>
                  <w:szCs w:val="20"/>
                  <w:rPrChange w:id="2421" w:author="Hudler, Rob@Energy" w:date="2018-11-06T14:59:00Z">
                    <w:rPr>
                      <w:sz w:val="18"/>
                      <w:szCs w:val="20"/>
                    </w:rPr>
                  </w:rPrChange>
                </w:rPr>
                <w:delText>Where insulation is required, no piping shall be visible due to insulation voids, and all insulation shall fit tightly to the pipe. (RA4.4.1)</w:delText>
              </w:r>
            </w:del>
          </w:p>
        </w:tc>
      </w:tr>
      <w:tr w:rsidR="001325D9" w:rsidRPr="00C071B0" w:rsidDel="008C11E5" w14:paraId="39E456D5" w14:textId="735F39F2" w:rsidTr="003F4127">
        <w:trPr>
          <w:trHeight w:val="144"/>
          <w:tblHeader/>
          <w:del w:id="2422" w:author="Hudler, Rob@Energy" w:date="2018-10-11T13:43:00Z"/>
        </w:trPr>
        <w:tc>
          <w:tcPr>
            <w:tcW w:w="659" w:type="dxa"/>
            <w:vAlign w:val="center"/>
          </w:tcPr>
          <w:p w14:paraId="55908393" w14:textId="5E96A190"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23" w:author="Hudler, Rob@Energy" w:date="2018-10-11T13:43:00Z"/>
                <w:rFonts w:eastAsia="Times New Roman" w:cstheme="minorHAnsi"/>
                <w:b/>
                <w:sz w:val="20"/>
                <w:szCs w:val="20"/>
                <w:rPrChange w:id="2424" w:author="Hudler, Rob@Energy" w:date="2018-11-06T14:59:00Z">
                  <w:rPr>
                    <w:del w:id="2425" w:author="Hudler, Rob@Energy" w:date="2018-10-11T13:43:00Z"/>
                    <w:rFonts w:eastAsia="Times New Roman" w:cs="Arial"/>
                    <w:b/>
                    <w:sz w:val="18"/>
                    <w:szCs w:val="20"/>
                  </w:rPr>
                </w:rPrChange>
              </w:rPr>
            </w:pPr>
            <w:del w:id="2426" w:author="Hudler, Rob@Energy" w:date="2018-10-11T13:43:00Z">
              <w:r w:rsidRPr="00C071B0" w:rsidDel="008C11E5">
                <w:rPr>
                  <w:rFonts w:cstheme="minorHAnsi"/>
                  <w:sz w:val="20"/>
                  <w:szCs w:val="20"/>
                  <w:rPrChange w:id="2427" w:author="Hudler, Rob@Energy" w:date="2018-11-06T14:59:00Z">
                    <w:rPr>
                      <w:rFonts w:cs="Arial"/>
                      <w:sz w:val="18"/>
                      <w:szCs w:val="20"/>
                    </w:rPr>
                  </w:rPrChange>
                </w:rPr>
                <w:delText>07</w:delText>
              </w:r>
            </w:del>
          </w:p>
        </w:tc>
        <w:tc>
          <w:tcPr>
            <w:tcW w:w="8689" w:type="dxa"/>
            <w:vAlign w:val="center"/>
          </w:tcPr>
          <w:p w14:paraId="241480B6" w14:textId="4318A14C"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28" w:author="Hudler, Rob@Energy" w:date="2018-10-11T13:43:00Z"/>
                <w:rFonts w:eastAsia="Times New Roman" w:cstheme="minorHAnsi"/>
                <w:b/>
                <w:sz w:val="20"/>
                <w:szCs w:val="20"/>
                <w:rPrChange w:id="2429" w:author="Hudler, Rob@Energy" w:date="2018-11-06T14:59:00Z">
                  <w:rPr>
                    <w:del w:id="2430" w:author="Hudler, Rob@Energy" w:date="2018-10-11T13:43:00Z"/>
                    <w:rFonts w:eastAsia="Times New Roman"/>
                    <w:b/>
                    <w:sz w:val="18"/>
                    <w:szCs w:val="20"/>
                  </w:rPr>
                </w:rPrChange>
              </w:rPr>
            </w:pPr>
            <w:del w:id="2431" w:author="Hudler, Rob@Energy" w:date="2018-10-11T13:43:00Z">
              <w:r w:rsidRPr="00C071B0" w:rsidDel="008C11E5">
                <w:rPr>
                  <w:rFonts w:cstheme="minorHAnsi"/>
                  <w:b/>
                  <w:sz w:val="20"/>
                  <w:szCs w:val="20"/>
                  <w:rPrChange w:id="2432" w:author="Hudler, Rob@Energy" w:date="2018-11-06T14:59:00Z">
                    <w:rPr>
                      <w:b/>
                      <w:sz w:val="18"/>
                      <w:szCs w:val="20"/>
                    </w:rPr>
                  </w:rPrChange>
                </w:rPr>
                <w:delText>For Gas or Propane Water Heaters:</w:delText>
              </w:r>
              <w:r w:rsidR="00B57E2E" w:rsidRPr="00C071B0" w:rsidDel="008C11E5">
                <w:rPr>
                  <w:rFonts w:cstheme="minorHAnsi"/>
                  <w:sz w:val="20"/>
                  <w:szCs w:val="20"/>
                  <w:rPrChange w:id="2433" w:author="Hudler, Rob@Energy" w:date="2018-11-06T14:59:00Z">
                    <w:rPr>
                      <w:sz w:val="18"/>
                      <w:szCs w:val="20"/>
                    </w:rPr>
                  </w:rPrChange>
                </w:rPr>
                <w:delText xml:space="preserve"> </w:delText>
              </w:r>
              <w:r w:rsidRPr="00C071B0" w:rsidDel="008C11E5">
                <w:rPr>
                  <w:rFonts w:cstheme="minorHAnsi"/>
                  <w:sz w:val="20"/>
                  <w:szCs w:val="20"/>
                  <w:rPrChange w:id="2434" w:author="Hudler, Rob@Energy" w:date="2018-11-06T14:59:00Z">
                    <w:rPr>
                      <w:sz w:val="18"/>
                      <w:szCs w:val="20"/>
                    </w:rPr>
                  </w:rPrChange>
                </w:rPr>
                <w:delText>Ensure the following are installed (Section 150.0(n))</w:delText>
              </w:r>
            </w:del>
          </w:p>
          <w:p w14:paraId="419A8595" w14:textId="3B8C5824" w:rsidR="001325D9" w:rsidRPr="00C071B0" w:rsidDel="008C11E5" w:rsidRDefault="001325D9"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2435" w:author="Hudler, Rob@Energy" w:date="2018-10-11T13:43:00Z"/>
                <w:rFonts w:eastAsia="Times New Roman" w:cstheme="minorHAnsi"/>
                <w:b/>
                <w:sz w:val="20"/>
                <w:szCs w:val="20"/>
                <w:rPrChange w:id="2436" w:author="Hudler, Rob@Energy" w:date="2018-11-06T14:59:00Z">
                  <w:rPr>
                    <w:del w:id="2437" w:author="Hudler, Rob@Energy" w:date="2018-10-11T13:43:00Z"/>
                    <w:rFonts w:eastAsia="Times New Roman"/>
                    <w:b/>
                    <w:sz w:val="18"/>
                    <w:szCs w:val="20"/>
                  </w:rPr>
                </w:rPrChange>
              </w:rPr>
            </w:pPr>
            <w:del w:id="2438" w:author="Hudler, Rob@Energy" w:date="2018-10-11T13:43:00Z">
              <w:r w:rsidRPr="00C071B0" w:rsidDel="008C11E5">
                <w:rPr>
                  <w:rFonts w:cstheme="minorHAnsi"/>
                  <w:sz w:val="20"/>
                  <w:szCs w:val="20"/>
                  <w:rPrChange w:id="2439" w:author="Hudler, Rob@Energy" w:date="2018-11-06T14:59:00Z">
                    <w:rPr>
                      <w:sz w:val="18"/>
                      <w:szCs w:val="20"/>
                    </w:rPr>
                  </w:rPrChange>
                </w:rPr>
                <w:delText>1.  A 120V electrical receptacle is within 3 feet from the water heater and accessible with no obstructions</w:delText>
              </w:r>
            </w:del>
          </w:p>
          <w:p w14:paraId="60037932" w14:textId="117C3E78" w:rsidR="001325D9" w:rsidRPr="00C071B0" w:rsidDel="008C11E5" w:rsidRDefault="001325D9"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2440" w:author="Hudler, Rob@Energy" w:date="2018-10-11T13:43:00Z"/>
                <w:rFonts w:eastAsia="Times New Roman" w:cstheme="minorHAnsi"/>
                <w:b/>
                <w:sz w:val="20"/>
                <w:szCs w:val="20"/>
                <w:rPrChange w:id="2441" w:author="Hudler, Rob@Energy" w:date="2018-11-06T14:59:00Z">
                  <w:rPr>
                    <w:del w:id="2442" w:author="Hudler, Rob@Energy" w:date="2018-10-11T13:43:00Z"/>
                    <w:rFonts w:eastAsia="Times New Roman"/>
                    <w:b/>
                    <w:sz w:val="18"/>
                    <w:szCs w:val="20"/>
                  </w:rPr>
                </w:rPrChange>
              </w:rPr>
            </w:pPr>
            <w:del w:id="2443" w:author="Hudler, Rob@Energy" w:date="2018-10-11T13:43:00Z">
              <w:r w:rsidRPr="00C071B0" w:rsidDel="008C11E5">
                <w:rPr>
                  <w:rFonts w:cstheme="minorHAnsi"/>
                  <w:sz w:val="20"/>
                  <w:szCs w:val="20"/>
                  <w:rPrChange w:id="2444" w:author="Hudler, Rob@Energy" w:date="2018-11-06T14:59:00Z">
                    <w:rPr>
                      <w:sz w:val="18"/>
                      <w:szCs w:val="20"/>
                    </w:rPr>
                  </w:rPrChange>
                </w:rPr>
                <w:delText>2.  A</w:delText>
              </w:r>
              <w:r w:rsidR="00B57E2E" w:rsidRPr="00C071B0" w:rsidDel="008C11E5">
                <w:rPr>
                  <w:rFonts w:cstheme="minorHAnsi"/>
                  <w:sz w:val="20"/>
                  <w:szCs w:val="20"/>
                  <w:rPrChange w:id="2445" w:author="Hudler, Rob@Energy" w:date="2018-11-06T14:59:00Z">
                    <w:rPr>
                      <w:sz w:val="18"/>
                      <w:szCs w:val="20"/>
                    </w:rPr>
                  </w:rPrChange>
                </w:rPr>
                <w:delText xml:space="preserve"> Category III or IV vent, or a </w:delText>
              </w:r>
              <w:r w:rsidRPr="00C071B0" w:rsidDel="008C11E5">
                <w:rPr>
                  <w:rFonts w:cstheme="minorHAnsi"/>
                  <w:sz w:val="20"/>
                  <w:szCs w:val="20"/>
                  <w:rPrChange w:id="2446" w:author="Hudler, Rob@Energy" w:date="2018-11-06T14:59:00Z">
                    <w:rPr>
                      <w:sz w:val="18"/>
                      <w:szCs w:val="20"/>
                    </w:rPr>
                  </w:rPrChange>
                </w:rPr>
                <w:delText>Type B vent with straight pipe between outside and water heater</w:delText>
              </w:r>
            </w:del>
          </w:p>
          <w:p w14:paraId="004D6BBA" w14:textId="09008321" w:rsidR="001325D9" w:rsidRPr="00C071B0" w:rsidDel="008C11E5" w:rsidRDefault="001325D9"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2447" w:author="Hudler, Rob@Energy" w:date="2018-10-11T13:43:00Z"/>
                <w:rFonts w:eastAsia="Times New Roman" w:cstheme="minorHAnsi"/>
                <w:b/>
                <w:sz w:val="20"/>
                <w:szCs w:val="20"/>
                <w:rPrChange w:id="2448" w:author="Hudler, Rob@Energy" w:date="2018-11-06T14:59:00Z">
                  <w:rPr>
                    <w:del w:id="2449" w:author="Hudler, Rob@Energy" w:date="2018-10-11T13:43:00Z"/>
                    <w:rFonts w:eastAsia="Times New Roman"/>
                    <w:b/>
                    <w:sz w:val="18"/>
                    <w:szCs w:val="20"/>
                  </w:rPr>
                </w:rPrChange>
              </w:rPr>
            </w:pPr>
            <w:del w:id="2450" w:author="Hudler, Rob@Energy" w:date="2018-10-11T13:43:00Z">
              <w:r w:rsidRPr="00C071B0" w:rsidDel="008C11E5">
                <w:rPr>
                  <w:rFonts w:cstheme="minorHAnsi"/>
                  <w:sz w:val="20"/>
                  <w:szCs w:val="20"/>
                  <w:rPrChange w:id="2451" w:author="Hudler, Rob@Energy" w:date="2018-11-06T14:59:00Z">
                    <w:rPr>
                      <w:sz w:val="18"/>
                      <w:szCs w:val="20"/>
                    </w:rPr>
                  </w:rPrChange>
                </w:rPr>
                <w:delText xml:space="preserve">3.  A condensate drain no more than 2 inches higher than the base on water heater for natural draining </w:delText>
              </w:r>
            </w:del>
          </w:p>
          <w:p w14:paraId="352A7C03" w14:textId="3B9F8FDF" w:rsidR="001325D9" w:rsidRPr="00C071B0" w:rsidDel="008C11E5" w:rsidRDefault="001325D9"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2452" w:author="Hudler, Rob@Energy" w:date="2018-10-11T13:43:00Z"/>
                <w:rFonts w:eastAsia="Times New Roman" w:cstheme="minorHAnsi"/>
                <w:b/>
                <w:sz w:val="20"/>
                <w:szCs w:val="20"/>
                <w:rPrChange w:id="2453" w:author="Hudler, Rob@Energy" w:date="2018-11-06T14:59:00Z">
                  <w:rPr>
                    <w:del w:id="2454" w:author="Hudler, Rob@Energy" w:date="2018-10-11T13:43:00Z"/>
                    <w:rFonts w:eastAsia="Times New Roman"/>
                    <w:b/>
                    <w:sz w:val="18"/>
                    <w:szCs w:val="20"/>
                  </w:rPr>
                </w:rPrChange>
              </w:rPr>
            </w:pPr>
            <w:del w:id="2455" w:author="Hudler, Rob@Energy" w:date="2018-10-11T13:43:00Z">
              <w:r w:rsidRPr="00C071B0" w:rsidDel="008C11E5">
                <w:rPr>
                  <w:rFonts w:cstheme="minorHAnsi"/>
                  <w:sz w:val="20"/>
                  <w:szCs w:val="20"/>
                  <w:rPrChange w:id="2456" w:author="Hudler, Rob@Energy" w:date="2018-11-06T14:59:00Z">
                    <w:rPr>
                      <w:sz w:val="18"/>
                      <w:szCs w:val="20"/>
                    </w:rPr>
                  </w:rPrChange>
                </w:rPr>
                <w:delText>4.  A gas supply line with capacity of at least 200,000 Btu/hr</w:delText>
              </w:r>
            </w:del>
          </w:p>
        </w:tc>
      </w:tr>
      <w:tr w:rsidR="001325D9" w:rsidRPr="00C071B0" w:rsidDel="008C11E5" w14:paraId="51CC67F9" w14:textId="17B82848" w:rsidTr="003F4127">
        <w:trPr>
          <w:trHeight w:val="144"/>
          <w:tblHeader/>
          <w:del w:id="2457" w:author="Hudler, Rob@Energy" w:date="2018-10-11T13:43:00Z"/>
        </w:trPr>
        <w:tc>
          <w:tcPr>
            <w:tcW w:w="9348" w:type="dxa"/>
            <w:gridSpan w:val="2"/>
            <w:vAlign w:val="center"/>
          </w:tcPr>
          <w:p w14:paraId="07E40625" w14:textId="352CEE21" w:rsidR="001325D9" w:rsidRPr="00C071B0" w:rsidDel="008C11E5"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58" w:author="Hudler, Rob@Energy" w:date="2018-10-11T13:43:00Z"/>
                <w:rFonts w:cstheme="minorHAnsi"/>
                <w:sz w:val="20"/>
                <w:szCs w:val="20"/>
                <w:rPrChange w:id="2459" w:author="Hudler, Rob@Energy" w:date="2018-11-06T14:59:00Z">
                  <w:rPr>
                    <w:del w:id="2460" w:author="Hudler, Rob@Energy" w:date="2018-10-11T13:43:00Z"/>
                    <w:rFonts w:cs="Arial"/>
                    <w:sz w:val="18"/>
                    <w:szCs w:val="20"/>
                  </w:rPr>
                </w:rPrChange>
              </w:rPr>
            </w:pPr>
            <w:del w:id="2461" w:author="Hudler, Rob@Energy" w:date="2018-10-11T13:43:00Z">
              <w:r w:rsidRPr="00C071B0" w:rsidDel="008C11E5">
                <w:rPr>
                  <w:rFonts w:cstheme="minorHAnsi"/>
                  <w:b/>
                  <w:sz w:val="20"/>
                  <w:szCs w:val="20"/>
                  <w:rPrChange w:id="2462" w:author="Hudler, Rob@Energy" w:date="2018-11-06T14:59:00Z">
                    <w:rPr>
                      <w:rFonts w:cs="Arial"/>
                      <w:b/>
                      <w:sz w:val="18"/>
                      <w:szCs w:val="20"/>
                    </w:rPr>
                  </w:rPrChange>
                </w:rPr>
                <w:delText>The responsible person’s signature on this compliance document affirms that all applicable requirements in this table have been met.</w:delText>
              </w:r>
            </w:del>
          </w:p>
        </w:tc>
      </w:tr>
    </w:tbl>
    <w:p w14:paraId="6785DD13" w14:textId="77777777" w:rsidR="00405CF9" w:rsidRDefault="00405CF9">
      <w:pPr>
        <w:rPr>
          <w:ins w:id="2463" w:author="Hudler, Rob@Energy" w:date="2018-11-06T16:49: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13859"/>
        <w:tblGridChange w:id="2464">
          <w:tblGrid>
            <w:gridCol w:w="531"/>
            <w:gridCol w:w="13859"/>
          </w:tblGrid>
        </w:tblGridChange>
      </w:tblGrid>
      <w:tr w:rsidR="000B3B00" w:rsidRPr="000B11DA" w14:paraId="277DC6A5" w14:textId="77777777" w:rsidTr="003F4127">
        <w:trPr>
          <w:trHeight w:val="288"/>
          <w:tblHeader/>
          <w:ins w:id="2465" w:author="Hudler, Rob@Energy" w:date="2018-10-22T15:24:00Z"/>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43A4528F" w14:textId="49AF408B" w:rsidR="000B3B00" w:rsidRPr="000B11DA" w:rsidRDefault="00866555">
            <w:pPr>
              <w:spacing w:after="0" w:line="240" w:lineRule="auto"/>
              <w:rPr>
                <w:ins w:id="2466" w:author="Hudler, Rob@Energy" w:date="2018-10-22T15:24:00Z"/>
                <w:rFonts w:cstheme="minorHAnsi"/>
                <w:b/>
                <w:sz w:val="18"/>
                <w:szCs w:val="18"/>
                <w:rPrChange w:id="2467" w:author="Tam, Danny@Energy" w:date="2018-12-24T11:05:00Z">
                  <w:rPr>
                    <w:ins w:id="2468" w:author="Hudler, Rob@Energy" w:date="2018-10-22T15:24:00Z"/>
                    <w:rFonts w:cstheme="minorHAnsi"/>
                    <w:b/>
                    <w:sz w:val="20"/>
                    <w:szCs w:val="20"/>
                  </w:rPr>
                </w:rPrChange>
              </w:rPr>
            </w:pPr>
            <w:ins w:id="2469" w:author="Hudler, Rob@Energy" w:date="2018-11-05T14:07:00Z">
              <w:r w:rsidRPr="000B11DA">
                <w:rPr>
                  <w:rFonts w:cstheme="minorHAnsi"/>
                  <w:b/>
                  <w:sz w:val="18"/>
                  <w:szCs w:val="18"/>
                  <w:rPrChange w:id="2470" w:author="Tam, Danny@Energy" w:date="2018-12-24T11:05:00Z">
                    <w:rPr>
                      <w:rFonts w:cstheme="minorHAnsi"/>
                      <w:b/>
                      <w:sz w:val="20"/>
                      <w:szCs w:val="20"/>
                    </w:rPr>
                  </w:rPrChange>
                </w:rPr>
                <w:t>G</w:t>
              </w:r>
            </w:ins>
            <w:ins w:id="2471" w:author="Hudler, Rob@Energy" w:date="2018-10-22T15:24:00Z">
              <w:r w:rsidR="000B3B00" w:rsidRPr="000B11DA">
                <w:rPr>
                  <w:rFonts w:cstheme="minorHAnsi"/>
                  <w:b/>
                  <w:sz w:val="18"/>
                  <w:szCs w:val="18"/>
                  <w:rPrChange w:id="2472" w:author="Tam, Danny@Energy" w:date="2018-12-24T11:05:00Z">
                    <w:rPr>
                      <w:rFonts w:cstheme="minorHAnsi"/>
                      <w:b/>
                      <w:sz w:val="20"/>
                      <w:szCs w:val="20"/>
                    </w:rPr>
                  </w:rPrChange>
                </w:rPr>
                <w:t>. Multiple Dwelling Units – Recirculation Temperature Modulation Control Requirements</w:t>
              </w:r>
            </w:ins>
            <w:ins w:id="2473" w:author="Hudler, Rob@Energy" w:date="2018-10-25T12:01:00Z">
              <w:r w:rsidR="0012224F" w:rsidRPr="000B11DA">
                <w:rPr>
                  <w:rFonts w:cstheme="minorHAnsi"/>
                  <w:sz w:val="18"/>
                  <w:szCs w:val="18"/>
                  <w:rPrChange w:id="2474" w:author="Tam, Danny@Energy" w:date="2018-12-24T11:05:00Z">
                    <w:rPr>
                      <w:rFonts w:cstheme="minorHAnsi"/>
                      <w:sz w:val="20"/>
                      <w:szCs w:val="20"/>
                    </w:rPr>
                  </w:rPrChange>
                </w:rPr>
                <w:t xml:space="preserve"> (RA4.11)</w:t>
              </w:r>
            </w:ins>
          </w:p>
          <w:p w14:paraId="1200104B" w14:textId="77777777" w:rsidR="000B3B00" w:rsidRPr="000B11DA"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475" w:author="Hudler, Rob@Energy" w:date="2018-10-22T15:24:00Z"/>
                <w:rFonts w:cstheme="minorHAnsi"/>
                <w:b/>
                <w:sz w:val="18"/>
                <w:szCs w:val="18"/>
                <w:rPrChange w:id="2476" w:author="Tam, Danny@Energy" w:date="2018-12-24T11:05:00Z">
                  <w:rPr>
                    <w:ins w:id="2477" w:author="Hudler, Rob@Energy" w:date="2018-10-22T15:24:00Z"/>
                    <w:rFonts w:cstheme="minorHAnsi"/>
                    <w:b/>
                    <w:sz w:val="20"/>
                    <w:szCs w:val="20"/>
                  </w:rPr>
                </w:rPrChange>
              </w:rPr>
            </w:pPr>
            <w:ins w:id="2478" w:author="Hudler, Rob@Energy" w:date="2018-10-22T15:24:00Z">
              <w:r w:rsidRPr="000B11DA">
                <w:rPr>
                  <w:rFonts w:cstheme="minorHAnsi"/>
                  <w:sz w:val="18"/>
                  <w:szCs w:val="18"/>
                  <w:rPrChange w:id="2479" w:author="Tam, Danny@Energy" w:date="2018-12-24T11:05:00Z">
                    <w:rPr>
                      <w:rFonts w:cstheme="minorHAnsi"/>
                      <w:sz w:val="20"/>
                      <w:szCs w:val="20"/>
                    </w:rPr>
                  </w:rPrChange>
                </w:rPr>
                <w:t>Systems that utilize this distribution type shall comply with these requirements.</w:t>
              </w:r>
            </w:ins>
          </w:p>
        </w:tc>
      </w:tr>
      <w:tr w:rsidR="00D61F30" w:rsidRPr="000B11DA" w14:paraId="633A473B" w14:textId="77777777" w:rsidTr="002B7FAD">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480" w:author="Hudler, Rob@Energy" w:date="2019-01-02T13:49: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288"/>
          <w:tblHeader/>
          <w:ins w:id="2481" w:author="Hudler, Rob@Energy" w:date="2018-10-22T15:24:00Z"/>
          <w:trPrChange w:id="2482" w:author="Hudler, Rob@Energy" w:date="2019-01-02T13:49:00Z">
            <w:trPr>
              <w:trHeight w:val="288"/>
              <w:tblHeader/>
            </w:trPr>
          </w:trPrChange>
        </w:trPr>
        <w:tc>
          <w:tcPr>
            <w:tcW w:w="531" w:type="dxa"/>
            <w:tcBorders>
              <w:top w:val="single" w:sz="4" w:space="0" w:color="000000"/>
              <w:left w:val="single" w:sz="4" w:space="0" w:color="000000"/>
              <w:bottom w:val="single" w:sz="4" w:space="0" w:color="000000"/>
              <w:right w:val="single" w:sz="4" w:space="0" w:color="000000"/>
            </w:tcBorders>
            <w:vAlign w:val="center"/>
            <w:hideMark/>
            <w:tcPrChange w:id="2483" w:author="Hudler, Rob@Energy" w:date="2019-01-02T13:49:00Z">
              <w:tcPr>
                <w:tcW w:w="531" w:type="dxa"/>
                <w:tcBorders>
                  <w:top w:val="single" w:sz="4" w:space="0" w:color="000000"/>
                  <w:left w:val="single" w:sz="4" w:space="0" w:color="000000"/>
                  <w:bottom w:val="single" w:sz="4" w:space="0" w:color="000000"/>
                  <w:right w:val="single" w:sz="4" w:space="0" w:color="000000"/>
                </w:tcBorders>
                <w:vAlign w:val="center"/>
                <w:hideMark/>
              </w:tcPr>
            </w:tcPrChange>
          </w:tcPr>
          <w:p w14:paraId="1F3A60AA" w14:textId="77777777" w:rsidR="00D61F30" w:rsidRPr="000B11DA"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484" w:author="Hudler, Rob@Energy" w:date="2018-10-22T15:24:00Z"/>
                <w:rFonts w:cstheme="minorHAnsi"/>
                <w:sz w:val="18"/>
                <w:szCs w:val="18"/>
                <w:rPrChange w:id="2485" w:author="Tam, Danny@Energy" w:date="2018-12-24T11:05:00Z">
                  <w:rPr>
                    <w:ins w:id="2486" w:author="Hudler, Rob@Energy" w:date="2018-10-22T15:24:00Z"/>
                    <w:rFonts w:cstheme="minorHAnsi"/>
                    <w:sz w:val="20"/>
                    <w:szCs w:val="20"/>
                  </w:rPr>
                </w:rPrChange>
              </w:rPr>
            </w:pPr>
            <w:ins w:id="2487" w:author="Hudler, Rob@Energy" w:date="2018-10-22T15:24:00Z">
              <w:r w:rsidRPr="000B11DA">
                <w:rPr>
                  <w:rFonts w:cstheme="minorHAnsi"/>
                  <w:sz w:val="18"/>
                  <w:szCs w:val="18"/>
                  <w:rPrChange w:id="2488" w:author="Tam, Danny@Energy" w:date="2018-12-24T11:05:00Z">
                    <w:rPr>
                      <w:rFonts w:cstheme="minorHAnsi"/>
                      <w:sz w:val="20"/>
                      <w:szCs w:val="20"/>
                    </w:rPr>
                  </w:rPrChange>
                </w:rPr>
                <w:t>01</w:t>
              </w:r>
            </w:ins>
          </w:p>
        </w:tc>
        <w:tc>
          <w:tcPr>
            <w:tcW w:w="13859" w:type="dxa"/>
            <w:tcBorders>
              <w:top w:val="single" w:sz="4" w:space="0" w:color="000000"/>
            </w:tcBorders>
            <w:vAlign w:val="center"/>
            <w:hideMark/>
            <w:tcPrChange w:id="2489" w:author="Hudler, Rob@Energy" w:date="2019-01-02T13:49:00Z">
              <w:tcPr>
                <w:tcW w:w="13859" w:type="dxa"/>
                <w:tcBorders>
                  <w:top w:val="single" w:sz="4" w:space="0" w:color="000000"/>
                  <w:left w:val="single" w:sz="4" w:space="0" w:color="000000"/>
                  <w:bottom w:val="single" w:sz="4" w:space="0" w:color="000000"/>
                  <w:right w:val="single" w:sz="4" w:space="0" w:color="000000"/>
                </w:tcBorders>
                <w:vAlign w:val="center"/>
                <w:hideMark/>
              </w:tcPr>
            </w:tcPrChange>
          </w:tcPr>
          <w:p w14:paraId="1D9B207E" w14:textId="1D39EB83" w:rsidR="00D61F30" w:rsidRPr="00C035AD" w:rsidRDefault="00D61F30" w:rsidP="00D61F30">
            <w:pPr>
              <w:autoSpaceDE w:val="0"/>
              <w:autoSpaceDN w:val="0"/>
              <w:adjustRightInd w:val="0"/>
              <w:spacing w:after="0" w:line="240" w:lineRule="auto"/>
              <w:rPr>
                <w:ins w:id="2490" w:author="Hudler, Rob@Energy" w:date="2018-10-22T15:24:00Z"/>
                <w:rFonts w:cstheme="minorHAnsi"/>
                <w:sz w:val="18"/>
                <w:szCs w:val="18"/>
                <w:rPrChange w:id="2491" w:author="Shewmaker, Michael@Energy" w:date="2019-01-03T14:26:00Z">
                  <w:rPr>
                    <w:ins w:id="2492" w:author="Hudler, Rob@Energy" w:date="2018-10-22T15:24:00Z"/>
                    <w:rFonts w:cstheme="minorHAnsi"/>
                    <w:sz w:val="20"/>
                    <w:szCs w:val="20"/>
                  </w:rPr>
                </w:rPrChange>
              </w:rPr>
            </w:pPr>
            <w:ins w:id="2493" w:author="Hudler, Rob@Energy" w:date="2019-01-02T13:49:00Z">
              <w:r w:rsidRPr="00C035AD">
                <w:rPr>
                  <w:rFonts w:cstheme="minorHAnsi"/>
                  <w:sz w:val="18"/>
                  <w:szCs w:val="20"/>
                  <w:rPrChange w:id="2494" w:author="Shewmaker, Michael@Energy" w:date="2019-01-03T14:26:00Z">
                    <w:rPr>
                      <w:rFonts w:cstheme="minorHAnsi"/>
                      <w:sz w:val="18"/>
                      <w:szCs w:val="20"/>
                    </w:rPr>
                  </w:rPrChange>
                </w:rPr>
                <w:t>Controls have been installed that reduce the hot water supply temperature when hot water demand is determined</w:t>
              </w:r>
              <w:bookmarkStart w:id="2495" w:name="_GoBack"/>
              <w:bookmarkEnd w:id="2495"/>
              <w:r w:rsidRPr="00C035AD">
                <w:rPr>
                  <w:rFonts w:cstheme="minorHAnsi"/>
                  <w:sz w:val="18"/>
                  <w:szCs w:val="20"/>
                  <w:rPrChange w:id="2496" w:author="Shewmaker, Michael@Energy" w:date="2019-01-03T14:26:00Z">
                    <w:rPr>
                      <w:rFonts w:cstheme="minorHAnsi"/>
                      <w:sz w:val="18"/>
                      <w:szCs w:val="20"/>
                    </w:rPr>
                  </w:rPrChange>
                </w:rPr>
                <w:t xml:space="preserve"> to be low by the control system. The control system may use a fixed control schedule or dynamic control schedules based on measurements of hot water demand. </w:t>
              </w:r>
            </w:ins>
            <w:del w:id="2497" w:author="Hudler, Rob@Energy" w:date="2019-01-02T13:49:00Z">
              <w:r w:rsidRPr="00C035AD" w:rsidDel="004A0518">
                <w:rPr>
                  <w:rFonts w:cstheme="minorHAnsi"/>
                  <w:sz w:val="18"/>
                  <w:szCs w:val="18"/>
                  <w:rPrChange w:id="2498" w:author="Shewmaker, Michael@Energy" w:date="2019-01-03T14:26:00Z">
                    <w:rPr>
                      <w:rFonts w:cstheme="minorHAnsi"/>
                      <w:sz w:val="20"/>
                      <w:szCs w:val="20"/>
                      <w:highlight w:val="yellow"/>
                    </w:rPr>
                  </w:rPrChange>
                </w:rPr>
                <w:delText xml:space="preserve">on </w:delText>
              </w:r>
            </w:del>
          </w:p>
        </w:tc>
      </w:tr>
      <w:tr w:rsidR="00D61F30" w:rsidRPr="000B11DA" w14:paraId="3B357684" w14:textId="77777777" w:rsidTr="002B7FAD">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499" w:author="Hudler, Rob@Energy" w:date="2019-01-02T13:49: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288"/>
          <w:tblHeader/>
          <w:ins w:id="2500" w:author="Hudler, Rob@Energy" w:date="2018-10-22T15:24:00Z"/>
          <w:trPrChange w:id="2501" w:author="Hudler, Rob@Energy" w:date="2019-01-02T13:49:00Z">
            <w:trPr>
              <w:trHeight w:val="288"/>
              <w:tblHeader/>
            </w:trPr>
          </w:trPrChange>
        </w:trPr>
        <w:tc>
          <w:tcPr>
            <w:tcW w:w="531" w:type="dxa"/>
            <w:tcBorders>
              <w:top w:val="single" w:sz="4" w:space="0" w:color="000000"/>
              <w:left w:val="single" w:sz="4" w:space="0" w:color="000000"/>
              <w:bottom w:val="single" w:sz="4" w:space="0" w:color="000000"/>
              <w:right w:val="single" w:sz="4" w:space="0" w:color="000000"/>
            </w:tcBorders>
            <w:vAlign w:val="center"/>
            <w:hideMark/>
            <w:tcPrChange w:id="2502" w:author="Hudler, Rob@Energy" w:date="2019-01-02T13:49:00Z">
              <w:tcPr>
                <w:tcW w:w="531" w:type="dxa"/>
                <w:tcBorders>
                  <w:top w:val="single" w:sz="4" w:space="0" w:color="000000"/>
                  <w:left w:val="single" w:sz="4" w:space="0" w:color="000000"/>
                  <w:bottom w:val="single" w:sz="4" w:space="0" w:color="000000"/>
                  <w:right w:val="single" w:sz="4" w:space="0" w:color="000000"/>
                </w:tcBorders>
                <w:vAlign w:val="center"/>
                <w:hideMark/>
              </w:tcPr>
            </w:tcPrChange>
          </w:tcPr>
          <w:p w14:paraId="4DCB8AE2" w14:textId="77777777" w:rsidR="00D61F30" w:rsidRPr="000B11DA"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503" w:author="Hudler, Rob@Energy" w:date="2018-10-22T15:24:00Z"/>
                <w:rFonts w:cstheme="minorHAnsi"/>
                <w:sz w:val="18"/>
                <w:szCs w:val="18"/>
                <w:rPrChange w:id="2504" w:author="Tam, Danny@Energy" w:date="2018-12-24T11:05:00Z">
                  <w:rPr>
                    <w:ins w:id="2505" w:author="Hudler, Rob@Energy" w:date="2018-10-22T15:24:00Z"/>
                    <w:rFonts w:cstheme="minorHAnsi"/>
                    <w:sz w:val="20"/>
                    <w:szCs w:val="20"/>
                  </w:rPr>
                </w:rPrChange>
              </w:rPr>
            </w:pPr>
            <w:ins w:id="2506" w:author="Hudler, Rob@Energy" w:date="2018-10-22T15:24:00Z">
              <w:r w:rsidRPr="000B11DA">
                <w:rPr>
                  <w:rFonts w:cstheme="minorHAnsi"/>
                  <w:sz w:val="18"/>
                  <w:szCs w:val="18"/>
                  <w:rPrChange w:id="2507" w:author="Tam, Danny@Energy" w:date="2018-12-24T11:05:00Z">
                    <w:rPr>
                      <w:rFonts w:cstheme="minorHAnsi"/>
                      <w:sz w:val="20"/>
                      <w:szCs w:val="20"/>
                    </w:rPr>
                  </w:rPrChange>
                </w:rPr>
                <w:t>02</w:t>
              </w:r>
            </w:ins>
          </w:p>
        </w:tc>
        <w:tc>
          <w:tcPr>
            <w:tcW w:w="13859" w:type="dxa"/>
            <w:vAlign w:val="center"/>
            <w:hideMark/>
            <w:tcPrChange w:id="2508" w:author="Hudler, Rob@Energy" w:date="2019-01-02T13:49:00Z">
              <w:tcPr>
                <w:tcW w:w="13859" w:type="dxa"/>
                <w:tcBorders>
                  <w:top w:val="single" w:sz="4" w:space="0" w:color="000000"/>
                  <w:left w:val="single" w:sz="4" w:space="0" w:color="000000"/>
                  <w:bottom w:val="single" w:sz="4" w:space="0" w:color="000000"/>
                  <w:right w:val="single" w:sz="4" w:space="0" w:color="000000"/>
                </w:tcBorders>
                <w:vAlign w:val="center"/>
                <w:hideMark/>
              </w:tcPr>
            </w:tcPrChange>
          </w:tcPr>
          <w:p w14:paraId="149BE1E3" w14:textId="4F056396" w:rsidR="00D61F30" w:rsidRPr="00C035AD"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509" w:author="Hudler, Rob@Energy" w:date="2018-10-22T15:24:00Z"/>
                <w:rFonts w:cstheme="minorHAnsi"/>
                <w:sz w:val="18"/>
                <w:szCs w:val="18"/>
                <w:rPrChange w:id="2510" w:author="Shewmaker, Michael@Energy" w:date="2019-01-03T14:26:00Z">
                  <w:rPr>
                    <w:ins w:id="2511" w:author="Hudler, Rob@Energy" w:date="2018-10-22T15:24:00Z"/>
                    <w:rFonts w:cstheme="minorHAnsi"/>
                    <w:sz w:val="20"/>
                    <w:szCs w:val="20"/>
                  </w:rPr>
                </w:rPrChange>
              </w:rPr>
            </w:pPr>
            <w:ins w:id="2512" w:author="Hudler, Rob@Energy" w:date="2019-01-02T13:49:00Z">
              <w:r w:rsidRPr="00C035AD">
                <w:rPr>
                  <w:rFonts w:cstheme="minorHAnsi"/>
                  <w:sz w:val="18"/>
                  <w:szCs w:val="20"/>
                  <w:rPrChange w:id="2513" w:author="Shewmaker, Michael@Energy" w:date="2019-01-03T14:26:00Z">
                    <w:rPr>
                      <w:rFonts w:cstheme="minorHAnsi"/>
                      <w:sz w:val="18"/>
                      <w:szCs w:val="20"/>
                    </w:rPr>
                  </w:rPrChange>
                </w:rPr>
                <w:t xml:space="preserve">Daily hot water supply temperature reduction (which is defined as the sum of temperature reduction by the control in each hour within a 24-hour period) shall be more than 50°F.  </w:t>
              </w:r>
            </w:ins>
          </w:p>
        </w:tc>
      </w:tr>
      <w:tr w:rsidR="000B3B00" w:rsidRPr="000B11DA" w14:paraId="4AB8FACD" w14:textId="77777777" w:rsidTr="003F4127">
        <w:trPr>
          <w:trHeight w:val="262"/>
          <w:ins w:id="2514" w:author="Hudler, Rob@Energy" w:date="2018-10-22T15:24:00Z"/>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0D107083" w14:textId="77777777" w:rsidR="000B3B00" w:rsidRPr="000B11DA" w:rsidRDefault="000B3B00">
            <w:pPr>
              <w:spacing w:after="0" w:line="240" w:lineRule="auto"/>
              <w:rPr>
                <w:ins w:id="2515" w:author="Hudler, Rob@Energy" w:date="2018-10-22T15:24:00Z"/>
                <w:rFonts w:cstheme="minorHAnsi"/>
                <w:b/>
                <w:sz w:val="18"/>
                <w:szCs w:val="18"/>
                <w:rPrChange w:id="2516" w:author="Tam, Danny@Energy" w:date="2018-12-24T11:05:00Z">
                  <w:rPr>
                    <w:ins w:id="2517" w:author="Hudler, Rob@Energy" w:date="2018-10-22T15:24:00Z"/>
                    <w:rFonts w:cstheme="minorHAnsi"/>
                    <w:b/>
                    <w:sz w:val="20"/>
                    <w:szCs w:val="20"/>
                  </w:rPr>
                </w:rPrChange>
              </w:rPr>
            </w:pPr>
            <w:ins w:id="2518" w:author="Hudler, Rob@Energy" w:date="2018-10-22T15:24:00Z">
              <w:r w:rsidRPr="000B11DA">
                <w:rPr>
                  <w:rFonts w:cstheme="minorHAnsi"/>
                  <w:b/>
                  <w:sz w:val="18"/>
                  <w:szCs w:val="18"/>
                  <w:rPrChange w:id="2519" w:author="Tam, Danny@Energy" w:date="2018-12-24T11:05:00Z">
                    <w:rPr>
                      <w:rFonts w:cstheme="minorHAnsi"/>
                      <w:b/>
                      <w:sz w:val="20"/>
                      <w:szCs w:val="20"/>
                    </w:rPr>
                  </w:rPrChange>
                </w:rPr>
                <w:t xml:space="preserve">The responsible person’s signature on this compliance document affirms that all applicable requirements in this table have been met.  </w:t>
              </w:r>
            </w:ins>
          </w:p>
        </w:tc>
      </w:tr>
    </w:tbl>
    <w:p w14:paraId="29BD8D95" w14:textId="72BDB2F0" w:rsidR="001325D9" w:rsidRPr="000B11DA" w:rsidRDefault="001325D9" w:rsidP="001325D9">
      <w:pPr>
        <w:spacing w:after="0"/>
        <w:rPr>
          <w:rFonts w:cstheme="minorHAnsi"/>
          <w:sz w:val="18"/>
          <w:szCs w:val="18"/>
          <w:rPrChange w:id="2520" w:author="Tam, Danny@Energy" w:date="2018-12-24T11:05:00Z">
            <w:rPr>
              <w:rFonts w:cstheme="minorHAnsi"/>
              <w:sz w:val="20"/>
              <w:szCs w:val="20"/>
            </w:rPr>
          </w:rPrChange>
        </w:rPr>
      </w:pPr>
    </w:p>
    <w:tbl>
      <w:tblPr>
        <w:tblW w:w="37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171"/>
      </w:tblGrid>
      <w:tr w:rsidR="001325D9" w:rsidRPr="000B11DA" w:rsidDel="000B3B00" w14:paraId="0D744134" w14:textId="50176254" w:rsidTr="003F4127">
        <w:trPr>
          <w:trHeight w:val="288"/>
          <w:tblHeader/>
          <w:del w:id="2521" w:author="Hudler, Rob@Energy" w:date="2018-10-22T15:23:00Z"/>
        </w:trPr>
        <w:tc>
          <w:tcPr>
            <w:tcW w:w="10885" w:type="dxa"/>
            <w:gridSpan w:val="2"/>
            <w:tcBorders>
              <w:top w:val="single" w:sz="4" w:space="0" w:color="auto"/>
              <w:left w:val="single" w:sz="4" w:space="0" w:color="auto"/>
              <w:bottom w:val="single" w:sz="4" w:space="0" w:color="auto"/>
              <w:right w:val="single" w:sz="4" w:space="0" w:color="auto"/>
            </w:tcBorders>
            <w:vAlign w:val="center"/>
          </w:tcPr>
          <w:p w14:paraId="67ED439A" w14:textId="528F5406" w:rsidR="001325D9" w:rsidRPr="000B11DA" w:rsidDel="000B3B00" w:rsidRDefault="00EE6B2F" w:rsidP="00B740EF">
            <w:pPr>
              <w:spacing w:after="0" w:line="240" w:lineRule="auto"/>
              <w:rPr>
                <w:del w:id="2522" w:author="Hudler, Rob@Energy" w:date="2018-10-22T15:23:00Z"/>
                <w:rFonts w:cstheme="minorHAnsi"/>
                <w:sz w:val="18"/>
                <w:szCs w:val="18"/>
                <w:rPrChange w:id="2523" w:author="Tam, Danny@Energy" w:date="2018-12-24T11:05:00Z">
                  <w:rPr>
                    <w:del w:id="2524" w:author="Hudler, Rob@Energy" w:date="2018-10-22T15:23:00Z"/>
                    <w:rFonts w:cstheme="minorHAnsi"/>
                    <w:sz w:val="20"/>
                    <w:szCs w:val="20"/>
                  </w:rPr>
                </w:rPrChange>
              </w:rPr>
            </w:pPr>
            <w:del w:id="2525" w:author="Hudler, Rob@Energy" w:date="2018-10-11T13:44:00Z">
              <w:r w:rsidRPr="000B11DA" w:rsidDel="008C11E5">
                <w:rPr>
                  <w:rFonts w:cstheme="minorHAnsi"/>
                  <w:b/>
                  <w:sz w:val="18"/>
                  <w:szCs w:val="18"/>
                  <w:rPrChange w:id="2526" w:author="Tam, Danny@Energy" w:date="2018-12-24T11:05:00Z">
                    <w:rPr>
                      <w:rFonts w:cstheme="minorHAnsi"/>
                      <w:b/>
                      <w:sz w:val="20"/>
                      <w:szCs w:val="20"/>
                    </w:rPr>
                  </w:rPrChange>
                </w:rPr>
                <w:delText>E</w:delText>
              </w:r>
            </w:del>
            <w:del w:id="2527" w:author="Hudler, Rob@Energy" w:date="2018-10-22T15:23:00Z">
              <w:r w:rsidR="001325D9" w:rsidRPr="000B11DA" w:rsidDel="000B3B00">
                <w:rPr>
                  <w:rFonts w:cstheme="minorHAnsi"/>
                  <w:b/>
                  <w:sz w:val="18"/>
                  <w:szCs w:val="18"/>
                  <w:rPrChange w:id="2528" w:author="Tam, Danny@Energy" w:date="2018-12-24T11:05:00Z">
                    <w:rPr>
                      <w:rFonts w:cstheme="minorHAnsi"/>
                      <w:b/>
                      <w:sz w:val="20"/>
                      <w:szCs w:val="20"/>
                    </w:rPr>
                  </w:rPrChange>
                </w:rPr>
                <w:delText xml:space="preserve">. Standard Distribution System Requirements </w:delText>
              </w:r>
              <w:r w:rsidR="001325D9" w:rsidRPr="000B11DA" w:rsidDel="000B3B00">
                <w:rPr>
                  <w:rFonts w:cstheme="minorHAnsi"/>
                  <w:sz w:val="18"/>
                  <w:szCs w:val="18"/>
                  <w:rPrChange w:id="2529" w:author="Tam, Danny@Energy" w:date="2018-12-24T11:05:00Z">
                    <w:rPr>
                      <w:rFonts w:cstheme="minorHAnsi"/>
                      <w:sz w:val="20"/>
                      <w:szCs w:val="20"/>
                    </w:rPr>
                  </w:rPrChange>
                </w:rPr>
                <w:delText xml:space="preserve">(trunk and branch systems only)  </w:delText>
              </w:r>
            </w:del>
          </w:p>
          <w:p w14:paraId="144746CF" w14:textId="48390F93" w:rsidR="001325D9" w:rsidRPr="000B11DA"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30" w:author="Hudler, Rob@Energy" w:date="2018-10-22T15:23:00Z"/>
                <w:rFonts w:cstheme="minorHAnsi"/>
                <w:sz w:val="18"/>
                <w:szCs w:val="18"/>
                <w:rPrChange w:id="2531" w:author="Tam, Danny@Energy" w:date="2018-12-24T11:05:00Z">
                  <w:rPr>
                    <w:del w:id="2532" w:author="Hudler, Rob@Energy" w:date="2018-10-22T15:23:00Z"/>
                    <w:rFonts w:cstheme="minorHAnsi"/>
                    <w:sz w:val="20"/>
                    <w:szCs w:val="20"/>
                  </w:rPr>
                </w:rPrChange>
              </w:rPr>
            </w:pPr>
            <w:del w:id="2533" w:author="Hudler, Rob@Energy" w:date="2018-10-22T15:23:00Z">
              <w:r w:rsidRPr="000B11DA" w:rsidDel="000B3B00">
                <w:rPr>
                  <w:rFonts w:cstheme="minorHAnsi"/>
                  <w:sz w:val="18"/>
                  <w:szCs w:val="18"/>
                  <w:rPrChange w:id="2534"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0B3B00" w14:paraId="63C70CC2" w14:textId="2B91D16A" w:rsidTr="003F4127">
        <w:trPr>
          <w:trHeight w:hRule="exact" w:val="288"/>
          <w:tblHeader/>
          <w:del w:id="2535" w:author="Hudler, Rob@Energy" w:date="2018-10-22T15:23:00Z"/>
        </w:trPr>
        <w:tc>
          <w:tcPr>
            <w:tcW w:w="714" w:type="dxa"/>
            <w:vAlign w:val="center"/>
          </w:tcPr>
          <w:p w14:paraId="3FF61EBD" w14:textId="2C2407E2"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36" w:author="Hudler, Rob@Energy" w:date="2018-10-22T15:23:00Z"/>
                <w:rFonts w:cstheme="minorHAnsi"/>
                <w:sz w:val="18"/>
                <w:szCs w:val="18"/>
              </w:rPr>
            </w:pPr>
            <w:del w:id="2537" w:author="Hudler, Rob@Energy" w:date="2018-10-22T15:23:00Z">
              <w:r w:rsidRPr="00CC0A63" w:rsidDel="000B3B00">
                <w:rPr>
                  <w:rFonts w:cstheme="minorHAnsi"/>
                  <w:sz w:val="18"/>
                  <w:szCs w:val="18"/>
                </w:rPr>
                <w:delText>01</w:delText>
              </w:r>
            </w:del>
          </w:p>
        </w:tc>
        <w:tc>
          <w:tcPr>
            <w:tcW w:w="10171" w:type="dxa"/>
            <w:vAlign w:val="center"/>
          </w:tcPr>
          <w:p w14:paraId="60061100" w14:textId="4B5C3609" w:rsidR="001325D9" w:rsidRPr="006A7D0C" w:rsidDel="000B3B00" w:rsidRDefault="001325D9" w:rsidP="00EE6B2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38" w:author="Hudler, Rob@Energy" w:date="2018-10-22T15:23:00Z"/>
                <w:rFonts w:cstheme="minorHAnsi"/>
                <w:sz w:val="18"/>
                <w:szCs w:val="18"/>
              </w:rPr>
            </w:pPr>
            <w:del w:id="2539" w:author="Hudler, Rob@Energy" w:date="2018-10-22T15:23:00Z">
              <w:r w:rsidRPr="00667B4D" w:rsidDel="000B3B00">
                <w:rPr>
                  <w:rFonts w:cstheme="minorHAnsi"/>
                  <w:sz w:val="18"/>
                  <w:szCs w:val="18"/>
                </w:rPr>
                <w:delText xml:space="preserve">Verification of measures </w:delText>
              </w:r>
              <w:r w:rsidR="00EE6B2F" w:rsidRPr="00667B4D" w:rsidDel="000B3B00">
                <w:rPr>
                  <w:rFonts w:cstheme="minorHAnsi"/>
                  <w:sz w:val="18"/>
                  <w:szCs w:val="18"/>
                </w:rPr>
                <w:delText>D</w:delText>
              </w:r>
              <w:r w:rsidRPr="006A7D0C" w:rsidDel="000B3B00">
                <w:rPr>
                  <w:rFonts w:cstheme="minorHAnsi"/>
                  <w:sz w:val="18"/>
                  <w:szCs w:val="18"/>
                </w:rPr>
                <w:delText xml:space="preserve">01 through </w:delText>
              </w:r>
              <w:r w:rsidR="00EE6B2F" w:rsidRPr="006A7D0C" w:rsidDel="000B3B00">
                <w:rPr>
                  <w:rFonts w:cstheme="minorHAnsi"/>
                  <w:sz w:val="18"/>
                  <w:szCs w:val="18"/>
                </w:rPr>
                <w:delText>D</w:delText>
              </w:r>
              <w:r w:rsidRPr="006A7D0C" w:rsidDel="000B3B00">
                <w:rPr>
                  <w:rFonts w:cstheme="minorHAnsi"/>
                  <w:sz w:val="18"/>
                  <w:szCs w:val="18"/>
                </w:rPr>
                <w:delText>07 shows compliance for standard distribution system.</w:delText>
              </w:r>
            </w:del>
          </w:p>
        </w:tc>
      </w:tr>
      <w:tr w:rsidR="001325D9" w:rsidRPr="000B11DA" w:rsidDel="000B3B00" w14:paraId="7249540B" w14:textId="111A6E65" w:rsidTr="003F4127">
        <w:trPr>
          <w:trHeight w:hRule="exact" w:val="286"/>
          <w:tblHeader/>
          <w:del w:id="2540" w:author="Hudler, Rob@Energy" w:date="2018-10-22T15:23:00Z"/>
        </w:trPr>
        <w:tc>
          <w:tcPr>
            <w:tcW w:w="10885" w:type="dxa"/>
            <w:gridSpan w:val="2"/>
            <w:tcBorders>
              <w:top w:val="single" w:sz="4" w:space="0" w:color="auto"/>
              <w:left w:val="single" w:sz="4" w:space="0" w:color="auto"/>
              <w:bottom w:val="single" w:sz="4" w:space="0" w:color="auto"/>
              <w:right w:val="single" w:sz="4" w:space="0" w:color="auto"/>
            </w:tcBorders>
            <w:vAlign w:val="center"/>
          </w:tcPr>
          <w:p w14:paraId="66414D8F" w14:textId="7F2387B7" w:rsidR="001325D9" w:rsidRPr="000B11DA" w:rsidDel="000B3B00" w:rsidRDefault="001325D9" w:rsidP="00B740EF">
            <w:pPr>
              <w:spacing w:after="0"/>
              <w:rPr>
                <w:del w:id="2541" w:author="Hudler, Rob@Energy" w:date="2018-10-22T15:23:00Z"/>
                <w:rFonts w:cstheme="minorHAnsi"/>
                <w:b/>
                <w:sz w:val="18"/>
                <w:szCs w:val="18"/>
                <w:rPrChange w:id="2542" w:author="Tam, Danny@Energy" w:date="2018-12-24T11:05:00Z">
                  <w:rPr>
                    <w:del w:id="2543" w:author="Hudler, Rob@Energy" w:date="2018-10-22T15:23:00Z"/>
                    <w:rFonts w:cstheme="minorHAnsi"/>
                    <w:b/>
                    <w:sz w:val="20"/>
                    <w:szCs w:val="20"/>
                  </w:rPr>
                </w:rPrChange>
              </w:rPr>
            </w:pPr>
            <w:del w:id="2544" w:author="Hudler, Rob@Energy" w:date="2018-10-22T15:23:00Z">
              <w:r w:rsidRPr="000B11DA" w:rsidDel="000B3B00">
                <w:rPr>
                  <w:rFonts w:cstheme="minorHAnsi"/>
                  <w:b/>
                  <w:sz w:val="18"/>
                  <w:szCs w:val="18"/>
                  <w:rPrChange w:id="2545" w:author="Tam, Danny@Energy" w:date="2018-12-24T11:05:00Z">
                    <w:rPr>
                      <w:rFonts w:cstheme="minorHAnsi"/>
                      <w:b/>
                      <w:sz w:val="20"/>
                      <w:szCs w:val="20"/>
                    </w:rPr>
                  </w:rPrChange>
                </w:rPr>
                <w:delText xml:space="preserve">The responsible person’s signature on this compliance document affirms that all applicable requirements in this table have been met.  </w:delText>
              </w:r>
            </w:del>
          </w:p>
        </w:tc>
      </w:tr>
    </w:tbl>
    <w:p w14:paraId="022A15D2" w14:textId="7E49A941" w:rsidR="001325D9" w:rsidRPr="000B11DA" w:rsidDel="00627ADE" w:rsidRDefault="001325D9" w:rsidP="001325D9">
      <w:pPr>
        <w:spacing w:after="0"/>
        <w:rPr>
          <w:del w:id="2546" w:author="Hudler, Rob@Energy" w:date="2018-10-11T13:44:00Z"/>
          <w:rFonts w:cstheme="minorHAnsi"/>
          <w:sz w:val="18"/>
          <w:szCs w:val="18"/>
          <w:rPrChange w:id="2547" w:author="Tam, Danny@Energy" w:date="2018-12-24T11:05:00Z">
            <w:rPr>
              <w:del w:id="2548" w:author="Hudler, Rob@Energy" w:date="2018-10-11T13:44:00Z"/>
              <w:rFonts w:cstheme="minorHAnsi"/>
              <w:sz w:val="20"/>
              <w:szCs w:val="20"/>
            </w:rPr>
          </w:rPrChang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3676"/>
      </w:tblGrid>
      <w:tr w:rsidR="001325D9" w:rsidRPr="000B11DA" w:rsidDel="00627ADE" w14:paraId="6B323056" w14:textId="397685F6" w:rsidTr="003F4127">
        <w:trPr>
          <w:trHeight w:val="260"/>
          <w:tblHeader/>
          <w:del w:id="2549" w:author="Hudler, Rob@Energy" w:date="2018-10-11T13:44:00Z"/>
        </w:trPr>
        <w:tc>
          <w:tcPr>
            <w:tcW w:w="14390" w:type="dxa"/>
            <w:gridSpan w:val="2"/>
            <w:tcBorders>
              <w:top w:val="single" w:sz="4" w:space="0" w:color="auto"/>
              <w:left w:val="single" w:sz="4" w:space="0" w:color="auto"/>
              <w:bottom w:val="single" w:sz="4" w:space="0" w:color="auto"/>
              <w:right w:val="single" w:sz="4" w:space="0" w:color="auto"/>
            </w:tcBorders>
          </w:tcPr>
          <w:p w14:paraId="2393DB74" w14:textId="1684A230" w:rsidR="001325D9" w:rsidRPr="000B11DA" w:rsidDel="00627ADE"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50" w:author="Hudler, Rob@Energy" w:date="2018-10-11T13:44:00Z"/>
                <w:rFonts w:cstheme="minorHAnsi"/>
                <w:sz w:val="18"/>
                <w:szCs w:val="18"/>
                <w:rPrChange w:id="2551" w:author="Tam, Danny@Energy" w:date="2018-12-24T11:05:00Z">
                  <w:rPr>
                    <w:del w:id="2552" w:author="Hudler, Rob@Energy" w:date="2018-10-11T13:44:00Z"/>
                    <w:rFonts w:cstheme="minorHAnsi"/>
                    <w:sz w:val="20"/>
                    <w:szCs w:val="20"/>
                  </w:rPr>
                </w:rPrChange>
              </w:rPr>
            </w:pPr>
            <w:del w:id="2553" w:author="Hudler, Rob@Energy" w:date="2018-10-11T13:44:00Z">
              <w:r w:rsidRPr="000B11DA" w:rsidDel="00627ADE">
                <w:rPr>
                  <w:rFonts w:cstheme="minorHAnsi"/>
                  <w:b/>
                  <w:sz w:val="18"/>
                  <w:szCs w:val="18"/>
                  <w:rPrChange w:id="2554" w:author="Tam, Danny@Energy" w:date="2018-12-24T11:05:00Z">
                    <w:rPr>
                      <w:rFonts w:cstheme="minorHAnsi"/>
                      <w:b/>
                      <w:sz w:val="20"/>
                      <w:szCs w:val="20"/>
                    </w:rPr>
                  </w:rPrChange>
                </w:rPr>
                <w:delText>F</w:delText>
              </w:r>
              <w:r w:rsidR="001325D9" w:rsidRPr="000B11DA" w:rsidDel="00627ADE">
                <w:rPr>
                  <w:rFonts w:cstheme="minorHAnsi"/>
                  <w:b/>
                  <w:sz w:val="18"/>
                  <w:szCs w:val="18"/>
                  <w:rPrChange w:id="2555" w:author="Tam, Danny@Energy" w:date="2018-12-24T11:05:00Z">
                    <w:rPr>
                      <w:rFonts w:cstheme="minorHAnsi"/>
                      <w:b/>
                      <w:sz w:val="20"/>
                      <w:szCs w:val="20"/>
                    </w:rPr>
                  </w:rPrChange>
                </w:rPr>
                <w:delText xml:space="preserve">. Pipe Insulation Credit Requirements </w:delText>
              </w:r>
              <w:r w:rsidR="001325D9" w:rsidRPr="000B11DA" w:rsidDel="00627ADE">
                <w:rPr>
                  <w:rFonts w:cstheme="minorHAnsi"/>
                  <w:sz w:val="18"/>
                  <w:szCs w:val="18"/>
                  <w:rPrChange w:id="2556" w:author="Tam, Danny@Energy" w:date="2018-12-24T11:05:00Z">
                    <w:rPr>
                      <w:rFonts w:cstheme="minorHAnsi"/>
                      <w:sz w:val="20"/>
                      <w:szCs w:val="20"/>
                    </w:rPr>
                  </w:rPrChange>
                </w:rPr>
                <w:delText xml:space="preserve">(for trunk and branch Hot Water system) </w:delText>
              </w:r>
            </w:del>
          </w:p>
          <w:p w14:paraId="7A56B387" w14:textId="615FF63E" w:rsidR="001325D9" w:rsidRPr="000B11DA"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57" w:author="Hudler, Rob@Energy" w:date="2018-10-11T13:44:00Z"/>
                <w:rFonts w:cstheme="minorHAnsi"/>
                <w:sz w:val="18"/>
                <w:szCs w:val="18"/>
                <w:rPrChange w:id="2558" w:author="Tam, Danny@Energy" w:date="2018-12-24T11:05:00Z">
                  <w:rPr>
                    <w:del w:id="2559" w:author="Hudler, Rob@Energy" w:date="2018-10-11T13:44:00Z"/>
                    <w:rFonts w:cstheme="minorHAnsi"/>
                    <w:sz w:val="20"/>
                    <w:szCs w:val="20"/>
                  </w:rPr>
                </w:rPrChange>
              </w:rPr>
            </w:pPr>
            <w:del w:id="2560" w:author="Hudler, Rob@Energy" w:date="2018-10-11T13:44:00Z">
              <w:r w:rsidRPr="000B11DA" w:rsidDel="00627ADE">
                <w:rPr>
                  <w:rFonts w:cstheme="minorHAnsi"/>
                  <w:sz w:val="18"/>
                  <w:szCs w:val="18"/>
                  <w:rPrChange w:id="2561"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627ADE" w14:paraId="2B9ABE51" w14:textId="63317CAF" w:rsidTr="003F4127">
        <w:trPr>
          <w:trHeight w:val="350"/>
          <w:tblHeader/>
          <w:del w:id="2562" w:author="Hudler, Rob@Energy" w:date="2018-10-11T13:44:00Z"/>
        </w:trPr>
        <w:tc>
          <w:tcPr>
            <w:tcW w:w="714" w:type="dxa"/>
            <w:vAlign w:val="center"/>
          </w:tcPr>
          <w:p w14:paraId="7F753B77" w14:textId="12FDF541" w:rsidR="001325D9" w:rsidRPr="00CC0A63" w:rsidDel="00627ADE"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63" w:author="Hudler, Rob@Energy" w:date="2018-10-11T13:44:00Z"/>
                <w:rFonts w:cstheme="minorHAnsi"/>
                <w:sz w:val="18"/>
                <w:szCs w:val="18"/>
              </w:rPr>
            </w:pPr>
            <w:del w:id="2564" w:author="Hudler, Rob@Energy" w:date="2018-10-11T13:44:00Z">
              <w:r w:rsidRPr="00CC0A63" w:rsidDel="00627ADE">
                <w:rPr>
                  <w:rFonts w:cstheme="minorHAnsi"/>
                  <w:sz w:val="18"/>
                  <w:szCs w:val="18"/>
                </w:rPr>
                <w:delText>01</w:delText>
              </w:r>
            </w:del>
          </w:p>
        </w:tc>
        <w:tc>
          <w:tcPr>
            <w:tcW w:w="13676" w:type="dxa"/>
            <w:vAlign w:val="center"/>
          </w:tcPr>
          <w:p w14:paraId="4F77378B" w14:textId="28D08956" w:rsidR="001325D9" w:rsidRPr="006A7D0C" w:rsidDel="00627ADE"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65" w:author="Hudler, Rob@Energy" w:date="2018-10-11T13:44:00Z"/>
                <w:rFonts w:cstheme="minorHAnsi"/>
                <w:sz w:val="18"/>
                <w:szCs w:val="18"/>
              </w:rPr>
            </w:pPr>
            <w:del w:id="2566" w:author="Hudler, Rob@Energy" w:date="2018-10-11T13:44:00Z">
              <w:r w:rsidRPr="00667B4D" w:rsidDel="00627ADE">
                <w:rPr>
                  <w:rFonts w:cstheme="minorHAnsi"/>
                  <w:sz w:val="18"/>
                  <w:szCs w:val="18"/>
                </w:rPr>
                <w:delText>All hot water piping shall comply with the insulation requirements in Table 120.3-A. (RA 4.4.14)</w:delText>
              </w:r>
            </w:del>
          </w:p>
        </w:tc>
      </w:tr>
      <w:tr w:rsidR="001325D9" w:rsidRPr="000B11DA" w:rsidDel="00627ADE" w14:paraId="6375D0C8" w14:textId="6EFC4225" w:rsidTr="003F4127">
        <w:trPr>
          <w:trHeight w:val="288"/>
          <w:tblHeader/>
          <w:del w:id="2567" w:author="Hudler, Rob@Energy" w:date="2018-10-11T13:44: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6A83F5B3" w14:textId="399D9F7D" w:rsidR="001325D9" w:rsidRPr="000B11DA" w:rsidDel="00627ADE" w:rsidRDefault="001325D9" w:rsidP="00B740EF">
            <w:pPr>
              <w:spacing w:after="0" w:line="240" w:lineRule="auto"/>
              <w:rPr>
                <w:del w:id="2568" w:author="Hudler, Rob@Energy" w:date="2018-10-11T13:44:00Z"/>
                <w:rFonts w:cstheme="minorHAnsi"/>
                <w:b/>
                <w:sz w:val="18"/>
                <w:szCs w:val="18"/>
                <w:rPrChange w:id="2569" w:author="Tam, Danny@Energy" w:date="2018-12-24T11:05:00Z">
                  <w:rPr>
                    <w:del w:id="2570" w:author="Hudler, Rob@Energy" w:date="2018-10-11T13:44:00Z"/>
                    <w:rFonts w:cstheme="minorHAnsi"/>
                    <w:b/>
                    <w:sz w:val="20"/>
                    <w:szCs w:val="20"/>
                  </w:rPr>
                </w:rPrChange>
              </w:rPr>
            </w:pPr>
            <w:del w:id="2571" w:author="Hudler, Rob@Energy" w:date="2018-10-11T13:44:00Z">
              <w:r w:rsidRPr="000B11DA" w:rsidDel="00627ADE">
                <w:rPr>
                  <w:rFonts w:cstheme="minorHAnsi"/>
                  <w:b/>
                  <w:sz w:val="18"/>
                  <w:szCs w:val="18"/>
                  <w:rPrChange w:id="2572" w:author="Tam, Danny@Energy" w:date="2018-12-24T11:05:00Z">
                    <w:rPr>
                      <w:rFonts w:cstheme="minorHAnsi"/>
                      <w:b/>
                      <w:sz w:val="20"/>
                      <w:szCs w:val="20"/>
                    </w:rPr>
                  </w:rPrChange>
                </w:rPr>
                <w:delText xml:space="preserve">The responsible person’s signature on this compliance document affirms that all applicable requirements in this table have been met.  </w:delText>
              </w:r>
            </w:del>
          </w:p>
        </w:tc>
      </w:tr>
    </w:tbl>
    <w:p w14:paraId="39D7730E" w14:textId="2E4027FE" w:rsidR="001325D9" w:rsidRPr="000B11DA" w:rsidDel="000B3B00" w:rsidRDefault="001325D9" w:rsidP="001325D9">
      <w:pPr>
        <w:spacing w:after="0"/>
        <w:rPr>
          <w:del w:id="2573" w:author="Hudler, Rob@Energy" w:date="2018-10-22T15:24:00Z"/>
          <w:rFonts w:cstheme="minorHAnsi"/>
          <w:sz w:val="18"/>
          <w:szCs w:val="18"/>
          <w:rPrChange w:id="2574" w:author="Tam, Danny@Energy" w:date="2018-12-24T11:05:00Z">
            <w:rPr>
              <w:del w:id="2575" w:author="Hudler, Rob@Energy" w:date="2018-10-22T15:24:00Z"/>
              <w:rFonts w:cstheme="minorHAnsi"/>
              <w:sz w:val="20"/>
              <w:szCs w:val="20"/>
            </w:rPr>
          </w:rPrChange>
        </w:rPr>
      </w:pPr>
    </w:p>
    <w:tbl>
      <w:tblPr>
        <w:tblW w:w="37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171"/>
      </w:tblGrid>
      <w:tr w:rsidR="001325D9" w:rsidRPr="000B11DA" w:rsidDel="000B3B00" w14:paraId="37E39CE5" w14:textId="429C6EC6" w:rsidTr="003F4127">
        <w:trPr>
          <w:trHeight w:val="288"/>
          <w:tblHeader/>
          <w:del w:id="2576" w:author="Hudler, Rob@Energy" w:date="2018-10-22T15:23:00Z"/>
        </w:trPr>
        <w:tc>
          <w:tcPr>
            <w:tcW w:w="10885" w:type="dxa"/>
            <w:gridSpan w:val="2"/>
            <w:tcBorders>
              <w:top w:val="single" w:sz="4" w:space="0" w:color="auto"/>
              <w:left w:val="single" w:sz="4" w:space="0" w:color="auto"/>
              <w:bottom w:val="single" w:sz="4" w:space="0" w:color="auto"/>
              <w:right w:val="single" w:sz="4" w:space="0" w:color="auto"/>
            </w:tcBorders>
            <w:vAlign w:val="center"/>
          </w:tcPr>
          <w:p w14:paraId="1965B73B" w14:textId="034CF87D" w:rsidR="001325D9" w:rsidRPr="000B11DA" w:rsidDel="000B3B00" w:rsidRDefault="00EE6B2F" w:rsidP="00B740EF">
            <w:pPr>
              <w:spacing w:after="0" w:line="240" w:lineRule="auto"/>
              <w:rPr>
                <w:del w:id="2577" w:author="Hudler, Rob@Energy" w:date="2018-10-22T15:23:00Z"/>
                <w:rFonts w:cstheme="minorHAnsi"/>
                <w:sz w:val="18"/>
                <w:szCs w:val="18"/>
                <w:rPrChange w:id="2578" w:author="Tam, Danny@Energy" w:date="2018-12-24T11:05:00Z">
                  <w:rPr>
                    <w:del w:id="2579" w:author="Hudler, Rob@Energy" w:date="2018-10-22T15:23:00Z"/>
                    <w:rFonts w:cstheme="minorHAnsi"/>
                    <w:sz w:val="20"/>
                    <w:szCs w:val="20"/>
                  </w:rPr>
                </w:rPrChange>
              </w:rPr>
            </w:pPr>
            <w:del w:id="2580" w:author="Hudler, Rob@Energy" w:date="2018-10-22T15:23:00Z">
              <w:r w:rsidRPr="000B11DA" w:rsidDel="000B3B00">
                <w:rPr>
                  <w:rFonts w:cstheme="minorHAnsi"/>
                  <w:b/>
                  <w:sz w:val="18"/>
                  <w:szCs w:val="18"/>
                  <w:rPrChange w:id="2581" w:author="Tam, Danny@Energy" w:date="2018-12-24T11:05:00Z">
                    <w:rPr>
                      <w:rFonts w:cstheme="minorHAnsi"/>
                      <w:b/>
                      <w:sz w:val="20"/>
                      <w:szCs w:val="20"/>
                    </w:rPr>
                  </w:rPrChange>
                </w:rPr>
                <w:delText>G</w:delText>
              </w:r>
              <w:r w:rsidR="001325D9" w:rsidRPr="000B11DA" w:rsidDel="000B3B00">
                <w:rPr>
                  <w:rFonts w:cstheme="minorHAnsi"/>
                  <w:b/>
                  <w:sz w:val="18"/>
                  <w:szCs w:val="18"/>
                  <w:rPrChange w:id="2582" w:author="Tam, Danny@Energy" w:date="2018-12-24T11:05:00Z">
                    <w:rPr>
                      <w:rFonts w:cstheme="minorHAnsi"/>
                      <w:b/>
                      <w:sz w:val="20"/>
                      <w:szCs w:val="20"/>
                    </w:rPr>
                  </w:rPrChange>
                </w:rPr>
                <w:delText>. Parallel Piping Requirements</w:delText>
              </w:r>
            </w:del>
          </w:p>
          <w:p w14:paraId="6E330F6C" w14:textId="110D344F" w:rsidR="001325D9" w:rsidRPr="000B11DA"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83" w:author="Hudler, Rob@Energy" w:date="2018-10-22T15:23:00Z"/>
                <w:rFonts w:cstheme="minorHAnsi"/>
                <w:b/>
                <w:sz w:val="18"/>
                <w:szCs w:val="18"/>
                <w:rPrChange w:id="2584" w:author="Tam, Danny@Energy" w:date="2018-12-24T11:05:00Z">
                  <w:rPr>
                    <w:del w:id="2585" w:author="Hudler, Rob@Energy" w:date="2018-10-22T15:23:00Z"/>
                    <w:rFonts w:cstheme="minorHAnsi"/>
                    <w:b/>
                    <w:sz w:val="20"/>
                    <w:szCs w:val="20"/>
                  </w:rPr>
                </w:rPrChange>
              </w:rPr>
            </w:pPr>
            <w:del w:id="2586" w:author="Hudler, Rob@Energy" w:date="2018-10-22T15:23:00Z">
              <w:r w:rsidRPr="000B11DA" w:rsidDel="000B3B00">
                <w:rPr>
                  <w:rFonts w:cstheme="minorHAnsi"/>
                  <w:sz w:val="18"/>
                  <w:szCs w:val="18"/>
                  <w:rPrChange w:id="2587"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0B3B00" w14:paraId="610E22AC" w14:textId="5EC80C1A" w:rsidTr="003F4127">
        <w:trPr>
          <w:cantSplit/>
          <w:trHeight w:val="288"/>
          <w:tblHeader/>
          <w:del w:id="2588" w:author="Hudler, Rob@Energy" w:date="2018-10-22T15:23:00Z"/>
        </w:trPr>
        <w:tc>
          <w:tcPr>
            <w:tcW w:w="714" w:type="dxa"/>
            <w:vAlign w:val="center"/>
          </w:tcPr>
          <w:p w14:paraId="3206BE01" w14:textId="065284FD" w:rsidR="001325D9" w:rsidRPr="00CC0A63"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89" w:author="Hudler, Rob@Energy" w:date="2018-10-22T15:23:00Z"/>
                <w:rFonts w:cstheme="minorHAnsi"/>
                <w:sz w:val="18"/>
                <w:szCs w:val="18"/>
              </w:rPr>
            </w:pPr>
            <w:del w:id="2590" w:author="Hudler, Rob@Energy" w:date="2018-10-22T15:23:00Z">
              <w:r w:rsidRPr="00CC0A63" w:rsidDel="000B3B00">
                <w:rPr>
                  <w:rFonts w:cstheme="minorHAnsi"/>
                  <w:sz w:val="18"/>
                  <w:szCs w:val="18"/>
                </w:rPr>
                <w:delText>01</w:delText>
              </w:r>
            </w:del>
          </w:p>
        </w:tc>
        <w:tc>
          <w:tcPr>
            <w:tcW w:w="10171" w:type="dxa"/>
            <w:vAlign w:val="center"/>
          </w:tcPr>
          <w:p w14:paraId="47B40AC6" w14:textId="26C49655" w:rsidR="001325D9" w:rsidRPr="00667B4D"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91" w:author="Hudler, Rob@Energy" w:date="2018-10-22T15:23:00Z"/>
                <w:rFonts w:cstheme="minorHAnsi"/>
                <w:sz w:val="18"/>
                <w:szCs w:val="18"/>
              </w:rPr>
            </w:pPr>
            <w:del w:id="2592" w:author="Hudler, Rob@Energy" w:date="2018-10-22T15:23:00Z">
              <w:r w:rsidRPr="00667B4D" w:rsidDel="000B3B00">
                <w:rPr>
                  <w:rFonts w:cstheme="minorHAnsi"/>
                  <w:sz w:val="18"/>
                  <w:szCs w:val="18"/>
                </w:rPr>
                <w:delText>Each central manifold has 15 feet or less of pipe between manifold and water heater (RA 4.4.15)</w:delText>
              </w:r>
            </w:del>
          </w:p>
        </w:tc>
      </w:tr>
      <w:tr w:rsidR="001325D9" w:rsidRPr="000B11DA" w:rsidDel="000B3B00" w14:paraId="6D9F9CBB" w14:textId="38A55BE0" w:rsidTr="003F4127">
        <w:trPr>
          <w:cantSplit/>
          <w:trHeight w:val="288"/>
          <w:tblHeader/>
          <w:del w:id="2593" w:author="Hudler, Rob@Energy" w:date="2018-10-22T15:23:00Z"/>
        </w:trPr>
        <w:tc>
          <w:tcPr>
            <w:tcW w:w="714" w:type="dxa"/>
            <w:vAlign w:val="center"/>
          </w:tcPr>
          <w:p w14:paraId="76550B08" w14:textId="3B851763" w:rsidR="001325D9" w:rsidRPr="00CC0A63"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94" w:author="Hudler, Rob@Energy" w:date="2018-10-22T15:23:00Z"/>
                <w:rFonts w:cstheme="minorHAnsi"/>
                <w:sz w:val="18"/>
                <w:szCs w:val="18"/>
              </w:rPr>
            </w:pPr>
            <w:del w:id="2595" w:author="Hudler, Rob@Energy" w:date="2018-10-22T15:23:00Z">
              <w:r w:rsidRPr="00CC0A63" w:rsidDel="000B3B00">
                <w:rPr>
                  <w:rFonts w:cstheme="minorHAnsi"/>
                  <w:sz w:val="18"/>
                  <w:szCs w:val="18"/>
                </w:rPr>
                <w:delText>02</w:delText>
              </w:r>
            </w:del>
          </w:p>
        </w:tc>
        <w:tc>
          <w:tcPr>
            <w:tcW w:w="10171" w:type="dxa"/>
            <w:vAlign w:val="center"/>
          </w:tcPr>
          <w:p w14:paraId="379516FC" w14:textId="7BDF17EA" w:rsidR="001325D9" w:rsidRPr="00667B4D"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96" w:author="Hudler, Rob@Energy" w:date="2018-10-22T15:23:00Z"/>
                <w:rFonts w:cstheme="minorHAnsi"/>
                <w:sz w:val="18"/>
                <w:szCs w:val="18"/>
              </w:rPr>
            </w:pPr>
            <w:del w:id="2597" w:author="Hudler, Rob@Energy" w:date="2018-10-22T15:23:00Z">
              <w:r w:rsidRPr="00667B4D" w:rsidDel="000B3B00">
                <w:rPr>
                  <w:rFonts w:cstheme="minorHAnsi"/>
                  <w:sz w:val="18"/>
                  <w:szCs w:val="18"/>
                </w:rPr>
                <w:delText>For manifolds that include valves, the manifold must be readily accessible in accordance with the plumbing code. (RA 4.4.4)</w:delText>
              </w:r>
            </w:del>
          </w:p>
        </w:tc>
      </w:tr>
      <w:tr w:rsidR="001325D9" w:rsidRPr="000B11DA" w:rsidDel="000B3B00" w14:paraId="1DA74030" w14:textId="5CA516B3" w:rsidTr="003F4127">
        <w:trPr>
          <w:cantSplit/>
          <w:trHeight w:val="288"/>
          <w:tblHeader/>
          <w:del w:id="2598" w:author="Hudler, Rob@Energy" w:date="2018-10-22T15:23:00Z"/>
        </w:trPr>
        <w:tc>
          <w:tcPr>
            <w:tcW w:w="714" w:type="dxa"/>
            <w:vAlign w:val="center"/>
          </w:tcPr>
          <w:p w14:paraId="1F4CB450" w14:textId="3AC2818F" w:rsidR="001325D9" w:rsidRPr="00CC0A63"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99" w:author="Hudler, Rob@Energy" w:date="2018-10-22T15:23:00Z"/>
                <w:rFonts w:cstheme="minorHAnsi"/>
                <w:sz w:val="18"/>
                <w:szCs w:val="18"/>
              </w:rPr>
            </w:pPr>
            <w:del w:id="2600" w:author="Hudler, Rob@Energy" w:date="2018-10-22T15:23:00Z">
              <w:r w:rsidRPr="00CC0A63" w:rsidDel="000B3B00">
                <w:rPr>
                  <w:rFonts w:cstheme="minorHAnsi"/>
                  <w:sz w:val="18"/>
                  <w:szCs w:val="18"/>
                </w:rPr>
                <w:delText>03</w:delText>
              </w:r>
            </w:del>
          </w:p>
        </w:tc>
        <w:tc>
          <w:tcPr>
            <w:tcW w:w="10171" w:type="dxa"/>
            <w:vAlign w:val="center"/>
          </w:tcPr>
          <w:p w14:paraId="5CAE16A3" w14:textId="54AF1AD4" w:rsidR="001325D9" w:rsidRPr="006A7D0C"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01" w:author="Hudler, Rob@Energy" w:date="2018-10-22T15:23:00Z"/>
                <w:rFonts w:cstheme="minorHAnsi"/>
                <w:sz w:val="18"/>
                <w:szCs w:val="18"/>
              </w:rPr>
            </w:pPr>
            <w:del w:id="2602" w:author="Hudler, Rob@Energy" w:date="2018-10-22T15:23:00Z">
              <w:r w:rsidRPr="00667B4D" w:rsidDel="000B3B00">
                <w:rPr>
                  <w:rFonts w:cstheme="minorHAnsi"/>
                  <w:sz w:val="18"/>
                  <w:szCs w:val="18"/>
                </w:rPr>
                <w:delText>Hot water distribution system piping from the manifold to the fixtures and appliances must take the most direct path. For instance, piping from a second story manifold</w:delText>
              </w:r>
              <w:r w:rsidR="00B57E2E" w:rsidRPr="006A7D0C" w:rsidDel="000B3B00">
                <w:rPr>
                  <w:rFonts w:cstheme="minorHAnsi"/>
                  <w:sz w:val="18"/>
                  <w:szCs w:val="18"/>
                </w:rPr>
                <w:delText xml:space="preserve"> cannot supply the first floor.</w:delText>
              </w:r>
              <w:r w:rsidRPr="006A7D0C" w:rsidDel="000B3B00">
                <w:rPr>
                  <w:rFonts w:cstheme="minorHAnsi"/>
                  <w:sz w:val="18"/>
                  <w:szCs w:val="18"/>
                </w:rPr>
                <w:delText xml:space="preserve"> (RA 4.4.4)</w:delText>
              </w:r>
            </w:del>
          </w:p>
        </w:tc>
      </w:tr>
      <w:tr w:rsidR="001325D9" w:rsidRPr="000B11DA" w:rsidDel="000B3B00" w14:paraId="548E27B1" w14:textId="1BBD29AF" w:rsidTr="003F4127">
        <w:trPr>
          <w:cantSplit/>
          <w:trHeight w:val="288"/>
          <w:tblHeader/>
          <w:del w:id="2603" w:author="Hudler, Rob@Energy" w:date="2018-10-22T15:23:00Z"/>
        </w:trPr>
        <w:tc>
          <w:tcPr>
            <w:tcW w:w="714" w:type="dxa"/>
            <w:vAlign w:val="center"/>
          </w:tcPr>
          <w:p w14:paraId="3456242A" w14:textId="4464A925" w:rsidR="001325D9" w:rsidRPr="00CC0A63"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04" w:author="Hudler, Rob@Energy" w:date="2018-10-22T15:23:00Z"/>
                <w:rFonts w:cstheme="minorHAnsi"/>
                <w:sz w:val="18"/>
                <w:szCs w:val="18"/>
              </w:rPr>
            </w:pPr>
            <w:del w:id="2605" w:author="Hudler, Rob@Energy" w:date="2018-10-22T15:23:00Z">
              <w:r w:rsidRPr="00CC0A63" w:rsidDel="000B3B00">
                <w:rPr>
                  <w:rFonts w:cstheme="minorHAnsi"/>
                  <w:sz w:val="18"/>
                  <w:szCs w:val="18"/>
                </w:rPr>
                <w:delText>04</w:delText>
              </w:r>
            </w:del>
          </w:p>
        </w:tc>
        <w:tc>
          <w:tcPr>
            <w:tcW w:w="10171" w:type="dxa"/>
            <w:vAlign w:val="center"/>
          </w:tcPr>
          <w:p w14:paraId="67B637F9" w14:textId="798FC673" w:rsidR="001325D9" w:rsidRPr="006A7D0C" w:rsidDel="000B3B00"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06" w:author="Hudler, Rob@Energy" w:date="2018-10-22T15:23:00Z"/>
                <w:rFonts w:cstheme="minorHAnsi"/>
                <w:sz w:val="18"/>
                <w:szCs w:val="18"/>
              </w:rPr>
            </w:pPr>
            <w:del w:id="2607" w:author="Hudler, Rob@Energy" w:date="2018-10-22T15:23:00Z">
              <w:r w:rsidRPr="00667B4D" w:rsidDel="000B3B00">
                <w:rPr>
                  <w:rFonts w:cstheme="minorHAnsi"/>
                  <w:sz w:val="18"/>
                  <w:szCs w:val="18"/>
                </w:rPr>
                <w:delText>The hot water distribution piping must be separated by at least 2 inches from any other hot water supply piping, and at least 6 inches from any cold water supply piping. Alternatively, the hot water suppl</w:delText>
              </w:r>
              <w:r w:rsidRPr="006A7D0C" w:rsidDel="000B3B00">
                <w:rPr>
                  <w:rFonts w:cstheme="minorHAnsi"/>
                  <w:sz w:val="18"/>
                  <w:szCs w:val="18"/>
                </w:rPr>
                <w:delText>y piping must be insulated to the thicknesses shown in TABLE 120.3-A. (RA 4.4.4)</w:delText>
              </w:r>
            </w:del>
          </w:p>
        </w:tc>
      </w:tr>
      <w:tr w:rsidR="001325D9" w:rsidRPr="000B11DA" w:rsidDel="000B3B00" w14:paraId="437A2E0C" w14:textId="45870A42" w:rsidTr="003F4127">
        <w:trPr>
          <w:trHeight w:hRule="exact" w:val="286"/>
          <w:tblHeader/>
          <w:del w:id="2608" w:author="Hudler, Rob@Energy" w:date="2018-10-22T15:23:00Z"/>
        </w:trPr>
        <w:tc>
          <w:tcPr>
            <w:tcW w:w="10885" w:type="dxa"/>
            <w:gridSpan w:val="2"/>
            <w:tcBorders>
              <w:top w:val="single" w:sz="4" w:space="0" w:color="auto"/>
              <w:left w:val="single" w:sz="4" w:space="0" w:color="auto"/>
              <w:bottom w:val="single" w:sz="4" w:space="0" w:color="auto"/>
              <w:right w:val="single" w:sz="4" w:space="0" w:color="auto"/>
            </w:tcBorders>
            <w:vAlign w:val="center"/>
          </w:tcPr>
          <w:p w14:paraId="6C95A224" w14:textId="42F4D473" w:rsidR="001325D9" w:rsidRPr="00CC0A63" w:rsidDel="000B3B00" w:rsidRDefault="001325D9" w:rsidP="00B740EF">
            <w:pPr>
              <w:spacing w:after="0" w:line="240" w:lineRule="auto"/>
              <w:rPr>
                <w:del w:id="2609" w:author="Hudler, Rob@Energy" w:date="2018-10-22T15:23:00Z"/>
                <w:rFonts w:cstheme="minorHAnsi"/>
                <w:b/>
                <w:sz w:val="18"/>
                <w:szCs w:val="18"/>
              </w:rPr>
            </w:pPr>
            <w:del w:id="2610" w:author="Hudler, Rob@Energy" w:date="2018-10-22T15:23:00Z">
              <w:r w:rsidRPr="00CC0A63" w:rsidDel="000B3B00">
                <w:rPr>
                  <w:rFonts w:cstheme="minorHAnsi"/>
                  <w:b/>
                  <w:sz w:val="18"/>
                  <w:szCs w:val="18"/>
                </w:rPr>
                <w:delText xml:space="preserve">The responsible person’s signature on this compliance document affirms that all applicable requirements in this table have been met.  </w:delText>
              </w:r>
            </w:del>
          </w:p>
        </w:tc>
      </w:tr>
    </w:tbl>
    <w:p w14:paraId="41455CA6" w14:textId="220BF5AC" w:rsidR="001325D9" w:rsidRPr="000B11DA" w:rsidDel="000B3B00" w:rsidRDefault="001325D9" w:rsidP="001325D9">
      <w:pPr>
        <w:spacing w:after="0"/>
        <w:rPr>
          <w:del w:id="2611" w:author="Hudler, Rob@Energy" w:date="2018-10-22T15:24:00Z"/>
          <w:rFonts w:cstheme="minorHAnsi"/>
          <w:sz w:val="18"/>
          <w:szCs w:val="18"/>
          <w:rPrChange w:id="2612" w:author="Tam, Danny@Energy" w:date="2018-12-24T11:05:00Z">
            <w:rPr>
              <w:del w:id="2613" w:author="Hudler, Rob@Energy" w:date="2018-10-22T15:24:00Z"/>
              <w:rFonts w:cstheme="minorHAnsi"/>
              <w:sz w:val="20"/>
              <w:szCs w:val="20"/>
            </w:rPr>
          </w:rPrChange>
        </w:rPr>
      </w:pPr>
    </w:p>
    <w:tbl>
      <w:tblPr>
        <w:tblW w:w="37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10171"/>
      </w:tblGrid>
      <w:tr w:rsidR="001325D9" w:rsidRPr="000B11DA" w:rsidDel="000B3B00" w14:paraId="4262C1D0" w14:textId="3080B4EB" w:rsidTr="003F4127">
        <w:trPr>
          <w:trHeight w:val="144"/>
          <w:tblHeader/>
          <w:del w:id="2614" w:author="Hudler, Rob@Energy" w:date="2018-10-22T15:23:00Z"/>
        </w:trPr>
        <w:tc>
          <w:tcPr>
            <w:tcW w:w="10885" w:type="dxa"/>
            <w:gridSpan w:val="2"/>
            <w:tcBorders>
              <w:bottom w:val="single" w:sz="4" w:space="0" w:color="auto"/>
            </w:tcBorders>
          </w:tcPr>
          <w:p w14:paraId="1D00216D" w14:textId="7C2DC5A2" w:rsidR="001325D9" w:rsidRPr="000B11DA" w:rsidDel="000B3B00"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15" w:author="Hudler, Rob@Energy" w:date="2018-10-22T15:23:00Z"/>
                <w:rFonts w:cstheme="minorHAnsi"/>
                <w:b/>
                <w:sz w:val="18"/>
                <w:szCs w:val="18"/>
                <w:rPrChange w:id="2616" w:author="Tam, Danny@Energy" w:date="2018-12-24T11:05:00Z">
                  <w:rPr>
                    <w:del w:id="2617" w:author="Hudler, Rob@Energy" w:date="2018-10-22T15:23:00Z"/>
                    <w:rFonts w:cstheme="minorHAnsi"/>
                    <w:b/>
                    <w:sz w:val="20"/>
                    <w:szCs w:val="20"/>
                  </w:rPr>
                </w:rPrChange>
              </w:rPr>
            </w:pPr>
            <w:del w:id="2618" w:author="Hudler, Rob@Energy" w:date="2018-10-22T15:23:00Z">
              <w:r w:rsidRPr="000B11DA" w:rsidDel="000B3B00">
                <w:rPr>
                  <w:rFonts w:cstheme="minorHAnsi"/>
                  <w:b/>
                  <w:sz w:val="18"/>
                  <w:szCs w:val="18"/>
                  <w:rPrChange w:id="2619" w:author="Tam, Danny@Energy" w:date="2018-12-24T11:05:00Z">
                    <w:rPr>
                      <w:rFonts w:cstheme="minorHAnsi"/>
                      <w:b/>
                      <w:sz w:val="20"/>
                      <w:szCs w:val="20"/>
                    </w:rPr>
                  </w:rPrChange>
                </w:rPr>
                <w:delText>H</w:delText>
              </w:r>
              <w:r w:rsidR="001325D9" w:rsidRPr="000B11DA" w:rsidDel="000B3B00">
                <w:rPr>
                  <w:rFonts w:cstheme="minorHAnsi"/>
                  <w:b/>
                  <w:sz w:val="18"/>
                  <w:szCs w:val="18"/>
                  <w:rPrChange w:id="2620" w:author="Tam, Danny@Energy" w:date="2018-12-24T11:05:00Z">
                    <w:rPr>
                      <w:rFonts w:cstheme="minorHAnsi"/>
                      <w:b/>
                      <w:sz w:val="20"/>
                      <w:szCs w:val="20"/>
                    </w:rPr>
                  </w:rPrChange>
                </w:rPr>
                <w:delText>. Point of Use Requirements</w:delText>
              </w:r>
            </w:del>
          </w:p>
          <w:p w14:paraId="290F1343" w14:textId="4322FE40" w:rsidR="001325D9" w:rsidRPr="000B11DA"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21" w:author="Hudler, Rob@Energy" w:date="2018-10-22T15:23:00Z"/>
                <w:rFonts w:cstheme="minorHAnsi"/>
                <w:b/>
                <w:sz w:val="18"/>
                <w:szCs w:val="18"/>
                <w:rPrChange w:id="2622" w:author="Tam, Danny@Energy" w:date="2018-12-24T11:05:00Z">
                  <w:rPr>
                    <w:del w:id="2623" w:author="Hudler, Rob@Energy" w:date="2018-10-22T15:23:00Z"/>
                    <w:rFonts w:cstheme="minorHAnsi"/>
                    <w:b/>
                    <w:sz w:val="20"/>
                    <w:szCs w:val="20"/>
                  </w:rPr>
                </w:rPrChange>
              </w:rPr>
            </w:pPr>
            <w:del w:id="2624" w:author="Hudler, Rob@Energy" w:date="2018-10-22T15:23:00Z">
              <w:r w:rsidRPr="000B11DA" w:rsidDel="000B3B00">
                <w:rPr>
                  <w:rFonts w:cstheme="minorHAnsi"/>
                  <w:sz w:val="18"/>
                  <w:szCs w:val="18"/>
                  <w:rPrChange w:id="2625"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0B3B00" w14:paraId="6698D890" w14:textId="71E89144" w:rsidTr="003F4127">
        <w:trPr>
          <w:trHeight w:val="144"/>
          <w:tblHeader/>
          <w:del w:id="2626" w:author="Hudler, Rob@Energy" w:date="2018-10-22T15:23:00Z"/>
        </w:trPr>
        <w:tc>
          <w:tcPr>
            <w:tcW w:w="714" w:type="dxa"/>
            <w:vAlign w:val="center"/>
          </w:tcPr>
          <w:p w14:paraId="61B2258C" w14:textId="54A979C8"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27" w:author="Hudler, Rob@Energy" w:date="2018-10-22T15:23:00Z"/>
                <w:rFonts w:cstheme="minorHAnsi"/>
                <w:sz w:val="18"/>
                <w:szCs w:val="18"/>
              </w:rPr>
            </w:pPr>
            <w:del w:id="2628" w:author="Hudler, Rob@Energy" w:date="2018-10-22T15:23:00Z">
              <w:r w:rsidRPr="00CC0A63" w:rsidDel="000B3B00">
                <w:rPr>
                  <w:rFonts w:cstheme="minorHAnsi"/>
                  <w:sz w:val="18"/>
                  <w:szCs w:val="18"/>
                </w:rPr>
                <w:delText>01</w:delText>
              </w:r>
            </w:del>
          </w:p>
        </w:tc>
        <w:tc>
          <w:tcPr>
            <w:tcW w:w="10171" w:type="dxa"/>
          </w:tcPr>
          <w:p w14:paraId="0A5755A9" w14:textId="327BAD9B" w:rsidR="001325D9" w:rsidRPr="00667B4D"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29" w:author="Hudler, Rob@Energy" w:date="2018-10-22T15:23:00Z"/>
                <w:rFonts w:cstheme="minorHAnsi"/>
                <w:sz w:val="18"/>
                <w:szCs w:val="18"/>
              </w:rPr>
            </w:pPr>
            <w:del w:id="2630" w:author="Hudler, Rob@Energy" w:date="2018-10-22T15:23:00Z">
              <w:r w:rsidRPr="00667B4D" w:rsidDel="000B3B00">
                <w:rPr>
                  <w:rFonts w:cstheme="minorHAnsi"/>
                  <w:sz w:val="18"/>
                  <w:szCs w:val="18"/>
                </w:rPr>
                <w:delText>All hot water supply pipe run lengths are equal to or less than the maximum values shown below, based on the pipe diameter.   If a combination of piping is used in a single run then one half the allowed length of each size is the maximum installed length.</w:delText>
              </w:r>
            </w:del>
          </w:p>
          <w:p w14:paraId="537DFA27" w14:textId="4DBFD206" w:rsidR="001325D9" w:rsidRPr="000B11DA" w:rsidDel="000B3B00" w:rsidRDefault="001325D9" w:rsidP="00B740EF">
            <w:pPr>
              <w:pStyle w:val="TableTitle"/>
              <w:suppressAutoHyphens w:val="0"/>
              <w:spacing w:before="0"/>
              <w:rPr>
                <w:del w:id="2631" w:author="Hudler, Rob@Energy" w:date="2018-10-22T15:23:00Z"/>
                <w:rFonts w:asciiTheme="minorHAnsi" w:eastAsia="Calibri" w:hAnsiTheme="minorHAnsi" w:cstheme="minorHAnsi"/>
                <w:i w:val="0"/>
                <w:sz w:val="18"/>
                <w:szCs w:val="18"/>
                <w:rPrChange w:id="2632" w:author="Tam, Danny@Energy" w:date="2018-12-24T11:05:00Z">
                  <w:rPr>
                    <w:del w:id="2633" w:author="Hudler, Rob@Energy" w:date="2018-10-22T15:23:00Z"/>
                    <w:rFonts w:asciiTheme="minorHAnsi" w:eastAsia="Calibri" w:hAnsiTheme="minorHAnsi" w:cstheme="minorHAnsi"/>
                    <w:i w:val="0"/>
                  </w:rPr>
                </w:rPrChange>
              </w:rPr>
            </w:pPr>
            <w:del w:id="2634" w:author="Hudler, Rob@Energy" w:date="2018-10-22T15:23:00Z">
              <w:r w:rsidRPr="000B11DA" w:rsidDel="000B3B00">
                <w:rPr>
                  <w:rFonts w:eastAsia="Calibri" w:cstheme="minorHAnsi"/>
                  <w:sz w:val="18"/>
                  <w:szCs w:val="18"/>
                  <w:rPrChange w:id="2635" w:author="Tam, Danny@Energy" w:date="2018-12-24T11:05:00Z">
                    <w:rPr>
                      <w:rFonts w:eastAsia="Calibri" w:cstheme="minorHAnsi"/>
                    </w:rPr>
                  </w:rPrChange>
                </w:rPr>
                <w:delText>The maximum allowed length of piping for the longest run terminating in:</w:delText>
              </w:r>
            </w:del>
          </w:p>
          <w:p w14:paraId="22F28821" w14:textId="52E90B4B" w:rsidR="001325D9" w:rsidRPr="000B11DA" w:rsidDel="000B3B00" w:rsidRDefault="001325D9" w:rsidP="00B740EF">
            <w:pPr>
              <w:pStyle w:val="TableTitle"/>
              <w:suppressAutoHyphens w:val="0"/>
              <w:spacing w:before="0"/>
              <w:rPr>
                <w:del w:id="2636" w:author="Hudler, Rob@Energy" w:date="2018-10-22T15:23:00Z"/>
                <w:rFonts w:asciiTheme="minorHAnsi" w:eastAsia="Calibri" w:hAnsiTheme="minorHAnsi" w:cstheme="minorHAnsi"/>
                <w:i w:val="0"/>
                <w:sz w:val="18"/>
                <w:szCs w:val="18"/>
                <w:rPrChange w:id="2637" w:author="Tam, Danny@Energy" w:date="2018-12-24T11:05:00Z">
                  <w:rPr>
                    <w:del w:id="2638" w:author="Hudler, Rob@Energy" w:date="2018-10-22T15:23:00Z"/>
                    <w:rFonts w:asciiTheme="minorHAnsi" w:eastAsia="Calibri" w:hAnsiTheme="minorHAnsi" w:cstheme="minorHAnsi"/>
                    <w:i w:val="0"/>
                  </w:rPr>
                </w:rPrChange>
              </w:rPr>
            </w:pPr>
          </w:p>
          <w:p w14:paraId="4D5D2B49" w14:textId="5163114A" w:rsidR="001325D9" w:rsidRPr="000B11DA" w:rsidDel="000B3B00" w:rsidRDefault="001325D9" w:rsidP="00B740EF">
            <w:pPr>
              <w:pStyle w:val="TableTitle"/>
              <w:spacing w:before="0"/>
              <w:ind w:firstLine="432"/>
              <w:rPr>
                <w:del w:id="2639" w:author="Hudler, Rob@Energy" w:date="2018-10-22T15:23:00Z"/>
                <w:rFonts w:asciiTheme="minorHAnsi" w:eastAsia="Calibri" w:hAnsiTheme="minorHAnsi" w:cstheme="minorHAnsi"/>
                <w:i w:val="0"/>
                <w:sz w:val="18"/>
                <w:szCs w:val="18"/>
                <w:rPrChange w:id="2640" w:author="Tam, Danny@Energy" w:date="2018-12-24T11:05:00Z">
                  <w:rPr>
                    <w:del w:id="2641" w:author="Hudler, Rob@Energy" w:date="2018-10-22T15:23:00Z"/>
                    <w:rFonts w:asciiTheme="minorHAnsi" w:eastAsia="Calibri" w:hAnsiTheme="minorHAnsi" w:cstheme="minorHAnsi"/>
                    <w:i w:val="0"/>
                  </w:rPr>
                </w:rPrChange>
              </w:rPr>
            </w:pPr>
            <w:del w:id="2642" w:author="Hudler, Rob@Energy" w:date="2018-10-22T15:23:00Z">
              <w:r w:rsidRPr="000B11DA" w:rsidDel="000B3B00">
                <w:rPr>
                  <w:rFonts w:eastAsia="Calibri" w:cstheme="minorHAnsi"/>
                  <w:sz w:val="18"/>
                  <w:szCs w:val="18"/>
                  <w:rPrChange w:id="2643" w:author="Tam, Danny@Energy" w:date="2018-12-24T11:05:00Z">
                    <w:rPr>
                      <w:rFonts w:eastAsia="Calibri" w:cstheme="minorHAnsi"/>
                    </w:rPr>
                  </w:rPrChange>
                </w:rPr>
                <w:delText>3/8 inch - For only one pipe size - max length allowed is 15 feet</w:delText>
              </w:r>
            </w:del>
          </w:p>
          <w:p w14:paraId="0A526C6F" w14:textId="5CB00682" w:rsidR="001325D9" w:rsidRPr="000B11DA" w:rsidDel="000B3B00" w:rsidRDefault="001325D9" w:rsidP="00B740EF">
            <w:pPr>
              <w:pStyle w:val="TableTitle"/>
              <w:spacing w:before="0"/>
              <w:ind w:left="972"/>
              <w:rPr>
                <w:del w:id="2644" w:author="Hudler, Rob@Energy" w:date="2018-10-22T15:23:00Z"/>
                <w:rFonts w:asciiTheme="minorHAnsi" w:eastAsia="Calibri" w:hAnsiTheme="minorHAnsi" w:cstheme="minorHAnsi"/>
                <w:i w:val="0"/>
                <w:sz w:val="18"/>
                <w:szCs w:val="18"/>
                <w:rPrChange w:id="2645" w:author="Tam, Danny@Energy" w:date="2018-12-24T11:05:00Z">
                  <w:rPr>
                    <w:del w:id="2646" w:author="Hudler, Rob@Energy" w:date="2018-10-22T15:23:00Z"/>
                    <w:rFonts w:asciiTheme="minorHAnsi" w:eastAsia="Calibri" w:hAnsiTheme="minorHAnsi" w:cstheme="minorHAnsi"/>
                    <w:i w:val="0"/>
                  </w:rPr>
                </w:rPrChange>
              </w:rPr>
            </w:pPr>
            <w:del w:id="2647" w:author="Hudler, Rob@Energy" w:date="2018-10-22T15:23:00Z">
              <w:r w:rsidRPr="000B11DA" w:rsidDel="000B3B00">
                <w:rPr>
                  <w:rFonts w:eastAsia="Calibri" w:cstheme="minorHAnsi"/>
                  <w:sz w:val="18"/>
                  <w:szCs w:val="18"/>
                  <w:rPrChange w:id="2648" w:author="Tam, Danny@Energy" w:date="2018-12-24T11:05:00Z">
                    <w:rPr>
                      <w:rFonts w:eastAsia="Calibri" w:cstheme="minorHAnsi"/>
                    </w:rPr>
                  </w:rPrChange>
                </w:rPr>
                <w:delText xml:space="preserve">      For combination pipe sizes the max allowed length of 3/8 inch piping is 7.5 feet, of </w:delText>
              </w:r>
              <w:r w:rsidR="00B57E2E" w:rsidRPr="000B11DA" w:rsidDel="000B3B00">
                <w:rPr>
                  <w:rFonts w:eastAsia="Calibri" w:cstheme="minorHAnsi"/>
                  <w:sz w:val="18"/>
                  <w:szCs w:val="18"/>
                  <w:rPrChange w:id="2649" w:author="Tam, Danny@Energy" w:date="2018-12-24T11:05:00Z">
                    <w:rPr>
                      <w:rFonts w:eastAsia="Calibri" w:cstheme="minorHAnsi"/>
                    </w:rPr>
                  </w:rPrChange>
                </w:rPr>
                <w:delText>1/2</w:delText>
              </w:r>
              <w:r w:rsidRPr="000B11DA" w:rsidDel="000B3B00">
                <w:rPr>
                  <w:rFonts w:eastAsia="Calibri" w:cstheme="minorHAnsi"/>
                  <w:sz w:val="18"/>
                  <w:szCs w:val="18"/>
                  <w:rPrChange w:id="2650" w:author="Tam, Danny@Energy" w:date="2018-12-24T11:05:00Z">
                    <w:rPr>
                      <w:rFonts w:eastAsia="Calibri" w:cstheme="minorHAnsi"/>
                    </w:rPr>
                  </w:rPrChange>
                </w:rPr>
                <w:delText xml:space="preserve"> inch piping is 5 feet, and </w:delText>
              </w:r>
              <w:r w:rsidR="00B57E2E" w:rsidRPr="000B11DA" w:rsidDel="000B3B00">
                <w:rPr>
                  <w:rFonts w:eastAsia="Calibri" w:cstheme="minorHAnsi"/>
                  <w:sz w:val="18"/>
                  <w:szCs w:val="18"/>
                  <w:rPrChange w:id="2651" w:author="Tam, Danny@Energy" w:date="2018-12-24T11:05:00Z">
                    <w:rPr>
                      <w:rFonts w:eastAsia="Calibri" w:cstheme="minorHAnsi"/>
                    </w:rPr>
                  </w:rPrChange>
                </w:rPr>
                <w:delText>3/4</w:delText>
              </w:r>
              <w:r w:rsidRPr="000B11DA" w:rsidDel="000B3B00">
                <w:rPr>
                  <w:rFonts w:eastAsia="Calibri" w:cstheme="minorHAnsi"/>
                  <w:sz w:val="18"/>
                  <w:szCs w:val="18"/>
                  <w:rPrChange w:id="2652" w:author="Tam, Danny@Energy" w:date="2018-12-24T11:05:00Z">
                    <w:rPr>
                      <w:rFonts w:eastAsia="Calibri" w:cstheme="minorHAnsi"/>
                    </w:rPr>
                  </w:rPrChange>
                </w:rPr>
                <w:delText xml:space="preserve"> inch piping is 2.5 feet.</w:delText>
              </w:r>
            </w:del>
          </w:p>
          <w:p w14:paraId="17169ACB" w14:textId="67F68C34" w:rsidR="001325D9" w:rsidRPr="000B11DA" w:rsidDel="000B3B00" w:rsidRDefault="001325D9" w:rsidP="00B740EF">
            <w:pPr>
              <w:pStyle w:val="TableTitle"/>
              <w:spacing w:before="0"/>
              <w:ind w:left="972"/>
              <w:rPr>
                <w:del w:id="2653" w:author="Hudler, Rob@Energy" w:date="2018-10-22T15:23:00Z"/>
                <w:rFonts w:asciiTheme="minorHAnsi" w:eastAsia="Calibri" w:hAnsiTheme="minorHAnsi" w:cstheme="minorHAnsi"/>
                <w:i w:val="0"/>
                <w:sz w:val="18"/>
                <w:szCs w:val="18"/>
                <w:rPrChange w:id="2654" w:author="Tam, Danny@Energy" w:date="2018-12-24T11:05:00Z">
                  <w:rPr>
                    <w:del w:id="2655" w:author="Hudler, Rob@Energy" w:date="2018-10-22T15:23:00Z"/>
                    <w:rFonts w:asciiTheme="minorHAnsi" w:eastAsia="Calibri" w:hAnsiTheme="minorHAnsi" w:cstheme="minorHAnsi"/>
                    <w:i w:val="0"/>
                  </w:rPr>
                </w:rPrChange>
              </w:rPr>
            </w:pPr>
          </w:p>
          <w:p w14:paraId="593D27A0" w14:textId="216278E2" w:rsidR="001325D9" w:rsidRPr="000B11DA" w:rsidDel="000B3B00" w:rsidRDefault="001325D9" w:rsidP="00B740EF">
            <w:pPr>
              <w:pStyle w:val="TableTitle"/>
              <w:spacing w:before="0"/>
              <w:ind w:firstLine="432"/>
              <w:rPr>
                <w:del w:id="2656" w:author="Hudler, Rob@Energy" w:date="2018-10-22T15:23:00Z"/>
                <w:rFonts w:asciiTheme="minorHAnsi" w:eastAsia="Calibri" w:hAnsiTheme="minorHAnsi" w:cstheme="minorHAnsi"/>
                <w:i w:val="0"/>
                <w:sz w:val="18"/>
                <w:szCs w:val="18"/>
                <w:rPrChange w:id="2657" w:author="Tam, Danny@Energy" w:date="2018-12-24T11:05:00Z">
                  <w:rPr>
                    <w:del w:id="2658" w:author="Hudler, Rob@Energy" w:date="2018-10-22T15:23:00Z"/>
                    <w:rFonts w:asciiTheme="minorHAnsi" w:eastAsia="Calibri" w:hAnsiTheme="minorHAnsi" w:cstheme="minorHAnsi"/>
                    <w:i w:val="0"/>
                  </w:rPr>
                </w:rPrChange>
              </w:rPr>
            </w:pPr>
            <w:del w:id="2659" w:author="Hudler, Rob@Energy" w:date="2018-10-22T15:23:00Z">
              <w:r w:rsidRPr="000B11DA" w:rsidDel="000B3B00">
                <w:rPr>
                  <w:rFonts w:eastAsia="Calibri" w:cstheme="minorHAnsi"/>
                  <w:sz w:val="18"/>
                  <w:szCs w:val="18"/>
                  <w:rPrChange w:id="2660" w:author="Tam, Danny@Energy" w:date="2018-12-24T11:05:00Z">
                    <w:rPr>
                      <w:rFonts w:eastAsia="Calibri" w:cstheme="minorHAnsi"/>
                    </w:rPr>
                  </w:rPrChange>
                </w:rPr>
                <w:delText>1/2 inch - For only one pipe size – max length allowed is 10 feet</w:delText>
              </w:r>
            </w:del>
          </w:p>
          <w:p w14:paraId="1A2602B7" w14:textId="533E506E" w:rsidR="001325D9" w:rsidRPr="000B11DA" w:rsidDel="000B3B00" w:rsidRDefault="001325D9" w:rsidP="00B740EF">
            <w:pPr>
              <w:pStyle w:val="TableTitle"/>
              <w:tabs>
                <w:tab w:val="left" w:pos="1260"/>
              </w:tabs>
              <w:spacing w:before="0"/>
              <w:ind w:left="1260" w:hanging="288"/>
              <w:rPr>
                <w:del w:id="2661" w:author="Hudler, Rob@Energy" w:date="2018-10-22T15:23:00Z"/>
                <w:rFonts w:asciiTheme="minorHAnsi" w:eastAsia="Calibri" w:hAnsiTheme="minorHAnsi" w:cstheme="minorHAnsi"/>
                <w:i w:val="0"/>
                <w:sz w:val="18"/>
                <w:szCs w:val="18"/>
                <w:rPrChange w:id="2662" w:author="Tam, Danny@Energy" w:date="2018-12-24T11:05:00Z">
                  <w:rPr>
                    <w:del w:id="2663" w:author="Hudler, Rob@Energy" w:date="2018-10-22T15:23:00Z"/>
                    <w:rFonts w:asciiTheme="minorHAnsi" w:eastAsia="Calibri" w:hAnsiTheme="minorHAnsi" w:cstheme="minorHAnsi"/>
                    <w:i w:val="0"/>
                  </w:rPr>
                </w:rPrChange>
              </w:rPr>
            </w:pPr>
            <w:del w:id="2664" w:author="Hudler, Rob@Energy" w:date="2018-10-22T15:23:00Z">
              <w:r w:rsidRPr="000B11DA" w:rsidDel="000B3B00">
                <w:rPr>
                  <w:rFonts w:eastAsia="Calibri" w:cstheme="minorHAnsi"/>
                  <w:sz w:val="18"/>
                  <w:szCs w:val="18"/>
                  <w:rPrChange w:id="2665" w:author="Tam, Danny@Energy" w:date="2018-12-24T11:05:00Z">
                    <w:rPr>
                      <w:rFonts w:eastAsia="Calibri" w:cstheme="minorHAnsi"/>
                    </w:rPr>
                  </w:rPrChange>
                </w:rPr>
                <w:delText xml:space="preserve">   For combination pipe sizes the allowed length of </w:delText>
              </w:r>
              <w:r w:rsidR="00B57E2E" w:rsidRPr="000B11DA" w:rsidDel="000B3B00">
                <w:rPr>
                  <w:rFonts w:eastAsia="Calibri" w:cstheme="minorHAnsi"/>
                  <w:sz w:val="18"/>
                  <w:szCs w:val="18"/>
                  <w:rPrChange w:id="2666" w:author="Tam, Danny@Energy" w:date="2018-12-24T11:05:00Z">
                    <w:rPr>
                      <w:rFonts w:eastAsia="Calibri" w:cstheme="minorHAnsi"/>
                    </w:rPr>
                  </w:rPrChange>
                </w:rPr>
                <w:delText>1/2</w:delText>
              </w:r>
              <w:r w:rsidRPr="000B11DA" w:rsidDel="000B3B00">
                <w:rPr>
                  <w:rFonts w:eastAsia="Calibri" w:cstheme="minorHAnsi"/>
                  <w:sz w:val="18"/>
                  <w:szCs w:val="18"/>
                  <w:rPrChange w:id="2667" w:author="Tam, Danny@Energy" w:date="2018-12-24T11:05:00Z">
                    <w:rPr>
                      <w:rFonts w:eastAsia="Calibri" w:cstheme="minorHAnsi"/>
                    </w:rPr>
                  </w:rPrChange>
                </w:rPr>
                <w:delText xml:space="preserve"> inch piping is 5 feet, and </w:delText>
              </w:r>
              <w:r w:rsidR="00B57E2E" w:rsidRPr="000B11DA" w:rsidDel="000B3B00">
                <w:rPr>
                  <w:rFonts w:eastAsia="Calibri" w:cstheme="minorHAnsi"/>
                  <w:sz w:val="18"/>
                  <w:szCs w:val="18"/>
                  <w:rPrChange w:id="2668" w:author="Tam, Danny@Energy" w:date="2018-12-24T11:05:00Z">
                    <w:rPr>
                      <w:rFonts w:eastAsia="Calibri" w:cstheme="minorHAnsi"/>
                    </w:rPr>
                  </w:rPrChange>
                </w:rPr>
                <w:delText>3/4</w:delText>
              </w:r>
              <w:r w:rsidRPr="000B11DA" w:rsidDel="000B3B00">
                <w:rPr>
                  <w:rFonts w:eastAsia="Calibri" w:cstheme="minorHAnsi"/>
                  <w:sz w:val="18"/>
                  <w:szCs w:val="18"/>
                  <w:rPrChange w:id="2669" w:author="Tam, Danny@Energy" w:date="2018-12-24T11:05:00Z">
                    <w:rPr>
                      <w:rFonts w:eastAsia="Calibri" w:cstheme="minorHAnsi"/>
                    </w:rPr>
                  </w:rPrChange>
                </w:rPr>
                <w:delText xml:space="preserve"> inch piping is 2.5 feet.</w:delText>
              </w:r>
            </w:del>
          </w:p>
          <w:p w14:paraId="3F42D4F0" w14:textId="18A07E01" w:rsidR="001325D9" w:rsidRPr="000B11DA" w:rsidDel="000B3B00" w:rsidRDefault="001325D9" w:rsidP="00B740EF">
            <w:pPr>
              <w:pStyle w:val="TableTitle"/>
              <w:tabs>
                <w:tab w:val="left" w:pos="1260"/>
              </w:tabs>
              <w:spacing w:before="0"/>
              <w:ind w:left="1260" w:hanging="288"/>
              <w:rPr>
                <w:del w:id="2670" w:author="Hudler, Rob@Energy" w:date="2018-10-22T15:23:00Z"/>
                <w:rFonts w:asciiTheme="minorHAnsi" w:eastAsia="Calibri" w:hAnsiTheme="minorHAnsi" w:cstheme="minorHAnsi"/>
                <w:i w:val="0"/>
                <w:sz w:val="18"/>
                <w:szCs w:val="18"/>
                <w:rPrChange w:id="2671" w:author="Tam, Danny@Energy" w:date="2018-12-24T11:05:00Z">
                  <w:rPr>
                    <w:del w:id="2672" w:author="Hudler, Rob@Energy" w:date="2018-10-22T15:23:00Z"/>
                    <w:rFonts w:asciiTheme="minorHAnsi" w:eastAsia="Calibri" w:hAnsiTheme="minorHAnsi" w:cstheme="minorHAnsi"/>
                    <w:i w:val="0"/>
                  </w:rPr>
                </w:rPrChange>
              </w:rPr>
            </w:pPr>
          </w:p>
          <w:p w14:paraId="01EFC658" w14:textId="362CDB5F" w:rsidR="001325D9" w:rsidRPr="000B11DA" w:rsidDel="000B3B00" w:rsidRDefault="001325D9" w:rsidP="00B740EF">
            <w:pPr>
              <w:pStyle w:val="TableTitle"/>
              <w:spacing w:before="0"/>
              <w:ind w:firstLine="432"/>
              <w:rPr>
                <w:del w:id="2673" w:author="Hudler, Rob@Energy" w:date="2018-10-22T15:23:00Z"/>
                <w:rFonts w:asciiTheme="minorHAnsi" w:hAnsiTheme="minorHAnsi" w:cstheme="minorHAnsi"/>
                <w:sz w:val="18"/>
                <w:szCs w:val="18"/>
                <w:rPrChange w:id="2674" w:author="Tam, Danny@Energy" w:date="2018-12-24T11:05:00Z">
                  <w:rPr>
                    <w:del w:id="2675" w:author="Hudler, Rob@Energy" w:date="2018-10-22T15:23:00Z"/>
                    <w:rFonts w:asciiTheme="minorHAnsi" w:hAnsiTheme="minorHAnsi" w:cstheme="minorHAnsi"/>
                  </w:rPr>
                </w:rPrChange>
              </w:rPr>
            </w:pPr>
            <w:del w:id="2676" w:author="Hudler, Rob@Energy" w:date="2018-10-22T15:23:00Z">
              <w:r w:rsidRPr="000B11DA" w:rsidDel="000B3B00">
                <w:rPr>
                  <w:rFonts w:cstheme="minorHAnsi"/>
                  <w:sz w:val="18"/>
                  <w:szCs w:val="18"/>
                  <w:rPrChange w:id="2677" w:author="Tam, Danny@Energy" w:date="2018-12-24T11:05:00Z">
                    <w:rPr>
                      <w:rFonts w:cstheme="minorHAnsi"/>
                    </w:rPr>
                  </w:rPrChange>
                </w:rPr>
                <w:delText>3/4 inch - For only one pipe size = 5 feet</w:delText>
              </w:r>
            </w:del>
          </w:p>
        </w:tc>
      </w:tr>
      <w:tr w:rsidR="001325D9" w:rsidRPr="000B11DA" w:rsidDel="000B3B00" w14:paraId="20A18C00" w14:textId="3600F7FE" w:rsidTr="003F4127">
        <w:trPr>
          <w:trHeight w:val="144"/>
          <w:tblHeader/>
          <w:del w:id="2678" w:author="Hudler, Rob@Energy" w:date="2018-10-22T15:23:00Z"/>
        </w:trPr>
        <w:tc>
          <w:tcPr>
            <w:tcW w:w="10885" w:type="dxa"/>
            <w:gridSpan w:val="2"/>
            <w:tcBorders>
              <w:top w:val="single" w:sz="4" w:space="0" w:color="000000"/>
              <w:left w:val="single" w:sz="4" w:space="0" w:color="000000"/>
              <w:bottom w:val="single" w:sz="4" w:space="0" w:color="auto"/>
              <w:right w:val="single" w:sz="4" w:space="0" w:color="000000"/>
            </w:tcBorders>
            <w:vAlign w:val="center"/>
          </w:tcPr>
          <w:p w14:paraId="10B8E7CE" w14:textId="0219E208" w:rsidR="001325D9" w:rsidRPr="00CC0A63"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79" w:author="Hudler, Rob@Energy" w:date="2018-10-22T15:23:00Z"/>
                <w:rFonts w:cstheme="minorHAnsi"/>
                <w:b/>
                <w:sz w:val="18"/>
                <w:szCs w:val="18"/>
              </w:rPr>
            </w:pPr>
            <w:del w:id="2680" w:author="Hudler, Rob@Energy" w:date="2018-10-22T15:23:00Z">
              <w:r w:rsidRPr="00CC0A63" w:rsidDel="000B3B00">
                <w:rPr>
                  <w:rFonts w:cstheme="minorHAnsi"/>
                  <w:b/>
                  <w:sz w:val="18"/>
                  <w:szCs w:val="18"/>
                </w:rPr>
                <w:delText xml:space="preserve">The responsible person’s signature on this compliance document affirms that all applicable requirements in this table have been met. </w:delText>
              </w:r>
            </w:del>
          </w:p>
        </w:tc>
      </w:tr>
    </w:tbl>
    <w:p w14:paraId="6D721EE5" w14:textId="3722FC10" w:rsidR="00627ADE" w:rsidRPr="000B11DA" w:rsidDel="000B3B00" w:rsidRDefault="00627ADE" w:rsidP="001325D9">
      <w:pPr>
        <w:spacing w:after="0"/>
        <w:rPr>
          <w:del w:id="2681" w:author="Hudler, Rob@Energy" w:date="2018-10-22T15:24:00Z"/>
          <w:rFonts w:cstheme="minorHAnsi"/>
          <w:sz w:val="18"/>
          <w:szCs w:val="18"/>
          <w:rPrChange w:id="2682" w:author="Tam, Danny@Energy" w:date="2018-12-24T11:05:00Z">
            <w:rPr>
              <w:del w:id="2683" w:author="Hudler, Rob@Energy" w:date="2018-10-22T15:24:00Z"/>
              <w:rFonts w:cstheme="minorHAnsi"/>
              <w:sz w:val="20"/>
              <w:szCs w:val="20"/>
            </w:rPr>
          </w:rPrChang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
        <w:gridCol w:w="157"/>
        <w:gridCol w:w="8650"/>
        <w:gridCol w:w="5042"/>
      </w:tblGrid>
      <w:tr w:rsidR="001325D9" w:rsidRPr="000B11DA" w:rsidDel="000B3B00" w14:paraId="22BE9135" w14:textId="04BB3561" w:rsidTr="003F4127">
        <w:trPr>
          <w:gridAfter w:val="1"/>
          <w:wAfter w:w="5042" w:type="dxa"/>
          <w:trHeight w:val="288"/>
          <w:tblHeader/>
          <w:del w:id="2684" w:author="Hudler, Rob@Energy" w:date="2018-10-22T15:23:00Z"/>
        </w:trPr>
        <w:tc>
          <w:tcPr>
            <w:tcW w:w="9351" w:type="dxa"/>
            <w:gridSpan w:val="3"/>
            <w:tcBorders>
              <w:top w:val="single" w:sz="4" w:space="0" w:color="auto"/>
              <w:left w:val="single" w:sz="4" w:space="0" w:color="auto"/>
              <w:bottom w:val="single" w:sz="4" w:space="0" w:color="auto"/>
              <w:right w:val="single" w:sz="4" w:space="0" w:color="auto"/>
            </w:tcBorders>
            <w:vAlign w:val="center"/>
          </w:tcPr>
          <w:p w14:paraId="2ABD1342" w14:textId="47D64E43" w:rsidR="001325D9" w:rsidRPr="000B11DA" w:rsidDel="000B3B00" w:rsidRDefault="00EE6B2F"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85" w:author="Hudler, Rob@Energy" w:date="2018-10-22T15:23:00Z"/>
                <w:rFonts w:cstheme="minorHAnsi"/>
                <w:sz w:val="18"/>
                <w:szCs w:val="18"/>
                <w:rPrChange w:id="2686" w:author="Tam, Danny@Energy" w:date="2018-12-24T11:05:00Z">
                  <w:rPr>
                    <w:del w:id="2687" w:author="Hudler, Rob@Energy" w:date="2018-10-22T15:23:00Z"/>
                    <w:rFonts w:cstheme="minorHAnsi"/>
                    <w:sz w:val="20"/>
                    <w:szCs w:val="20"/>
                  </w:rPr>
                </w:rPrChange>
              </w:rPr>
            </w:pPr>
            <w:del w:id="2688" w:author="Hudler, Rob@Energy" w:date="2018-10-11T13:46:00Z">
              <w:r w:rsidRPr="000B11DA" w:rsidDel="00627ADE">
                <w:rPr>
                  <w:rFonts w:cstheme="minorHAnsi"/>
                  <w:b/>
                  <w:sz w:val="18"/>
                  <w:szCs w:val="18"/>
                  <w:rPrChange w:id="2689" w:author="Tam, Danny@Energy" w:date="2018-12-24T11:05:00Z">
                    <w:rPr>
                      <w:rFonts w:cstheme="minorHAnsi"/>
                      <w:b/>
                      <w:sz w:val="20"/>
                      <w:szCs w:val="20"/>
                    </w:rPr>
                  </w:rPrChange>
                </w:rPr>
                <w:delText>I</w:delText>
              </w:r>
            </w:del>
            <w:del w:id="2690" w:author="Hudler, Rob@Energy" w:date="2018-10-22T15:23:00Z">
              <w:r w:rsidR="001325D9" w:rsidRPr="000B11DA" w:rsidDel="000B3B00">
                <w:rPr>
                  <w:rFonts w:cstheme="minorHAnsi"/>
                  <w:b/>
                  <w:sz w:val="18"/>
                  <w:szCs w:val="18"/>
                  <w:rPrChange w:id="2691" w:author="Tam, Danny@Energy" w:date="2018-12-24T11:05:00Z">
                    <w:rPr>
                      <w:rFonts w:cstheme="minorHAnsi"/>
                      <w:b/>
                      <w:sz w:val="20"/>
                      <w:szCs w:val="20"/>
                    </w:rPr>
                  </w:rPrChange>
                </w:rPr>
                <w:delText>. Recirculation Non-Demand Controls Requirements</w:delText>
              </w:r>
            </w:del>
          </w:p>
          <w:p w14:paraId="329895FB" w14:textId="615493E9" w:rsidR="001325D9" w:rsidRPr="000B11DA" w:rsidDel="000B3B00"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692" w:author="Hudler, Rob@Energy" w:date="2018-10-22T15:23:00Z"/>
                <w:rFonts w:cstheme="minorHAnsi"/>
                <w:b/>
                <w:sz w:val="18"/>
                <w:szCs w:val="18"/>
                <w:rPrChange w:id="2693" w:author="Tam, Danny@Energy" w:date="2018-12-24T11:05:00Z">
                  <w:rPr>
                    <w:del w:id="2694" w:author="Hudler, Rob@Energy" w:date="2018-10-22T15:23:00Z"/>
                    <w:rFonts w:cstheme="minorHAnsi"/>
                    <w:b/>
                    <w:sz w:val="20"/>
                    <w:szCs w:val="20"/>
                  </w:rPr>
                </w:rPrChange>
              </w:rPr>
            </w:pPr>
            <w:del w:id="2695" w:author="Hudler, Rob@Energy" w:date="2018-10-22T15:23:00Z">
              <w:r w:rsidRPr="000B11DA" w:rsidDel="000B3B00">
                <w:rPr>
                  <w:rFonts w:cstheme="minorHAnsi"/>
                  <w:sz w:val="18"/>
                  <w:szCs w:val="18"/>
                  <w:rPrChange w:id="2696"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0B3B00" w14:paraId="537C6144" w14:textId="025B4FCB" w:rsidTr="003F4127">
        <w:trPr>
          <w:gridAfter w:val="1"/>
          <w:wAfter w:w="5042" w:type="dxa"/>
          <w:trHeight w:hRule="exact" w:val="288"/>
          <w:tblHeader/>
          <w:del w:id="2697" w:author="Hudler, Rob@Energy" w:date="2018-10-22T15:23:00Z"/>
        </w:trPr>
        <w:tc>
          <w:tcPr>
            <w:tcW w:w="698" w:type="dxa"/>
            <w:gridSpan w:val="2"/>
            <w:vAlign w:val="center"/>
          </w:tcPr>
          <w:p w14:paraId="03D55BA0" w14:textId="1CFB74A6"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698" w:author="Hudler, Rob@Energy" w:date="2018-10-22T15:23:00Z"/>
                <w:rFonts w:cstheme="minorHAnsi"/>
                <w:sz w:val="18"/>
                <w:szCs w:val="18"/>
              </w:rPr>
            </w:pPr>
            <w:del w:id="2699" w:author="Hudler, Rob@Energy" w:date="2018-10-22T15:23:00Z">
              <w:r w:rsidRPr="00CC0A63" w:rsidDel="000B3B00">
                <w:rPr>
                  <w:rFonts w:cstheme="minorHAnsi"/>
                  <w:sz w:val="18"/>
                  <w:szCs w:val="18"/>
                </w:rPr>
                <w:delText>01</w:delText>
              </w:r>
            </w:del>
          </w:p>
        </w:tc>
        <w:tc>
          <w:tcPr>
            <w:tcW w:w="8653" w:type="dxa"/>
            <w:vAlign w:val="center"/>
          </w:tcPr>
          <w:p w14:paraId="2B28B389" w14:textId="75B6D6CC" w:rsidR="001325D9" w:rsidRPr="00667B4D"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00" w:author="Hudler, Rob@Energy" w:date="2018-10-22T15:23:00Z"/>
                <w:rFonts w:cstheme="minorHAnsi"/>
                <w:sz w:val="18"/>
                <w:szCs w:val="18"/>
              </w:rPr>
            </w:pPr>
            <w:del w:id="2701" w:author="Hudler, Rob@Energy" w:date="2018-10-22T15:23:00Z">
              <w:r w:rsidRPr="00667B4D" w:rsidDel="000B3B00">
                <w:rPr>
                  <w:rFonts w:cstheme="minorHAnsi"/>
                  <w:sz w:val="18"/>
                  <w:szCs w:val="18"/>
                </w:rPr>
                <w:delText>If more than one loop installed each loop shall have its own pump and controls.</w:delText>
              </w:r>
            </w:del>
          </w:p>
        </w:tc>
      </w:tr>
      <w:tr w:rsidR="001325D9" w:rsidRPr="000B11DA" w:rsidDel="000B3B00" w14:paraId="6EB272C6" w14:textId="513D48C0" w:rsidTr="003F4127">
        <w:trPr>
          <w:gridAfter w:val="1"/>
          <w:wAfter w:w="5042" w:type="dxa"/>
          <w:trHeight w:val="288"/>
          <w:tblHeader/>
          <w:del w:id="2702" w:author="Hudler, Rob@Energy" w:date="2018-10-22T15:23:00Z"/>
        </w:trPr>
        <w:tc>
          <w:tcPr>
            <w:tcW w:w="698" w:type="dxa"/>
            <w:gridSpan w:val="2"/>
            <w:vAlign w:val="center"/>
          </w:tcPr>
          <w:p w14:paraId="65AC4704" w14:textId="0410BFA5"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03" w:author="Hudler, Rob@Energy" w:date="2018-10-22T15:23:00Z"/>
                <w:rFonts w:cstheme="minorHAnsi"/>
                <w:sz w:val="18"/>
                <w:szCs w:val="18"/>
              </w:rPr>
            </w:pPr>
            <w:del w:id="2704" w:author="Hudler, Rob@Energy" w:date="2018-10-22T15:23:00Z">
              <w:r w:rsidRPr="00CC0A63" w:rsidDel="000B3B00">
                <w:rPr>
                  <w:rFonts w:cstheme="minorHAnsi"/>
                  <w:sz w:val="18"/>
                  <w:szCs w:val="18"/>
                </w:rPr>
                <w:delText>02</w:delText>
              </w:r>
            </w:del>
          </w:p>
        </w:tc>
        <w:tc>
          <w:tcPr>
            <w:tcW w:w="8653" w:type="dxa"/>
            <w:vAlign w:val="center"/>
          </w:tcPr>
          <w:p w14:paraId="1D2D5213" w14:textId="138E32BD" w:rsidR="001325D9" w:rsidRPr="00667B4D"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05" w:author="Hudler, Rob@Energy" w:date="2018-10-22T15:23:00Z"/>
                <w:rFonts w:cstheme="minorHAnsi"/>
                <w:sz w:val="18"/>
                <w:szCs w:val="18"/>
              </w:rPr>
            </w:pPr>
            <w:del w:id="2706" w:author="Hudler, Rob@Energy" w:date="2018-10-22T15:23:00Z">
              <w:r w:rsidRPr="00667B4D" w:rsidDel="000B3B00">
                <w:rPr>
                  <w:rFonts w:cstheme="minorHAnsi"/>
                  <w:sz w:val="18"/>
                  <w:szCs w:val="18"/>
                </w:rPr>
                <w:delText>The active control shall be either: timer, temperature, or time and temperature. Timers shall be set to less than 24 hours. The temperature sensor shall be connected to the piping and to the controls for the pump.</w:delText>
              </w:r>
            </w:del>
          </w:p>
        </w:tc>
      </w:tr>
      <w:tr w:rsidR="001325D9" w:rsidRPr="000B11DA" w:rsidDel="000B3B00" w14:paraId="033DC0AD" w14:textId="65E11079" w:rsidTr="003F4127">
        <w:trPr>
          <w:gridAfter w:val="1"/>
          <w:wAfter w:w="5042" w:type="dxa"/>
          <w:trHeight w:hRule="exact" w:val="274"/>
          <w:tblHeader/>
          <w:del w:id="2707" w:author="Hudler, Rob@Energy" w:date="2018-10-22T15:23:00Z"/>
        </w:trPr>
        <w:tc>
          <w:tcPr>
            <w:tcW w:w="9351" w:type="dxa"/>
            <w:gridSpan w:val="3"/>
            <w:tcBorders>
              <w:top w:val="single" w:sz="4" w:space="0" w:color="auto"/>
              <w:left w:val="single" w:sz="4" w:space="0" w:color="auto"/>
              <w:bottom w:val="single" w:sz="4" w:space="0" w:color="auto"/>
              <w:right w:val="single" w:sz="4" w:space="0" w:color="auto"/>
            </w:tcBorders>
            <w:vAlign w:val="center"/>
          </w:tcPr>
          <w:p w14:paraId="4EEA07E5" w14:textId="371CC5E7" w:rsidR="001325D9" w:rsidRPr="00CC0A63" w:rsidDel="000B3B00"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08" w:author="Hudler, Rob@Energy" w:date="2018-10-22T15:23:00Z"/>
                <w:rFonts w:cstheme="minorHAnsi"/>
                <w:b/>
                <w:sz w:val="18"/>
                <w:szCs w:val="18"/>
              </w:rPr>
            </w:pPr>
            <w:del w:id="2709" w:author="Hudler, Rob@Energy" w:date="2018-10-22T15:23:00Z">
              <w:r w:rsidRPr="00CC0A63" w:rsidDel="000B3B00">
                <w:rPr>
                  <w:rFonts w:cstheme="minorHAnsi"/>
                  <w:b/>
                  <w:sz w:val="18"/>
                  <w:szCs w:val="18"/>
                </w:rPr>
                <w:delText xml:space="preserve">The responsible person’s signature on this compliance document affirms that all applicable requirements in this table have been met.  </w:delText>
              </w:r>
            </w:del>
          </w:p>
        </w:tc>
      </w:tr>
      <w:tr w:rsidR="000B3B00" w:rsidRPr="000B11DA" w14:paraId="1EE807D7" w14:textId="77777777" w:rsidTr="003F4127">
        <w:trPr>
          <w:trHeight w:val="288"/>
          <w:tblHeader/>
          <w:ins w:id="2710" w:author="Hudler, Rob@Energy" w:date="2018-10-22T15:24:00Z"/>
        </w:trPr>
        <w:tc>
          <w:tcPr>
            <w:tcW w:w="14395" w:type="dxa"/>
            <w:gridSpan w:val="4"/>
            <w:tcBorders>
              <w:top w:val="single" w:sz="4" w:space="0" w:color="000000"/>
              <w:left w:val="single" w:sz="4" w:space="0" w:color="000000"/>
              <w:bottom w:val="single" w:sz="4" w:space="0" w:color="000000"/>
              <w:right w:val="single" w:sz="4" w:space="0" w:color="000000"/>
            </w:tcBorders>
            <w:vAlign w:val="center"/>
            <w:hideMark/>
          </w:tcPr>
          <w:p w14:paraId="5EB5387E" w14:textId="04503974" w:rsidR="000B3B00" w:rsidRPr="000B11DA" w:rsidRDefault="00866555">
            <w:pPr>
              <w:keepNext/>
              <w:spacing w:after="0" w:line="240" w:lineRule="auto"/>
              <w:rPr>
                <w:ins w:id="2711" w:author="Hudler, Rob@Energy" w:date="2018-10-22T15:24:00Z"/>
                <w:rFonts w:cstheme="minorHAnsi"/>
                <w:b/>
                <w:sz w:val="18"/>
                <w:szCs w:val="18"/>
                <w:rPrChange w:id="2712" w:author="Tam, Danny@Energy" w:date="2018-12-24T11:05:00Z">
                  <w:rPr>
                    <w:ins w:id="2713" w:author="Hudler, Rob@Energy" w:date="2018-10-22T15:24:00Z"/>
                    <w:rFonts w:cstheme="minorHAnsi"/>
                    <w:b/>
                    <w:sz w:val="20"/>
                    <w:szCs w:val="20"/>
                  </w:rPr>
                </w:rPrChange>
              </w:rPr>
            </w:pPr>
            <w:ins w:id="2714" w:author="Hudler, Rob@Energy" w:date="2018-11-05T14:08:00Z">
              <w:r w:rsidRPr="000B11DA">
                <w:rPr>
                  <w:rFonts w:cstheme="minorHAnsi"/>
                  <w:b/>
                  <w:sz w:val="18"/>
                  <w:szCs w:val="18"/>
                  <w:rPrChange w:id="2715" w:author="Tam, Danny@Energy" w:date="2018-12-24T11:05:00Z">
                    <w:rPr>
                      <w:rFonts w:cstheme="minorHAnsi"/>
                      <w:b/>
                      <w:sz w:val="20"/>
                      <w:szCs w:val="20"/>
                    </w:rPr>
                  </w:rPrChange>
                </w:rPr>
                <w:t>H</w:t>
              </w:r>
            </w:ins>
            <w:ins w:id="2716" w:author="Hudler, Rob@Energy" w:date="2018-10-22T15:24:00Z">
              <w:r w:rsidR="000B3B00" w:rsidRPr="000B11DA">
                <w:rPr>
                  <w:rFonts w:cstheme="minorHAnsi"/>
                  <w:b/>
                  <w:sz w:val="18"/>
                  <w:szCs w:val="18"/>
                  <w:rPrChange w:id="2717" w:author="Tam, Danny@Energy" w:date="2018-12-24T11:05:00Z">
                    <w:rPr>
                      <w:rFonts w:cstheme="minorHAnsi"/>
                      <w:b/>
                      <w:sz w:val="20"/>
                      <w:szCs w:val="20"/>
                    </w:rPr>
                  </w:rPrChange>
                </w:rPr>
                <w:t>. Multiple Dwelling Units – Recirculation Continuous Monitoring Systems Requirements</w:t>
              </w:r>
            </w:ins>
            <w:ins w:id="2718" w:author="Hudler, Rob@Energy" w:date="2018-10-25T12:02:00Z">
              <w:r w:rsidR="0012224F" w:rsidRPr="000B11DA">
                <w:rPr>
                  <w:rFonts w:cstheme="minorHAnsi"/>
                  <w:b/>
                  <w:sz w:val="18"/>
                  <w:szCs w:val="18"/>
                  <w:rPrChange w:id="2719" w:author="Tam, Danny@Energy" w:date="2018-12-24T11:05:00Z">
                    <w:rPr>
                      <w:rFonts w:cstheme="minorHAnsi"/>
                      <w:b/>
                      <w:sz w:val="20"/>
                      <w:szCs w:val="20"/>
                    </w:rPr>
                  </w:rPrChange>
                </w:rPr>
                <w:t xml:space="preserve"> </w:t>
              </w:r>
              <w:r w:rsidR="0012224F" w:rsidRPr="000B11DA">
                <w:rPr>
                  <w:rFonts w:cstheme="minorHAnsi"/>
                  <w:sz w:val="18"/>
                  <w:szCs w:val="18"/>
                  <w:rPrChange w:id="2720" w:author="Tam, Danny@Energy" w:date="2018-12-24T11:05:00Z">
                    <w:rPr>
                      <w:rFonts w:cstheme="minorHAnsi"/>
                      <w:sz w:val="20"/>
                      <w:szCs w:val="20"/>
                    </w:rPr>
                  </w:rPrChange>
                </w:rPr>
                <w:t>(RA4.4.12)</w:t>
              </w:r>
            </w:ins>
          </w:p>
          <w:p w14:paraId="694533FB" w14:textId="77777777" w:rsidR="000B3B00" w:rsidRPr="000B11DA"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21" w:author="Hudler, Rob@Energy" w:date="2018-10-22T15:24:00Z"/>
                <w:rFonts w:cstheme="minorHAnsi"/>
                <w:b/>
                <w:sz w:val="18"/>
                <w:szCs w:val="18"/>
                <w:rPrChange w:id="2722" w:author="Tam, Danny@Energy" w:date="2018-12-24T11:05:00Z">
                  <w:rPr>
                    <w:ins w:id="2723" w:author="Hudler, Rob@Energy" w:date="2018-10-22T15:24:00Z"/>
                    <w:rFonts w:cstheme="minorHAnsi"/>
                    <w:b/>
                    <w:sz w:val="20"/>
                    <w:szCs w:val="20"/>
                  </w:rPr>
                </w:rPrChange>
              </w:rPr>
            </w:pPr>
            <w:ins w:id="2724" w:author="Hudler, Rob@Energy" w:date="2018-10-22T15:24:00Z">
              <w:r w:rsidRPr="000B11DA">
                <w:rPr>
                  <w:rFonts w:cstheme="minorHAnsi"/>
                  <w:sz w:val="18"/>
                  <w:szCs w:val="18"/>
                  <w:rPrChange w:id="2725" w:author="Tam, Danny@Energy" w:date="2018-12-24T11:05:00Z">
                    <w:rPr>
                      <w:rFonts w:cstheme="minorHAnsi"/>
                      <w:sz w:val="20"/>
                      <w:szCs w:val="20"/>
                    </w:rPr>
                  </w:rPrChange>
                </w:rPr>
                <w:t>Systems that utilize this distribution type shall comply with these requirements.</w:t>
              </w:r>
            </w:ins>
          </w:p>
        </w:tc>
      </w:tr>
      <w:tr w:rsidR="000B3B00" w:rsidRPr="000B11DA" w14:paraId="0628EC49" w14:textId="77777777" w:rsidTr="003F4127">
        <w:trPr>
          <w:trHeight w:val="288"/>
          <w:tblHeader/>
          <w:ins w:id="2726" w:author="Hudler, Rob@Energy" w:date="2018-10-22T15:24:00Z"/>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46818CE9" w14:textId="77777777" w:rsidR="000B3B00" w:rsidRPr="000B11DA"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27" w:author="Hudler, Rob@Energy" w:date="2018-10-22T15:24:00Z"/>
                <w:rFonts w:cstheme="minorHAnsi"/>
                <w:sz w:val="18"/>
                <w:szCs w:val="18"/>
                <w:rPrChange w:id="2728" w:author="Tam, Danny@Energy" w:date="2018-12-24T11:05:00Z">
                  <w:rPr>
                    <w:ins w:id="2729" w:author="Hudler, Rob@Energy" w:date="2018-10-22T15:24:00Z"/>
                    <w:rFonts w:cstheme="minorHAnsi"/>
                    <w:sz w:val="20"/>
                    <w:szCs w:val="20"/>
                  </w:rPr>
                </w:rPrChange>
              </w:rPr>
            </w:pPr>
            <w:ins w:id="2730" w:author="Hudler, Rob@Energy" w:date="2018-10-22T15:24:00Z">
              <w:r w:rsidRPr="000B11DA">
                <w:rPr>
                  <w:rFonts w:cstheme="minorHAnsi"/>
                  <w:sz w:val="18"/>
                  <w:szCs w:val="18"/>
                  <w:rPrChange w:id="2731" w:author="Tam, Danny@Energy" w:date="2018-12-24T11:05:00Z">
                    <w:rPr>
                      <w:rFonts w:cstheme="minorHAnsi"/>
                      <w:sz w:val="20"/>
                      <w:szCs w:val="20"/>
                    </w:rPr>
                  </w:rPrChange>
                </w:rPr>
                <w:t>01</w:t>
              </w:r>
            </w:ins>
          </w:p>
        </w:tc>
        <w:tc>
          <w:tcPr>
            <w:tcW w:w="13854" w:type="dxa"/>
            <w:gridSpan w:val="3"/>
            <w:tcBorders>
              <w:top w:val="single" w:sz="4" w:space="0" w:color="000000"/>
              <w:left w:val="single" w:sz="4" w:space="0" w:color="000000"/>
              <w:bottom w:val="single" w:sz="4" w:space="0" w:color="000000"/>
              <w:right w:val="single" w:sz="4" w:space="0" w:color="000000"/>
            </w:tcBorders>
            <w:vAlign w:val="center"/>
            <w:hideMark/>
          </w:tcPr>
          <w:p w14:paraId="73079D42" w14:textId="3BCECA29" w:rsidR="000B3B00" w:rsidRPr="000B11DA"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32" w:author="Hudler, Rob@Energy" w:date="2018-10-22T15:24:00Z"/>
                <w:rFonts w:cstheme="minorHAnsi"/>
                <w:sz w:val="18"/>
                <w:szCs w:val="18"/>
                <w:rPrChange w:id="2733" w:author="Tam, Danny@Energy" w:date="2018-12-24T11:05:00Z">
                  <w:rPr>
                    <w:ins w:id="2734" w:author="Hudler, Rob@Energy" w:date="2018-10-22T15:24:00Z"/>
                    <w:rFonts w:cstheme="minorHAnsi"/>
                    <w:sz w:val="20"/>
                    <w:szCs w:val="20"/>
                  </w:rPr>
                </w:rPrChange>
              </w:rPr>
            </w:pPr>
            <w:ins w:id="2735" w:author="Hudler, Rob@Energy" w:date="2018-10-22T15:24:00Z">
              <w:r w:rsidRPr="000B11DA">
                <w:rPr>
                  <w:rFonts w:cstheme="minorHAnsi"/>
                  <w:sz w:val="18"/>
                  <w:szCs w:val="18"/>
                  <w:rPrChange w:id="2736" w:author="Tam, Danny@Energy" w:date="2018-12-24T11:05:00Z">
                    <w:rPr>
                      <w:rFonts w:cstheme="minorHAnsi"/>
                      <w:sz w:val="20"/>
                      <w:szCs w:val="20"/>
                    </w:rPr>
                  </w:rPrChange>
                </w:rPr>
                <w:t>The water heating system must have a means of communicating with the remote</w:t>
              </w:r>
              <w:r w:rsidR="0012224F" w:rsidRPr="000B11DA">
                <w:rPr>
                  <w:rFonts w:cstheme="minorHAnsi"/>
                  <w:sz w:val="18"/>
                  <w:szCs w:val="18"/>
                  <w:rPrChange w:id="2737" w:author="Tam, Danny@Energy" w:date="2018-12-24T11:05:00Z">
                    <w:rPr>
                      <w:rFonts w:cstheme="minorHAnsi"/>
                      <w:sz w:val="20"/>
                      <w:szCs w:val="20"/>
                    </w:rPr>
                  </w:rPrChange>
                </w:rPr>
                <w:t xml:space="preserve"> monitoring facility.</w:t>
              </w:r>
            </w:ins>
          </w:p>
        </w:tc>
      </w:tr>
      <w:tr w:rsidR="000B3B00" w:rsidRPr="000B11DA" w14:paraId="59E2751B" w14:textId="77777777" w:rsidTr="003F4127">
        <w:trPr>
          <w:trHeight w:val="288"/>
          <w:tblHeader/>
          <w:ins w:id="2738" w:author="Hudler, Rob@Energy" w:date="2018-10-22T15:24:00Z"/>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6AFD5102" w14:textId="77777777" w:rsidR="000B3B00" w:rsidRPr="000B11DA"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39" w:author="Hudler, Rob@Energy" w:date="2018-10-22T15:24:00Z"/>
                <w:rFonts w:cstheme="minorHAnsi"/>
                <w:sz w:val="18"/>
                <w:szCs w:val="18"/>
                <w:rPrChange w:id="2740" w:author="Tam, Danny@Energy" w:date="2018-12-24T11:05:00Z">
                  <w:rPr>
                    <w:ins w:id="2741" w:author="Hudler, Rob@Energy" w:date="2018-10-22T15:24:00Z"/>
                    <w:rFonts w:cstheme="minorHAnsi"/>
                    <w:sz w:val="20"/>
                    <w:szCs w:val="20"/>
                  </w:rPr>
                </w:rPrChange>
              </w:rPr>
            </w:pPr>
            <w:ins w:id="2742" w:author="Hudler, Rob@Energy" w:date="2018-10-22T15:24:00Z">
              <w:r w:rsidRPr="000B11DA">
                <w:rPr>
                  <w:rFonts w:cstheme="minorHAnsi"/>
                  <w:sz w:val="18"/>
                  <w:szCs w:val="18"/>
                  <w:rPrChange w:id="2743" w:author="Tam, Danny@Energy" w:date="2018-12-24T11:05:00Z">
                    <w:rPr>
                      <w:rFonts w:cstheme="minorHAnsi"/>
                      <w:sz w:val="20"/>
                      <w:szCs w:val="20"/>
                    </w:rPr>
                  </w:rPrChange>
                </w:rPr>
                <w:t>02</w:t>
              </w:r>
            </w:ins>
          </w:p>
        </w:tc>
        <w:tc>
          <w:tcPr>
            <w:tcW w:w="13854" w:type="dxa"/>
            <w:gridSpan w:val="3"/>
            <w:tcBorders>
              <w:top w:val="single" w:sz="4" w:space="0" w:color="000000"/>
              <w:left w:val="single" w:sz="4" w:space="0" w:color="000000"/>
              <w:bottom w:val="single" w:sz="4" w:space="0" w:color="000000"/>
              <w:right w:val="single" w:sz="4" w:space="0" w:color="000000"/>
            </w:tcBorders>
            <w:vAlign w:val="center"/>
            <w:hideMark/>
          </w:tcPr>
          <w:p w14:paraId="1319A52D" w14:textId="7B005690" w:rsidR="000B3B00" w:rsidRPr="000B11DA"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44" w:author="Hudler, Rob@Energy" w:date="2018-10-22T15:24:00Z"/>
                <w:rFonts w:cstheme="minorHAnsi"/>
                <w:sz w:val="18"/>
                <w:szCs w:val="18"/>
                <w:rPrChange w:id="2745" w:author="Tam, Danny@Energy" w:date="2018-12-24T11:05:00Z">
                  <w:rPr>
                    <w:ins w:id="2746" w:author="Hudler, Rob@Energy" w:date="2018-10-22T15:24:00Z"/>
                    <w:rFonts w:cstheme="minorHAnsi"/>
                    <w:sz w:val="20"/>
                    <w:szCs w:val="20"/>
                  </w:rPr>
                </w:rPrChange>
              </w:rPr>
            </w:pPr>
            <w:ins w:id="2747" w:author="Hudler, Rob@Energy" w:date="2018-10-22T15:24:00Z">
              <w:r w:rsidRPr="000B11DA">
                <w:rPr>
                  <w:rFonts w:cstheme="minorHAnsi"/>
                  <w:sz w:val="18"/>
                  <w:szCs w:val="18"/>
                  <w:rPrChange w:id="2748" w:author="Tam, Danny@Energy" w:date="2018-12-24T11:05:00Z">
                    <w:rPr>
                      <w:rFonts w:cstheme="minorHAnsi"/>
                      <w:sz w:val="20"/>
                      <w:szCs w:val="20"/>
                    </w:rPr>
                  </w:rPrChange>
                </w:rPr>
                <w:t>The monitoring system must record no less frequently than hourly measurement of key system operation parameters; including hot water supply and return temperatures, and status</w:t>
              </w:r>
              <w:r w:rsidR="0012224F" w:rsidRPr="000B11DA">
                <w:rPr>
                  <w:rFonts w:cstheme="minorHAnsi"/>
                  <w:sz w:val="18"/>
                  <w:szCs w:val="18"/>
                  <w:rPrChange w:id="2749" w:author="Tam, Danny@Energy" w:date="2018-12-24T11:05:00Z">
                    <w:rPr>
                      <w:rFonts w:cstheme="minorHAnsi"/>
                      <w:sz w:val="20"/>
                      <w:szCs w:val="20"/>
                    </w:rPr>
                  </w:rPrChange>
                </w:rPr>
                <w:t xml:space="preserve"> of gas valve relays.</w:t>
              </w:r>
            </w:ins>
          </w:p>
        </w:tc>
      </w:tr>
      <w:tr w:rsidR="000B3B00" w:rsidRPr="000B11DA" w14:paraId="71737332" w14:textId="77777777" w:rsidTr="003F4127">
        <w:trPr>
          <w:trHeight w:val="288"/>
          <w:tblHeader/>
          <w:ins w:id="2750" w:author="Hudler, Rob@Energy" w:date="2018-10-22T15:24:00Z"/>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5FB36AC4" w14:textId="77777777" w:rsidR="000B3B00" w:rsidRPr="000B11DA"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51" w:author="Hudler, Rob@Energy" w:date="2018-10-22T15:24:00Z"/>
                <w:rFonts w:cstheme="minorHAnsi"/>
                <w:sz w:val="18"/>
                <w:szCs w:val="18"/>
                <w:rPrChange w:id="2752" w:author="Tam, Danny@Energy" w:date="2018-12-24T11:05:00Z">
                  <w:rPr>
                    <w:ins w:id="2753" w:author="Hudler, Rob@Energy" w:date="2018-10-22T15:24:00Z"/>
                    <w:rFonts w:cstheme="minorHAnsi"/>
                    <w:sz w:val="20"/>
                    <w:szCs w:val="20"/>
                  </w:rPr>
                </w:rPrChange>
              </w:rPr>
            </w:pPr>
            <w:ins w:id="2754" w:author="Hudler, Rob@Energy" w:date="2018-10-22T15:24:00Z">
              <w:r w:rsidRPr="000B11DA">
                <w:rPr>
                  <w:rFonts w:cstheme="minorHAnsi"/>
                  <w:sz w:val="18"/>
                  <w:szCs w:val="18"/>
                  <w:rPrChange w:id="2755" w:author="Tam, Danny@Energy" w:date="2018-12-24T11:05:00Z">
                    <w:rPr>
                      <w:rFonts w:cstheme="minorHAnsi"/>
                      <w:sz w:val="20"/>
                      <w:szCs w:val="20"/>
                    </w:rPr>
                  </w:rPrChange>
                </w:rPr>
                <w:t>03</w:t>
              </w:r>
            </w:ins>
          </w:p>
        </w:tc>
        <w:tc>
          <w:tcPr>
            <w:tcW w:w="13854" w:type="dxa"/>
            <w:gridSpan w:val="3"/>
            <w:tcBorders>
              <w:top w:val="single" w:sz="4" w:space="0" w:color="000000"/>
              <w:left w:val="single" w:sz="4" w:space="0" w:color="000000"/>
              <w:bottom w:val="single" w:sz="4" w:space="0" w:color="000000"/>
              <w:right w:val="single" w:sz="4" w:space="0" w:color="000000"/>
            </w:tcBorders>
            <w:vAlign w:val="center"/>
            <w:hideMark/>
          </w:tcPr>
          <w:p w14:paraId="0113D8DE" w14:textId="7164C59D" w:rsidR="000B3B00" w:rsidRPr="000B11DA"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56" w:author="Hudler, Rob@Energy" w:date="2018-10-22T15:24:00Z"/>
                <w:rFonts w:cstheme="minorHAnsi"/>
                <w:sz w:val="18"/>
                <w:szCs w:val="18"/>
                <w:rPrChange w:id="2757" w:author="Tam, Danny@Energy" w:date="2018-12-24T11:05:00Z">
                  <w:rPr>
                    <w:ins w:id="2758" w:author="Hudler, Rob@Energy" w:date="2018-10-22T15:24:00Z"/>
                    <w:rFonts w:cstheme="minorHAnsi"/>
                    <w:sz w:val="20"/>
                    <w:szCs w:val="20"/>
                  </w:rPr>
                </w:rPrChange>
              </w:rPr>
            </w:pPr>
            <w:ins w:id="2759" w:author="Hudler, Rob@Energy" w:date="2018-10-22T15:24:00Z">
              <w:r w:rsidRPr="000B11DA">
                <w:rPr>
                  <w:rFonts w:cstheme="minorHAnsi"/>
                  <w:sz w:val="18"/>
                  <w:szCs w:val="18"/>
                  <w:rPrChange w:id="2760" w:author="Tam, Danny@Energy" w:date="2018-12-24T11:05:00Z">
                    <w:rPr>
                      <w:rFonts w:cstheme="minorHAnsi"/>
                      <w:sz w:val="20"/>
                      <w:szCs w:val="20"/>
                    </w:rPr>
                  </w:rPrChange>
                </w:rPr>
                <w:t>A current contract must be available that demonstrates the syst</w:t>
              </w:r>
              <w:r w:rsidR="0012224F" w:rsidRPr="000B11DA">
                <w:rPr>
                  <w:rFonts w:cstheme="minorHAnsi"/>
                  <w:sz w:val="18"/>
                  <w:szCs w:val="18"/>
                  <w:rPrChange w:id="2761" w:author="Tam, Danny@Energy" w:date="2018-12-24T11:05:00Z">
                    <w:rPr>
                      <w:rFonts w:cstheme="minorHAnsi"/>
                      <w:sz w:val="20"/>
                      <w:szCs w:val="20"/>
                    </w:rPr>
                  </w:rPrChange>
                </w:rPr>
                <w:t>em will be monitored.</w:t>
              </w:r>
            </w:ins>
          </w:p>
        </w:tc>
      </w:tr>
      <w:tr w:rsidR="000B3B00" w:rsidRPr="000B11DA" w14:paraId="14663722" w14:textId="77777777" w:rsidTr="003F4127">
        <w:trPr>
          <w:trHeight w:val="262"/>
          <w:ins w:id="2762" w:author="Hudler, Rob@Energy" w:date="2018-10-22T15:24:00Z"/>
        </w:trPr>
        <w:tc>
          <w:tcPr>
            <w:tcW w:w="14395" w:type="dxa"/>
            <w:gridSpan w:val="4"/>
            <w:tcBorders>
              <w:top w:val="single" w:sz="4" w:space="0" w:color="000000"/>
              <w:left w:val="single" w:sz="4" w:space="0" w:color="000000"/>
              <w:bottom w:val="single" w:sz="4" w:space="0" w:color="000000"/>
              <w:right w:val="single" w:sz="4" w:space="0" w:color="000000"/>
            </w:tcBorders>
            <w:vAlign w:val="center"/>
            <w:hideMark/>
          </w:tcPr>
          <w:p w14:paraId="751727FE" w14:textId="77777777" w:rsidR="000B3B00" w:rsidRPr="000B11DA" w:rsidRDefault="000B3B00">
            <w:pPr>
              <w:spacing w:after="0" w:line="240" w:lineRule="auto"/>
              <w:rPr>
                <w:ins w:id="2763" w:author="Hudler, Rob@Energy" w:date="2018-10-22T15:24:00Z"/>
                <w:rFonts w:cstheme="minorHAnsi"/>
                <w:b/>
                <w:sz w:val="18"/>
                <w:szCs w:val="18"/>
                <w:rPrChange w:id="2764" w:author="Tam, Danny@Energy" w:date="2018-12-24T11:05:00Z">
                  <w:rPr>
                    <w:ins w:id="2765" w:author="Hudler, Rob@Energy" w:date="2018-10-22T15:24:00Z"/>
                    <w:rFonts w:cstheme="minorHAnsi"/>
                    <w:b/>
                    <w:sz w:val="20"/>
                    <w:szCs w:val="20"/>
                  </w:rPr>
                </w:rPrChange>
              </w:rPr>
            </w:pPr>
            <w:ins w:id="2766" w:author="Hudler, Rob@Energy" w:date="2018-10-22T15:24:00Z">
              <w:r w:rsidRPr="000B11DA">
                <w:rPr>
                  <w:rFonts w:cstheme="minorHAnsi"/>
                  <w:b/>
                  <w:sz w:val="18"/>
                  <w:szCs w:val="18"/>
                  <w:rPrChange w:id="2767" w:author="Tam, Danny@Energy" w:date="2018-12-24T11:05:00Z">
                    <w:rPr>
                      <w:rFonts w:cstheme="minorHAnsi"/>
                      <w:b/>
                      <w:sz w:val="20"/>
                      <w:szCs w:val="20"/>
                    </w:rPr>
                  </w:rPrChange>
                </w:rPr>
                <w:t xml:space="preserve">The responsible person’s signature on this compliance document affirms that all applicable requirements in this table have been met.  </w:t>
              </w:r>
            </w:ins>
          </w:p>
        </w:tc>
      </w:tr>
    </w:tbl>
    <w:p w14:paraId="1FCFF082" w14:textId="6D9495CD" w:rsidR="00627ADE" w:rsidRPr="003F4127" w:rsidRDefault="00627ADE" w:rsidP="001325D9">
      <w:pPr>
        <w:spacing w:after="0"/>
        <w:rPr>
          <w:ins w:id="2768" w:author="Hudler, Rob@Energy" w:date="2018-10-22T15:25:00Z"/>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769" w:author="Hudler, Rob@Energy" w:date="2018-12-27T12:56:00Z">
          <w:tblPr>
            <w:tblpPr w:leftFromText="180" w:rightFromText="180" w:vertAnchor="text" w:tblpY="1"/>
            <w:tblOverlap w:val="never"/>
            <w:tblW w:w="46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540"/>
        <w:gridCol w:w="13850"/>
        <w:tblGridChange w:id="2770">
          <w:tblGrid>
            <w:gridCol w:w="540"/>
            <w:gridCol w:w="12866"/>
          </w:tblGrid>
        </w:tblGridChange>
      </w:tblGrid>
      <w:tr w:rsidR="000B3B00" w:rsidRPr="000B11DA" w14:paraId="2F9A270F" w14:textId="77777777" w:rsidTr="000F0D46">
        <w:trPr>
          <w:trHeight w:val="288"/>
          <w:tblHeader/>
          <w:ins w:id="2771" w:author="Hudler, Rob@Energy" w:date="2018-10-22T15:25:00Z"/>
          <w:trPrChange w:id="2772" w:author="Hudler, Rob@Energy" w:date="2018-12-27T12:56:00Z">
            <w:trPr>
              <w:trHeight w:val="288"/>
              <w:tblHeader/>
            </w:trPr>
          </w:trPrChange>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Change w:id="2773" w:author="Hudler, Rob@Energy" w:date="2018-12-27T12:56:00Z">
              <w:tcPr>
                <w:tcW w:w="13405" w:type="dxa"/>
                <w:gridSpan w:val="2"/>
                <w:tcBorders>
                  <w:top w:val="single" w:sz="4" w:space="0" w:color="000000"/>
                  <w:left w:val="single" w:sz="4" w:space="0" w:color="000000"/>
                  <w:bottom w:val="single" w:sz="4" w:space="0" w:color="000000"/>
                  <w:right w:val="single" w:sz="4" w:space="0" w:color="000000"/>
                </w:tcBorders>
                <w:vAlign w:val="center"/>
                <w:hideMark/>
              </w:tcPr>
            </w:tcPrChange>
          </w:tcPr>
          <w:p w14:paraId="4440F786" w14:textId="0B5C77F4" w:rsidR="000B3B00" w:rsidRPr="000B11DA" w:rsidRDefault="00866555" w:rsidP="00635DBF">
            <w:pPr>
              <w:keepNext/>
              <w:spacing w:after="0" w:line="240" w:lineRule="auto"/>
              <w:rPr>
                <w:ins w:id="2774" w:author="Hudler, Rob@Energy" w:date="2018-10-22T15:25:00Z"/>
                <w:rFonts w:cstheme="minorHAnsi"/>
                <w:sz w:val="18"/>
                <w:szCs w:val="18"/>
                <w:rPrChange w:id="2775" w:author="Tam, Danny@Energy" w:date="2018-12-24T11:05:00Z">
                  <w:rPr>
                    <w:ins w:id="2776" w:author="Hudler, Rob@Energy" w:date="2018-10-22T15:25:00Z"/>
                    <w:rFonts w:cstheme="minorHAnsi"/>
                    <w:sz w:val="20"/>
                    <w:szCs w:val="20"/>
                  </w:rPr>
                </w:rPrChange>
              </w:rPr>
            </w:pPr>
            <w:ins w:id="2777" w:author="Hudler, Rob@Energy" w:date="2018-11-05T14:08:00Z">
              <w:r w:rsidRPr="000B11DA">
                <w:rPr>
                  <w:rFonts w:cstheme="minorHAnsi"/>
                  <w:b/>
                  <w:sz w:val="18"/>
                  <w:szCs w:val="18"/>
                  <w:rPrChange w:id="2778" w:author="Tam, Danny@Energy" w:date="2018-12-24T11:05:00Z">
                    <w:rPr>
                      <w:rFonts w:cstheme="minorHAnsi"/>
                      <w:b/>
                      <w:sz w:val="20"/>
                      <w:szCs w:val="20"/>
                    </w:rPr>
                  </w:rPrChange>
                </w:rPr>
                <w:t>I</w:t>
              </w:r>
            </w:ins>
            <w:ins w:id="2779" w:author="Hudler, Rob@Energy" w:date="2018-10-22T15:25:00Z">
              <w:r w:rsidR="000B3B00" w:rsidRPr="000B11DA">
                <w:rPr>
                  <w:rFonts w:cstheme="minorHAnsi"/>
                  <w:b/>
                  <w:sz w:val="18"/>
                  <w:szCs w:val="18"/>
                  <w:rPrChange w:id="2780" w:author="Tam, Danny@Energy" w:date="2018-12-24T11:05:00Z">
                    <w:rPr>
                      <w:rFonts w:cstheme="minorHAnsi"/>
                      <w:b/>
                      <w:sz w:val="20"/>
                      <w:szCs w:val="20"/>
                    </w:rPr>
                  </w:rPrChange>
                </w:rPr>
                <w:t>. Multiple Dwelling Units – Demand Recirculation</w:t>
              </w:r>
              <w:r w:rsidR="000B3B00" w:rsidRPr="000B11DA">
                <w:rPr>
                  <w:rFonts w:cstheme="minorHAnsi"/>
                  <w:sz w:val="18"/>
                  <w:szCs w:val="18"/>
                  <w:rPrChange w:id="2781" w:author="Tam, Danny@Energy" w:date="2018-12-24T11:05:00Z">
                    <w:rPr>
                      <w:rFonts w:cstheme="minorHAnsi"/>
                      <w:sz w:val="20"/>
                      <w:szCs w:val="20"/>
                    </w:rPr>
                  </w:rPrChange>
                </w:rPr>
                <w:t xml:space="preserve"> </w:t>
              </w:r>
              <w:r w:rsidR="000B3B00" w:rsidRPr="000B11DA">
                <w:rPr>
                  <w:rFonts w:cstheme="minorHAnsi"/>
                  <w:b/>
                  <w:sz w:val="18"/>
                  <w:szCs w:val="18"/>
                  <w:rPrChange w:id="2782" w:author="Tam, Danny@Energy" w:date="2018-12-24T11:05:00Z">
                    <w:rPr>
                      <w:rFonts w:cstheme="minorHAnsi"/>
                      <w:b/>
                      <w:sz w:val="20"/>
                      <w:szCs w:val="20"/>
                    </w:rPr>
                  </w:rPrChange>
                </w:rPr>
                <w:t>Requirements</w:t>
              </w:r>
            </w:ins>
            <w:ins w:id="2783" w:author="Hudler, Rob@Energy" w:date="2018-10-25T12:02:00Z">
              <w:r w:rsidR="00F21AB7" w:rsidRPr="000B11DA">
                <w:rPr>
                  <w:rFonts w:cstheme="minorHAnsi"/>
                  <w:sz w:val="18"/>
                  <w:szCs w:val="18"/>
                  <w:rPrChange w:id="2784" w:author="Tam, Danny@Energy" w:date="2018-12-24T11:05:00Z">
                    <w:rPr>
                      <w:rFonts w:cstheme="minorHAnsi"/>
                      <w:sz w:val="20"/>
                      <w:szCs w:val="20"/>
                    </w:rPr>
                  </w:rPrChange>
                </w:rPr>
                <w:t xml:space="preserve"> (RA4.4.13)</w:t>
              </w:r>
            </w:ins>
          </w:p>
          <w:p w14:paraId="0B64A853" w14:textId="77777777"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85" w:author="Hudler, Rob@Energy" w:date="2018-10-22T15:25:00Z"/>
                <w:rFonts w:cstheme="minorHAnsi"/>
                <w:b/>
                <w:sz w:val="18"/>
                <w:szCs w:val="18"/>
                <w:rPrChange w:id="2786" w:author="Tam, Danny@Energy" w:date="2018-12-24T11:05:00Z">
                  <w:rPr>
                    <w:ins w:id="2787" w:author="Hudler, Rob@Energy" w:date="2018-10-22T15:25:00Z"/>
                    <w:rFonts w:cstheme="minorHAnsi"/>
                    <w:b/>
                    <w:sz w:val="20"/>
                    <w:szCs w:val="20"/>
                  </w:rPr>
                </w:rPrChange>
              </w:rPr>
            </w:pPr>
            <w:ins w:id="2788" w:author="Hudler, Rob@Energy" w:date="2018-10-22T15:25:00Z">
              <w:r w:rsidRPr="000B11DA">
                <w:rPr>
                  <w:rFonts w:cstheme="minorHAnsi"/>
                  <w:sz w:val="18"/>
                  <w:szCs w:val="18"/>
                  <w:rPrChange w:id="2789" w:author="Tam, Danny@Energy" w:date="2018-12-24T11:05:00Z">
                    <w:rPr>
                      <w:rFonts w:cstheme="minorHAnsi"/>
                      <w:sz w:val="20"/>
                      <w:szCs w:val="20"/>
                    </w:rPr>
                  </w:rPrChange>
                </w:rPr>
                <w:t>Systems that utilize this distribution type shall comply with these requirements.</w:t>
              </w:r>
            </w:ins>
          </w:p>
        </w:tc>
      </w:tr>
      <w:tr w:rsidR="000B3B00" w:rsidRPr="000B11DA" w14:paraId="6EC9C160" w14:textId="77777777" w:rsidTr="000F0D46">
        <w:trPr>
          <w:trHeight w:val="288"/>
          <w:tblHeader/>
          <w:ins w:id="2790" w:author="Hudler, Rob@Energy" w:date="2018-10-22T15:25:00Z"/>
          <w:trPrChange w:id="2791" w:author="Hudler, Rob@Energy" w:date="2018-12-27T12:56:00Z">
            <w:trPr>
              <w:trHeight w:val="288"/>
              <w:tblHeader/>
            </w:trPr>
          </w:trPrChange>
        </w:trPr>
        <w:tc>
          <w:tcPr>
            <w:tcW w:w="540" w:type="dxa"/>
            <w:tcBorders>
              <w:top w:val="single" w:sz="4" w:space="0" w:color="000000"/>
              <w:left w:val="single" w:sz="4" w:space="0" w:color="000000"/>
              <w:bottom w:val="single" w:sz="4" w:space="0" w:color="000000"/>
              <w:right w:val="single" w:sz="4" w:space="0" w:color="000000"/>
            </w:tcBorders>
            <w:vAlign w:val="center"/>
            <w:hideMark/>
            <w:tcPrChange w:id="2792" w:author="Hudler, Rob@Energy" w:date="2018-12-27T12:56:00Z">
              <w:tcPr>
                <w:tcW w:w="540" w:type="dxa"/>
                <w:tcBorders>
                  <w:top w:val="single" w:sz="4" w:space="0" w:color="000000"/>
                  <w:left w:val="single" w:sz="4" w:space="0" w:color="000000"/>
                  <w:bottom w:val="single" w:sz="4" w:space="0" w:color="000000"/>
                  <w:right w:val="single" w:sz="4" w:space="0" w:color="000000"/>
                </w:tcBorders>
                <w:vAlign w:val="center"/>
                <w:hideMark/>
              </w:tcPr>
            </w:tcPrChange>
          </w:tcPr>
          <w:p w14:paraId="47D9390D" w14:textId="77777777"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93" w:author="Hudler, Rob@Energy" w:date="2018-10-22T15:25:00Z"/>
                <w:rFonts w:cstheme="minorHAnsi"/>
                <w:sz w:val="18"/>
                <w:szCs w:val="18"/>
                <w:rPrChange w:id="2794" w:author="Tam, Danny@Energy" w:date="2018-12-24T11:05:00Z">
                  <w:rPr>
                    <w:ins w:id="2795" w:author="Hudler, Rob@Energy" w:date="2018-10-22T15:25:00Z"/>
                    <w:rFonts w:cstheme="minorHAnsi"/>
                    <w:sz w:val="20"/>
                    <w:szCs w:val="20"/>
                  </w:rPr>
                </w:rPrChange>
              </w:rPr>
            </w:pPr>
            <w:ins w:id="2796" w:author="Hudler, Rob@Energy" w:date="2018-10-22T15:25:00Z">
              <w:r w:rsidRPr="000B11DA">
                <w:rPr>
                  <w:rFonts w:cstheme="minorHAnsi"/>
                  <w:sz w:val="18"/>
                  <w:szCs w:val="18"/>
                  <w:rPrChange w:id="2797" w:author="Tam, Danny@Energy" w:date="2018-12-24T11:05:00Z">
                    <w:rPr>
                      <w:rFonts w:cstheme="minorHAnsi"/>
                      <w:sz w:val="20"/>
                      <w:szCs w:val="20"/>
                    </w:rPr>
                  </w:rPrChange>
                </w:rPr>
                <w:t>01</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Change w:id="2798" w:author="Hudler, Rob@Energy" w:date="2018-12-27T12:56:00Z">
              <w:tcPr>
                <w:tcW w:w="12865" w:type="dxa"/>
                <w:tcBorders>
                  <w:top w:val="single" w:sz="4" w:space="0" w:color="000000"/>
                  <w:left w:val="single" w:sz="4" w:space="0" w:color="000000"/>
                  <w:bottom w:val="single" w:sz="4" w:space="0" w:color="000000"/>
                  <w:right w:val="single" w:sz="4" w:space="0" w:color="000000"/>
                </w:tcBorders>
                <w:vAlign w:val="center"/>
                <w:hideMark/>
              </w:tcPr>
            </w:tcPrChange>
          </w:tcPr>
          <w:p w14:paraId="736E6FF3" w14:textId="24C878B6"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99" w:author="Hudler, Rob@Energy" w:date="2018-10-22T15:25:00Z"/>
                <w:rFonts w:cstheme="minorHAnsi"/>
                <w:sz w:val="18"/>
                <w:szCs w:val="18"/>
                <w:rPrChange w:id="2800" w:author="Tam, Danny@Energy" w:date="2018-12-24T11:05:00Z">
                  <w:rPr>
                    <w:ins w:id="2801" w:author="Hudler, Rob@Energy" w:date="2018-10-22T15:25:00Z"/>
                    <w:rFonts w:cstheme="minorHAnsi"/>
                    <w:sz w:val="20"/>
                    <w:szCs w:val="20"/>
                  </w:rPr>
                </w:rPrChange>
              </w:rPr>
            </w:pPr>
            <w:ins w:id="2802" w:author="Hudler, Rob@Energy" w:date="2018-10-22T15:25:00Z">
              <w:r w:rsidRPr="000B11DA">
                <w:rPr>
                  <w:rFonts w:cstheme="minorHAnsi"/>
                  <w:sz w:val="18"/>
                  <w:szCs w:val="18"/>
                  <w:rPrChange w:id="2803" w:author="Tam, Danny@Energy" w:date="2018-12-24T11:05:00Z">
                    <w:rPr>
                      <w:rFonts w:cstheme="minorHAnsi"/>
                      <w:sz w:val="20"/>
                      <w:szCs w:val="20"/>
                    </w:rPr>
                  </w:rPrChange>
                </w:rPr>
                <w:t>The system operates “on-demand”, meaning that the pump begins to operate shortly before or immediately after hot water draw begins, and stops when the return water temperature reaches a cer</w:t>
              </w:r>
              <w:r w:rsidR="00F21AB7" w:rsidRPr="000B11DA">
                <w:rPr>
                  <w:rFonts w:cstheme="minorHAnsi"/>
                  <w:sz w:val="18"/>
                  <w:szCs w:val="18"/>
                  <w:rPrChange w:id="2804" w:author="Tam, Danny@Energy" w:date="2018-12-24T11:05:00Z">
                    <w:rPr>
                      <w:rFonts w:cstheme="minorHAnsi"/>
                      <w:sz w:val="20"/>
                      <w:szCs w:val="20"/>
                    </w:rPr>
                  </w:rPrChange>
                </w:rPr>
                <w:t>tain threshold val.</w:t>
              </w:r>
            </w:ins>
          </w:p>
        </w:tc>
      </w:tr>
      <w:tr w:rsidR="000B3B00" w:rsidRPr="000B11DA" w14:paraId="58993253" w14:textId="77777777" w:rsidTr="000F0D46">
        <w:trPr>
          <w:trHeight w:val="288"/>
          <w:tblHeader/>
          <w:ins w:id="2805" w:author="Hudler, Rob@Energy" w:date="2018-10-22T15:25:00Z"/>
          <w:trPrChange w:id="2806" w:author="Hudler, Rob@Energy" w:date="2018-12-27T12:56:00Z">
            <w:trPr>
              <w:trHeight w:val="288"/>
              <w:tblHeader/>
            </w:trPr>
          </w:trPrChange>
        </w:trPr>
        <w:tc>
          <w:tcPr>
            <w:tcW w:w="540" w:type="dxa"/>
            <w:tcBorders>
              <w:top w:val="single" w:sz="4" w:space="0" w:color="000000"/>
              <w:left w:val="single" w:sz="4" w:space="0" w:color="000000"/>
              <w:bottom w:val="single" w:sz="4" w:space="0" w:color="000000"/>
              <w:right w:val="single" w:sz="4" w:space="0" w:color="000000"/>
            </w:tcBorders>
            <w:vAlign w:val="center"/>
            <w:hideMark/>
            <w:tcPrChange w:id="2807" w:author="Hudler, Rob@Energy" w:date="2018-12-27T12:56:00Z">
              <w:tcPr>
                <w:tcW w:w="540" w:type="dxa"/>
                <w:tcBorders>
                  <w:top w:val="single" w:sz="4" w:space="0" w:color="000000"/>
                  <w:left w:val="single" w:sz="4" w:space="0" w:color="000000"/>
                  <w:bottom w:val="single" w:sz="4" w:space="0" w:color="000000"/>
                  <w:right w:val="single" w:sz="4" w:space="0" w:color="000000"/>
                </w:tcBorders>
                <w:vAlign w:val="center"/>
                <w:hideMark/>
              </w:tcPr>
            </w:tcPrChange>
          </w:tcPr>
          <w:p w14:paraId="4D0C62B4" w14:textId="77777777"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08" w:author="Hudler, Rob@Energy" w:date="2018-10-22T15:25:00Z"/>
                <w:rFonts w:cstheme="minorHAnsi"/>
                <w:sz w:val="18"/>
                <w:szCs w:val="18"/>
                <w:rPrChange w:id="2809" w:author="Tam, Danny@Energy" w:date="2018-12-24T11:05:00Z">
                  <w:rPr>
                    <w:ins w:id="2810" w:author="Hudler, Rob@Energy" w:date="2018-10-22T15:25:00Z"/>
                    <w:rFonts w:cstheme="minorHAnsi"/>
                    <w:sz w:val="20"/>
                    <w:szCs w:val="20"/>
                  </w:rPr>
                </w:rPrChange>
              </w:rPr>
            </w:pPr>
            <w:ins w:id="2811" w:author="Hudler, Rob@Energy" w:date="2018-10-22T15:25:00Z">
              <w:r w:rsidRPr="000B11DA">
                <w:rPr>
                  <w:rFonts w:cstheme="minorHAnsi"/>
                  <w:sz w:val="18"/>
                  <w:szCs w:val="18"/>
                  <w:rPrChange w:id="2812" w:author="Tam, Danny@Energy" w:date="2018-12-24T11:05:00Z">
                    <w:rPr>
                      <w:rFonts w:cstheme="minorHAnsi"/>
                      <w:sz w:val="20"/>
                      <w:szCs w:val="20"/>
                    </w:rPr>
                  </w:rPrChange>
                </w:rPr>
                <w:t>02</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Change w:id="2813" w:author="Hudler, Rob@Energy" w:date="2018-12-27T12:56:00Z">
              <w:tcPr>
                <w:tcW w:w="12865" w:type="dxa"/>
                <w:tcBorders>
                  <w:top w:val="single" w:sz="4" w:space="0" w:color="000000"/>
                  <w:left w:val="single" w:sz="4" w:space="0" w:color="000000"/>
                  <w:bottom w:val="single" w:sz="4" w:space="0" w:color="000000"/>
                  <w:right w:val="single" w:sz="4" w:space="0" w:color="000000"/>
                </w:tcBorders>
                <w:vAlign w:val="center"/>
                <w:hideMark/>
              </w:tcPr>
            </w:tcPrChange>
          </w:tcPr>
          <w:p w14:paraId="6F3383B5" w14:textId="1165E948"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14" w:author="Hudler, Rob@Energy" w:date="2018-10-22T15:25:00Z"/>
                <w:rFonts w:cstheme="minorHAnsi"/>
                <w:sz w:val="18"/>
                <w:szCs w:val="18"/>
                <w:rPrChange w:id="2815" w:author="Tam, Danny@Energy" w:date="2018-12-24T11:05:00Z">
                  <w:rPr>
                    <w:ins w:id="2816" w:author="Hudler, Rob@Energy" w:date="2018-10-22T15:25:00Z"/>
                    <w:rFonts w:cstheme="minorHAnsi"/>
                    <w:sz w:val="20"/>
                    <w:szCs w:val="20"/>
                  </w:rPr>
                </w:rPrChange>
              </w:rPr>
            </w:pPr>
            <w:ins w:id="2817" w:author="Hudler, Rob@Energy" w:date="2018-10-22T15:25:00Z">
              <w:r w:rsidRPr="000B11DA">
                <w:rPr>
                  <w:rFonts w:cstheme="minorHAnsi"/>
                  <w:sz w:val="18"/>
                  <w:szCs w:val="18"/>
                  <w:rPrChange w:id="2818" w:author="Tam, Danny@Energy" w:date="2018-12-24T11:05:00Z">
                    <w:rPr>
                      <w:rFonts w:cstheme="minorHAnsi"/>
                      <w:sz w:val="20"/>
                      <w:szCs w:val="20"/>
                    </w:rPr>
                  </w:rPrChange>
                </w:rPr>
                <w:t xml:space="preserve">After the pump has been activated, the controls shall allow the pump to operate until the water temperature at the thermo-sensor rises to one of </w:t>
              </w:r>
              <w:r w:rsidR="00F21AB7" w:rsidRPr="000B11DA">
                <w:rPr>
                  <w:rFonts w:cstheme="minorHAnsi"/>
                  <w:sz w:val="18"/>
                  <w:szCs w:val="18"/>
                  <w:rPrChange w:id="2819" w:author="Tam, Danny@Energy" w:date="2018-12-24T11:05:00Z">
                    <w:rPr>
                      <w:rFonts w:cstheme="minorHAnsi"/>
                      <w:sz w:val="20"/>
                      <w:szCs w:val="20"/>
                    </w:rPr>
                  </w:rPrChange>
                </w:rPr>
                <w:t>the following value:</w:t>
              </w:r>
            </w:ins>
          </w:p>
          <w:p w14:paraId="26509B4F" w14:textId="72D0F313" w:rsidR="000B3B00" w:rsidRPr="000B11DA"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820" w:author="Hudler, Rob@Energy" w:date="2018-10-22T15:25:00Z"/>
                <w:rFonts w:asciiTheme="minorHAnsi" w:hAnsiTheme="minorHAnsi" w:cstheme="minorHAnsi"/>
                <w:sz w:val="18"/>
                <w:szCs w:val="18"/>
                <w:rPrChange w:id="2821" w:author="Tam, Danny@Energy" w:date="2018-12-24T11:05:00Z">
                  <w:rPr>
                    <w:ins w:id="2822" w:author="Hudler, Rob@Energy" w:date="2018-10-22T15:25:00Z"/>
                    <w:rFonts w:asciiTheme="minorHAnsi" w:hAnsiTheme="minorHAnsi" w:cstheme="minorHAnsi"/>
                  </w:rPr>
                </w:rPrChange>
              </w:rPr>
            </w:pPr>
            <w:ins w:id="2823" w:author="Hudler, Rob@Energy" w:date="2018-10-22T15:25:00Z">
              <w:r w:rsidRPr="000B11DA">
                <w:rPr>
                  <w:rFonts w:asciiTheme="minorHAnsi" w:hAnsiTheme="minorHAnsi" w:cstheme="minorHAnsi"/>
                  <w:sz w:val="18"/>
                  <w:szCs w:val="18"/>
                  <w:rPrChange w:id="2824" w:author="Tam, Danny@Energy" w:date="2018-12-24T11:05:00Z">
                    <w:rPr>
                      <w:rFonts w:asciiTheme="minorHAnsi" w:hAnsiTheme="minorHAnsi" w:cstheme="minorHAnsi"/>
                    </w:rPr>
                  </w:rPrChange>
                </w:rPr>
                <w:t>Not more than 10°F (</w:t>
              </w:r>
              <w:del w:id="2825" w:author="Tam, Danny@Energy" w:date="2018-11-27T12:30:00Z">
                <w:r w:rsidRPr="000B11DA" w:rsidDel="00DC56B9">
                  <w:rPr>
                    <w:rFonts w:asciiTheme="minorHAnsi" w:hAnsiTheme="minorHAnsi" w:cstheme="minorHAnsi"/>
                    <w:sz w:val="18"/>
                    <w:szCs w:val="18"/>
                    <w:rPrChange w:id="2826" w:author="Tam, Danny@Energy" w:date="2018-12-24T11:05:00Z">
                      <w:rPr>
                        <w:rFonts w:asciiTheme="minorHAnsi" w:hAnsiTheme="minorHAnsi" w:cstheme="minorHAnsi"/>
                      </w:rPr>
                    </w:rPrChange>
                  </w:rPr>
                  <w:delText xml:space="preserve"> </w:delText>
                </w:r>
              </w:del>
              <w:r w:rsidRPr="000B11DA">
                <w:rPr>
                  <w:rFonts w:asciiTheme="minorHAnsi" w:hAnsiTheme="minorHAnsi" w:cstheme="minorHAnsi"/>
                  <w:sz w:val="18"/>
                  <w:szCs w:val="18"/>
                  <w:rPrChange w:id="2827" w:author="Tam, Danny@Energy" w:date="2018-12-24T11:05:00Z">
                    <w:rPr>
                      <w:rFonts w:asciiTheme="minorHAnsi" w:hAnsiTheme="minorHAnsi" w:cstheme="minorHAnsi"/>
                    </w:rPr>
                  </w:rPrChange>
                </w:rPr>
                <w:t>5.6°C) above the initial temperature of the water in the pipe</w:t>
              </w:r>
            </w:ins>
            <w:r w:rsidR="001C6F64" w:rsidRPr="000B11DA">
              <w:rPr>
                <w:rFonts w:asciiTheme="minorHAnsi" w:hAnsiTheme="minorHAnsi" w:cstheme="minorHAnsi"/>
                <w:sz w:val="18"/>
                <w:szCs w:val="18"/>
                <w:rPrChange w:id="2828" w:author="Tam, Danny@Energy" w:date="2018-12-24T11:05:00Z">
                  <w:rPr>
                    <w:rFonts w:asciiTheme="minorHAnsi" w:hAnsiTheme="minorHAnsi" w:cstheme="minorHAnsi"/>
                  </w:rPr>
                </w:rPrChange>
              </w:rPr>
              <w:t>; or</w:t>
            </w:r>
          </w:p>
          <w:p w14:paraId="7D62F68B" w14:textId="77777777" w:rsidR="000B3B00" w:rsidRPr="000B11DA"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829" w:author="Hudler, Rob@Energy" w:date="2018-10-22T15:25:00Z"/>
                <w:rFonts w:asciiTheme="minorHAnsi" w:hAnsiTheme="minorHAnsi" w:cstheme="minorHAnsi"/>
                <w:sz w:val="18"/>
                <w:szCs w:val="18"/>
                <w:rPrChange w:id="2830" w:author="Tam, Danny@Energy" w:date="2018-12-24T11:05:00Z">
                  <w:rPr>
                    <w:ins w:id="2831" w:author="Hudler, Rob@Energy" w:date="2018-10-22T15:25:00Z"/>
                    <w:rFonts w:asciiTheme="minorHAnsi" w:hAnsiTheme="minorHAnsi" w:cstheme="minorHAnsi"/>
                  </w:rPr>
                </w:rPrChange>
              </w:rPr>
            </w:pPr>
            <w:ins w:id="2832" w:author="Hudler, Rob@Energy" w:date="2018-10-22T15:25:00Z">
              <w:r w:rsidRPr="000B11DA">
                <w:rPr>
                  <w:rFonts w:asciiTheme="minorHAnsi" w:hAnsiTheme="minorHAnsi" w:cstheme="minorHAnsi"/>
                  <w:sz w:val="18"/>
                  <w:szCs w:val="18"/>
                  <w:rPrChange w:id="2833" w:author="Tam, Danny@Energy" w:date="2018-12-24T11:05:00Z">
                    <w:rPr>
                      <w:rFonts w:asciiTheme="minorHAnsi" w:hAnsiTheme="minorHAnsi" w:cstheme="minorHAnsi"/>
                    </w:rPr>
                  </w:rPrChange>
                </w:rPr>
                <w:t>Not more than 102°F (38.9°C).</w:t>
              </w:r>
            </w:ins>
          </w:p>
        </w:tc>
      </w:tr>
      <w:tr w:rsidR="000B3B00" w:rsidRPr="000B11DA" w14:paraId="3A5F53DD" w14:textId="77777777" w:rsidTr="000F0D46">
        <w:trPr>
          <w:trHeight w:val="288"/>
          <w:tblHeader/>
          <w:ins w:id="2834" w:author="Hudler, Rob@Energy" w:date="2018-10-22T15:25:00Z"/>
          <w:trPrChange w:id="2835" w:author="Hudler, Rob@Energy" w:date="2018-12-27T12:56:00Z">
            <w:trPr>
              <w:trHeight w:val="288"/>
              <w:tblHeader/>
            </w:trPr>
          </w:trPrChange>
        </w:trPr>
        <w:tc>
          <w:tcPr>
            <w:tcW w:w="540" w:type="dxa"/>
            <w:tcBorders>
              <w:top w:val="single" w:sz="4" w:space="0" w:color="000000"/>
              <w:left w:val="single" w:sz="4" w:space="0" w:color="000000"/>
              <w:bottom w:val="single" w:sz="4" w:space="0" w:color="000000"/>
              <w:right w:val="single" w:sz="4" w:space="0" w:color="000000"/>
            </w:tcBorders>
            <w:vAlign w:val="center"/>
            <w:hideMark/>
            <w:tcPrChange w:id="2836" w:author="Hudler, Rob@Energy" w:date="2018-12-27T12:56:00Z">
              <w:tcPr>
                <w:tcW w:w="540" w:type="dxa"/>
                <w:tcBorders>
                  <w:top w:val="single" w:sz="4" w:space="0" w:color="000000"/>
                  <w:left w:val="single" w:sz="4" w:space="0" w:color="000000"/>
                  <w:bottom w:val="single" w:sz="4" w:space="0" w:color="000000"/>
                  <w:right w:val="single" w:sz="4" w:space="0" w:color="000000"/>
                </w:tcBorders>
                <w:vAlign w:val="center"/>
                <w:hideMark/>
              </w:tcPr>
            </w:tcPrChange>
          </w:tcPr>
          <w:p w14:paraId="082C6F80" w14:textId="77777777"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37" w:author="Hudler, Rob@Energy" w:date="2018-10-22T15:25:00Z"/>
                <w:rFonts w:cstheme="minorHAnsi"/>
                <w:sz w:val="18"/>
                <w:szCs w:val="18"/>
                <w:rPrChange w:id="2838" w:author="Tam, Danny@Energy" w:date="2018-12-24T11:05:00Z">
                  <w:rPr>
                    <w:ins w:id="2839" w:author="Hudler, Rob@Energy" w:date="2018-10-22T15:25:00Z"/>
                    <w:rFonts w:cstheme="minorHAnsi"/>
                    <w:sz w:val="20"/>
                    <w:szCs w:val="20"/>
                  </w:rPr>
                </w:rPrChange>
              </w:rPr>
            </w:pPr>
            <w:ins w:id="2840" w:author="Hudler, Rob@Energy" w:date="2018-10-22T15:25:00Z">
              <w:r w:rsidRPr="000B11DA">
                <w:rPr>
                  <w:rFonts w:cstheme="minorHAnsi"/>
                  <w:sz w:val="18"/>
                  <w:szCs w:val="18"/>
                  <w:rPrChange w:id="2841" w:author="Tam, Danny@Energy" w:date="2018-12-24T11:05:00Z">
                    <w:rPr>
                      <w:rFonts w:cstheme="minorHAnsi"/>
                      <w:sz w:val="20"/>
                      <w:szCs w:val="20"/>
                    </w:rPr>
                  </w:rPrChange>
                </w:rPr>
                <w:t>03</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Change w:id="2842" w:author="Hudler, Rob@Energy" w:date="2018-12-27T12:56:00Z">
              <w:tcPr>
                <w:tcW w:w="12865" w:type="dxa"/>
                <w:tcBorders>
                  <w:top w:val="single" w:sz="4" w:space="0" w:color="000000"/>
                  <w:left w:val="single" w:sz="4" w:space="0" w:color="000000"/>
                  <w:bottom w:val="single" w:sz="4" w:space="0" w:color="000000"/>
                  <w:right w:val="single" w:sz="4" w:space="0" w:color="000000"/>
                </w:tcBorders>
                <w:vAlign w:val="center"/>
                <w:hideMark/>
              </w:tcPr>
            </w:tcPrChange>
          </w:tcPr>
          <w:p w14:paraId="2BBE30B5" w14:textId="3B677983"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43" w:author="Hudler, Rob@Energy" w:date="2018-10-22T15:25:00Z"/>
                <w:rFonts w:cstheme="minorHAnsi"/>
                <w:sz w:val="18"/>
                <w:szCs w:val="18"/>
                <w:rPrChange w:id="2844" w:author="Tam, Danny@Energy" w:date="2018-12-24T11:05:00Z">
                  <w:rPr>
                    <w:ins w:id="2845" w:author="Hudler, Rob@Energy" w:date="2018-10-22T15:25:00Z"/>
                    <w:rFonts w:cstheme="minorHAnsi"/>
                    <w:sz w:val="20"/>
                    <w:szCs w:val="20"/>
                  </w:rPr>
                </w:rPrChange>
              </w:rPr>
            </w:pPr>
            <w:ins w:id="2846" w:author="Hudler, Rob@Energy" w:date="2018-10-22T15:25:00Z">
              <w:r w:rsidRPr="000B11DA">
                <w:rPr>
                  <w:rFonts w:cstheme="minorHAnsi"/>
                  <w:sz w:val="18"/>
                  <w:szCs w:val="18"/>
                  <w:rPrChange w:id="2847" w:author="Tam, Danny@Energy" w:date="2018-12-24T11:05:00Z">
                    <w:rPr>
                      <w:rFonts w:cstheme="minorHAnsi"/>
                      <w:sz w:val="20"/>
                      <w:szCs w:val="20"/>
                    </w:rPr>
                  </w:rPrChange>
                </w:rPr>
                <w:t xml:space="preserve">The controls shall limit pump operation to a maximum of 10 minutes following any activation. This is provided in the event that the normal means of shutting off </w:t>
              </w:r>
              <w:r w:rsidR="00F21AB7" w:rsidRPr="000B11DA">
                <w:rPr>
                  <w:rFonts w:cstheme="minorHAnsi"/>
                  <w:sz w:val="18"/>
                  <w:szCs w:val="18"/>
                  <w:rPrChange w:id="2848" w:author="Tam, Danny@Energy" w:date="2018-12-24T11:05:00Z">
                    <w:rPr>
                      <w:rFonts w:cstheme="minorHAnsi"/>
                      <w:sz w:val="20"/>
                      <w:szCs w:val="20"/>
                    </w:rPr>
                  </w:rPrChange>
                </w:rPr>
                <w:t xml:space="preserve">the pump have failed. </w:t>
              </w:r>
            </w:ins>
          </w:p>
        </w:tc>
      </w:tr>
      <w:tr w:rsidR="000B3B00" w:rsidRPr="000B11DA" w14:paraId="64FBC542" w14:textId="77777777" w:rsidTr="000F0D46">
        <w:trPr>
          <w:trHeight w:val="288"/>
          <w:tblHeader/>
          <w:ins w:id="2849" w:author="Hudler, Rob@Energy" w:date="2018-10-22T15:25:00Z"/>
          <w:trPrChange w:id="2850" w:author="Hudler, Rob@Energy" w:date="2018-12-27T12:56:00Z">
            <w:trPr>
              <w:trHeight w:val="288"/>
              <w:tblHeader/>
            </w:trPr>
          </w:trPrChange>
        </w:trPr>
        <w:tc>
          <w:tcPr>
            <w:tcW w:w="540" w:type="dxa"/>
            <w:tcBorders>
              <w:top w:val="single" w:sz="4" w:space="0" w:color="000000"/>
              <w:left w:val="single" w:sz="4" w:space="0" w:color="000000"/>
              <w:bottom w:val="single" w:sz="4" w:space="0" w:color="000000"/>
              <w:right w:val="single" w:sz="4" w:space="0" w:color="000000"/>
            </w:tcBorders>
            <w:vAlign w:val="center"/>
            <w:hideMark/>
            <w:tcPrChange w:id="2851" w:author="Hudler, Rob@Energy" w:date="2018-12-27T12:56:00Z">
              <w:tcPr>
                <w:tcW w:w="540" w:type="dxa"/>
                <w:tcBorders>
                  <w:top w:val="single" w:sz="4" w:space="0" w:color="000000"/>
                  <w:left w:val="single" w:sz="4" w:space="0" w:color="000000"/>
                  <w:bottom w:val="single" w:sz="4" w:space="0" w:color="000000"/>
                  <w:right w:val="single" w:sz="4" w:space="0" w:color="000000"/>
                </w:tcBorders>
                <w:vAlign w:val="center"/>
                <w:hideMark/>
              </w:tcPr>
            </w:tcPrChange>
          </w:tcPr>
          <w:p w14:paraId="76212364" w14:textId="77777777"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52" w:author="Hudler, Rob@Energy" w:date="2018-10-22T15:25:00Z"/>
                <w:rFonts w:cstheme="minorHAnsi"/>
                <w:sz w:val="18"/>
                <w:szCs w:val="18"/>
                <w:rPrChange w:id="2853" w:author="Tam, Danny@Energy" w:date="2018-12-24T11:05:00Z">
                  <w:rPr>
                    <w:ins w:id="2854" w:author="Hudler, Rob@Energy" w:date="2018-10-22T15:25:00Z"/>
                    <w:rFonts w:cstheme="minorHAnsi"/>
                    <w:sz w:val="20"/>
                    <w:szCs w:val="20"/>
                  </w:rPr>
                </w:rPrChange>
              </w:rPr>
            </w:pPr>
            <w:ins w:id="2855" w:author="Hudler, Rob@Energy" w:date="2018-10-22T15:25:00Z">
              <w:r w:rsidRPr="000B11DA">
                <w:rPr>
                  <w:rFonts w:cstheme="minorHAnsi"/>
                  <w:sz w:val="18"/>
                  <w:szCs w:val="18"/>
                  <w:rPrChange w:id="2856" w:author="Tam, Danny@Energy" w:date="2018-12-24T11:05:00Z">
                    <w:rPr>
                      <w:rFonts w:cstheme="minorHAnsi"/>
                      <w:sz w:val="20"/>
                      <w:szCs w:val="20"/>
                    </w:rPr>
                  </w:rPrChange>
                </w:rPr>
                <w:t>04</w:t>
              </w:r>
            </w:ins>
          </w:p>
        </w:tc>
        <w:tc>
          <w:tcPr>
            <w:tcW w:w="13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0" w:type="dxa"/>
            </w:tcMar>
            <w:vAlign w:val="center"/>
            <w:hideMark/>
            <w:tcPrChange w:id="2857" w:author="Hudler, Rob@Energy" w:date="2018-12-27T12:56:00Z">
              <w:tcPr>
                <w:tcW w:w="128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0" w:type="dxa"/>
                </w:tcMar>
                <w:vAlign w:val="center"/>
                <w:hideMark/>
              </w:tcPr>
            </w:tcPrChange>
          </w:tcPr>
          <w:p w14:paraId="7057B8EC" w14:textId="3533AD6A"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58" w:author="Hudler, Rob@Energy" w:date="2018-10-22T15:25:00Z"/>
                <w:rFonts w:cstheme="minorHAnsi"/>
                <w:sz w:val="18"/>
                <w:szCs w:val="18"/>
                <w:rPrChange w:id="2859" w:author="Tam, Danny@Energy" w:date="2018-12-24T11:05:00Z">
                  <w:rPr>
                    <w:ins w:id="2860" w:author="Hudler, Rob@Energy" w:date="2018-10-22T15:25:00Z"/>
                    <w:rFonts w:cstheme="minorHAnsi"/>
                    <w:sz w:val="20"/>
                    <w:szCs w:val="20"/>
                  </w:rPr>
                </w:rPrChange>
              </w:rPr>
            </w:pPr>
            <w:ins w:id="2861" w:author="Hudler, Rob@Energy" w:date="2018-10-22T15:25:00Z">
              <w:r w:rsidRPr="000B11DA">
                <w:rPr>
                  <w:rFonts w:cstheme="minorHAnsi"/>
                  <w:sz w:val="18"/>
                  <w:szCs w:val="18"/>
                  <w:rPrChange w:id="2862" w:author="Tam, Danny@Energy" w:date="2018-12-24T11:05:00Z">
                    <w:rPr>
                      <w:rFonts w:cstheme="minorHAnsi"/>
                      <w:sz w:val="20"/>
                      <w:szCs w:val="20"/>
                    </w:rPr>
                  </w:rPrChange>
                </w:rPr>
                <w:t>Pump and control placement shall meet one of th</w:t>
              </w:r>
              <w:r w:rsidR="00F21AB7" w:rsidRPr="000B11DA">
                <w:rPr>
                  <w:rFonts w:cstheme="minorHAnsi"/>
                  <w:sz w:val="18"/>
                  <w:szCs w:val="18"/>
                  <w:rPrChange w:id="2863" w:author="Tam, Danny@Energy" w:date="2018-12-24T11:05:00Z">
                    <w:rPr>
                      <w:rFonts w:cstheme="minorHAnsi"/>
                      <w:sz w:val="20"/>
                      <w:szCs w:val="20"/>
                    </w:rPr>
                  </w:rPrChange>
                </w:rPr>
                <w:t xml:space="preserve">e following criteria: </w:t>
              </w:r>
            </w:ins>
          </w:p>
          <w:p w14:paraId="705E30D7" w14:textId="77777777" w:rsidR="000B3B00" w:rsidRPr="000B11DA"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864" w:author="Hudler, Rob@Energy" w:date="2018-10-22T15:25:00Z"/>
                <w:rFonts w:asciiTheme="minorHAnsi" w:hAnsiTheme="minorHAnsi" w:cstheme="minorHAnsi"/>
                <w:sz w:val="18"/>
                <w:szCs w:val="18"/>
                <w:rPrChange w:id="2865" w:author="Tam, Danny@Energy" w:date="2018-12-24T11:05:00Z">
                  <w:rPr>
                    <w:ins w:id="2866" w:author="Hudler, Rob@Energy" w:date="2018-10-22T15:25:00Z"/>
                    <w:rFonts w:asciiTheme="minorHAnsi" w:hAnsiTheme="minorHAnsi" w:cstheme="minorHAnsi"/>
                  </w:rPr>
                </w:rPrChange>
              </w:rPr>
            </w:pPr>
            <w:ins w:id="2867" w:author="Hudler, Rob@Energy" w:date="2018-10-22T15:25:00Z">
              <w:r w:rsidRPr="000B11DA">
                <w:rPr>
                  <w:rFonts w:asciiTheme="minorHAnsi" w:hAnsiTheme="minorHAnsi" w:cstheme="minorHAnsi"/>
                  <w:sz w:val="18"/>
                  <w:szCs w:val="18"/>
                  <w:rPrChange w:id="2868" w:author="Tam, Danny@Energy" w:date="2018-12-24T11:05:00Z">
                    <w:rPr>
                      <w:rFonts w:asciiTheme="minorHAnsi" w:hAnsiTheme="minorHAnsi" w:cstheme="minorHAnsi"/>
                    </w:rPr>
                  </w:rPrChange>
                </w:rPr>
                <w:t>When a dedicated return line has been installed the pump, controls and thermo-sensor are installed at the end of the supply portion of the recirculation loop; or</w:t>
              </w:r>
            </w:ins>
          </w:p>
          <w:p w14:paraId="688492BA" w14:textId="77777777" w:rsidR="000B3B00" w:rsidRPr="000B11DA"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869" w:author="Hudler, Rob@Energy" w:date="2018-10-22T15:25:00Z"/>
                <w:rFonts w:asciiTheme="minorHAnsi" w:hAnsiTheme="minorHAnsi" w:cstheme="minorHAnsi"/>
                <w:sz w:val="18"/>
                <w:szCs w:val="18"/>
                <w:rPrChange w:id="2870" w:author="Tam, Danny@Energy" w:date="2018-12-24T11:05:00Z">
                  <w:rPr>
                    <w:ins w:id="2871" w:author="Hudler, Rob@Energy" w:date="2018-10-22T15:25:00Z"/>
                    <w:rFonts w:asciiTheme="minorHAnsi" w:hAnsiTheme="minorHAnsi" w:cstheme="minorHAnsi"/>
                  </w:rPr>
                </w:rPrChange>
              </w:rPr>
            </w:pPr>
            <w:ins w:id="2872" w:author="Hudler, Rob@Energy" w:date="2018-10-22T15:25:00Z">
              <w:r w:rsidRPr="000B11DA">
                <w:rPr>
                  <w:rFonts w:asciiTheme="minorHAnsi" w:hAnsiTheme="minorHAnsi" w:cstheme="minorHAnsi"/>
                  <w:sz w:val="18"/>
                  <w:szCs w:val="18"/>
                  <w:rPrChange w:id="2873" w:author="Tam, Danny@Energy" w:date="2018-12-24T11:05:00Z">
                    <w:rPr>
                      <w:rFonts w:asciiTheme="minorHAnsi" w:hAnsiTheme="minorHAnsi" w:cstheme="minorHAnsi"/>
                    </w:rPr>
                  </w:rPrChange>
                </w:rPr>
                <w:t>The pump and controls are installed on the dedicated return line near the water heater and the thermo-sensor is installed in an accessible location as close to the end of the supply portion of the recirculation loop as possible; or</w:t>
              </w:r>
            </w:ins>
          </w:p>
          <w:p w14:paraId="40FDD5B1" w14:textId="77777777" w:rsidR="000B3B00" w:rsidRPr="000B11DA"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2874" w:author="Hudler, Rob@Energy" w:date="2018-10-22T15:25:00Z"/>
                <w:rFonts w:asciiTheme="minorHAnsi" w:hAnsiTheme="minorHAnsi" w:cstheme="minorHAnsi"/>
                <w:sz w:val="18"/>
                <w:szCs w:val="18"/>
                <w:rPrChange w:id="2875" w:author="Tam, Danny@Energy" w:date="2018-12-24T11:05:00Z">
                  <w:rPr>
                    <w:ins w:id="2876" w:author="Hudler, Rob@Energy" w:date="2018-10-22T15:25:00Z"/>
                    <w:rFonts w:asciiTheme="minorHAnsi" w:hAnsiTheme="minorHAnsi" w:cstheme="minorHAnsi"/>
                  </w:rPr>
                </w:rPrChange>
              </w:rPr>
            </w:pPr>
            <w:ins w:id="2877" w:author="Hudler, Rob@Energy" w:date="2018-10-22T15:25:00Z">
              <w:r w:rsidRPr="000B11DA">
                <w:rPr>
                  <w:rFonts w:asciiTheme="minorHAnsi" w:hAnsiTheme="minorHAnsi" w:cstheme="minorHAnsi"/>
                  <w:sz w:val="18"/>
                  <w:szCs w:val="18"/>
                  <w:rPrChange w:id="2878" w:author="Tam, Danny@Energy" w:date="2018-12-24T11:05:00Z">
                    <w:rPr>
                      <w:rFonts w:asciiTheme="minorHAnsi" w:hAnsiTheme="minorHAnsi" w:cstheme="minorHAnsi"/>
                    </w:rPr>
                  </w:rPrChange>
                </w:rPr>
                <w:t>When the cold water line is used as the return, the pump, demand controls and thermo-sensor shall be installed in an accessible location at the end of supply portion of the hot water distribution line (typically under a sink).</w:t>
              </w:r>
            </w:ins>
          </w:p>
        </w:tc>
      </w:tr>
      <w:tr w:rsidR="000B3B00" w:rsidRPr="000B11DA" w14:paraId="140D5C75" w14:textId="77777777" w:rsidTr="000F0D46">
        <w:trPr>
          <w:trHeight w:val="288"/>
          <w:tblHeader/>
          <w:ins w:id="2879" w:author="Hudler, Rob@Energy" w:date="2018-10-22T15:25:00Z"/>
          <w:trPrChange w:id="2880" w:author="Hudler, Rob@Energy" w:date="2018-12-27T12:56:00Z">
            <w:trPr>
              <w:trHeight w:val="288"/>
              <w:tblHeader/>
            </w:trPr>
          </w:trPrChange>
        </w:trPr>
        <w:tc>
          <w:tcPr>
            <w:tcW w:w="540" w:type="dxa"/>
            <w:tcBorders>
              <w:top w:val="single" w:sz="4" w:space="0" w:color="000000"/>
              <w:left w:val="single" w:sz="4" w:space="0" w:color="000000"/>
              <w:bottom w:val="single" w:sz="4" w:space="0" w:color="000000"/>
              <w:right w:val="single" w:sz="4" w:space="0" w:color="000000"/>
            </w:tcBorders>
            <w:vAlign w:val="center"/>
            <w:hideMark/>
            <w:tcPrChange w:id="2881" w:author="Hudler, Rob@Energy" w:date="2018-12-27T12:56:00Z">
              <w:tcPr>
                <w:tcW w:w="540" w:type="dxa"/>
                <w:tcBorders>
                  <w:top w:val="single" w:sz="4" w:space="0" w:color="000000"/>
                  <w:left w:val="single" w:sz="4" w:space="0" w:color="000000"/>
                  <w:bottom w:val="single" w:sz="4" w:space="0" w:color="000000"/>
                  <w:right w:val="single" w:sz="4" w:space="0" w:color="000000"/>
                </w:tcBorders>
                <w:vAlign w:val="center"/>
                <w:hideMark/>
              </w:tcPr>
            </w:tcPrChange>
          </w:tcPr>
          <w:p w14:paraId="29CB6CA4" w14:textId="77777777"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82" w:author="Hudler, Rob@Energy" w:date="2018-10-22T15:25:00Z"/>
                <w:rFonts w:cstheme="minorHAnsi"/>
                <w:sz w:val="18"/>
                <w:szCs w:val="18"/>
                <w:rPrChange w:id="2883" w:author="Tam, Danny@Energy" w:date="2018-12-24T11:05:00Z">
                  <w:rPr>
                    <w:ins w:id="2884" w:author="Hudler, Rob@Energy" w:date="2018-10-22T15:25:00Z"/>
                    <w:rFonts w:cstheme="minorHAnsi"/>
                    <w:sz w:val="20"/>
                    <w:szCs w:val="20"/>
                  </w:rPr>
                </w:rPrChange>
              </w:rPr>
            </w:pPr>
            <w:ins w:id="2885" w:author="Hudler, Rob@Energy" w:date="2018-10-22T15:25:00Z">
              <w:r w:rsidRPr="000B11DA">
                <w:rPr>
                  <w:rFonts w:cstheme="minorHAnsi"/>
                  <w:sz w:val="18"/>
                  <w:szCs w:val="18"/>
                  <w:rPrChange w:id="2886" w:author="Tam, Danny@Energy" w:date="2018-12-24T11:05:00Z">
                    <w:rPr>
                      <w:rFonts w:cstheme="minorHAnsi"/>
                      <w:sz w:val="20"/>
                      <w:szCs w:val="20"/>
                    </w:rPr>
                  </w:rPrChange>
                </w:rPr>
                <w:t>05</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Change w:id="2887" w:author="Hudler, Rob@Energy" w:date="2018-12-27T12:56:00Z">
              <w:tcPr>
                <w:tcW w:w="12865" w:type="dxa"/>
                <w:tcBorders>
                  <w:top w:val="single" w:sz="4" w:space="0" w:color="000000"/>
                  <w:left w:val="single" w:sz="4" w:space="0" w:color="000000"/>
                  <w:bottom w:val="single" w:sz="4" w:space="0" w:color="000000"/>
                  <w:right w:val="single" w:sz="4" w:space="0" w:color="000000"/>
                </w:tcBorders>
                <w:vAlign w:val="center"/>
                <w:hideMark/>
              </w:tcPr>
            </w:tcPrChange>
          </w:tcPr>
          <w:p w14:paraId="7C13861F" w14:textId="616D1CE6"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88" w:author="Hudler, Rob@Energy" w:date="2018-10-22T15:25:00Z"/>
                <w:rFonts w:cstheme="minorHAnsi"/>
                <w:sz w:val="18"/>
                <w:szCs w:val="18"/>
                <w:rPrChange w:id="2889" w:author="Tam, Danny@Energy" w:date="2018-12-24T11:05:00Z">
                  <w:rPr>
                    <w:ins w:id="2890" w:author="Hudler, Rob@Energy" w:date="2018-10-22T15:25:00Z"/>
                    <w:rFonts w:cstheme="minorHAnsi"/>
                    <w:sz w:val="20"/>
                    <w:szCs w:val="20"/>
                  </w:rPr>
                </w:rPrChange>
              </w:rPr>
            </w:pPr>
            <w:ins w:id="2891" w:author="Hudler, Rob@Energy" w:date="2018-10-22T15:25:00Z">
              <w:r w:rsidRPr="000B11DA">
                <w:rPr>
                  <w:rFonts w:cstheme="minorHAnsi"/>
                  <w:sz w:val="18"/>
                  <w:szCs w:val="18"/>
                  <w:rPrChange w:id="2892" w:author="Tam, Danny@Energy" w:date="2018-12-24T11:05:00Z">
                    <w:rPr>
                      <w:rFonts w:cstheme="minorHAnsi"/>
                      <w:sz w:val="20"/>
                      <w:szCs w:val="20"/>
                    </w:rPr>
                  </w:rPrChange>
                </w:rPr>
                <w:t xml:space="preserve">Insulation is not required on the cold water line when it is used as the return. </w:t>
              </w:r>
            </w:ins>
          </w:p>
        </w:tc>
      </w:tr>
      <w:tr w:rsidR="000B3B00" w:rsidRPr="000B11DA" w14:paraId="7CC5D725" w14:textId="77777777" w:rsidTr="000F0D46">
        <w:trPr>
          <w:trHeight w:val="288"/>
          <w:tblHeader/>
          <w:ins w:id="2893" w:author="Hudler, Rob@Energy" w:date="2018-10-22T15:25:00Z"/>
          <w:trPrChange w:id="2894" w:author="Hudler, Rob@Energy" w:date="2018-12-27T12:56:00Z">
            <w:trPr>
              <w:trHeight w:val="288"/>
              <w:tblHeader/>
            </w:trPr>
          </w:trPrChange>
        </w:trPr>
        <w:tc>
          <w:tcPr>
            <w:tcW w:w="540" w:type="dxa"/>
            <w:tcBorders>
              <w:top w:val="single" w:sz="4" w:space="0" w:color="000000"/>
              <w:left w:val="single" w:sz="4" w:space="0" w:color="000000"/>
              <w:bottom w:val="single" w:sz="4" w:space="0" w:color="000000"/>
              <w:right w:val="single" w:sz="4" w:space="0" w:color="000000"/>
            </w:tcBorders>
            <w:vAlign w:val="center"/>
            <w:hideMark/>
            <w:tcPrChange w:id="2895" w:author="Hudler, Rob@Energy" w:date="2018-12-27T12:56:00Z">
              <w:tcPr>
                <w:tcW w:w="540" w:type="dxa"/>
                <w:tcBorders>
                  <w:top w:val="single" w:sz="4" w:space="0" w:color="000000"/>
                  <w:left w:val="single" w:sz="4" w:space="0" w:color="000000"/>
                  <w:bottom w:val="single" w:sz="4" w:space="0" w:color="000000"/>
                  <w:right w:val="single" w:sz="4" w:space="0" w:color="000000"/>
                </w:tcBorders>
                <w:vAlign w:val="center"/>
                <w:hideMark/>
              </w:tcPr>
            </w:tcPrChange>
          </w:tcPr>
          <w:p w14:paraId="5FA0BE75" w14:textId="77777777"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96" w:author="Hudler, Rob@Energy" w:date="2018-10-22T15:25:00Z"/>
                <w:rFonts w:cstheme="minorHAnsi"/>
                <w:sz w:val="18"/>
                <w:szCs w:val="18"/>
                <w:rPrChange w:id="2897" w:author="Tam, Danny@Energy" w:date="2018-12-24T11:05:00Z">
                  <w:rPr>
                    <w:ins w:id="2898" w:author="Hudler, Rob@Energy" w:date="2018-10-22T15:25:00Z"/>
                    <w:rFonts w:cstheme="minorHAnsi"/>
                    <w:sz w:val="20"/>
                    <w:szCs w:val="20"/>
                  </w:rPr>
                </w:rPrChange>
              </w:rPr>
            </w:pPr>
            <w:ins w:id="2899" w:author="Hudler, Rob@Energy" w:date="2018-10-22T15:25:00Z">
              <w:r w:rsidRPr="000B11DA">
                <w:rPr>
                  <w:rFonts w:cstheme="minorHAnsi"/>
                  <w:sz w:val="18"/>
                  <w:szCs w:val="18"/>
                  <w:rPrChange w:id="2900" w:author="Tam, Danny@Energy" w:date="2018-12-24T11:05:00Z">
                    <w:rPr>
                      <w:rFonts w:cstheme="minorHAnsi"/>
                      <w:sz w:val="20"/>
                      <w:szCs w:val="20"/>
                    </w:rPr>
                  </w:rPrChange>
                </w:rPr>
                <w:t>06</w:t>
              </w:r>
            </w:ins>
          </w:p>
        </w:tc>
        <w:tc>
          <w:tcPr>
            <w:tcW w:w="13855" w:type="dxa"/>
            <w:tcBorders>
              <w:top w:val="single" w:sz="4" w:space="0" w:color="000000"/>
              <w:left w:val="single" w:sz="4" w:space="0" w:color="000000"/>
              <w:bottom w:val="single" w:sz="4" w:space="0" w:color="000000"/>
              <w:right w:val="single" w:sz="4" w:space="0" w:color="000000"/>
            </w:tcBorders>
            <w:vAlign w:val="center"/>
            <w:hideMark/>
            <w:tcPrChange w:id="2901" w:author="Hudler, Rob@Energy" w:date="2018-12-27T12:56:00Z">
              <w:tcPr>
                <w:tcW w:w="12865" w:type="dxa"/>
                <w:tcBorders>
                  <w:top w:val="single" w:sz="4" w:space="0" w:color="000000"/>
                  <w:left w:val="single" w:sz="4" w:space="0" w:color="000000"/>
                  <w:bottom w:val="single" w:sz="4" w:space="0" w:color="000000"/>
                  <w:right w:val="single" w:sz="4" w:space="0" w:color="000000"/>
                </w:tcBorders>
                <w:vAlign w:val="center"/>
                <w:hideMark/>
              </w:tcPr>
            </w:tcPrChange>
          </w:tcPr>
          <w:p w14:paraId="34B7730F" w14:textId="19A28FF7" w:rsidR="000B3B00" w:rsidRPr="000B11DA"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02" w:author="Hudler, Rob@Energy" w:date="2018-10-22T15:25:00Z"/>
                <w:rFonts w:cstheme="minorHAnsi"/>
                <w:sz w:val="18"/>
                <w:szCs w:val="18"/>
                <w:rPrChange w:id="2903" w:author="Tam, Danny@Energy" w:date="2018-12-24T11:05:00Z">
                  <w:rPr>
                    <w:ins w:id="2904" w:author="Hudler, Rob@Energy" w:date="2018-10-22T15:25:00Z"/>
                    <w:rFonts w:cstheme="minorHAnsi"/>
                    <w:sz w:val="20"/>
                    <w:szCs w:val="20"/>
                  </w:rPr>
                </w:rPrChange>
              </w:rPr>
            </w:pPr>
            <w:ins w:id="2905" w:author="Hudler, Rob@Energy" w:date="2018-10-22T15:25:00Z">
              <w:r w:rsidRPr="000B11DA">
                <w:rPr>
                  <w:rFonts w:cstheme="minorHAnsi"/>
                  <w:sz w:val="18"/>
                  <w:szCs w:val="18"/>
                  <w:rPrChange w:id="2906" w:author="Tam, Danny@Energy" w:date="2018-12-24T11:05:00Z">
                    <w:rPr>
                      <w:rFonts w:cstheme="minorHAnsi"/>
                      <w:sz w:val="20"/>
                      <w:szCs w:val="20"/>
                    </w:rPr>
                  </w:rPrChange>
                </w:rPr>
                <w:t>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w:t>
              </w:r>
            </w:ins>
          </w:p>
        </w:tc>
      </w:tr>
      <w:tr w:rsidR="000B3B00" w:rsidRPr="000B11DA" w14:paraId="1F6FD251" w14:textId="77777777" w:rsidTr="000F0D46">
        <w:trPr>
          <w:trHeight w:val="260"/>
          <w:ins w:id="2907" w:author="Hudler, Rob@Energy" w:date="2018-10-22T15:25:00Z"/>
          <w:trPrChange w:id="2908" w:author="Hudler, Rob@Energy" w:date="2018-12-27T12:56:00Z">
            <w:trPr>
              <w:trHeight w:val="262"/>
            </w:trPr>
          </w:trPrChange>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Change w:id="2909" w:author="Hudler, Rob@Energy" w:date="2018-12-27T12:56:00Z">
              <w:tcPr>
                <w:tcW w:w="13405" w:type="dxa"/>
                <w:gridSpan w:val="2"/>
                <w:tcBorders>
                  <w:top w:val="single" w:sz="4" w:space="0" w:color="000000"/>
                  <w:left w:val="single" w:sz="4" w:space="0" w:color="000000"/>
                  <w:bottom w:val="single" w:sz="4" w:space="0" w:color="000000"/>
                  <w:right w:val="single" w:sz="4" w:space="0" w:color="000000"/>
                </w:tcBorders>
                <w:vAlign w:val="center"/>
                <w:hideMark/>
              </w:tcPr>
            </w:tcPrChange>
          </w:tcPr>
          <w:p w14:paraId="4CDB9855" w14:textId="77777777" w:rsidR="000B3B00" w:rsidRPr="000B11DA" w:rsidRDefault="000B3B00" w:rsidP="00635DBF">
            <w:pPr>
              <w:keepNext/>
              <w:spacing w:after="0" w:line="240" w:lineRule="auto"/>
              <w:rPr>
                <w:ins w:id="2910" w:author="Hudler, Rob@Energy" w:date="2018-10-22T15:25:00Z"/>
                <w:rFonts w:cstheme="minorHAnsi"/>
                <w:b/>
                <w:sz w:val="18"/>
                <w:szCs w:val="18"/>
                <w:rPrChange w:id="2911" w:author="Tam, Danny@Energy" w:date="2018-12-24T11:05:00Z">
                  <w:rPr>
                    <w:ins w:id="2912" w:author="Hudler, Rob@Energy" w:date="2018-10-22T15:25:00Z"/>
                    <w:rFonts w:cstheme="minorHAnsi"/>
                    <w:b/>
                    <w:sz w:val="20"/>
                    <w:szCs w:val="20"/>
                  </w:rPr>
                </w:rPrChange>
              </w:rPr>
            </w:pPr>
            <w:ins w:id="2913" w:author="Hudler, Rob@Energy" w:date="2018-10-22T15:25:00Z">
              <w:r w:rsidRPr="000B11DA">
                <w:rPr>
                  <w:rFonts w:cstheme="minorHAnsi"/>
                  <w:b/>
                  <w:sz w:val="18"/>
                  <w:szCs w:val="18"/>
                  <w:rPrChange w:id="2914" w:author="Tam, Danny@Energy" w:date="2018-12-24T11:05:00Z">
                    <w:rPr>
                      <w:rFonts w:cstheme="minorHAnsi"/>
                      <w:b/>
                      <w:sz w:val="20"/>
                      <w:szCs w:val="20"/>
                    </w:rPr>
                  </w:rPrChange>
                </w:rPr>
                <w:t xml:space="preserve">The responsible person’s signature on this compliance document affirms that all applicable requirements in this table have been met.  </w:t>
              </w:r>
            </w:ins>
          </w:p>
        </w:tc>
      </w:tr>
    </w:tbl>
    <w:p w14:paraId="0F2FA899" w14:textId="6BCB0252" w:rsidR="00627ADE" w:rsidRPr="000B11DA" w:rsidDel="00627ADE" w:rsidRDefault="00627ADE" w:rsidP="001325D9">
      <w:pPr>
        <w:spacing w:after="0"/>
        <w:rPr>
          <w:del w:id="2915" w:author="Hudler, Rob@Energy" w:date="2018-10-11T13:47:00Z"/>
          <w:rFonts w:cstheme="minorHAnsi"/>
          <w:sz w:val="18"/>
          <w:szCs w:val="18"/>
          <w:rPrChange w:id="2916" w:author="Tam, Danny@Energy" w:date="2018-12-24T11:05:00Z">
            <w:rPr>
              <w:del w:id="2917" w:author="Hudler, Rob@Energy" w:date="2018-10-11T13:47:00Z"/>
              <w:rFonts w:cstheme="minorHAnsi"/>
              <w:sz w:val="20"/>
              <w:szCs w:val="20"/>
            </w:rPr>
          </w:rPrChang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3681"/>
      </w:tblGrid>
      <w:tr w:rsidR="001325D9" w:rsidRPr="000B11DA" w:rsidDel="00627ADE" w14:paraId="4F9D11EC" w14:textId="3A029420" w:rsidTr="003F4127">
        <w:trPr>
          <w:trHeight w:val="144"/>
          <w:tblHeader/>
          <w:del w:id="2918" w:author="Hudler, Rob@Energy" w:date="2018-10-11T13:47:00Z"/>
        </w:trPr>
        <w:tc>
          <w:tcPr>
            <w:tcW w:w="14390" w:type="dxa"/>
            <w:gridSpan w:val="2"/>
            <w:tcBorders>
              <w:bottom w:val="single" w:sz="4" w:space="0" w:color="auto"/>
            </w:tcBorders>
          </w:tcPr>
          <w:p w14:paraId="13B31DA2" w14:textId="4C4EF503" w:rsidR="001325D9" w:rsidRPr="000B11DA" w:rsidDel="00627ADE"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19" w:author="Hudler, Rob@Energy" w:date="2018-10-11T13:47:00Z"/>
                <w:rFonts w:cstheme="minorHAnsi"/>
                <w:b/>
                <w:sz w:val="18"/>
                <w:szCs w:val="18"/>
                <w:rPrChange w:id="2920" w:author="Tam, Danny@Energy" w:date="2018-12-24T11:05:00Z">
                  <w:rPr>
                    <w:del w:id="2921" w:author="Hudler, Rob@Energy" w:date="2018-10-11T13:47:00Z"/>
                    <w:rFonts w:cstheme="minorHAnsi"/>
                    <w:b/>
                    <w:sz w:val="20"/>
                    <w:szCs w:val="20"/>
                  </w:rPr>
                </w:rPrChange>
              </w:rPr>
            </w:pPr>
            <w:del w:id="2922" w:author="Hudler, Rob@Energy" w:date="2018-10-11T13:47:00Z">
              <w:r w:rsidRPr="000B11DA" w:rsidDel="00627ADE">
                <w:rPr>
                  <w:rFonts w:cstheme="minorHAnsi"/>
                  <w:b/>
                  <w:sz w:val="18"/>
                  <w:szCs w:val="18"/>
                  <w:rPrChange w:id="2923" w:author="Tam, Danny@Energy" w:date="2018-12-24T11:05:00Z">
                    <w:rPr>
                      <w:rFonts w:cstheme="minorHAnsi"/>
                      <w:b/>
                      <w:sz w:val="20"/>
                      <w:szCs w:val="20"/>
                    </w:rPr>
                  </w:rPrChange>
                </w:rPr>
                <w:delText>J</w:delText>
              </w:r>
              <w:r w:rsidR="001325D9" w:rsidRPr="000B11DA" w:rsidDel="00627ADE">
                <w:rPr>
                  <w:rFonts w:cstheme="minorHAnsi"/>
                  <w:b/>
                  <w:sz w:val="18"/>
                  <w:szCs w:val="18"/>
                  <w:rPrChange w:id="2924" w:author="Tam, Danny@Energy" w:date="2018-12-24T11:05:00Z">
                    <w:rPr>
                      <w:rFonts w:cstheme="minorHAnsi"/>
                      <w:b/>
                      <w:sz w:val="20"/>
                      <w:szCs w:val="20"/>
                    </w:rPr>
                  </w:rPrChange>
                </w:rPr>
                <w:delText>. Demand Recirculation Manual Control Requirements</w:delText>
              </w:r>
            </w:del>
          </w:p>
          <w:p w14:paraId="59849D8D" w14:textId="23E597F0" w:rsidR="001325D9" w:rsidRPr="000B11DA"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25" w:author="Hudler, Rob@Energy" w:date="2018-10-11T13:47:00Z"/>
                <w:rFonts w:cstheme="minorHAnsi"/>
                <w:b/>
                <w:sz w:val="18"/>
                <w:szCs w:val="18"/>
                <w:rPrChange w:id="2926" w:author="Tam, Danny@Energy" w:date="2018-12-24T11:05:00Z">
                  <w:rPr>
                    <w:del w:id="2927" w:author="Hudler, Rob@Energy" w:date="2018-10-11T13:47:00Z"/>
                    <w:rFonts w:cstheme="minorHAnsi"/>
                    <w:b/>
                    <w:sz w:val="20"/>
                    <w:szCs w:val="20"/>
                  </w:rPr>
                </w:rPrChange>
              </w:rPr>
            </w:pPr>
            <w:del w:id="2928" w:author="Hudler, Rob@Energy" w:date="2018-10-11T13:47:00Z">
              <w:r w:rsidRPr="000B11DA" w:rsidDel="00627ADE">
                <w:rPr>
                  <w:rFonts w:cstheme="minorHAnsi"/>
                  <w:sz w:val="18"/>
                  <w:szCs w:val="18"/>
                  <w:rPrChange w:id="2929"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627ADE" w14:paraId="0AC0C56E" w14:textId="104D1F0F" w:rsidTr="003F4127">
        <w:trPr>
          <w:trHeight w:val="144"/>
          <w:tblHeader/>
          <w:del w:id="2930" w:author="Hudler, Rob@Energy" w:date="2018-10-11T13:47:00Z"/>
        </w:trPr>
        <w:tc>
          <w:tcPr>
            <w:tcW w:w="709" w:type="dxa"/>
            <w:tcBorders>
              <w:top w:val="single" w:sz="4" w:space="0" w:color="auto"/>
            </w:tcBorders>
            <w:vAlign w:val="center"/>
          </w:tcPr>
          <w:p w14:paraId="57C5738F" w14:textId="0FF96379"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31" w:author="Hudler, Rob@Energy" w:date="2018-10-11T13:47:00Z"/>
                <w:rFonts w:cstheme="minorHAnsi"/>
                <w:sz w:val="18"/>
                <w:szCs w:val="18"/>
              </w:rPr>
            </w:pPr>
            <w:del w:id="2932" w:author="Hudler, Rob@Energy" w:date="2018-10-11T13:47:00Z">
              <w:r w:rsidRPr="00CC0A63" w:rsidDel="00627ADE">
                <w:rPr>
                  <w:rFonts w:cstheme="minorHAnsi"/>
                  <w:sz w:val="18"/>
                  <w:szCs w:val="18"/>
                </w:rPr>
                <w:delText>01</w:delText>
              </w:r>
            </w:del>
          </w:p>
        </w:tc>
        <w:tc>
          <w:tcPr>
            <w:tcW w:w="13681" w:type="dxa"/>
            <w:tcBorders>
              <w:top w:val="single" w:sz="4" w:space="0" w:color="auto"/>
            </w:tcBorders>
            <w:vAlign w:val="center"/>
          </w:tcPr>
          <w:p w14:paraId="4CEF1335" w14:textId="6D69D63F"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33" w:author="Hudler, Rob@Energy" w:date="2018-10-11T13:47:00Z"/>
                <w:rFonts w:cstheme="minorHAnsi"/>
                <w:sz w:val="18"/>
                <w:szCs w:val="18"/>
              </w:rPr>
            </w:pPr>
            <w:del w:id="2934" w:author="Hudler, Rob@Energy" w:date="2018-10-11T13:47:00Z">
              <w:r w:rsidRPr="00667B4D" w:rsidDel="00627ADE">
                <w:rPr>
                  <w:rFonts w:cstheme="minorHAnsi"/>
                  <w:sz w:val="18"/>
                  <w:szCs w:val="18"/>
                </w:rPr>
                <w:delText>The system operates “on-demand”, meaning that the pump begins to operate shortly before or immediately after hot water draw begins, and stops when the return water temperature reaches a certain threshold value. (RA4.4.13)</w:delText>
              </w:r>
            </w:del>
          </w:p>
        </w:tc>
      </w:tr>
      <w:tr w:rsidR="001325D9" w:rsidRPr="000B11DA" w:rsidDel="00627ADE" w14:paraId="6FE9E315" w14:textId="159B952D" w:rsidTr="003F4127">
        <w:trPr>
          <w:trHeight w:val="144"/>
          <w:tblHeader/>
          <w:del w:id="2935" w:author="Hudler, Rob@Energy" w:date="2018-10-11T13:47:00Z"/>
        </w:trPr>
        <w:tc>
          <w:tcPr>
            <w:tcW w:w="709" w:type="dxa"/>
            <w:vAlign w:val="center"/>
          </w:tcPr>
          <w:p w14:paraId="2062B307" w14:textId="79AD32C6"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36" w:author="Hudler, Rob@Energy" w:date="2018-10-11T13:47:00Z"/>
                <w:rFonts w:cstheme="minorHAnsi"/>
                <w:sz w:val="18"/>
                <w:szCs w:val="18"/>
              </w:rPr>
            </w:pPr>
            <w:del w:id="2937" w:author="Hudler, Rob@Energy" w:date="2018-10-11T13:47:00Z">
              <w:r w:rsidRPr="00CC0A63" w:rsidDel="00627ADE">
                <w:rPr>
                  <w:rFonts w:cstheme="minorHAnsi"/>
                  <w:sz w:val="18"/>
                  <w:szCs w:val="18"/>
                </w:rPr>
                <w:delText>02</w:delText>
              </w:r>
            </w:del>
          </w:p>
        </w:tc>
        <w:tc>
          <w:tcPr>
            <w:tcW w:w="13681" w:type="dxa"/>
            <w:vAlign w:val="center"/>
          </w:tcPr>
          <w:p w14:paraId="057AD183" w14:textId="04E97D8D"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38" w:author="Hudler, Rob@Energy" w:date="2018-10-11T13:47:00Z"/>
                <w:rFonts w:cstheme="minorHAnsi"/>
                <w:sz w:val="18"/>
                <w:szCs w:val="18"/>
              </w:rPr>
            </w:pPr>
            <w:del w:id="2939" w:author="Hudler, Rob@Energy" w:date="2018-10-11T13:47:00Z">
              <w:r w:rsidRPr="00667B4D" w:rsidDel="00627ADE">
                <w:rPr>
                  <w:rFonts w:cstheme="minorHAnsi"/>
                  <w:sz w:val="18"/>
                  <w:szCs w:val="18"/>
                </w:rPr>
                <w:delText>After the pump has been activated, the controls shall allow the pump to operate until the water temperature at the thermo-sensor rises to one of the following values: (RA4.4.13)</w:delText>
              </w:r>
            </w:del>
          </w:p>
          <w:p w14:paraId="53C44A62" w14:textId="784755E6" w:rsidR="001325D9" w:rsidRPr="000B11DA" w:rsidDel="00627ADE" w:rsidRDefault="001325D9" w:rsidP="00B740EF">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940" w:author="Hudler, Rob@Energy" w:date="2018-10-11T13:47:00Z"/>
                <w:rFonts w:asciiTheme="minorHAnsi" w:hAnsiTheme="minorHAnsi" w:cstheme="minorHAnsi"/>
                <w:sz w:val="18"/>
                <w:szCs w:val="18"/>
                <w:rPrChange w:id="2941" w:author="Tam, Danny@Energy" w:date="2018-12-24T11:05:00Z">
                  <w:rPr>
                    <w:del w:id="2942" w:author="Hudler, Rob@Energy" w:date="2018-10-11T13:47:00Z"/>
                    <w:rFonts w:asciiTheme="minorHAnsi" w:hAnsiTheme="minorHAnsi" w:cstheme="minorHAnsi"/>
                  </w:rPr>
                </w:rPrChange>
              </w:rPr>
            </w:pPr>
            <w:del w:id="2943" w:author="Hudler, Rob@Energy" w:date="2018-10-11T13:47:00Z">
              <w:r w:rsidRPr="000B11DA" w:rsidDel="00627ADE">
                <w:rPr>
                  <w:rFonts w:cstheme="minorHAnsi"/>
                  <w:sz w:val="18"/>
                  <w:szCs w:val="18"/>
                  <w:rPrChange w:id="2944" w:author="Tam, Danny@Energy" w:date="2018-12-24T11:05:00Z">
                    <w:rPr>
                      <w:rFonts w:cstheme="minorHAnsi"/>
                    </w:rPr>
                  </w:rPrChange>
                </w:rPr>
                <w:delText xml:space="preserve">Not more than 10°F </w:delText>
              </w:r>
              <w:r w:rsidR="00852EF0" w:rsidRPr="000B11DA" w:rsidDel="00627ADE">
                <w:rPr>
                  <w:rFonts w:cstheme="minorHAnsi"/>
                  <w:sz w:val="18"/>
                  <w:szCs w:val="18"/>
                  <w:rPrChange w:id="2945" w:author="Tam, Danny@Energy" w:date="2018-12-24T11:05:00Z">
                    <w:rPr>
                      <w:rFonts w:cstheme="minorHAnsi"/>
                    </w:rPr>
                  </w:rPrChange>
                </w:rPr>
                <w:delText>(</w:delText>
              </w:r>
              <w:r w:rsidRPr="000B11DA" w:rsidDel="00627ADE">
                <w:rPr>
                  <w:rFonts w:cstheme="minorHAnsi"/>
                  <w:sz w:val="18"/>
                  <w:szCs w:val="18"/>
                  <w:rPrChange w:id="2946" w:author="Tam, Danny@Energy" w:date="2018-12-24T11:05:00Z">
                    <w:rPr>
                      <w:rFonts w:cstheme="minorHAnsi"/>
                    </w:rPr>
                  </w:rPrChange>
                </w:rPr>
                <w:delText>5.6°C) above the initial temperature of the water in the pipe</w:delText>
              </w:r>
            </w:del>
          </w:p>
          <w:p w14:paraId="2C66697E" w14:textId="0CA0F31F" w:rsidR="001325D9" w:rsidRPr="000B11DA" w:rsidDel="00627ADE" w:rsidRDefault="001325D9" w:rsidP="00B740EF">
            <w:pPr>
              <w:pStyle w:val="ListParagraph"/>
              <w:keepNext/>
              <w:numPr>
                <w:ilvl w:val="0"/>
                <w:numId w:val="4"/>
              </w:numPr>
              <w:ind w:left="634" w:hanging="317"/>
              <w:rPr>
                <w:del w:id="2947" w:author="Hudler, Rob@Energy" w:date="2018-10-11T13:47:00Z"/>
                <w:rFonts w:asciiTheme="minorHAnsi" w:hAnsiTheme="minorHAnsi" w:cstheme="minorHAnsi"/>
                <w:sz w:val="18"/>
                <w:szCs w:val="18"/>
                <w:rPrChange w:id="2948" w:author="Tam, Danny@Energy" w:date="2018-12-24T11:05:00Z">
                  <w:rPr>
                    <w:del w:id="2949" w:author="Hudler, Rob@Energy" w:date="2018-10-11T13:47:00Z"/>
                    <w:rFonts w:asciiTheme="minorHAnsi" w:hAnsiTheme="minorHAnsi" w:cstheme="minorHAnsi"/>
                  </w:rPr>
                </w:rPrChange>
              </w:rPr>
            </w:pPr>
            <w:del w:id="2950" w:author="Hudler, Rob@Energy" w:date="2018-10-11T13:47:00Z">
              <w:r w:rsidRPr="000B11DA" w:rsidDel="00627ADE">
                <w:rPr>
                  <w:rFonts w:cstheme="minorHAnsi"/>
                  <w:sz w:val="18"/>
                  <w:szCs w:val="18"/>
                  <w:rPrChange w:id="2951" w:author="Tam, Danny@Energy" w:date="2018-12-24T11:05:00Z">
                    <w:rPr>
                      <w:rFonts w:cstheme="minorHAnsi"/>
                    </w:rPr>
                  </w:rPrChange>
                </w:rPr>
                <w:delText>Not more than 102°F (38.9°C).</w:delText>
              </w:r>
            </w:del>
          </w:p>
        </w:tc>
      </w:tr>
      <w:tr w:rsidR="001325D9" w:rsidRPr="000B11DA" w:rsidDel="00627ADE" w14:paraId="27797D4E" w14:textId="0AC1D5B4" w:rsidTr="003F4127">
        <w:trPr>
          <w:trHeight w:val="144"/>
          <w:tblHeader/>
          <w:del w:id="2952" w:author="Hudler, Rob@Energy" w:date="2018-10-11T13:47:00Z"/>
        </w:trPr>
        <w:tc>
          <w:tcPr>
            <w:tcW w:w="709" w:type="dxa"/>
            <w:vAlign w:val="center"/>
          </w:tcPr>
          <w:p w14:paraId="7AB99470" w14:textId="0CB69992"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53" w:author="Hudler, Rob@Energy" w:date="2018-10-11T13:47:00Z"/>
                <w:rFonts w:cstheme="minorHAnsi"/>
                <w:sz w:val="18"/>
                <w:szCs w:val="18"/>
              </w:rPr>
            </w:pPr>
            <w:del w:id="2954" w:author="Hudler, Rob@Energy" w:date="2018-10-11T13:47:00Z">
              <w:r w:rsidRPr="00CC0A63" w:rsidDel="00627ADE">
                <w:rPr>
                  <w:rFonts w:cstheme="minorHAnsi"/>
                  <w:sz w:val="18"/>
                  <w:szCs w:val="18"/>
                </w:rPr>
                <w:delText>03</w:delText>
              </w:r>
            </w:del>
          </w:p>
        </w:tc>
        <w:tc>
          <w:tcPr>
            <w:tcW w:w="13681" w:type="dxa"/>
            <w:vAlign w:val="center"/>
          </w:tcPr>
          <w:p w14:paraId="3C80779C" w14:textId="542E2EAF" w:rsidR="001325D9" w:rsidRPr="00667B4D" w:rsidDel="00627ADE" w:rsidRDefault="001325D9" w:rsidP="00B740EF">
            <w:pPr>
              <w:keepNext/>
              <w:spacing w:after="0" w:line="240" w:lineRule="auto"/>
              <w:rPr>
                <w:del w:id="2955" w:author="Hudler, Rob@Energy" w:date="2018-10-11T13:47:00Z"/>
                <w:rFonts w:cstheme="minorHAnsi"/>
                <w:sz w:val="18"/>
                <w:szCs w:val="18"/>
              </w:rPr>
            </w:pPr>
            <w:del w:id="2956" w:author="Hudler, Rob@Energy" w:date="2018-10-11T13:47:00Z">
              <w:r w:rsidRPr="00667B4D" w:rsidDel="00627ADE">
                <w:rPr>
                  <w:rFonts w:cstheme="minorHAnsi"/>
                  <w:sz w:val="18"/>
                  <w:szCs w:val="18"/>
                </w:rPr>
                <w:delText>The controls shall limit pump operation to a maximum of 10 minutes following any activation. This is provided in the event that the normal means of shutting off the pump have failed. (RA4.4.13)</w:delText>
              </w:r>
            </w:del>
          </w:p>
        </w:tc>
      </w:tr>
      <w:tr w:rsidR="001325D9" w:rsidRPr="000B11DA" w:rsidDel="00627ADE" w14:paraId="2AF3524E" w14:textId="4ECA3BCE" w:rsidTr="003F4127">
        <w:trPr>
          <w:trHeight w:val="144"/>
          <w:tblHeader/>
          <w:del w:id="2957" w:author="Hudler, Rob@Energy" w:date="2018-10-11T13:47:00Z"/>
        </w:trPr>
        <w:tc>
          <w:tcPr>
            <w:tcW w:w="709" w:type="dxa"/>
            <w:vAlign w:val="center"/>
          </w:tcPr>
          <w:p w14:paraId="7AC8E6CF" w14:textId="493023F8"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58" w:author="Hudler, Rob@Energy" w:date="2018-10-11T13:47:00Z"/>
                <w:rFonts w:cstheme="minorHAnsi"/>
                <w:sz w:val="18"/>
                <w:szCs w:val="18"/>
              </w:rPr>
            </w:pPr>
            <w:del w:id="2959" w:author="Hudler, Rob@Energy" w:date="2018-10-11T13:47:00Z">
              <w:r w:rsidRPr="00CC0A63" w:rsidDel="00627ADE">
                <w:rPr>
                  <w:rFonts w:cstheme="minorHAnsi"/>
                  <w:sz w:val="18"/>
                  <w:szCs w:val="18"/>
                </w:rPr>
                <w:delText>04</w:delText>
              </w:r>
            </w:del>
          </w:p>
        </w:tc>
        <w:tc>
          <w:tcPr>
            <w:tcW w:w="13681" w:type="dxa"/>
            <w:vAlign w:val="center"/>
          </w:tcPr>
          <w:p w14:paraId="084B8C5D" w14:textId="08925BEE"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60" w:author="Hudler, Rob@Energy" w:date="2018-10-11T13:47:00Z"/>
                <w:rFonts w:cstheme="minorHAnsi"/>
                <w:sz w:val="18"/>
                <w:szCs w:val="18"/>
              </w:rPr>
            </w:pPr>
            <w:del w:id="2961" w:author="Hudler, Rob@Energy" w:date="2018-10-11T13:47:00Z">
              <w:r w:rsidRPr="00667B4D" w:rsidDel="00627ADE">
                <w:rPr>
                  <w:rFonts w:cstheme="minorHAnsi"/>
                  <w:sz w:val="18"/>
                  <w:szCs w:val="18"/>
                </w:rPr>
                <w:delText>Pump and control placement shall meet one of the following criteria: (RA4.4.13)</w:delText>
              </w:r>
            </w:del>
          </w:p>
          <w:p w14:paraId="55547452" w14:textId="71DD5CC0" w:rsidR="001325D9" w:rsidRPr="000B11DA"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962" w:author="Hudler, Rob@Energy" w:date="2018-10-11T13:47:00Z"/>
                <w:rFonts w:asciiTheme="minorHAnsi" w:hAnsiTheme="minorHAnsi" w:cstheme="minorHAnsi"/>
                <w:sz w:val="18"/>
                <w:szCs w:val="18"/>
                <w:rPrChange w:id="2963" w:author="Tam, Danny@Energy" w:date="2018-12-24T11:05:00Z">
                  <w:rPr>
                    <w:del w:id="2964" w:author="Hudler, Rob@Energy" w:date="2018-10-11T13:47:00Z"/>
                    <w:rFonts w:asciiTheme="minorHAnsi" w:hAnsiTheme="minorHAnsi" w:cstheme="minorHAnsi"/>
                  </w:rPr>
                </w:rPrChange>
              </w:rPr>
            </w:pPr>
            <w:del w:id="2965" w:author="Hudler, Rob@Energy" w:date="2018-10-11T13:47:00Z">
              <w:r w:rsidRPr="000B11DA" w:rsidDel="00627ADE">
                <w:rPr>
                  <w:rFonts w:cstheme="minorHAnsi"/>
                  <w:sz w:val="18"/>
                  <w:szCs w:val="18"/>
                  <w:rPrChange w:id="2966" w:author="Tam, Danny@Energy" w:date="2018-12-24T11:05:00Z">
                    <w:rPr>
                      <w:rFonts w:cstheme="minorHAnsi"/>
                    </w:rPr>
                  </w:rPrChange>
                </w:rPr>
                <w:delText>When a dedicated return line has been installed the pump, controls and thermo-sensor are installed at the end of the supply portion of the recirculation loop; or</w:delText>
              </w:r>
            </w:del>
          </w:p>
          <w:p w14:paraId="23FF51E5" w14:textId="21C2ED15" w:rsidR="001325D9" w:rsidRPr="000B11DA"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967" w:author="Hudler, Rob@Energy" w:date="2018-10-11T13:47:00Z"/>
                <w:rFonts w:asciiTheme="minorHAnsi" w:hAnsiTheme="minorHAnsi" w:cstheme="minorHAnsi"/>
                <w:sz w:val="18"/>
                <w:szCs w:val="18"/>
                <w:rPrChange w:id="2968" w:author="Tam, Danny@Energy" w:date="2018-12-24T11:05:00Z">
                  <w:rPr>
                    <w:del w:id="2969" w:author="Hudler, Rob@Energy" w:date="2018-10-11T13:47:00Z"/>
                    <w:rFonts w:asciiTheme="minorHAnsi" w:hAnsiTheme="minorHAnsi" w:cstheme="minorHAnsi"/>
                  </w:rPr>
                </w:rPrChange>
              </w:rPr>
            </w:pPr>
            <w:del w:id="2970" w:author="Hudler, Rob@Energy" w:date="2018-10-11T13:47:00Z">
              <w:r w:rsidRPr="000B11DA" w:rsidDel="00627ADE">
                <w:rPr>
                  <w:rFonts w:cstheme="minorHAnsi"/>
                  <w:sz w:val="18"/>
                  <w:szCs w:val="18"/>
                  <w:rPrChange w:id="2971" w:author="Tam, Danny@Energy" w:date="2018-12-24T11:05:00Z">
                    <w:rPr>
                      <w:rFonts w:cstheme="minorHAnsi"/>
                    </w:rPr>
                  </w:rPrChange>
                </w:rPr>
                <w:delText>The pump and controls are installed on the dedicated return line near the water heater and the thermo-sensor is installed in an accessible location as close to the end of the supply portion of the recirculation loop as possible; or</w:delText>
              </w:r>
            </w:del>
          </w:p>
          <w:p w14:paraId="14F58B72" w14:textId="07C5EAB8" w:rsidR="001325D9" w:rsidRPr="000B11DA"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2972" w:author="Hudler, Rob@Energy" w:date="2018-10-11T13:47:00Z"/>
                <w:rFonts w:asciiTheme="minorHAnsi" w:hAnsiTheme="minorHAnsi" w:cstheme="minorHAnsi"/>
                <w:sz w:val="18"/>
                <w:szCs w:val="18"/>
                <w:rPrChange w:id="2973" w:author="Tam, Danny@Energy" w:date="2018-12-24T11:05:00Z">
                  <w:rPr>
                    <w:del w:id="2974" w:author="Hudler, Rob@Energy" w:date="2018-10-11T13:47:00Z"/>
                    <w:rFonts w:asciiTheme="minorHAnsi" w:hAnsiTheme="minorHAnsi" w:cstheme="minorHAnsi"/>
                  </w:rPr>
                </w:rPrChange>
              </w:rPr>
            </w:pPr>
            <w:del w:id="2975" w:author="Hudler, Rob@Energy" w:date="2018-10-11T13:47:00Z">
              <w:r w:rsidRPr="000B11DA" w:rsidDel="00627ADE">
                <w:rPr>
                  <w:rFonts w:cstheme="minorHAnsi"/>
                  <w:sz w:val="18"/>
                  <w:szCs w:val="18"/>
                  <w:rPrChange w:id="2976" w:author="Tam, Danny@Energy" w:date="2018-12-24T11:05:00Z">
                    <w:rPr>
                      <w:rFonts w:cstheme="minorHAnsi"/>
                    </w:rPr>
                  </w:rPrChange>
                </w:rPr>
                <w:delText>When the cold water line is used as the return, the pump, demand controls and thermo-sensor shall be installed in an accessible location at the end of supply portion of the hot water distribution line (typically under a sink).</w:delText>
              </w:r>
            </w:del>
          </w:p>
        </w:tc>
      </w:tr>
      <w:tr w:rsidR="001325D9" w:rsidRPr="000B11DA" w:rsidDel="00627ADE" w14:paraId="78734F3C" w14:textId="356E6357" w:rsidTr="003F4127">
        <w:trPr>
          <w:trHeight w:val="144"/>
          <w:tblHeader/>
          <w:del w:id="2977" w:author="Hudler, Rob@Energy" w:date="2018-10-11T13:47:00Z"/>
        </w:trPr>
        <w:tc>
          <w:tcPr>
            <w:tcW w:w="709" w:type="dxa"/>
            <w:vAlign w:val="center"/>
          </w:tcPr>
          <w:p w14:paraId="53A95586" w14:textId="3F65390F"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78" w:author="Hudler, Rob@Energy" w:date="2018-10-11T13:47:00Z"/>
                <w:rFonts w:cstheme="minorHAnsi"/>
                <w:sz w:val="18"/>
                <w:szCs w:val="18"/>
              </w:rPr>
            </w:pPr>
            <w:del w:id="2979" w:author="Hudler, Rob@Energy" w:date="2018-10-11T13:47:00Z">
              <w:r w:rsidRPr="00CC0A63" w:rsidDel="00627ADE">
                <w:rPr>
                  <w:rFonts w:cstheme="minorHAnsi"/>
                  <w:sz w:val="18"/>
                  <w:szCs w:val="18"/>
                </w:rPr>
                <w:delText>05</w:delText>
              </w:r>
            </w:del>
          </w:p>
        </w:tc>
        <w:tc>
          <w:tcPr>
            <w:tcW w:w="13681" w:type="dxa"/>
            <w:vAlign w:val="center"/>
          </w:tcPr>
          <w:p w14:paraId="2242D1B2" w14:textId="294ACB85"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80" w:author="Hudler, Rob@Energy" w:date="2018-10-11T13:47:00Z"/>
                <w:rFonts w:cstheme="minorHAnsi"/>
                <w:sz w:val="18"/>
                <w:szCs w:val="18"/>
              </w:rPr>
            </w:pPr>
            <w:del w:id="2981" w:author="Hudler, Rob@Energy" w:date="2018-10-11T13:47:00Z">
              <w:r w:rsidRPr="00667B4D" w:rsidDel="00627ADE">
                <w:rPr>
                  <w:rFonts w:cstheme="minorHAnsi"/>
                  <w:sz w:val="18"/>
                  <w:szCs w:val="18"/>
                </w:rPr>
                <w:delText>Insulation is not required on the cold water line when it is used as the return. (RA4.4.13)</w:delText>
              </w:r>
            </w:del>
          </w:p>
        </w:tc>
      </w:tr>
      <w:tr w:rsidR="001325D9" w:rsidRPr="000B11DA" w:rsidDel="00627ADE" w14:paraId="65B6A30E" w14:textId="7877F151" w:rsidTr="003F4127">
        <w:trPr>
          <w:trHeight w:val="144"/>
          <w:tblHeader/>
          <w:del w:id="2982" w:author="Hudler, Rob@Energy" w:date="2018-10-11T13:47:00Z"/>
        </w:trPr>
        <w:tc>
          <w:tcPr>
            <w:tcW w:w="709" w:type="dxa"/>
            <w:vAlign w:val="center"/>
          </w:tcPr>
          <w:p w14:paraId="7AB3AC20" w14:textId="66E5D905"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83" w:author="Hudler, Rob@Energy" w:date="2018-10-11T13:47:00Z"/>
                <w:rFonts w:cstheme="minorHAnsi"/>
                <w:sz w:val="18"/>
                <w:szCs w:val="18"/>
              </w:rPr>
            </w:pPr>
            <w:del w:id="2984" w:author="Hudler, Rob@Energy" w:date="2018-10-11T13:47:00Z">
              <w:r w:rsidRPr="00CC0A63" w:rsidDel="00627ADE">
                <w:rPr>
                  <w:rFonts w:cstheme="minorHAnsi"/>
                  <w:sz w:val="18"/>
                  <w:szCs w:val="18"/>
                </w:rPr>
                <w:delText>06</w:delText>
              </w:r>
            </w:del>
          </w:p>
        </w:tc>
        <w:tc>
          <w:tcPr>
            <w:tcW w:w="13681" w:type="dxa"/>
            <w:vAlign w:val="center"/>
          </w:tcPr>
          <w:p w14:paraId="59DF4714" w14:textId="562F87C2" w:rsidR="001325D9" w:rsidRPr="006A7D0C"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85" w:author="Hudler, Rob@Energy" w:date="2018-10-11T13:47:00Z"/>
                <w:rFonts w:cstheme="minorHAnsi"/>
                <w:sz w:val="18"/>
                <w:szCs w:val="18"/>
              </w:rPr>
            </w:pPr>
            <w:del w:id="2986" w:author="Hudler, Rob@Energy" w:date="2018-10-11T13:47:00Z">
              <w:r w:rsidRPr="00667B4D" w:rsidDel="00627ADE">
                <w:rPr>
                  <w:rFonts w:cstheme="minorHAnsi"/>
                  <w:sz w:val="18"/>
                  <w:szCs w:val="18"/>
                </w:rPr>
                <w:delText>Each control shall have st</w:delText>
              </w:r>
              <w:r w:rsidR="00B57E2E" w:rsidRPr="00667B4D" w:rsidDel="00627ADE">
                <w:rPr>
                  <w:rFonts w:cstheme="minorHAnsi"/>
                  <w:sz w:val="18"/>
                  <w:szCs w:val="18"/>
                </w:rPr>
                <w:delText xml:space="preserve">andby power of 1 Watt or less. </w:delText>
              </w:r>
              <w:r w:rsidRPr="006A7D0C" w:rsidDel="00627ADE">
                <w:rPr>
                  <w:rFonts w:cstheme="minorHAnsi"/>
                  <w:sz w:val="18"/>
                  <w:szCs w:val="18"/>
                </w:rPr>
                <w:delText>Controls may be located in individual units or on the loop. Controls may be activated by wired or wireless mechanisms, including buttons, motion sensors, door switches and flow switches. (RA4.4.13)</w:delText>
              </w:r>
            </w:del>
          </w:p>
        </w:tc>
      </w:tr>
      <w:tr w:rsidR="001325D9" w:rsidRPr="000B11DA" w:rsidDel="00627ADE" w14:paraId="5B08254A" w14:textId="33B05517" w:rsidTr="003F4127">
        <w:trPr>
          <w:trHeight w:val="144"/>
          <w:tblHeader/>
          <w:del w:id="2987" w:author="Hudler, Rob@Energy" w:date="2018-10-11T13:47:00Z"/>
        </w:trPr>
        <w:tc>
          <w:tcPr>
            <w:tcW w:w="709" w:type="dxa"/>
            <w:vAlign w:val="center"/>
          </w:tcPr>
          <w:p w14:paraId="2A9A334B" w14:textId="2C71BA72"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88" w:author="Hudler, Rob@Energy" w:date="2018-10-11T13:47:00Z"/>
                <w:rFonts w:cstheme="minorHAnsi"/>
                <w:sz w:val="18"/>
                <w:szCs w:val="18"/>
              </w:rPr>
            </w:pPr>
            <w:del w:id="2989" w:author="Hudler, Rob@Energy" w:date="2018-10-11T13:47:00Z">
              <w:r w:rsidRPr="00CC0A63" w:rsidDel="00627ADE">
                <w:rPr>
                  <w:rFonts w:cstheme="minorHAnsi"/>
                  <w:sz w:val="18"/>
                  <w:szCs w:val="18"/>
                </w:rPr>
                <w:delText>07</w:delText>
              </w:r>
            </w:del>
          </w:p>
        </w:tc>
        <w:tc>
          <w:tcPr>
            <w:tcW w:w="13681" w:type="dxa"/>
            <w:vAlign w:val="center"/>
          </w:tcPr>
          <w:p w14:paraId="78AE8A9A" w14:textId="05AC07B5" w:rsidR="001325D9" w:rsidRPr="00667B4D" w:rsidDel="00627ADE" w:rsidRDefault="001325D9" w:rsidP="00B740EF">
            <w:pPr>
              <w:keepNext/>
              <w:spacing w:after="0" w:line="240" w:lineRule="auto"/>
              <w:rPr>
                <w:del w:id="2990" w:author="Hudler, Rob@Energy" w:date="2018-10-11T13:47:00Z"/>
                <w:rFonts w:cstheme="minorHAnsi"/>
                <w:sz w:val="18"/>
                <w:szCs w:val="18"/>
              </w:rPr>
            </w:pPr>
            <w:del w:id="2991" w:author="Hudler, Rob@Energy" w:date="2018-10-11T13:47:00Z">
              <w:r w:rsidRPr="00667B4D" w:rsidDel="00627ADE">
                <w:rPr>
                  <w:rFonts w:cstheme="minorHAnsi"/>
                  <w:sz w:val="18"/>
                  <w:szCs w:val="18"/>
                </w:rPr>
                <w:delText>If more than one loop installed each loop shall have its own pump and controls.</w:delText>
              </w:r>
            </w:del>
          </w:p>
        </w:tc>
      </w:tr>
      <w:tr w:rsidR="001325D9" w:rsidRPr="000B11DA" w:rsidDel="00627ADE" w14:paraId="0AE37CB9" w14:textId="4334A31D" w:rsidTr="003F4127">
        <w:trPr>
          <w:trHeight w:val="144"/>
          <w:tblHeader/>
          <w:del w:id="2992" w:author="Hudler, Rob@Energy" w:date="2018-10-11T13:47:00Z"/>
        </w:trPr>
        <w:tc>
          <w:tcPr>
            <w:tcW w:w="709" w:type="dxa"/>
            <w:vAlign w:val="center"/>
          </w:tcPr>
          <w:p w14:paraId="628B5E93" w14:textId="0EBD1EE3"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93" w:author="Hudler, Rob@Energy" w:date="2018-10-11T13:47:00Z"/>
                <w:rFonts w:cstheme="minorHAnsi"/>
                <w:sz w:val="18"/>
                <w:szCs w:val="18"/>
              </w:rPr>
            </w:pPr>
            <w:del w:id="2994" w:author="Hudler, Rob@Energy" w:date="2018-10-11T13:47:00Z">
              <w:r w:rsidRPr="00CC0A63" w:rsidDel="00627ADE">
                <w:rPr>
                  <w:rFonts w:cstheme="minorHAnsi"/>
                  <w:sz w:val="18"/>
                  <w:szCs w:val="18"/>
                </w:rPr>
                <w:delText>08</w:delText>
              </w:r>
            </w:del>
          </w:p>
        </w:tc>
        <w:tc>
          <w:tcPr>
            <w:tcW w:w="13681" w:type="dxa"/>
            <w:vAlign w:val="center"/>
          </w:tcPr>
          <w:p w14:paraId="17B80D50" w14:textId="0D7456DA" w:rsidR="001325D9" w:rsidRPr="006A7D0C" w:rsidDel="00627ADE" w:rsidRDefault="001325D9"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95" w:author="Hudler, Rob@Energy" w:date="2018-10-11T13:47:00Z"/>
                <w:rFonts w:cstheme="minorHAnsi"/>
                <w:sz w:val="18"/>
                <w:szCs w:val="18"/>
              </w:rPr>
            </w:pPr>
            <w:del w:id="2996" w:author="Hudler, Rob@Energy" w:date="2018-10-11T13:47:00Z">
              <w:r w:rsidRPr="00667B4D" w:rsidDel="00627ADE">
                <w:rPr>
                  <w:rFonts w:cstheme="minorHAnsi"/>
                  <w:sz w:val="18"/>
                  <w:szCs w:val="18"/>
                </w:rPr>
                <w:delText xml:space="preserve">Automatic </w:delText>
              </w:r>
              <w:r w:rsidR="00B57E2E" w:rsidRPr="00667B4D" w:rsidDel="00627ADE">
                <w:rPr>
                  <w:rFonts w:cstheme="minorHAnsi"/>
                  <w:sz w:val="18"/>
                  <w:szCs w:val="18"/>
                </w:rPr>
                <w:delText>a</w:delText>
              </w:r>
              <w:r w:rsidRPr="006A7D0C" w:rsidDel="00627ADE">
                <w:rPr>
                  <w:rFonts w:cstheme="minorHAnsi"/>
                  <w:sz w:val="18"/>
                  <w:szCs w:val="18"/>
                </w:rPr>
                <w:delText>ir release valve is installed on the inlet side of the recirculation pump per Section 110.3(c)5A.</w:delText>
              </w:r>
            </w:del>
          </w:p>
        </w:tc>
      </w:tr>
      <w:tr w:rsidR="001325D9" w:rsidRPr="000B11DA" w:rsidDel="00627ADE" w14:paraId="78204F33" w14:textId="6ED9C4DA" w:rsidTr="003F4127">
        <w:trPr>
          <w:trHeight w:val="144"/>
          <w:tblHeader/>
          <w:del w:id="2997" w:author="Hudler, Rob@Energy" w:date="2018-10-11T13:47:00Z"/>
        </w:trPr>
        <w:tc>
          <w:tcPr>
            <w:tcW w:w="709" w:type="dxa"/>
            <w:vAlign w:val="center"/>
          </w:tcPr>
          <w:p w14:paraId="543483B2" w14:textId="55627909"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98" w:author="Hudler, Rob@Energy" w:date="2018-10-11T13:47:00Z"/>
                <w:rFonts w:cstheme="minorHAnsi"/>
                <w:sz w:val="18"/>
                <w:szCs w:val="18"/>
              </w:rPr>
            </w:pPr>
            <w:del w:id="2999" w:author="Hudler, Rob@Energy" w:date="2018-10-11T13:47:00Z">
              <w:r w:rsidRPr="00CC0A63" w:rsidDel="00627ADE">
                <w:rPr>
                  <w:rFonts w:cstheme="minorHAnsi"/>
                  <w:sz w:val="18"/>
                  <w:szCs w:val="18"/>
                </w:rPr>
                <w:delText>09</w:delText>
              </w:r>
            </w:del>
          </w:p>
        </w:tc>
        <w:tc>
          <w:tcPr>
            <w:tcW w:w="13681" w:type="dxa"/>
            <w:vAlign w:val="center"/>
          </w:tcPr>
          <w:p w14:paraId="7DAD303B" w14:textId="0E019C67"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00" w:author="Hudler, Rob@Energy" w:date="2018-10-11T13:47:00Z"/>
                <w:rFonts w:cstheme="minorHAnsi"/>
                <w:sz w:val="18"/>
                <w:szCs w:val="18"/>
              </w:rPr>
            </w:pPr>
            <w:del w:id="3001" w:author="Hudler, Rob@Energy" w:date="2018-10-11T13:47:00Z">
              <w:r w:rsidRPr="00667B4D" w:rsidDel="00627ADE">
                <w:rPr>
                  <w:rFonts w:cstheme="minorHAnsi"/>
                  <w:sz w:val="18"/>
                  <w:szCs w:val="18"/>
                </w:rPr>
                <w:delText>A check valve is located between the recirculation pump and the water heater per Section 110.3(c)5B.</w:delText>
              </w:r>
            </w:del>
          </w:p>
        </w:tc>
      </w:tr>
      <w:tr w:rsidR="001325D9" w:rsidRPr="000B11DA" w:rsidDel="00627ADE" w14:paraId="633D7E22" w14:textId="32DE32E7" w:rsidTr="003F4127">
        <w:trPr>
          <w:trHeight w:val="144"/>
          <w:tblHeader/>
          <w:del w:id="3002" w:author="Hudler, Rob@Energy" w:date="2018-10-11T13:47:00Z"/>
        </w:trPr>
        <w:tc>
          <w:tcPr>
            <w:tcW w:w="709" w:type="dxa"/>
            <w:vAlign w:val="center"/>
          </w:tcPr>
          <w:p w14:paraId="0A8B5CD4" w14:textId="3361CA32"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03" w:author="Hudler, Rob@Energy" w:date="2018-10-11T13:47:00Z"/>
                <w:rFonts w:cstheme="minorHAnsi"/>
                <w:sz w:val="18"/>
                <w:szCs w:val="18"/>
              </w:rPr>
            </w:pPr>
            <w:del w:id="3004" w:author="Hudler, Rob@Energy" w:date="2018-10-11T13:47:00Z">
              <w:r w:rsidRPr="00CC0A63" w:rsidDel="00627ADE">
                <w:rPr>
                  <w:rFonts w:cstheme="minorHAnsi"/>
                  <w:sz w:val="18"/>
                  <w:szCs w:val="18"/>
                </w:rPr>
                <w:delText>10</w:delText>
              </w:r>
            </w:del>
          </w:p>
        </w:tc>
        <w:tc>
          <w:tcPr>
            <w:tcW w:w="13681" w:type="dxa"/>
            <w:vAlign w:val="center"/>
          </w:tcPr>
          <w:p w14:paraId="1F74E9E3" w14:textId="4996A253" w:rsidR="001325D9" w:rsidRPr="00667B4D" w:rsidDel="00627ADE" w:rsidRDefault="001325D9" w:rsidP="00B740EF">
            <w:pPr>
              <w:keepNext/>
              <w:spacing w:after="0" w:line="240" w:lineRule="auto"/>
              <w:rPr>
                <w:del w:id="3005" w:author="Hudler, Rob@Energy" w:date="2018-10-11T13:47:00Z"/>
                <w:rFonts w:cstheme="minorHAnsi"/>
                <w:sz w:val="18"/>
                <w:szCs w:val="18"/>
              </w:rPr>
            </w:pPr>
            <w:del w:id="3006" w:author="Hudler, Rob@Energy" w:date="2018-10-11T13:47:00Z">
              <w:r w:rsidRPr="00667B4D" w:rsidDel="00627ADE">
                <w:rPr>
                  <w:rFonts w:cstheme="minorHAnsi"/>
                  <w:sz w:val="18"/>
                  <w:szCs w:val="18"/>
                </w:rPr>
                <w:delText>Hose bibb is installed between the pump and the water heating equipment with an isolation valve between the hose bibb and the water heating equipment per Section 110.3(c)5C.</w:delText>
              </w:r>
            </w:del>
          </w:p>
        </w:tc>
      </w:tr>
      <w:tr w:rsidR="001325D9" w:rsidRPr="000B11DA" w:rsidDel="00627ADE" w14:paraId="52AE1E22" w14:textId="7DF24D7E" w:rsidTr="003F4127">
        <w:trPr>
          <w:trHeight w:val="144"/>
          <w:tblHeader/>
          <w:del w:id="3007" w:author="Hudler, Rob@Energy" w:date="2018-10-11T13:47:00Z"/>
        </w:trPr>
        <w:tc>
          <w:tcPr>
            <w:tcW w:w="709" w:type="dxa"/>
            <w:vAlign w:val="center"/>
          </w:tcPr>
          <w:p w14:paraId="491CC1EE" w14:textId="11539F36"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08" w:author="Hudler, Rob@Energy" w:date="2018-10-11T13:47:00Z"/>
                <w:rFonts w:cstheme="minorHAnsi"/>
                <w:sz w:val="18"/>
                <w:szCs w:val="18"/>
              </w:rPr>
            </w:pPr>
            <w:del w:id="3009" w:author="Hudler, Rob@Energy" w:date="2018-10-11T13:47:00Z">
              <w:r w:rsidRPr="00CC0A63" w:rsidDel="00627ADE">
                <w:rPr>
                  <w:rFonts w:cstheme="minorHAnsi"/>
                  <w:sz w:val="18"/>
                  <w:szCs w:val="18"/>
                </w:rPr>
                <w:delText>11</w:delText>
              </w:r>
            </w:del>
          </w:p>
        </w:tc>
        <w:tc>
          <w:tcPr>
            <w:tcW w:w="13681" w:type="dxa"/>
            <w:vAlign w:val="center"/>
          </w:tcPr>
          <w:p w14:paraId="6F48B0A8" w14:textId="034EB7EA" w:rsidR="001325D9" w:rsidRPr="000B11DA" w:rsidDel="00627ADE" w:rsidRDefault="001325D9" w:rsidP="00B740EF">
            <w:pPr>
              <w:pStyle w:val="BulletCALetter"/>
              <w:keepNext/>
              <w:spacing w:before="0"/>
              <w:ind w:left="0" w:firstLine="0"/>
              <w:rPr>
                <w:del w:id="3010" w:author="Hudler, Rob@Energy" w:date="2018-10-11T13:47:00Z"/>
                <w:rFonts w:asciiTheme="minorHAnsi" w:eastAsia="Calibri" w:hAnsiTheme="minorHAnsi" w:cstheme="minorHAnsi"/>
                <w:sz w:val="18"/>
                <w:szCs w:val="18"/>
                <w:rPrChange w:id="3011" w:author="Tam, Danny@Energy" w:date="2018-12-24T11:05:00Z">
                  <w:rPr>
                    <w:del w:id="3012" w:author="Hudler, Rob@Energy" w:date="2018-10-11T13:47:00Z"/>
                    <w:rFonts w:asciiTheme="minorHAnsi" w:eastAsia="Calibri" w:hAnsiTheme="minorHAnsi" w:cstheme="minorHAnsi"/>
                  </w:rPr>
                </w:rPrChange>
              </w:rPr>
            </w:pPr>
            <w:del w:id="3013" w:author="Hudler, Rob@Energy" w:date="2018-10-11T13:47:00Z">
              <w:r w:rsidRPr="000B11DA" w:rsidDel="00627ADE">
                <w:rPr>
                  <w:rFonts w:eastAsia="Calibri" w:cstheme="minorHAnsi"/>
                  <w:sz w:val="18"/>
                  <w:szCs w:val="18"/>
                  <w:rPrChange w:id="3014" w:author="Tam, Danny@Energy" w:date="2018-12-24T11:05:00Z">
                    <w:rPr>
                      <w:rFonts w:eastAsia="Calibri" w:cstheme="minorHAnsi"/>
                    </w:rPr>
                  </w:rPrChange>
                </w:rPr>
                <w:delText>Isolation valves are installed on both sides of the pump. One of the isolation valves may be the same isolation valve as in item 10 above per Section 110.3(c)5D.</w:delText>
              </w:r>
            </w:del>
          </w:p>
        </w:tc>
      </w:tr>
      <w:tr w:rsidR="001325D9" w:rsidRPr="000B11DA" w:rsidDel="00627ADE" w14:paraId="78B8DA18" w14:textId="4E13555E" w:rsidTr="003F4127">
        <w:trPr>
          <w:trHeight w:val="144"/>
          <w:tblHeader/>
          <w:del w:id="3015" w:author="Hudler, Rob@Energy" w:date="2018-10-11T13:47:00Z"/>
        </w:trPr>
        <w:tc>
          <w:tcPr>
            <w:tcW w:w="709" w:type="dxa"/>
            <w:vAlign w:val="center"/>
          </w:tcPr>
          <w:p w14:paraId="7CC6D6FD" w14:textId="5393D189"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16" w:author="Hudler, Rob@Energy" w:date="2018-10-11T13:47:00Z"/>
                <w:rFonts w:cstheme="minorHAnsi"/>
                <w:sz w:val="18"/>
                <w:szCs w:val="18"/>
              </w:rPr>
            </w:pPr>
            <w:del w:id="3017" w:author="Hudler, Rob@Energy" w:date="2018-10-11T13:47:00Z">
              <w:r w:rsidRPr="00CC0A63" w:rsidDel="00627ADE">
                <w:rPr>
                  <w:rFonts w:cstheme="minorHAnsi"/>
                  <w:sz w:val="18"/>
                  <w:szCs w:val="18"/>
                </w:rPr>
                <w:delText>12</w:delText>
              </w:r>
            </w:del>
          </w:p>
        </w:tc>
        <w:tc>
          <w:tcPr>
            <w:tcW w:w="13681" w:type="dxa"/>
            <w:vAlign w:val="center"/>
          </w:tcPr>
          <w:p w14:paraId="7332A38A" w14:textId="1CE6673D" w:rsidR="001325D9" w:rsidRPr="000B11DA" w:rsidDel="00627ADE" w:rsidRDefault="001325D9" w:rsidP="00B740EF">
            <w:pPr>
              <w:pStyle w:val="BulletCALetter"/>
              <w:keepNext/>
              <w:spacing w:before="0"/>
              <w:ind w:left="0" w:firstLine="0"/>
              <w:rPr>
                <w:del w:id="3018" w:author="Hudler, Rob@Energy" w:date="2018-10-11T13:47:00Z"/>
                <w:rFonts w:asciiTheme="minorHAnsi" w:eastAsia="Calibri" w:hAnsiTheme="minorHAnsi" w:cstheme="minorHAnsi"/>
                <w:sz w:val="18"/>
                <w:szCs w:val="18"/>
                <w:rPrChange w:id="3019" w:author="Tam, Danny@Energy" w:date="2018-12-24T11:05:00Z">
                  <w:rPr>
                    <w:del w:id="3020" w:author="Hudler, Rob@Energy" w:date="2018-10-11T13:47:00Z"/>
                    <w:rFonts w:asciiTheme="minorHAnsi" w:eastAsia="Calibri" w:hAnsiTheme="minorHAnsi" w:cstheme="minorHAnsi"/>
                  </w:rPr>
                </w:rPrChange>
              </w:rPr>
            </w:pPr>
            <w:del w:id="3021" w:author="Hudler, Rob@Energy" w:date="2018-10-11T13:47:00Z">
              <w:r w:rsidRPr="000B11DA" w:rsidDel="00627ADE">
                <w:rPr>
                  <w:rFonts w:eastAsia="Calibri" w:cstheme="minorHAnsi"/>
                  <w:sz w:val="18"/>
                  <w:szCs w:val="18"/>
                  <w:rPrChange w:id="3022" w:author="Tam, Danny@Energy" w:date="2018-12-24T11:05:00Z">
                    <w:rPr>
                      <w:rFonts w:eastAsia="Calibri" w:cstheme="minorHAnsi"/>
                    </w:rPr>
                  </w:rPrChange>
                </w:rPr>
                <w:delText>The cold water supply piping and the recirculation loop piping is not connected to the hot water storage tank drain port per Section 110.3(c)5E.</w:delText>
              </w:r>
            </w:del>
          </w:p>
        </w:tc>
      </w:tr>
      <w:tr w:rsidR="001325D9" w:rsidRPr="000B11DA" w:rsidDel="00627ADE" w14:paraId="326931A1" w14:textId="317C337A" w:rsidTr="003F4127">
        <w:trPr>
          <w:trHeight w:val="144"/>
          <w:tblHeader/>
          <w:del w:id="3023" w:author="Hudler, Rob@Energy" w:date="2018-10-11T13:47:00Z"/>
        </w:trPr>
        <w:tc>
          <w:tcPr>
            <w:tcW w:w="709" w:type="dxa"/>
            <w:vAlign w:val="center"/>
          </w:tcPr>
          <w:p w14:paraId="6693B963" w14:textId="56BED88E"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24" w:author="Hudler, Rob@Energy" w:date="2018-10-11T13:47:00Z"/>
                <w:rFonts w:cstheme="minorHAnsi"/>
                <w:sz w:val="18"/>
                <w:szCs w:val="18"/>
              </w:rPr>
            </w:pPr>
            <w:del w:id="3025" w:author="Hudler, Rob@Energy" w:date="2018-10-11T13:47:00Z">
              <w:r w:rsidRPr="00CC0A63" w:rsidDel="00627ADE">
                <w:rPr>
                  <w:rFonts w:cstheme="minorHAnsi"/>
                  <w:sz w:val="18"/>
                  <w:szCs w:val="18"/>
                </w:rPr>
                <w:delText>13</w:delText>
              </w:r>
            </w:del>
          </w:p>
        </w:tc>
        <w:tc>
          <w:tcPr>
            <w:tcW w:w="13681" w:type="dxa"/>
            <w:vAlign w:val="center"/>
          </w:tcPr>
          <w:p w14:paraId="4C3BEFBE" w14:textId="72869E84" w:rsidR="001325D9" w:rsidRPr="000B11DA" w:rsidDel="00627ADE" w:rsidRDefault="001325D9" w:rsidP="00B740EF">
            <w:pPr>
              <w:pStyle w:val="BulletCALetter"/>
              <w:keepNext/>
              <w:spacing w:before="0"/>
              <w:ind w:left="0" w:firstLine="0"/>
              <w:rPr>
                <w:del w:id="3026" w:author="Hudler, Rob@Energy" w:date="2018-10-11T13:47:00Z"/>
                <w:rFonts w:asciiTheme="minorHAnsi" w:eastAsia="Calibri" w:hAnsiTheme="minorHAnsi" w:cstheme="minorHAnsi"/>
                <w:sz w:val="18"/>
                <w:szCs w:val="18"/>
                <w:rPrChange w:id="3027" w:author="Tam, Danny@Energy" w:date="2018-12-24T11:05:00Z">
                  <w:rPr>
                    <w:del w:id="3028" w:author="Hudler, Rob@Energy" w:date="2018-10-11T13:47:00Z"/>
                    <w:rFonts w:asciiTheme="minorHAnsi" w:eastAsia="Calibri" w:hAnsiTheme="minorHAnsi" w:cstheme="minorHAnsi"/>
                  </w:rPr>
                </w:rPrChange>
              </w:rPr>
            </w:pPr>
            <w:del w:id="3029" w:author="Hudler, Rob@Energy" w:date="2018-10-11T13:47:00Z">
              <w:r w:rsidRPr="000B11DA" w:rsidDel="00627ADE">
                <w:rPr>
                  <w:rFonts w:eastAsia="Calibri" w:cstheme="minorHAnsi"/>
                  <w:sz w:val="18"/>
                  <w:szCs w:val="18"/>
                  <w:rPrChange w:id="3030" w:author="Tam, Danny@Energy" w:date="2018-12-24T11:05:00Z">
                    <w:rPr>
                      <w:rFonts w:eastAsia="Calibri" w:cstheme="minorHAnsi"/>
                    </w:rPr>
                  </w:rPrChange>
                </w:rPr>
                <w:delText>A check valve is installed on the cold water supply line between the hot water system and the next closest tee on the cold water supply per Section 110.3(c)5F.</w:delText>
              </w:r>
            </w:del>
          </w:p>
        </w:tc>
      </w:tr>
      <w:tr w:rsidR="001325D9" w:rsidRPr="000B11DA" w:rsidDel="00627ADE" w14:paraId="3D69613A" w14:textId="737C70F5" w:rsidTr="003F4127">
        <w:trPr>
          <w:trHeight w:val="144"/>
          <w:tblHeader/>
          <w:del w:id="3031" w:author="Hudler, Rob@Energy" w:date="2018-10-11T13:47:00Z"/>
        </w:trPr>
        <w:tc>
          <w:tcPr>
            <w:tcW w:w="14390" w:type="dxa"/>
            <w:gridSpan w:val="2"/>
            <w:vAlign w:val="center"/>
          </w:tcPr>
          <w:p w14:paraId="08A1ACA8" w14:textId="03587490"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32" w:author="Hudler, Rob@Energy" w:date="2018-10-11T13:47:00Z"/>
                <w:rFonts w:cstheme="minorHAnsi"/>
                <w:sz w:val="18"/>
                <w:szCs w:val="18"/>
              </w:rPr>
            </w:pPr>
            <w:del w:id="3033" w:author="Hudler, Rob@Energy" w:date="2018-10-11T13:47:00Z">
              <w:r w:rsidRPr="00CC0A63" w:rsidDel="00627ADE">
                <w:rPr>
                  <w:rFonts w:cstheme="minorHAnsi"/>
                  <w:b/>
                  <w:sz w:val="18"/>
                  <w:szCs w:val="18"/>
                </w:rPr>
                <w:delText xml:space="preserve">The responsible person’s signature on this compliance document affirms that all applicable requirements in this table have been met.  </w:delText>
              </w:r>
            </w:del>
          </w:p>
        </w:tc>
      </w:tr>
    </w:tbl>
    <w:p w14:paraId="0EC3D0C1" w14:textId="25FA4FBD" w:rsidR="001325D9" w:rsidRPr="000B11DA" w:rsidDel="00627ADE" w:rsidRDefault="001325D9" w:rsidP="001325D9">
      <w:pPr>
        <w:spacing w:after="0"/>
        <w:rPr>
          <w:del w:id="3034" w:author="Hudler, Rob@Energy" w:date="2018-10-11T13:47:00Z"/>
          <w:rFonts w:cstheme="minorHAnsi"/>
          <w:sz w:val="18"/>
          <w:szCs w:val="18"/>
          <w:rPrChange w:id="3035" w:author="Tam, Danny@Energy" w:date="2018-12-24T11:05:00Z">
            <w:rPr>
              <w:del w:id="3036" w:author="Hudler, Rob@Energy" w:date="2018-10-11T13:47:00Z"/>
              <w:rFonts w:cstheme="minorHAnsi"/>
              <w:sz w:val="20"/>
              <w:szCs w:val="20"/>
            </w:rPr>
          </w:rPrChange>
        </w:rPr>
      </w:pPr>
    </w:p>
    <w:tbl>
      <w:tblPr>
        <w:tblW w:w="37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71"/>
      </w:tblGrid>
      <w:tr w:rsidR="001325D9" w:rsidRPr="000B11DA" w:rsidDel="00627ADE" w14:paraId="4A662314" w14:textId="2E951222" w:rsidTr="003F4127">
        <w:trPr>
          <w:trHeight w:val="144"/>
          <w:tblHeader/>
          <w:del w:id="3037" w:author="Hudler, Rob@Energy" w:date="2018-10-11T13:47:00Z"/>
        </w:trPr>
        <w:tc>
          <w:tcPr>
            <w:tcW w:w="10795" w:type="dxa"/>
            <w:gridSpan w:val="2"/>
            <w:tcBorders>
              <w:bottom w:val="single" w:sz="4" w:space="0" w:color="auto"/>
            </w:tcBorders>
          </w:tcPr>
          <w:p w14:paraId="092C380F" w14:textId="0CD64B78" w:rsidR="001325D9" w:rsidRPr="000B11DA" w:rsidDel="00627ADE" w:rsidRDefault="00EE6B2F"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38" w:author="Hudler, Rob@Energy" w:date="2018-10-11T13:47:00Z"/>
                <w:rFonts w:cstheme="minorHAnsi"/>
                <w:b/>
                <w:sz w:val="18"/>
                <w:szCs w:val="18"/>
                <w:rPrChange w:id="3039" w:author="Tam, Danny@Energy" w:date="2018-12-24T11:05:00Z">
                  <w:rPr>
                    <w:del w:id="3040" w:author="Hudler, Rob@Energy" w:date="2018-10-11T13:47:00Z"/>
                    <w:rFonts w:cstheme="minorHAnsi"/>
                    <w:b/>
                    <w:sz w:val="20"/>
                    <w:szCs w:val="20"/>
                  </w:rPr>
                </w:rPrChange>
              </w:rPr>
            </w:pPr>
            <w:del w:id="3041" w:author="Hudler, Rob@Energy" w:date="2018-10-11T13:47:00Z">
              <w:r w:rsidRPr="000B11DA" w:rsidDel="00627ADE">
                <w:rPr>
                  <w:rFonts w:cstheme="minorHAnsi"/>
                  <w:b/>
                  <w:sz w:val="18"/>
                  <w:szCs w:val="18"/>
                  <w:rPrChange w:id="3042" w:author="Tam, Danny@Energy" w:date="2018-12-24T11:05:00Z">
                    <w:rPr>
                      <w:rFonts w:cstheme="minorHAnsi"/>
                      <w:b/>
                      <w:sz w:val="20"/>
                      <w:szCs w:val="20"/>
                    </w:rPr>
                  </w:rPrChange>
                </w:rPr>
                <w:delText>K</w:delText>
              </w:r>
              <w:r w:rsidR="001325D9" w:rsidRPr="000B11DA" w:rsidDel="00627ADE">
                <w:rPr>
                  <w:rFonts w:cstheme="minorHAnsi"/>
                  <w:b/>
                  <w:sz w:val="18"/>
                  <w:szCs w:val="18"/>
                  <w:rPrChange w:id="3043" w:author="Tam, Danny@Energy" w:date="2018-12-24T11:05:00Z">
                    <w:rPr>
                      <w:rFonts w:cstheme="minorHAnsi"/>
                      <w:b/>
                      <w:sz w:val="20"/>
                      <w:szCs w:val="20"/>
                    </w:rPr>
                  </w:rPrChange>
                </w:rPr>
                <w:delText>. Demand Recirculation Sensor Control Requirements</w:delText>
              </w:r>
            </w:del>
          </w:p>
          <w:p w14:paraId="006F56EB" w14:textId="41E5F92D" w:rsidR="001325D9" w:rsidRPr="000B11DA"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44" w:author="Hudler, Rob@Energy" w:date="2018-10-11T13:47:00Z"/>
                <w:rFonts w:cstheme="minorHAnsi"/>
                <w:b/>
                <w:sz w:val="18"/>
                <w:szCs w:val="18"/>
                <w:rPrChange w:id="3045" w:author="Tam, Danny@Energy" w:date="2018-12-24T11:05:00Z">
                  <w:rPr>
                    <w:del w:id="3046" w:author="Hudler, Rob@Energy" w:date="2018-10-11T13:47:00Z"/>
                    <w:rFonts w:cstheme="minorHAnsi"/>
                    <w:b/>
                    <w:sz w:val="20"/>
                    <w:szCs w:val="20"/>
                  </w:rPr>
                </w:rPrChange>
              </w:rPr>
            </w:pPr>
            <w:del w:id="3047" w:author="Hudler, Rob@Energy" w:date="2018-10-11T13:47:00Z">
              <w:r w:rsidRPr="000B11DA" w:rsidDel="00627ADE">
                <w:rPr>
                  <w:rFonts w:cstheme="minorHAnsi"/>
                  <w:sz w:val="18"/>
                  <w:szCs w:val="18"/>
                  <w:rPrChange w:id="3048" w:author="Tam, Danny@Energy" w:date="2018-12-24T11:05:00Z">
                    <w:rPr>
                      <w:rFonts w:cstheme="minorHAnsi"/>
                      <w:sz w:val="20"/>
                      <w:szCs w:val="20"/>
                    </w:rPr>
                  </w:rPrChange>
                </w:rPr>
                <w:delText>Systems that utilize this distribution type shall comply with these requirements</w:delText>
              </w:r>
            </w:del>
          </w:p>
        </w:tc>
      </w:tr>
      <w:tr w:rsidR="001325D9" w:rsidRPr="000B11DA" w:rsidDel="00627ADE" w14:paraId="74B43C70" w14:textId="13C9E93E" w:rsidTr="003F4127">
        <w:trPr>
          <w:trHeight w:val="144"/>
          <w:tblHeader/>
          <w:del w:id="3049" w:author="Hudler, Rob@Energy" w:date="2018-10-11T13:47:00Z"/>
        </w:trPr>
        <w:tc>
          <w:tcPr>
            <w:tcW w:w="624" w:type="dxa"/>
            <w:tcBorders>
              <w:top w:val="single" w:sz="4" w:space="0" w:color="auto"/>
            </w:tcBorders>
            <w:vAlign w:val="center"/>
          </w:tcPr>
          <w:p w14:paraId="4B5C8876" w14:textId="27E57393"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50" w:author="Hudler, Rob@Energy" w:date="2018-10-11T13:47:00Z"/>
                <w:rFonts w:cstheme="minorHAnsi"/>
                <w:sz w:val="18"/>
                <w:szCs w:val="18"/>
              </w:rPr>
            </w:pPr>
            <w:del w:id="3051" w:author="Hudler, Rob@Energy" w:date="2018-10-11T13:47:00Z">
              <w:r w:rsidRPr="00CC0A63" w:rsidDel="00627ADE">
                <w:rPr>
                  <w:rFonts w:cstheme="minorHAnsi"/>
                  <w:sz w:val="18"/>
                  <w:szCs w:val="18"/>
                </w:rPr>
                <w:delText>01</w:delText>
              </w:r>
            </w:del>
          </w:p>
        </w:tc>
        <w:tc>
          <w:tcPr>
            <w:tcW w:w="10171" w:type="dxa"/>
            <w:tcBorders>
              <w:top w:val="single" w:sz="4" w:space="0" w:color="auto"/>
            </w:tcBorders>
            <w:vAlign w:val="center"/>
          </w:tcPr>
          <w:p w14:paraId="37EC0623" w14:textId="29A0AAEC"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52" w:author="Hudler, Rob@Energy" w:date="2018-10-11T13:47:00Z"/>
                <w:rFonts w:cstheme="minorHAnsi"/>
                <w:sz w:val="18"/>
                <w:szCs w:val="18"/>
              </w:rPr>
            </w:pPr>
            <w:del w:id="3053" w:author="Hudler, Rob@Energy" w:date="2018-10-11T13:47:00Z">
              <w:r w:rsidRPr="00667B4D" w:rsidDel="00627ADE">
                <w:rPr>
                  <w:rFonts w:cstheme="minorHAnsi"/>
                  <w:sz w:val="18"/>
                  <w:szCs w:val="18"/>
                </w:rPr>
                <w:delText>The system operates “on-demand”, meaning that the pump begins to operate shortly before or immediately after hot water draw begins, and stops when the return water temperature reaches a certain threshold value. (RA4.4.13)</w:delText>
              </w:r>
            </w:del>
          </w:p>
        </w:tc>
      </w:tr>
      <w:tr w:rsidR="001325D9" w:rsidRPr="000B11DA" w:rsidDel="00627ADE" w14:paraId="23F4964D" w14:textId="36ACC23B" w:rsidTr="003F4127">
        <w:trPr>
          <w:trHeight w:val="144"/>
          <w:tblHeader/>
          <w:del w:id="3054" w:author="Hudler, Rob@Energy" w:date="2018-10-11T13:47:00Z"/>
        </w:trPr>
        <w:tc>
          <w:tcPr>
            <w:tcW w:w="624" w:type="dxa"/>
            <w:vAlign w:val="center"/>
          </w:tcPr>
          <w:p w14:paraId="417F78B8" w14:textId="4405AA44"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55" w:author="Hudler, Rob@Energy" w:date="2018-10-11T13:47:00Z"/>
                <w:rFonts w:cstheme="minorHAnsi"/>
                <w:sz w:val="18"/>
                <w:szCs w:val="18"/>
              </w:rPr>
            </w:pPr>
            <w:del w:id="3056" w:author="Hudler, Rob@Energy" w:date="2018-10-11T13:47:00Z">
              <w:r w:rsidRPr="00CC0A63" w:rsidDel="00627ADE">
                <w:rPr>
                  <w:rFonts w:cstheme="minorHAnsi"/>
                  <w:sz w:val="18"/>
                  <w:szCs w:val="18"/>
                </w:rPr>
                <w:delText>02</w:delText>
              </w:r>
            </w:del>
          </w:p>
        </w:tc>
        <w:tc>
          <w:tcPr>
            <w:tcW w:w="10171" w:type="dxa"/>
            <w:vAlign w:val="center"/>
          </w:tcPr>
          <w:p w14:paraId="5246F133" w14:textId="4D46A745"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57" w:author="Hudler, Rob@Energy" w:date="2018-10-11T13:47:00Z"/>
                <w:rFonts w:cstheme="minorHAnsi"/>
                <w:sz w:val="18"/>
                <w:szCs w:val="18"/>
              </w:rPr>
            </w:pPr>
            <w:del w:id="3058" w:author="Hudler, Rob@Energy" w:date="2018-10-11T13:47:00Z">
              <w:r w:rsidRPr="00667B4D" w:rsidDel="00627ADE">
                <w:rPr>
                  <w:rFonts w:cstheme="minorHAnsi"/>
                  <w:sz w:val="18"/>
                  <w:szCs w:val="18"/>
                </w:rPr>
                <w:delText>After the pump has been activated, the controls shall allow the pump to operate until the water temperature at the thermo-sensor rises to one of the following values: (RA4.4.13)</w:delText>
              </w:r>
            </w:del>
          </w:p>
          <w:p w14:paraId="06A020E0" w14:textId="5074FC7D" w:rsidR="001325D9" w:rsidRPr="000B11DA" w:rsidDel="00627ADE" w:rsidRDefault="00852EF0" w:rsidP="00B740EF">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059" w:author="Hudler, Rob@Energy" w:date="2018-10-11T13:47:00Z"/>
                <w:rFonts w:asciiTheme="minorHAnsi" w:hAnsiTheme="minorHAnsi" w:cstheme="minorHAnsi"/>
                <w:sz w:val="18"/>
                <w:szCs w:val="18"/>
                <w:rPrChange w:id="3060" w:author="Tam, Danny@Energy" w:date="2018-12-24T11:05:00Z">
                  <w:rPr>
                    <w:del w:id="3061" w:author="Hudler, Rob@Energy" w:date="2018-10-11T13:47:00Z"/>
                    <w:rFonts w:asciiTheme="minorHAnsi" w:hAnsiTheme="minorHAnsi" w:cstheme="minorHAnsi"/>
                  </w:rPr>
                </w:rPrChange>
              </w:rPr>
            </w:pPr>
            <w:del w:id="3062" w:author="Hudler, Rob@Energy" w:date="2018-10-11T13:47:00Z">
              <w:r w:rsidRPr="000B11DA" w:rsidDel="00627ADE">
                <w:rPr>
                  <w:rFonts w:cstheme="minorHAnsi"/>
                  <w:sz w:val="18"/>
                  <w:szCs w:val="18"/>
                  <w:rPrChange w:id="3063" w:author="Tam, Danny@Energy" w:date="2018-12-24T11:05:00Z">
                    <w:rPr>
                      <w:rFonts w:cstheme="minorHAnsi"/>
                    </w:rPr>
                  </w:rPrChange>
                </w:rPr>
                <w:delText>Not more than 10°F (</w:delText>
              </w:r>
              <w:r w:rsidR="001325D9" w:rsidRPr="000B11DA" w:rsidDel="00627ADE">
                <w:rPr>
                  <w:rFonts w:cstheme="minorHAnsi"/>
                  <w:sz w:val="18"/>
                  <w:szCs w:val="18"/>
                  <w:rPrChange w:id="3064" w:author="Tam, Danny@Energy" w:date="2018-12-24T11:05:00Z">
                    <w:rPr>
                      <w:rFonts w:cstheme="minorHAnsi"/>
                    </w:rPr>
                  </w:rPrChange>
                </w:rPr>
                <w:delText>5.6°C) above the initial temperature of the water in the pipe</w:delText>
              </w:r>
            </w:del>
          </w:p>
          <w:p w14:paraId="4819E1B4" w14:textId="330735EE" w:rsidR="001325D9" w:rsidRPr="000B11DA" w:rsidDel="00627ADE" w:rsidRDefault="001325D9" w:rsidP="00B740EF">
            <w:pPr>
              <w:pStyle w:val="ListParagraph"/>
              <w:keepNext/>
              <w:numPr>
                <w:ilvl w:val="0"/>
                <w:numId w:val="4"/>
              </w:numPr>
              <w:ind w:left="634" w:hanging="317"/>
              <w:rPr>
                <w:del w:id="3065" w:author="Hudler, Rob@Energy" w:date="2018-10-11T13:47:00Z"/>
                <w:rFonts w:asciiTheme="minorHAnsi" w:hAnsiTheme="minorHAnsi" w:cstheme="minorHAnsi"/>
                <w:sz w:val="18"/>
                <w:szCs w:val="18"/>
                <w:rPrChange w:id="3066" w:author="Tam, Danny@Energy" w:date="2018-12-24T11:05:00Z">
                  <w:rPr>
                    <w:del w:id="3067" w:author="Hudler, Rob@Energy" w:date="2018-10-11T13:47:00Z"/>
                    <w:rFonts w:asciiTheme="minorHAnsi" w:hAnsiTheme="minorHAnsi" w:cstheme="minorHAnsi"/>
                  </w:rPr>
                </w:rPrChange>
              </w:rPr>
            </w:pPr>
            <w:del w:id="3068" w:author="Hudler, Rob@Energy" w:date="2018-10-11T13:47:00Z">
              <w:r w:rsidRPr="000B11DA" w:rsidDel="00627ADE">
                <w:rPr>
                  <w:rFonts w:cstheme="minorHAnsi"/>
                  <w:sz w:val="18"/>
                  <w:szCs w:val="18"/>
                  <w:rPrChange w:id="3069" w:author="Tam, Danny@Energy" w:date="2018-12-24T11:05:00Z">
                    <w:rPr>
                      <w:rFonts w:cstheme="minorHAnsi"/>
                    </w:rPr>
                  </w:rPrChange>
                </w:rPr>
                <w:delText>Not more than 102°F (38.9°C).</w:delText>
              </w:r>
            </w:del>
          </w:p>
        </w:tc>
      </w:tr>
      <w:tr w:rsidR="001325D9" w:rsidRPr="000B11DA" w:rsidDel="00627ADE" w14:paraId="4A68852D" w14:textId="3F20DF6F" w:rsidTr="003F4127">
        <w:trPr>
          <w:trHeight w:val="144"/>
          <w:tblHeader/>
          <w:del w:id="3070" w:author="Hudler, Rob@Energy" w:date="2018-10-11T13:47:00Z"/>
        </w:trPr>
        <w:tc>
          <w:tcPr>
            <w:tcW w:w="624" w:type="dxa"/>
            <w:vAlign w:val="center"/>
          </w:tcPr>
          <w:p w14:paraId="7936CEA0" w14:textId="1CA411F3"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71" w:author="Hudler, Rob@Energy" w:date="2018-10-11T13:47:00Z"/>
                <w:rFonts w:cstheme="minorHAnsi"/>
                <w:sz w:val="18"/>
                <w:szCs w:val="18"/>
              </w:rPr>
            </w:pPr>
            <w:del w:id="3072" w:author="Hudler, Rob@Energy" w:date="2018-10-11T13:47:00Z">
              <w:r w:rsidRPr="00CC0A63" w:rsidDel="00627ADE">
                <w:rPr>
                  <w:rFonts w:cstheme="minorHAnsi"/>
                  <w:sz w:val="18"/>
                  <w:szCs w:val="18"/>
                </w:rPr>
                <w:delText>03</w:delText>
              </w:r>
            </w:del>
          </w:p>
        </w:tc>
        <w:tc>
          <w:tcPr>
            <w:tcW w:w="10171" w:type="dxa"/>
            <w:vAlign w:val="center"/>
          </w:tcPr>
          <w:p w14:paraId="46A1DB57" w14:textId="14EF65CB" w:rsidR="001325D9" w:rsidRPr="00667B4D" w:rsidDel="00627ADE" w:rsidRDefault="001325D9" w:rsidP="00B740EF">
            <w:pPr>
              <w:keepNext/>
              <w:spacing w:after="0" w:line="240" w:lineRule="auto"/>
              <w:rPr>
                <w:del w:id="3073" w:author="Hudler, Rob@Energy" w:date="2018-10-11T13:47:00Z"/>
                <w:rFonts w:cstheme="minorHAnsi"/>
                <w:sz w:val="18"/>
                <w:szCs w:val="18"/>
              </w:rPr>
            </w:pPr>
            <w:del w:id="3074" w:author="Hudler, Rob@Energy" w:date="2018-10-11T13:47:00Z">
              <w:r w:rsidRPr="00667B4D" w:rsidDel="00627ADE">
                <w:rPr>
                  <w:rFonts w:cstheme="minorHAnsi"/>
                  <w:sz w:val="18"/>
                  <w:szCs w:val="18"/>
                </w:rPr>
                <w:delText>The controls shall limit pump operation to a maximum of 10 minutes following any activation. This is provided in the event that the normal means of shutting off the pump have failed. (RA4.4.13)</w:delText>
              </w:r>
            </w:del>
          </w:p>
        </w:tc>
      </w:tr>
      <w:tr w:rsidR="001325D9" w:rsidRPr="000B11DA" w:rsidDel="00627ADE" w14:paraId="4C807BFE" w14:textId="3A43FD2B" w:rsidTr="003F4127">
        <w:trPr>
          <w:trHeight w:val="144"/>
          <w:tblHeader/>
          <w:del w:id="3075" w:author="Hudler, Rob@Energy" w:date="2018-10-11T13:47:00Z"/>
        </w:trPr>
        <w:tc>
          <w:tcPr>
            <w:tcW w:w="624" w:type="dxa"/>
            <w:vAlign w:val="center"/>
          </w:tcPr>
          <w:p w14:paraId="26C9F0C2" w14:textId="6B287220"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76" w:author="Hudler, Rob@Energy" w:date="2018-10-11T13:47:00Z"/>
                <w:rFonts w:cstheme="minorHAnsi"/>
                <w:sz w:val="18"/>
                <w:szCs w:val="18"/>
              </w:rPr>
            </w:pPr>
            <w:del w:id="3077" w:author="Hudler, Rob@Energy" w:date="2018-10-11T13:47:00Z">
              <w:r w:rsidRPr="00CC0A63" w:rsidDel="00627ADE">
                <w:rPr>
                  <w:rFonts w:cstheme="minorHAnsi"/>
                  <w:sz w:val="18"/>
                  <w:szCs w:val="18"/>
                </w:rPr>
                <w:delText>04</w:delText>
              </w:r>
            </w:del>
          </w:p>
        </w:tc>
        <w:tc>
          <w:tcPr>
            <w:tcW w:w="10171" w:type="dxa"/>
            <w:vAlign w:val="center"/>
          </w:tcPr>
          <w:p w14:paraId="2C25FB0D" w14:textId="09AF1670"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78" w:author="Hudler, Rob@Energy" w:date="2018-10-11T13:47:00Z"/>
                <w:rFonts w:cstheme="minorHAnsi"/>
                <w:sz w:val="18"/>
                <w:szCs w:val="18"/>
              </w:rPr>
            </w:pPr>
            <w:del w:id="3079" w:author="Hudler, Rob@Energy" w:date="2018-10-11T13:47:00Z">
              <w:r w:rsidRPr="00667B4D" w:rsidDel="00627ADE">
                <w:rPr>
                  <w:rFonts w:cstheme="minorHAnsi"/>
                  <w:sz w:val="18"/>
                  <w:szCs w:val="18"/>
                </w:rPr>
                <w:delText>Pump and control placement shall meet one of the following criteria: (RA4.4.13)</w:delText>
              </w:r>
            </w:del>
          </w:p>
          <w:p w14:paraId="481CDA85" w14:textId="1B100424" w:rsidR="001325D9" w:rsidRPr="000B11DA"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080" w:author="Hudler, Rob@Energy" w:date="2018-10-11T13:47:00Z"/>
                <w:rFonts w:asciiTheme="minorHAnsi" w:hAnsiTheme="minorHAnsi" w:cstheme="minorHAnsi"/>
                <w:sz w:val="18"/>
                <w:szCs w:val="18"/>
                <w:rPrChange w:id="3081" w:author="Tam, Danny@Energy" w:date="2018-12-24T11:05:00Z">
                  <w:rPr>
                    <w:del w:id="3082" w:author="Hudler, Rob@Energy" w:date="2018-10-11T13:47:00Z"/>
                    <w:rFonts w:asciiTheme="minorHAnsi" w:hAnsiTheme="minorHAnsi" w:cstheme="minorHAnsi"/>
                  </w:rPr>
                </w:rPrChange>
              </w:rPr>
            </w:pPr>
            <w:del w:id="3083" w:author="Hudler, Rob@Energy" w:date="2018-10-11T13:47:00Z">
              <w:r w:rsidRPr="000B11DA" w:rsidDel="00627ADE">
                <w:rPr>
                  <w:rFonts w:cstheme="minorHAnsi"/>
                  <w:sz w:val="18"/>
                  <w:szCs w:val="18"/>
                  <w:rPrChange w:id="3084" w:author="Tam, Danny@Energy" w:date="2018-12-24T11:05:00Z">
                    <w:rPr>
                      <w:rFonts w:cstheme="minorHAnsi"/>
                    </w:rPr>
                  </w:rPrChange>
                </w:rPr>
                <w:delText>When a dedicated return line has been installed the pump, controls and thermo-sensor are installed at the end of the supply portion of the recirculation loop; or</w:delText>
              </w:r>
            </w:del>
          </w:p>
          <w:p w14:paraId="15F7EE05" w14:textId="32470D2B" w:rsidR="001325D9" w:rsidRPr="000B11DA"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085" w:author="Hudler, Rob@Energy" w:date="2018-10-11T13:47:00Z"/>
                <w:rFonts w:asciiTheme="minorHAnsi" w:hAnsiTheme="minorHAnsi" w:cstheme="minorHAnsi"/>
                <w:sz w:val="18"/>
                <w:szCs w:val="18"/>
                <w:rPrChange w:id="3086" w:author="Tam, Danny@Energy" w:date="2018-12-24T11:05:00Z">
                  <w:rPr>
                    <w:del w:id="3087" w:author="Hudler, Rob@Energy" w:date="2018-10-11T13:47:00Z"/>
                    <w:rFonts w:asciiTheme="minorHAnsi" w:hAnsiTheme="minorHAnsi" w:cstheme="minorHAnsi"/>
                  </w:rPr>
                </w:rPrChange>
              </w:rPr>
            </w:pPr>
            <w:del w:id="3088" w:author="Hudler, Rob@Energy" w:date="2018-10-11T13:47:00Z">
              <w:r w:rsidRPr="000B11DA" w:rsidDel="00627ADE">
                <w:rPr>
                  <w:rFonts w:cstheme="minorHAnsi"/>
                  <w:sz w:val="18"/>
                  <w:szCs w:val="18"/>
                  <w:rPrChange w:id="3089" w:author="Tam, Danny@Energy" w:date="2018-12-24T11:05:00Z">
                    <w:rPr>
                      <w:rFonts w:cstheme="minorHAnsi"/>
                    </w:rPr>
                  </w:rPrChange>
                </w:rPr>
                <w:delText>The pump and controls are installed on the dedicated return line near the water heater and the thermo-sensor is installed in an accessible location as close to the end of the supply portion of the recirculation loop as possible; or</w:delText>
              </w:r>
            </w:del>
          </w:p>
          <w:p w14:paraId="6372F727" w14:textId="6DD9093B" w:rsidR="001325D9" w:rsidRPr="000B11DA" w:rsidDel="00627ADE"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090" w:author="Hudler, Rob@Energy" w:date="2018-10-11T13:47:00Z"/>
                <w:rFonts w:asciiTheme="minorHAnsi" w:hAnsiTheme="minorHAnsi" w:cstheme="minorHAnsi"/>
                <w:sz w:val="18"/>
                <w:szCs w:val="18"/>
                <w:rPrChange w:id="3091" w:author="Tam, Danny@Energy" w:date="2018-12-24T11:05:00Z">
                  <w:rPr>
                    <w:del w:id="3092" w:author="Hudler, Rob@Energy" w:date="2018-10-11T13:47:00Z"/>
                    <w:rFonts w:asciiTheme="minorHAnsi" w:hAnsiTheme="minorHAnsi" w:cstheme="minorHAnsi"/>
                  </w:rPr>
                </w:rPrChange>
              </w:rPr>
            </w:pPr>
            <w:del w:id="3093" w:author="Hudler, Rob@Energy" w:date="2018-10-11T13:47:00Z">
              <w:r w:rsidRPr="000B11DA" w:rsidDel="00627ADE">
                <w:rPr>
                  <w:rFonts w:cstheme="minorHAnsi"/>
                  <w:sz w:val="18"/>
                  <w:szCs w:val="18"/>
                  <w:rPrChange w:id="3094" w:author="Tam, Danny@Energy" w:date="2018-12-24T11:05:00Z">
                    <w:rPr>
                      <w:rFonts w:cstheme="minorHAnsi"/>
                    </w:rPr>
                  </w:rPrChange>
                </w:rPr>
                <w:delText>When the cold water line is used as the return, the pump, demand controls and thermo-sensor shall be installed in an accessible location at the end of supply portion of the hot water distribution line (typically under a sink).</w:delText>
              </w:r>
            </w:del>
          </w:p>
        </w:tc>
      </w:tr>
      <w:tr w:rsidR="001325D9" w:rsidRPr="000B11DA" w:rsidDel="00627ADE" w14:paraId="2E1D9545" w14:textId="734CF782" w:rsidTr="003F4127">
        <w:trPr>
          <w:trHeight w:val="144"/>
          <w:tblHeader/>
          <w:del w:id="3095" w:author="Hudler, Rob@Energy" w:date="2018-10-11T13:47:00Z"/>
        </w:trPr>
        <w:tc>
          <w:tcPr>
            <w:tcW w:w="624" w:type="dxa"/>
            <w:vAlign w:val="center"/>
          </w:tcPr>
          <w:p w14:paraId="78219D88" w14:textId="5D542147"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96" w:author="Hudler, Rob@Energy" w:date="2018-10-11T13:47:00Z"/>
                <w:rFonts w:cstheme="minorHAnsi"/>
                <w:sz w:val="18"/>
                <w:szCs w:val="18"/>
              </w:rPr>
            </w:pPr>
            <w:del w:id="3097" w:author="Hudler, Rob@Energy" w:date="2018-10-11T13:47:00Z">
              <w:r w:rsidRPr="00CC0A63" w:rsidDel="00627ADE">
                <w:rPr>
                  <w:rFonts w:cstheme="minorHAnsi"/>
                  <w:sz w:val="18"/>
                  <w:szCs w:val="18"/>
                </w:rPr>
                <w:delText>05</w:delText>
              </w:r>
            </w:del>
          </w:p>
        </w:tc>
        <w:tc>
          <w:tcPr>
            <w:tcW w:w="10171" w:type="dxa"/>
            <w:vAlign w:val="center"/>
          </w:tcPr>
          <w:p w14:paraId="3CA55794" w14:textId="7F8D85A5"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98" w:author="Hudler, Rob@Energy" w:date="2018-10-11T13:47:00Z"/>
                <w:rFonts w:cstheme="minorHAnsi"/>
                <w:sz w:val="18"/>
                <w:szCs w:val="18"/>
              </w:rPr>
            </w:pPr>
            <w:del w:id="3099" w:author="Hudler, Rob@Energy" w:date="2018-10-11T13:47:00Z">
              <w:r w:rsidRPr="00667B4D" w:rsidDel="00627ADE">
                <w:rPr>
                  <w:rFonts w:cstheme="minorHAnsi"/>
                  <w:sz w:val="18"/>
                  <w:szCs w:val="18"/>
                </w:rPr>
                <w:delText>Insulation is not required on the cold water line when it is used as the return. (RA4.4.13)</w:delText>
              </w:r>
            </w:del>
          </w:p>
        </w:tc>
      </w:tr>
      <w:tr w:rsidR="001325D9" w:rsidRPr="000B11DA" w:rsidDel="00627ADE" w14:paraId="627BBC89" w14:textId="256AA0AB" w:rsidTr="003F4127">
        <w:trPr>
          <w:trHeight w:val="144"/>
          <w:tblHeader/>
          <w:del w:id="3100" w:author="Hudler, Rob@Energy" w:date="2018-10-11T13:47:00Z"/>
        </w:trPr>
        <w:tc>
          <w:tcPr>
            <w:tcW w:w="624" w:type="dxa"/>
            <w:vAlign w:val="center"/>
          </w:tcPr>
          <w:p w14:paraId="3FF43D00" w14:textId="6AC03E12"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01" w:author="Hudler, Rob@Energy" w:date="2018-10-11T13:47:00Z"/>
                <w:rFonts w:cstheme="minorHAnsi"/>
                <w:sz w:val="18"/>
                <w:szCs w:val="18"/>
              </w:rPr>
            </w:pPr>
            <w:del w:id="3102" w:author="Hudler, Rob@Energy" w:date="2018-10-11T13:47:00Z">
              <w:r w:rsidRPr="00CC0A63" w:rsidDel="00627ADE">
                <w:rPr>
                  <w:rFonts w:cstheme="minorHAnsi"/>
                  <w:sz w:val="18"/>
                  <w:szCs w:val="18"/>
                </w:rPr>
                <w:delText>06</w:delText>
              </w:r>
            </w:del>
          </w:p>
        </w:tc>
        <w:tc>
          <w:tcPr>
            <w:tcW w:w="10171" w:type="dxa"/>
            <w:vAlign w:val="center"/>
          </w:tcPr>
          <w:p w14:paraId="17D5070A" w14:textId="19492058" w:rsidR="001325D9" w:rsidRPr="006A7D0C"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3" w:author="Hudler, Rob@Energy" w:date="2018-10-11T13:47:00Z"/>
                <w:rFonts w:cstheme="minorHAnsi"/>
                <w:sz w:val="18"/>
                <w:szCs w:val="18"/>
              </w:rPr>
            </w:pPr>
            <w:del w:id="3104" w:author="Hudler, Rob@Energy" w:date="2018-10-11T13:47:00Z">
              <w:r w:rsidRPr="00667B4D" w:rsidDel="00627ADE">
                <w:rPr>
                  <w:rFonts w:cstheme="minorHAnsi"/>
                  <w:sz w:val="18"/>
                  <w:szCs w:val="18"/>
                </w:rPr>
                <w:delText>Each control shall have st</w:delText>
              </w:r>
              <w:r w:rsidR="00B57E2E" w:rsidRPr="00667B4D" w:rsidDel="00627ADE">
                <w:rPr>
                  <w:rFonts w:cstheme="minorHAnsi"/>
                  <w:sz w:val="18"/>
                  <w:szCs w:val="18"/>
                </w:rPr>
                <w:delText xml:space="preserve">andby power of 1 Watt or less. </w:delText>
              </w:r>
              <w:r w:rsidRPr="006A7D0C" w:rsidDel="00627ADE">
                <w:rPr>
                  <w:rFonts w:cstheme="minorHAnsi"/>
                  <w:sz w:val="18"/>
                  <w:szCs w:val="18"/>
                </w:rPr>
                <w:delText>Controls may be located in individual units or on the loop. Controls may be activated by wired or wireless mechanisms, including buttons, motion sensors, door switches and flow switches. (RA4.4.13)</w:delText>
              </w:r>
            </w:del>
          </w:p>
        </w:tc>
      </w:tr>
      <w:tr w:rsidR="001325D9" w:rsidRPr="000B11DA" w:rsidDel="00627ADE" w14:paraId="2AEF3DE4" w14:textId="777496AC" w:rsidTr="003F4127">
        <w:trPr>
          <w:trHeight w:val="144"/>
          <w:tblHeader/>
          <w:del w:id="3105" w:author="Hudler, Rob@Energy" w:date="2018-10-11T13:47:00Z"/>
        </w:trPr>
        <w:tc>
          <w:tcPr>
            <w:tcW w:w="624" w:type="dxa"/>
            <w:vAlign w:val="center"/>
          </w:tcPr>
          <w:p w14:paraId="3FFCAC8F" w14:textId="06A28BA7"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06" w:author="Hudler, Rob@Energy" w:date="2018-10-11T13:47:00Z"/>
                <w:rFonts w:cstheme="minorHAnsi"/>
                <w:sz w:val="18"/>
                <w:szCs w:val="18"/>
              </w:rPr>
            </w:pPr>
            <w:del w:id="3107" w:author="Hudler, Rob@Energy" w:date="2018-10-11T13:47:00Z">
              <w:r w:rsidRPr="00CC0A63" w:rsidDel="00627ADE">
                <w:rPr>
                  <w:rFonts w:cstheme="minorHAnsi"/>
                  <w:sz w:val="18"/>
                  <w:szCs w:val="18"/>
                </w:rPr>
                <w:delText>07</w:delText>
              </w:r>
            </w:del>
          </w:p>
        </w:tc>
        <w:tc>
          <w:tcPr>
            <w:tcW w:w="10171" w:type="dxa"/>
            <w:vAlign w:val="center"/>
          </w:tcPr>
          <w:p w14:paraId="5B74CD27" w14:textId="7D2B0BE7"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8" w:author="Hudler, Rob@Energy" w:date="2018-10-11T13:47:00Z"/>
                <w:rFonts w:cstheme="minorHAnsi"/>
                <w:sz w:val="18"/>
                <w:szCs w:val="18"/>
              </w:rPr>
            </w:pPr>
            <w:del w:id="3109" w:author="Hudler, Rob@Energy" w:date="2018-10-11T13:47:00Z">
              <w:r w:rsidRPr="00667B4D" w:rsidDel="00627ADE">
                <w:rPr>
                  <w:rFonts w:cstheme="minorHAnsi"/>
                  <w:sz w:val="18"/>
                  <w:szCs w:val="18"/>
                </w:rPr>
                <w:delText>If more than one loop installed each loop shall have its own pump and controls.</w:delText>
              </w:r>
            </w:del>
          </w:p>
        </w:tc>
      </w:tr>
      <w:tr w:rsidR="001325D9" w:rsidRPr="000B11DA" w:rsidDel="00627ADE" w14:paraId="503795BC" w14:textId="7958F352" w:rsidTr="003F4127">
        <w:trPr>
          <w:trHeight w:val="144"/>
          <w:tblHeader/>
          <w:del w:id="3110" w:author="Hudler, Rob@Energy" w:date="2018-10-11T13:47:00Z"/>
        </w:trPr>
        <w:tc>
          <w:tcPr>
            <w:tcW w:w="624" w:type="dxa"/>
            <w:vAlign w:val="center"/>
          </w:tcPr>
          <w:p w14:paraId="37261CCF" w14:textId="4EC54B21"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11" w:author="Hudler, Rob@Energy" w:date="2018-10-11T13:47:00Z"/>
                <w:rFonts w:cstheme="minorHAnsi"/>
                <w:sz w:val="18"/>
                <w:szCs w:val="18"/>
              </w:rPr>
            </w:pPr>
            <w:del w:id="3112" w:author="Hudler, Rob@Energy" w:date="2018-10-11T13:47:00Z">
              <w:r w:rsidRPr="00CC0A63" w:rsidDel="00627ADE">
                <w:rPr>
                  <w:rFonts w:cstheme="minorHAnsi"/>
                  <w:sz w:val="18"/>
                  <w:szCs w:val="18"/>
                </w:rPr>
                <w:delText>08</w:delText>
              </w:r>
            </w:del>
          </w:p>
        </w:tc>
        <w:tc>
          <w:tcPr>
            <w:tcW w:w="10171" w:type="dxa"/>
            <w:vAlign w:val="center"/>
          </w:tcPr>
          <w:p w14:paraId="4C2C07E4" w14:textId="64AA6E5E" w:rsidR="001325D9" w:rsidRPr="006A7D0C" w:rsidDel="00627ADE" w:rsidRDefault="001325D9"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3113" w:author="Hudler, Rob@Energy" w:date="2018-10-11T13:47:00Z"/>
                <w:rFonts w:cstheme="minorHAnsi"/>
                <w:sz w:val="18"/>
                <w:szCs w:val="18"/>
              </w:rPr>
            </w:pPr>
            <w:del w:id="3114" w:author="Hudler, Rob@Energy" w:date="2018-10-11T13:47:00Z">
              <w:r w:rsidRPr="00667B4D" w:rsidDel="00627ADE">
                <w:rPr>
                  <w:rFonts w:cstheme="minorHAnsi"/>
                  <w:sz w:val="18"/>
                  <w:szCs w:val="18"/>
                </w:rPr>
                <w:delText xml:space="preserve">Automatic </w:delText>
              </w:r>
              <w:r w:rsidR="00B57E2E" w:rsidRPr="00667B4D" w:rsidDel="00627ADE">
                <w:rPr>
                  <w:rFonts w:cstheme="minorHAnsi"/>
                  <w:sz w:val="18"/>
                  <w:szCs w:val="18"/>
                </w:rPr>
                <w:delText>a</w:delText>
              </w:r>
              <w:r w:rsidRPr="006A7D0C" w:rsidDel="00627ADE">
                <w:rPr>
                  <w:rFonts w:cstheme="minorHAnsi"/>
                  <w:sz w:val="18"/>
                  <w:szCs w:val="18"/>
                </w:rPr>
                <w:delText>ir release valve is installed on the inlet side of the recirculation pump per Section 110.3(c)5A.</w:delText>
              </w:r>
            </w:del>
          </w:p>
        </w:tc>
      </w:tr>
      <w:tr w:rsidR="001325D9" w:rsidRPr="000B11DA" w:rsidDel="00627ADE" w14:paraId="4897025D" w14:textId="5F2E25A2" w:rsidTr="003F4127">
        <w:trPr>
          <w:trHeight w:val="144"/>
          <w:tblHeader/>
          <w:del w:id="3115" w:author="Hudler, Rob@Energy" w:date="2018-10-11T13:47:00Z"/>
        </w:trPr>
        <w:tc>
          <w:tcPr>
            <w:tcW w:w="624" w:type="dxa"/>
            <w:vAlign w:val="center"/>
          </w:tcPr>
          <w:p w14:paraId="7F783A50" w14:textId="647B958F"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16" w:author="Hudler, Rob@Energy" w:date="2018-10-11T13:47:00Z"/>
                <w:rFonts w:cstheme="minorHAnsi"/>
                <w:sz w:val="18"/>
                <w:szCs w:val="18"/>
              </w:rPr>
            </w:pPr>
            <w:del w:id="3117" w:author="Hudler, Rob@Energy" w:date="2018-10-11T13:47:00Z">
              <w:r w:rsidRPr="00CC0A63" w:rsidDel="00627ADE">
                <w:rPr>
                  <w:rFonts w:cstheme="minorHAnsi"/>
                  <w:sz w:val="18"/>
                  <w:szCs w:val="18"/>
                </w:rPr>
                <w:delText>09</w:delText>
              </w:r>
            </w:del>
          </w:p>
        </w:tc>
        <w:tc>
          <w:tcPr>
            <w:tcW w:w="10171" w:type="dxa"/>
            <w:vAlign w:val="center"/>
          </w:tcPr>
          <w:p w14:paraId="42621A48" w14:textId="74258A0E" w:rsidR="001325D9" w:rsidRPr="00667B4D"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3118" w:author="Hudler, Rob@Energy" w:date="2018-10-11T13:47:00Z"/>
                <w:rFonts w:cstheme="minorHAnsi"/>
                <w:sz w:val="18"/>
                <w:szCs w:val="18"/>
              </w:rPr>
            </w:pPr>
            <w:del w:id="3119" w:author="Hudler, Rob@Energy" w:date="2018-10-11T13:47:00Z">
              <w:r w:rsidRPr="00667B4D" w:rsidDel="00627ADE">
                <w:rPr>
                  <w:rFonts w:cstheme="minorHAnsi"/>
                  <w:sz w:val="18"/>
                  <w:szCs w:val="18"/>
                </w:rPr>
                <w:delText>A check valve is located between the recirculation pump and the water heater per Section 110.3(c)5B.</w:delText>
              </w:r>
            </w:del>
          </w:p>
        </w:tc>
      </w:tr>
      <w:tr w:rsidR="001325D9" w:rsidRPr="000B11DA" w:rsidDel="00627ADE" w14:paraId="7F62CC74" w14:textId="7832FAE0" w:rsidTr="003F4127">
        <w:trPr>
          <w:trHeight w:val="144"/>
          <w:tblHeader/>
          <w:del w:id="3120" w:author="Hudler, Rob@Energy" w:date="2018-10-11T13:47:00Z"/>
        </w:trPr>
        <w:tc>
          <w:tcPr>
            <w:tcW w:w="624" w:type="dxa"/>
            <w:vAlign w:val="center"/>
          </w:tcPr>
          <w:p w14:paraId="64428B31" w14:textId="08669D15"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21" w:author="Hudler, Rob@Energy" w:date="2018-10-11T13:47:00Z"/>
                <w:rFonts w:cstheme="minorHAnsi"/>
                <w:sz w:val="18"/>
                <w:szCs w:val="18"/>
              </w:rPr>
            </w:pPr>
            <w:del w:id="3122" w:author="Hudler, Rob@Energy" w:date="2018-10-11T13:47:00Z">
              <w:r w:rsidRPr="00CC0A63" w:rsidDel="00627ADE">
                <w:rPr>
                  <w:rFonts w:cstheme="minorHAnsi"/>
                  <w:sz w:val="18"/>
                  <w:szCs w:val="18"/>
                </w:rPr>
                <w:delText>10</w:delText>
              </w:r>
            </w:del>
          </w:p>
        </w:tc>
        <w:tc>
          <w:tcPr>
            <w:tcW w:w="10171" w:type="dxa"/>
            <w:vAlign w:val="center"/>
          </w:tcPr>
          <w:p w14:paraId="67E2B5BC" w14:textId="49CA7D3A" w:rsidR="001325D9" w:rsidRPr="00667B4D" w:rsidDel="00627ADE" w:rsidRDefault="001325D9" w:rsidP="00B740EF">
            <w:pPr>
              <w:keepNext/>
              <w:spacing w:after="0" w:line="240" w:lineRule="auto"/>
              <w:rPr>
                <w:del w:id="3123" w:author="Hudler, Rob@Energy" w:date="2018-10-11T13:47:00Z"/>
                <w:rFonts w:cstheme="minorHAnsi"/>
                <w:sz w:val="18"/>
                <w:szCs w:val="18"/>
              </w:rPr>
            </w:pPr>
            <w:del w:id="3124" w:author="Hudler, Rob@Energy" w:date="2018-10-11T13:47:00Z">
              <w:r w:rsidRPr="00667B4D" w:rsidDel="00627ADE">
                <w:rPr>
                  <w:rFonts w:cstheme="minorHAnsi"/>
                  <w:sz w:val="18"/>
                  <w:szCs w:val="18"/>
                </w:rPr>
                <w:delText>Hose bibb is installed between the pump and the water heating equipment with an isolation valve between the hose bibb and the water heating equipment per Section 110.3(c)5C.</w:delText>
              </w:r>
            </w:del>
          </w:p>
        </w:tc>
      </w:tr>
      <w:tr w:rsidR="001325D9" w:rsidRPr="000B11DA" w:rsidDel="00627ADE" w14:paraId="2EB4958D" w14:textId="6264D647" w:rsidTr="003F4127">
        <w:trPr>
          <w:trHeight w:val="144"/>
          <w:tblHeader/>
          <w:del w:id="3125" w:author="Hudler, Rob@Energy" w:date="2018-10-11T13:47:00Z"/>
        </w:trPr>
        <w:tc>
          <w:tcPr>
            <w:tcW w:w="624" w:type="dxa"/>
            <w:vAlign w:val="center"/>
          </w:tcPr>
          <w:p w14:paraId="0C4A7235" w14:textId="56CF574A"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26" w:author="Hudler, Rob@Energy" w:date="2018-10-11T13:47:00Z"/>
                <w:rFonts w:cstheme="minorHAnsi"/>
                <w:sz w:val="18"/>
                <w:szCs w:val="18"/>
              </w:rPr>
            </w:pPr>
            <w:del w:id="3127" w:author="Hudler, Rob@Energy" w:date="2018-10-11T13:47:00Z">
              <w:r w:rsidRPr="00CC0A63" w:rsidDel="00627ADE">
                <w:rPr>
                  <w:rFonts w:cstheme="minorHAnsi"/>
                  <w:sz w:val="18"/>
                  <w:szCs w:val="18"/>
                </w:rPr>
                <w:delText>11</w:delText>
              </w:r>
            </w:del>
          </w:p>
        </w:tc>
        <w:tc>
          <w:tcPr>
            <w:tcW w:w="10171" w:type="dxa"/>
            <w:vAlign w:val="center"/>
          </w:tcPr>
          <w:p w14:paraId="1F0C1CAB" w14:textId="258109E1" w:rsidR="001325D9" w:rsidRPr="000B11DA" w:rsidDel="00627ADE" w:rsidRDefault="001325D9" w:rsidP="00B740EF">
            <w:pPr>
              <w:pStyle w:val="BulletCALetter"/>
              <w:keepNext/>
              <w:spacing w:before="0"/>
              <w:ind w:left="0" w:firstLine="0"/>
              <w:rPr>
                <w:del w:id="3128" w:author="Hudler, Rob@Energy" w:date="2018-10-11T13:47:00Z"/>
                <w:rFonts w:asciiTheme="minorHAnsi" w:eastAsia="Calibri" w:hAnsiTheme="minorHAnsi" w:cstheme="minorHAnsi"/>
                <w:sz w:val="18"/>
                <w:szCs w:val="18"/>
                <w:rPrChange w:id="3129" w:author="Tam, Danny@Energy" w:date="2018-12-24T11:05:00Z">
                  <w:rPr>
                    <w:del w:id="3130" w:author="Hudler, Rob@Energy" w:date="2018-10-11T13:47:00Z"/>
                    <w:rFonts w:asciiTheme="minorHAnsi" w:eastAsia="Calibri" w:hAnsiTheme="minorHAnsi" w:cstheme="minorHAnsi"/>
                  </w:rPr>
                </w:rPrChange>
              </w:rPr>
            </w:pPr>
            <w:del w:id="3131" w:author="Hudler, Rob@Energy" w:date="2018-10-11T13:47:00Z">
              <w:r w:rsidRPr="000B11DA" w:rsidDel="00627ADE">
                <w:rPr>
                  <w:rFonts w:eastAsia="Calibri" w:cstheme="minorHAnsi"/>
                  <w:sz w:val="18"/>
                  <w:szCs w:val="18"/>
                  <w:rPrChange w:id="3132" w:author="Tam, Danny@Energy" w:date="2018-12-24T11:05:00Z">
                    <w:rPr>
                      <w:rFonts w:eastAsia="Calibri" w:cstheme="minorHAnsi"/>
                    </w:rPr>
                  </w:rPrChange>
                </w:rPr>
                <w:delText>Isolation valves are installed on both sides of the pump. One of the isolation valves may be the same isolation valve as in item 8 above per Section 110.3(c)5D.</w:delText>
              </w:r>
            </w:del>
          </w:p>
        </w:tc>
      </w:tr>
      <w:tr w:rsidR="001325D9" w:rsidRPr="000B11DA" w:rsidDel="00627ADE" w14:paraId="60D60CFF" w14:textId="4893CBAE" w:rsidTr="003F4127">
        <w:trPr>
          <w:trHeight w:val="144"/>
          <w:tblHeader/>
          <w:del w:id="3133" w:author="Hudler, Rob@Energy" w:date="2018-10-11T13:47:00Z"/>
        </w:trPr>
        <w:tc>
          <w:tcPr>
            <w:tcW w:w="624" w:type="dxa"/>
            <w:vAlign w:val="center"/>
          </w:tcPr>
          <w:p w14:paraId="60DA1C5C" w14:textId="517D3DF4"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34" w:author="Hudler, Rob@Energy" w:date="2018-10-11T13:47:00Z"/>
                <w:rFonts w:cstheme="minorHAnsi"/>
                <w:sz w:val="18"/>
                <w:szCs w:val="18"/>
              </w:rPr>
            </w:pPr>
            <w:del w:id="3135" w:author="Hudler, Rob@Energy" w:date="2018-10-11T13:47:00Z">
              <w:r w:rsidRPr="00CC0A63" w:rsidDel="00627ADE">
                <w:rPr>
                  <w:rFonts w:cstheme="minorHAnsi"/>
                  <w:sz w:val="18"/>
                  <w:szCs w:val="18"/>
                </w:rPr>
                <w:delText>12</w:delText>
              </w:r>
            </w:del>
          </w:p>
        </w:tc>
        <w:tc>
          <w:tcPr>
            <w:tcW w:w="10171" w:type="dxa"/>
            <w:vAlign w:val="center"/>
          </w:tcPr>
          <w:p w14:paraId="2A7EE2F8" w14:textId="4CBEA384" w:rsidR="001325D9" w:rsidRPr="000B11DA" w:rsidDel="00627ADE" w:rsidRDefault="001325D9" w:rsidP="00B740EF">
            <w:pPr>
              <w:pStyle w:val="BulletCALetter"/>
              <w:keepNext/>
              <w:spacing w:before="0"/>
              <w:ind w:left="0" w:firstLine="0"/>
              <w:rPr>
                <w:del w:id="3136" w:author="Hudler, Rob@Energy" w:date="2018-10-11T13:47:00Z"/>
                <w:rFonts w:asciiTheme="minorHAnsi" w:eastAsia="Calibri" w:hAnsiTheme="minorHAnsi" w:cstheme="minorHAnsi"/>
                <w:sz w:val="18"/>
                <w:szCs w:val="18"/>
                <w:rPrChange w:id="3137" w:author="Tam, Danny@Energy" w:date="2018-12-24T11:05:00Z">
                  <w:rPr>
                    <w:del w:id="3138" w:author="Hudler, Rob@Energy" w:date="2018-10-11T13:47:00Z"/>
                    <w:rFonts w:asciiTheme="minorHAnsi" w:eastAsia="Calibri" w:hAnsiTheme="minorHAnsi" w:cstheme="minorHAnsi"/>
                  </w:rPr>
                </w:rPrChange>
              </w:rPr>
            </w:pPr>
            <w:del w:id="3139" w:author="Hudler, Rob@Energy" w:date="2018-10-11T13:47:00Z">
              <w:r w:rsidRPr="000B11DA" w:rsidDel="00627ADE">
                <w:rPr>
                  <w:rFonts w:eastAsia="Calibri" w:cstheme="minorHAnsi"/>
                  <w:sz w:val="18"/>
                  <w:szCs w:val="18"/>
                  <w:rPrChange w:id="3140" w:author="Tam, Danny@Energy" w:date="2018-12-24T11:05:00Z">
                    <w:rPr>
                      <w:rFonts w:eastAsia="Calibri" w:cstheme="minorHAnsi"/>
                    </w:rPr>
                  </w:rPrChange>
                </w:rPr>
                <w:delText>The cold water supply piping and the recirculation loop piping is not connected to the hot water storage tank drain port per Section 110.3(c)5E.</w:delText>
              </w:r>
            </w:del>
          </w:p>
        </w:tc>
      </w:tr>
      <w:tr w:rsidR="001325D9" w:rsidRPr="000B11DA" w:rsidDel="00627ADE" w14:paraId="785CBB71" w14:textId="5C2EBFDA" w:rsidTr="003F4127">
        <w:trPr>
          <w:trHeight w:val="144"/>
          <w:tblHeader/>
          <w:del w:id="3141" w:author="Hudler, Rob@Energy" w:date="2018-10-11T13:47:00Z"/>
        </w:trPr>
        <w:tc>
          <w:tcPr>
            <w:tcW w:w="624" w:type="dxa"/>
            <w:vAlign w:val="center"/>
          </w:tcPr>
          <w:p w14:paraId="0EBD88BA" w14:textId="68F9AC0C"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42" w:author="Hudler, Rob@Energy" w:date="2018-10-11T13:47:00Z"/>
                <w:rFonts w:cstheme="minorHAnsi"/>
                <w:sz w:val="18"/>
                <w:szCs w:val="18"/>
              </w:rPr>
            </w:pPr>
            <w:del w:id="3143" w:author="Hudler, Rob@Energy" w:date="2018-10-11T13:47:00Z">
              <w:r w:rsidRPr="00CC0A63" w:rsidDel="00627ADE">
                <w:rPr>
                  <w:rFonts w:cstheme="minorHAnsi"/>
                  <w:sz w:val="18"/>
                  <w:szCs w:val="18"/>
                </w:rPr>
                <w:delText>13</w:delText>
              </w:r>
            </w:del>
          </w:p>
        </w:tc>
        <w:tc>
          <w:tcPr>
            <w:tcW w:w="10171" w:type="dxa"/>
            <w:vAlign w:val="center"/>
          </w:tcPr>
          <w:p w14:paraId="1833053D" w14:textId="34953C15" w:rsidR="001325D9" w:rsidRPr="000B11DA" w:rsidDel="00627ADE" w:rsidRDefault="001325D9" w:rsidP="00B740EF">
            <w:pPr>
              <w:pStyle w:val="BulletCALetter"/>
              <w:keepNext/>
              <w:spacing w:before="0"/>
              <w:ind w:left="0" w:firstLine="0"/>
              <w:rPr>
                <w:del w:id="3144" w:author="Hudler, Rob@Energy" w:date="2018-10-11T13:47:00Z"/>
                <w:rFonts w:asciiTheme="minorHAnsi" w:eastAsia="Calibri" w:hAnsiTheme="minorHAnsi" w:cstheme="minorHAnsi"/>
                <w:sz w:val="18"/>
                <w:szCs w:val="18"/>
                <w:rPrChange w:id="3145" w:author="Tam, Danny@Energy" w:date="2018-12-24T11:05:00Z">
                  <w:rPr>
                    <w:del w:id="3146" w:author="Hudler, Rob@Energy" w:date="2018-10-11T13:47:00Z"/>
                    <w:rFonts w:asciiTheme="minorHAnsi" w:eastAsia="Calibri" w:hAnsiTheme="minorHAnsi" w:cstheme="minorHAnsi"/>
                  </w:rPr>
                </w:rPrChange>
              </w:rPr>
            </w:pPr>
            <w:del w:id="3147" w:author="Hudler, Rob@Energy" w:date="2018-10-11T13:47:00Z">
              <w:r w:rsidRPr="000B11DA" w:rsidDel="00627ADE">
                <w:rPr>
                  <w:rFonts w:eastAsia="Calibri" w:cstheme="minorHAnsi"/>
                  <w:sz w:val="18"/>
                  <w:szCs w:val="18"/>
                  <w:rPrChange w:id="3148" w:author="Tam, Danny@Energy" w:date="2018-12-24T11:05:00Z">
                    <w:rPr>
                      <w:rFonts w:eastAsia="Calibri" w:cstheme="minorHAnsi"/>
                    </w:rPr>
                  </w:rPrChange>
                </w:rPr>
                <w:delText>A check valve is installed on the cold water supply line between the hot water system and the next closest tee on the cold water supply per Section 110.3(c)5F.</w:delText>
              </w:r>
            </w:del>
          </w:p>
        </w:tc>
      </w:tr>
      <w:tr w:rsidR="001325D9" w:rsidRPr="000B11DA" w:rsidDel="00627ADE" w14:paraId="5EBC1E7C" w14:textId="06C06585" w:rsidTr="003F4127">
        <w:trPr>
          <w:trHeight w:val="144"/>
          <w:tblHeader/>
          <w:del w:id="3149" w:author="Hudler, Rob@Energy" w:date="2018-10-11T13:47:00Z"/>
        </w:trPr>
        <w:tc>
          <w:tcPr>
            <w:tcW w:w="10795" w:type="dxa"/>
            <w:gridSpan w:val="2"/>
            <w:vAlign w:val="center"/>
          </w:tcPr>
          <w:p w14:paraId="188FC66E" w14:textId="24AFC90B" w:rsidR="001325D9" w:rsidRPr="00CC0A63" w:rsidDel="00627ADE"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50" w:author="Hudler, Rob@Energy" w:date="2018-10-11T13:47:00Z"/>
                <w:rFonts w:cstheme="minorHAnsi"/>
                <w:sz w:val="18"/>
                <w:szCs w:val="18"/>
              </w:rPr>
            </w:pPr>
            <w:del w:id="3151" w:author="Hudler, Rob@Energy" w:date="2018-10-11T13:47:00Z">
              <w:r w:rsidRPr="00CC0A63" w:rsidDel="00627ADE">
                <w:rPr>
                  <w:rFonts w:cstheme="minorHAnsi"/>
                  <w:b/>
                  <w:sz w:val="18"/>
                  <w:szCs w:val="18"/>
                </w:rPr>
                <w:delText xml:space="preserve">The responsible person’s signature on this compliance document affirms that all applicable requirements in this table have been met.  </w:delText>
              </w:r>
            </w:del>
          </w:p>
        </w:tc>
      </w:tr>
    </w:tbl>
    <w:p w14:paraId="4FCB045A" w14:textId="12A3116F" w:rsidR="006B1CAD" w:rsidRPr="000B11DA" w:rsidRDefault="006B1CAD" w:rsidP="00627ADE">
      <w:pPr>
        <w:spacing w:after="0"/>
        <w:rPr>
          <w:ins w:id="3152" w:author="Hudler, Rob@Energy" w:date="2018-11-05T12:11:00Z"/>
          <w:rFonts w:cstheme="minorHAnsi"/>
          <w:sz w:val="18"/>
          <w:szCs w:val="18"/>
          <w:rPrChange w:id="3153" w:author="Tam, Danny@Energy" w:date="2018-12-24T11:05:00Z">
            <w:rPr>
              <w:ins w:id="3154" w:author="Hudler, Rob@Energy" w:date="2018-11-05T12:11:00Z"/>
              <w:rFonts w:cstheme="minorHAnsi"/>
              <w:sz w:val="20"/>
              <w:szCs w:val="20"/>
            </w:rPr>
          </w:rPrChange>
        </w:rPr>
      </w:pPr>
    </w:p>
    <w:p w14:paraId="4427C40C" w14:textId="77777777" w:rsidR="001C6F64" w:rsidRPr="000B11DA" w:rsidRDefault="001C6F64">
      <w:pPr>
        <w:rPr>
          <w:sz w:val="18"/>
          <w:szCs w:val="18"/>
          <w:rPrChange w:id="3155" w:author="Tam, Danny@Energy" w:date="2018-12-24T11:05:00Z">
            <w:rPr/>
          </w:rPrChange>
        </w:rPr>
      </w:pPr>
    </w:p>
    <w:p w14:paraId="6DA08F68" w14:textId="77777777" w:rsidR="000B11DA" w:rsidRDefault="000B11DA">
      <w:pPr>
        <w:rPr>
          <w:ins w:id="3156" w:author="Tam, Danny@Energy" w:date="2018-12-24T11:05:00Z"/>
        </w:rPr>
      </w:pPr>
    </w:p>
    <w:p w14:paraId="42B45965" w14:textId="77777777" w:rsidR="000B11DA" w:rsidRDefault="000B11DA">
      <w:pPr>
        <w:rPr>
          <w:ins w:id="3157" w:author="Tam, Danny@Energy" w:date="2018-12-24T11:05:00Z"/>
        </w:rPr>
      </w:pPr>
    </w:p>
    <w:p w14:paraId="57439791" w14:textId="77777777" w:rsidR="000B11DA" w:rsidRDefault="000B11DA">
      <w:pPr>
        <w:rPr>
          <w:ins w:id="3158" w:author="Tam, Danny@Energy" w:date="2018-12-24T11:05:00Z"/>
        </w:rPr>
      </w:pPr>
    </w:p>
    <w:p w14:paraId="66308611" w14:textId="77777777" w:rsidR="000B11DA" w:rsidRDefault="000B11DA">
      <w:pPr>
        <w:rPr>
          <w:ins w:id="3159" w:author="Tam, Danny@Energy" w:date="2018-12-24T11:06: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3160" w:author="Hudler, Rob@Energy" w:date="2018-12-27T12:56:00Z">
          <w:tblPr>
            <w:tblW w:w="46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712"/>
        <w:gridCol w:w="13678"/>
        <w:tblGridChange w:id="3161">
          <w:tblGrid>
            <w:gridCol w:w="712"/>
            <w:gridCol w:w="12694"/>
          </w:tblGrid>
        </w:tblGridChange>
      </w:tblGrid>
      <w:tr w:rsidR="003C6986" w:rsidRPr="000B11DA" w14:paraId="3C3E7464" w14:textId="77777777" w:rsidTr="000F0D46">
        <w:trPr>
          <w:trHeight w:val="288"/>
          <w:ins w:id="3162" w:author="Hudler, Rob@Energy" w:date="2018-11-05T12:11:00Z"/>
          <w:trPrChange w:id="3163" w:author="Hudler, Rob@Energy" w:date="2018-12-27T12:56:00Z">
            <w:trPr>
              <w:trHeight w:val="288"/>
            </w:trPr>
          </w:trPrChange>
        </w:trPr>
        <w:tc>
          <w:tcPr>
            <w:tcW w:w="14395" w:type="dxa"/>
            <w:gridSpan w:val="2"/>
            <w:tcBorders>
              <w:bottom w:val="single" w:sz="4" w:space="0" w:color="000000"/>
            </w:tcBorders>
            <w:vAlign w:val="center"/>
            <w:tcPrChange w:id="3164" w:author="Hudler, Rob@Energy" w:date="2018-12-27T12:56:00Z">
              <w:tcPr>
                <w:tcW w:w="13406" w:type="dxa"/>
                <w:gridSpan w:val="2"/>
                <w:tcBorders>
                  <w:bottom w:val="single" w:sz="4" w:space="0" w:color="000000"/>
                </w:tcBorders>
                <w:vAlign w:val="center"/>
              </w:tcPr>
            </w:tcPrChange>
          </w:tcPr>
          <w:p w14:paraId="23D580E5" w14:textId="77777777" w:rsidR="003C6986" w:rsidRPr="000B11DA" w:rsidRDefault="003C6986" w:rsidP="003C6986">
            <w:pPr>
              <w:keepNext/>
              <w:spacing w:after="0" w:line="240" w:lineRule="auto"/>
              <w:rPr>
                <w:ins w:id="3165" w:author="Hudler, Rob@Energy" w:date="2018-11-05T12:11:00Z"/>
                <w:rFonts w:eastAsia="Calibri" w:cstheme="minorHAnsi"/>
                <w:b/>
                <w:sz w:val="18"/>
                <w:szCs w:val="18"/>
                <w:rPrChange w:id="3166" w:author="Tam, Danny@Energy" w:date="2018-12-24T11:05:00Z">
                  <w:rPr>
                    <w:ins w:id="3167" w:author="Hudler, Rob@Energy" w:date="2018-11-05T12:11:00Z"/>
                    <w:rFonts w:eastAsia="Calibri" w:cstheme="minorHAnsi"/>
                    <w:b/>
                    <w:sz w:val="20"/>
                    <w:szCs w:val="20"/>
                  </w:rPr>
                </w:rPrChange>
              </w:rPr>
            </w:pPr>
            <w:ins w:id="3168" w:author="Hudler, Rob@Energy" w:date="2018-11-05T12:11:00Z">
              <w:r w:rsidRPr="000B11DA">
                <w:rPr>
                  <w:rFonts w:eastAsia="Calibri" w:cstheme="minorHAnsi"/>
                  <w:b/>
                  <w:sz w:val="18"/>
                  <w:szCs w:val="18"/>
                  <w:rPrChange w:id="3169" w:author="Tam, Danny@Energy" w:date="2018-12-24T11:05:00Z">
                    <w:rPr>
                      <w:rFonts w:eastAsia="Calibri" w:cstheme="minorHAnsi"/>
                      <w:b/>
                      <w:sz w:val="20"/>
                      <w:szCs w:val="20"/>
                    </w:rPr>
                  </w:rPrChange>
                </w:rPr>
                <w:t>J. Multiple Dwelling Units – Non-Demand Control Recirculation Systems Requirements</w:t>
              </w:r>
            </w:ins>
          </w:p>
          <w:p w14:paraId="50BEA14A" w14:textId="77777777" w:rsidR="003C6986" w:rsidRPr="000B11DA"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70" w:author="Hudler, Rob@Energy" w:date="2018-11-05T12:11:00Z"/>
                <w:rFonts w:eastAsia="Calibri" w:cstheme="minorHAnsi"/>
                <w:b/>
                <w:sz w:val="18"/>
                <w:szCs w:val="18"/>
                <w:rPrChange w:id="3171" w:author="Tam, Danny@Energy" w:date="2018-12-24T11:05:00Z">
                  <w:rPr>
                    <w:ins w:id="3172" w:author="Hudler, Rob@Energy" w:date="2018-11-05T12:11:00Z"/>
                    <w:rFonts w:eastAsia="Calibri" w:cstheme="minorHAnsi"/>
                    <w:b/>
                    <w:sz w:val="20"/>
                    <w:szCs w:val="20"/>
                  </w:rPr>
                </w:rPrChange>
              </w:rPr>
            </w:pPr>
            <w:ins w:id="3173" w:author="Hudler, Rob@Energy" w:date="2018-11-05T12:11:00Z">
              <w:r w:rsidRPr="000B11DA">
                <w:rPr>
                  <w:rFonts w:eastAsia="Calibri" w:cstheme="minorHAnsi"/>
                  <w:sz w:val="18"/>
                  <w:szCs w:val="18"/>
                  <w:rPrChange w:id="3174" w:author="Tam, Danny@Energy" w:date="2018-12-24T11:05:00Z">
                    <w:rPr>
                      <w:rFonts w:eastAsia="Calibri" w:cstheme="minorHAnsi"/>
                      <w:sz w:val="20"/>
                      <w:szCs w:val="20"/>
                    </w:rPr>
                  </w:rPrChange>
                </w:rPr>
                <w:t>Systems that utilize this distribution type shall comply with these requirements</w:t>
              </w:r>
            </w:ins>
          </w:p>
        </w:tc>
      </w:tr>
      <w:tr w:rsidR="003C6986" w:rsidRPr="000B11DA" w14:paraId="0A20CA43" w14:textId="77777777" w:rsidTr="000F0D46">
        <w:trPr>
          <w:trHeight w:val="288"/>
          <w:tblHeader/>
          <w:ins w:id="3175" w:author="Hudler, Rob@Energy" w:date="2018-11-05T12:11:00Z"/>
          <w:trPrChange w:id="3176" w:author="Hudler, Rob@Energy" w:date="2018-12-27T12:56:00Z">
            <w:trPr>
              <w:trHeight w:val="288"/>
              <w:tblHeader/>
            </w:trPr>
          </w:trPrChange>
        </w:trPr>
        <w:tc>
          <w:tcPr>
            <w:tcW w:w="712" w:type="dxa"/>
            <w:vAlign w:val="center"/>
            <w:tcPrChange w:id="3177" w:author="Hudler, Rob@Energy" w:date="2018-12-27T12:56:00Z">
              <w:tcPr>
                <w:tcW w:w="712" w:type="dxa"/>
                <w:vAlign w:val="center"/>
              </w:tcPr>
            </w:tcPrChange>
          </w:tcPr>
          <w:p w14:paraId="4303F85E" w14:textId="77777777" w:rsidR="003C6986" w:rsidRPr="000B11DA" w:rsidRDefault="003C6986" w:rsidP="003C6986">
            <w:pPr>
              <w:keepNext/>
              <w:spacing w:after="0" w:line="240" w:lineRule="auto"/>
              <w:jc w:val="center"/>
              <w:rPr>
                <w:ins w:id="3178" w:author="Hudler, Rob@Energy" w:date="2018-11-05T12:11:00Z"/>
                <w:rFonts w:eastAsia="Calibri" w:cstheme="minorHAnsi"/>
                <w:sz w:val="18"/>
                <w:szCs w:val="18"/>
                <w:rPrChange w:id="3179" w:author="Tam, Danny@Energy" w:date="2018-12-24T11:05:00Z">
                  <w:rPr>
                    <w:ins w:id="3180" w:author="Hudler, Rob@Energy" w:date="2018-11-05T12:11:00Z"/>
                    <w:rFonts w:eastAsia="Calibri" w:cstheme="minorHAnsi"/>
                    <w:sz w:val="20"/>
                    <w:szCs w:val="20"/>
                  </w:rPr>
                </w:rPrChange>
              </w:rPr>
            </w:pPr>
            <w:ins w:id="3181" w:author="Hudler, Rob@Energy" w:date="2018-11-05T12:11:00Z">
              <w:r w:rsidRPr="000B11DA">
                <w:rPr>
                  <w:rFonts w:eastAsia="Calibri" w:cstheme="minorHAnsi"/>
                  <w:sz w:val="18"/>
                  <w:szCs w:val="18"/>
                  <w:rPrChange w:id="3182" w:author="Tam, Danny@Energy" w:date="2018-12-24T11:05:00Z">
                    <w:rPr>
                      <w:rFonts w:eastAsia="Calibri" w:cstheme="minorHAnsi"/>
                      <w:sz w:val="20"/>
                      <w:szCs w:val="20"/>
                    </w:rPr>
                  </w:rPrChange>
                </w:rPr>
                <w:t>01</w:t>
              </w:r>
            </w:ins>
          </w:p>
        </w:tc>
        <w:tc>
          <w:tcPr>
            <w:tcW w:w="13683" w:type="dxa"/>
            <w:vAlign w:val="center"/>
            <w:tcPrChange w:id="3183" w:author="Hudler, Rob@Energy" w:date="2018-12-27T12:56:00Z">
              <w:tcPr>
                <w:tcW w:w="12694" w:type="dxa"/>
                <w:vAlign w:val="center"/>
              </w:tcPr>
            </w:tcPrChange>
          </w:tcPr>
          <w:p w14:paraId="0A5C1866" w14:textId="77777777" w:rsidR="003C6986" w:rsidRPr="000B11DA" w:rsidRDefault="003C6986" w:rsidP="003C6986">
            <w:pPr>
              <w:keepNext/>
              <w:autoSpaceDE w:val="0"/>
              <w:autoSpaceDN w:val="0"/>
              <w:adjustRightInd w:val="0"/>
              <w:spacing w:after="0" w:line="240" w:lineRule="auto"/>
              <w:rPr>
                <w:ins w:id="3184" w:author="Hudler, Rob@Energy" w:date="2018-11-05T12:11:00Z"/>
                <w:rFonts w:eastAsia="Calibri" w:cstheme="minorHAnsi"/>
                <w:sz w:val="18"/>
                <w:szCs w:val="18"/>
                <w:rPrChange w:id="3185" w:author="Tam, Danny@Energy" w:date="2018-12-24T11:05:00Z">
                  <w:rPr>
                    <w:ins w:id="3186" w:author="Hudler, Rob@Energy" w:date="2018-11-05T12:11:00Z"/>
                    <w:rFonts w:eastAsia="Calibri" w:cstheme="minorHAnsi"/>
                    <w:sz w:val="20"/>
                    <w:szCs w:val="20"/>
                  </w:rPr>
                </w:rPrChange>
              </w:rPr>
            </w:pPr>
            <w:ins w:id="3187" w:author="Hudler, Rob@Energy" w:date="2018-11-05T12:11:00Z">
              <w:r w:rsidRPr="000B11DA">
                <w:rPr>
                  <w:rFonts w:eastAsia="Calibri" w:cstheme="minorHAnsi"/>
                  <w:sz w:val="18"/>
                  <w:szCs w:val="18"/>
                  <w:rPrChange w:id="3188" w:author="Tam, Danny@Energy" w:date="2018-12-24T11:05:00Z">
                    <w:rPr>
                      <w:rFonts w:eastAsia="Calibri" w:cstheme="minorHAnsi"/>
                      <w:sz w:val="20"/>
                      <w:szCs w:val="20"/>
                    </w:rPr>
                  </w:rPrChange>
                </w:rPr>
                <w:t>The active control shall be either: timer, temperature, or time and temperature. Timers shall be set to less than 24 hours. The temperature sensor shall be connected to the piping and to the controls for the pump.</w:t>
              </w:r>
            </w:ins>
          </w:p>
        </w:tc>
      </w:tr>
      <w:tr w:rsidR="003C6986" w:rsidRPr="000B11DA" w14:paraId="3406A7F3" w14:textId="77777777" w:rsidTr="000F0D46">
        <w:trPr>
          <w:trHeight w:val="288"/>
          <w:ins w:id="3189" w:author="Hudler, Rob@Energy" w:date="2018-11-05T12:11:00Z"/>
          <w:trPrChange w:id="3190" w:author="Hudler, Rob@Energy" w:date="2018-12-27T12:56:00Z">
            <w:trPr>
              <w:trHeight w:val="288"/>
            </w:trPr>
          </w:trPrChange>
        </w:trPr>
        <w:tc>
          <w:tcPr>
            <w:tcW w:w="14395" w:type="dxa"/>
            <w:gridSpan w:val="2"/>
            <w:tcBorders>
              <w:top w:val="single" w:sz="4" w:space="0" w:color="000000"/>
              <w:left w:val="single" w:sz="4" w:space="0" w:color="000000"/>
              <w:bottom w:val="single" w:sz="4" w:space="0" w:color="000000"/>
              <w:right w:val="single" w:sz="4" w:space="0" w:color="000000"/>
            </w:tcBorders>
            <w:vAlign w:val="center"/>
            <w:tcPrChange w:id="3191" w:author="Hudler, Rob@Energy" w:date="2018-12-27T12:56:00Z">
              <w:tcPr>
                <w:tcW w:w="13406" w:type="dxa"/>
                <w:gridSpan w:val="2"/>
                <w:tcBorders>
                  <w:top w:val="single" w:sz="4" w:space="0" w:color="000000"/>
                  <w:left w:val="single" w:sz="4" w:space="0" w:color="000000"/>
                  <w:bottom w:val="single" w:sz="4" w:space="0" w:color="000000"/>
                  <w:right w:val="single" w:sz="4" w:space="0" w:color="000000"/>
                </w:tcBorders>
                <w:vAlign w:val="center"/>
              </w:tcPr>
            </w:tcPrChange>
          </w:tcPr>
          <w:p w14:paraId="26FC3193" w14:textId="77777777" w:rsidR="003C6986" w:rsidRPr="000B11DA" w:rsidRDefault="003C6986" w:rsidP="003C6986">
            <w:pPr>
              <w:keepNext/>
              <w:spacing w:after="0" w:line="240" w:lineRule="auto"/>
              <w:rPr>
                <w:ins w:id="3192" w:author="Hudler, Rob@Energy" w:date="2018-11-05T12:11:00Z"/>
                <w:rFonts w:eastAsia="Calibri" w:cstheme="minorHAnsi"/>
                <w:b/>
                <w:sz w:val="18"/>
                <w:szCs w:val="18"/>
                <w:rPrChange w:id="3193" w:author="Tam, Danny@Energy" w:date="2018-12-24T11:05:00Z">
                  <w:rPr>
                    <w:ins w:id="3194" w:author="Hudler, Rob@Energy" w:date="2018-11-05T12:11:00Z"/>
                    <w:rFonts w:eastAsia="Calibri" w:cstheme="minorHAnsi"/>
                    <w:b/>
                    <w:sz w:val="20"/>
                    <w:szCs w:val="20"/>
                  </w:rPr>
                </w:rPrChange>
              </w:rPr>
            </w:pPr>
            <w:ins w:id="3195" w:author="Hudler, Rob@Energy" w:date="2018-11-05T12:11:00Z">
              <w:r w:rsidRPr="000B11DA">
                <w:rPr>
                  <w:rFonts w:eastAsia="Calibri" w:cstheme="minorHAnsi"/>
                  <w:b/>
                  <w:sz w:val="18"/>
                  <w:szCs w:val="18"/>
                  <w:rPrChange w:id="3196" w:author="Tam, Danny@Energy" w:date="2018-12-24T11:05:00Z">
                    <w:rPr>
                      <w:rFonts w:eastAsia="Calibri" w:cstheme="minorHAnsi"/>
                      <w:b/>
                      <w:sz w:val="20"/>
                      <w:szCs w:val="20"/>
                    </w:rPr>
                  </w:rPrChange>
                </w:rPr>
                <w:t xml:space="preserve">The responsible person’s signature on this compliance document affirms that all applicable requirements in this table have been met.  </w:t>
              </w:r>
            </w:ins>
          </w:p>
        </w:tc>
      </w:tr>
    </w:tbl>
    <w:p w14:paraId="026FEF15" w14:textId="77777777" w:rsidR="003C6986" w:rsidRPr="000B11DA" w:rsidRDefault="003C6986" w:rsidP="00627ADE">
      <w:pPr>
        <w:spacing w:after="0"/>
        <w:rPr>
          <w:ins w:id="3197" w:author="Hudler, Rob@Energy" w:date="2018-10-11T13:49:00Z"/>
          <w:rFonts w:cstheme="minorHAnsi"/>
          <w:sz w:val="18"/>
          <w:szCs w:val="18"/>
          <w:rPrChange w:id="3198" w:author="Tam, Danny@Energy" w:date="2018-12-24T11:05:00Z">
            <w:rPr>
              <w:ins w:id="3199" w:author="Hudler, Rob@Energy" w:date="2018-10-11T13:49:00Z"/>
              <w:rFonts w:cstheme="minorHAnsi"/>
              <w:sz w:val="20"/>
              <w:szCs w:val="20"/>
            </w:rPr>
          </w:rPrChange>
        </w:rPr>
      </w:pPr>
    </w:p>
    <w:p w14:paraId="5EDB854E" w14:textId="77777777" w:rsidR="00635DBF" w:rsidRPr="000B11DA" w:rsidRDefault="00635DBF">
      <w:pPr>
        <w:rPr>
          <w:sz w:val="18"/>
          <w:szCs w:val="18"/>
          <w:rPrChange w:id="3200" w:author="Tam, Danny@Energy" w:date="2018-12-24T11:05:00Z">
            <w:rPr/>
          </w:rPrChange>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3201" w:author="Hudler, Rob@Energy" w:date="2018-12-27T12:56:00Z">
          <w:tblPr>
            <w:tblW w:w="1340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216"/>
        <w:gridCol w:w="266"/>
        <w:gridCol w:w="2507"/>
        <w:gridCol w:w="6407"/>
        <w:tblGridChange w:id="3202">
          <w:tblGrid>
            <w:gridCol w:w="5216"/>
            <w:gridCol w:w="266"/>
            <w:gridCol w:w="2507"/>
            <w:gridCol w:w="5417"/>
          </w:tblGrid>
        </w:tblGridChange>
      </w:tblGrid>
      <w:tr w:rsidR="00352C24" w:rsidRPr="000B11DA" w14:paraId="4C5293DA" w14:textId="77777777" w:rsidTr="000F0D46">
        <w:trPr>
          <w:trHeight w:val="206"/>
          <w:ins w:id="3203" w:author="Hudler, Rob@Energy" w:date="2018-10-25T11:51:00Z"/>
          <w:trPrChange w:id="3204" w:author="Hudler, Rob@Energy" w:date="2018-12-27T12:56:00Z">
            <w:trPr>
              <w:trHeight w:val="206"/>
            </w:trPr>
          </w:trPrChange>
        </w:trPr>
        <w:tc>
          <w:tcPr>
            <w:tcW w:w="14396" w:type="dxa"/>
            <w:gridSpan w:val="4"/>
            <w:vAlign w:val="center"/>
            <w:tcPrChange w:id="3205" w:author="Hudler, Rob@Energy" w:date="2018-12-27T12:56:00Z">
              <w:tcPr>
                <w:tcW w:w="13406" w:type="dxa"/>
                <w:gridSpan w:val="4"/>
                <w:vAlign w:val="center"/>
              </w:tcPr>
            </w:tcPrChange>
          </w:tcPr>
          <w:p w14:paraId="391DEE7A" w14:textId="77777777" w:rsidR="00352C24" w:rsidRPr="000B11DA"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3206" w:author="Hudler, Rob@Energy" w:date="2018-10-25T11:51:00Z"/>
                <w:rFonts w:cstheme="minorHAnsi"/>
                <w:b/>
                <w:sz w:val="18"/>
                <w:szCs w:val="18"/>
                <w:rPrChange w:id="3207" w:author="Tam, Danny@Energy" w:date="2018-12-24T11:05:00Z">
                  <w:rPr>
                    <w:ins w:id="3208" w:author="Hudler, Rob@Energy" w:date="2018-10-25T11:51:00Z"/>
                    <w:rFonts w:cstheme="minorHAnsi"/>
                    <w:b/>
                    <w:sz w:val="20"/>
                    <w:szCs w:val="20"/>
                  </w:rPr>
                </w:rPrChange>
              </w:rPr>
            </w:pPr>
            <w:ins w:id="3209" w:author="Hudler, Rob@Energy" w:date="2018-10-25T11:51:00Z">
              <w:r w:rsidRPr="000B11DA">
                <w:rPr>
                  <w:rFonts w:cstheme="minorHAnsi"/>
                  <w:b/>
                  <w:caps/>
                  <w:sz w:val="18"/>
                  <w:szCs w:val="18"/>
                  <w:rPrChange w:id="3210" w:author="Tam, Danny@Energy" w:date="2018-12-24T11:05:00Z">
                    <w:rPr>
                      <w:rFonts w:cstheme="minorHAnsi"/>
                      <w:b/>
                      <w:caps/>
                      <w:sz w:val="20"/>
                      <w:szCs w:val="20"/>
                    </w:rPr>
                  </w:rPrChange>
                </w:rPr>
                <w:t>Documentation Author's Declaration Statement</w:t>
              </w:r>
            </w:ins>
          </w:p>
        </w:tc>
      </w:tr>
      <w:tr w:rsidR="00352C24" w:rsidRPr="000B11DA" w14:paraId="4BC9116B" w14:textId="77777777" w:rsidTr="000F0D46">
        <w:trPr>
          <w:trHeight w:hRule="exact" w:val="360"/>
          <w:ins w:id="3211" w:author="Hudler, Rob@Energy" w:date="2018-10-25T11:51:00Z"/>
          <w:trPrChange w:id="3212" w:author="Hudler, Rob@Energy" w:date="2018-12-27T12:56:00Z">
            <w:trPr>
              <w:trHeight w:hRule="exact" w:val="360"/>
            </w:trPr>
          </w:trPrChange>
        </w:trPr>
        <w:tc>
          <w:tcPr>
            <w:tcW w:w="14396" w:type="dxa"/>
            <w:gridSpan w:val="4"/>
            <w:vAlign w:val="center"/>
            <w:tcPrChange w:id="3213" w:author="Hudler, Rob@Energy" w:date="2018-12-27T12:56:00Z">
              <w:tcPr>
                <w:tcW w:w="13406" w:type="dxa"/>
                <w:gridSpan w:val="4"/>
                <w:vAlign w:val="center"/>
              </w:tcPr>
            </w:tcPrChange>
          </w:tcPr>
          <w:p w14:paraId="16FEE5F8" w14:textId="77777777" w:rsidR="00352C24" w:rsidRPr="000B11DA" w:rsidRDefault="00352C24" w:rsidP="00363C9B">
            <w:pPr>
              <w:pStyle w:val="Heading3"/>
              <w:keepLines w:val="0"/>
              <w:numPr>
                <w:ilvl w:val="0"/>
                <w:numId w:val="15"/>
              </w:numPr>
              <w:tabs>
                <w:tab w:val="left" w:pos="-2600"/>
              </w:tabs>
              <w:spacing w:before="0" w:line="240" w:lineRule="auto"/>
              <w:ind w:right="90"/>
              <w:rPr>
                <w:ins w:id="3214" w:author="Hudler, Rob@Energy" w:date="2018-10-25T11:51:00Z"/>
                <w:rFonts w:asciiTheme="minorHAnsi" w:hAnsiTheme="minorHAnsi" w:cstheme="minorHAnsi"/>
                <w:b w:val="0"/>
                <w:color w:val="auto"/>
                <w:sz w:val="18"/>
                <w:szCs w:val="18"/>
                <w:rPrChange w:id="3215" w:author="Tam, Danny@Energy" w:date="2018-12-24T11:05:00Z">
                  <w:rPr>
                    <w:ins w:id="3216" w:author="Hudler, Rob@Energy" w:date="2018-10-25T11:51:00Z"/>
                    <w:rFonts w:asciiTheme="minorHAnsi" w:hAnsiTheme="minorHAnsi" w:cstheme="minorHAnsi"/>
                    <w:b w:val="0"/>
                    <w:color w:val="auto"/>
                    <w:sz w:val="20"/>
                    <w:szCs w:val="20"/>
                  </w:rPr>
                </w:rPrChange>
              </w:rPr>
            </w:pPr>
            <w:ins w:id="3217" w:author="Hudler, Rob@Energy" w:date="2018-10-25T11:51:00Z">
              <w:r w:rsidRPr="000B11DA">
                <w:rPr>
                  <w:rFonts w:asciiTheme="minorHAnsi" w:hAnsiTheme="minorHAnsi" w:cstheme="minorHAnsi"/>
                  <w:b w:val="0"/>
                  <w:color w:val="auto"/>
                  <w:sz w:val="18"/>
                  <w:szCs w:val="18"/>
                  <w:rPrChange w:id="3218" w:author="Tam, Danny@Energy" w:date="2018-12-24T11:05:00Z">
                    <w:rPr>
                      <w:rFonts w:asciiTheme="minorHAnsi" w:hAnsiTheme="minorHAnsi" w:cstheme="minorHAnsi"/>
                      <w:b w:val="0"/>
                      <w:color w:val="auto"/>
                      <w:sz w:val="20"/>
                      <w:szCs w:val="20"/>
                    </w:rPr>
                  </w:rPrChange>
                </w:rPr>
                <w:t>I certify that this Certificate of Installation documentation is accurate and complete.</w:t>
              </w:r>
            </w:ins>
          </w:p>
        </w:tc>
      </w:tr>
      <w:tr w:rsidR="00352C24" w:rsidRPr="000B11DA" w14:paraId="3C267C3B" w14:textId="77777777" w:rsidTr="000F0D46">
        <w:trPr>
          <w:trHeight w:val="360"/>
          <w:ins w:id="3219" w:author="Hudler, Rob@Energy" w:date="2018-10-25T11:51:00Z"/>
          <w:trPrChange w:id="3220" w:author="Hudler, Rob@Energy" w:date="2018-12-27T12:56:00Z">
            <w:trPr>
              <w:trHeight w:val="360"/>
            </w:trPr>
          </w:trPrChange>
        </w:trPr>
        <w:tc>
          <w:tcPr>
            <w:tcW w:w="5482" w:type="dxa"/>
            <w:gridSpan w:val="2"/>
            <w:tcPrChange w:id="3221" w:author="Hudler, Rob@Energy" w:date="2018-12-27T12:56:00Z">
              <w:tcPr>
                <w:tcW w:w="5482" w:type="dxa"/>
                <w:gridSpan w:val="2"/>
              </w:tcPr>
            </w:tcPrChange>
          </w:tcPr>
          <w:p w14:paraId="7BAE03CB" w14:textId="77777777" w:rsidR="00352C24" w:rsidRPr="000B11DA" w:rsidRDefault="00352C24" w:rsidP="0012224F">
            <w:pPr>
              <w:keepNext/>
              <w:spacing w:after="0"/>
              <w:rPr>
                <w:ins w:id="3222" w:author="Hudler, Rob@Energy" w:date="2018-10-25T11:51:00Z"/>
                <w:rFonts w:cstheme="minorHAnsi"/>
                <w:sz w:val="18"/>
                <w:szCs w:val="18"/>
                <w:rPrChange w:id="3223" w:author="Tam, Danny@Energy" w:date="2018-12-24T11:05:00Z">
                  <w:rPr>
                    <w:ins w:id="3224" w:author="Hudler, Rob@Energy" w:date="2018-10-25T11:51:00Z"/>
                    <w:rFonts w:cstheme="minorHAnsi"/>
                    <w:sz w:val="20"/>
                    <w:szCs w:val="20"/>
                  </w:rPr>
                </w:rPrChange>
              </w:rPr>
            </w:pPr>
            <w:ins w:id="3225" w:author="Hudler, Rob@Energy" w:date="2018-10-25T11:51:00Z">
              <w:r w:rsidRPr="000B11DA">
                <w:rPr>
                  <w:rFonts w:cstheme="minorHAnsi"/>
                  <w:sz w:val="18"/>
                  <w:szCs w:val="18"/>
                  <w:rPrChange w:id="3226" w:author="Tam, Danny@Energy" w:date="2018-12-24T11:05:00Z">
                    <w:rPr>
                      <w:rFonts w:cstheme="minorHAnsi"/>
                      <w:sz w:val="20"/>
                      <w:szCs w:val="20"/>
                    </w:rPr>
                  </w:rPrChange>
                </w:rPr>
                <w:t>Documentation Author Name:</w:t>
              </w:r>
            </w:ins>
          </w:p>
        </w:tc>
        <w:tc>
          <w:tcPr>
            <w:tcW w:w="8914" w:type="dxa"/>
            <w:gridSpan w:val="2"/>
            <w:tcPrChange w:id="3227" w:author="Hudler, Rob@Energy" w:date="2018-12-27T12:56:00Z">
              <w:tcPr>
                <w:tcW w:w="7924" w:type="dxa"/>
                <w:gridSpan w:val="2"/>
              </w:tcPr>
            </w:tcPrChange>
          </w:tcPr>
          <w:p w14:paraId="5DD47F5A" w14:textId="77777777" w:rsidR="00352C24" w:rsidRPr="000B11DA" w:rsidRDefault="00352C24" w:rsidP="0012224F">
            <w:pPr>
              <w:keepNext/>
              <w:spacing w:after="0"/>
              <w:rPr>
                <w:ins w:id="3228" w:author="Hudler, Rob@Energy" w:date="2018-10-25T11:51:00Z"/>
                <w:rFonts w:cstheme="minorHAnsi"/>
                <w:sz w:val="18"/>
                <w:szCs w:val="18"/>
                <w:rPrChange w:id="3229" w:author="Tam, Danny@Energy" w:date="2018-12-24T11:05:00Z">
                  <w:rPr>
                    <w:ins w:id="3230" w:author="Hudler, Rob@Energy" w:date="2018-10-25T11:51:00Z"/>
                    <w:rFonts w:cstheme="minorHAnsi"/>
                    <w:sz w:val="20"/>
                    <w:szCs w:val="20"/>
                  </w:rPr>
                </w:rPrChange>
              </w:rPr>
            </w:pPr>
            <w:ins w:id="3231" w:author="Hudler, Rob@Energy" w:date="2018-10-25T11:51:00Z">
              <w:r w:rsidRPr="000B11DA">
                <w:rPr>
                  <w:rFonts w:cstheme="minorHAnsi"/>
                  <w:sz w:val="18"/>
                  <w:szCs w:val="18"/>
                  <w:rPrChange w:id="3232" w:author="Tam, Danny@Energy" w:date="2018-12-24T11:05:00Z">
                    <w:rPr>
                      <w:rFonts w:cstheme="minorHAnsi"/>
                      <w:sz w:val="20"/>
                      <w:szCs w:val="20"/>
                    </w:rPr>
                  </w:rPrChange>
                </w:rPr>
                <w:t>Documentation Author Signature:</w:t>
              </w:r>
            </w:ins>
          </w:p>
        </w:tc>
      </w:tr>
      <w:tr w:rsidR="00352C24" w:rsidRPr="000B11DA" w14:paraId="2086EA94" w14:textId="77777777" w:rsidTr="000F0D46">
        <w:trPr>
          <w:trHeight w:val="360"/>
          <w:ins w:id="3233" w:author="Hudler, Rob@Energy" w:date="2018-10-25T11:51:00Z"/>
          <w:trPrChange w:id="3234" w:author="Hudler, Rob@Energy" w:date="2018-12-27T12:56:00Z">
            <w:trPr>
              <w:trHeight w:val="360"/>
            </w:trPr>
          </w:trPrChange>
        </w:trPr>
        <w:tc>
          <w:tcPr>
            <w:tcW w:w="5482" w:type="dxa"/>
            <w:gridSpan w:val="2"/>
            <w:tcPrChange w:id="3235" w:author="Hudler, Rob@Energy" w:date="2018-12-27T12:56:00Z">
              <w:tcPr>
                <w:tcW w:w="5482" w:type="dxa"/>
                <w:gridSpan w:val="2"/>
              </w:tcPr>
            </w:tcPrChange>
          </w:tcPr>
          <w:p w14:paraId="2B78C9CA" w14:textId="77777777" w:rsidR="00352C24" w:rsidRPr="000B11DA" w:rsidRDefault="00352C24" w:rsidP="0012224F">
            <w:pPr>
              <w:keepNext/>
              <w:spacing w:after="0"/>
              <w:rPr>
                <w:ins w:id="3236" w:author="Hudler, Rob@Energy" w:date="2018-10-25T11:51:00Z"/>
                <w:rFonts w:cstheme="minorHAnsi"/>
                <w:sz w:val="18"/>
                <w:szCs w:val="18"/>
                <w:rPrChange w:id="3237" w:author="Tam, Danny@Energy" w:date="2018-12-24T11:05:00Z">
                  <w:rPr>
                    <w:ins w:id="3238" w:author="Hudler, Rob@Energy" w:date="2018-10-25T11:51:00Z"/>
                    <w:rFonts w:cstheme="minorHAnsi"/>
                    <w:sz w:val="20"/>
                    <w:szCs w:val="20"/>
                  </w:rPr>
                </w:rPrChange>
              </w:rPr>
            </w:pPr>
            <w:ins w:id="3239" w:author="Hudler, Rob@Energy" w:date="2018-10-25T11:51:00Z">
              <w:r w:rsidRPr="000B11DA">
                <w:rPr>
                  <w:rFonts w:cstheme="minorHAnsi"/>
                  <w:sz w:val="18"/>
                  <w:szCs w:val="18"/>
                  <w:rPrChange w:id="3240" w:author="Tam, Danny@Energy" w:date="2018-12-24T11:05:00Z">
                    <w:rPr>
                      <w:rFonts w:cstheme="minorHAnsi"/>
                      <w:sz w:val="20"/>
                      <w:szCs w:val="20"/>
                    </w:rPr>
                  </w:rPrChange>
                </w:rPr>
                <w:t>Documentation Author Company Name:</w:t>
              </w:r>
            </w:ins>
          </w:p>
        </w:tc>
        <w:tc>
          <w:tcPr>
            <w:tcW w:w="8914" w:type="dxa"/>
            <w:gridSpan w:val="2"/>
            <w:tcPrChange w:id="3241" w:author="Hudler, Rob@Energy" w:date="2018-12-27T12:56:00Z">
              <w:tcPr>
                <w:tcW w:w="7924" w:type="dxa"/>
                <w:gridSpan w:val="2"/>
              </w:tcPr>
            </w:tcPrChange>
          </w:tcPr>
          <w:p w14:paraId="53E20281" w14:textId="77777777" w:rsidR="00352C24" w:rsidRPr="000B11DA" w:rsidRDefault="00352C24" w:rsidP="0012224F">
            <w:pPr>
              <w:keepNext/>
              <w:spacing w:after="0"/>
              <w:rPr>
                <w:ins w:id="3242" w:author="Hudler, Rob@Energy" w:date="2018-10-25T11:51:00Z"/>
                <w:rFonts w:cstheme="minorHAnsi"/>
                <w:sz w:val="18"/>
                <w:szCs w:val="18"/>
                <w:rPrChange w:id="3243" w:author="Tam, Danny@Energy" w:date="2018-12-24T11:05:00Z">
                  <w:rPr>
                    <w:ins w:id="3244" w:author="Hudler, Rob@Energy" w:date="2018-10-25T11:51:00Z"/>
                    <w:rFonts w:cstheme="minorHAnsi"/>
                    <w:sz w:val="20"/>
                    <w:szCs w:val="20"/>
                  </w:rPr>
                </w:rPrChange>
              </w:rPr>
            </w:pPr>
            <w:ins w:id="3245" w:author="Hudler, Rob@Energy" w:date="2018-10-25T11:51:00Z">
              <w:r w:rsidRPr="000B11DA">
                <w:rPr>
                  <w:rFonts w:cstheme="minorHAnsi"/>
                  <w:sz w:val="18"/>
                  <w:szCs w:val="18"/>
                  <w:rPrChange w:id="3246" w:author="Tam, Danny@Energy" w:date="2018-12-24T11:05:00Z">
                    <w:rPr>
                      <w:rFonts w:cstheme="minorHAnsi"/>
                      <w:sz w:val="20"/>
                      <w:szCs w:val="20"/>
                    </w:rPr>
                  </w:rPrChange>
                </w:rPr>
                <w:t>Date Signed:</w:t>
              </w:r>
            </w:ins>
          </w:p>
        </w:tc>
      </w:tr>
      <w:tr w:rsidR="00352C24" w:rsidRPr="000B11DA" w14:paraId="6D6C3C55" w14:textId="77777777" w:rsidTr="000F0D46">
        <w:trPr>
          <w:trHeight w:val="360"/>
          <w:ins w:id="3247" w:author="Hudler, Rob@Energy" w:date="2018-10-25T11:51:00Z"/>
          <w:trPrChange w:id="3248" w:author="Hudler, Rob@Energy" w:date="2018-12-27T12:56:00Z">
            <w:trPr>
              <w:trHeight w:val="360"/>
            </w:trPr>
          </w:trPrChange>
        </w:trPr>
        <w:tc>
          <w:tcPr>
            <w:tcW w:w="5482" w:type="dxa"/>
            <w:gridSpan w:val="2"/>
            <w:tcPrChange w:id="3249" w:author="Hudler, Rob@Energy" w:date="2018-12-27T12:56:00Z">
              <w:tcPr>
                <w:tcW w:w="5482" w:type="dxa"/>
                <w:gridSpan w:val="2"/>
              </w:tcPr>
            </w:tcPrChange>
          </w:tcPr>
          <w:p w14:paraId="72E1EFD4" w14:textId="77777777" w:rsidR="00352C24" w:rsidRPr="000B11DA" w:rsidRDefault="00352C24" w:rsidP="0012224F">
            <w:pPr>
              <w:keepNext/>
              <w:spacing w:after="0"/>
              <w:rPr>
                <w:ins w:id="3250" w:author="Hudler, Rob@Energy" w:date="2018-10-25T11:51:00Z"/>
                <w:rFonts w:cstheme="minorHAnsi"/>
                <w:sz w:val="18"/>
                <w:szCs w:val="18"/>
                <w:rPrChange w:id="3251" w:author="Tam, Danny@Energy" w:date="2018-12-24T11:05:00Z">
                  <w:rPr>
                    <w:ins w:id="3252" w:author="Hudler, Rob@Energy" w:date="2018-10-25T11:51:00Z"/>
                    <w:rFonts w:cstheme="minorHAnsi"/>
                    <w:sz w:val="20"/>
                    <w:szCs w:val="20"/>
                  </w:rPr>
                </w:rPrChange>
              </w:rPr>
            </w:pPr>
            <w:ins w:id="3253" w:author="Hudler, Rob@Energy" w:date="2018-10-25T11:51:00Z">
              <w:r w:rsidRPr="000B11DA">
                <w:rPr>
                  <w:rFonts w:cstheme="minorHAnsi"/>
                  <w:sz w:val="18"/>
                  <w:szCs w:val="18"/>
                  <w:rPrChange w:id="3254" w:author="Tam, Danny@Energy" w:date="2018-12-24T11:05:00Z">
                    <w:rPr>
                      <w:rFonts w:cstheme="minorHAnsi"/>
                      <w:sz w:val="20"/>
                      <w:szCs w:val="20"/>
                    </w:rPr>
                  </w:rPrChange>
                </w:rPr>
                <w:t>Address:</w:t>
              </w:r>
            </w:ins>
          </w:p>
        </w:tc>
        <w:tc>
          <w:tcPr>
            <w:tcW w:w="8914" w:type="dxa"/>
            <w:gridSpan w:val="2"/>
            <w:tcPrChange w:id="3255" w:author="Hudler, Rob@Energy" w:date="2018-12-27T12:56:00Z">
              <w:tcPr>
                <w:tcW w:w="7924" w:type="dxa"/>
                <w:gridSpan w:val="2"/>
              </w:tcPr>
            </w:tcPrChange>
          </w:tcPr>
          <w:p w14:paraId="60BA7D78" w14:textId="77777777" w:rsidR="00352C24" w:rsidRPr="000B11DA" w:rsidRDefault="00352C24" w:rsidP="0012224F">
            <w:pPr>
              <w:keepNext/>
              <w:spacing w:after="0"/>
              <w:rPr>
                <w:ins w:id="3256" w:author="Hudler, Rob@Energy" w:date="2018-10-25T11:51:00Z"/>
                <w:rFonts w:cstheme="minorHAnsi"/>
                <w:sz w:val="18"/>
                <w:szCs w:val="18"/>
                <w:rPrChange w:id="3257" w:author="Tam, Danny@Energy" w:date="2018-12-24T11:05:00Z">
                  <w:rPr>
                    <w:ins w:id="3258" w:author="Hudler, Rob@Energy" w:date="2018-10-25T11:51:00Z"/>
                    <w:rFonts w:cstheme="minorHAnsi"/>
                    <w:sz w:val="20"/>
                    <w:szCs w:val="20"/>
                  </w:rPr>
                </w:rPrChange>
              </w:rPr>
            </w:pPr>
            <w:ins w:id="3259" w:author="Hudler, Rob@Energy" w:date="2018-10-25T11:51:00Z">
              <w:r w:rsidRPr="000B11DA">
                <w:rPr>
                  <w:rFonts w:cstheme="minorHAnsi"/>
                  <w:sz w:val="18"/>
                  <w:szCs w:val="18"/>
                  <w:rPrChange w:id="3260" w:author="Tam, Danny@Energy" w:date="2018-12-24T11:05:00Z">
                    <w:rPr>
                      <w:rFonts w:cstheme="minorHAnsi"/>
                      <w:sz w:val="20"/>
                      <w:szCs w:val="20"/>
                    </w:rPr>
                  </w:rPrChange>
                </w:rPr>
                <w:t>CEA/HERS Certification Identification (if applicable):</w:t>
              </w:r>
            </w:ins>
          </w:p>
        </w:tc>
      </w:tr>
      <w:tr w:rsidR="00352C24" w:rsidRPr="000B11DA" w14:paraId="573B25E8" w14:textId="77777777" w:rsidTr="000F0D46">
        <w:trPr>
          <w:trHeight w:val="360"/>
          <w:ins w:id="3261" w:author="Hudler, Rob@Energy" w:date="2018-10-25T11:51:00Z"/>
          <w:trPrChange w:id="3262" w:author="Hudler, Rob@Energy" w:date="2018-12-27T12:56:00Z">
            <w:trPr>
              <w:trHeight w:val="360"/>
            </w:trPr>
          </w:trPrChange>
        </w:trPr>
        <w:tc>
          <w:tcPr>
            <w:tcW w:w="5482" w:type="dxa"/>
            <w:gridSpan w:val="2"/>
            <w:tcPrChange w:id="3263" w:author="Hudler, Rob@Energy" w:date="2018-12-27T12:56:00Z">
              <w:tcPr>
                <w:tcW w:w="5482" w:type="dxa"/>
                <w:gridSpan w:val="2"/>
              </w:tcPr>
            </w:tcPrChange>
          </w:tcPr>
          <w:p w14:paraId="6C537D9D" w14:textId="77777777" w:rsidR="00352C24" w:rsidRPr="000B11DA" w:rsidRDefault="00352C24" w:rsidP="0012224F">
            <w:pPr>
              <w:keepNext/>
              <w:spacing w:after="0"/>
              <w:rPr>
                <w:ins w:id="3264" w:author="Hudler, Rob@Energy" w:date="2018-10-25T11:51:00Z"/>
                <w:rFonts w:cstheme="minorHAnsi"/>
                <w:sz w:val="18"/>
                <w:szCs w:val="18"/>
                <w:rPrChange w:id="3265" w:author="Tam, Danny@Energy" w:date="2018-12-24T11:05:00Z">
                  <w:rPr>
                    <w:ins w:id="3266" w:author="Hudler, Rob@Energy" w:date="2018-10-25T11:51:00Z"/>
                    <w:rFonts w:cstheme="minorHAnsi"/>
                    <w:sz w:val="20"/>
                    <w:szCs w:val="20"/>
                  </w:rPr>
                </w:rPrChange>
              </w:rPr>
            </w:pPr>
            <w:ins w:id="3267" w:author="Hudler, Rob@Energy" w:date="2018-10-25T11:51:00Z">
              <w:r w:rsidRPr="000B11DA">
                <w:rPr>
                  <w:rFonts w:cstheme="minorHAnsi"/>
                  <w:sz w:val="18"/>
                  <w:szCs w:val="18"/>
                  <w:rPrChange w:id="3268" w:author="Tam, Danny@Energy" w:date="2018-12-24T11:05:00Z">
                    <w:rPr>
                      <w:rFonts w:cstheme="minorHAnsi"/>
                      <w:sz w:val="20"/>
                      <w:szCs w:val="20"/>
                    </w:rPr>
                  </w:rPrChange>
                </w:rPr>
                <w:t>City/State/Zip:</w:t>
              </w:r>
            </w:ins>
          </w:p>
        </w:tc>
        <w:tc>
          <w:tcPr>
            <w:tcW w:w="8914" w:type="dxa"/>
            <w:gridSpan w:val="2"/>
            <w:tcPrChange w:id="3269" w:author="Hudler, Rob@Energy" w:date="2018-12-27T12:56:00Z">
              <w:tcPr>
                <w:tcW w:w="7924" w:type="dxa"/>
                <w:gridSpan w:val="2"/>
              </w:tcPr>
            </w:tcPrChange>
          </w:tcPr>
          <w:p w14:paraId="5A06F03C" w14:textId="77777777" w:rsidR="00352C24" w:rsidRPr="000B11DA" w:rsidRDefault="00352C24" w:rsidP="0012224F">
            <w:pPr>
              <w:keepNext/>
              <w:spacing w:after="0"/>
              <w:rPr>
                <w:ins w:id="3270" w:author="Hudler, Rob@Energy" w:date="2018-10-25T11:51:00Z"/>
                <w:rFonts w:cstheme="minorHAnsi"/>
                <w:sz w:val="18"/>
                <w:szCs w:val="18"/>
                <w:rPrChange w:id="3271" w:author="Tam, Danny@Energy" w:date="2018-12-24T11:05:00Z">
                  <w:rPr>
                    <w:ins w:id="3272" w:author="Hudler, Rob@Energy" w:date="2018-10-25T11:51:00Z"/>
                    <w:rFonts w:cstheme="minorHAnsi"/>
                    <w:sz w:val="20"/>
                    <w:szCs w:val="20"/>
                  </w:rPr>
                </w:rPrChange>
              </w:rPr>
            </w:pPr>
            <w:ins w:id="3273" w:author="Hudler, Rob@Energy" w:date="2018-10-25T11:51:00Z">
              <w:r w:rsidRPr="000B11DA">
                <w:rPr>
                  <w:rFonts w:cstheme="minorHAnsi"/>
                  <w:sz w:val="18"/>
                  <w:szCs w:val="18"/>
                  <w:rPrChange w:id="3274" w:author="Tam, Danny@Energy" w:date="2018-12-24T11:05:00Z">
                    <w:rPr>
                      <w:rFonts w:cstheme="minorHAnsi"/>
                      <w:sz w:val="20"/>
                      <w:szCs w:val="20"/>
                    </w:rPr>
                  </w:rPrChange>
                </w:rPr>
                <w:t>Phone:</w:t>
              </w:r>
            </w:ins>
          </w:p>
        </w:tc>
      </w:tr>
      <w:tr w:rsidR="00352C24" w:rsidRPr="000B11DA" w14:paraId="508CFEAE" w14:textId="77777777" w:rsidTr="000F0D46">
        <w:tblPrEx>
          <w:tblCellMar>
            <w:left w:w="115" w:type="dxa"/>
            <w:right w:w="115" w:type="dxa"/>
          </w:tblCellMar>
          <w:tblPrExChange w:id="3275" w:author="Hudler, Rob@Energy" w:date="2018-12-27T12:56:00Z">
            <w:tblPrEx>
              <w:tblCellMar>
                <w:left w:w="115" w:type="dxa"/>
                <w:right w:w="115" w:type="dxa"/>
              </w:tblCellMar>
            </w:tblPrEx>
          </w:tblPrExChange>
        </w:tblPrEx>
        <w:trPr>
          <w:trHeight w:val="269"/>
          <w:ins w:id="3276" w:author="Hudler, Rob@Energy" w:date="2018-10-25T11:51:00Z"/>
          <w:trPrChange w:id="3277" w:author="Hudler, Rob@Energy" w:date="2018-12-27T12:56:00Z">
            <w:trPr>
              <w:trHeight w:val="269"/>
            </w:trPr>
          </w:trPrChange>
        </w:trPr>
        <w:tc>
          <w:tcPr>
            <w:tcW w:w="14396" w:type="dxa"/>
            <w:gridSpan w:val="4"/>
            <w:vAlign w:val="center"/>
            <w:tcPrChange w:id="3278" w:author="Hudler, Rob@Energy" w:date="2018-12-27T12:56:00Z">
              <w:tcPr>
                <w:tcW w:w="13406" w:type="dxa"/>
                <w:gridSpan w:val="4"/>
                <w:vAlign w:val="center"/>
              </w:tcPr>
            </w:tcPrChange>
          </w:tcPr>
          <w:p w14:paraId="132A15A4" w14:textId="77777777" w:rsidR="00352C24" w:rsidRPr="000B11DA"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3279" w:author="Hudler, Rob@Energy" w:date="2018-10-25T11:51:00Z"/>
                <w:rFonts w:cstheme="minorHAnsi"/>
                <w:sz w:val="18"/>
                <w:szCs w:val="18"/>
                <w:rPrChange w:id="3280" w:author="Tam, Danny@Energy" w:date="2018-12-24T11:05:00Z">
                  <w:rPr>
                    <w:ins w:id="3281" w:author="Hudler, Rob@Energy" w:date="2018-10-25T11:51:00Z"/>
                    <w:rFonts w:cstheme="minorHAnsi"/>
                    <w:sz w:val="20"/>
                    <w:szCs w:val="20"/>
                  </w:rPr>
                </w:rPrChange>
              </w:rPr>
            </w:pPr>
            <w:ins w:id="3282" w:author="Hudler, Rob@Energy" w:date="2018-10-25T11:51:00Z">
              <w:r w:rsidRPr="000B11DA">
                <w:rPr>
                  <w:rFonts w:cstheme="minorHAnsi"/>
                  <w:b/>
                  <w:caps/>
                  <w:sz w:val="18"/>
                  <w:szCs w:val="18"/>
                  <w:rPrChange w:id="3283" w:author="Tam, Danny@Energy" w:date="2018-12-24T11:05:00Z">
                    <w:rPr>
                      <w:rFonts w:cstheme="minorHAnsi"/>
                      <w:b/>
                      <w:caps/>
                      <w:sz w:val="20"/>
                      <w:szCs w:val="20"/>
                    </w:rPr>
                  </w:rPrChange>
                </w:rPr>
                <w:t>Responsible Person's Declaration statement</w:t>
              </w:r>
            </w:ins>
          </w:p>
        </w:tc>
      </w:tr>
      <w:tr w:rsidR="00352C24" w:rsidRPr="000B11DA" w14:paraId="6FE1C042" w14:textId="77777777" w:rsidTr="000F0D46">
        <w:tblPrEx>
          <w:tblCellMar>
            <w:left w:w="115" w:type="dxa"/>
            <w:right w:w="115" w:type="dxa"/>
          </w:tblCellMar>
          <w:tblPrExChange w:id="3284" w:author="Hudler, Rob@Energy" w:date="2018-12-27T12:56:00Z">
            <w:tblPrEx>
              <w:tblCellMar>
                <w:left w:w="115" w:type="dxa"/>
                <w:right w:w="115" w:type="dxa"/>
              </w:tblCellMar>
            </w:tblPrEx>
          </w:tblPrExChange>
        </w:tblPrEx>
        <w:trPr>
          <w:trHeight w:val="504"/>
          <w:ins w:id="3285" w:author="Hudler, Rob@Energy" w:date="2018-10-25T11:51:00Z"/>
          <w:trPrChange w:id="3286" w:author="Hudler, Rob@Energy" w:date="2018-12-27T12:56:00Z">
            <w:trPr>
              <w:trHeight w:val="504"/>
            </w:trPr>
          </w:trPrChange>
        </w:trPr>
        <w:tc>
          <w:tcPr>
            <w:tcW w:w="14396" w:type="dxa"/>
            <w:gridSpan w:val="4"/>
            <w:tcPrChange w:id="3287" w:author="Hudler, Rob@Energy" w:date="2018-12-27T12:56:00Z">
              <w:tcPr>
                <w:tcW w:w="13406" w:type="dxa"/>
                <w:gridSpan w:val="4"/>
              </w:tcPr>
            </w:tcPrChange>
          </w:tcPr>
          <w:p w14:paraId="4C134BB3" w14:textId="77777777" w:rsidR="00352C24" w:rsidRPr="000B11DA" w:rsidRDefault="00352C24" w:rsidP="0012224F">
            <w:pPr>
              <w:pStyle w:val="Heading3"/>
              <w:spacing w:before="60"/>
              <w:ind w:right="86"/>
              <w:rPr>
                <w:ins w:id="3288" w:author="Hudler, Rob@Energy" w:date="2018-10-25T11:51:00Z"/>
                <w:rFonts w:asciiTheme="minorHAnsi" w:hAnsiTheme="minorHAnsi" w:cstheme="minorHAnsi"/>
                <w:b w:val="0"/>
                <w:color w:val="auto"/>
                <w:sz w:val="18"/>
                <w:szCs w:val="18"/>
                <w:rPrChange w:id="3289" w:author="Tam, Danny@Energy" w:date="2018-12-24T11:05:00Z">
                  <w:rPr>
                    <w:ins w:id="3290" w:author="Hudler, Rob@Energy" w:date="2018-10-25T11:51:00Z"/>
                    <w:rFonts w:asciiTheme="minorHAnsi" w:hAnsiTheme="minorHAnsi" w:cstheme="minorHAnsi"/>
                    <w:b w:val="0"/>
                    <w:color w:val="auto"/>
                    <w:sz w:val="20"/>
                    <w:szCs w:val="20"/>
                  </w:rPr>
                </w:rPrChange>
              </w:rPr>
            </w:pPr>
            <w:ins w:id="3291" w:author="Hudler, Rob@Energy" w:date="2018-10-25T11:51:00Z">
              <w:r w:rsidRPr="000B11DA">
                <w:rPr>
                  <w:rFonts w:asciiTheme="minorHAnsi" w:hAnsiTheme="minorHAnsi" w:cstheme="minorHAnsi"/>
                  <w:b w:val="0"/>
                  <w:color w:val="auto"/>
                  <w:sz w:val="18"/>
                  <w:szCs w:val="18"/>
                  <w:rPrChange w:id="3292" w:author="Tam, Danny@Energy" w:date="2018-12-24T11:05:00Z">
                    <w:rPr>
                      <w:rFonts w:asciiTheme="minorHAnsi" w:hAnsiTheme="minorHAnsi" w:cstheme="minorHAnsi"/>
                      <w:b w:val="0"/>
                      <w:color w:val="auto"/>
                      <w:sz w:val="20"/>
                      <w:szCs w:val="20"/>
                    </w:rPr>
                  </w:rPrChange>
                </w:rPr>
                <w:t xml:space="preserve">I certify the following under penalty of perjury, under the laws of the State of California: </w:t>
              </w:r>
            </w:ins>
          </w:p>
          <w:p w14:paraId="1B4C00D9" w14:textId="77777777" w:rsidR="00352C24" w:rsidRPr="000B11DA" w:rsidRDefault="00352C24" w:rsidP="00363C9B">
            <w:pPr>
              <w:pStyle w:val="Heading3"/>
              <w:keepLines w:val="0"/>
              <w:numPr>
                <w:ilvl w:val="0"/>
                <w:numId w:val="16"/>
              </w:numPr>
              <w:tabs>
                <w:tab w:val="left" w:pos="-2600"/>
              </w:tabs>
              <w:spacing w:before="0" w:line="240" w:lineRule="auto"/>
              <w:ind w:right="90"/>
              <w:rPr>
                <w:ins w:id="3293" w:author="Hudler, Rob@Energy" w:date="2018-10-25T11:51:00Z"/>
                <w:rFonts w:asciiTheme="minorHAnsi" w:hAnsiTheme="minorHAnsi" w:cstheme="minorHAnsi"/>
                <w:b w:val="0"/>
                <w:sz w:val="18"/>
                <w:szCs w:val="18"/>
                <w:rPrChange w:id="3294" w:author="Tam, Danny@Energy" w:date="2018-12-24T11:05:00Z">
                  <w:rPr>
                    <w:ins w:id="3295" w:author="Hudler, Rob@Energy" w:date="2018-10-25T11:51:00Z"/>
                    <w:rFonts w:asciiTheme="minorHAnsi" w:hAnsiTheme="minorHAnsi" w:cstheme="minorHAnsi"/>
                    <w:b w:val="0"/>
                    <w:sz w:val="20"/>
                    <w:szCs w:val="20"/>
                  </w:rPr>
                </w:rPrChange>
              </w:rPr>
            </w:pPr>
            <w:ins w:id="3296" w:author="Hudler, Rob@Energy" w:date="2018-10-25T11:51:00Z">
              <w:r w:rsidRPr="000B11DA">
                <w:rPr>
                  <w:rFonts w:asciiTheme="minorHAnsi" w:hAnsiTheme="minorHAnsi" w:cstheme="minorHAnsi"/>
                  <w:b w:val="0"/>
                  <w:color w:val="auto"/>
                  <w:sz w:val="18"/>
                  <w:szCs w:val="18"/>
                  <w:rPrChange w:id="3297" w:author="Tam, Danny@Energy" w:date="2018-12-24T11:05:00Z">
                    <w:rPr>
                      <w:rFonts w:asciiTheme="minorHAnsi" w:hAnsiTheme="minorHAnsi" w:cstheme="minorHAnsi"/>
                      <w:b w:val="0"/>
                      <w:color w:val="auto"/>
                      <w:sz w:val="20"/>
                      <w:szCs w:val="20"/>
                    </w:rPr>
                  </w:rPrChange>
                </w:rPr>
                <w:t>The information provided on this Certificate of Installation is true and correct.</w:t>
              </w:r>
              <w:r w:rsidRPr="000B11DA">
                <w:rPr>
                  <w:rFonts w:asciiTheme="minorHAnsi" w:hAnsiTheme="minorHAnsi" w:cstheme="minorHAnsi"/>
                  <w:b w:val="0"/>
                  <w:sz w:val="18"/>
                  <w:szCs w:val="18"/>
                  <w:rPrChange w:id="3298" w:author="Tam, Danny@Energy" w:date="2018-12-24T11:05:00Z">
                    <w:rPr>
                      <w:rFonts w:asciiTheme="minorHAnsi" w:hAnsiTheme="minorHAnsi" w:cstheme="minorHAnsi"/>
                      <w:b w:val="0"/>
                      <w:sz w:val="20"/>
                      <w:szCs w:val="20"/>
                    </w:rPr>
                  </w:rPrChange>
                </w:rPr>
                <w:t xml:space="preserve"> </w:t>
              </w:r>
            </w:ins>
          </w:p>
          <w:p w14:paraId="4DC9511C" w14:textId="77777777" w:rsidR="00352C24" w:rsidRPr="000B11DA" w:rsidRDefault="00352C24" w:rsidP="00363C9B">
            <w:pPr>
              <w:keepNext/>
              <w:widowControl w:val="0"/>
              <w:numPr>
                <w:ilvl w:val="0"/>
                <w:numId w:val="16"/>
              </w:numPr>
              <w:spacing w:after="0" w:line="240" w:lineRule="auto"/>
              <w:ind w:right="90"/>
              <w:rPr>
                <w:ins w:id="3299" w:author="Hudler, Rob@Energy" w:date="2018-10-25T11:51:00Z"/>
                <w:rFonts w:cstheme="minorHAnsi"/>
                <w:sz w:val="18"/>
                <w:szCs w:val="18"/>
                <w:rPrChange w:id="3300" w:author="Tam, Danny@Energy" w:date="2018-12-24T11:05:00Z">
                  <w:rPr>
                    <w:ins w:id="3301" w:author="Hudler, Rob@Energy" w:date="2018-10-25T11:51:00Z"/>
                    <w:rFonts w:cstheme="minorHAnsi"/>
                    <w:sz w:val="20"/>
                    <w:szCs w:val="20"/>
                  </w:rPr>
                </w:rPrChange>
              </w:rPr>
            </w:pPr>
            <w:ins w:id="3302" w:author="Hudler, Rob@Energy" w:date="2018-10-25T11:51:00Z">
              <w:r w:rsidRPr="000B11DA">
                <w:rPr>
                  <w:rFonts w:cstheme="minorHAnsi"/>
                  <w:snapToGrid w:val="0"/>
                  <w:sz w:val="18"/>
                  <w:szCs w:val="18"/>
                  <w:rPrChange w:id="3303" w:author="Tam, Danny@Energy" w:date="2018-12-24T11:05:00Z">
                    <w:rPr>
                      <w:rFonts w:cstheme="minorHAnsi"/>
                      <w:snapToGrid w:val="0"/>
                      <w:sz w:val="20"/>
                      <w:szCs w:val="20"/>
                    </w:rPr>
                  </w:rPrChange>
                </w:rPr>
                <w:t xml:space="preserve">I am either: a) a responsible person eligible under Division 3 of the Business and Professions Code </w:t>
              </w:r>
              <w:r w:rsidRPr="000B11DA">
                <w:rPr>
                  <w:rFonts w:cstheme="minorHAnsi"/>
                  <w:sz w:val="18"/>
                  <w:szCs w:val="18"/>
                  <w:rPrChange w:id="3304" w:author="Tam, Danny@Energy" w:date="2018-12-24T11:05:00Z">
                    <w:rPr>
                      <w:rFonts w:cstheme="minorHAnsi"/>
                      <w:sz w:val="20"/>
                      <w:szCs w:val="20"/>
                    </w:rPr>
                  </w:rPrChange>
                </w:rPr>
                <w:t xml:space="preserve">in the applicable classification to accept responsibility for the system design, construction, or installation </w:t>
              </w:r>
              <w:r w:rsidRPr="000B11DA">
                <w:rPr>
                  <w:rFonts w:cstheme="minorHAnsi"/>
                  <w:snapToGrid w:val="0"/>
                  <w:sz w:val="18"/>
                  <w:szCs w:val="18"/>
                  <w:rPrChange w:id="3305" w:author="Tam, Danny@Energy" w:date="2018-12-24T11:05:00Z">
                    <w:rPr>
                      <w:rFonts w:cstheme="minorHAnsi"/>
                      <w:snapToGrid w:val="0"/>
                      <w:sz w:val="20"/>
                      <w:szCs w:val="20"/>
                    </w:rPr>
                  </w:rPrChange>
                </w:rPr>
                <w:t xml:space="preserve">of features, materials, components, or manufactured devices </w:t>
              </w:r>
              <w:r w:rsidRPr="000B11DA">
                <w:rPr>
                  <w:rFonts w:cstheme="minorHAnsi"/>
                  <w:sz w:val="18"/>
                  <w:szCs w:val="18"/>
                  <w:rPrChange w:id="3306" w:author="Tam, Danny@Energy" w:date="2018-12-24T11:05:00Z">
                    <w:rPr>
                      <w:rFonts w:cstheme="minorHAnsi"/>
                      <w:sz w:val="20"/>
                      <w:szCs w:val="20"/>
                    </w:rPr>
                  </w:rPrChange>
                </w:rPr>
                <w:t xml:space="preserve">for the scope of work identified on this Certificate of Installation, </w:t>
              </w:r>
              <w:r w:rsidRPr="000B11DA">
                <w:rPr>
                  <w:rFonts w:cstheme="minorHAnsi"/>
                  <w:snapToGrid w:val="0"/>
                  <w:sz w:val="18"/>
                  <w:szCs w:val="18"/>
                  <w:rPrChange w:id="3307" w:author="Tam, Danny@Energy" w:date="2018-12-24T11:05:00Z">
                    <w:rPr>
                      <w:rFonts w:cstheme="minorHAnsi"/>
                      <w:snapToGrid w:val="0"/>
                      <w:sz w:val="20"/>
                      <w:szCs w:val="20"/>
                    </w:rPr>
                  </w:rPrChange>
                </w:rPr>
                <w:t>and attest to the declarations in this statement</w:t>
              </w:r>
              <w:r w:rsidRPr="000B11DA">
                <w:rPr>
                  <w:rFonts w:cstheme="minorHAnsi"/>
                  <w:sz w:val="18"/>
                  <w:szCs w:val="18"/>
                  <w:rPrChange w:id="3308" w:author="Tam, Danny@Energy" w:date="2018-12-24T11:05:00Z">
                    <w:rPr>
                      <w:rFonts w:cstheme="minorHAnsi"/>
                      <w:sz w:val="20"/>
                      <w:szCs w:val="20"/>
                    </w:rPr>
                  </w:rPrChange>
                </w:rPr>
                <w:t>, or b) I am an authorized representative of the responsible person and attest to the declarations in this statement on the responsible person’s behalf.</w:t>
              </w:r>
            </w:ins>
          </w:p>
          <w:p w14:paraId="3F397591" w14:textId="77777777" w:rsidR="00352C24" w:rsidRPr="000B11DA" w:rsidRDefault="00352C24" w:rsidP="00363C9B">
            <w:pPr>
              <w:pStyle w:val="ListParagraph"/>
              <w:keepNext/>
              <w:numPr>
                <w:ilvl w:val="0"/>
                <w:numId w:val="16"/>
              </w:numPr>
              <w:autoSpaceDE w:val="0"/>
              <w:autoSpaceDN w:val="0"/>
              <w:adjustRightInd w:val="0"/>
              <w:ind w:right="90"/>
              <w:rPr>
                <w:ins w:id="3309" w:author="Hudler, Rob@Energy" w:date="2018-10-25T11:51:00Z"/>
                <w:rFonts w:asciiTheme="minorHAnsi" w:hAnsiTheme="minorHAnsi" w:cstheme="minorHAnsi"/>
                <w:sz w:val="18"/>
                <w:szCs w:val="18"/>
                <w:rPrChange w:id="3310" w:author="Tam, Danny@Energy" w:date="2018-12-24T11:05:00Z">
                  <w:rPr>
                    <w:ins w:id="3311" w:author="Hudler, Rob@Energy" w:date="2018-10-25T11:51:00Z"/>
                    <w:rFonts w:asciiTheme="minorHAnsi" w:hAnsiTheme="minorHAnsi" w:cstheme="minorHAnsi"/>
                  </w:rPr>
                </w:rPrChange>
              </w:rPr>
            </w:pPr>
            <w:ins w:id="3312" w:author="Hudler, Rob@Energy" w:date="2018-10-25T11:51:00Z">
              <w:r w:rsidRPr="000B11DA">
                <w:rPr>
                  <w:rFonts w:asciiTheme="minorHAnsi" w:hAnsiTheme="minorHAnsi" w:cstheme="minorHAnsi"/>
                  <w:sz w:val="18"/>
                  <w:szCs w:val="18"/>
                  <w:rPrChange w:id="3313" w:author="Tam, Danny@Energy" w:date="2018-12-24T11:05:00Z">
                    <w:rPr>
                      <w:rFonts w:asciiTheme="minorHAnsi" w:hAnsiTheme="minorHAnsi" w:cstheme="minorHAnsi"/>
                    </w:rPr>
                  </w:rPrChange>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ins>
          </w:p>
          <w:p w14:paraId="1A5FFFB7" w14:textId="77777777" w:rsidR="00352C24" w:rsidRPr="000B11DA" w:rsidRDefault="00352C24" w:rsidP="00363C9B">
            <w:pPr>
              <w:pStyle w:val="ListParagraph"/>
              <w:keepNext/>
              <w:numPr>
                <w:ilvl w:val="0"/>
                <w:numId w:val="16"/>
              </w:numPr>
              <w:rPr>
                <w:ins w:id="3314" w:author="Hudler, Rob@Energy" w:date="2018-10-25T11:51:00Z"/>
                <w:rFonts w:asciiTheme="minorHAnsi" w:hAnsiTheme="minorHAnsi" w:cstheme="minorHAnsi"/>
                <w:sz w:val="18"/>
                <w:szCs w:val="18"/>
                <w:rPrChange w:id="3315" w:author="Tam, Danny@Energy" w:date="2018-12-24T11:05:00Z">
                  <w:rPr>
                    <w:ins w:id="3316" w:author="Hudler, Rob@Energy" w:date="2018-10-25T11:51:00Z"/>
                    <w:rFonts w:asciiTheme="minorHAnsi" w:hAnsiTheme="minorHAnsi" w:cstheme="minorHAnsi"/>
                  </w:rPr>
                </w:rPrChange>
              </w:rPr>
            </w:pPr>
            <w:ins w:id="3317" w:author="Hudler, Rob@Energy" w:date="2018-10-25T11:51:00Z">
              <w:r w:rsidRPr="000B11DA">
                <w:rPr>
                  <w:rFonts w:asciiTheme="minorHAnsi" w:hAnsiTheme="minorHAnsi" w:cstheme="minorHAnsi"/>
                  <w:sz w:val="18"/>
                  <w:szCs w:val="18"/>
                  <w:rPrChange w:id="3318" w:author="Tam, Danny@Energy" w:date="2018-12-24T11:05:00Z">
                    <w:rPr>
                      <w:rFonts w:asciiTheme="minorHAnsi" w:hAnsiTheme="minorHAnsi" w:cstheme="minorHAnsi"/>
                    </w:rPr>
                  </w:rPrChange>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ins>
          </w:p>
        </w:tc>
      </w:tr>
      <w:tr w:rsidR="00352C24" w:rsidRPr="000B11DA" w14:paraId="1B1EEAD4" w14:textId="77777777" w:rsidTr="000F0D46">
        <w:tblPrEx>
          <w:tblCellMar>
            <w:left w:w="108" w:type="dxa"/>
            <w:right w:w="108" w:type="dxa"/>
          </w:tblCellMar>
          <w:tblPrExChange w:id="3319" w:author="Hudler, Rob@Energy" w:date="2018-12-27T12:56:00Z">
            <w:tblPrEx>
              <w:tblCellMar>
                <w:left w:w="108" w:type="dxa"/>
                <w:right w:w="108" w:type="dxa"/>
              </w:tblCellMar>
            </w:tblPrEx>
          </w:tblPrExChange>
        </w:tblPrEx>
        <w:trPr>
          <w:trHeight w:val="360"/>
          <w:ins w:id="3320" w:author="Hudler, Rob@Energy" w:date="2018-10-25T11:51:00Z"/>
          <w:trPrChange w:id="3321" w:author="Hudler, Rob@Energy" w:date="2018-12-27T12:56:00Z">
            <w:trPr>
              <w:trHeight w:val="360"/>
            </w:trPr>
          </w:trPrChange>
        </w:trPr>
        <w:tc>
          <w:tcPr>
            <w:tcW w:w="5216" w:type="dxa"/>
            <w:tcPrChange w:id="3322" w:author="Hudler, Rob@Energy" w:date="2018-12-27T12:56:00Z">
              <w:tcPr>
                <w:tcW w:w="5216" w:type="dxa"/>
              </w:tcPr>
            </w:tcPrChange>
          </w:tcPr>
          <w:p w14:paraId="42998755" w14:textId="77777777" w:rsidR="00352C24" w:rsidRPr="000B11DA"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3323" w:author="Hudler, Rob@Energy" w:date="2018-10-25T11:51:00Z"/>
                <w:rFonts w:cstheme="minorHAnsi"/>
                <w:sz w:val="18"/>
                <w:szCs w:val="18"/>
                <w:rPrChange w:id="3324" w:author="Tam, Danny@Energy" w:date="2018-12-24T11:05:00Z">
                  <w:rPr>
                    <w:ins w:id="3325" w:author="Hudler, Rob@Energy" w:date="2018-10-25T11:51:00Z"/>
                    <w:rFonts w:cstheme="minorHAnsi"/>
                    <w:sz w:val="20"/>
                    <w:szCs w:val="20"/>
                  </w:rPr>
                </w:rPrChange>
              </w:rPr>
            </w:pPr>
            <w:ins w:id="3326" w:author="Hudler, Rob@Energy" w:date="2018-10-25T11:51:00Z">
              <w:r w:rsidRPr="000B11DA">
                <w:rPr>
                  <w:rFonts w:cstheme="minorHAnsi"/>
                  <w:sz w:val="18"/>
                  <w:szCs w:val="18"/>
                  <w:rPrChange w:id="3327" w:author="Tam, Danny@Energy" w:date="2018-12-24T11:05:00Z">
                    <w:rPr>
                      <w:rFonts w:cstheme="minorHAnsi"/>
                      <w:sz w:val="20"/>
                      <w:szCs w:val="20"/>
                    </w:rPr>
                  </w:rPrChange>
                </w:rPr>
                <w:t>Responsible Builder/Installer Name:</w:t>
              </w:r>
            </w:ins>
          </w:p>
        </w:tc>
        <w:tc>
          <w:tcPr>
            <w:tcW w:w="9180" w:type="dxa"/>
            <w:gridSpan w:val="3"/>
            <w:tcPrChange w:id="3328" w:author="Hudler, Rob@Energy" w:date="2018-12-27T12:56:00Z">
              <w:tcPr>
                <w:tcW w:w="8190" w:type="dxa"/>
                <w:gridSpan w:val="3"/>
              </w:tcPr>
            </w:tcPrChange>
          </w:tcPr>
          <w:p w14:paraId="16E99C53" w14:textId="77777777" w:rsidR="00352C24" w:rsidRPr="000B11DA"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3329" w:author="Hudler, Rob@Energy" w:date="2018-10-25T11:51:00Z"/>
                <w:rFonts w:cstheme="minorHAnsi"/>
                <w:sz w:val="18"/>
                <w:szCs w:val="18"/>
                <w:rPrChange w:id="3330" w:author="Tam, Danny@Energy" w:date="2018-12-24T11:05:00Z">
                  <w:rPr>
                    <w:ins w:id="3331" w:author="Hudler, Rob@Energy" w:date="2018-10-25T11:51:00Z"/>
                    <w:rFonts w:cstheme="minorHAnsi"/>
                    <w:sz w:val="20"/>
                    <w:szCs w:val="20"/>
                  </w:rPr>
                </w:rPrChange>
              </w:rPr>
            </w:pPr>
            <w:ins w:id="3332" w:author="Hudler, Rob@Energy" w:date="2018-10-25T11:51:00Z">
              <w:r w:rsidRPr="000B11DA">
                <w:rPr>
                  <w:rFonts w:cstheme="minorHAnsi"/>
                  <w:sz w:val="18"/>
                  <w:szCs w:val="18"/>
                  <w:rPrChange w:id="3333" w:author="Tam, Danny@Energy" w:date="2018-12-24T11:05:00Z">
                    <w:rPr>
                      <w:rFonts w:cstheme="minorHAnsi"/>
                      <w:sz w:val="20"/>
                      <w:szCs w:val="20"/>
                    </w:rPr>
                  </w:rPrChange>
                </w:rPr>
                <w:t>Responsible Builder/Installer Signature:</w:t>
              </w:r>
            </w:ins>
          </w:p>
        </w:tc>
      </w:tr>
      <w:tr w:rsidR="00352C24" w:rsidRPr="000B11DA" w14:paraId="4AE5CB59" w14:textId="77777777" w:rsidTr="000F0D46">
        <w:tblPrEx>
          <w:tblCellMar>
            <w:left w:w="108" w:type="dxa"/>
            <w:right w:w="108" w:type="dxa"/>
          </w:tblCellMar>
          <w:tblPrExChange w:id="3334" w:author="Hudler, Rob@Energy" w:date="2018-12-27T12:56:00Z">
            <w:tblPrEx>
              <w:tblCellMar>
                <w:left w:w="108" w:type="dxa"/>
                <w:right w:w="108" w:type="dxa"/>
              </w:tblCellMar>
            </w:tblPrEx>
          </w:tblPrExChange>
        </w:tblPrEx>
        <w:trPr>
          <w:trHeight w:val="360"/>
          <w:ins w:id="3335" w:author="Hudler, Rob@Energy" w:date="2018-10-25T11:51:00Z"/>
          <w:trPrChange w:id="3336" w:author="Hudler, Rob@Energy" w:date="2018-12-27T12:56:00Z">
            <w:trPr>
              <w:trHeight w:val="360"/>
            </w:trPr>
          </w:trPrChange>
        </w:trPr>
        <w:tc>
          <w:tcPr>
            <w:tcW w:w="5216" w:type="dxa"/>
            <w:tcBorders>
              <w:top w:val="single" w:sz="4" w:space="0" w:color="auto"/>
              <w:left w:val="single" w:sz="4" w:space="0" w:color="auto"/>
              <w:bottom w:val="single" w:sz="4" w:space="0" w:color="auto"/>
              <w:right w:val="single" w:sz="4" w:space="0" w:color="auto"/>
            </w:tcBorders>
            <w:tcPrChange w:id="3337" w:author="Hudler, Rob@Energy" w:date="2018-12-27T12:56:00Z">
              <w:tcPr>
                <w:tcW w:w="5216" w:type="dxa"/>
                <w:tcBorders>
                  <w:top w:val="single" w:sz="4" w:space="0" w:color="auto"/>
                  <w:left w:val="single" w:sz="4" w:space="0" w:color="auto"/>
                  <w:bottom w:val="single" w:sz="4" w:space="0" w:color="auto"/>
                  <w:right w:val="single" w:sz="4" w:space="0" w:color="auto"/>
                </w:tcBorders>
              </w:tcPr>
            </w:tcPrChange>
          </w:tcPr>
          <w:p w14:paraId="0C239638" w14:textId="77777777" w:rsidR="00352C24" w:rsidRPr="000B11DA"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3338" w:author="Hudler, Rob@Energy" w:date="2018-10-25T11:51:00Z"/>
                <w:rFonts w:cstheme="minorHAnsi"/>
                <w:sz w:val="18"/>
                <w:szCs w:val="18"/>
                <w:rPrChange w:id="3339" w:author="Tam, Danny@Energy" w:date="2018-12-24T11:05:00Z">
                  <w:rPr>
                    <w:ins w:id="3340" w:author="Hudler, Rob@Energy" w:date="2018-10-25T11:51:00Z"/>
                    <w:rFonts w:cstheme="minorHAnsi"/>
                    <w:sz w:val="20"/>
                    <w:szCs w:val="20"/>
                  </w:rPr>
                </w:rPrChange>
              </w:rPr>
            </w:pPr>
            <w:ins w:id="3341" w:author="Hudler, Rob@Energy" w:date="2018-10-25T11:51:00Z">
              <w:r w:rsidRPr="000B11DA">
                <w:rPr>
                  <w:rFonts w:cstheme="minorHAnsi"/>
                  <w:sz w:val="18"/>
                  <w:szCs w:val="18"/>
                  <w:rPrChange w:id="3342" w:author="Tam, Danny@Energy" w:date="2018-12-24T11:05:00Z">
                    <w:rPr>
                      <w:rFonts w:cstheme="minorHAnsi"/>
                      <w:sz w:val="20"/>
                      <w:szCs w:val="20"/>
                    </w:rPr>
                  </w:rPrChange>
                </w:rPr>
                <w:t>Company Name: (Installing Subcontractor or General Contractor or Builder/Owner)</w:t>
              </w:r>
            </w:ins>
          </w:p>
        </w:tc>
        <w:tc>
          <w:tcPr>
            <w:tcW w:w="9180" w:type="dxa"/>
            <w:gridSpan w:val="3"/>
            <w:tcBorders>
              <w:top w:val="single" w:sz="4" w:space="0" w:color="auto"/>
              <w:left w:val="single" w:sz="4" w:space="0" w:color="auto"/>
              <w:bottom w:val="single" w:sz="4" w:space="0" w:color="auto"/>
              <w:right w:val="single" w:sz="4" w:space="0" w:color="auto"/>
            </w:tcBorders>
            <w:tcPrChange w:id="3343" w:author="Hudler, Rob@Energy" w:date="2018-12-27T12:56:00Z">
              <w:tcPr>
                <w:tcW w:w="8190" w:type="dxa"/>
                <w:gridSpan w:val="3"/>
                <w:tcBorders>
                  <w:top w:val="single" w:sz="4" w:space="0" w:color="auto"/>
                  <w:left w:val="single" w:sz="4" w:space="0" w:color="auto"/>
                  <w:bottom w:val="single" w:sz="4" w:space="0" w:color="auto"/>
                  <w:right w:val="single" w:sz="4" w:space="0" w:color="auto"/>
                </w:tcBorders>
              </w:tcPr>
            </w:tcPrChange>
          </w:tcPr>
          <w:p w14:paraId="4C469598" w14:textId="77777777" w:rsidR="00352C24" w:rsidRPr="000B11DA"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3344" w:author="Hudler, Rob@Energy" w:date="2018-10-25T11:51:00Z"/>
                <w:rFonts w:cstheme="minorHAnsi"/>
                <w:sz w:val="18"/>
                <w:szCs w:val="18"/>
                <w:rPrChange w:id="3345" w:author="Tam, Danny@Energy" w:date="2018-12-24T11:05:00Z">
                  <w:rPr>
                    <w:ins w:id="3346" w:author="Hudler, Rob@Energy" w:date="2018-10-25T11:51:00Z"/>
                    <w:rFonts w:cstheme="minorHAnsi"/>
                    <w:sz w:val="20"/>
                    <w:szCs w:val="20"/>
                  </w:rPr>
                </w:rPrChange>
              </w:rPr>
            </w:pPr>
            <w:ins w:id="3347" w:author="Hudler, Rob@Energy" w:date="2018-10-25T11:51:00Z">
              <w:r w:rsidRPr="000B11DA">
                <w:rPr>
                  <w:rFonts w:cstheme="minorHAnsi"/>
                  <w:sz w:val="18"/>
                  <w:szCs w:val="18"/>
                  <w:rPrChange w:id="3348" w:author="Tam, Danny@Energy" w:date="2018-12-24T11:05:00Z">
                    <w:rPr>
                      <w:rFonts w:cstheme="minorHAnsi"/>
                      <w:sz w:val="20"/>
                      <w:szCs w:val="20"/>
                    </w:rPr>
                  </w:rPrChange>
                </w:rPr>
                <w:t>Position With Company (Title):</w:t>
              </w:r>
            </w:ins>
          </w:p>
        </w:tc>
      </w:tr>
      <w:tr w:rsidR="00352C24" w:rsidRPr="000B11DA" w14:paraId="0B99971D" w14:textId="77777777" w:rsidTr="000F0D46">
        <w:tblPrEx>
          <w:tblCellMar>
            <w:left w:w="108" w:type="dxa"/>
            <w:right w:w="108" w:type="dxa"/>
          </w:tblCellMar>
          <w:tblPrExChange w:id="3349" w:author="Hudler, Rob@Energy" w:date="2018-12-27T12:56:00Z">
            <w:tblPrEx>
              <w:tblCellMar>
                <w:left w:w="108" w:type="dxa"/>
                <w:right w:w="108" w:type="dxa"/>
              </w:tblCellMar>
            </w:tblPrEx>
          </w:tblPrExChange>
        </w:tblPrEx>
        <w:trPr>
          <w:trHeight w:val="360"/>
          <w:ins w:id="3350" w:author="Hudler, Rob@Energy" w:date="2018-10-25T11:51:00Z"/>
          <w:trPrChange w:id="3351" w:author="Hudler, Rob@Energy" w:date="2018-12-27T12:56:00Z">
            <w:trPr>
              <w:trHeight w:val="360"/>
            </w:trPr>
          </w:trPrChange>
        </w:trPr>
        <w:tc>
          <w:tcPr>
            <w:tcW w:w="5216" w:type="dxa"/>
            <w:tcBorders>
              <w:top w:val="single" w:sz="4" w:space="0" w:color="auto"/>
              <w:left w:val="single" w:sz="4" w:space="0" w:color="auto"/>
              <w:bottom w:val="single" w:sz="4" w:space="0" w:color="auto"/>
              <w:right w:val="single" w:sz="4" w:space="0" w:color="auto"/>
            </w:tcBorders>
            <w:tcPrChange w:id="3352" w:author="Hudler, Rob@Energy" w:date="2018-12-27T12:56:00Z">
              <w:tcPr>
                <w:tcW w:w="5216" w:type="dxa"/>
                <w:tcBorders>
                  <w:top w:val="single" w:sz="4" w:space="0" w:color="auto"/>
                  <w:left w:val="single" w:sz="4" w:space="0" w:color="auto"/>
                  <w:bottom w:val="single" w:sz="4" w:space="0" w:color="auto"/>
                  <w:right w:val="single" w:sz="4" w:space="0" w:color="auto"/>
                </w:tcBorders>
              </w:tcPr>
            </w:tcPrChange>
          </w:tcPr>
          <w:p w14:paraId="6CB6FB15" w14:textId="77777777" w:rsidR="00352C24" w:rsidRPr="000B11DA"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3353" w:author="Hudler, Rob@Energy" w:date="2018-10-25T11:51:00Z"/>
                <w:rFonts w:cstheme="minorHAnsi"/>
                <w:sz w:val="18"/>
                <w:szCs w:val="18"/>
                <w:rPrChange w:id="3354" w:author="Tam, Danny@Energy" w:date="2018-12-24T11:05:00Z">
                  <w:rPr>
                    <w:ins w:id="3355" w:author="Hudler, Rob@Energy" w:date="2018-10-25T11:51:00Z"/>
                    <w:rFonts w:cstheme="minorHAnsi"/>
                    <w:sz w:val="20"/>
                    <w:szCs w:val="20"/>
                  </w:rPr>
                </w:rPrChange>
              </w:rPr>
            </w:pPr>
            <w:ins w:id="3356" w:author="Hudler, Rob@Energy" w:date="2018-10-25T11:51:00Z">
              <w:r w:rsidRPr="000B11DA">
                <w:rPr>
                  <w:rFonts w:cstheme="minorHAnsi"/>
                  <w:sz w:val="18"/>
                  <w:szCs w:val="18"/>
                  <w:rPrChange w:id="3357" w:author="Tam, Danny@Energy" w:date="2018-12-24T11:05:00Z">
                    <w:rPr>
                      <w:rFonts w:cstheme="minorHAnsi"/>
                      <w:sz w:val="20"/>
                      <w:szCs w:val="20"/>
                    </w:rPr>
                  </w:rPrChange>
                </w:rPr>
                <w:t>Address:</w:t>
              </w:r>
            </w:ins>
          </w:p>
        </w:tc>
        <w:tc>
          <w:tcPr>
            <w:tcW w:w="9180" w:type="dxa"/>
            <w:gridSpan w:val="3"/>
            <w:tcBorders>
              <w:top w:val="single" w:sz="4" w:space="0" w:color="auto"/>
              <w:left w:val="single" w:sz="4" w:space="0" w:color="auto"/>
              <w:bottom w:val="single" w:sz="4" w:space="0" w:color="auto"/>
              <w:right w:val="single" w:sz="4" w:space="0" w:color="auto"/>
            </w:tcBorders>
            <w:tcPrChange w:id="3358" w:author="Hudler, Rob@Energy" w:date="2018-12-27T12:56:00Z">
              <w:tcPr>
                <w:tcW w:w="8190" w:type="dxa"/>
                <w:gridSpan w:val="3"/>
                <w:tcBorders>
                  <w:top w:val="single" w:sz="4" w:space="0" w:color="auto"/>
                  <w:left w:val="single" w:sz="4" w:space="0" w:color="auto"/>
                  <w:bottom w:val="single" w:sz="4" w:space="0" w:color="auto"/>
                  <w:right w:val="single" w:sz="4" w:space="0" w:color="auto"/>
                </w:tcBorders>
              </w:tcPr>
            </w:tcPrChange>
          </w:tcPr>
          <w:p w14:paraId="42CB4818" w14:textId="77777777" w:rsidR="00352C24" w:rsidRPr="000B11DA"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3359" w:author="Hudler, Rob@Energy" w:date="2018-10-25T11:51:00Z"/>
                <w:rFonts w:cstheme="minorHAnsi"/>
                <w:sz w:val="18"/>
                <w:szCs w:val="18"/>
                <w:rPrChange w:id="3360" w:author="Tam, Danny@Energy" w:date="2018-12-24T11:05:00Z">
                  <w:rPr>
                    <w:ins w:id="3361" w:author="Hudler, Rob@Energy" w:date="2018-10-25T11:51:00Z"/>
                    <w:rFonts w:cstheme="minorHAnsi"/>
                    <w:sz w:val="20"/>
                    <w:szCs w:val="20"/>
                  </w:rPr>
                </w:rPrChange>
              </w:rPr>
            </w:pPr>
            <w:ins w:id="3362" w:author="Hudler, Rob@Energy" w:date="2018-10-25T11:51:00Z">
              <w:r w:rsidRPr="000B11DA">
                <w:rPr>
                  <w:rFonts w:cstheme="minorHAnsi"/>
                  <w:sz w:val="18"/>
                  <w:szCs w:val="18"/>
                  <w:rPrChange w:id="3363" w:author="Tam, Danny@Energy" w:date="2018-12-24T11:05:00Z">
                    <w:rPr>
                      <w:rFonts w:cstheme="minorHAnsi"/>
                      <w:sz w:val="20"/>
                      <w:szCs w:val="20"/>
                    </w:rPr>
                  </w:rPrChange>
                </w:rPr>
                <w:t>CSLB License:</w:t>
              </w:r>
            </w:ins>
          </w:p>
        </w:tc>
      </w:tr>
      <w:tr w:rsidR="00352C24" w:rsidRPr="000B11DA" w14:paraId="36645379" w14:textId="77777777" w:rsidTr="000F0D46">
        <w:tblPrEx>
          <w:tblCellMar>
            <w:left w:w="108" w:type="dxa"/>
            <w:right w:w="108" w:type="dxa"/>
          </w:tblCellMar>
          <w:tblPrExChange w:id="3364" w:author="Hudler, Rob@Energy" w:date="2018-12-27T12:56:00Z">
            <w:tblPrEx>
              <w:tblCellMar>
                <w:left w:w="108" w:type="dxa"/>
                <w:right w:w="108" w:type="dxa"/>
              </w:tblCellMar>
            </w:tblPrEx>
          </w:tblPrExChange>
        </w:tblPrEx>
        <w:trPr>
          <w:trHeight w:val="360"/>
          <w:ins w:id="3365" w:author="Hudler, Rob@Energy" w:date="2018-10-25T11:51:00Z"/>
          <w:trPrChange w:id="3366" w:author="Hudler, Rob@Energy" w:date="2018-12-27T12:56:00Z">
            <w:trPr>
              <w:trHeight w:val="360"/>
            </w:trPr>
          </w:trPrChange>
        </w:trPr>
        <w:tc>
          <w:tcPr>
            <w:tcW w:w="5216" w:type="dxa"/>
            <w:tcBorders>
              <w:top w:val="single" w:sz="4" w:space="0" w:color="auto"/>
              <w:left w:val="single" w:sz="4" w:space="0" w:color="auto"/>
              <w:bottom w:val="single" w:sz="4" w:space="0" w:color="auto"/>
              <w:right w:val="single" w:sz="4" w:space="0" w:color="auto"/>
            </w:tcBorders>
            <w:tcPrChange w:id="3367" w:author="Hudler, Rob@Energy" w:date="2018-12-27T12:56:00Z">
              <w:tcPr>
                <w:tcW w:w="5216" w:type="dxa"/>
                <w:tcBorders>
                  <w:top w:val="single" w:sz="4" w:space="0" w:color="auto"/>
                  <w:left w:val="single" w:sz="4" w:space="0" w:color="auto"/>
                  <w:bottom w:val="single" w:sz="4" w:space="0" w:color="auto"/>
                  <w:right w:val="single" w:sz="4" w:space="0" w:color="auto"/>
                </w:tcBorders>
              </w:tcPr>
            </w:tcPrChange>
          </w:tcPr>
          <w:p w14:paraId="1E46F793" w14:textId="77777777" w:rsidR="00352C24" w:rsidRPr="000B11DA"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3368" w:author="Hudler, Rob@Energy" w:date="2018-10-25T11:51:00Z"/>
                <w:rFonts w:cstheme="minorHAnsi"/>
                <w:sz w:val="18"/>
                <w:szCs w:val="18"/>
                <w:rPrChange w:id="3369" w:author="Tam, Danny@Energy" w:date="2018-12-24T11:05:00Z">
                  <w:rPr>
                    <w:ins w:id="3370" w:author="Hudler, Rob@Energy" w:date="2018-10-25T11:51:00Z"/>
                    <w:rFonts w:cstheme="minorHAnsi"/>
                    <w:sz w:val="20"/>
                    <w:szCs w:val="20"/>
                  </w:rPr>
                </w:rPrChange>
              </w:rPr>
            </w:pPr>
            <w:ins w:id="3371" w:author="Hudler, Rob@Energy" w:date="2018-10-25T11:51:00Z">
              <w:r w:rsidRPr="000B11DA">
                <w:rPr>
                  <w:rFonts w:cstheme="minorHAnsi"/>
                  <w:sz w:val="18"/>
                  <w:szCs w:val="18"/>
                  <w:rPrChange w:id="3372" w:author="Tam, Danny@Energy" w:date="2018-12-24T11:05:00Z">
                    <w:rPr>
                      <w:rFonts w:cstheme="minorHAnsi"/>
                      <w:sz w:val="20"/>
                      <w:szCs w:val="20"/>
                    </w:rPr>
                  </w:rPrChange>
                </w:rPr>
                <w:t>City/State/Zip:</w:t>
              </w:r>
            </w:ins>
          </w:p>
        </w:tc>
        <w:tc>
          <w:tcPr>
            <w:tcW w:w="2773" w:type="dxa"/>
            <w:gridSpan w:val="2"/>
            <w:tcBorders>
              <w:top w:val="single" w:sz="4" w:space="0" w:color="auto"/>
              <w:left w:val="single" w:sz="4" w:space="0" w:color="auto"/>
              <w:bottom w:val="single" w:sz="4" w:space="0" w:color="auto"/>
              <w:right w:val="single" w:sz="4" w:space="0" w:color="auto"/>
            </w:tcBorders>
            <w:tcPrChange w:id="3373" w:author="Hudler, Rob@Energy" w:date="2018-12-27T12:56:00Z">
              <w:tcPr>
                <w:tcW w:w="2773" w:type="dxa"/>
                <w:gridSpan w:val="2"/>
                <w:tcBorders>
                  <w:top w:val="single" w:sz="4" w:space="0" w:color="auto"/>
                  <w:left w:val="single" w:sz="4" w:space="0" w:color="auto"/>
                  <w:bottom w:val="single" w:sz="4" w:space="0" w:color="auto"/>
                  <w:right w:val="single" w:sz="4" w:space="0" w:color="auto"/>
                </w:tcBorders>
              </w:tcPr>
            </w:tcPrChange>
          </w:tcPr>
          <w:p w14:paraId="2394732F" w14:textId="77777777" w:rsidR="00352C24" w:rsidRPr="000B11DA"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3374" w:author="Hudler, Rob@Energy" w:date="2018-10-25T11:51:00Z"/>
                <w:rFonts w:cstheme="minorHAnsi"/>
                <w:sz w:val="18"/>
                <w:szCs w:val="18"/>
                <w:rPrChange w:id="3375" w:author="Tam, Danny@Energy" w:date="2018-12-24T11:05:00Z">
                  <w:rPr>
                    <w:ins w:id="3376" w:author="Hudler, Rob@Energy" w:date="2018-10-25T11:51:00Z"/>
                    <w:rFonts w:cstheme="minorHAnsi"/>
                    <w:sz w:val="20"/>
                    <w:szCs w:val="20"/>
                  </w:rPr>
                </w:rPrChange>
              </w:rPr>
            </w:pPr>
            <w:ins w:id="3377" w:author="Hudler, Rob@Energy" w:date="2018-10-25T11:51:00Z">
              <w:r w:rsidRPr="000B11DA">
                <w:rPr>
                  <w:rFonts w:cstheme="minorHAnsi"/>
                  <w:sz w:val="18"/>
                  <w:szCs w:val="18"/>
                  <w:rPrChange w:id="3378" w:author="Tam, Danny@Energy" w:date="2018-12-24T11:05:00Z">
                    <w:rPr>
                      <w:rFonts w:cstheme="minorHAnsi"/>
                      <w:sz w:val="20"/>
                      <w:szCs w:val="20"/>
                    </w:rPr>
                  </w:rPrChange>
                </w:rPr>
                <w:t>Phone</w:t>
              </w:r>
            </w:ins>
          </w:p>
        </w:tc>
        <w:tc>
          <w:tcPr>
            <w:tcW w:w="6407" w:type="dxa"/>
            <w:tcBorders>
              <w:top w:val="single" w:sz="4" w:space="0" w:color="auto"/>
              <w:left w:val="single" w:sz="4" w:space="0" w:color="auto"/>
              <w:bottom w:val="single" w:sz="4" w:space="0" w:color="auto"/>
              <w:right w:val="single" w:sz="4" w:space="0" w:color="auto"/>
            </w:tcBorders>
            <w:tcPrChange w:id="3379" w:author="Hudler, Rob@Energy" w:date="2018-12-27T12:56:00Z">
              <w:tcPr>
                <w:tcW w:w="5417" w:type="dxa"/>
                <w:tcBorders>
                  <w:top w:val="single" w:sz="4" w:space="0" w:color="auto"/>
                  <w:left w:val="single" w:sz="4" w:space="0" w:color="auto"/>
                  <w:bottom w:val="single" w:sz="4" w:space="0" w:color="auto"/>
                  <w:right w:val="single" w:sz="4" w:space="0" w:color="auto"/>
                </w:tcBorders>
              </w:tcPr>
            </w:tcPrChange>
          </w:tcPr>
          <w:p w14:paraId="11138F12" w14:textId="77777777" w:rsidR="00352C24" w:rsidRPr="000B11DA"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3380" w:author="Hudler, Rob@Energy" w:date="2018-10-25T11:51:00Z"/>
                <w:rFonts w:cstheme="minorHAnsi"/>
                <w:sz w:val="18"/>
                <w:szCs w:val="18"/>
                <w:rPrChange w:id="3381" w:author="Tam, Danny@Energy" w:date="2018-12-24T11:05:00Z">
                  <w:rPr>
                    <w:ins w:id="3382" w:author="Hudler, Rob@Energy" w:date="2018-10-25T11:51:00Z"/>
                    <w:rFonts w:cstheme="minorHAnsi"/>
                    <w:sz w:val="20"/>
                    <w:szCs w:val="20"/>
                  </w:rPr>
                </w:rPrChange>
              </w:rPr>
            </w:pPr>
            <w:ins w:id="3383" w:author="Hudler, Rob@Energy" w:date="2018-10-25T11:51:00Z">
              <w:r w:rsidRPr="000B11DA">
                <w:rPr>
                  <w:rFonts w:cstheme="minorHAnsi"/>
                  <w:sz w:val="18"/>
                  <w:szCs w:val="18"/>
                  <w:rPrChange w:id="3384" w:author="Tam, Danny@Energy" w:date="2018-12-24T11:05:00Z">
                    <w:rPr>
                      <w:rFonts w:cstheme="minorHAnsi"/>
                      <w:sz w:val="20"/>
                      <w:szCs w:val="20"/>
                    </w:rPr>
                  </w:rPrChange>
                </w:rPr>
                <w:t>Date Signed:</w:t>
              </w:r>
            </w:ins>
          </w:p>
        </w:tc>
      </w:tr>
    </w:tbl>
    <w:p w14:paraId="49F94D6A" w14:textId="77777777" w:rsidR="00627ADE" w:rsidRPr="000B11DA" w:rsidRDefault="00627ADE" w:rsidP="00627ADE">
      <w:pPr>
        <w:spacing w:after="0"/>
        <w:rPr>
          <w:rFonts w:cstheme="minorHAnsi"/>
          <w:sz w:val="18"/>
          <w:szCs w:val="18"/>
          <w:rPrChange w:id="3385" w:author="Tam, Danny@Energy" w:date="2018-12-24T11:05:00Z">
            <w:rPr/>
          </w:rPrChange>
        </w:rPr>
      </w:pPr>
    </w:p>
    <w:sectPr w:rsidR="00627ADE" w:rsidRPr="000B11DA" w:rsidSect="001325D9">
      <w:headerReference w:type="default" r:id="rId17"/>
      <w:headerReference w:type="first" r:id="rId18"/>
      <w:pgSz w:w="15840" w:h="12240" w:orient="landscape"/>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06" w:author="Hudler, Rob@Energy" w:date="2018-12-27T15:24:00Z" w:initials="HR">
    <w:p w14:paraId="08D11B8A" w14:textId="065BD984" w:rsidR="002B7FAD" w:rsidRDefault="002B7FAD">
      <w:pPr>
        <w:pStyle w:val="CommentText"/>
      </w:pPr>
      <w:r>
        <w:rPr>
          <w:rStyle w:val="CommentReference"/>
        </w:rPr>
        <w:annotationRef/>
      </w:r>
      <w:r>
        <w:t>The inputs for CBECC list outside, garage, conditioned and allow for creation of a new zone.  See changes to code.</w:t>
      </w:r>
    </w:p>
  </w:comment>
  <w:comment w:id="1491" w:author="Hudler, Rob@Energy" w:date="2019-01-02T13:52:00Z" w:initials="HR">
    <w:p w14:paraId="19F9D6CE" w14:textId="56D34CE9" w:rsidR="002B7FAD" w:rsidRDefault="002B7FAD">
      <w:pPr>
        <w:pStyle w:val="CommentText"/>
      </w:pPr>
      <w:r>
        <w:rPr>
          <w:rStyle w:val="CommentReference"/>
        </w:rPr>
        <w:annotationRef/>
      </w:r>
      <w:r>
        <w:t>Changed to match CBECC RES</w:t>
      </w:r>
    </w:p>
    <w:p w14:paraId="033A758B" w14:textId="77777777" w:rsidR="002B7FAD" w:rsidRDefault="002B7FAD">
      <w:pPr>
        <w:pStyle w:val="CommentText"/>
      </w:pPr>
    </w:p>
  </w:comment>
  <w:comment w:id="1839" w:author="Smith, Alexis@Energy" w:date="2018-11-19T10:42:00Z" w:initials="SA">
    <w:p w14:paraId="0BCE43A9" w14:textId="327928AA" w:rsidR="002B7FAD" w:rsidRDefault="002B7FAD">
      <w:pPr>
        <w:pStyle w:val="CommentText"/>
      </w:pPr>
      <w:r>
        <w:rPr>
          <w:rStyle w:val="CommentReference"/>
        </w:rPr>
        <w:annotationRef/>
      </w:r>
      <w:r>
        <w:t>Is this supposed to be deleted?? Shouldn’t this information still be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D11B8A" w15:done="0"/>
  <w15:commentEx w15:paraId="033A758B" w15:done="0"/>
  <w15:commentEx w15:paraId="0BCE43A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331FE" w14:textId="77777777" w:rsidR="002B7FAD" w:rsidRDefault="002B7FAD" w:rsidP="006B1CAD">
      <w:pPr>
        <w:spacing w:after="0" w:line="240" w:lineRule="auto"/>
      </w:pPr>
      <w:r>
        <w:separator/>
      </w:r>
    </w:p>
  </w:endnote>
  <w:endnote w:type="continuationSeparator" w:id="0">
    <w:p w14:paraId="2F89151E" w14:textId="77777777" w:rsidR="002B7FAD" w:rsidRDefault="002B7FAD" w:rsidP="006B1CAD">
      <w:pPr>
        <w:spacing w:after="0" w:line="240" w:lineRule="auto"/>
      </w:pPr>
      <w:r>
        <w:continuationSeparator/>
      </w:r>
    </w:p>
  </w:endnote>
  <w:endnote w:type="continuationNotice" w:id="1">
    <w:p w14:paraId="3110EE3A" w14:textId="77777777" w:rsidR="002B7FAD" w:rsidRDefault="002B7F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2B7FAD" w:rsidRPr="009D5B35" w:rsidRDefault="002B7FAD" w:rsidP="006B1CAD">
    <w:pPr>
      <w:pStyle w:val="Style7"/>
    </w:pPr>
    <w:r w:rsidRPr="009D5B35">
      <w:t xml:space="preserve">Registration Number:                                                           Registration Date/Time:                                           HERS Provider:                       </w:t>
    </w:r>
  </w:p>
  <w:p w14:paraId="4FCB0471" w14:textId="60ECED1A" w:rsidR="002B7FAD" w:rsidRPr="00137C85" w:rsidRDefault="002B7FAD"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2B7FAD" w:rsidRPr="009D5B35" w:rsidRDefault="002B7FAD" w:rsidP="00852EF0">
    <w:pPr>
      <w:pStyle w:val="Style7"/>
      <w:tabs>
        <w:tab w:val="clear" w:pos="10800"/>
        <w:tab w:val="right" w:pos="11520"/>
      </w:tabs>
    </w:pPr>
    <w:r w:rsidRPr="009D5B35">
      <w:t xml:space="preserve">Registration Number:                                                           Registration Date/Time:                                           HERS Provider:                       </w:t>
    </w:r>
  </w:p>
  <w:p w14:paraId="4FCB0485" w14:textId="5D508523" w:rsidR="002B7FAD" w:rsidRPr="00137C85" w:rsidRDefault="002B7FAD" w:rsidP="00852EF0">
    <w:pPr>
      <w:pStyle w:val="Style7"/>
      <w:tabs>
        <w:tab w:val="clear" w:pos="10800"/>
        <w:tab w:val="right" w:pos="14400"/>
      </w:tabs>
      <w:rPr>
        <w:i/>
      </w:rPr>
    </w:pPr>
    <w:r w:rsidRPr="009D5B35">
      <w:t>CA Building Energy Efficiency Standards - 201</w:t>
    </w:r>
    <w:ins w:id="1266" w:author="Smith, Alexis@Energy" w:date="2018-11-15T14:48:00Z">
      <w:r>
        <w:t>9</w:t>
      </w:r>
    </w:ins>
    <w:del w:id="1267" w:author="Smith, Alexis@Energy" w:date="2018-11-15T14:48:00Z">
      <w:r w:rsidDel="00FF1C35">
        <w:delText>6</w:delText>
      </w:r>
    </w:del>
    <w:r w:rsidRPr="009D5B35">
      <w:t xml:space="preserve"> Residential Compliance</w:t>
    </w:r>
    <w:r w:rsidRPr="009D5B35">
      <w:tab/>
    </w:r>
    <w:del w:id="1268" w:author="Smith, Alexis@Energy" w:date="2018-11-15T14:48:00Z">
      <w:r w:rsidDel="00FF1C35">
        <w:rPr>
          <w:rFonts w:ascii="Calibri" w:hAnsi="Calibri"/>
          <w:szCs w:val="18"/>
        </w:rPr>
        <w:delText>April</w:delText>
      </w:r>
      <w:r w:rsidRPr="006B1CAD" w:rsidDel="00FF1C35">
        <w:rPr>
          <w:rFonts w:ascii="Calibri" w:hAnsi="Calibri"/>
          <w:szCs w:val="18"/>
        </w:rPr>
        <w:delText xml:space="preserve"> 201</w:delText>
      </w:r>
      <w:r w:rsidDel="00FF1C35">
        <w:rPr>
          <w:rFonts w:ascii="Calibri" w:hAnsi="Calibri"/>
          <w:szCs w:val="18"/>
        </w:rPr>
        <w:delText>8</w:delText>
      </w:r>
    </w:del>
    <w:ins w:id="1269" w:author="Smith, Alexis@Energy" w:date="2018-11-15T14:48:00Z">
      <w:r>
        <w:rPr>
          <w:rFonts w:ascii="Calibri" w:hAnsi="Calibri"/>
          <w:szCs w:val="18"/>
        </w:rPr>
        <w:t>January 2019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5106EFE7" w:rsidR="002B7FAD" w:rsidRPr="00137C85" w:rsidRDefault="002B7FAD" w:rsidP="00B3369C">
    <w:pPr>
      <w:pStyle w:val="Style7"/>
      <w:tabs>
        <w:tab w:val="clear" w:pos="10800"/>
        <w:tab w:val="right" w:pos="14400"/>
      </w:tabs>
      <w:rPr>
        <w:i/>
      </w:rPr>
    </w:pPr>
    <w:r w:rsidRPr="009D5B35">
      <w:t>CA Building En</w:t>
    </w:r>
    <w:r>
      <w:t>ergy Efficiency Standards - 2016</w:t>
    </w:r>
    <w:r w:rsidRPr="009D5B35">
      <w:t xml:space="preserve"> Residential Compliance</w:t>
    </w:r>
    <w:r w:rsidRPr="009D5B35">
      <w:tab/>
    </w:r>
    <w:r>
      <w:rPr>
        <w:rFonts w:ascii="Calibri" w:hAnsi="Calibri"/>
        <w:szCs w:val="18"/>
      </w:rPr>
      <w:t>April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AAB96" w14:textId="77777777" w:rsidR="002B7FAD" w:rsidRDefault="002B7FAD" w:rsidP="006B1CAD">
      <w:pPr>
        <w:spacing w:after="0" w:line="240" w:lineRule="auto"/>
      </w:pPr>
      <w:r>
        <w:separator/>
      </w:r>
    </w:p>
  </w:footnote>
  <w:footnote w:type="continuationSeparator" w:id="0">
    <w:p w14:paraId="7A80C151" w14:textId="77777777" w:rsidR="002B7FAD" w:rsidRDefault="002B7FAD" w:rsidP="006B1CAD">
      <w:pPr>
        <w:spacing w:after="0" w:line="240" w:lineRule="auto"/>
      </w:pPr>
      <w:r>
        <w:continuationSeparator/>
      </w:r>
    </w:p>
  </w:footnote>
  <w:footnote w:type="continuationNotice" w:id="1">
    <w:p w14:paraId="69B161F5" w14:textId="77777777" w:rsidR="002B7FAD" w:rsidRDefault="002B7F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CE47" w14:textId="77777777" w:rsidR="002B7FAD" w:rsidRPr="007770C5" w:rsidRDefault="002B7FAD" w:rsidP="00A04826">
    <w:pPr>
      <w:suppressAutoHyphens/>
      <w:spacing w:after="0"/>
      <w:ind w:left="-90"/>
      <w:rPr>
        <w:rFonts w:ascii="Arial" w:hAnsi="Arial" w:cs="Arial"/>
        <w:sz w:val="14"/>
        <w:szCs w:val="14"/>
      </w:rPr>
    </w:pPr>
    <w:r w:rsidRPr="007770C5">
      <w:rPr>
        <w:rFonts w:ascii="Arial" w:hAnsi="Arial" w:cs="Arial"/>
        <w:sz w:val="14"/>
        <w:szCs w:val="14"/>
      </w:rPr>
      <w:t>STATE OF CALIFORNIA</w:t>
    </w:r>
  </w:p>
  <w:p w14:paraId="54043D87" w14:textId="77777777" w:rsidR="002B7FAD" w:rsidRPr="006B1CAD" w:rsidRDefault="002B7FAD" w:rsidP="00A04826">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2" behindDoc="0" locked="0" layoutInCell="1" allowOverlap="1" wp14:anchorId="2D035CC1" wp14:editId="750A3253">
          <wp:simplePos x="0" y="0"/>
          <wp:positionH relativeFrom="margin">
            <wp:posOffset>6419850</wp:posOffset>
          </wp:positionH>
          <wp:positionV relativeFrom="margin">
            <wp:posOffset>-1247775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1B945AD" w14:textId="77777777" w:rsidR="002B7FAD" w:rsidRPr="007770C5" w:rsidRDefault="002B7FAD" w:rsidP="00A04826">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w:t>
    </w:r>
    <w:ins w:id="1258" w:author="Smith, Alexis@Energy" w:date="2018-11-15T14:48:00Z">
      <w:r>
        <w:rPr>
          <w:rFonts w:ascii="Arial" w:hAnsi="Arial" w:cs="Arial"/>
          <w:sz w:val="14"/>
          <w:szCs w:val="14"/>
        </w:rPr>
        <w:t>1</w:t>
      </w:r>
    </w:ins>
    <w:del w:id="1259" w:author="Smith, Alexis@Energy" w:date="2018-11-15T14:48:00Z">
      <w:r w:rsidDel="00FF1C35">
        <w:rPr>
          <w:rFonts w:ascii="Arial" w:hAnsi="Arial" w:cs="Arial"/>
          <w:sz w:val="14"/>
          <w:szCs w:val="14"/>
        </w:rPr>
        <w:delText>4</w:delText>
      </w:r>
    </w:del>
    <w:r>
      <w:rPr>
        <w:rFonts w:ascii="Arial" w:hAnsi="Arial" w:cs="Arial"/>
        <w:sz w:val="14"/>
        <w:szCs w:val="14"/>
      </w:rPr>
      <w:t>/1</w:t>
    </w:r>
    <w:del w:id="1260" w:author="Smith, Alexis@Energy" w:date="2018-11-15T14:48:00Z">
      <w:r w:rsidDel="00FF1C35">
        <w:rPr>
          <w:rFonts w:ascii="Arial" w:hAnsi="Arial" w:cs="Arial"/>
          <w:sz w:val="14"/>
          <w:szCs w:val="14"/>
        </w:rPr>
        <w:delText>8</w:delText>
      </w:r>
    </w:del>
    <w:ins w:id="1261" w:author="Smith, Alexis@Energy" w:date="2018-11-15T14:48:00Z">
      <w:r>
        <w:rPr>
          <w:rFonts w:ascii="Arial" w:hAnsi="Arial" w:cs="Arial"/>
          <w:sz w:val="14"/>
          <w:szCs w:val="14"/>
        </w:rPr>
        <w:t>9</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2B7FAD" w:rsidRPr="00F85124" w14:paraId="476A962D" w14:textId="77777777" w:rsidTr="007A3A60">
      <w:trPr>
        <w:cantSplit/>
        <w:trHeight w:val="288"/>
      </w:trPr>
      <w:tc>
        <w:tcPr>
          <w:tcW w:w="4016" w:type="pct"/>
          <w:gridSpan w:val="3"/>
          <w:tcBorders>
            <w:bottom w:val="single" w:sz="4" w:space="0" w:color="auto"/>
            <w:right w:val="nil"/>
          </w:tcBorders>
          <w:vAlign w:val="center"/>
        </w:tcPr>
        <w:p w14:paraId="7BB2CB52" w14:textId="77777777" w:rsidR="002B7FAD" w:rsidRPr="00F85124" w:rsidRDefault="002B7FAD" w:rsidP="00A04826">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52F01F3" w14:textId="77777777" w:rsidR="002B7FAD" w:rsidRPr="00F85124" w:rsidRDefault="002B7FAD" w:rsidP="00A04826">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5B561395" w14:textId="77777777" w:rsidTr="007A3A60">
      <w:trPr>
        <w:cantSplit/>
        <w:trHeight w:val="288"/>
      </w:trPr>
      <w:tc>
        <w:tcPr>
          <w:tcW w:w="2500" w:type="pct"/>
          <w:gridSpan w:val="2"/>
          <w:tcBorders>
            <w:right w:val="nil"/>
          </w:tcBorders>
        </w:tcPr>
        <w:p w14:paraId="5F102073" w14:textId="77777777" w:rsidR="002B7FAD" w:rsidRPr="00D90A02" w:rsidRDefault="002B7FAD" w:rsidP="00A04826">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08B9CF65" w14:textId="75151D6A" w:rsidR="002B7FAD" w:rsidRPr="00D90A02" w:rsidRDefault="002B7FAD" w:rsidP="00A04826">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C035AD">
            <w:rPr>
              <w:bCs/>
              <w:noProof/>
              <w:sz w:val="20"/>
              <w:szCs w:val="20"/>
            </w:rPr>
            <w:t>2</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C035AD">
            <w:rPr>
              <w:bCs/>
              <w:noProof/>
              <w:sz w:val="20"/>
              <w:szCs w:val="20"/>
            </w:rPr>
            <w:t>-5</w:t>
          </w:r>
          <w:r w:rsidRPr="00D90A02">
            <w:rPr>
              <w:bCs/>
              <w:noProof/>
              <w:sz w:val="20"/>
              <w:szCs w:val="20"/>
            </w:rPr>
            <w:fldChar w:fldCharType="end"/>
          </w:r>
          <w:r w:rsidRPr="00D90A02">
            <w:rPr>
              <w:bCs/>
              <w:sz w:val="20"/>
              <w:szCs w:val="20"/>
            </w:rPr>
            <w:t>)</w:t>
          </w:r>
        </w:p>
      </w:tc>
    </w:tr>
    <w:tr w:rsidR="002B7FAD" w:rsidRPr="00F85124" w14:paraId="2B770818" w14:textId="77777777" w:rsidTr="007A3A60">
      <w:trPr>
        <w:cantSplit/>
        <w:trHeight w:val="288"/>
      </w:trPr>
      <w:tc>
        <w:tcPr>
          <w:tcW w:w="0" w:type="auto"/>
        </w:tcPr>
        <w:p w14:paraId="103A1652" w14:textId="77777777" w:rsidR="002B7FAD" w:rsidRPr="00F85124" w:rsidRDefault="002B7FAD" w:rsidP="00A04826">
          <w:pPr>
            <w:spacing w:after="0"/>
            <w:rPr>
              <w:sz w:val="12"/>
              <w:szCs w:val="12"/>
            </w:rPr>
          </w:pPr>
          <w:r w:rsidRPr="00F85124">
            <w:rPr>
              <w:sz w:val="12"/>
              <w:szCs w:val="12"/>
            </w:rPr>
            <w:t>Project Name:</w:t>
          </w:r>
        </w:p>
      </w:tc>
      <w:tc>
        <w:tcPr>
          <w:tcW w:w="1655" w:type="pct"/>
          <w:gridSpan w:val="2"/>
        </w:tcPr>
        <w:p w14:paraId="1F76FD71" w14:textId="77777777" w:rsidR="002B7FAD" w:rsidRPr="00F85124" w:rsidRDefault="002B7FAD" w:rsidP="00A04826">
          <w:pPr>
            <w:spacing w:after="0"/>
            <w:rPr>
              <w:sz w:val="12"/>
              <w:szCs w:val="12"/>
            </w:rPr>
          </w:pPr>
          <w:r w:rsidRPr="00F85124">
            <w:rPr>
              <w:sz w:val="12"/>
              <w:szCs w:val="12"/>
            </w:rPr>
            <w:t>Enforcement Agency:</w:t>
          </w:r>
        </w:p>
      </w:tc>
      <w:tc>
        <w:tcPr>
          <w:tcW w:w="984" w:type="pct"/>
        </w:tcPr>
        <w:p w14:paraId="32E58DA0" w14:textId="77777777" w:rsidR="002B7FAD" w:rsidRPr="00F85124" w:rsidRDefault="002B7FAD" w:rsidP="00A04826">
          <w:pPr>
            <w:spacing w:after="0"/>
            <w:rPr>
              <w:sz w:val="12"/>
              <w:szCs w:val="12"/>
            </w:rPr>
          </w:pPr>
          <w:r w:rsidRPr="00F85124">
            <w:rPr>
              <w:sz w:val="12"/>
              <w:szCs w:val="12"/>
            </w:rPr>
            <w:t>Permit Number:</w:t>
          </w:r>
        </w:p>
      </w:tc>
    </w:tr>
    <w:tr w:rsidR="002B7FAD" w:rsidRPr="00F85124" w14:paraId="1646965E" w14:textId="77777777" w:rsidTr="007A3A60">
      <w:trPr>
        <w:cantSplit/>
        <w:trHeight w:val="288"/>
      </w:trPr>
      <w:tc>
        <w:tcPr>
          <w:tcW w:w="0" w:type="auto"/>
        </w:tcPr>
        <w:p w14:paraId="107E59D0" w14:textId="77777777" w:rsidR="002B7FAD" w:rsidRPr="00F85124" w:rsidRDefault="002B7FAD" w:rsidP="00A04826">
          <w:pPr>
            <w:spacing w:after="0"/>
            <w:rPr>
              <w:sz w:val="12"/>
              <w:szCs w:val="12"/>
              <w:vertAlign w:val="superscript"/>
            </w:rPr>
          </w:pPr>
          <w:r w:rsidRPr="00F85124">
            <w:rPr>
              <w:sz w:val="12"/>
              <w:szCs w:val="12"/>
            </w:rPr>
            <w:t>Dwelling Address:</w:t>
          </w:r>
        </w:p>
      </w:tc>
      <w:tc>
        <w:tcPr>
          <w:tcW w:w="1655" w:type="pct"/>
          <w:gridSpan w:val="2"/>
        </w:tcPr>
        <w:p w14:paraId="5A4832EA" w14:textId="77777777" w:rsidR="002B7FAD" w:rsidRPr="00F85124" w:rsidRDefault="002B7FAD" w:rsidP="00A04826">
          <w:pPr>
            <w:spacing w:after="0"/>
            <w:rPr>
              <w:sz w:val="12"/>
              <w:szCs w:val="12"/>
              <w:vertAlign w:val="superscript"/>
            </w:rPr>
          </w:pPr>
          <w:r w:rsidRPr="00F85124">
            <w:rPr>
              <w:sz w:val="12"/>
              <w:szCs w:val="12"/>
            </w:rPr>
            <w:t>City</w:t>
          </w:r>
          <w:r>
            <w:rPr>
              <w:sz w:val="12"/>
              <w:szCs w:val="12"/>
            </w:rPr>
            <w:t>:</w:t>
          </w:r>
        </w:p>
      </w:tc>
      <w:tc>
        <w:tcPr>
          <w:tcW w:w="984" w:type="pct"/>
        </w:tcPr>
        <w:p w14:paraId="1ED6173F" w14:textId="77777777" w:rsidR="002B7FAD" w:rsidRPr="00F85124" w:rsidRDefault="002B7FAD" w:rsidP="00A04826">
          <w:pPr>
            <w:spacing w:after="0"/>
            <w:rPr>
              <w:sz w:val="12"/>
              <w:szCs w:val="12"/>
              <w:vertAlign w:val="superscript"/>
            </w:rPr>
          </w:pPr>
          <w:r w:rsidRPr="00F85124">
            <w:rPr>
              <w:sz w:val="12"/>
              <w:szCs w:val="12"/>
            </w:rPr>
            <w:t>Zip Code</w:t>
          </w:r>
          <w:r>
            <w:rPr>
              <w:sz w:val="12"/>
              <w:szCs w:val="12"/>
            </w:rPr>
            <w:t>:</w:t>
          </w:r>
        </w:p>
      </w:tc>
    </w:tr>
  </w:tbl>
  <w:p w14:paraId="4FCB046E" w14:textId="77777777" w:rsidR="002B7FAD" w:rsidRDefault="002B7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2DB2352F" w:rsidR="002B7FAD" w:rsidRPr="007770C5" w:rsidRDefault="002B7FAD"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389A670D" w:rsidR="002B7FAD" w:rsidRPr="006B1CAD" w:rsidRDefault="002B7FAD" w:rsidP="006B1CAD">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0" behindDoc="0" locked="0" layoutInCell="1" allowOverlap="1" wp14:anchorId="5A53398E" wp14:editId="791A4578">
          <wp:simplePos x="0" y="0"/>
          <wp:positionH relativeFrom="margin">
            <wp:posOffset>6419850</wp:posOffset>
          </wp:positionH>
          <wp:positionV relativeFrom="margin">
            <wp:posOffset>-1247775</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FCB0474" w14:textId="4A0364A5" w:rsidR="002B7FAD" w:rsidRPr="007770C5" w:rsidRDefault="002B7FAD"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w:t>
    </w:r>
    <w:ins w:id="1262" w:author="Smith, Alexis@Energy" w:date="2018-11-15T14:48:00Z">
      <w:r>
        <w:rPr>
          <w:rFonts w:ascii="Arial" w:hAnsi="Arial" w:cs="Arial"/>
          <w:sz w:val="14"/>
          <w:szCs w:val="14"/>
        </w:rPr>
        <w:t>1</w:t>
      </w:r>
    </w:ins>
    <w:del w:id="1263" w:author="Smith, Alexis@Energy" w:date="2018-11-15T14:48:00Z">
      <w:r w:rsidDel="00FF1C35">
        <w:rPr>
          <w:rFonts w:ascii="Arial" w:hAnsi="Arial" w:cs="Arial"/>
          <w:sz w:val="14"/>
          <w:szCs w:val="14"/>
        </w:rPr>
        <w:delText>4</w:delText>
      </w:r>
    </w:del>
    <w:r>
      <w:rPr>
        <w:rFonts w:ascii="Arial" w:hAnsi="Arial" w:cs="Arial"/>
        <w:sz w:val="14"/>
        <w:szCs w:val="14"/>
      </w:rPr>
      <w:t>/1</w:t>
    </w:r>
    <w:del w:id="1264" w:author="Smith, Alexis@Energy" w:date="2018-11-15T14:48:00Z">
      <w:r w:rsidDel="00FF1C35">
        <w:rPr>
          <w:rFonts w:ascii="Arial" w:hAnsi="Arial" w:cs="Arial"/>
          <w:sz w:val="14"/>
          <w:szCs w:val="14"/>
        </w:rPr>
        <w:delText>8</w:delText>
      </w:r>
    </w:del>
    <w:ins w:id="1265" w:author="Smith, Alexis@Energy" w:date="2018-11-15T14:48:00Z">
      <w:r>
        <w:rPr>
          <w:rFonts w:ascii="Arial" w:hAnsi="Arial" w:cs="Arial"/>
          <w:sz w:val="14"/>
          <w:szCs w:val="14"/>
        </w:rPr>
        <w:t>9</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2B7FAD" w:rsidRPr="00F85124" w14:paraId="4FCB0477" w14:textId="77777777" w:rsidTr="007C5F5D">
      <w:trPr>
        <w:cantSplit/>
        <w:trHeight w:val="288"/>
      </w:trPr>
      <w:tc>
        <w:tcPr>
          <w:tcW w:w="4016" w:type="pct"/>
          <w:gridSpan w:val="3"/>
          <w:tcBorders>
            <w:bottom w:val="single" w:sz="4" w:space="0" w:color="auto"/>
            <w:right w:val="nil"/>
          </w:tcBorders>
          <w:vAlign w:val="center"/>
        </w:tcPr>
        <w:p w14:paraId="4FCB0475" w14:textId="79058C77" w:rsidR="002B7FAD" w:rsidRPr="00F85124" w:rsidRDefault="002B7FAD"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4FCB0476" w14:textId="30CAF4CD" w:rsidR="002B7FAD" w:rsidRPr="00F85124" w:rsidRDefault="002B7FAD" w:rsidP="005735DD">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4FCB047A" w14:textId="77777777" w:rsidTr="007C5F5D">
      <w:trPr>
        <w:cantSplit/>
        <w:trHeight w:val="288"/>
      </w:trPr>
      <w:tc>
        <w:tcPr>
          <w:tcW w:w="2500" w:type="pct"/>
          <w:gridSpan w:val="2"/>
          <w:tcBorders>
            <w:right w:val="nil"/>
          </w:tcBorders>
        </w:tcPr>
        <w:p w14:paraId="4FCB0478" w14:textId="3F44593B" w:rsidR="002B7FAD" w:rsidRPr="00D90A02" w:rsidRDefault="002B7FAD" w:rsidP="007C5F5D">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4FCB0479" w14:textId="041AB477" w:rsidR="002B7FAD" w:rsidRPr="00D90A02" w:rsidRDefault="002B7FAD" w:rsidP="007C5F5D">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C035AD">
            <w:rPr>
              <w:bCs/>
              <w:noProof/>
              <w:sz w:val="20"/>
              <w:szCs w:val="20"/>
            </w:rPr>
            <w:t>1</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C035AD">
            <w:rPr>
              <w:bCs/>
              <w:noProof/>
              <w:sz w:val="20"/>
              <w:szCs w:val="20"/>
            </w:rPr>
            <w:t>-5</w:t>
          </w:r>
          <w:r w:rsidRPr="00D90A02">
            <w:rPr>
              <w:bCs/>
              <w:noProof/>
              <w:sz w:val="20"/>
              <w:szCs w:val="20"/>
            </w:rPr>
            <w:fldChar w:fldCharType="end"/>
          </w:r>
          <w:r w:rsidRPr="00D90A02">
            <w:rPr>
              <w:bCs/>
              <w:sz w:val="20"/>
              <w:szCs w:val="20"/>
            </w:rPr>
            <w:t>)</w:t>
          </w:r>
        </w:p>
      </w:tc>
    </w:tr>
    <w:tr w:rsidR="002B7FAD" w:rsidRPr="00F85124" w14:paraId="4FCB047E" w14:textId="77777777" w:rsidTr="007C5F5D">
      <w:trPr>
        <w:cantSplit/>
        <w:trHeight w:val="288"/>
      </w:trPr>
      <w:tc>
        <w:tcPr>
          <w:tcW w:w="0" w:type="auto"/>
        </w:tcPr>
        <w:p w14:paraId="4FCB047B" w14:textId="77777777" w:rsidR="002B7FAD" w:rsidRPr="00F85124" w:rsidRDefault="002B7FAD" w:rsidP="007C5F5D">
          <w:pPr>
            <w:spacing w:after="0"/>
            <w:rPr>
              <w:sz w:val="12"/>
              <w:szCs w:val="12"/>
            </w:rPr>
          </w:pPr>
          <w:r w:rsidRPr="00F85124">
            <w:rPr>
              <w:sz w:val="12"/>
              <w:szCs w:val="12"/>
            </w:rPr>
            <w:t>Project Name:</w:t>
          </w:r>
        </w:p>
      </w:tc>
      <w:tc>
        <w:tcPr>
          <w:tcW w:w="1655" w:type="pct"/>
          <w:gridSpan w:val="2"/>
        </w:tcPr>
        <w:p w14:paraId="4FCB047C" w14:textId="77777777" w:rsidR="002B7FAD" w:rsidRPr="00F85124" w:rsidRDefault="002B7FAD" w:rsidP="007C5F5D">
          <w:pPr>
            <w:spacing w:after="0"/>
            <w:rPr>
              <w:sz w:val="12"/>
              <w:szCs w:val="12"/>
            </w:rPr>
          </w:pPr>
          <w:r w:rsidRPr="00F85124">
            <w:rPr>
              <w:sz w:val="12"/>
              <w:szCs w:val="12"/>
            </w:rPr>
            <w:t>Enforcement Agency:</w:t>
          </w:r>
        </w:p>
      </w:tc>
      <w:tc>
        <w:tcPr>
          <w:tcW w:w="984" w:type="pct"/>
        </w:tcPr>
        <w:p w14:paraId="4FCB047D" w14:textId="77777777" w:rsidR="002B7FAD" w:rsidRPr="00F85124" w:rsidRDefault="002B7FAD" w:rsidP="007C5F5D">
          <w:pPr>
            <w:spacing w:after="0"/>
            <w:rPr>
              <w:sz w:val="12"/>
              <w:szCs w:val="12"/>
            </w:rPr>
          </w:pPr>
          <w:r w:rsidRPr="00F85124">
            <w:rPr>
              <w:sz w:val="12"/>
              <w:szCs w:val="12"/>
            </w:rPr>
            <w:t>Permit Number:</w:t>
          </w:r>
        </w:p>
      </w:tc>
    </w:tr>
    <w:tr w:rsidR="002B7FAD" w:rsidRPr="00F85124" w14:paraId="4FCB0482" w14:textId="77777777" w:rsidTr="007C5F5D">
      <w:trPr>
        <w:cantSplit/>
        <w:trHeight w:val="288"/>
      </w:trPr>
      <w:tc>
        <w:tcPr>
          <w:tcW w:w="0" w:type="auto"/>
        </w:tcPr>
        <w:p w14:paraId="4FCB047F" w14:textId="77777777" w:rsidR="002B7FAD" w:rsidRPr="00F85124" w:rsidRDefault="002B7FAD" w:rsidP="007C5F5D">
          <w:pPr>
            <w:spacing w:after="0"/>
            <w:rPr>
              <w:sz w:val="12"/>
              <w:szCs w:val="12"/>
              <w:vertAlign w:val="superscript"/>
            </w:rPr>
          </w:pPr>
          <w:r w:rsidRPr="00F85124">
            <w:rPr>
              <w:sz w:val="12"/>
              <w:szCs w:val="12"/>
            </w:rPr>
            <w:t>Dwelling Address:</w:t>
          </w:r>
        </w:p>
      </w:tc>
      <w:tc>
        <w:tcPr>
          <w:tcW w:w="1655" w:type="pct"/>
          <w:gridSpan w:val="2"/>
        </w:tcPr>
        <w:p w14:paraId="4FCB0480" w14:textId="77777777" w:rsidR="002B7FAD" w:rsidRPr="00F85124" w:rsidRDefault="002B7FAD" w:rsidP="007C5F5D">
          <w:pPr>
            <w:spacing w:after="0"/>
            <w:rPr>
              <w:sz w:val="12"/>
              <w:szCs w:val="12"/>
              <w:vertAlign w:val="superscript"/>
            </w:rPr>
          </w:pPr>
          <w:r w:rsidRPr="00F85124">
            <w:rPr>
              <w:sz w:val="12"/>
              <w:szCs w:val="12"/>
            </w:rPr>
            <w:t>City</w:t>
          </w:r>
          <w:r>
            <w:rPr>
              <w:sz w:val="12"/>
              <w:szCs w:val="12"/>
            </w:rPr>
            <w:t>:</w:t>
          </w:r>
        </w:p>
      </w:tc>
      <w:tc>
        <w:tcPr>
          <w:tcW w:w="984" w:type="pct"/>
        </w:tcPr>
        <w:p w14:paraId="4FCB0481" w14:textId="77777777" w:rsidR="002B7FAD" w:rsidRPr="00F85124" w:rsidRDefault="002B7FAD"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2B7FAD" w:rsidRDefault="00C035AD">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2B7FAD" w:rsidRPr="00A04826" w14:paraId="19E44869" w14:textId="77777777" w:rsidTr="003F4127">
      <w:trPr>
        <w:cantSplit/>
        <w:trHeight w:val="144"/>
      </w:trPr>
      <w:tc>
        <w:tcPr>
          <w:tcW w:w="4193" w:type="pct"/>
          <w:gridSpan w:val="2"/>
          <w:tcBorders>
            <w:bottom w:val="single" w:sz="4" w:space="0" w:color="auto"/>
            <w:right w:val="nil"/>
          </w:tcBorders>
          <w:vAlign w:val="center"/>
        </w:tcPr>
        <w:p w14:paraId="68584013" w14:textId="77777777" w:rsidR="002B7FAD" w:rsidRPr="00A04826" w:rsidRDefault="002B7FAD" w:rsidP="00A04826">
          <w:pPr>
            <w:keepNext/>
            <w:spacing w:after="0" w:line="240" w:lineRule="auto"/>
            <w:outlineLvl w:val="0"/>
            <w:rPr>
              <w:rFonts w:eastAsia="Times New Roman" w:cs="Times New Roman"/>
              <w:bCs/>
              <w:sz w:val="20"/>
              <w:szCs w:val="20"/>
            </w:rPr>
          </w:pPr>
          <w:r w:rsidRPr="00A04826">
            <w:rPr>
              <w:rFonts w:eastAsia="Times New Roman" w:cs="Times New Roman"/>
              <w:bCs/>
              <w:sz w:val="20"/>
              <w:szCs w:val="20"/>
            </w:rPr>
            <w:t>CERTIFICATE OF INSTALLATION – USER INSTRUCTIONS</w:t>
          </w:r>
        </w:p>
      </w:tc>
      <w:tc>
        <w:tcPr>
          <w:tcW w:w="807" w:type="pct"/>
          <w:tcBorders>
            <w:left w:val="nil"/>
            <w:bottom w:val="single" w:sz="4" w:space="0" w:color="auto"/>
          </w:tcBorders>
          <w:tcMar>
            <w:left w:w="115" w:type="dxa"/>
            <w:right w:w="115" w:type="dxa"/>
          </w:tcMar>
          <w:vAlign w:val="center"/>
        </w:tcPr>
        <w:p w14:paraId="1C9EF9DD" w14:textId="77777777" w:rsidR="002B7FAD" w:rsidRPr="00A04826" w:rsidRDefault="002B7FAD" w:rsidP="00A04826">
          <w:pPr>
            <w:keepNext/>
            <w:spacing w:after="0" w:line="240" w:lineRule="auto"/>
            <w:jc w:val="right"/>
            <w:outlineLvl w:val="0"/>
            <w:rPr>
              <w:rFonts w:eastAsia="Times New Roman" w:cs="Times New Roman"/>
              <w:bCs/>
              <w:sz w:val="20"/>
              <w:szCs w:val="20"/>
            </w:rPr>
          </w:pPr>
          <w:r w:rsidRPr="00A04826">
            <w:rPr>
              <w:rFonts w:eastAsia="Times New Roman" w:cs="Times New Roman"/>
              <w:bCs/>
              <w:sz w:val="20"/>
              <w:szCs w:val="20"/>
            </w:rPr>
            <w:t>CF2R-PLB-01-E</w:t>
          </w:r>
        </w:p>
      </w:tc>
    </w:tr>
    <w:tr w:rsidR="002B7FAD" w:rsidRPr="00A04826" w14:paraId="6E32D9DE" w14:textId="77777777" w:rsidTr="003F4127">
      <w:trPr>
        <w:cantSplit/>
        <w:trHeight w:val="288"/>
      </w:trPr>
      <w:tc>
        <w:tcPr>
          <w:tcW w:w="2635" w:type="pct"/>
          <w:tcBorders>
            <w:right w:val="nil"/>
          </w:tcBorders>
        </w:tcPr>
        <w:p w14:paraId="65BAB5AA" w14:textId="77777777" w:rsidR="002B7FAD" w:rsidRPr="00A04826" w:rsidRDefault="002B7FAD" w:rsidP="00A04826">
          <w:pPr>
            <w:tabs>
              <w:tab w:val="right" w:pos="10543"/>
            </w:tabs>
            <w:spacing w:after="0"/>
            <w:rPr>
              <w:rFonts w:eastAsia="Calibri" w:cs="Times New Roman"/>
              <w:sz w:val="20"/>
              <w:szCs w:val="20"/>
            </w:rPr>
          </w:pPr>
          <w:r w:rsidRPr="00A04826">
            <w:rPr>
              <w:rFonts w:eastAsia="Calibri" w:cs="Times New Roman"/>
              <w:bCs/>
              <w:sz w:val="20"/>
              <w:szCs w:val="20"/>
            </w:rPr>
            <w:t>Multifamily Central Hot Water System Distribution</w:t>
          </w:r>
        </w:p>
      </w:tc>
      <w:tc>
        <w:tcPr>
          <w:tcW w:w="2365" w:type="pct"/>
          <w:gridSpan w:val="2"/>
          <w:tcBorders>
            <w:left w:val="nil"/>
          </w:tcBorders>
        </w:tcPr>
        <w:p w14:paraId="46D82C93" w14:textId="48C5B866" w:rsidR="002B7FAD" w:rsidRPr="00A04826" w:rsidRDefault="002B7FAD" w:rsidP="00A04826">
          <w:pPr>
            <w:tabs>
              <w:tab w:val="right" w:pos="10543"/>
            </w:tabs>
            <w:spacing w:after="0"/>
            <w:jc w:val="right"/>
            <w:rPr>
              <w:rFonts w:eastAsia="Calibri" w:cs="Times New Roman"/>
              <w:sz w:val="20"/>
              <w:szCs w:val="20"/>
            </w:rPr>
          </w:pPr>
          <w:r w:rsidRPr="00A04826">
            <w:rPr>
              <w:rFonts w:eastAsia="Calibri" w:cs="Times New Roman"/>
              <w:bCs/>
              <w:sz w:val="20"/>
              <w:szCs w:val="20"/>
            </w:rPr>
            <w:t xml:space="preserve">(Page </w:t>
          </w:r>
          <w:r w:rsidRPr="00A04826">
            <w:rPr>
              <w:rFonts w:eastAsia="Calibri" w:cs="Times New Roman"/>
              <w:bCs/>
              <w:sz w:val="20"/>
              <w:szCs w:val="20"/>
            </w:rPr>
            <w:fldChar w:fldCharType="begin"/>
          </w:r>
          <w:r w:rsidRPr="00A04826">
            <w:rPr>
              <w:rFonts w:eastAsia="Calibri" w:cs="Times New Roman"/>
              <w:bCs/>
              <w:sz w:val="20"/>
              <w:szCs w:val="20"/>
            </w:rPr>
            <w:instrText xml:space="preserve"> PAGE   \* MERGEFORMAT </w:instrText>
          </w:r>
          <w:r w:rsidRPr="00A04826">
            <w:rPr>
              <w:rFonts w:eastAsia="Calibri" w:cs="Times New Roman"/>
              <w:bCs/>
              <w:sz w:val="20"/>
              <w:szCs w:val="20"/>
            </w:rPr>
            <w:fldChar w:fldCharType="separate"/>
          </w:r>
          <w:r w:rsidR="00C035AD">
            <w:rPr>
              <w:rFonts w:eastAsia="Calibri" w:cs="Times New Roman"/>
              <w:bCs/>
              <w:noProof/>
              <w:sz w:val="20"/>
              <w:szCs w:val="20"/>
            </w:rPr>
            <w:t>1</w:t>
          </w:r>
          <w:r w:rsidRPr="00A04826">
            <w:rPr>
              <w:rFonts w:eastAsia="Calibri" w:cs="Times New Roman"/>
              <w:bCs/>
              <w:sz w:val="20"/>
              <w:szCs w:val="20"/>
            </w:rPr>
            <w:fldChar w:fldCharType="end"/>
          </w:r>
          <w:r w:rsidRPr="00A04826">
            <w:rPr>
              <w:rFonts w:eastAsia="Calibri" w:cs="Times New Roman"/>
              <w:bCs/>
              <w:sz w:val="20"/>
              <w:szCs w:val="20"/>
            </w:rPr>
            <w:t xml:space="preserve"> of </w:t>
          </w:r>
          <w:r w:rsidRPr="00A04826">
            <w:rPr>
              <w:rFonts w:eastAsia="Calibri" w:cs="Times New Roman"/>
              <w:bCs/>
              <w:noProof/>
              <w:sz w:val="20"/>
              <w:szCs w:val="20"/>
            </w:rPr>
            <w:fldChar w:fldCharType="begin"/>
          </w:r>
          <w:r w:rsidRPr="00A04826">
            <w:rPr>
              <w:rFonts w:eastAsia="Calibri" w:cs="Times New Roman"/>
              <w:bCs/>
              <w:noProof/>
              <w:sz w:val="20"/>
              <w:szCs w:val="20"/>
            </w:rPr>
            <w:instrText xml:space="preserve"> SECTIONPAGES   \* MERGEFORMAT </w:instrText>
          </w:r>
          <w:r w:rsidRPr="00A04826">
            <w:rPr>
              <w:rFonts w:eastAsia="Calibri" w:cs="Times New Roman"/>
              <w:bCs/>
              <w:noProof/>
              <w:sz w:val="20"/>
              <w:szCs w:val="20"/>
            </w:rPr>
            <w:fldChar w:fldCharType="separate"/>
          </w:r>
          <w:r w:rsidR="00C035AD">
            <w:rPr>
              <w:rFonts w:eastAsia="Calibri" w:cs="Times New Roman"/>
              <w:bCs/>
              <w:noProof/>
              <w:sz w:val="20"/>
              <w:szCs w:val="20"/>
            </w:rPr>
            <w:t>1</w:t>
          </w:r>
          <w:r w:rsidRPr="00A04826">
            <w:rPr>
              <w:rFonts w:eastAsia="Calibri" w:cs="Times New Roman"/>
              <w:bCs/>
              <w:noProof/>
              <w:sz w:val="20"/>
              <w:szCs w:val="20"/>
            </w:rPr>
            <w:fldChar w:fldCharType="end"/>
          </w:r>
          <w:r w:rsidRPr="00A04826">
            <w:rPr>
              <w:rFonts w:eastAsia="Calibri" w:cs="Times New Roman"/>
              <w:bCs/>
              <w:sz w:val="20"/>
              <w:szCs w:val="20"/>
            </w:rPr>
            <w:t>)</w:t>
          </w:r>
        </w:p>
      </w:tc>
    </w:tr>
  </w:tbl>
  <w:p w14:paraId="3CB0B103" w14:textId="77777777" w:rsidR="002B7FAD" w:rsidRDefault="00C035AD">
    <w:pPr>
      <w:pStyle w:val="Header"/>
    </w:pPr>
    <w:r>
      <w:rPr>
        <w:b/>
        <w:bCs/>
        <w:noProof/>
        <w:sz w:val="20"/>
      </w:rPr>
      <w:pict w14:anchorId="3D714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96.8pt;height:372.6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2B7FAD"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2B7FAD" w:rsidRPr="00F85124" w:rsidRDefault="002B7FAD"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0606552E" w:rsidR="002B7FAD" w:rsidRPr="00F85124" w:rsidRDefault="002B7FAD" w:rsidP="000909CD">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4FCB048B" w14:textId="77777777" w:rsidTr="007C5F5D">
      <w:trPr>
        <w:cantSplit/>
        <w:trHeight w:val="288"/>
      </w:trPr>
      <w:tc>
        <w:tcPr>
          <w:tcW w:w="2500" w:type="pct"/>
          <w:tcBorders>
            <w:right w:val="nil"/>
          </w:tcBorders>
        </w:tcPr>
        <w:p w14:paraId="4FCB0489" w14:textId="55FE514A" w:rsidR="002B7FAD" w:rsidRPr="00F85124" w:rsidRDefault="002B7FAD" w:rsidP="006B1CAD">
          <w:pPr>
            <w:tabs>
              <w:tab w:val="right" w:pos="10543"/>
            </w:tabs>
            <w:spacing w:after="0"/>
            <w:rPr>
              <w:sz w:val="12"/>
              <w:szCs w:val="12"/>
            </w:rPr>
          </w:pPr>
          <w:r>
            <w:rPr>
              <w:bCs/>
            </w:rPr>
            <w:t>Multifamily Central Hot Water System Distribution</w:t>
          </w:r>
        </w:p>
      </w:tc>
      <w:tc>
        <w:tcPr>
          <w:tcW w:w="2500" w:type="pct"/>
          <w:gridSpan w:val="2"/>
          <w:tcBorders>
            <w:left w:val="nil"/>
          </w:tcBorders>
        </w:tcPr>
        <w:p w14:paraId="4FCB048A" w14:textId="37BD4548" w:rsidR="002B7FAD" w:rsidRPr="00F85124" w:rsidRDefault="002B7FAD"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C035AD">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C035AD">
            <w:rPr>
              <w:bCs/>
              <w:noProof/>
            </w:rPr>
            <w:t>2</w:t>
          </w:r>
          <w:r>
            <w:rPr>
              <w:bCs/>
              <w:noProof/>
            </w:rPr>
            <w:fldChar w:fldCharType="end"/>
          </w:r>
          <w:r w:rsidRPr="00F85124">
            <w:rPr>
              <w:bCs/>
            </w:rPr>
            <w:t>)</w:t>
          </w:r>
        </w:p>
      </w:tc>
    </w:tr>
  </w:tbl>
  <w:p w14:paraId="4FCB048C" w14:textId="77777777" w:rsidR="002B7FAD" w:rsidRDefault="002B7F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2B7FAD" w:rsidRPr="00F85124" w14:paraId="7D769F88" w14:textId="77777777" w:rsidTr="007A3A60">
      <w:trPr>
        <w:cantSplit/>
        <w:trHeight w:val="288"/>
      </w:trPr>
      <w:tc>
        <w:tcPr>
          <w:tcW w:w="3738" w:type="pct"/>
          <w:gridSpan w:val="2"/>
          <w:tcBorders>
            <w:bottom w:val="single" w:sz="4" w:space="0" w:color="auto"/>
            <w:right w:val="nil"/>
          </w:tcBorders>
          <w:vAlign w:val="center"/>
        </w:tcPr>
        <w:p w14:paraId="3D6ABA26" w14:textId="77777777" w:rsidR="002B7FAD" w:rsidRPr="00F85124" w:rsidRDefault="002B7FAD" w:rsidP="00A04826">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27429DB" w14:textId="77777777" w:rsidR="002B7FAD" w:rsidRPr="00F85124" w:rsidRDefault="002B7FAD" w:rsidP="00A04826">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5097068D" w14:textId="77777777" w:rsidTr="007A3A60">
      <w:trPr>
        <w:cantSplit/>
        <w:trHeight w:val="288"/>
      </w:trPr>
      <w:tc>
        <w:tcPr>
          <w:tcW w:w="2500" w:type="pct"/>
          <w:tcBorders>
            <w:right w:val="nil"/>
          </w:tcBorders>
        </w:tcPr>
        <w:p w14:paraId="4AD3109A" w14:textId="77777777" w:rsidR="002B7FAD" w:rsidRPr="00721237" w:rsidRDefault="002B7FAD" w:rsidP="00A04826">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1E30C8E0" w14:textId="5881EA63" w:rsidR="002B7FAD" w:rsidRPr="00721237" w:rsidRDefault="002B7FAD" w:rsidP="00A04826">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C035AD">
            <w:rPr>
              <w:bCs/>
              <w:noProof/>
              <w:sz w:val="20"/>
              <w:szCs w:val="20"/>
            </w:rPr>
            <w:t>2</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C035AD">
            <w:rPr>
              <w:bCs/>
              <w:noProof/>
              <w:sz w:val="20"/>
              <w:szCs w:val="20"/>
            </w:rPr>
            <w:t>2</w:t>
          </w:r>
          <w:r w:rsidRPr="00721237">
            <w:rPr>
              <w:bCs/>
              <w:noProof/>
              <w:sz w:val="20"/>
              <w:szCs w:val="20"/>
            </w:rPr>
            <w:fldChar w:fldCharType="end"/>
          </w:r>
          <w:r w:rsidRPr="00721237">
            <w:rPr>
              <w:bCs/>
              <w:sz w:val="20"/>
              <w:szCs w:val="20"/>
            </w:rPr>
            <w:t>)</w:t>
          </w:r>
        </w:p>
      </w:tc>
    </w:tr>
  </w:tbl>
  <w:p w14:paraId="4C1521F9" w14:textId="77777777" w:rsidR="002B7FAD" w:rsidRPr="00A04826" w:rsidRDefault="002B7FAD" w:rsidP="00A048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2B7FAD"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77777777" w:rsidR="002B7FAD" w:rsidRPr="00F85124" w:rsidRDefault="002B7FAD"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5ED1088F" w:rsidR="002B7FAD" w:rsidRPr="00F85124" w:rsidRDefault="002B7FAD" w:rsidP="006B1CAD">
          <w:pPr>
            <w:pStyle w:val="Heading1"/>
            <w:jc w:val="right"/>
            <w:rPr>
              <w:rFonts w:asciiTheme="minorHAnsi" w:hAnsiTheme="minorHAnsi"/>
              <w:b w:val="0"/>
              <w:bCs/>
              <w:sz w:val="20"/>
            </w:rPr>
          </w:pPr>
          <w:r>
            <w:rPr>
              <w:rFonts w:asciiTheme="minorHAnsi" w:hAnsiTheme="minorHAnsi"/>
              <w:b w:val="0"/>
              <w:bCs/>
              <w:sz w:val="20"/>
            </w:rPr>
            <w:t>CF2R-PLB-01-E</w:t>
          </w:r>
        </w:p>
      </w:tc>
    </w:tr>
    <w:tr w:rsidR="002B7FAD" w:rsidRPr="00F85124" w14:paraId="4FCB0493" w14:textId="77777777" w:rsidTr="007C5F5D">
      <w:trPr>
        <w:cantSplit/>
        <w:trHeight w:val="288"/>
      </w:trPr>
      <w:tc>
        <w:tcPr>
          <w:tcW w:w="2500" w:type="pct"/>
          <w:tcBorders>
            <w:right w:val="nil"/>
          </w:tcBorders>
        </w:tcPr>
        <w:p w14:paraId="4FCB0491" w14:textId="544B3E98" w:rsidR="002B7FAD" w:rsidRPr="00721237" w:rsidRDefault="002B7FAD" w:rsidP="006B1CAD">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4FCB0492" w14:textId="7061CEA9" w:rsidR="002B7FAD" w:rsidRPr="00721237" w:rsidRDefault="002B7FAD" w:rsidP="001325D9">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C035AD">
            <w:rPr>
              <w:bCs/>
              <w:noProof/>
              <w:sz w:val="20"/>
              <w:szCs w:val="20"/>
            </w:rPr>
            <w:t>1</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C035AD">
            <w:rPr>
              <w:bCs/>
              <w:noProof/>
              <w:sz w:val="20"/>
              <w:szCs w:val="20"/>
            </w:rPr>
            <w:t>5</w:t>
          </w:r>
          <w:r w:rsidRPr="00721237">
            <w:rPr>
              <w:bCs/>
              <w:noProof/>
              <w:sz w:val="20"/>
              <w:szCs w:val="20"/>
            </w:rPr>
            <w:fldChar w:fldCharType="end"/>
          </w:r>
          <w:r w:rsidRPr="00721237">
            <w:rPr>
              <w:bCs/>
              <w:sz w:val="20"/>
              <w:szCs w:val="20"/>
            </w:rPr>
            <w:t>)</w:t>
          </w:r>
        </w:p>
      </w:tc>
    </w:tr>
  </w:tbl>
  <w:p w14:paraId="4FCB0494" w14:textId="77777777" w:rsidR="002B7FAD" w:rsidRDefault="002B7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E81"/>
    <w:multiLevelType w:val="hybridMultilevel"/>
    <w:tmpl w:val="3620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4135AA2"/>
    <w:multiLevelType w:val="hybridMultilevel"/>
    <w:tmpl w:val="6A106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F8B61C12"/>
    <w:lvl w:ilvl="0" w:tplc="BC6CF56C">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1D226B7"/>
    <w:multiLevelType w:val="hybridMultilevel"/>
    <w:tmpl w:val="FCA86436"/>
    <w:lvl w:ilvl="0" w:tplc="04090003">
      <w:start w:val="1"/>
      <w:numFmt w:val="bullet"/>
      <w:lvlText w:val="o"/>
      <w:lvlJc w:val="left"/>
      <w:pPr>
        <w:ind w:left="971" w:hanging="360"/>
      </w:pPr>
      <w:rPr>
        <w:rFonts w:ascii="Courier New" w:hAnsi="Courier New" w:cs="Courier New"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C79DD"/>
    <w:multiLevelType w:val="hybridMultilevel"/>
    <w:tmpl w:val="BFB2A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E94C28"/>
    <w:multiLevelType w:val="hybridMultilevel"/>
    <w:tmpl w:val="A028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92B17"/>
    <w:multiLevelType w:val="hybridMultilevel"/>
    <w:tmpl w:val="9B56D35C"/>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1" w15:restartNumberingAfterBreak="0">
    <w:nsid w:val="3F992244"/>
    <w:multiLevelType w:val="hybridMultilevel"/>
    <w:tmpl w:val="AAA86B76"/>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2" w15:restartNumberingAfterBreak="0">
    <w:nsid w:val="48BB6E5E"/>
    <w:multiLevelType w:val="hybridMultilevel"/>
    <w:tmpl w:val="6ED8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226AA"/>
    <w:multiLevelType w:val="hybridMultilevel"/>
    <w:tmpl w:val="1C4004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633F3D85"/>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06759C"/>
    <w:multiLevelType w:val="hybridMultilevel"/>
    <w:tmpl w:val="8284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AFC"/>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6D2E92"/>
    <w:multiLevelType w:val="hybridMultilevel"/>
    <w:tmpl w:val="8AB8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E4404"/>
    <w:multiLevelType w:val="hybridMultilevel"/>
    <w:tmpl w:val="0F6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20"/>
  </w:num>
  <w:num w:numId="5">
    <w:abstractNumId w:val="9"/>
  </w:num>
  <w:num w:numId="6">
    <w:abstractNumId w:val="13"/>
  </w:num>
  <w:num w:numId="7">
    <w:abstractNumId w:val="3"/>
  </w:num>
  <w:num w:numId="8">
    <w:abstractNumId w:val="14"/>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9"/>
  </w:num>
  <w:num w:numId="15">
    <w:abstractNumId w:val="15"/>
  </w:num>
  <w:num w:numId="16">
    <w:abstractNumId w:val="17"/>
  </w:num>
  <w:num w:numId="17">
    <w:abstractNumId w:val="12"/>
  </w:num>
  <w:num w:numId="18">
    <w:abstractNumId w:val="16"/>
  </w:num>
  <w:num w:numId="19">
    <w:abstractNumId w:val="19"/>
  </w:num>
  <w:num w:numId="20">
    <w:abstractNumId w:val="0"/>
  </w:num>
  <w:num w:numId="21">
    <w:abstractNumId w:val="6"/>
  </w:num>
  <w:num w:numId="22">
    <w:abstractNumId w:val="8"/>
  </w:num>
  <w:num w:numId="23">
    <w:abstractNumId w:val="2"/>
  </w:num>
  <w:num w:numId="24">
    <w:abstractNumId w:val="10"/>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Smith, Alexis@Energy">
    <w15:presenceInfo w15:providerId="AD" w15:userId="S-1-5-21-606747145-1060284298-682003330-86948"/>
  </w15:person>
  <w15:person w15:author="Tam, Danny@Energy">
    <w15:presenceInfo w15:providerId="AD" w15:userId="S-1-5-21-606747145-1060284298-682003330-61902"/>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74F5"/>
    <w:rsid w:val="0003622B"/>
    <w:rsid w:val="0008675E"/>
    <w:rsid w:val="000909CD"/>
    <w:rsid w:val="00096C01"/>
    <w:rsid w:val="000B11DA"/>
    <w:rsid w:val="000B3B00"/>
    <w:rsid w:val="000C5051"/>
    <w:rsid w:val="000F0C97"/>
    <w:rsid w:val="000F0D46"/>
    <w:rsid w:val="000F461F"/>
    <w:rsid w:val="00121947"/>
    <w:rsid w:val="0012224F"/>
    <w:rsid w:val="001325D9"/>
    <w:rsid w:val="00137989"/>
    <w:rsid w:val="00137D50"/>
    <w:rsid w:val="001515B2"/>
    <w:rsid w:val="00155BA8"/>
    <w:rsid w:val="0017479A"/>
    <w:rsid w:val="00181B6C"/>
    <w:rsid w:val="00197BE8"/>
    <w:rsid w:val="001A6EA5"/>
    <w:rsid w:val="001C6F64"/>
    <w:rsid w:val="002067D2"/>
    <w:rsid w:val="0024398A"/>
    <w:rsid w:val="00280166"/>
    <w:rsid w:val="00297516"/>
    <w:rsid w:val="002B2D86"/>
    <w:rsid w:val="002B2D96"/>
    <w:rsid w:val="002B7FAD"/>
    <w:rsid w:val="002E52DD"/>
    <w:rsid w:val="002F0583"/>
    <w:rsid w:val="002F796C"/>
    <w:rsid w:val="003173B8"/>
    <w:rsid w:val="00352C24"/>
    <w:rsid w:val="00361DE3"/>
    <w:rsid w:val="00363C9B"/>
    <w:rsid w:val="003A6FF9"/>
    <w:rsid w:val="003C6986"/>
    <w:rsid w:val="003E681E"/>
    <w:rsid w:val="003F4127"/>
    <w:rsid w:val="00405CF9"/>
    <w:rsid w:val="00421C46"/>
    <w:rsid w:val="004344EB"/>
    <w:rsid w:val="0043508C"/>
    <w:rsid w:val="004357A1"/>
    <w:rsid w:val="004359DD"/>
    <w:rsid w:val="00444C30"/>
    <w:rsid w:val="00463D7C"/>
    <w:rsid w:val="004705F0"/>
    <w:rsid w:val="00481394"/>
    <w:rsid w:val="004943F9"/>
    <w:rsid w:val="00497AB5"/>
    <w:rsid w:val="004A76A7"/>
    <w:rsid w:val="004B293F"/>
    <w:rsid w:val="004B47FA"/>
    <w:rsid w:val="004B489C"/>
    <w:rsid w:val="004E2B0C"/>
    <w:rsid w:val="00502FD0"/>
    <w:rsid w:val="00505837"/>
    <w:rsid w:val="00542720"/>
    <w:rsid w:val="00572DE5"/>
    <w:rsid w:val="005735DD"/>
    <w:rsid w:val="00576ADB"/>
    <w:rsid w:val="005949E8"/>
    <w:rsid w:val="005D03EB"/>
    <w:rsid w:val="00627ADE"/>
    <w:rsid w:val="00635DBF"/>
    <w:rsid w:val="006530E0"/>
    <w:rsid w:val="00667B4D"/>
    <w:rsid w:val="006A7D0C"/>
    <w:rsid w:val="006B1CAD"/>
    <w:rsid w:val="006F4DCF"/>
    <w:rsid w:val="00700A65"/>
    <w:rsid w:val="007071C0"/>
    <w:rsid w:val="0071110A"/>
    <w:rsid w:val="00714EC1"/>
    <w:rsid w:val="00717E5C"/>
    <w:rsid w:val="00721237"/>
    <w:rsid w:val="00741563"/>
    <w:rsid w:val="00790A78"/>
    <w:rsid w:val="00792363"/>
    <w:rsid w:val="007A3A60"/>
    <w:rsid w:val="007B1A3B"/>
    <w:rsid w:val="007C5F5D"/>
    <w:rsid w:val="007D3B84"/>
    <w:rsid w:val="007E10A8"/>
    <w:rsid w:val="007E2338"/>
    <w:rsid w:val="007E3E08"/>
    <w:rsid w:val="007F6C4F"/>
    <w:rsid w:val="00832621"/>
    <w:rsid w:val="008436D2"/>
    <w:rsid w:val="00852EF0"/>
    <w:rsid w:val="00860107"/>
    <w:rsid w:val="00866555"/>
    <w:rsid w:val="0087314B"/>
    <w:rsid w:val="00876D98"/>
    <w:rsid w:val="008C11E5"/>
    <w:rsid w:val="008D0081"/>
    <w:rsid w:val="008D3136"/>
    <w:rsid w:val="008E6556"/>
    <w:rsid w:val="00973ABC"/>
    <w:rsid w:val="009747C6"/>
    <w:rsid w:val="00983AEA"/>
    <w:rsid w:val="00984616"/>
    <w:rsid w:val="0098521B"/>
    <w:rsid w:val="009A4DC3"/>
    <w:rsid w:val="009B5157"/>
    <w:rsid w:val="009C3AE7"/>
    <w:rsid w:val="009E59B8"/>
    <w:rsid w:val="009F1234"/>
    <w:rsid w:val="00A04826"/>
    <w:rsid w:val="00A13CD4"/>
    <w:rsid w:val="00A917A8"/>
    <w:rsid w:val="00AA063B"/>
    <w:rsid w:val="00AF5606"/>
    <w:rsid w:val="00B17D64"/>
    <w:rsid w:val="00B21AB9"/>
    <w:rsid w:val="00B3369C"/>
    <w:rsid w:val="00B56327"/>
    <w:rsid w:val="00B57E2E"/>
    <w:rsid w:val="00B740EF"/>
    <w:rsid w:val="00B76897"/>
    <w:rsid w:val="00B8409D"/>
    <w:rsid w:val="00B8583F"/>
    <w:rsid w:val="00B90DDD"/>
    <w:rsid w:val="00BA2C89"/>
    <w:rsid w:val="00BC2BDA"/>
    <w:rsid w:val="00BC69E4"/>
    <w:rsid w:val="00BD309D"/>
    <w:rsid w:val="00BE5B33"/>
    <w:rsid w:val="00BF0F00"/>
    <w:rsid w:val="00C035AD"/>
    <w:rsid w:val="00C071B0"/>
    <w:rsid w:val="00C2124D"/>
    <w:rsid w:val="00C27FA0"/>
    <w:rsid w:val="00C55D2A"/>
    <w:rsid w:val="00C95837"/>
    <w:rsid w:val="00CB0463"/>
    <w:rsid w:val="00CB1CC1"/>
    <w:rsid w:val="00CC0A63"/>
    <w:rsid w:val="00CE6C33"/>
    <w:rsid w:val="00CE70DD"/>
    <w:rsid w:val="00D226FE"/>
    <w:rsid w:val="00D25F04"/>
    <w:rsid w:val="00D30E56"/>
    <w:rsid w:val="00D42D0F"/>
    <w:rsid w:val="00D61F30"/>
    <w:rsid w:val="00D74F3A"/>
    <w:rsid w:val="00D75120"/>
    <w:rsid w:val="00D90A02"/>
    <w:rsid w:val="00DA1E2A"/>
    <w:rsid w:val="00DB395E"/>
    <w:rsid w:val="00DC56B9"/>
    <w:rsid w:val="00DC594D"/>
    <w:rsid w:val="00E04504"/>
    <w:rsid w:val="00E23E73"/>
    <w:rsid w:val="00E33490"/>
    <w:rsid w:val="00E5135C"/>
    <w:rsid w:val="00E7391F"/>
    <w:rsid w:val="00EA26A2"/>
    <w:rsid w:val="00EE6B2F"/>
    <w:rsid w:val="00F06A6B"/>
    <w:rsid w:val="00F1204F"/>
    <w:rsid w:val="00F21AB7"/>
    <w:rsid w:val="00F537A3"/>
    <w:rsid w:val="00F5465E"/>
    <w:rsid w:val="00F57903"/>
    <w:rsid w:val="00F67E4E"/>
    <w:rsid w:val="00F7301A"/>
    <w:rsid w:val="00F754BA"/>
    <w:rsid w:val="00FB212B"/>
    <w:rsid w:val="00FE0F35"/>
    <w:rsid w:val="00FF1C35"/>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paragraph" w:styleId="Revision">
    <w:name w:val="Revision"/>
    <w:hidden/>
    <w:uiPriority w:val="99"/>
    <w:semiHidden/>
    <w:rsid w:val="00FF1C35"/>
    <w:pPr>
      <w:spacing w:after="0" w:line="240" w:lineRule="auto"/>
    </w:pPr>
  </w:style>
  <w:style w:type="character" w:styleId="CommentReference">
    <w:name w:val="annotation reference"/>
    <w:basedOn w:val="DefaultParagraphFont"/>
    <w:uiPriority w:val="99"/>
    <w:semiHidden/>
    <w:unhideWhenUsed/>
    <w:rsid w:val="007A3A60"/>
    <w:rPr>
      <w:sz w:val="16"/>
      <w:szCs w:val="16"/>
    </w:rPr>
  </w:style>
  <w:style w:type="paragraph" w:styleId="CommentText">
    <w:name w:val="annotation text"/>
    <w:basedOn w:val="Normal"/>
    <w:link w:val="CommentTextChar"/>
    <w:uiPriority w:val="99"/>
    <w:semiHidden/>
    <w:unhideWhenUsed/>
    <w:rsid w:val="007A3A60"/>
    <w:pPr>
      <w:spacing w:line="240" w:lineRule="auto"/>
    </w:pPr>
    <w:rPr>
      <w:sz w:val="20"/>
      <w:szCs w:val="20"/>
    </w:rPr>
  </w:style>
  <w:style w:type="character" w:customStyle="1" w:styleId="CommentTextChar">
    <w:name w:val="Comment Text Char"/>
    <w:basedOn w:val="DefaultParagraphFont"/>
    <w:link w:val="CommentText"/>
    <w:uiPriority w:val="99"/>
    <w:semiHidden/>
    <w:rsid w:val="007A3A60"/>
    <w:rPr>
      <w:sz w:val="20"/>
      <w:szCs w:val="20"/>
    </w:rPr>
  </w:style>
  <w:style w:type="paragraph" w:styleId="CommentSubject">
    <w:name w:val="annotation subject"/>
    <w:basedOn w:val="CommentText"/>
    <w:next w:val="CommentText"/>
    <w:link w:val="CommentSubjectChar"/>
    <w:uiPriority w:val="99"/>
    <w:semiHidden/>
    <w:unhideWhenUsed/>
    <w:rsid w:val="007A3A60"/>
    <w:rPr>
      <w:b/>
      <w:bCs/>
    </w:rPr>
  </w:style>
  <w:style w:type="character" w:customStyle="1" w:styleId="CommentSubjectChar">
    <w:name w:val="Comment Subject Char"/>
    <w:basedOn w:val="CommentTextChar"/>
    <w:link w:val="CommentSubject"/>
    <w:uiPriority w:val="99"/>
    <w:semiHidden/>
    <w:rsid w:val="007A3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423">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
    <w:div w:id="480537148">
      <w:bodyDiv w:val="1"/>
      <w:marLeft w:val="0"/>
      <w:marRight w:val="0"/>
      <w:marTop w:val="0"/>
      <w:marBottom w:val="0"/>
      <w:divBdr>
        <w:top w:val="none" w:sz="0" w:space="0" w:color="auto"/>
        <w:left w:val="none" w:sz="0" w:space="0" w:color="auto"/>
        <w:bottom w:val="none" w:sz="0" w:space="0" w:color="auto"/>
        <w:right w:val="none" w:sz="0" w:space="0" w:color="auto"/>
      </w:divBdr>
    </w:div>
    <w:div w:id="575673970">
      <w:bodyDiv w:val="1"/>
      <w:marLeft w:val="0"/>
      <w:marRight w:val="0"/>
      <w:marTop w:val="0"/>
      <w:marBottom w:val="0"/>
      <w:divBdr>
        <w:top w:val="none" w:sz="0" w:space="0" w:color="auto"/>
        <w:left w:val="none" w:sz="0" w:space="0" w:color="auto"/>
        <w:bottom w:val="none" w:sz="0" w:space="0" w:color="auto"/>
        <w:right w:val="none" w:sz="0" w:space="0" w:color="auto"/>
      </w:divBdr>
    </w:div>
    <w:div w:id="685445489">
      <w:bodyDiv w:val="1"/>
      <w:marLeft w:val="0"/>
      <w:marRight w:val="0"/>
      <w:marTop w:val="0"/>
      <w:marBottom w:val="0"/>
      <w:divBdr>
        <w:top w:val="none" w:sz="0" w:space="0" w:color="auto"/>
        <w:left w:val="none" w:sz="0" w:space="0" w:color="auto"/>
        <w:bottom w:val="none" w:sz="0" w:space="0" w:color="auto"/>
        <w:right w:val="none" w:sz="0" w:space="0" w:color="auto"/>
      </w:divBdr>
    </w:div>
    <w:div w:id="824005689">
      <w:bodyDiv w:val="1"/>
      <w:marLeft w:val="0"/>
      <w:marRight w:val="0"/>
      <w:marTop w:val="0"/>
      <w:marBottom w:val="0"/>
      <w:divBdr>
        <w:top w:val="none" w:sz="0" w:space="0" w:color="auto"/>
        <w:left w:val="none" w:sz="0" w:space="0" w:color="auto"/>
        <w:bottom w:val="none" w:sz="0" w:space="0" w:color="auto"/>
        <w:right w:val="none" w:sz="0" w:space="0" w:color="auto"/>
      </w:divBdr>
    </w:div>
    <w:div w:id="1196962741">
      <w:bodyDiv w:val="1"/>
      <w:marLeft w:val="0"/>
      <w:marRight w:val="0"/>
      <w:marTop w:val="0"/>
      <w:marBottom w:val="0"/>
      <w:divBdr>
        <w:top w:val="none" w:sz="0" w:space="0" w:color="auto"/>
        <w:left w:val="none" w:sz="0" w:space="0" w:color="auto"/>
        <w:bottom w:val="none" w:sz="0" w:space="0" w:color="auto"/>
        <w:right w:val="none" w:sz="0" w:space="0" w:color="auto"/>
      </w:divBdr>
    </w:div>
    <w:div w:id="1454792191">
      <w:bodyDiv w:val="1"/>
      <w:marLeft w:val="0"/>
      <w:marRight w:val="0"/>
      <w:marTop w:val="0"/>
      <w:marBottom w:val="0"/>
      <w:divBdr>
        <w:top w:val="none" w:sz="0" w:space="0" w:color="auto"/>
        <w:left w:val="none" w:sz="0" w:space="0" w:color="auto"/>
        <w:bottom w:val="none" w:sz="0" w:space="0" w:color="auto"/>
        <w:right w:val="none" w:sz="0" w:space="0" w:color="auto"/>
      </w:divBdr>
    </w:div>
    <w:div w:id="1552496503">
      <w:bodyDiv w:val="1"/>
      <w:marLeft w:val="0"/>
      <w:marRight w:val="0"/>
      <w:marTop w:val="0"/>
      <w:marBottom w:val="0"/>
      <w:divBdr>
        <w:top w:val="none" w:sz="0" w:space="0" w:color="auto"/>
        <w:left w:val="none" w:sz="0" w:space="0" w:color="auto"/>
        <w:bottom w:val="none" w:sz="0" w:space="0" w:color="auto"/>
        <w:right w:val="none" w:sz="0" w:space="0" w:color="auto"/>
      </w:divBdr>
    </w:div>
    <w:div w:id="20482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878A5-C20C-4092-89E9-76F681A9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10</Pages>
  <Words>8003</Words>
  <Characters>45621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Shewmaker, Michael@Energy</cp:lastModifiedBy>
  <cp:revision>39</cp:revision>
  <cp:lastPrinted>2018-12-27T20:53:00Z</cp:lastPrinted>
  <dcterms:created xsi:type="dcterms:W3CDTF">2018-11-15T22:56:00Z</dcterms:created>
  <dcterms:modified xsi:type="dcterms:W3CDTF">2019-01-03T22:26:00Z</dcterms:modified>
</cp:coreProperties>
</file>
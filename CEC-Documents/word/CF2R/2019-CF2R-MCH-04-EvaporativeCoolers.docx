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581"/>
        <w:gridCol w:w="4837"/>
        <w:gridCol w:w="5598"/>
      </w:tblGrid>
      <w:tr w:rsidR="00B63C86" w:rsidRPr="00F40F85" w14:paraId="6E634E9F" w14:textId="77777777" w:rsidTr="000D36ED">
        <w:tc>
          <w:tcPr>
            <w:tcW w:w="11016" w:type="dxa"/>
            <w:gridSpan w:val="3"/>
          </w:tcPr>
          <w:p w14:paraId="6E634E9E" w14:textId="77777777" w:rsidR="00B63C86" w:rsidRPr="00F40F85" w:rsidRDefault="00B63C86" w:rsidP="00B63C86">
            <w:pPr>
              <w:rPr>
                <w:rFonts w:asciiTheme="minorHAnsi" w:hAnsiTheme="minorHAnsi"/>
                <w:b/>
                <w:sz w:val="18"/>
                <w:szCs w:val="18"/>
              </w:rPr>
            </w:pPr>
            <w:r w:rsidRPr="001E76EB">
              <w:rPr>
                <w:rFonts w:asciiTheme="minorHAnsi" w:hAnsiTheme="minorHAnsi"/>
                <w:b/>
                <w:szCs w:val="18"/>
              </w:rPr>
              <w:t>A. System Information</w:t>
            </w:r>
          </w:p>
        </w:tc>
      </w:tr>
      <w:tr w:rsidR="00B63C86" w:rsidRPr="00F40F85" w14:paraId="6E634EA1" w14:textId="77777777" w:rsidTr="000D36ED">
        <w:tc>
          <w:tcPr>
            <w:tcW w:w="11016" w:type="dxa"/>
            <w:gridSpan w:val="3"/>
          </w:tcPr>
          <w:p w14:paraId="6E634EA0" w14:textId="77777777" w:rsidR="00B63C86" w:rsidRPr="00F40F85" w:rsidRDefault="00B63C86" w:rsidP="00B63C86">
            <w:pPr>
              <w:rPr>
                <w:rFonts w:asciiTheme="minorHAnsi" w:hAnsiTheme="minorHAnsi"/>
                <w:i/>
                <w:sz w:val="18"/>
                <w:szCs w:val="18"/>
              </w:rPr>
            </w:pPr>
            <w:r w:rsidRPr="00F40F85">
              <w:rPr>
                <w:rFonts w:asciiTheme="minorHAnsi" w:hAnsiTheme="minorHAnsi"/>
                <w:i/>
                <w:sz w:val="18"/>
                <w:szCs w:val="18"/>
              </w:rPr>
              <w:t>Each system requiring verification must use a separate form</w:t>
            </w:r>
          </w:p>
        </w:tc>
      </w:tr>
      <w:tr w:rsidR="00B63C86" w:rsidRPr="00F40F85" w14:paraId="6E634EA5" w14:textId="77777777" w:rsidTr="000D36ED">
        <w:tc>
          <w:tcPr>
            <w:tcW w:w="581" w:type="dxa"/>
          </w:tcPr>
          <w:p w14:paraId="6E634EA2" w14:textId="77777777" w:rsidR="00B63C86" w:rsidRPr="00F40F85" w:rsidRDefault="00A67D99" w:rsidP="00B63C86">
            <w:pPr>
              <w:jc w:val="center"/>
              <w:rPr>
                <w:rFonts w:asciiTheme="minorHAnsi" w:hAnsiTheme="minorHAnsi"/>
                <w:sz w:val="18"/>
                <w:szCs w:val="18"/>
              </w:rPr>
            </w:pPr>
            <w:r w:rsidRPr="00F40F85">
              <w:rPr>
                <w:rFonts w:asciiTheme="minorHAnsi" w:hAnsiTheme="minorHAnsi"/>
                <w:sz w:val="18"/>
                <w:szCs w:val="18"/>
              </w:rPr>
              <w:t>0</w:t>
            </w:r>
            <w:r w:rsidR="00B63C86" w:rsidRPr="00F40F85">
              <w:rPr>
                <w:rFonts w:asciiTheme="minorHAnsi" w:hAnsiTheme="minorHAnsi"/>
                <w:sz w:val="18"/>
                <w:szCs w:val="18"/>
              </w:rPr>
              <w:t>1</w:t>
            </w:r>
          </w:p>
        </w:tc>
        <w:tc>
          <w:tcPr>
            <w:tcW w:w="4837" w:type="dxa"/>
          </w:tcPr>
          <w:p w14:paraId="6E634EA3" w14:textId="1A2DCC7E" w:rsidR="00B63C86" w:rsidRPr="00F40F85" w:rsidRDefault="00B63C86" w:rsidP="00B63C86">
            <w:pPr>
              <w:rPr>
                <w:rFonts w:asciiTheme="minorHAnsi" w:hAnsiTheme="minorHAnsi"/>
                <w:sz w:val="18"/>
                <w:szCs w:val="18"/>
              </w:rPr>
            </w:pPr>
            <w:r w:rsidRPr="00F40F85">
              <w:rPr>
                <w:rFonts w:asciiTheme="minorHAnsi" w:hAnsiTheme="minorHAnsi"/>
                <w:sz w:val="18"/>
                <w:szCs w:val="18"/>
              </w:rPr>
              <w:t>System Name or Identification/Tag</w:t>
            </w:r>
          </w:p>
        </w:tc>
        <w:tc>
          <w:tcPr>
            <w:tcW w:w="5598" w:type="dxa"/>
          </w:tcPr>
          <w:p w14:paraId="6E634EA4" w14:textId="77777777" w:rsidR="00B63C86" w:rsidRPr="00F40F85" w:rsidRDefault="00B63C86" w:rsidP="00B63C86">
            <w:pPr>
              <w:rPr>
                <w:rFonts w:asciiTheme="minorHAnsi" w:hAnsiTheme="minorHAnsi"/>
                <w:i/>
                <w:sz w:val="18"/>
                <w:szCs w:val="18"/>
              </w:rPr>
            </w:pPr>
          </w:p>
        </w:tc>
      </w:tr>
      <w:tr w:rsidR="00B63C86" w:rsidRPr="00F40F85" w14:paraId="6E634EA9" w14:textId="77777777" w:rsidTr="000D36ED">
        <w:tc>
          <w:tcPr>
            <w:tcW w:w="581" w:type="dxa"/>
          </w:tcPr>
          <w:p w14:paraId="6E634EA6" w14:textId="77777777" w:rsidR="00B63C86" w:rsidRPr="00F40F85" w:rsidRDefault="00A67D99" w:rsidP="00B63C86">
            <w:pPr>
              <w:jc w:val="center"/>
              <w:rPr>
                <w:rFonts w:asciiTheme="minorHAnsi" w:hAnsiTheme="minorHAnsi"/>
                <w:sz w:val="18"/>
                <w:szCs w:val="18"/>
              </w:rPr>
            </w:pPr>
            <w:r w:rsidRPr="00F40F85">
              <w:rPr>
                <w:rFonts w:asciiTheme="minorHAnsi" w:hAnsiTheme="minorHAnsi"/>
                <w:sz w:val="18"/>
                <w:szCs w:val="18"/>
              </w:rPr>
              <w:t>0</w:t>
            </w:r>
            <w:r w:rsidR="00B63C86" w:rsidRPr="00F40F85">
              <w:rPr>
                <w:rFonts w:asciiTheme="minorHAnsi" w:hAnsiTheme="minorHAnsi"/>
                <w:sz w:val="18"/>
                <w:szCs w:val="18"/>
              </w:rPr>
              <w:t>2</w:t>
            </w:r>
          </w:p>
        </w:tc>
        <w:tc>
          <w:tcPr>
            <w:tcW w:w="4837" w:type="dxa"/>
          </w:tcPr>
          <w:p w14:paraId="6E634EA7" w14:textId="6A0AAB41" w:rsidR="00B63C86" w:rsidRPr="00F40F85" w:rsidRDefault="00B63C86" w:rsidP="00B63C86">
            <w:pPr>
              <w:rPr>
                <w:rFonts w:asciiTheme="minorHAnsi" w:hAnsiTheme="minorHAnsi"/>
                <w:sz w:val="18"/>
                <w:szCs w:val="18"/>
              </w:rPr>
            </w:pPr>
            <w:r w:rsidRPr="00F40F85">
              <w:rPr>
                <w:rFonts w:asciiTheme="minorHAnsi" w:hAnsiTheme="minorHAnsi"/>
                <w:sz w:val="18"/>
                <w:szCs w:val="18"/>
              </w:rPr>
              <w:t>System Location or Area Served</w:t>
            </w:r>
          </w:p>
        </w:tc>
        <w:tc>
          <w:tcPr>
            <w:tcW w:w="5598" w:type="dxa"/>
          </w:tcPr>
          <w:p w14:paraId="6E634EA8" w14:textId="77777777" w:rsidR="00B63C86" w:rsidRPr="00F40F85" w:rsidRDefault="00B63C86" w:rsidP="00B63C86">
            <w:pPr>
              <w:rPr>
                <w:rFonts w:asciiTheme="minorHAnsi" w:hAnsiTheme="minorHAnsi"/>
                <w:i/>
                <w:sz w:val="18"/>
                <w:szCs w:val="18"/>
              </w:rPr>
            </w:pPr>
          </w:p>
        </w:tc>
      </w:tr>
      <w:tr w:rsidR="00A67D99" w:rsidRPr="00F40F85" w14:paraId="6E634EAD" w14:textId="77777777" w:rsidTr="000D36ED">
        <w:tc>
          <w:tcPr>
            <w:tcW w:w="581" w:type="dxa"/>
          </w:tcPr>
          <w:p w14:paraId="6E634EAA" w14:textId="77777777" w:rsidR="00A67D99" w:rsidRPr="00F40F85" w:rsidRDefault="00A67D99" w:rsidP="00B63C86">
            <w:pPr>
              <w:jc w:val="center"/>
              <w:rPr>
                <w:rFonts w:asciiTheme="minorHAnsi" w:hAnsiTheme="minorHAnsi"/>
                <w:sz w:val="18"/>
                <w:szCs w:val="18"/>
              </w:rPr>
            </w:pPr>
            <w:r w:rsidRPr="00F40F85">
              <w:rPr>
                <w:rFonts w:asciiTheme="minorHAnsi" w:hAnsiTheme="minorHAnsi"/>
                <w:sz w:val="18"/>
                <w:szCs w:val="18"/>
              </w:rPr>
              <w:t>03</w:t>
            </w:r>
          </w:p>
        </w:tc>
        <w:tc>
          <w:tcPr>
            <w:tcW w:w="4837" w:type="dxa"/>
          </w:tcPr>
          <w:p w14:paraId="6E634EAB" w14:textId="3658C045" w:rsidR="00A67D99" w:rsidRPr="00F40F85" w:rsidRDefault="00A67D99" w:rsidP="00F21B65">
            <w:pPr>
              <w:rPr>
                <w:rFonts w:asciiTheme="minorHAnsi" w:hAnsiTheme="minorHAnsi"/>
                <w:sz w:val="18"/>
                <w:szCs w:val="18"/>
              </w:rPr>
            </w:pPr>
            <w:r w:rsidRPr="00F40F85">
              <w:rPr>
                <w:rFonts w:asciiTheme="minorHAnsi" w:hAnsiTheme="minorHAnsi"/>
                <w:sz w:val="18"/>
                <w:szCs w:val="18"/>
              </w:rPr>
              <w:t>Evaporative Cooler System Type</w:t>
            </w:r>
          </w:p>
        </w:tc>
        <w:tc>
          <w:tcPr>
            <w:tcW w:w="5598" w:type="dxa"/>
          </w:tcPr>
          <w:p w14:paraId="6E634EAC" w14:textId="77777777" w:rsidR="00A67D99" w:rsidRPr="00F40F85" w:rsidRDefault="00A67D99" w:rsidP="00B63C86">
            <w:pPr>
              <w:rPr>
                <w:rFonts w:asciiTheme="minorHAnsi" w:hAnsiTheme="minorHAnsi"/>
                <w:sz w:val="18"/>
                <w:szCs w:val="18"/>
              </w:rPr>
            </w:pPr>
          </w:p>
        </w:tc>
      </w:tr>
      <w:tr w:rsidR="00B63C86" w:rsidRPr="00F40F85" w14:paraId="6E634EB1" w14:textId="77777777" w:rsidTr="000D36ED">
        <w:tc>
          <w:tcPr>
            <w:tcW w:w="581" w:type="dxa"/>
          </w:tcPr>
          <w:p w14:paraId="6E634EAE" w14:textId="7D3E6923" w:rsidR="00B63C86" w:rsidRPr="00F40F85" w:rsidRDefault="000D36ED" w:rsidP="00B63C86">
            <w:pPr>
              <w:jc w:val="center"/>
              <w:rPr>
                <w:rFonts w:asciiTheme="minorHAnsi" w:hAnsiTheme="minorHAnsi"/>
                <w:sz w:val="18"/>
                <w:szCs w:val="18"/>
              </w:rPr>
            </w:pPr>
            <w:r>
              <w:rPr>
                <w:rFonts w:asciiTheme="minorHAnsi" w:hAnsiTheme="minorHAnsi"/>
                <w:sz w:val="18"/>
                <w:szCs w:val="18"/>
              </w:rPr>
              <w:t>04</w:t>
            </w:r>
          </w:p>
        </w:tc>
        <w:tc>
          <w:tcPr>
            <w:tcW w:w="4837" w:type="dxa"/>
          </w:tcPr>
          <w:p w14:paraId="6E634EAF" w14:textId="05D4E0E0" w:rsidR="00B63C86" w:rsidRPr="00F40F85" w:rsidRDefault="00B63C86" w:rsidP="00F40F85">
            <w:pPr>
              <w:rPr>
                <w:rFonts w:asciiTheme="minorHAnsi" w:hAnsiTheme="minorHAnsi"/>
                <w:sz w:val="18"/>
                <w:szCs w:val="18"/>
              </w:rPr>
            </w:pPr>
            <w:r w:rsidRPr="00F40F85">
              <w:rPr>
                <w:rFonts w:asciiTheme="minorHAnsi" w:hAnsiTheme="minorHAnsi"/>
                <w:sz w:val="18"/>
                <w:szCs w:val="18"/>
              </w:rPr>
              <w:t xml:space="preserve">Manufacturer Name of Installed </w:t>
            </w:r>
            <w:r w:rsidR="00F21B65" w:rsidRPr="00F40F85">
              <w:rPr>
                <w:rFonts w:asciiTheme="minorHAnsi" w:hAnsiTheme="minorHAnsi"/>
                <w:sz w:val="18"/>
                <w:szCs w:val="18"/>
              </w:rPr>
              <w:t xml:space="preserve">Evaporative </w:t>
            </w:r>
            <w:r w:rsidR="00F40F85" w:rsidRPr="00F40F85">
              <w:rPr>
                <w:rFonts w:asciiTheme="minorHAnsi" w:hAnsiTheme="minorHAnsi"/>
                <w:sz w:val="18"/>
                <w:szCs w:val="18"/>
              </w:rPr>
              <w:t>Cooler</w:t>
            </w:r>
          </w:p>
        </w:tc>
        <w:tc>
          <w:tcPr>
            <w:tcW w:w="5598" w:type="dxa"/>
          </w:tcPr>
          <w:p w14:paraId="6E634EB0" w14:textId="77777777" w:rsidR="00B63C86" w:rsidRPr="00F40F85" w:rsidRDefault="00B63C86" w:rsidP="00B63C86">
            <w:pPr>
              <w:rPr>
                <w:rFonts w:asciiTheme="minorHAnsi" w:hAnsiTheme="minorHAnsi"/>
                <w:i/>
                <w:sz w:val="18"/>
                <w:szCs w:val="18"/>
              </w:rPr>
            </w:pPr>
          </w:p>
        </w:tc>
      </w:tr>
      <w:tr w:rsidR="00B63C86" w:rsidRPr="00F40F85" w14:paraId="6E634EB5" w14:textId="77777777" w:rsidTr="000D36ED">
        <w:tc>
          <w:tcPr>
            <w:tcW w:w="581" w:type="dxa"/>
          </w:tcPr>
          <w:p w14:paraId="6E634EB2" w14:textId="64061D16" w:rsidR="00B63C86" w:rsidRPr="00F40F85" w:rsidRDefault="000D36ED" w:rsidP="00B63C86">
            <w:pPr>
              <w:jc w:val="center"/>
              <w:rPr>
                <w:rFonts w:asciiTheme="minorHAnsi" w:hAnsiTheme="minorHAnsi"/>
                <w:sz w:val="18"/>
                <w:szCs w:val="18"/>
              </w:rPr>
            </w:pPr>
            <w:r>
              <w:rPr>
                <w:rFonts w:asciiTheme="minorHAnsi" w:hAnsiTheme="minorHAnsi"/>
                <w:sz w:val="18"/>
                <w:szCs w:val="18"/>
              </w:rPr>
              <w:t>05</w:t>
            </w:r>
          </w:p>
        </w:tc>
        <w:tc>
          <w:tcPr>
            <w:tcW w:w="4837" w:type="dxa"/>
          </w:tcPr>
          <w:p w14:paraId="6E634EB3" w14:textId="52C3A1A1" w:rsidR="00B63C86" w:rsidRPr="00F40F85" w:rsidRDefault="00B63C86" w:rsidP="00F21B65">
            <w:pPr>
              <w:rPr>
                <w:rFonts w:asciiTheme="minorHAnsi" w:hAnsiTheme="minorHAnsi"/>
                <w:sz w:val="18"/>
                <w:szCs w:val="18"/>
              </w:rPr>
            </w:pPr>
            <w:r w:rsidRPr="00F40F85">
              <w:rPr>
                <w:rFonts w:asciiTheme="minorHAnsi" w:hAnsiTheme="minorHAnsi"/>
                <w:sz w:val="18"/>
                <w:szCs w:val="18"/>
              </w:rPr>
              <w:t xml:space="preserve">Manufacturer </w:t>
            </w:r>
            <w:r w:rsidR="00F21B65" w:rsidRPr="00F40F85">
              <w:rPr>
                <w:rFonts w:asciiTheme="minorHAnsi" w:hAnsiTheme="minorHAnsi"/>
                <w:sz w:val="18"/>
                <w:szCs w:val="18"/>
              </w:rPr>
              <w:t>Model Number</w:t>
            </w:r>
            <w:r w:rsidRPr="00F40F85">
              <w:rPr>
                <w:rFonts w:asciiTheme="minorHAnsi" w:hAnsiTheme="minorHAnsi"/>
                <w:sz w:val="18"/>
                <w:szCs w:val="18"/>
              </w:rPr>
              <w:t xml:space="preserve"> of Installed </w:t>
            </w:r>
            <w:r w:rsidR="00F21B65" w:rsidRPr="00F40F85">
              <w:rPr>
                <w:rFonts w:asciiTheme="minorHAnsi" w:hAnsiTheme="minorHAnsi"/>
                <w:sz w:val="18"/>
                <w:szCs w:val="18"/>
              </w:rPr>
              <w:t>Evaporative Cooler</w:t>
            </w:r>
          </w:p>
        </w:tc>
        <w:tc>
          <w:tcPr>
            <w:tcW w:w="5598" w:type="dxa"/>
          </w:tcPr>
          <w:p w14:paraId="6E634EB4" w14:textId="77777777" w:rsidR="00B63C86" w:rsidRPr="00F40F85" w:rsidRDefault="00B63C86" w:rsidP="00B63C86">
            <w:pPr>
              <w:rPr>
                <w:rFonts w:asciiTheme="minorHAnsi" w:hAnsiTheme="minorHAnsi"/>
                <w:i/>
                <w:sz w:val="18"/>
                <w:szCs w:val="18"/>
              </w:rPr>
            </w:pPr>
          </w:p>
        </w:tc>
      </w:tr>
    </w:tbl>
    <w:p w14:paraId="6E634EB6" w14:textId="77777777" w:rsidR="00B63C86" w:rsidRPr="001E76EB" w:rsidRDefault="00B63C86">
      <w:pPr>
        <w:rPr>
          <w:rFonts w:asciiTheme="minorHAnsi" w:hAnsiTheme="minorHAnsi"/>
          <w:szCs w:val="18"/>
        </w:rPr>
      </w:pP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386"/>
      </w:tblGrid>
      <w:tr w:rsidR="003C7FC3" w:rsidRPr="00F40F85" w14:paraId="6E634EB8" w14:textId="77777777" w:rsidTr="004D085D">
        <w:trPr>
          <w:cantSplit/>
          <w:trHeight w:val="158"/>
        </w:trPr>
        <w:tc>
          <w:tcPr>
            <w:tcW w:w="11016" w:type="dxa"/>
            <w:gridSpan w:val="2"/>
            <w:vAlign w:val="center"/>
          </w:tcPr>
          <w:p w14:paraId="6E634EB7" w14:textId="77777777" w:rsidR="003C7FC3" w:rsidRPr="00F40F85" w:rsidRDefault="003C7FC3" w:rsidP="00D34D66">
            <w:pPr>
              <w:rPr>
                <w:rFonts w:asciiTheme="minorHAnsi" w:hAnsiTheme="minorHAnsi" w:cs="Arial"/>
                <w:b/>
                <w:sz w:val="18"/>
                <w:szCs w:val="18"/>
              </w:rPr>
            </w:pPr>
            <w:r w:rsidRPr="001E76EB">
              <w:rPr>
                <w:rFonts w:asciiTheme="minorHAnsi" w:hAnsiTheme="minorHAnsi" w:cs="Arial"/>
                <w:b/>
                <w:szCs w:val="18"/>
              </w:rPr>
              <w:t>B. Installation Criteria</w:t>
            </w:r>
          </w:p>
        </w:tc>
      </w:tr>
      <w:tr w:rsidR="00F40F85" w:rsidRPr="00F40F85" w14:paraId="6E634EBB" w14:textId="77777777" w:rsidTr="00A67D99">
        <w:trPr>
          <w:cantSplit/>
          <w:trHeight w:val="158"/>
        </w:trPr>
        <w:tc>
          <w:tcPr>
            <w:tcW w:w="630" w:type="dxa"/>
            <w:vAlign w:val="center"/>
          </w:tcPr>
          <w:p w14:paraId="6E634EB9"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01</w:t>
            </w:r>
          </w:p>
        </w:tc>
        <w:tc>
          <w:tcPr>
            <w:tcW w:w="10386" w:type="dxa"/>
            <w:vAlign w:val="center"/>
          </w:tcPr>
          <w:p w14:paraId="6E634EBA" w14:textId="77777777" w:rsidR="00F40F85" w:rsidRPr="00F40F85" w:rsidRDefault="00F40F85" w:rsidP="00F40F85">
            <w:pPr>
              <w:rPr>
                <w:rFonts w:asciiTheme="minorHAnsi" w:hAnsiTheme="minorHAnsi"/>
                <w:sz w:val="18"/>
                <w:szCs w:val="18"/>
              </w:rPr>
            </w:pPr>
            <w:r w:rsidRPr="00F40F85">
              <w:rPr>
                <w:rFonts w:asciiTheme="minorHAnsi" w:hAnsiTheme="minorHAnsi"/>
                <w:sz w:val="18"/>
                <w:szCs w:val="18"/>
              </w:rPr>
              <w:t>Only indirect or direct/indirect systems may be installed as part of the evaporative cooling compliance option. Direct evaporative coolers do not meet the eligibility criteria.</w:t>
            </w:r>
          </w:p>
        </w:tc>
      </w:tr>
      <w:tr w:rsidR="00F40F85" w:rsidRPr="00F40F85" w14:paraId="6E634EBE" w14:textId="77777777" w:rsidTr="00A67D99">
        <w:trPr>
          <w:cantSplit/>
          <w:trHeight w:val="158"/>
        </w:trPr>
        <w:tc>
          <w:tcPr>
            <w:tcW w:w="630" w:type="dxa"/>
            <w:vAlign w:val="center"/>
          </w:tcPr>
          <w:p w14:paraId="6E634EBC"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02</w:t>
            </w:r>
          </w:p>
        </w:tc>
        <w:tc>
          <w:tcPr>
            <w:tcW w:w="10386" w:type="dxa"/>
            <w:vAlign w:val="center"/>
          </w:tcPr>
          <w:p w14:paraId="6E634EBD" w14:textId="03DA29E4" w:rsidR="00F40F85" w:rsidRPr="00F40F85" w:rsidRDefault="00F40F85" w:rsidP="00F40F85">
            <w:pPr>
              <w:rPr>
                <w:rFonts w:asciiTheme="minorHAnsi" w:hAnsiTheme="minorHAnsi"/>
                <w:sz w:val="18"/>
                <w:szCs w:val="18"/>
              </w:rPr>
            </w:pPr>
            <w:r w:rsidRPr="00F40F85">
              <w:rPr>
                <w:rFonts w:asciiTheme="minorHAnsi" w:hAnsiTheme="minorHAnsi"/>
                <w:sz w:val="18"/>
                <w:szCs w:val="18"/>
              </w:rPr>
              <w:t>Installed evaporative cooler is listed as an approved non</w:t>
            </w:r>
            <w:r w:rsidR="00E05955">
              <w:rPr>
                <w:rFonts w:asciiTheme="minorHAnsi" w:hAnsiTheme="minorHAnsi"/>
                <w:sz w:val="18"/>
                <w:szCs w:val="18"/>
              </w:rPr>
              <w:t>-</w:t>
            </w:r>
            <w:r w:rsidRPr="00F40F85">
              <w:rPr>
                <w:rFonts w:asciiTheme="minorHAnsi" w:hAnsiTheme="minorHAnsi"/>
                <w:sz w:val="18"/>
                <w:szCs w:val="18"/>
              </w:rPr>
              <w:t>central air conditioner and heat pumps.</w:t>
            </w:r>
          </w:p>
        </w:tc>
      </w:tr>
      <w:tr w:rsidR="00F40F85" w:rsidRPr="00F40F85" w14:paraId="6E634EC1" w14:textId="77777777" w:rsidTr="00A67D99">
        <w:trPr>
          <w:cantSplit/>
          <w:trHeight w:val="158"/>
        </w:trPr>
        <w:tc>
          <w:tcPr>
            <w:tcW w:w="630" w:type="dxa"/>
            <w:vAlign w:val="center"/>
          </w:tcPr>
          <w:p w14:paraId="6E634EBF"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03</w:t>
            </w:r>
          </w:p>
        </w:tc>
        <w:tc>
          <w:tcPr>
            <w:tcW w:w="10386" w:type="dxa"/>
            <w:vAlign w:val="center"/>
          </w:tcPr>
          <w:p w14:paraId="6E634EC0" w14:textId="77777777" w:rsidR="00F40F85" w:rsidRPr="00F40F85" w:rsidRDefault="00F40F85" w:rsidP="00F40F85">
            <w:pPr>
              <w:rPr>
                <w:rFonts w:asciiTheme="minorHAnsi" w:hAnsiTheme="minorHAnsi"/>
                <w:sz w:val="18"/>
                <w:szCs w:val="18"/>
              </w:rPr>
            </w:pPr>
            <w:r w:rsidRPr="00F40F85">
              <w:rPr>
                <w:rFonts w:asciiTheme="minorHAnsi" w:hAnsiTheme="minorHAnsi"/>
                <w:sz w:val="18"/>
                <w:szCs w:val="18"/>
              </w:rPr>
              <w:t>Equipment shall be permanently installed (no window or portable units).</w:t>
            </w:r>
          </w:p>
        </w:tc>
      </w:tr>
      <w:tr w:rsidR="00F40F85" w:rsidRPr="00F40F85" w14:paraId="6E634EC4" w14:textId="77777777" w:rsidTr="00A67D99">
        <w:trPr>
          <w:cantSplit/>
          <w:trHeight w:val="158"/>
        </w:trPr>
        <w:tc>
          <w:tcPr>
            <w:tcW w:w="630" w:type="dxa"/>
            <w:vAlign w:val="center"/>
          </w:tcPr>
          <w:p w14:paraId="6E634EC2"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04</w:t>
            </w:r>
          </w:p>
        </w:tc>
        <w:tc>
          <w:tcPr>
            <w:tcW w:w="10386" w:type="dxa"/>
            <w:vAlign w:val="center"/>
          </w:tcPr>
          <w:p w14:paraId="6E634EC3" w14:textId="774E5B7A" w:rsidR="00F40F85" w:rsidRPr="00F40F85" w:rsidRDefault="00F40F85" w:rsidP="00E3637A">
            <w:pPr>
              <w:rPr>
                <w:rFonts w:asciiTheme="minorHAnsi" w:hAnsiTheme="minorHAnsi"/>
                <w:sz w:val="18"/>
                <w:szCs w:val="18"/>
              </w:rPr>
            </w:pPr>
            <w:r w:rsidRPr="00F40F85">
              <w:rPr>
                <w:rFonts w:asciiTheme="minorHAnsi" w:hAnsiTheme="minorHAnsi"/>
                <w:sz w:val="18"/>
                <w:szCs w:val="18"/>
              </w:rPr>
              <w:t>Installation shall provide for automatic relief of supply air from the house with maximum air velocity through the relief dampers not exceeding 800 fpm (at the Title 20 rated airflow).  Pressure relief dampers and ductwork shall be distributed to provide adequate airflow through all habitable rooms. For installations with an attic, ceiling dampers shall be installed to relieve air into the attic, and then to outside through attic vents.  For installations without an attic, sidewall relief dampers are acceptable.</w:t>
            </w:r>
          </w:p>
        </w:tc>
      </w:tr>
      <w:tr w:rsidR="00F40F85" w:rsidRPr="00F40F85" w14:paraId="6E634EC7" w14:textId="77777777" w:rsidTr="00A67D99">
        <w:trPr>
          <w:cantSplit/>
          <w:trHeight w:val="158"/>
        </w:trPr>
        <w:tc>
          <w:tcPr>
            <w:tcW w:w="630" w:type="dxa"/>
            <w:vAlign w:val="center"/>
          </w:tcPr>
          <w:p w14:paraId="6E634EC5"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05</w:t>
            </w:r>
          </w:p>
        </w:tc>
        <w:tc>
          <w:tcPr>
            <w:tcW w:w="10386" w:type="dxa"/>
            <w:vAlign w:val="center"/>
          </w:tcPr>
          <w:p w14:paraId="6E634EC6" w14:textId="77777777" w:rsidR="00F40F85" w:rsidRPr="00F40F85" w:rsidRDefault="00F40F85" w:rsidP="00F40F85">
            <w:pPr>
              <w:rPr>
                <w:rFonts w:asciiTheme="minorHAnsi" w:hAnsiTheme="minorHAnsi"/>
                <w:sz w:val="18"/>
                <w:szCs w:val="18"/>
              </w:rPr>
            </w:pPr>
            <w:r w:rsidRPr="00F40F85">
              <w:rPr>
                <w:rFonts w:asciiTheme="minorHAnsi" w:hAnsiTheme="minorHAnsi"/>
                <w:sz w:val="18"/>
                <w:szCs w:val="18"/>
              </w:rPr>
              <w:t>To minimize water consumption, bleed systems are not allowed.</w:t>
            </w:r>
          </w:p>
        </w:tc>
      </w:tr>
      <w:tr w:rsidR="00F40F85" w:rsidRPr="00F40F85" w14:paraId="6E634ECA" w14:textId="77777777" w:rsidTr="00A67D99">
        <w:trPr>
          <w:cantSplit/>
          <w:trHeight w:val="158"/>
        </w:trPr>
        <w:tc>
          <w:tcPr>
            <w:tcW w:w="630" w:type="dxa"/>
            <w:vAlign w:val="center"/>
          </w:tcPr>
          <w:p w14:paraId="6E634EC8"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06</w:t>
            </w:r>
          </w:p>
        </w:tc>
        <w:tc>
          <w:tcPr>
            <w:tcW w:w="10386" w:type="dxa"/>
            <w:vAlign w:val="center"/>
          </w:tcPr>
          <w:p w14:paraId="6E634EC9" w14:textId="77777777" w:rsidR="00F40F85" w:rsidRPr="00F40F85" w:rsidRDefault="00F40F85" w:rsidP="00F40F85">
            <w:pPr>
              <w:rPr>
                <w:rFonts w:asciiTheme="minorHAnsi" w:hAnsiTheme="minorHAnsi"/>
                <w:sz w:val="18"/>
                <w:szCs w:val="18"/>
              </w:rPr>
            </w:pPr>
            <w:r w:rsidRPr="00F40F85">
              <w:rPr>
                <w:rFonts w:asciiTheme="minorHAnsi" w:hAnsiTheme="minorHAnsi"/>
                <w:sz w:val="18"/>
                <w:szCs w:val="18"/>
              </w:rPr>
              <w:t>A water quality management system (either “pump out” or conductivity sensor) is required.  “Pump out” systems can either be integral to the evaporative cooler or they can be accessories that operate on a timed interval.  The time interval between dumps shall be set to a minimum of six hours of cooler operation.  Longer intervals are encouraged if local water quality allows.</w:t>
            </w:r>
          </w:p>
        </w:tc>
      </w:tr>
      <w:tr w:rsidR="00F40F85" w:rsidRPr="00F40F85" w14:paraId="6E634ECD" w14:textId="77777777" w:rsidTr="00A67D99">
        <w:trPr>
          <w:cantSplit/>
          <w:trHeight w:val="158"/>
        </w:trPr>
        <w:tc>
          <w:tcPr>
            <w:tcW w:w="630" w:type="dxa"/>
            <w:vAlign w:val="center"/>
          </w:tcPr>
          <w:p w14:paraId="6E634ECB"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07</w:t>
            </w:r>
          </w:p>
        </w:tc>
        <w:tc>
          <w:tcPr>
            <w:tcW w:w="10386" w:type="dxa"/>
            <w:vAlign w:val="center"/>
          </w:tcPr>
          <w:p w14:paraId="6E634ECC" w14:textId="219BE812" w:rsidR="00F40F85" w:rsidRPr="00F40F85" w:rsidRDefault="00F40F85" w:rsidP="00F40F85">
            <w:pPr>
              <w:rPr>
                <w:rFonts w:asciiTheme="minorHAnsi" w:hAnsiTheme="minorHAnsi"/>
                <w:bCs/>
                <w:sz w:val="18"/>
                <w:szCs w:val="18"/>
              </w:rPr>
            </w:pPr>
            <w:r w:rsidRPr="00F40F85">
              <w:rPr>
                <w:rFonts w:asciiTheme="minorHAnsi" w:hAnsiTheme="minorHAnsi"/>
                <w:sz w:val="18"/>
                <w:szCs w:val="18"/>
              </w:rPr>
              <w:t xml:space="preserve">The equipment manufacturer shall certify to the </w:t>
            </w:r>
            <w:r w:rsidR="00E05955">
              <w:rPr>
                <w:rFonts w:asciiTheme="minorHAnsi" w:hAnsiTheme="minorHAnsi"/>
                <w:sz w:val="18"/>
                <w:szCs w:val="18"/>
              </w:rPr>
              <w:t xml:space="preserve">Energy </w:t>
            </w:r>
            <w:r w:rsidRPr="00F40F85">
              <w:rPr>
                <w:rFonts w:asciiTheme="minorHAnsi" w:hAnsiTheme="minorHAnsi"/>
                <w:sz w:val="18"/>
                <w:szCs w:val="18"/>
              </w:rPr>
              <w:t>Commission that water use does not exceed 7.5 gallons per ton hour based on the Title 20 Appliance Standards testing criteria.</w:t>
            </w:r>
          </w:p>
        </w:tc>
      </w:tr>
      <w:tr w:rsidR="00F40F85" w:rsidRPr="00F40F85" w14:paraId="6E634ED0" w14:textId="77777777" w:rsidTr="00A67D99">
        <w:trPr>
          <w:cantSplit/>
          <w:trHeight w:val="158"/>
        </w:trPr>
        <w:tc>
          <w:tcPr>
            <w:tcW w:w="630" w:type="dxa"/>
            <w:vAlign w:val="center"/>
          </w:tcPr>
          <w:p w14:paraId="6E634ECE"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08</w:t>
            </w:r>
          </w:p>
        </w:tc>
        <w:tc>
          <w:tcPr>
            <w:tcW w:w="10386" w:type="dxa"/>
            <w:vAlign w:val="center"/>
          </w:tcPr>
          <w:p w14:paraId="6E634ECF" w14:textId="77777777" w:rsidR="00F40F85" w:rsidRPr="00F40F85" w:rsidRDefault="00F40F85" w:rsidP="00F40F85">
            <w:pPr>
              <w:rPr>
                <w:rFonts w:asciiTheme="minorHAnsi" w:hAnsiTheme="minorHAnsi"/>
                <w:bCs/>
                <w:sz w:val="18"/>
                <w:szCs w:val="18"/>
              </w:rPr>
            </w:pPr>
            <w:r w:rsidRPr="00F40F85">
              <w:rPr>
                <w:rFonts w:asciiTheme="minorHAnsi" w:hAnsiTheme="minorHAnsi"/>
                <w:sz w:val="18"/>
                <w:szCs w:val="18"/>
              </w:rPr>
              <w:t>Automatic thermostats are required.  On/off control is not allowed.</w:t>
            </w:r>
          </w:p>
        </w:tc>
      </w:tr>
      <w:tr w:rsidR="00F40F85" w:rsidRPr="00F40F85" w14:paraId="6E634ED3" w14:textId="77777777" w:rsidTr="00A67D99">
        <w:trPr>
          <w:cantSplit/>
          <w:trHeight w:val="158"/>
        </w:trPr>
        <w:tc>
          <w:tcPr>
            <w:tcW w:w="630" w:type="dxa"/>
            <w:vAlign w:val="center"/>
          </w:tcPr>
          <w:p w14:paraId="6E634ED1"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09</w:t>
            </w:r>
          </w:p>
        </w:tc>
        <w:tc>
          <w:tcPr>
            <w:tcW w:w="10386" w:type="dxa"/>
            <w:vAlign w:val="center"/>
          </w:tcPr>
          <w:p w14:paraId="6E634ED2" w14:textId="77777777" w:rsidR="00F40F85" w:rsidRPr="00F40F85" w:rsidRDefault="00F40F85" w:rsidP="00F40F85">
            <w:pPr>
              <w:rPr>
                <w:rFonts w:asciiTheme="minorHAnsi" w:hAnsiTheme="minorHAnsi"/>
                <w:bCs/>
                <w:sz w:val="18"/>
                <w:szCs w:val="18"/>
              </w:rPr>
            </w:pPr>
            <w:r w:rsidRPr="00F40F85">
              <w:rPr>
                <w:rFonts w:asciiTheme="minorHAnsi" w:hAnsiTheme="minorHAnsi"/>
                <w:sz w:val="18"/>
                <w:szCs w:val="18"/>
              </w:rPr>
              <w:t>If the evaporative cooler duct system is shared with a heating and/or cooling system, the installed duct system shall employ backdraft dampers at the evaporative cooler supply.</w:t>
            </w:r>
          </w:p>
        </w:tc>
      </w:tr>
      <w:tr w:rsidR="00F40F85" w:rsidRPr="00F40F85" w14:paraId="6E634ED6" w14:textId="77777777" w:rsidTr="00A67D99">
        <w:trPr>
          <w:cantSplit/>
          <w:trHeight w:val="158"/>
        </w:trPr>
        <w:tc>
          <w:tcPr>
            <w:tcW w:w="630" w:type="dxa"/>
            <w:vAlign w:val="center"/>
          </w:tcPr>
          <w:p w14:paraId="6E634ED4"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10</w:t>
            </w:r>
          </w:p>
        </w:tc>
        <w:tc>
          <w:tcPr>
            <w:tcW w:w="10386" w:type="dxa"/>
            <w:vAlign w:val="center"/>
          </w:tcPr>
          <w:p w14:paraId="6E634ED5" w14:textId="77777777" w:rsidR="00F40F85" w:rsidRPr="00F40F85" w:rsidRDefault="00F40F85" w:rsidP="00F40F85">
            <w:pPr>
              <w:rPr>
                <w:rFonts w:asciiTheme="minorHAnsi" w:hAnsiTheme="minorHAnsi"/>
                <w:bCs/>
                <w:sz w:val="18"/>
                <w:szCs w:val="18"/>
              </w:rPr>
            </w:pPr>
            <w:r w:rsidRPr="00F40F85">
              <w:rPr>
                <w:rFonts w:asciiTheme="minorHAnsi" w:hAnsiTheme="minorHAnsi"/>
                <w:sz w:val="18"/>
                <w:szCs w:val="18"/>
              </w:rPr>
              <w:t>The installing contractor must provide a winter closure device that substantially blocks outdoor air from entering the indoor space.</w:t>
            </w:r>
          </w:p>
        </w:tc>
      </w:tr>
      <w:tr w:rsidR="00F40F85" w:rsidRPr="00F40F85" w14:paraId="6E634ED9" w14:textId="77777777" w:rsidTr="00A67D99">
        <w:trPr>
          <w:cantSplit/>
          <w:trHeight w:val="158"/>
        </w:trPr>
        <w:tc>
          <w:tcPr>
            <w:tcW w:w="630" w:type="dxa"/>
            <w:vAlign w:val="center"/>
          </w:tcPr>
          <w:p w14:paraId="6E634ED7"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11</w:t>
            </w:r>
          </w:p>
        </w:tc>
        <w:tc>
          <w:tcPr>
            <w:tcW w:w="10386" w:type="dxa"/>
            <w:vAlign w:val="center"/>
          </w:tcPr>
          <w:p w14:paraId="6E634ED8" w14:textId="77777777" w:rsidR="00F40F85" w:rsidRPr="00F40F85" w:rsidRDefault="00F40F85" w:rsidP="00F40F85">
            <w:pPr>
              <w:rPr>
                <w:rFonts w:asciiTheme="minorHAnsi" w:hAnsiTheme="minorHAnsi"/>
                <w:bCs/>
                <w:sz w:val="18"/>
                <w:szCs w:val="18"/>
              </w:rPr>
            </w:pPr>
            <w:r w:rsidRPr="00F40F85">
              <w:rPr>
                <w:rFonts w:asciiTheme="minorHAnsi" w:hAnsiTheme="minorHAnsi"/>
                <w:sz w:val="18"/>
                <w:szCs w:val="18"/>
              </w:rPr>
              <w:t>The size of the water inlet connection at the evaporative cooler shall not exceed 3/8”.</w:t>
            </w:r>
          </w:p>
        </w:tc>
      </w:tr>
      <w:tr w:rsidR="00F40F85" w:rsidRPr="00F40F85" w14:paraId="6E634EDC" w14:textId="77777777" w:rsidTr="00A67D99">
        <w:trPr>
          <w:cantSplit/>
          <w:trHeight w:val="158"/>
        </w:trPr>
        <w:tc>
          <w:tcPr>
            <w:tcW w:w="630" w:type="dxa"/>
            <w:vAlign w:val="center"/>
          </w:tcPr>
          <w:p w14:paraId="6E634EDA" w14:textId="77777777" w:rsidR="00F40F85" w:rsidRPr="00F40F85" w:rsidRDefault="00F40F85" w:rsidP="00F40F85">
            <w:pPr>
              <w:jc w:val="center"/>
              <w:rPr>
                <w:rFonts w:asciiTheme="minorHAnsi" w:hAnsiTheme="minorHAnsi"/>
                <w:sz w:val="18"/>
                <w:szCs w:val="18"/>
              </w:rPr>
            </w:pPr>
            <w:r w:rsidRPr="00F40F85">
              <w:rPr>
                <w:rFonts w:asciiTheme="minorHAnsi" w:hAnsiTheme="minorHAnsi"/>
                <w:sz w:val="18"/>
                <w:szCs w:val="18"/>
              </w:rPr>
              <w:t>12</w:t>
            </w:r>
          </w:p>
        </w:tc>
        <w:tc>
          <w:tcPr>
            <w:tcW w:w="10386" w:type="dxa"/>
            <w:vAlign w:val="center"/>
          </w:tcPr>
          <w:p w14:paraId="6E634EDB" w14:textId="77777777" w:rsidR="00F40F85" w:rsidRPr="00F40F85" w:rsidRDefault="00F40F85" w:rsidP="00F40F85">
            <w:pPr>
              <w:rPr>
                <w:rFonts w:asciiTheme="minorHAnsi" w:hAnsiTheme="minorHAnsi"/>
                <w:bCs/>
                <w:sz w:val="18"/>
                <w:szCs w:val="18"/>
              </w:rPr>
            </w:pPr>
            <w:r w:rsidRPr="00F40F85">
              <w:rPr>
                <w:rFonts w:asciiTheme="minorHAnsi" w:hAnsiTheme="minorHAnsi"/>
                <w:sz w:val="18"/>
                <w:szCs w:val="18"/>
              </w:rPr>
              <w:t>Unless prohibited by local code, the sump overflow line shall not be directly connected to a drain and shall be terminated in a location that is normally visible to the building occupants.</w:t>
            </w:r>
          </w:p>
        </w:tc>
      </w:tr>
      <w:tr w:rsidR="00F40F85" w:rsidRPr="00F40F85" w14:paraId="6E634EDE" w14:textId="77777777" w:rsidTr="00A67D99">
        <w:trPr>
          <w:cantSplit/>
          <w:trHeight w:val="158"/>
        </w:trPr>
        <w:tc>
          <w:tcPr>
            <w:tcW w:w="11016" w:type="dxa"/>
            <w:gridSpan w:val="2"/>
            <w:vAlign w:val="center"/>
          </w:tcPr>
          <w:p w14:paraId="6E634EDD" w14:textId="77777777" w:rsidR="00F40F85" w:rsidRPr="00F40F85" w:rsidRDefault="00581E1C" w:rsidP="00581E1C">
            <w:pPr>
              <w:rPr>
                <w:rFonts w:asciiTheme="minorHAnsi" w:hAnsiTheme="minorHAnsi"/>
                <w:sz w:val="18"/>
                <w:szCs w:val="18"/>
              </w:rPr>
            </w:pPr>
            <w:r w:rsidRPr="00581E1C">
              <w:rPr>
                <w:rFonts w:ascii="Calibri" w:eastAsia="Calibri" w:hAnsi="Calibri"/>
                <w:b/>
                <w:sz w:val="18"/>
                <w:szCs w:val="18"/>
              </w:rPr>
              <w:t>The responsible person’s signature on this compliance document affirms that all applicable requirements in this table have been met.</w:t>
            </w:r>
          </w:p>
        </w:tc>
      </w:tr>
    </w:tbl>
    <w:p w14:paraId="6E634EDF" w14:textId="77777777" w:rsidR="00303D7A" w:rsidRDefault="00303D7A" w:rsidP="00BB7023">
      <w:pPr>
        <w:ind w:hanging="677"/>
        <w:rPr>
          <w:rFonts w:ascii="Calibri" w:hAnsi="Calibri"/>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E30415" w:rsidRPr="00E30415" w14:paraId="6E634EE1" w14:textId="77777777" w:rsidTr="00AD6226">
        <w:trPr>
          <w:trHeight w:val="287"/>
        </w:trPr>
        <w:tc>
          <w:tcPr>
            <w:tcW w:w="10943" w:type="dxa"/>
            <w:gridSpan w:val="4"/>
            <w:vAlign w:val="center"/>
          </w:tcPr>
          <w:p w14:paraId="6E634EE0" w14:textId="77777777" w:rsidR="00E30415" w:rsidRPr="00E30415" w:rsidRDefault="00E30415" w:rsidP="00E3041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30415">
              <w:rPr>
                <w:rFonts w:asciiTheme="minorHAnsi" w:hAnsiTheme="minorHAnsi" w:cs="Arial"/>
                <w:b/>
                <w:caps/>
                <w:sz w:val="18"/>
                <w:szCs w:val="18"/>
              </w:rPr>
              <w:lastRenderedPageBreak/>
              <w:t>Documentation Author's Declaration Statement</w:t>
            </w:r>
          </w:p>
        </w:tc>
      </w:tr>
      <w:tr w:rsidR="00E30415" w:rsidRPr="00E30415" w14:paraId="6E634EE3" w14:textId="77777777" w:rsidTr="001E76EB">
        <w:trPr>
          <w:trHeight w:hRule="exact" w:val="253"/>
        </w:trPr>
        <w:tc>
          <w:tcPr>
            <w:tcW w:w="10943" w:type="dxa"/>
            <w:gridSpan w:val="4"/>
            <w:vAlign w:val="center"/>
          </w:tcPr>
          <w:p w14:paraId="6E634EE2" w14:textId="77777777" w:rsidR="00E30415" w:rsidRPr="00E30415" w:rsidRDefault="00E30415" w:rsidP="00E30415">
            <w:pPr>
              <w:keepNext/>
              <w:numPr>
                <w:ilvl w:val="0"/>
                <w:numId w:val="3"/>
              </w:numPr>
              <w:tabs>
                <w:tab w:val="left" w:pos="-2600"/>
              </w:tabs>
              <w:spacing w:after="60"/>
              <w:ind w:right="90"/>
              <w:outlineLvl w:val="2"/>
              <w:rPr>
                <w:rFonts w:asciiTheme="minorHAnsi" w:hAnsiTheme="minorHAnsi"/>
                <w:sz w:val="18"/>
                <w:szCs w:val="18"/>
              </w:rPr>
            </w:pPr>
            <w:r w:rsidRPr="00E30415">
              <w:rPr>
                <w:rFonts w:asciiTheme="minorHAnsi" w:hAnsiTheme="minorHAnsi"/>
                <w:sz w:val="18"/>
                <w:szCs w:val="18"/>
              </w:rPr>
              <w:t>I certify that this Certificate of Installation documentation is accurate and complete.</w:t>
            </w:r>
          </w:p>
        </w:tc>
      </w:tr>
      <w:tr w:rsidR="00E30415" w:rsidRPr="00E30415" w14:paraId="6E634EE6" w14:textId="77777777" w:rsidTr="00085FA0">
        <w:trPr>
          <w:trHeight w:val="360"/>
        </w:trPr>
        <w:tc>
          <w:tcPr>
            <w:tcW w:w="5577" w:type="dxa"/>
            <w:gridSpan w:val="2"/>
          </w:tcPr>
          <w:p w14:paraId="6E634EE4" w14:textId="77777777" w:rsidR="00E30415" w:rsidRPr="00E30415" w:rsidRDefault="00E30415" w:rsidP="00E30415">
            <w:pPr>
              <w:keepNext/>
              <w:rPr>
                <w:rFonts w:asciiTheme="minorHAnsi" w:hAnsiTheme="minorHAnsi"/>
                <w:sz w:val="14"/>
                <w:szCs w:val="14"/>
              </w:rPr>
            </w:pPr>
            <w:r w:rsidRPr="00E30415">
              <w:rPr>
                <w:rFonts w:asciiTheme="minorHAnsi" w:hAnsiTheme="minorHAnsi"/>
                <w:sz w:val="14"/>
                <w:szCs w:val="14"/>
              </w:rPr>
              <w:t>Documentation Author Name:</w:t>
            </w:r>
          </w:p>
        </w:tc>
        <w:tc>
          <w:tcPr>
            <w:tcW w:w="5366" w:type="dxa"/>
            <w:gridSpan w:val="2"/>
          </w:tcPr>
          <w:p w14:paraId="6E634EE5" w14:textId="77777777" w:rsidR="00E30415" w:rsidRPr="00E30415" w:rsidRDefault="00E30415" w:rsidP="00E30415">
            <w:pPr>
              <w:keepNext/>
              <w:rPr>
                <w:rFonts w:asciiTheme="minorHAnsi" w:hAnsiTheme="minorHAnsi"/>
                <w:sz w:val="14"/>
                <w:szCs w:val="14"/>
              </w:rPr>
            </w:pPr>
            <w:r w:rsidRPr="00E30415">
              <w:rPr>
                <w:rFonts w:asciiTheme="minorHAnsi" w:hAnsiTheme="minorHAnsi"/>
                <w:sz w:val="14"/>
                <w:szCs w:val="14"/>
              </w:rPr>
              <w:t>Documentation Author Signature:</w:t>
            </w:r>
          </w:p>
        </w:tc>
      </w:tr>
      <w:tr w:rsidR="00E30415" w:rsidRPr="00E30415" w14:paraId="6E634EE9" w14:textId="77777777" w:rsidTr="00085FA0">
        <w:trPr>
          <w:trHeight w:val="360"/>
        </w:trPr>
        <w:tc>
          <w:tcPr>
            <w:tcW w:w="5577" w:type="dxa"/>
            <w:gridSpan w:val="2"/>
          </w:tcPr>
          <w:p w14:paraId="6E634EE7" w14:textId="77777777" w:rsidR="00E30415" w:rsidRPr="00E30415" w:rsidRDefault="00E30415" w:rsidP="00E30415">
            <w:pPr>
              <w:keepNext/>
              <w:rPr>
                <w:rFonts w:asciiTheme="minorHAnsi" w:hAnsiTheme="minorHAnsi"/>
                <w:sz w:val="14"/>
                <w:szCs w:val="14"/>
              </w:rPr>
            </w:pPr>
            <w:r w:rsidRPr="00E30415">
              <w:rPr>
                <w:rFonts w:asciiTheme="minorHAnsi" w:hAnsiTheme="minorHAnsi"/>
                <w:sz w:val="14"/>
                <w:szCs w:val="14"/>
              </w:rPr>
              <w:t>Documentation Author Company Name:</w:t>
            </w:r>
          </w:p>
        </w:tc>
        <w:tc>
          <w:tcPr>
            <w:tcW w:w="5366" w:type="dxa"/>
            <w:gridSpan w:val="2"/>
          </w:tcPr>
          <w:p w14:paraId="6E634EE8" w14:textId="77777777" w:rsidR="00E30415" w:rsidRPr="00E30415" w:rsidRDefault="00E30415" w:rsidP="00E30415">
            <w:pPr>
              <w:keepNext/>
              <w:rPr>
                <w:rFonts w:asciiTheme="minorHAnsi" w:hAnsiTheme="minorHAnsi"/>
                <w:sz w:val="14"/>
                <w:szCs w:val="14"/>
              </w:rPr>
            </w:pPr>
            <w:r w:rsidRPr="00E30415">
              <w:rPr>
                <w:rFonts w:asciiTheme="minorHAnsi" w:hAnsiTheme="minorHAnsi"/>
                <w:sz w:val="14"/>
                <w:szCs w:val="14"/>
              </w:rPr>
              <w:t>Date Signed:</w:t>
            </w:r>
          </w:p>
        </w:tc>
      </w:tr>
      <w:tr w:rsidR="00E30415" w:rsidRPr="00E30415" w14:paraId="6E634EEC" w14:textId="77777777" w:rsidTr="00085FA0">
        <w:trPr>
          <w:trHeight w:val="360"/>
        </w:trPr>
        <w:tc>
          <w:tcPr>
            <w:tcW w:w="5577" w:type="dxa"/>
            <w:gridSpan w:val="2"/>
          </w:tcPr>
          <w:p w14:paraId="6E634EEA" w14:textId="77777777" w:rsidR="00E30415" w:rsidRPr="00E30415" w:rsidRDefault="00E30415" w:rsidP="00E30415">
            <w:pPr>
              <w:keepNext/>
              <w:rPr>
                <w:rFonts w:asciiTheme="minorHAnsi" w:hAnsiTheme="minorHAnsi"/>
                <w:sz w:val="14"/>
                <w:szCs w:val="14"/>
              </w:rPr>
            </w:pPr>
            <w:r w:rsidRPr="00E30415">
              <w:rPr>
                <w:rFonts w:asciiTheme="minorHAnsi" w:hAnsiTheme="minorHAnsi"/>
                <w:sz w:val="14"/>
                <w:szCs w:val="14"/>
              </w:rPr>
              <w:t>Address:</w:t>
            </w:r>
          </w:p>
        </w:tc>
        <w:tc>
          <w:tcPr>
            <w:tcW w:w="5366" w:type="dxa"/>
            <w:gridSpan w:val="2"/>
          </w:tcPr>
          <w:p w14:paraId="6E634EEB" w14:textId="77777777" w:rsidR="00E30415" w:rsidRPr="00E30415" w:rsidRDefault="00E30415" w:rsidP="00E30415">
            <w:pPr>
              <w:keepNext/>
              <w:rPr>
                <w:rFonts w:asciiTheme="minorHAnsi" w:hAnsiTheme="minorHAnsi"/>
                <w:sz w:val="14"/>
                <w:szCs w:val="14"/>
              </w:rPr>
            </w:pPr>
            <w:r w:rsidRPr="00E30415">
              <w:rPr>
                <w:rFonts w:asciiTheme="minorHAnsi" w:hAnsiTheme="minorHAnsi"/>
                <w:sz w:val="14"/>
                <w:szCs w:val="14"/>
              </w:rPr>
              <w:t>CEA/HERS Certification Identification (If applicable):</w:t>
            </w:r>
          </w:p>
        </w:tc>
      </w:tr>
      <w:tr w:rsidR="00E30415" w:rsidRPr="00E30415" w14:paraId="6E634EEF" w14:textId="77777777" w:rsidTr="00085FA0">
        <w:trPr>
          <w:trHeight w:val="360"/>
        </w:trPr>
        <w:tc>
          <w:tcPr>
            <w:tcW w:w="5577" w:type="dxa"/>
            <w:gridSpan w:val="2"/>
          </w:tcPr>
          <w:p w14:paraId="6E634EED" w14:textId="77777777" w:rsidR="00E30415" w:rsidRPr="00E30415" w:rsidRDefault="00E30415" w:rsidP="00E30415">
            <w:pPr>
              <w:keepNext/>
              <w:rPr>
                <w:rFonts w:asciiTheme="minorHAnsi" w:hAnsiTheme="minorHAnsi"/>
                <w:sz w:val="14"/>
                <w:szCs w:val="14"/>
              </w:rPr>
            </w:pPr>
            <w:r w:rsidRPr="00E30415">
              <w:rPr>
                <w:rFonts w:asciiTheme="minorHAnsi" w:hAnsiTheme="minorHAnsi"/>
                <w:sz w:val="14"/>
                <w:szCs w:val="14"/>
              </w:rPr>
              <w:t>City/State/Zip:</w:t>
            </w:r>
          </w:p>
        </w:tc>
        <w:tc>
          <w:tcPr>
            <w:tcW w:w="5366" w:type="dxa"/>
            <w:gridSpan w:val="2"/>
          </w:tcPr>
          <w:p w14:paraId="6E634EEE" w14:textId="77777777" w:rsidR="00E30415" w:rsidRPr="00E30415" w:rsidRDefault="00E30415" w:rsidP="00E30415">
            <w:pPr>
              <w:keepNext/>
              <w:rPr>
                <w:rFonts w:asciiTheme="minorHAnsi" w:hAnsiTheme="minorHAnsi"/>
                <w:sz w:val="14"/>
                <w:szCs w:val="14"/>
              </w:rPr>
            </w:pPr>
            <w:r w:rsidRPr="00E30415">
              <w:rPr>
                <w:rFonts w:asciiTheme="minorHAnsi" w:hAnsiTheme="minorHAnsi"/>
                <w:sz w:val="14"/>
                <w:szCs w:val="14"/>
              </w:rPr>
              <w:t>Phone:</w:t>
            </w:r>
          </w:p>
        </w:tc>
      </w:tr>
      <w:tr w:rsidR="00E30415" w:rsidRPr="00E30415" w14:paraId="6E634EF1" w14:textId="77777777" w:rsidTr="00085FA0">
        <w:tblPrEx>
          <w:tblCellMar>
            <w:left w:w="115" w:type="dxa"/>
            <w:right w:w="115" w:type="dxa"/>
          </w:tblCellMar>
        </w:tblPrEx>
        <w:trPr>
          <w:trHeight w:val="296"/>
        </w:trPr>
        <w:tc>
          <w:tcPr>
            <w:tcW w:w="10943" w:type="dxa"/>
            <w:gridSpan w:val="4"/>
            <w:vAlign w:val="center"/>
          </w:tcPr>
          <w:p w14:paraId="6E634EF0" w14:textId="77777777" w:rsidR="00E30415" w:rsidRPr="00E30415" w:rsidRDefault="00E30415" w:rsidP="00E3041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E30415">
              <w:rPr>
                <w:rFonts w:asciiTheme="minorHAnsi" w:hAnsiTheme="minorHAnsi" w:cs="Arial"/>
                <w:b/>
                <w:caps/>
                <w:sz w:val="18"/>
                <w:szCs w:val="18"/>
              </w:rPr>
              <w:t>Responsible Person's Declaration statement</w:t>
            </w:r>
          </w:p>
        </w:tc>
      </w:tr>
      <w:tr w:rsidR="00E30415" w:rsidRPr="00E30415" w14:paraId="6E634EF8" w14:textId="77777777" w:rsidTr="00085FA0">
        <w:tblPrEx>
          <w:tblCellMar>
            <w:left w:w="115" w:type="dxa"/>
            <w:right w:w="115" w:type="dxa"/>
          </w:tblCellMar>
        </w:tblPrEx>
        <w:trPr>
          <w:trHeight w:val="504"/>
        </w:trPr>
        <w:tc>
          <w:tcPr>
            <w:tcW w:w="10943" w:type="dxa"/>
            <w:gridSpan w:val="4"/>
          </w:tcPr>
          <w:p w14:paraId="4D00AA08" w14:textId="77777777" w:rsidR="00625002" w:rsidRPr="00625002" w:rsidRDefault="00625002" w:rsidP="00625002">
            <w:pPr>
              <w:pStyle w:val="Heading3"/>
              <w:spacing w:before="60"/>
              <w:ind w:right="86"/>
              <w:rPr>
                <w:rFonts w:asciiTheme="minorHAnsi" w:hAnsiTheme="minorHAnsi"/>
                <w:b w:val="0"/>
                <w:sz w:val="18"/>
              </w:rPr>
            </w:pPr>
            <w:r w:rsidRPr="00625002">
              <w:rPr>
                <w:rFonts w:asciiTheme="minorHAnsi" w:hAnsiTheme="minorHAnsi"/>
                <w:b w:val="0"/>
                <w:sz w:val="18"/>
              </w:rPr>
              <w:t xml:space="preserve">I certify the following under penalty of perjury, under the laws of the State of California: </w:t>
            </w:r>
          </w:p>
          <w:p w14:paraId="2D87DFAE" w14:textId="77777777" w:rsidR="00625002" w:rsidRPr="00625002" w:rsidRDefault="00625002" w:rsidP="00625002">
            <w:pPr>
              <w:pStyle w:val="Heading3"/>
              <w:numPr>
                <w:ilvl w:val="0"/>
                <w:numId w:val="11"/>
              </w:numPr>
              <w:tabs>
                <w:tab w:val="left" w:pos="-2600"/>
              </w:tabs>
              <w:spacing w:before="0" w:after="0"/>
              <w:ind w:right="90"/>
              <w:rPr>
                <w:rFonts w:asciiTheme="minorHAnsi" w:hAnsiTheme="minorHAnsi"/>
                <w:b w:val="0"/>
                <w:color w:val="4F81BD" w:themeColor="accent1"/>
                <w:sz w:val="18"/>
              </w:rPr>
            </w:pPr>
            <w:r w:rsidRPr="00625002">
              <w:rPr>
                <w:rFonts w:asciiTheme="minorHAnsi" w:hAnsiTheme="minorHAnsi"/>
                <w:b w:val="0"/>
                <w:sz w:val="18"/>
              </w:rPr>
              <w:t xml:space="preserve">The information provided on this Certificate of Installation is true and correct. </w:t>
            </w:r>
          </w:p>
          <w:p w14:paraId="509CE9D5" w14:textId="77777777" w:rsidR="00625002" w:rsidRPr="00625002" w:rsidRDefault="00625002" w:rsidP="00625002">
            <w:pPr>
              <w:keepNext/>
              <w:widowControl w:val="0"/>
              <w:numPr>
                <w:ilvl w:val="0"/>
                <w:numId w:val="11"/>
              </w:numPr>
              <w:ind w:right="90"/>
              <w:rPr>
                <w:rFonts w:asciiTheme="minorHAnsi" w:hAnsiTheme="minorHAnsi"/>
                <w:sz w:val="18"/>
              </w:rPr>
            </w:pPr>
            <w:r w:rsidRPr="00625002">
              <w:rPr>
                <w:rFonts w:asciiTheme="minorHAnsi" w:hAnsiTheme="minorHAnsi"/>
                <w:snapToGrid w:val="0"/>
                <w:sz w:val="18"/>
              </w:rPr>
              <w:t xml:space="preserve">I am either: a) a responsible person eligible under Division 3 of the Business and Professions Code </w:t>
            </w:r>
            <w:r w:rsidRPr="00625002">
              <w:rPr>
                <w:rFonts w:asciiTheme="minorHAnsi" w:hAnsiTheme="minorHAnsi"/>
                <w:sz w:val="18"/>
              </w:rPr>
              <w:t xml:space="preserve">in the applicable classification to accept responsibility for the system design, construction, or installation </w:t>
            </w:r>
            <w:r w:rsidRPr="00625002">
              <w:rPr>
                <w:rFonts w:asciiTheme="minorHAnsi" w:hAnsiTheme="minorHAnsi"/>
                <w:snapToGrid w:val="0"/>
                <w:sz w:val="18"/>
              </w:rPr>
              <w:t xml:space="preserve">of features, materials, components, or manufactured devices </w:t>
            </w:r>
            <w:r w:rsidRPr="00625002">
              <w:rPr>
                <w:rFonts w:asciiTheme="minorHAnsi" w:hAnsiTheme="minorHAnsi"/>
                <w:sz w:val="18"/>
              </w:rPr>
              <w:t xml:space="preserve">for the scope of work identified on this Certificate of Installation, </w:t>
            </w:r>
            <w:r w:rsidRPr="00625002">
              <w:rPr>
                <w:rFonts w:asciiTheme="minorHAnsi" w:hAnsiTheme="minorHAnsi"/>
                <w:snapToGrid w:val="0"/>
                <w:sz w:val="18"/>
              </w:rPr>
              <w:t>and attest to the declarations in this statement</w:t>
            </w:r>
            <w:r w:rsidRPr="00625002">
              <w:rPr>
                <w:rFonts w:asciiTheme="minorHAnsi" w:hAnsiTheme="minorHAnsi"/>
                <w:sz w:val="18"/>
              </w:rPr>
              <w:t>, or b) I am an authorized representative of the responsible person and attest to the declarations in this statement on the responsible person’s behalf.</w:t>
            </w:r>
          </w:p>
          <w:p w14:paraId="2EC35F21" w14:textId="77777777" w:rsidR="00625002" w:rsidRPr="00625002" w:rsidRDefault="00625002" w:rsidP="00625002">
            <w:pPr>
              <w:pStyle w:val="ListParagraph"/>
              <w:keepNext/>
              <w:numPr>
                <w:ilvl w:val="0"/>
                <w:numId w:val="11"/>
              </w:numPr>
              <w:autoSpaceDE w:val="0"/>
              <w:autoSpaceDN w:val="0"/>
              <w:adjustRightInd w:val="0"/>
              <w:ind w:right="90"/>
              <w:rPr>
                <w:rFonts w:asciiTheme="minorHAnsi" w:hAnsiTheme="minorHAnsi"/>
                <w:sz w:val="18"/>
                <w:szCs w:val="22"/>
              </w:rPr>
            </w:pPr>
            <w:r w:rsidRPr="006250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E634EF7" w14:textId="33615842" w:rsidR="00E30415" w:rsidRPr="00E30415" w:rsidRDefault="00625002" w:rsidP="001E76EB">
            <w:pPr>
              <w:keepNext/>
              <w:numPr>
                <w:ilvl w:val="0"/>
                <w:numId w:val="7"/>
              </w:numPr>
              <w:contextualSpacing/>
            </w:pPr>
            <w:r w:rsidRPr="006250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E30415" w:rsidRPr="00E30415" w14:paraId="6E634EFB" w14:textId="77777777" w:rsidTr="00085FA0">
        <w:tblPrEx>
          <w:tblCellMar>
            <w:left w:w="108" w:type="dxa"/>
            <w:right w:w="108" w:type="dxa"/>
          </w:tblCellMar>
        </w:tblPrEx>
        <w:trPr>
          <w:trHeight w:val="360"/>
        </w:trPr>
        <w:tc>
          <w:tcPr>
            <w:tcW w:w="5307" w:type="dxa"/>
          </w:tcPr>
          <w:p w14:paraId="6E634EF9" w14:textId="77777777" w:rsidR="00E30415" w:rsidRPr="00E30415" w:rsidRDefault="00E30415" w:rsidP="00E3041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30415">
              <w:rPr>
                <w:rFonts w:asciiTheme="minorHAnsi" w:hAnsiTheme="minorHAnsi"/>
                <w:sz w:val="14"/>
                <w:szCs w:val="14"/>
              </w:rPr>
              <w:t>Responsible Builder/Installer Name:</w:t>
            </w:r>
          </w:p>
        </w:tc>
        <w:tc>
          <w:tcPr>
            <w:tcW w:w="5636" w:type="dxa"/>
            <w:gridSpan w:val="3"/>
          </w:tcPr>
          <w:p w14:paraId="6E634EFA" w14:textId="77777777" w:rsidR="00E30415" w:rsidRPr="00E30415" w:rsidRDefault="00E30415" w:rsidP="00E3041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30415">
              <w:rPr>
                <w:rFonts w:asciiTheme="minorHAnsi" w:hAnsiTheme="minorHAnsi"/>
                <w:sz w:val="14"/>
                <w:szCs w:val="14"/>
              </w:rPr>
              <w:t>Responsible Builder/Installer Signature:</w:t>
            </w:r>
          </w:p>
        </w:tc>
      </w:tr>
      <w:tr w:rsidR="00E30415" w:rsidRPr="00E30415" w14:paraId="6E634EFE" w14:textId="77777777" w:rsidTr="00085FA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E634EFC" w14:textId="47B63BD8" w:rsidR="00E30415" w:rsidRPr="00E30415" w:rsidRDefault="00E30415" w:rsidP="00E3041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30415">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6E634EFD" w14:textId="77777777" w:rsidR="00E30415" w:rsidRPr="00E30415" w:rsidRDefault="00E30415" w:rsidP="00E3041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30415">
              <w:rPr>
                <w:rFonts w:asciiTheme="minorHAnsi" w:hAnsiTheme="minorHAnsi"/>
                <w:sz w:val="14"/>
                <w:szCs w:val="14"/>
              </w:rPr>
              <w:t>Position With Company (Title):</w:t>
            </w:r>
          </w:p>
        </w:tc>
      </w:tr>
      <w:tr w:rsidR="00E30415" w:rsidRPr="00E30415" w14:paraId="6E634F01" w14:textId="77777777" w:rsidTr="00085FA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E634EFF" w14:textId="77777777" w:rsidR="00E30415" w:rsidRPr="00E30415" w:rsidRDefault="00E30415" w:rsidP="00E3041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30415">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6E634F00" w14:textId="77777777" w:rsidR="00E30415" w:rsidRPr="00E30415" w:rsidRDefault="00E30415" w:rsidP="00E3041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30415">
              <w:rPr>
                <w:rFonts w:asciiTheme="minorHAnsi" w:hAnsiTheme="minorHAnsi"/>
                <w:sz w:val="14"/>
                <w:szCs w:val="14"/>
              </w:rPr>
              <w:t>CSLB License:</w:t>
            </w:r>
          </w:p>
        </w:tc>
      </w:tr>
      <w:tr w:rsidR="00E30415" w:rsidRPr="00E30415" w14:paraId="6E634F05" w14:textId="77777777" w:rsidTr="00085FA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E634F02" w14:textId="77777777" w:rsidR="00E30415" w:rsidRPr="00E30415" w:rsidRDefault="00E30415" w:rsidP="00E3041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30415">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E634F03" w14:textId="049CCC02" w:rsidR="00E30415" w:rsidRPr="00E30415" w:rsidRDefault="00E30415" w:rsidP="00E3041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30415">
              <w:rPr>
                <w:rFonts w:asciiTheme="minorHAnsi" w:hAnsiTheme="minorHAnsi"/>
                <w:sz w:val="14"/>
                <w:szCs w:val="14"/>
              </w:rPr>
              <w:t>Phone</w:t>
            </w:r>
            <w:r w:rsidR="001E76EB">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6E634F04" w14:textId="77777777" w:rsidR="00E30415" w:rsidRPr="00E30415" w:rsidRDefault="00E30415" w:rsidP="00E3041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30415">
              <w:rPr>
                <w:rFonts w:asciiTheme="minorHAnsi" w:hAnsiTheme="minorHAnsi"/>
                <w:sz w:val="14"/>
                <w:szCs w:val="14"/>
              </w:rPr>
              <w:t>Date Signed:</w:t>
            </w:r>
          </w:p>
        </w:tc>
      </w:tr>
    </w:tbl>
    <w:p w14:paraId="6E634F06" w14:textId="77777777" w:rsidR="00BB7023" w:rsidRPr="00127AE3" w:rsidRDefault="00BB7023" w:rsidP="00BB7023">
      <w:pPr>
        <w:contextualSpacing/>
        <w:rPr>
          <w:sz w:val="2"/>
          <w:szCs w:val="2"/>
        </w:rPr>
      </w:pPr>
    </w:p>
    <w:p w14:paraId="6E634F07" w14:textId="77777777" w:rsidR="00BB7023" w:rsidRPr="00E32776" w:rsidRDefault="00BB7023" w:rsidP="00BB7023">
      <w:pPr>
        <w:rPr>
          <w:rFonts w:ascii="Calibri" w:hAnsi="Calibri"/>
          <w:sz w:val="16"/>
          <w:szCs w:val="16"/>
        </w:rPr>
      </w:pPr>
    </w:p>
    <w:p w14:paraId="6E634F08" w14:textId="77777777" w:rsidR="00303D7A" w:rsidRDefault="00303D7A" w:rsidP="00D34D66">
      <w:pPr>
        <w:rPr>
          <w:rFonts w:asciiTheme="minorHAnsi" w:hAnsiTheme="minorHAnsi"/>
          <w:sz w:val="18"/>
          <w:szCs w:val="18"/>
        </w:rPr>
        <w:sectPr w:rsidR="00303D7A" w:rsidSect="0058390F">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360"/>
        </w:sectPr>
      </w:pPr>
    </w:p>
    <w:p w14:paraId="6E634F09" w14:textId="5CA59DF8" w:rsidR="008A3DC2" w:rsidRPr="001E76EB" w:rsidRDefault="001E76EB" w:rsidP="001E76EB">
      <w:pPr>
        <w:jc w:val="center"/>
        <w:rPr>
          <w:rFonts w:asciiTheme="minorHAnsi" w:eastAsia="Calibri" w:hAnsiTheme="minorHAnsi"/>
          <w:b/>
          <w:szCs w:val="18"/>
        </w:rPr>
      </w:pPr>
      <w:r w:rsidRPr="001E76EB">
        <w:rPr>
          <w:rFonts w:asciiTheme="minorHAnsi" w:eastAsia="Calibri" w:hAnsiTheme="minorHAnsi"/>
          <w:b/>
          <w:szCs w:val="18"/>
        </w:rPr>
        <w:lastRenderedPageBreak/>
        <w:t>CF2R-</w:t>
      </w:r>
      <w:r w:rsidR="008A3DC2" w:rsidRPr="001E76EB">
        <w:rPr>
          <w:rFonts w:asciiTheme="minorHAnsi" w:eastAsia="Calibri" w:hAnsiTheme="minorHAnsi"/>
          <w:b/>
          <w:szCs w:val="18"/>
        </w:rPr>
        <w:t>MCH-04</w:t>
      </w:r>
      <w:r w:rsidRPr="001E76EB">
        <w:rPr>
          <w:rFonts w:asciiTheme="minorHAnsi" w:eastAsia="Calibri" w:hAnsiTheme="minorHAnsi"/>
          <w:b/>
          <w:szCs w:val="18"/>
        </w:rPr>
        <w:t>-E User Instructions</w:t>
      </w:r>
    </w:p>
    <w:p w14:paraId="6E634F0A" w14:textId="77777777" w:rsidR="008A3DC2" w:rsidRDefault="008A3DC2" w:rsidP="008A3DC2">
      <w:pPr>
        <w:rPr>
          <w:rFonts w:asciiTheme="minorHAnsi" w:eastAsia="Calibri" w:hAnsiTheme="minorHAnsi"/>
          <w:b/>
          <w:sz w:val="18"/>
          <w:szCs w:val="18"/>
        </w:rPr>
      </w:pPr>
    </w:p>
    <w:p w14:paraId="6E634F0B" w14:textId="77777777" w:rsidR="00085FA0" w:rsidRPr="00085FA0" w:rsidRDefault="00085FA0" w:rsidP="00085FA0">
      <w:pPr>
        <w:rPr>
          <w:rFonts w:asciiTheme="minorHAnsi" w:eastAsia="Calibri" w:hAnsiTheme="minorHAnsi"/>
          <w:b/>
          <w:sz w:val="18"/>
          <w:szCs w:val="18"/>
        </w:rPr>
      </w:pPr>
      <w:r w:rsidRPr="00085FA0">
        <w:rPr>
          <w:rFonts w:asciiTheme="minorHAnsi" w:eastAsia="Calibri" w:hAnsiTheme="minorHAnsi"/>
          <w:b/>
          <w:sz w:val="18"/>
          <w:szCs w:val="18"/>
        </w:rPr>
        <w:t>Section A. Evaporative Cooler Equipment Information</w:t>
      </w:r>
    </w:p>
    <w:p w14:paraId="6E634F0C" w14:textId="1FDBC6C9" w:rsidR="00085FA0" w:rsidRPr="008A3DC2" w:rsidRDefault="00085FA0" w:rsidP="001E76EB">
      <w:pPr>
        <w:pStyle w:val="ListParagraph"/>
        <w:numPr>
          <w:ilvl w:val="0"/>
          <w:numId w:val="5"/>
        </w:numPr>
        <w:ind w:left="360"/>
        <w:rPr>
          <w:rFonts w:asciiTheme="minorHAnsi" w:eastAsia="Calibri" w:hAnsiTheme="minorHAnsi"/>
          <w:sz w:val="18"/>
          <w:szCs w:val="18"/>
        </w:rPr>
      </w:pPr>
      <w:r w:rsidRPr="008A3DC2">
        <w:rPr>
          <w:rFonts w:asciiTheme="minorHAnsi" w:hAnsiTheme="minorHAnsi"/>
          <w:sz w:val="18"/>
          <w:szCs w:val="18"/>
        </w:rPr>
        <w:t>This field is automat</w:t>
      </w:r>
      <w:r>
        <w:rPr>
          <w:rFonts w:asciiTheme="minorHAnsi" w:hAnsiTheme="minorHAnsi"/>
          <w:sz w:val="18"/>
          <w:szCs w:val="18"/>
        </w:rPr>
        <w:t>ically imported from the CF2R-MCH-01</w:t>
      </w:r>
      <w:r w:rsidRPr="008A3DC2">
        <w:rPr>
          <w:rFonts w:asciiTheme="minorHAnsi" w:hAnsiTheme="minorHAnsi"/>
          <w:sz w:val="18"/>
          <w:szCs w:val="18"/>
        </w:rPr>
        <w:t>. The number entered in the field equals evaporative cooler system name or identification/tag from the building plans.</w:t>
      </w:r>
    </w:p>
    <w:p w14:paraId="6E634F0D" w14:textId="6EB460E8" w:rsidR="00085FA0" w:rsidRPr="008A3DC2" w:rsidRDefault="00085FA0" w:rsidP="001E76EB">
      <w:pPr>
        <w:pStyle w:val="ListParagraph"/>
        <w:numPr>
          <w:ilvl w:val="0"/>
          <w:numId w:val="5"/>
        </w:numPr>
        <w:ind w:left="360"/>
        <w:rPr>
          <w:rFonts w:asciiTheme="minorHAnsi" w:eastAsia="Calibri" w:hAnsiTheme="minorHAnsi"/>
          <w:sz w:val="18"/>
          <w:szCs w:val="18"/>
        </w:rPr>
      </w:pPr>
      <w:r w:rsidRPr="008A3DC2">
        <w:rPr>
          <w:rFonts w:asciiTheme="minorHAnsi" w:hAnsiTheme="minorHAnsi"/>
          <w:sz w:val="18"/>
          <w:szCs w:val="18"/>
        </w:rPr>
        <w:t xml:space="preserve">This field is automatically imported from the </w:t>
      </w:r>
      <w:r>
        <w:rPr>
          <w:rFonts w:asciiTheme="minorHAnsi" w:hAnsiTheme="minorHAnsi"/>
          <w:sz w:val="18"/>
          <w:szCs w:val="18"/>
        </w:rPr>
        <w:t>CF2R-MCH-01</w:t>
      </w:r>
      <w:r w:rsidRPr="008A3DC2">
        <w:rPr>
          <w:rFonts w:asciiTheme="minorHAnsi" w:hAnsiTheme="minorHAnsi"/>
          <w:sz w:val="18"/>
          <w:szCs w:val="18"/>
        </w:rPr>
        <w:t xml:space="preserve">. The number entered in the field equals evaporative cooler system </w:t>
      </w:r>
      <w:r>
        <w:rPr>
          <w:rFonts w:asciiTheme="minorHAnsi" w:hAnsiTheme="minorHAnsi"/>
          <w:sz w:val="18"/>
          <w:szCs w:val="18"/>
        </w:rPr>
        <w:t>location or the area served</w:t>
      </w:r>
      <w:r w:rsidRPr="008A3DC2">
        <w:rPr>
          <w:rFonts w:asciiTheme="minorHAnsi" w:hAnsiTheme="minorHAnsi"/>
          <w:sz w:val="18"/>
          <w:szCs w:val="18"/>
        </w:rPr>
        <w:t>.</w:t>
      </w:r>
    </w:p>
    <w:p w14:paraId="6E634F0E" w14:textId="54B633C0" w:rsidR="00995D4C" w:rsidRPr="00995D4C" w:rsidRDefault="00085FA0" w:rsidP="001E76EB">
      <w:pPr>
        <w:pStyle w:val="ListParagraph"/>
        <w:numPr>
          <w:ilvl w:val="0"/>
          <w:numId w:val="5"/>
        </w:numPr>
        <w:ind w:left="360"/>
        <w:rPr>
          <w:rFonts w:asciiTheme="minorHAnsi" w:eastAsia="Calibri" w:hAnsiTheme="minorHAnsi"/>
          <w:sz w:val="18"/>
          <w:szCs w:val="18"/>
        </w:rPr>
      </w:pPr>
      <w:r w:rsidRPr="008A3DC2">
        <w:rPr>
          <w:rFonts w:asciiTheme="minorHAnsi" w:hAnsiTheme="minorHAnsi"/>
          <w:sz w:val="18"/>
          <w:szCs w:val="18"/>
        </w:rPr>
        <w:t xml:space="preserve">This field is automatically imported from the </w:t>
      </w:r>
      <w:r>
        <w:rPr>
          <w:rFonts w:asciiTheme="minorHAnsi" w:hAnsiTheme="minorHAnsi"/>
          <w:sz w:val="18"/>
          <w:szCs w:val="18"/>
        </w:rPr>
        <w:t>CF2R-MCH-01</w:t>
      </w:r>
      <w:r w:rsidRPr="008A3DC2">
        <w:rPr>
          <w:rFonts w:asciiTheme="minorHAnsi" w:hAnsiTheme="minorHAnsi"/>
          <w:sz w:val="18"/>
          <w:szCs w:val="18"/>
        </w:rPr>
        <w:t xml:space="preserve">. </w:t>
      </w:r>
      <w:r w:rsidR="00995D4C">
        <w:rPr>
          <w:rFonts w:asciiTheme="minorHAnsi" w:hAnsiTheme="minorHAnsi"/>
          <w:sz w:val="18"/>
          <w:szCs w:val="18"/>
        </w:rPr>
        <w:t>A</w:t>
      </w:r>
      <w:r w:rsidR="00995D4C" w:rsidRPr="00995D4C">
        <w:rPr>
          <w:rFonts w:asciiTheme="minorHAnsi" w:hAnsiTheme="minorHAnsi"/>
          <w:sz w:val="18"/>
          <w:szCs w:val="18"/>
        </w:rPr>
        <w:t>llowable values are</w:t>
      </w:r>
      <w:r w:rsidR="00995D4C">
        <w:rPr>
          <w:rFonts w:asciiTheme="minorHAnsi" w:hAnsiTheme="minorHAnsi"/>
          <w:sz w:val="18"/>
          <w:szCs w:val="18"/>
        </w:rPr>
        <w:t>:</w:t>
      </w:r>
    </w:p>
    <w:p w14:paraId="6E634F0F" w14:textId="39479F83" w:rsidR="00995D4C" w:rsidRPr="001E76EB" w:rsidRDefault="001E76EB" w:rsidP="001E76EB">
      <w:pPr>
        <w:tabs>
          <w:tab w:val="left" w:pos="720"/>
        </w:tabs>
        <w:ind w:left="360" w:hanging="360"/>
        <w:rPr>
          <w:rFonts w:asciiTheme="minorHAnsi" w:hAnsiTheme="minorHAnsi"/>
          <w:sz w:val="18"/>
        </w:rPr>
      </w:pPr>
      <w:r>
        <w:rPr>
          <w:rFonts w:asciiTheme="minorHAnsi" w:hAnsiTheme="minorHAnsi"/>
          <w:sz w:val="18"/>
        </w:rPr>
        <w:tab/>
      </w:r>
      <w:r>
        <w:rPr>
          <w:rFonts w:asciiTheme="minorHAnsi" w:hAnsiTheme="minorHAnsi"/>
          <w:sz w:val="18"/>
        </w:rPr>
        <w:tab/>
      </w:r>
      <w:r w:rsidR="00995D4C" w:rsidRPr="001E76EB">
        <w:rPr>
          <w:rFonts w:asciiTheme="minorHAnsi" w:hAnsiTheme="minorHAnsi"/>
          <w:sz w:val="18"/>
        </w:rPr>
        <w:t>*evaporative - direct</w:t>
      </w:r>
    </w:p>
    <w:p w14:paraId="6E634F10" w14:textId="40DF49BF" w:rsidR="00995D4C" w:rsidRPr="001E76EB" w:rsidRDefault="001E76EB" w:rsidP="001E76EB">
      <w:pPr>
        <w:tabs>
          <w:tab w:val="left" w:pos="720"/>
        </w:tabs>
        <w:ind w:left="360" w:hanging="360"/>
        <w:rPr>
          <w:rFonts w:asciiTheme="minorHAnsi" w:hAnsiTheme="minorHAnsi"/>
          <w:sz w:val="18"/>
        </w:rPr>
      </w:pPr>
      <w:r>
        <w:rPr>
          <w:rFonts w:asciiTheme="minorHAnsi" w:hAnsiTheme="minorHAnsi"/>
          <w:sz w:val="18"/>
        </w:rPr>
        <w:tab/>
      </w:r>
      <w:r>
        <w:rPr>
          <w:rFonts w:asciiTheme="minorHAnsi" w:hAnsiTheme="minorHAnsi"/>
          <w:sz w:val="18"/>
        </w:rPr>
        <w:tab/>
      </w:r>
      <w:r w:rsidR="00995D4C" w:rsidRPr="001E76EB">
        <w:rPr>
          <w:rFonts w:asciiTheme="minorHAnsi" w:hAnsiTheme="minorHAnsi"/>
          <w:sz w:val="18"/>
        </w:rPr>
        <w:t>*evaporative - indirect</w:t>
      </w:r>
    </w:p>
    <w:p w14:paraId="6E634F11" w14:textId="625FD113" w:rsidR="00995D4C" w:rsidRPr="001E76EB" w:rsidRDefault="001E76EB" w:rsidP="001E76EB">
      <w:pPr>
        <w:tabs>
          <w:tab w:val="left" w:pos="720"/>
        </w:tabs>
        <w:ind w:left="360" w:hanging="360"/>
        <w:rPr>
          <w:rFonts w:asciiTheme="minorHAnsi" w:hAnsiTheme="minorHAnsi"/>
          <w:sz w:val="16"/>
          <w:szCs w:val="18"/>
        </w:rPr>
      </w:pPr>
      <w:r>
        <w:rPr>
          <w:rFonts w:asciiTheme="minorHAnsi" w:hAnsiTheme="minorHAnsi"/>
          <w:sz w:val="18"/>
        </w:rPr>
        <w:tab/>
      </w:r>
      <w:r>
        <w:rPr>
          <w:rFonts w:asciiTheme="minorHAnsi" w:hAnsiTheme="minorHAnsi"/>
          <w:sz w:val="18"/>
        </w:rPr>
        <w:tab/>
      </w:r>
      <w:r w:rsidR="00995D4C" w:rsidRPr="001E76EB">
        <w:rPr>
          <w:rFonts w:asciiTheme="minorHAnsi" w:hAnsiTheme="minorHAnsi"/>
          <w:sz w:val="18"/>
        </w:rPr>
        <w:t>*evaporative - indirectdirect</w:t>
      </w:r>
    </w:p>
    <w:p w14:paraId="6E634F12" w14:textId="3B20FA10" w:rsidR="00085FA0" w:rsidRPr="008A3DC2" w:rsidRDefault="00B32BEB" w:rsidP="001E76EB">
      <w:pPr>
        <w:pStyle w:val="ListParagraph"/>
        <w:numPr>
          <w:ilvl w:val="0"/>
          <w:numId w:val="5"/>
        </w:numPr>
        <w:ind w:left="360"/>
        <w:rPr>
          <w:rFonts w:asciiTheme="minorHAnsi" w:eastAsia="Calibri" w:hAnsiTheme="minorHAnsi"/>
          <w:sz w:val="18"/>
          <w:szCs w:val="18"/>
        </w:rPr>
      </w:pPr>
      <w:r>
        <w:rPr>
          <w:rFonts w:asciiTheme="minorHAnsi" w:eastAsia="Calibri" w:hAnsiTheme="minorHAnsi"/>
          <w:sz w:val="18"/>
          <w:szCs w:val="18"/>
        </w:rPr>
        <w:t>E</w:t>
      </w:r>
      <w:r w:rsidR="00085FA0" w:rsidRPr="008A3DC2">
        <w:rPr>
          <w:rFonts w:asciiTheme="minorHAnsi" w:eastAsia="Calibri" w:hAnsiTheme="minorHAnsi"/>
          <w:sz w:val="18"/>
          <w:szCs w:val="18"/>
        </w:rPr>
        <w:t xml:space="preserve">nter </w:t>
      </w:r>
      <w:r w:rsidR="00E05955">
        <w:rPr>
          <w:rFonts w:asciiTheme="minorHAnsi" w:eastAsia="Calibri" w:hAnsiTheme="minorHAnsi"/>
          <w:sz w:val="18"/>
          <w:szCs w:val="18"/>
        </w:rPr>
        <w:t xml:space="preserve">the </w:t>
      </w:r>
      <w:r w:rsidR="00085FA0">
        <w:rPr>
          <w:rFonts w:asciiTheme="minorHAnsi" w:eastAsia="Calibri" w:hAnsiTheme="minorHAnsi"/>
          <w:sz w:val="18"/>
          <w:szCs w:val="18"/>
        </w:rPr>
        <w:t xml:space="preserve">Evaporative Cooler </w:t>
      </w:r>
      <w:r w:rsidR="00085FA0" w:rsidRPr="008A3DC2">
        <w:rPr>
          <w:rFonts w:asciiTheme="minorHAnsi" w:eastAsia="Calibri" w:hAnsiTheme="minorHAnsi"/>
          <w:sz w:val="18"/>
          <w:szCs w:val="18"/>
        </w:rPr>
        <w:t>Manufacturer Name.</w:t>
      </w:r>
    </w:p>
    <w:p w14:paraId="6E634F13" w14:textId="7C4C9EAF" w:rsidR="00085FA0" w:rsidRDefault="00B32BEB" w:rsidP="001E76EB">
      <w:pPr>
        <w:pStyle w:val="ListParagraph"/>
        <w:numPr>
          <w:ilvl w:val="0"/>
          <w:numId w:val="5"/>
        </w:numPr>
        <w:ind w:left="360"/>
        <w:rPr>
          <w:rFonts w:asciiTheme="minorHAnsi" w:eastAsia="Calibri" w:hAnsiTheme="minorHAnsi"/>
          <w:sz w:val="18"/>
          <w:szCs w:val="18"/>
        </w:rPr>
      </w:pPr>
      <w:r>
        <w:rPr>
          <w:rFonts w:asciiTheme="minorHAnsi" w:eastAsia="Calibri" w:hAnsiTheme="minorHAnsi"/>
          <w:sz w:val="18"/>
          <w:szCs w:val="18"/>
        </w:rPr>
        <w:t>E</w:t>
      </w:r>
      <w:r w:rsidR="00085FA0" w:rsidRPr="008A3DC2">
        <w:rPr>
          <w:rFonts w:asciiTheme="minorHAnsi" w:eastAsia="Calibri" w:hAnsiTheme="minorHAnsi"/>
          <w:sz w:val="18"/>
          <w:szCs w:val="18"/>
        </w:rPr>
        <w:t xml:space="preserve">nter </w:t>
      </w:r>
      <w:r w:rsidR="00E05955">
        <w:rPr>
          <w:rFonts w:asciiTheme="minorHAnsi" w:eastAsia="Calibri" w:hAnsiTheme="minorHAnsi"/>
          <w:sz w:val="18"/>
          <w:szCs w:val="18"/>
        </w:rPr>
        <w:t xml:space="preserve">the </w:t>
      </w:r>
      <w:r w:rsidR="00085FA0">
        <w:rPr>
          <w:rFonts w:asciiTheme="minorHAnsi" w:eastAsia="Calibri" w:hAnsiTheme="minorHAnsi"/>
          <w:sz w:val="18"/>
          <w:szCs w:val="18"/>
        </w:rPr>
        <w:t>Evaporative Cooler Model Number</w:t>
      </w:r>
      <w:r w:rsidR="00085FA0" w:rsidRPr="008A3DC2">
        <w:rPr>
          <w:rFonts w:asciiTheme="minorHAnsi" w:eastAsia="Calibri" w:hAnsiTheme="minorHAnsi"/>
          <w:sz w:val="18"/>
          <w:szCs w:val="18"/>
        </w:rPr>
        <w:t>.</w:t>
      </w:r>
    </w:p>
    <w:p w14:paraId="6E634F14" w14:textId="77777777" w:rsidR="00085FA0" w:rsidRDefault="00085FA0" w:rsidP="00085FA0">
      <w:pPr>
        <w:rPr>
          <w:rFonts w:asciiTheme="minorHAnsi" w:eastAsia="Calibri" w:hAnsiTheme="minorHAnsi"/>
          <w:sz w:val="18"/>
          <w:szCs w:val="18"/>
        </w:rPr>
      </w:pPr>
    </w:p>
    <w:p w14:paraId="6E634F15" w14:textId="77777777" w:rsidR="00085FA0" w:rsidRPr="00085FA0" w:rsidRDefault="00085FA0" w:rsidP="00085FA0">
      <w:pPr>
        <w:rPr>
          <w:rFonts w:asciiTheme="minorHAnsi" w:eastAsia="Calibri" w:hAnsiTheme="minorHAnsi"/>
          <w:b/>
          <w:sz w:val="18"/>
          <w:szCs w:val="18"/>
        </w:rPr>
      </w:pPr>
      <w:r w:rsidRPr="00085FA0">
        <w:rPr>
          <w:rFonts w:asciiTheme="minorHAnsi" w:eastAsia="Calibri" w:hAnsiTheme="minorHAnsi"/>
          <w:b/>
          <w:sz w:val="18"/>
          <w:szCs w:val="18"/>
        </w:rPr>
        <w:t>Section B. Installation Criteria</w:t>
      </w:r>
    </w:p>
    <w:p w14:paraId="6E634F16" w14:textId="77777777" w:rsidR="00085FA0"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17" w14:textId="77777777" w:rsidR="00085FA0" w:rsidRPr="00D87932"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18" w14:textId="77777777" w:rsidR="00085FA0" w:rsidRPr="00D87932"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19" w14:textId="77777777" w:rsidR="00085FA0" w:rsidRPr="00D87932"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1A" w14:textId="77777777" w:rsidR="00085FA0" w:rsidRPr="00D87932"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1B" w14:textId="77777777" w:rsidR="00085FA0" w:rsidRPr="00D87932"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1C" w14:textId="77777777" w:rsidR="00085FA0" w:rsidRPr="00D87932"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1D" w14:textId="77777777" w:rsidR="00085FA0" w:rsidRPr="00D87932"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1E" w14:textId="77777777" w:rsidR="00085FA0" w:rsidRPr="00D87932"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1F" w14:textId="77777777" w:rsidR="00085FA0" w:rsidRPr="00D87932"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20" w14:textId="77777777" w:rsidR="000D36ED" w:rsidRDefault="00085FA0" w:rsidP="00085FA0">
      <w:pPr>
        <w:pStyle w:val="ListParagraph"/>
        <w:numPr>
          <w:ilvl w:val="0"/>
          <w:numId w:val="10"/>
        </w:numPr>
        <w:rPr>
          <w:rFonts w:asciiTheme="minorHAnsi" w:eastAsia="Calibri" w:hAnsiTheme="minorHAnsi"/>
          <w:sz w:val="18"/>
          <w:szCs w:val="18"/>
        </w:rPr>
      </w:pPr>
      <w:r>
        <w:rPr>
          <w:rFonts w:asciiTheme="minorHAnsi" w:eastAsia="Calibri" w:hAnsiTheme="minorHAnsi"/>
          <w:sz w:val="18"/>
          <w:szCs w:val="18"/>
        </w:rPr>
        <w:t>This statement must be true (or not applicable) to comply.</w:t>
      </w:r>
    </w:p>
    <w:p w14:paraId="6E634F21" w14:textId="77777777" w:rsidR="00085FA0" w:rsidRPr="000D36ED" w:rsidRDefault="00085FA0" w:rsidP="00085FA0">
      <w:pPr>
        <w:pStyle w:val="ListParagraph"/>
        <w:numPr>
          <w:ilvl w:val="0"/>
          <w:numId w:val="10"/>
        </w:numPr>
        <w:rPr>
          <w:rFonts w:asciiTheme="minorHAnsi" w:eastAsia="Calibri" w:hAnsiTheme="minorHAnsi"/>
          <w:sz w:val="18"/>
          <w:szCs w:val="18"/>
        </w:rPr>
      </w:pPr>
      <w:r w:rsidRPr="000D36ED">
        <w:rPr>
          <w:rFonts w:asciiTheme="minorHAnsi" w:eastAsia="Calibri" w:hAnsiTheme="minorHAnsi"/>
          <w:sz w:val="18"/>
          <w:szCs w:val="18"/>
        </w:rPr>
        <w:t>This statement must be true (or not applicable) to comply.</w:t>
      </w:r>
    </w:p>
    <w:p w14:paraId="6E634F22" w14:textId="77777777" w:rsidR="00085FA0" w:rsidRDefault="00085FA0" w:rsidP="008A3DC2">
      <w:pPr>
        <w:rPr>
          <w:rFonts w:asciiTheme="minorHAnsi" w:eastAsia="Calibri" w:hAnsiTheme="minorHAnsi"/>
          <w:b/>
          <w:sz w:val="18"/>
          <w:szCs w:val="18"/>
        </w:rPr>
      </w:pPr>
    </w:p>
    <w:p w14:paraId="6E634F23" w14:textId="77777777" w:rsidR="00085FA0" w:rsidRPr="008A3DC2" w:rsidRDefault="00085FA0" w:rsidP="008A3DC2">
      <w:pPr>
        <w:rPr>
          <w:rFonts w:asciiTheme="minorHAnsi" w:eastAsia="Calibri" w:hAnsiTheme="minorHAnsi"/>
          <w:b/>
          <w:sz w:val="18"/>
          <w:szCs w:val="18"/>
        </w:rPr>
      </w:pPr>
    </w:p>
    <w:p w14:paraId="6E634F29" w14:textId="145949EA" w:rsidR="00CC386A" w:rsidRDefault="00CC386A" w:rsidP="00085FA0">
      <w:pPr>
        <w:pStyle w:val="ListParagraph"/>
        <w:rPr>
          <w:rFonts w:asciiTheme="minorHAnsi" w:eastAsia="Calibri" w:hAnsiTheme="minorHAnsi"/>
          <w:sz w:val="18"/>
          <w:szCs w:val="18"/>
        </w:rPr>
        <w:sectPr w:rsidR="00CC386A" w:rsidSect="00BB7023">
          <w:headerReference w:type="even" r:id="rId15"/>
          <w:headerReference w:type="default" r:id="rId16"/>
          <w:footerReference w:type="default" r:id="rId17"/>
          <w:headerReference w:type="first" r:id="rId18"/>
          <w:pgSz w:w="12240" w:h="15840" w:code="1"/>
          <w:pgMar w:top="720" w:right="720" w:bottom="720" w:left="720" w:header="720" w:footer="576" w:gutter="0"/>
          <w:cols w:space="720"/>
          <w:docGrid w:linePitch="360"/>
        </w:sectPr>
      </w:pPr>
      <w:r w:rsidRPr="008A3DC2">
        <w:rPr>
          <w:rFonts w:asciiTheme="minorHAnsi" w:eastAsia="Calibri" w:hAnsiTheme="minorHAnsi"/>
          <w:sz w:val="18"/>
          <w:szCs w:val="18"/>
        </w:rPr>
        <w:t>.</w:t>
      </w:r>
    </w:p>
    <w:tbl>
      <w:tblPr>
        <w:tblStyle w:val="TableGrid"/>
        <w:tblW w:w="5000" w:type="pct"/>
        <w:tblLook w:val="04A0" w:firstRow="1" w:lastRow="0" w:firstColumn="1" w:lastColumn="0" w:noHBand="0" w:noVBand="1"/>
      </w:tblPr>
      <w:tblGrid>
        <w:gridCol w:w="557"/>
        <w:gridCol w:w="4861"/>
        <w:gridCol w:w="5598"/>
      </w:tblGrid>
      <w:tr w:rsidR="00CC386A" w:rsidRPr="00F40F85" w14:paraId="6E634F2B" w14:textId="77777777" w:rsidTr="00085FA0">
        <w:tc>
          <w:tcPr>
            <w:tcW w:w="11016" w:type="dxa"/>
            <w:gridSpan w:val="3"/>
          </w:tcPr>
          <w:p w14:paraId="6E634F2A" w14:textId="77777777" w:rsidR="00CC386A" w:rsidRPr="00F40F85" w:rsidRDefault="00CC386A" w:rsidP="00085FA0">
            <w:pPr>
              <w:rPr>
                <w:rFonts w:asciiTheme="minorHAnsi" w:hAnsiTheme="minorHAnsi"/>
                <w:b/>
                <w:sz w:val="18"/>
                <w:szCs w:val="18"/>
              </w:rPr>
            </w:pPr>
            <w:r w:rsidRPr="001E76EB">
              <w:rPr>
                <w:rFonts w:asciiTheme="minorHAnsi" w:hAnsiTheme="minorHAnsi"/>
                <w:b/>
                <w:szCs w:val="18"/>
              </w:rPr>
              <w:lastRenderedPageBreak/>
              <w:t>A. System Information</w:t>
            </w:r>
          </w:p>
        </w:tc>
      </w:tr>
      <w:tr w:rsidR="00CC386A" w:rsidRPr="00F40F85" w14:paraId="6E634F2D" w14:textId="77777777" w:rsidTr="00085FA0">
        <w:tc>
          <w:tcPr>
            <w:tcW w:w="11016" w:type="dxa"/>
            <w:gridSpan w:val="3"/>
          </w:tcPr>
          <w:p w14:paraId="6E634F2C" w14:textId="77777777" w:rsidR="00CC386A" w:rsidRPr="00F40F85" w:rsidRDefault="00CC386A" w:rsidP="00085FA0">
            <w:pPr>
              <w:rPr>
                <w:rFonts w:asciiTheme="minorHAnsi" w:hAnsiTheme="minorHAnsi"/>
                <w:i/>
                <w:sz w:val="18"/>
                <w:szCs w:val="18"/>
              </w:rPr>
            </w:pPr>
            <w:r w:rsidRPr="00F40F85">
              <w:rPr>
                <w:rFonts w:asciiTheme="minorHAnsi" w:hAnsiTheme="minorHAnsi"/>
                <w:i/>
                <w:sz w:val="18"/>
                <w:szCs w:val="18"/>
              </w:rPr>
              <w:t>Each system requiring verification must use a separate form</w:t>
            </w:r>
          </w:p>
        </w:tc>
      </w:tr>
      <w:tr w:rsidR="00CC386A" w:rsidRPr="00F40F85" w14:paraId="6E634F31" w14:textId="77777777" w:rsidTr="00085FA0">
        <w:tc>
          <w:tcPr>
            <w:tcW w:w="557" w:type="dxa"/>
          </w:tcPr>
          <w:p w14:paraId="6E634F2E"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01</w:t>
            </w:r>
          </w:p>
        </w:tc>
        <w:tc>
          <w:tcPr>
            <w:tcW w:w="4861" w:type="dxa"/>
          </w:tcPr>
          <w:p w14:paraId="6E634F2F" w14:textId="361C766E" w:rsidR="00CC386A" w:rsidRPr="00F40F85" w:rsidRDefault="00CC386A" w:rsidP="00085FA0">
            <w:pPr>
              <w:rPr>
                <w:rFonts w:asciiTheme="minorHAnsi" w:hAnsiTheme="minorHAnsi"/>
                <w:sz w:val="18"/>
                <w:szCs w:val="18"/>
              </w:rPr>
            </w:pPr>
            <w:r w:rsidRPr="00F40F85">
              <w:rPr>
                <w:rFonts w:asciiTheme="minorHAnsi" w:hAnsiTheme="minorHAnsi"/>
                <w:sz w:val="18"/>
                <w:szCs w:val="18"/>
              </w:rPr>
              <w:t>System Name or Identification/Tag</w:t>
            </w:r>
          </w:p>
        </w:tc>
        <w:tc>
          <w:tcPr>
            <w:tcW w:w="5598" w:type="dxa"/>
          </w:tcPr>
          <w:p w14:paraId="6E634F30" w14:textId="77777777" w:rsidR="00CC386A" w:rsidRPr="00F40F85" w:rsidRDefault="00CC386A" w:rsidP="00C7359A">
            <w:pPr>
              <w:rPr>
                <w:rFonts w:asciiTheme="minorHAnsi" w:hAnsiTheme="minorHAnsi"/>
                <w:i/>
                <w:sz w:val="18"/>
                <w:szCs w:val="18"/>
              </w:rPr>
            </w:pPr>
            <w:r w:rsidRPr="00F40F85">
              <w:rPr>
                <w:rFonts w:asciiTheme="minorHAnsi" w:hAnsiTheme="minorHAnsi"/>
                <w:sz w:val="18"/>
                <w:szCs w:val="18"/>
              </w:rPr>
              <w:t>(auto filled from M</w:t>
            </w:r>
            <w:del w:id="16" w:author="Smith, Alexis@Energy" w:date="2018-10-09T11:26:00Z">
              <w:r w:rsidRPr="00F40F85" w:rsidDel="00C7359A">
                <w:rPr>
                  <w:rFonts w:asciiTheme="minorHAnsi" w:hAnsiTheme="minorHAnsi"/>
                  <w:sz w:val="18"/>
                  <w:szCs w:val="18"/>
                </w:rPr>
                <w:delText>E</w:delText>
              </w:r>
            </w:del>
            <w:r w:rsidRPr="00F40F85">
              <w:rPr>
                <w:rFonts w:asciiTheme="minorHAnsi" w:hAnsiTheme="minorHAnsi"/>
                <w:sz w:val="18"/>
                <w:szCs w:val="18"/>
              </w:rPr>
              <w:t>CH-1)</w:t>
            </w:r>
          </w:p>
        </w:tc>
      </w:tr>
      <w:tr w:rsidR="00CC386A" w:rsidRPr="00F40F85" w14:paraId="6E634F35" w14:textId="77777777" w:rsidTr="00085FA0">
        <w:tc>
          <w:tcPr>
            <w:tcW w:w="557" w:type="dxa"/>
          </w:tcPr>
          <w:p w14:paraId="6E634F32"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02</w:t>
            </w:r>
          </w:p>
        </w:tc>
        <w:tc>
          <w:tcPr>
            <w:tcW w:w="4861" w:type="dxa"/>
          </w:tcPr>
          <w:p w14:paraId="6E634F33" w14:textId="7CF824BC" w:rsidR="00CC386A" w:rsidRPr="00F40F85" w:rsidRDefault="00CC386A" w:rsidP="00085FA0">
            <w:pPr>
              <w:rPr>
                <w:rFonts w:asciiTheme="minorHAnsi" w:hAnsiTheme="minorHAnsi"/>
                <w:sz w:val="18"/>
                <w:szCs w:val="18"/>
              </w:rPr>
            </w:pPr>
            <w:r w:rsidRPr="00F40F85">
              <w:rPr>
                <w:rFonts w:asciiTheme="minorHAnsi" w:hAnsiTheme="minorHAnsi"/>
                <w:sz w:val="18"/>
                <w:szCs w:val="18"/>
              </w:rPr>
              <w:t>System Location or Area Served</w:t>
            </w:r>
          </w:p>
        </w:tc>
        <w:tc>
          <w:tcPr>
            <w:tcW w:w="5598" w:type="dxa"/>
          </w:tcPr>
          <w:p w14:paraId="6E634F34" w14:textId="77777777" w:rsidR="00CC386A" w:rsidRPr="00F40F85" w:rsidRDefault="00CC386A" w:rsidP="00085FA0">
            <w:pPr>
              <w:rPr>
                <w:rFonts w:asciiTheme="minorHAnsi" w:hAnsiTheme="minorHAnsi"/>
                <w:i/>
                <w:sz w:val="18"/>
                <w:szCs w:val="18"/>
              </w:rPr>
            </w:pPr>
            <w:r w:rsidRPr="00F40F85">
              <w:rPr>
                <w:rFonts w:asciiTheme="minorHAnsi" w:hAnsiTheme="minorHAnsi"/>
                <w:sz w:val="18"/>
                <w:szCs w:val="18"/>
              </w:rPr>
              <w:t>(auto filled from M</w:t>
            </w:r>
            <w:del w:id="17" w:author="Smith, Alexis@Energy" w:date="2018-10-09T11:26:00Z">
              <w:r w:rsidRPr="00F40F85" w:rsidDel="00C7359A">
                <w:rPr>
                  <w:rFonts w:asciiTheme="minorHAnsi" w:hAnsiTheme="minorHAnsi"/>
                  <w:sz w:val="18"/>
                  <w:szCs w:val="18"/>
                </w:rPr>
                <w:delText>E</w:delText>
              </w:r>
            </w:del>
            <w:r w:rsidRPr="00F40F85">
              <w:rPr>
                <w:rFonts w:asciiTheme="minorHAnsi" w:hAnsiTheme="minorHAnsi"/>
                <w:sz w:val="18"/>
                <w:szCs w:val="18"/>
              </w:rPr>
              <w:t>CH-1)</w:t>
            </w:r>
          </w:p>
        </w:tc>
      </w:tr>
      <w:tr w:rsidR="00CC386A" w:rsidRPr="00F40F85" w14:paraId="6E634F3E" w14:textId="77777777" w:rsidTr="001E76EB">
        <w:tc>
          <w:tcPr>
            <w:tcW w:w="557" w:type="dxa"/>
            <w:vAlign w:val="center"/>
          </w:tcPr>
          <w:p w14:paraId="6E634F36" w14:textId="77777777" w:rsidR="00CC386A" w:rsidRPr="00F40F85" w:rsidRDefault="00CC386A" w:rsidP="001E76EB">
            <w:pPr>
              <w:jc w:val="center"/>
              <w:rPr>
                <w:rFonts w:asciiTheme="minorHAnsi" w:hAnsiTheme="minorHAnsi"/>
                <w:sz w:val="18"/>
                <w:szCs w:val="18"/>
              </w:rPr>
            </w:pPr>
            <w:r w:rsidRPr="00F40F85">
              <w:rPr>
                <w:rFonts w:asciiTheme="minorHAnsi" w:hAnsiTheme="minorHAnsi"/>
                <w:sz w:val="18"/>
                <w:szCs w:val="18"/>
              </w:rPr>
              <w:t>03</w:t>
            </w:r>
          </w:p>
        </w:tc>
        <w:tc>
          <w:tcPr>
            <w:tcW w:w="4861" w:type="dxa"/>
            <w:vAlign w:val="center"/>
          </w:tcPr>
          <w:p w14:paraId="6E634F37" w14:textId="56A64B23" w:rsidR="00CC386A" w:rsidRPr="00F40F85" w:rsidRDefault="00CC386A" w:rsidP="001E76EB">
            <w:pPr>
              <w:rPr>
                <w:rFonts w:asciiTheme="minorHAnsi" w:hAnsiTheme="minorHAnsi"/>
                <w:sz w:val="18"/>
                <w:szCs w:val="18"/>
              </w:rPr>
            </w:pPr>
            <w:r w:rsidRPr="00F40F85">
              <w:rPr>
                <w:rFonts w:asciiTheme="minorHAnsi" w:hAnsiTheme="minorHAnsi"/>
                <w:sz w:val="18"/>
                <w:szCs w:val="18"/>
              </w:rPr>
              <w:t>Evaporative Cooler System Type</w:t>
            </w:r>
          </w:p>
        </w:tc>
        <w:tc>
          <w:tcPr>
            <w:tcW w:w="5598" w:type="dxa"/>
          </w:tcPr>
          <w:p w14:paraId="6E634F38" w14:textId="77777777" w:rsidR="000D36ED" w:rsidRDefault="000D36ED" w:rsidP="00085FA0">
            <w:pPr>
              <w:rPr>
                <w:rFonts w:asciiTheme="minorHAnsi" w:hAnsiTheme="minorHAnsi"/>
                <w:sz w:val="18"/>
                <w:szCs w:val="18"/>
              </w:rPr>
            </w:pPr>
            <w:r>
              <w:rPr>
                <w:rFonts w:asciiTheme="minorHAnsi" w:hAnsiTheme="minorHAnsi"/>
                <w:sz w:val="18"/>
                <w:szCs w:val="18"/>
              </w:rPr>
              <w:t xml:space="preserve">&lt;&lt;calculated field: reference value from CF2R-MCH-01: </w:t>
            </w:r>
          </w:p>
          <w:p w14:paraId="6E634F39" w14:textId="77777777" w:rsidR="000D36ED" w:rsidRDefault="000D36ED" w:rsidP="00085FA0">
            <w:pPr>
              <w:rPr>
                <w:rFonts w:asciiTheme="minorHAnsi" w:hAnsiTheme="minorHAnsi"/>
                <w:sz w:val="18"/>
                <w:szCs w:val="18"/>
              </w:rPr>
            </w:pPr>
            <w:r>
              <w:rPr>
                <w:rFonts w:asciiTheme="minorHAnsi" w:hAnsiTheme="minorHAnsi"/>
                <w:sz w:val="18"/>
                <w:szCs w:val="18"/>
              </w:rPr>
              <w:t>allowable values=</w:t>
            </w:r>
          </w:p>
          <w:p w14:paraId="6E634F3A" w14:textId="77777777" w:rsidR="000D36ED" w:rsidRDefault="000D36ED" w:rsidP="000D36ED">
            <w:r>
              <w:t>*evaporative - direct</w:t>
            </w:r>
          </w:p>
          <w:p w14:paraId="6E634F3B" w14:textId="77777777" w:rsidR="000D36ED" w:rsidRDefault="000D36ED" w:rsidP="000D36ED">
            <w:r>
              <w:t>*evaporative - indirect</w:t>
            </w:r>
          </w:p>
          <w:p w14:paraId="6E634F3C" w14:textId="77777777" w:rsidR="000D36ED" w:rsidRDefault="000D36ED" w:rsidP="000D36ED">
            <w:pPr>
              <w:rPr>
                <w:rFonts w:asciiTheme="minorHAnsi" w:hAnsiTheme="minorHAnsi"/>
                <w:sz w:val="18"/>
                <w:szCs w:val="18"/>
              </w:rPr>
            </w:pPr>
            <w:r>
              <w:t>*evaporative - indirectdirect</w:t>
            </w:r>
          </w:p>
          <w:p w14:paraId="6E634F3D" w14:textId="0C963D97" w:rsidR="00CC386A" w:rsidRPr="00F40F85" w:rsidRDefault="00CC386A" w:rsidP="00085FA0">
            <w:pPr>
              <w:rPr>
                <w:rFonts w:asciiTheme="minorHAnsi" w:hAnsiTheme="minorHAnsi"/>
                <w:sz w:val="18"/>
                <w:szCs w:val="18"/>
              </w:rPr>
            </w:pPr>
          </w:p>
        </w:tc>
      </w:tr>
      <w:tr w:rsidR="00CC386A" w:rsidRPr="00F40F85" w14:paraId="6E634F42" w14:textId="77777777" w:rsidTr="00085FA0">
        <w:tc>
          <w:tcPr>
            <w:tcW w:w="557" w:type="dxa"/>
          </w:tcPr>
          <w:p w14:paraId="6E634F3F" w14:textId="7AC58F89" w:rsidR="00CC386A" w:rsidRPr="00F40F85" w:rsidRDefault="000D36ED" w:rsidP="00085FA0">
            <w:pPr>
              <w:jc w:val="center"/>
              <w:rPr>
                <w:rFonts w:asciiTheme="minorHAnsi" w:hAnsiTheme="minorHAnsi"/>
                <w:sz w:val="18"/>
                <w:szCs w:val="18"/>
              </w:rPr>
            </w:pPr>
            <w:r>
              <w:rPr>
                <w:rFonts w:asciiTheme="minorHAnsi" w:hAnsiTheme="minorHAnsi"/>
                <w:sz w:val="18"/>
                <w:szCs w:val="18"/>
              </w:rPr>
              <w:t>04</w:t>
            </w:r>
          </w:p>
        </w:tc>
        <w:tc>
          <w:tcPr>
            <w:tcW w:w="4861" w:type="dxa"/>
          </w:tcPr>
          <w:p w14:paraId="6E634F40" w14:textId="449D6DE2" w:rsidR="00CC386A" w:rsidRPr="00F40F85" w:rsidRDefault="00CC386A" w:rsidP="00085FA0">
            <w:pPr>
              <w:rPr>
                <w:rFonts w:asciiTheme="minorHAnsi" w:hAnsiTheme="minorHAnsi"/>
                <w:sz w:val="18"/>
                <w:szCs w:val="18"/>
              </w:rPr>
            </w:pPr>
            <w:r w:rsidRPr="00F40F85">
              <w:rPr>
                <w:rFonts w:asciiTheme="minorHAnsi" w:hAnsiTheme="minorHAnsi"/>
                <w:sz w:val="18"/>
                <w:szCs w:val="18"/>
              </w:rPr>
              <w:t>Manufacturer Name of Installed Evaporative Cooler</w:t>
            </w:r>
          </w:p>
        </w:tc>
        <w:tc>
          <w:tcPr>
            <w:tcW w:w="5598" w:type="dxa"/>
          </w:tcPr>
          <w:p w14:paraId="6E634F41" w14:textId="08207821" w:rsidR="00CC386A" w:rsidRPr="00F40F85" w:rsidRDefault="001F2A0D" w:rsidP="001F2A0D">
            <w:pPr>
              <w:rPr>
                <w:rFonts w:asciiTheme="minorHAnsi" w:hAnsiTheme="minorHAnsi"/>
                <w:i/>
                <w:sz w:val="18"/>
                <w:szCs w:val="18"/>
              </w:rPr>
            </w:pPr>
            <w:r>
              <w:rPr>
                <w:rFonts w:asciiTheme="minorHAnsi" w:hAnsiTheme="minorHAnsi"/>
                <w:sz w:val="18"/>
                <w:szCs w:val="18"/>
              </w:rPr>
              <w:t>&lt;&lt;user enter text&gt;&gt;</w:t>
            </w:r>
          </w:p>
        </w:tc>
      </w:tr>
      <w:tr w:rsidR="00CC386A" w:rsidRPr="00F40F85" w14:paraId="6E634F46" w14:textId="77777777" w:rsidTr="00085FA0">
        <w:tc>
          <w:tcPr>
            <w:tcW w:w="557" w:type="dxa"/>
          </w:tcPr>
          <w:p w14:paraId="6E634F43" w14:textId="60AD391E" w:rsidR="00CC386A" w:rsidRPr="00F40F85" w:rsidRDefault="000D36ED" w:rsidP="00085FA0">
            <w:pPr>
              <w:jc w:val="center"/>
              <w:rPr>
                <w:rFonts w:asciiTheme="minorHAnsi" w:hAnsiTheme="minorHAnsi"/>
                <w:sz w:val="18"/>
                <w:szCs w:val="18"/>
              </w:rPr>
            </w:pPr>
            <w:r>
              <w:rPr>
                <w:rFonts w:asciiTheme="minorHAnsi" w:hAnsiTheme="minorHAnsi"/>
                <w:sz w:val="18"/>
                <w:szCs w:val="18"/>
              </w:rPr>
              <w:t>05</w:t>
            </w:r>
          </w:p>
        </w:tc>
        <w:tc>
          <w:tcPr>
            <w:tcW w:w="4861" w:type="dxa"/>
          </w:tcPr>
          <w:p w14:paraId="6E634F44" w14:textId="668D4DB7" w:rsidR="00CC386A" w:rsidRPr="00F40F85" w:rsidRDefault="00CC386A" w:rsidP="00085FA0">
            <w:pPr>
              <w:rPr>
                <w:rFonts w:asciiTheme="minorHAnsi" w:hAnsiTheme="minorHAnsi"/>
                <w:sz w:val="18"/>
                <w:szCs w:val="18"/>
              </w:rPr>
            </w:pPr>
            <w:r w:rsidRPr="00F40F85">
              <w:rPr>
                <w:rFonts w:asciiTheme="minorHAnsi" w:hAnsiTheme="minorHAnsi"/>
                <w:sz w:val="18"/>
                <w:szCs w:val="18"/>
              </w:rPr>
              <w:t>Manufacturer Model Number of Installed Evaporative Cooler</w:t>
            </w:r>
          </w:p>
        </w:tc>
        <w:tc>
          <w:tcPr>
            <w:tcW w:w="5598" w:type="dxa"/>
          </w:tcPr>
          <w:p w14:paraId="6E634F45" w14:textId="70751767" w:rsidR="00CC386A" w:rsidRPr="00F40F85" w:rsidRDefault="001F2A0D" w:rsidP="00085FA0">
            <w:pPr>
              <w:rPr>
                <w:rFonts w:asciiTheme="minorHAnsi" w:hAnsiTheme="minorHAnsi"/>
                <w:i/>
                <w:sz w:val="18"/>
                <w:szCs w:val="18"/>
              </w:rPr>
            </w:pPr>
            <w:r>
              <w:rPr>
                <w:rFonts w:asciiTheme="minorHAnsi" w:hAnsiTheme="minorHAnsi"/>
                <w:sz w:val="18"/>
                <w:szCs w:val="18"/>
              </w:rPr>
              <w:t>&lt;&lt;user enter text&gt;&gt;</w:t>
            </w:r>
          </w:p>
        </w:tc>
      </w:tr>
    </w:tbl>
    <w:p w14:paraId="6E634F47" w14:textId="77777777" w:rsidR="008A3DC2" w:rsidRPr="001E76EB" w:rsidRDefault="008A3DC2" w:rsidP="00CC386A">
      <w:pPr>
        <w:rPr>
          <w:rFonts w:asciiTheme="minorHAnsi" w:eastAsia="Calibri" w:hAnsiTheme="minorHAnsi"/>
          <w:szCs w:val="18"/>
        </w:rPr>
      </w:pP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386"/>
      </w:tblGrid>
      <w:tr w:rsidR="00CC386A" w:rsidRPr="00F40F85" w14:paraId="6E634F49" w14:textId="77777777" w:rsidTr="00085FA0">
        <w:trPr>
          <w:cantSplit/>
          <w:trHeight w:val="158"/>
        </w:trPr>
        <w:tc>
          <w:tcPr>
            <w:tcW w:w="11016" w:type="dxa"/>
            <w:gridSpan w:val="2"/>
            <w:vAlign w:val="center"/>
          </w:tcPr>
          <w:p w14:paraId="6E634F48" w14:textId="77777777" w:rsidR="00CC386A" w:rsidRPr="00F40F85" w:rsidRDefault="00CC386A" w:rsidP="00085FA0">
            <w:pPr>
              <w:rPr>
                <w:rFonts w:asciiTheme="minorHAnsi" w:hAnsiTheme="minorHAnsi" w:cs="Arial"/>
                <w:b/>
                <w:sz w:val="18"/>
                <w:szCs w:val="18"/>
              </w:rPr>
            </w:pPr>
            <w:r w:rsidRPr="001E76EB">
              <w:rPr>
                <w:rFonts w:asciiTheme="minorHAnsi" w:hAnsiTheme="minorHAnsi" w:cs="Arial"/>
                <w:b/>
                <w:szCs w:val="18"/>
              </w:rPr>
              <w:t>B. Installation Criteria</w:t>
            </w:r>
          </w:p>
        </w:tc>
      </w:tr>
      <w:tr w:rsidR="00CC386A" w:rsidRPr="00F40F85" w14:paraId="6E634F4C" w14:textId="77777777" w:rsidTr="00085FA0">
        <w:trPr>
          <w:cantSplit/>
          <w:trHeight w:val="158"/>
        </w:trPr>
        <w:tc>
          <w:tcPr>
            <w:tcW w:w="630" w:type="dxa"/>
            <w:vAlign w:val="center"/>
          </w:tcPr>
          <w:p w14:paraId="6E634F4A"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01</w:t>
            </w:r>
          </w:p>
        </w:tc>
        <w:tc>
          <w:tcPr>
            <w:tcW w:w="10386" w:type="dxa"/>
            <w:vAlign w:val="center"/>
          </w:tcPr>
          <w:p w14:paraId="6E634F4B" w14:textId="77777777" w:rsidR="00CC386A" w:rsidRPr="00F40F85" w:rsidRDefault="00CC386A" w:rsidP="00085FA0">
            <w:pPr>
              <w:rPr>
                <w:rFonts w:asciiTheme="minorHAnsi" w:hAnsiTheme="minorHAnsi"/>
                <w:sz w:val="18"/>
                <w:szCs w:val="18"/>
              </w:rPr>
            </w:pPr>
            <w:r w:rsidRPr="00F40F85">
              <w:rPr>
                <w:rFonts w:asciiTheme="minorHAnsi" w:hAnsiTheme="minorHAnsi"/>
                <w:sz w:val="18"/>
                <w:szCs w:val="18"/>
              </w:rPr>
              <w:t>Only indirect or direct/indirect systems may be installed as part of the evaporative cooling compliance option. Direct evaporative coolers do not meet the eligibility criteria.</w:t>
            </w:r>
          </w:p>
        </w:tc>
      </w:tr>
      <w:tr w:rsidR="00CC386A" w:rsidRPr="00F40F85" w14:paraId="6E634F4F" w14:textId="77777777" w:rsidTr="00085FA0">
        <w:trPr>
          <w:cantSplit/>
          <w:trHeight w:val="158"/>
        </w:trPr>
        <w:tc>
          <w:tcPr>
            <w:tcW w:w="630" w:type="dxa"/>
            <w:vAlign w:val="center"/>
          </w:tcPr>
          <w:p w14:paraId="6E634F4D"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02</w:t>
            </w:r>
          </w:p>
        </w:tc>
        <w:tc>
          <w:tcPr>
            <w:tcW w:w="10386" w:type="dxa"/>
            <w:vAlign w:val="center"/>
          </w:tcPr>
          <w:p w14:paraId="6E634F4E" w14:textId="2270A16D" w:rsidR="00CC386A" w:rsidRPr="00F40F85" w:rsidRDefault="00CC386A" w:rsidP="00085FA0">
            <w:pPr>
              <w:rPr>
                <w:rFonts w:asciiTheme="minorHAnsi" w:hAnsiTheme="minorHAnsi"/>
                <w:sz w:val="18"/>
                <w:szCs w:val="18"/>
              </w:rPr>
            </w:pPr>
            <w:r w:rsidRPr="00F40F85">
              <w:rPr>
                <w:rFonts w:asciiTheme="minorHAnsi" w:hAnsiTheme="minorHAnsi"/>
                <w:sz w:val="18"/>
                <w:szCs w:val="18"/>
              </w:rPr>
              <w:t>Installed evaporative cooler is listed as an approved non</w:t>
            </w:r>
            <w:r w:rsidR="00E3637A">
              <w:rPr>
                <w:rFonts w:asciiTheme="minorHAnsi" w:hAnsiTheme="minorHAnsi"/>
                <w:sz w:val="18"/>
                <w:szCs w:val="18"/>
              </w:rPr>
              <w:t>-</w:t>
            </w:r>
            <w:r w:rsidRPr="00F40F85">
              <w:rPr>
                <w:rFonts w:asciiTheme="minorHAnsi" w:hAnsiTheme="minorHAnsi"/>
                <w:sz w:val="18"/>
                <w:szCs w:val="18"/>
              </w:rPr>
              <w:t>central air conditioner and heat pumps.</w:t>
            </w:r>
          </w:p>
        </w:tc>
      </w:tr>
      <w:tr w:rsidR="00CC386A" w:rsidRPr="00F40F85" w14:paraId="6E634F52" w14:textId="77777777" w:rsidTr="00085FA0">
        <w:trPr>
          <w:cantSplit/>
          <w:trHeight w:val="158"/>
        </w:trPr>
        <w:tc>
          <w:tcPr>
            <w:tcW w:w="630" w:type="dxa"/>
            <w:vAlign w:val="center"/>
          </w:tcPr>
          <w:p w14:paraId="6E634F50"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03</w:t>
            </w:r>
          </w:p>
        </w:tc>
        <w:tc>
          <w:tcPr>
            <w:tcW w:w="10386" w:type="dxa"/>
            <w:vAlign w:val="center"/>
          </w:tcPr>
          <w:p w14:paraId="6E634F51" w14:textId="77777777" w:rsidR="00CC386A" w:rsidRPr="00F40F85" w:rsidRDefault="00CC386A" w:rsidP="00085FA0">
            <w:pPr>
              <w:rPr>
                <w:rFonts w:asciiTheme="minorHAnsi" w:hAnsiTheme="minorHAnsi"/>
                <w:sz w:val="18"/>
                <w:szCs w:val="18"/>
              </w:rPr>
            </w:pPr>
            <w:r w:rsidRPr="00F40F85">
              <w:rPr>
                <w:rFonts w:asciiTheme="minorHAnsi" w:hAnsiTheme="minorHAnsi"/>
                <w:sz w:val="18"/>
                <w:szCs w:val="18"/>
              </w:rPr>
              <w:t>Equipment shall be permanently installed (no window or portable units).</w:t>
            </w:r>
          </w:p>
        </w:tc>
      </w:tr>
      <w:tr w:rsidR="00CC386A" w:rsidRPr="00F40F85" w14:paraId="6E634F55" w14:textId="77777777" w:rsidTr="00085FA0">
        <w:trPr>
          <w:cantSplit/>
          <w:trHeight w:val="158"/>
        </w:trPr>
        <w:tc>
          <w:tcPr>
            <w:tcW w:w="630" w:type="dxa"/>
            <w:vAlign w:val="center"/>
          </w:tcPr>
          <w:p w14:paraId="6E634F53"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04</w:t>
            </w:r>
          </w:p>
        </w:tc>
        <w:tc>
          <w:tcPr>
            <w:tcW w:w="10386" w:type="dxa"/>
            <w:vAlign w:val="center"/>
          </w:tcPr>
          <w:p w14:paraId="6E634F54" w14:textId="3AEB85FB" w:rsidR="00CC386A" w:rsidRPr="00F40F85" w:rsidRDefault="00CC386A" w:rsidP="00E3637A">
            <w:pPr>
              <w:rPr>
                <w:rFonts w:asciiTheme="minorHAnsi" w:hAnsiTheme="minorHAnsi"/>
                <w:sz w:val="18"/>
                <w:szCs w:val="18"/>
              </w:rPr>
            </w:pPr>
            <w:r w:rsidRPr="00F40F85">
              <w:rPr>
                <w:rFonts w:asciiTheme="minorHAnsi" w:hAnsiTheme="minorHAnsi"/>
                <w:sz w:val="18"/>
                <w:szCs w:val="18"/>
              </w:rPr>
              <w:t>Installation shall provide for automatic relief of supply air from the house with maximum air velocity through the relief dampers not exceeding 800 fpm (at the Title 20 rated airflow).  Pressure relief dampers and ductwork shall be distributed to provide adequate airflow through all habitable rooms. For installations with an attic, ceiling dampers shall be installed to relieve air into the attic, and then to outside through attic vents.  For installations without an attic, sidewall relief dampers are acceptable.</w:t>
            </w:r>
          </w:p>
        </w:tc>
      </w:tr>
      <w:tr w:rsidR="00CC386A" w:rsidRPr="00F40F85" w14:paraId="6E634F58" w14:textId="77777777" w:rsidTr="00085FA0">
        <w:trPr>
          <w:cantSplit/>
          <w:trHeight w:val="158"/>
        </w:trPr>
        <w:tc>
          <w:tcPr>
            <w:tcW w:w="630" w:type="dxa"/>
            <w:vAlign w:val="center"/>
          </w:tcPr>
          <w:p w14:paraId="6E634F56"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05</w:t>
            </w:r>
          </w:p>
        </w:tc>
        <w:tc>
          <w:tcPr>
            <w:tcW w:w="10386" w:type="dxa"/>
            <w:vAlign w:val="center"/>
          </w:tcPr>
          <w:p w14:paraId="6E634F57" w14:textId="77777777" w:rsidR="00CC386A" w:rsidRPr="00F40F85" w:rsidRDefault="00CC386A" w:rsidP="00085FA0">
            <w:pPr>
              <w:rPr>
                <w:rFonts w:asciiTheme="minorHAnsi" w:hAnsiTheme="minorHAnsi"/>
                <w:sz w:val="18"/>
                <w:szCs w:val="18"/>
              </w:rPr>
            </w:pPr>
            <w:r w:rsidRPr="00F40F85">
              <w:rPr>
                <w:rFonts w:asciiTheme="minorHAnsi" w:hAnsiTheme="minorHAnsi"/>
                <w:sz w:val="18"/>
                <w:szCs w:val="18"/>
              </w:rPr>
              <w:t>To minimize water consumption, bleed systems are not allowed.</w:t>
            </w:r>
          </w:p>
        </w:tc>
      </w:tr>
      <w:tr w:rsidR="00CC386A" w:rsidRPr="00F40F85" w14:paraId="6E634F5B" w14:textId="77777777" w:rsidTr="00085FA0">
        <w:trPr>
          <w:cantSplit/>
          <w:trHeight w:val="158"/>
        </w:trPr>
        <w:tc>
          <w:tcPr>
            <w:tcW w:w="630" w:type="dxa"/>
            <w:vAlign w:val="center"/>
          </w:tcPr>
          <w:p w14:paraId="6E634F59"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06</w:t>
            </w:r>
          </w:p>
        </w:tc>
        <w:tc>
          <w:tcPr>
            <w:tcW w:w="10386" w:type="dxa"/>
            <w:vAlign w:val="center"/>
          </w:tcPr>
          <w:p w14:paraId="6E634F5A" w14:textId="77777777" w:rsidR="00CC386A" w:rsidRPr="00F40F85" w:rsidRDefault="00CC386A" w:rsidP="00085FA0">
            <w:pPr>
              <w:rPr>
                <w:rFonts w:asciiTheme="minorHAnsi" w:hAnsiTheme="minorHAnsi"/>
                <w:sz w:val="18"/>
                <w:szCs w:val="18"/>
              </w:rPr>
            </w:pPr>
            <w:r w:rsidRPr="00F40F85">
              <w:rPr>
                <w:rFonts w:asciiTheme="minorHAnsi" w:hAnsiTheme="minorHAnsi"/>
                <w:sz w:val="18"/>
                <w:szCs w:val="18"/>
              </w:rPr>
              <w:t>A water quality management system (either “pump out” or conductivity sensor) is required.  “Pump out” systems can either be integral to the evaporative cooler or they can be accessories that operate on a timed interval.  The time interval between dumps shall be set to a minimum of six hours of cooler operation.  Longer intervals are encouraged if local water quality allows.</w:t>
            </w:r>
          </w:p>
        </w:tc>
      </w:tr>
      <w:tr w:rsidR="00CC386A" w:rsidRPr="00F40F85" w14:paraId="6E634F5E" w14:textId="77777777" w:rsidTr="00085FA0">
        <w:trPr>
          <w:cantSplit/>
          <w:trHeight w:val="158"/>
        </w:trPr>
        <w:tc>
          <w:tcPr>
            <w:tcW w:w="630" w:type="dxa"/>
            <w:vAlign w:val="center"/>
          </w:tcPr>
          <w:p w14:paraId="6E634F5C"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07</w:t>
            </w:r>
          </w:p>
        </w:tc>
        <w:tc>
          <w:tcPr>
            <w:tcW w:w="10386" w:type="dxa"/>
            <w:vAlign w:val="center"/>
          </w:tcPr>
          <w:p w14:paraId="6E634F5D" w14:textId="1FA7A56D" w:rsidR="00CC386A" w:rsidRPr="00F40F85" w:rsidRDefault="00CC386A" w:rsidP="00085FA0">
            <w:pPr>
              <w:rPr>
                <w:rFonts w:asciiTheme="minorHAnsi" w:hAnsiTheme="minorHAnsi"/>
                <w:bCs/>
                <w:sz w:val="18"/>
                <w:szCs w:val="18"/>
              </w:rPr>
            </w:pPr>
            <w:r w:rsidRPr="00F40F85">
              <w:rPr>
                <w:rFonts w:asciiTheme="minorHAnsi" w:hAnsiTheme="minorHAnsi"/>
                <w:sz w:val="18"/>
                <w:szCs w:val="18"/>
              </w:rPr>
              <w:t xml:space="preserve">The equipment manufacturer shall certify to the </w:t>
            </w:r>
            <w:r w:rsidR="00E3637A">
              <w:rPr>
                <w:rFonts w:asciiTheme="minorHAnsi" w:hAnsiTheme="minorHAnsi"/>
                <w:sz w:val="18"/>
                <w:szCs w:val="18"/>
              </w:rPr>
              <w:t xml:space="preserve">Energy </w:t>
            </w:r>
            <w:r w:rsidRPr="00F40F85">
              <w:rPr>
                <w:rFonts w:asciiTheme="minorHAnsi" w:hAnsiTheme="minorHAnsi"/>
                <w:sz w:val="18"/>
                <w:szCs w:val="18"/>
              </w:rPr>
              <w:t>Commission that water use does not exceed 7.5 gallons per ton hour based on the Title 20 Appliance Standards testing criteria.</w:t>
            </w:r>
          </w:p>
        </w:tc>
      </w:tr>
      <w:tr w:rsidR="00CC386A" w:rsidRPr="00F40F85" w14:paraId="6E634F61" w14:textId="77777777" w:rsidTr="00085FA0">
        <w:trPr>
          <w:cantSplit/>
          <w:trHeight w:val="158"/>
        </w:trPr>
        <w:tc>
          <w:tcPr>
            <w:tcW w:w="630" w:type="dxa"/>
            <w:vAlign w:val="center"/>
          </w:tcPr>
          <w:p w14:paraId="6E634F5F"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08</w:t>
            </w:r>
          </w:p>
        </w:tc>
        <w:tc>
          <w:tcPr>
            <w:tcW w:w="10386" w:type="dxa"/>
            <w:vAlign w:val="center"/>
          </w:tcPr>
          <w:p w14:paraId="6E634F60" w14:textId="77777777" w:rsidR="00CC386A" w:rsidRPr="00F40F85" w:rsidRDefault="00CC386A" w:rsidP="00085FA0">
            <w:pPr>
              <w:rPr>
                <w:rFonts w:asciiTheme="minorHAnsi" w:hAnsiTheme="minorHAnsi"/>
                <w:bCs/>
                <w:sz w:val="18"/>
                <w:szCs w:val="18"/>
              </w:rPr>
            </w:pPr>
            <w:r w:rsidRPr="00F40F85">
              <w:rPr>
                <w:rFonts w:asciiTheme="minorHAnsi" w:hAnsiTheme="minorHAnsi"/>
                <w:sz w:val="18"/>
                <w:szCs w:val="18"/>
              </w:rPr>
              <w:t>Automatic thermostats are required.  On/off control is not allowed.</w:t>
            </w:r>
          </w:p>
        </w:tc>
      </w:tr>
      <w:tr w:rsidR="00CC386A" w:rsidRPr="00F40F85" w14:paraId="6E634F64" w14:textId="77777777" w:rsidTr="00085FA0">
        <w:trPr>
          <w:cantSplit/>
          <w:trHeight w:val="158"/>
        </w:trPr>
        <w:tc>
          <w:tcPr>
            <w:tcW w:w="630" w:type="dxa"/>
            <w:vAlign w:val="center"/>
          </w:tcPr>
          <w:p w14:paraId="6E634F62"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09</w:t>
            </w:r>
          </w:p>
        </w:tc>
        <w:tc>
          <w:tcPr>
            <w:tcW w:w="10386" w:type="dxa"/>
            <w:vAlign w:val="center"/>
          </w:tcPr>
          <w:p w14:paraId="6E634F63" w14:textId="77777777" w:rsidR="00CC386A" w:rsidRPr="00F40F85" w:rsidRDefault="00CC386A" w:rsidP="00085FA0">
            <w:pPr>
              <w:rPr>
                <w:rFonts w:asciiTheme="minorHAnsi" w:hAnsiTheme="minorHAnsi"/>
                <w:bCs/>
                <w:sz w:val="18"/>
                <w:szCs w:val="18"/>
              </w:rPr>
            </w:pPr>
            <w:r w:rsidRPr="00F40F85">
              <w:rPr>
                <w:rFonts w:asciiTheme="minorHAnsi" w:hAnsiTheme="minorHAnsi"/>
                <w:sz w:val="18"/>
                <w:szCs w:val="18"/>
              </w:rPr>
              <w:t>If the evaporative cooler duct system is shared with a heating and/or cooling system, the installed duct system shall employ backdraft dampers at the evaporative cooler supply.</w:t>
            </w:r>
          </w:p>
        </w:tc>
      </w:tr>
      <w:tr w:rsidR="00CC386A" w:rsidRPr="00F40F85" w14:paraId="6E634F67" w14:textId="77777777" w:rsidTr="00085FA0">
        <w:trPr>
          <w:cantSplit/>
          <w:trHeight w:val="158"/>
        </w:trPr>
        <w:tc>
          <w:tcPr>
            <w:tcW w:w="630" w:type="dxa"/>
            <w:vAlign w:val="center"/>
          </w:tcPr>
          <w:p w14:paraId="6E634F65"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10</w:t>
            </w:r>
          </w:p>
        </w:tc>
        <w:tc>
          <w:tcPr>
            <w:tcW w:w="10386" w:type="dxa"/>
            <w:vAlign w:val="center"/>
          </w:tcPr>
          <w:p w14:paraId="6E634F66" w14:textId="77777777" w:rsidR="00CC386A" w:rsidRPr="00F40F85" w:rsidRDefault="00CC386A" w:rsidP="00085FA0">
            <w:pPr>
              <w:rPr>
                <w:rFonts w:asciiTheme="minorHAnsi" w:hAnsiTheme="minorHAnsi"/>
                <w:bCs/>
                <w:sz w:val="18"/>
                <w:szCs w:val="18"/>
              </w:rPr>
            </w:pPr>
            <w:r w:rsidRPr="00F40F85">
              <w:rPr>
                <w:rFonts w:asciiTheme="minorHAnsi" w:hAnsiTheme="minorHAnsi"/>
                <w:sz w:val="18"/>
                <w:szCs w:val="18"/>
              </w:rPr>
              <w:t>The installing contractor must provide a winter closure device that substantially blocks outdoor air from entering the indoor space.</w:t>
            </w:r>
          </w:p>
        </w:tc>
      </w:tr>
      <w:tr w:rsidR="00CC386A" w:rsidRPr="00F40F85" w14:paraId="6E634F6A" w14:textId="77777777" w:rsidTr="00085FA0">
        <w:trPr>
          <w:cantSplit/>
          <w:trHeight w:val="158"/>
        </w:trPr>
        <w:tc>
          <w:tcPr>
            <w:tcW w:w="630" w:type="dxa"/>
            <w:vAlign w:val="center"/>
          </w:tcPr>
          <w:p w14:paraId="6E634F68"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11</w:t>
            </w:r>
          </w:p>
        </w:tc>
        <w:tc>
          <w:tcPr>
            <w:tcW w:w="10386" w:type="dxa"/>
            <w:vAlign w:val="center"/>
          </w:tcPr>
          <w:p w14:paraId="6E634F69" w14:textId="77777777" w:rsidR="00CC386A" w:rsidRPr="00F40F85" w:rsidRDefault="00CC386A" w:rsidP="00085FA0">
            <w:pPr>
              <w:rPr>
                <w:rFonts w:asciiTheme="minorHAnsi" w:hAnsiTheme="minorHAnsi"/>
                <w:bCs/>
                <w:sz w:val="18"/>
                <w:szCs w:val="18"/>
              </w:rPr>
            </w:pPr>
            <w:r w:rsidRPr="00F40F85">
              <w:rPr>
                <w:rFonts w:asciiTheme="minorHAnsi" w:hAnsiTheme="minorHAnsi"/>
                <w:sz w:val="18"/>
                <w:szCs w:val="18"/>
              </w:rPr>
              <w:t>The size of the water inlet connection at the evaporative cooler shall not exceed 3/8”.</w:t>
            </w:r>
          </w:p>
        </w:tc>
      </w:tr>
      <w:tr w:rsidR="00CC386A" w:rsidRPr="00F40F85" w14:paraId="6E634F6D" w14:textId="77777777" w:rsidTr="00085FA0">
        <w:trPr>
          <w:cantSplit/>
          <w:trHeight w:val="158"/>
        </w:trPr>
        <w:tc>
          <w:tcPr>
            <w:tcW w:w="630" w:type="dxa"/>
            <w:vAlign w:val="center"/>
          </w:tcPr>
          <w:p w14:paraId="6E634F6B" w14:textId="77777777" w:rsidR="00CC386A" w:rsidRPr="00F40F85" w:rsidRDefault="00CC386A" w:rsidP="00085FA0">
            <w:pPr>
              <w:jc w:val="center"/>
              <w:rPr>
                <w:rFonts w:asciiTheme="minorHAnsi" w:hAnsiTheme="minorHAnsi"/>
                <w:sz w:val="18"/>
                <w:szCs w:val="18"/>
              </w:rPr>
            </w:pPr>
            <w:r w:rsidRPr="00F40F85">
              <w:rPr>
                <w:rFonts w:asciiTheme="minorHAnsi" w:hAnsiTheme="minorHAnsi"/>
                <w:sz w:val="18"/>
                <w:szCs w:val="18"/>
              </w:rPr>
              <w:t>12</w:t>
            </w:r>
          </w:p>
        </w:tc>
        <w:tc>
          <w:tcPr>
            <w:tcW w:w="10386" w:type="dxa"/>
            <w:vAlign w:val="center"/>
          </w:tcPr>
          <w:p w14:paraId="6E634F6C" w14:textId="77777777" w:rsidR="00CC386A" w:rsidRPr="00F40F85" w:rsidRDefault="00CC386A" w:rsidP="00085FA0">
            <w:pPr>
              <w:rPr>
                <w:rFonts w:asciiTheme="minorHAnsi" w:hAnsiTheme="minorHAnsi"/>
                <w:bCs/>
                <w:sz w:val="18"/>
                <w:szCs w:val="18"/>
              </w:rPr>
            </w:pPr>
            <w:r w:rsidRPr="00F40F85">
              <w:rPr>
                <w:rFonts w:asciiTheme="minorHAnsi" w:hAnsiTheme="minorHAnsi"/>
                <w:sz w:val="18"/>
                <w:szCs w:val="18"/>
              </w:rPr>
              <w:t>Unless prohibited by local code, the sump overflow line shall not be directly connected to a drain and shall be terminated in a location that is normally visible to the building occupants.</w:t>
            </w:r>
          </w:p>
        </w:tc>
      </w:tr>
      <w:tr w:rsidR="004006E0" w:rsidRPr="00F40F85" w14:paraId="6E634F6F" w14:textId="77777777" w:rsidTr="00085FA0">
        <w:trPr>
          <w:cantSplit/>
          <w:trHeight w:val="158"/>
        </w:trPr>
        <w:tc>
          <w:tcPr>
            <w:tcW w:w="11016" w:type="dxa"/>
            <w:gridSpan w:val="2"/>
            <w:vAlign w:val="center"/>
          </w:tcPr>
          <w:p w14:paraId="6E634F6E" w14:textId="77777777" w:rsidR="004006E0" w:rsidRPr="00F40F85" w:rsidRDefault="004006E0" w:rsidP="00085FA0">
            <w:pPr>
              <w:rPr>
                <w:rFonts w:asciiTheme="minorHAnsi" w:hAnsiTheme="minorHAnsi"/>
                <w:sz w:val="18"/>
                <w:szCs w:val="18"/>
              </w:rPr>
            </w:pPr>
            <w:r w:rsidRPr="00581E1C">
              <w:rPr>
                <w:rFonts w:ascii="Calibri" w:eastAsia="Calibri" w:hAnsi="Calibri"/>
                <w:b/>
                <w:sz w:val="18"/>
                <w:szCs w:val="18"/>
              </w:rPr>
              <w:t>The responsible person’s signature on this compliance document affirms that all applicable requirements in this table have been met.</w:t>
            </w:r>
          </w:p>
        </w:tc>
      </w:tr>
    </w:tbl>
    <w:p w14:paraId="6E634F70" w14:textId="77777777" w:rsidR="00CC386A" w:rsidRDefault="00CC386A" w:rsidP="00CC386A">
      <w:pPr>
        <w:rPr>
          <w:rFonts w:asciiTheme="minorHAnsi" w:eastAsia="Calibr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89"/>
        <w:gridCol w:w="269"/>
        <w:gridCol w:w="2543"/>
        <w:gridCol w:w="2871"/>
      </w:tblGrid>
      <w:tr w:rsidR="00E8109A" w:rsidRPr="00E8109A" w14:paraId="6E634F72" w14:textId="77777777" w:rsidTr="00E8109A">
        <w:trPr>
          <w:trHeight w:val="206"/>
        </w:trPr>
        <w:tc>
          <w:tcPr>
            <w:tcW w:w="11007" w:type="dxa"/>
            <w:gridSpan w:val="4"/>
            <w:vAlign w:val="center"/>
          </w:tcPr>
          <w:p w14:paraId="6E634F71" w14:textId="77777777" w:rsidR="00E8109A" w:rsidRPr="00E8109A" w:rsidRDefault="00E8109A" w:rsidP="00E810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8109A">
              <w:rPr>
                <w:rFonts w:asciiTheme="minorHAnsi" w:hAnsiTheme="minorHAnsi" w:cs="Arial"/>
                <w:b/>
                <w:caps/>
                <w:sz w:val="18"/>
                <w:szCs w:val="18"/>
              </w:rPr>
              <w:lastRenderedPageBreak/>
              <w:t>Documentation Author's Declaration Statement</w:t>
            </w:r>
          </w:p>
        </w:tc>
      </w:tr>
      <w:tr w:rsidR="00E8109A" w:rsidRPr="00E8109A" w14:paraId="6E634F74" w14:textId="77777777" w:rsidTr="001E76EB">
        <w:trPr>
          <w:trHeight w:hRule="exact" w:val="289"/>
        </w:trPr>
        <w:tc>
          <w:tcPr>
            <w:tcW w:w="11007" w:type="dxa"/>
            <w:gridSpan w:val="4"/>
            <w:vAlign w:val="center"/>
          </w:tcPr>
          <w:p w14:paraId="6E634F73" w14:textId="77777777" w:rsidR="00E8109A" w:rsidRPr="00E8109A" w:rsidRDefault="00E8109A" w:rsidP="004006E0">
            <w:pPr>
              <w:keepNext/>
              <w:numPr>
                <w:ilvl w:val="0"/>
                <w:numId w:val="8"/>
              </w:numPr>
              <w:tabs>
                <w:tab w:val="left" w:pos="-2600"/>
              </w:tabs>
              <w:spacing w:after="60"/>
              <w:ind w:right="90"/>
              <w:outlineLvl w:val="2"/>
              <w:rPr>
                <w:rFonts w:asciiTheme="minorHAnsi" w:hAnsiTheme="minorHAnsi"/>
                <w:sz w:val="18"/>
                <w:szCs w:val="18"/>
              </w:rPr>
            </w:pPr>
            <w:r w:rsidRPr="00E8109A">
              <w:rPr>
                <w:rFonts w:asciiTheme="minorHAnsi" w:hAnsiTheme="minorHAnsi"/>
                <w:sz w:val="18"/>
                <w:szCs w:val="18"/>
              </w:rPr>
              <w:t>I certify that this Certificate of Installation documentation is accurate and complete.</w:t>
            </w:r>
          </w:p>
        </w:tc>
      </w:tr>
      <w:tr w:rsidR="00E8109A" w:rsidRPr="00E8109A" w14:paraId="6E634F77" w14:textId="77777777" w:rsidTr="00E8109A">
        <w:trPr>
          <w:trHeight w:val="360"/>
        </w:trPr>
        <w:tc>
          <w:tcPr>
            <w:tcW w:w="5577" w:type="dxa"/>
            <w:gridSpan w:val="2"/>
          </w:tcPr>
          <w:p w14:paraId="6E634F75" w14:textId="77777777" w:rsidR="00E8109A" w:rsidRPr="00E8109A" w:rsidRDefault="00E8109A" w:rsidP="00E8109A">
            <w:pPr>
              <w:keepNext/>
              <w:rPr>
                <w:rFonts w:asciiTheme="minorHAnsi" w:hAnsiTheme="minorHAnsi"/>
                <w:sz w:val="14"/>
                <w:szCs w:val="14"/>
              </w:rPr>
            </w:pPr>
            <w:r w:rsidRPr="00E8109A">
              <w:rPr>
                <w:rFonts w:asciiTheme="minorHAnsi" w:hAnsiTheme="minorHAnsi"/>
                <w:sz w:val="14"/>
                <w:szCs w:val="14"/>
              </w:rPr>
              <w:t>Documentation Author Name:</w:t>
            </w:r>
          </w:p>
        </w:tc>
        <w:tc>
          <w:tcPr>
            <w:tcW w:w="5430" w:type="dxa"/>
            <w:gridSpan w:val="2"/>
          </w:tcPr>
          <w:p w14:paraId="6E634F76" w14:textId="77777777" w:rsidR="00E8109A" w:rsidRPr="00E8109A" w:rsidRDefault="00E8109A" w:rsidP="00E8109A">
            <w:pPr>
              <w:keepNext/>
              <w:rPr>
                <w:rFonts w:asciiTheme="minorHAnsi" w:hAnsiTheme="minorHAnsi"/>
                <w:sz w:val="14"/>
                <w:szCs w:val="14"/>
              </w:rPr>
            </w:pPr>
            <w:r w:rsidRPr="00E8109A">
              <w:rPr>
                <w:rFonts w:asciiTheme="minorHAnsi" w:hAnsiTheme="minorHAnsi"/>
                <w:sz w:val="14"/>
                <w:szCs w:val="14"/>
              </w:rPr>
              <w:t>Documentation Author Signature:</w:t>
            </w:r>
          </w:p>
        </w:tc>
      </w:tr>
      <w:tr w:rsidR="00E8109A" w:rsidRPr="00E8109A" w14:paraId="6E634F7A" w14:textId="77777777" w:rsidTr="00E8109A">
        <w:trPr>
          <w:trHeight w:val="360"/>
        </w:trPr>
        <w:tc>
          <w:tcPr>
            <w:tcW w:w="5577" w:type="dxa"/>
            <w:gridSpan w:val="2"/>
          </w:tcPr>
          <w:p w14:paraId="6E634F78" w14:textId="77777777" w:rsidR="00E8109A" w:rsidRPr="00E8109A" w:rsidRDefault="00E8109A" w:rsidP="00E8109A">
            <w:pPr>
              <w:keepNext/>
              <w:rPr>
                <w:rFonts w:asciiTheme="minorHAnsi" w:hAnsiTheme="minorHAnsi"/>
                <w:sz w:val="14"/>
                <w:szCs w:val="14"/>
              </w:rPr>
            </w:pPr>
            <w:r w:rsidRPr="00E8109A">
              <w:rPr>
                <w:rFonts w:asciiTheme="minorHAnsi" w:hAnsiTheme="minorHAnsi"/>
                <w:sz w:val="14"/>
                <w:szCs w:val="14"/>
              </w:rPr>
              <w:t>Documentation Author Company Name:</w:t>
            </w:r>
          </w:p>
        </w:tc>
        <w:tc>
          <w:tcPr>
            <w:tcW w:w="5430" w:type="dxa"/>
            <w:gridSpan w:val="2"/>
          </w:tcPr>
          <w:p w14:paraId="6E634F79" w14:textId="77777777" w:rsidR="00E8109A" w:rsidRPr="00E8109A" w:rsidRDefault="00E8109A" w:rsidP="00E8109A">
            <w:pPr>
              <w:keepNext/>
              <w:rPr>
                <w:rFonts w:asciiTheme="minorHAnsi" w:hAnsiTheme="minorHAnsi"/>
                <w:sz w:val="14"/>
                <w:szCs w:val="14"/>
              </w:rPr>
            </w:pPr>
            <w:r w:rsidRPr="00E8109A">
              <w:rPr>
                <w:rFonts w:asciiTheme="minorHAnsi" w:hAnsiTheme="minorHAnsi"/>
                <w:sz w:val="14"/>
                <w:szCs w:val="14"/>
              </w:rPr>
              <w:t>Date Signed:</w:t>
            </w:r>
          </w:p>
        </w:tc>
      </w:tr>
      <w:tr w:rsidR="00E8109A" w:rsidRPr="00E8109A" w14:paraId="6E634F7D" w14:textId="77777777" w:rsidTr="00E8109A">
        <w:trPr>
          <w:trHeight w:val="360"/>
        </w:trPr>
        <w:tc>
          <w:tcPr>
            <w:tcW w:w="5577" w:type="dxa"/>
            <w:gridSpan w:val="2"/>
          </w:tcPr>
          <w:p w14:paraId="6E634F7B" w14:textId="77777777" w:rsidR="00E8109A" w:rsidRPr="00E8109A" w:rsidRDefault="00E8109A" w:rsidP="00E8109A">
            <w:pPr>
              <w:keepNext/>
              <w:rPr>
                <w:rFonts w:asciiTheme="minorHAnsi" w:hAnsiTheme="minorHAnsi"/>
                <w:sz w:val="14"/>
                <w:szCs w:val="14"/>
              </w:rPr>
            </w:pPr>
            <w:r w:rsidRPr="00E8109A">
              <w:rPr>
                <w:rFonts w:asciiTheme="minorHAnsi" w:hAnsiTheme="minorHAnsi"/>
                <w:sz w:val="14"/>
                <w:szCs w:val="14"/>
              </w:rPr>
              <w:t>Address:</w:t>
            </w:r>
          </w:p>
        </w:tc>
        <w:tc>
          <w:tcPr>
            <w:tcW w:w="5430" w:type="dxa"/>
            <w:gridSpan w:val="2"/>
          </w:tcPr>
          <w:p w14:paraId="6E634F7C" w14:textId="77777777" w:rsidR="00E8109A" w:rsidRPr="00E8109A" w:rsidRDefault="00E8109A" w:rsidP="00E8109A">
            <w:pPr>
              <w:keepNext/>
              <w:rPr>
                <w:rFonts w:asciiTheme="minorHAnsi" w:hAnsiTheme="minorHAnsi"/>
                <w:sz w:val="14"/>
                <w:szCs w:val="14"/>
              </w:rPr>
            </w:pPr>
            <w:r w:rsidRPr="00E8109A">
              <w:rPr>
                <w:rFonts w:asciiTheme="minorHAnsi" w:hAnsiTheme="minorHAnsi"/>
                <w:sz w:val="14"/>
                <w:szCs w:val="14"/>
              </w:rPr>
              <w:t>CEA/HERS Certification Identification (If applicable):</w:t>
            </w:r>
          </w:p>
        </w:tc>
      </w:tr>
      <w:tr w:rsidR="00E8109A" w:rsidRPr="00E8109A" w14:paraId="6E634F80" w14:textId="77777777" w:rsidTr="00E8109A">
        <w:trPr>
          <w:trHeight w:val="360"/>
        </w:trPr>
        <w:tc>
          <w:tcPr>
            <w:tcW w:w="5577" w:type="dxa"/>
            <w:gridSpan w:val="2"/>
          </w:tcPr>
          <w:p w14:paraId="6E634F7E" w14:textId="77777777" w:rsidR="00E8109A" w:rsidRPr="00E8109A" w:rsidRDefault="00E8109A" w:rsidP="00E8109A">
            <w:pPr>
              <w:keepNext/>
              <w:rPr>
                <w:rFonts w:asciiTheme="minorHAnsi" w:hAnsiTheme="minorHAnsi"/>
                <w:sz w:val="14"/>
                <w:szCs w:val="14"/>
              </w:rPr>
            </w:pPr>
            <w:r w:rsidRPr="00E8109A">
              <w:rPr>
                <w:rFonts w:asciiTheme="minorHAnsi" w:hAnsiTheme="minorHAnsi"/>
                <w:sz w:val="14"/>
                <w:szCs w:val="14"/>
              </w:rPr>
              <w:t>City/State/Zip:</w:t>
            </w:r>
          </w:p>
        </w:tc>
        <w:tc>
          <w:tcPr>
            <w:tcW w:w="5430" w:type="dxa"/>
            <w:gridSpan w:val="2"/>
          </w:tcPr>
          <w:p w14:paraId="6E634F7F" w14:textId="77777777" w:rsidR="00E8109A" w:rsidRPr="00E8109A" w:rsidRDefault="00E8109A" w:rsidP="00E8109A">
            <w:pPr>
              <w:keepNext/>
              <w:rPr>
                <w:rFonts w:asciiTheme="minorHAnsi" w:hAnsiTheme="minorHAnsi"/>
                <w:sz w:val="14"/>
                <w:szCs w:val="14"/>
              </w:rPr>
            </w:pPr>
            <w:r w:rsidRPr="00E8109A">
              <w:rPr>
                <w:rFonts w:asciiTheme="minorHAnsi" w:hAnsiTheme="minorHAnsi"/>
                <w:sz w:val="14"/>
                <w:szCs w:val="14"/>
              </w:rPr>
              <w:t>Phone:</w:t>
            </w:r>
          </w:p>
        </w:tc>
      </w:tr>
      <w:tr w:rsidR="00E8109A" w:rsidRPr="00E8109A" w14:paraId="6E634F82" w14:textId="77777777" w:rsidTr="00E8109A">
        <w:tblPrEx>
          <w:tblCellMar>
            <w:left w:w="115" w:type="dxa"/>
            <w:right w:w="115" w:type="dxa"/>
          </w:tblCellMar>
        </w:tblPrEx>
        <w:trPr>
          <w:trHeight w:val="296"/>
        </w:trPr>
        <w:tc>
          <w:tcPr>
            <w:tcW w:w="11007" w:type="dxa"/>
            <w:gridSpan w:val="4"/>
            <w:vAlign w:val="center"/>
          </w:tcPr>
          <w:p w14:paraId="6E634F81" w14:textId="77777777" w:rsidR="00E8109A" w:rsidRPr="00E8109A" w:rsidRDefault="00E8109A" w:rsidP="00E810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E8109A">
              <w:rPr>
                <w:rFonts w:asciiTheme="minorHAnsi" w:hAnsiTheme="minorHAnsi" w:cs="Arial"/>
                <w:b/>
                <w:caps/>
                <w:sz w:val="18"/>
                <w:szCs w:val="18"/>
              </w:rPr>
              <w:t>Responsible Person's Declaration statement</w:t>
            </w:r>
          </w:p>
        </w:tc>
      </w:tr>
      <w:tr w:rsidR="00E8109A" w:rsidRPr="00E8109A" w14:paraId="6E634F89" w14:textId="77777777" w:rsidTr="00E8109A">
        <w:tblPrEx>
          <w:tblCellMar>
            <w:left w:w="115" w:type="dxa"/>
            <w:right w:w="115" w:type="dxa"/>
          </w:tblCellMar>
        </w:tblPrEx>
        <w:trPr>
          <w:trHeight w:val="504"/>
        </w:trPr>
        <w:tc>
          <w:tcPr>
            <w:tcW w:w="11007" w:type="dxa"/>
            <w:gridSpan w:val="4"/>
          </w:tcPr>
          <w:p w14:paraId="16CA68A8" w14:textId="77777777" w:rsidR="00625002" w:rsidRPr="00625002" w:rsidRDefault="00625002" w:rsidP="00625002">
            <w:pPr>
              <w:pStyle w:val="Heading3"/>
              <w:spacing w:before="60"/>
              <w:ind w:right="86"/>
              <w:rPr>
                <w:rFonts w:asciiTheme="minorHAnsi" w:hAnsiTheme="minorHAnsi"/>
                <w:b w:val="0"/>
                <w:sz w:val="18"/>
              </w:rPr>
            </w:pPr>
            <w:r w:rsidRPr="00625002">
              <w:rPr>
                <w:rFonts w:asciiTheme="minorHAnsi" w:hAnsiTheme="minorHAnsi"/>
                <w:b w:val="0"/>
                <w:sz w:val="18"/>
              </w:rPr>
              <w:t xml:space="preserve">I certify the following under penalty of perjury, under the laws of the State of California: </w:t>
            </w:r>
          </w:p>
          <w:p w14:paraId="6E1DAB21" w14:textId="77777777" w:rsidR="00625002" w:rsidRPr="00625002" w:rsidRDefault="00625002" w:rsidP="00625002">
            <w:pPr>
              <w:pStyle w:val="Heading3"/>
              <w:numPr>
                <w:ilvl w:val="0"/>
                <w:numId w:val="12"/>
              </w:numPr>
              <w:tabs>
                <w:tab w:val="left" w:pos="-2600"/>
              </w:tabs>
              <w:spacing w:before="0" w:after="0"/>
              <w:ind w:right="90"/>
              <w:rPr>
                <w:rFonts w:asciiTheme="minorHAnsi" w:hAnsiTheme="minorHAnsi"/>
                <w:b w:val="0"/>
                <w:color w:val="4F81BD" w:themeColor="accent1"/>
                <w:sz w:val="18"/>
              </w:rPr>
            </w:pPr>
            <w:r w:rsidRPr="00625002">
              <w:rPr>
                <w:rFonts w:asciiTheme="minorHAnsi" w:hAnsiTheme="minorHAnsi"/>
                <w:b w:val="0"/>
                <w:sz w:val="18"/>
              </w:rPr>
              <w:t xml:space="preserve">The information provided on this Certificate of Installation is true and correct. </w:t>
            </w:r>
          </w:p>
          <w:p w14:paraId="033AF060" w14:textId="77777777" w:rsidR="00625002" w:rsidRPr="00625002" w:rsidRDefault="00625002" w:rsidP="00625002">
            <w:pPr>
              <w:keepNext/>
              <w:widowControl w:val="0"/>
              <w:numPr>
                <w:ilvl w:val="0"/>
                <w:numId w:val="12"/>
              </w:numPr>
              <w:ind w:right="90"/>
              <w:rPr>
                <w:rFonts w:asciiTheme="minorHAnsi" w:hAnsiTheme="minorHAnsi"/>
                <w:sz w:val="18"/>
              </w:rPr>
            </w:pPr>
            <w:r w:rsidRPr="00625002">
              <w:rPr>
                <w:rFonts w:asciiTheme="minorHAnsi" w:hAnsiTheme="minorHAnsi"/>
                <w:snapToGrid w:val="0"/>
                <w:sz w:val="18"/>
              </w:rPr>
              <w:t xml:space="preserve">I am either: a) a responsible person eligible under Division 3 of the Business and Professions Code </w:t>
            </w:r>
            <w:r w:rsidRPr="00625002">
              <w:rPr>
                <w:rFonts w:asciiTheme="minorHAnsi" w:hAnsiTheme="minorHAnsi"/>
                <w:sz w:val="18"/>
              </w:rPr>
              <w:t xml:space="preserve">in the applicable classification to accept responsibility for the system design, construction, or installation </w:t>
            </w:r>
            <w:r w:rsidRPr="00625002">
              <w:rPr>
                <w:rFonts w:asciiTheme="minorHAnsi" w:hAnsiTheme="minorHAnsi"/>
                <w:snapToGrid w:val="0"/>
                <w:sz w:val="18"/>
              </w:rPr>
              <w:t xml:space="preserve">of features, materials, components, or manufactured devices </w:t>
            </w:r>
            <w:r w:rsidRPr="00625002">
              <w:rPr>
                <w:rFonts w:asciiTheme="minorHAnsi" w:hAnsiTheme="minorHAnsi"/>
                <w:sz w:val="18"/>
              </w:rPr>
              <w:t xml:space="preserve">for the scope of work identified on this Certificate of Installation, </w:t>
            </w:r>
            <w:r w:rsidRPr="00625002">
              <w:rPr>
                <w:rFonts w:asciiTheme="minorHAnsi" w:hAnsiTheme="minorHAnsi"/>
                <w:snapToGrid w:val="0"/>
                <w:sz w:val="18"/>
              </w:rPr>
              <w:t>and attest to the declarations in this statement</w:t>
            </w:r>
            <w:r w:rsidRPr="00625002">
              <w:rPr>
                <w:rFonts w:asciiTheme="minorHAnsi" w:hAnsiTheme="minorHAnsi"/>
                <w:sz w:val="18"/>
              </w:rPr>
              <w:t>, or b) I am an authorized representative of the responsible person and attest to the declarations in this statement on the responsible person’s behalf.</w:t>
            </w:r>
          </w:p>
          <w:p w14:paraId="07244F32" w14:textId="77777777" w:rsidR="00625002" w:rsidRPr="00625002" w:rsidRDefault="00625002" w:rsidP="00625002">
            <w:pPr>
              <w:pStyle w:val="ListParagraph"/>
              <w:keepNext/>
              <w:numPr>
                <w:ilvl w:val="0"/>
                <w:numId w:val="12"/>
              </w:numPr>
              <w:autoSpaceDE w:val="0"/>
              <w:autoSpaceDN w:val="0"/>
              <w:adjustRightInd w:val="0"/>
              <w:ind w:right="90"/>
              <w:rPr>
                <w:rFonts w:asciiTheme="minorHAnsi" w:hAnsiTheme="minorHAnsi"/>
                <w:sz w:val="18"/>
                <w:szCs w:val="22"/>
              </w:rPr>
            </w:pPr>
            <w:r w:rsidRPr="006250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E634F88" w14:textId="78A4591B" w:rsidR="00E8109A" w:rsidRPr="00E8109A" w:rsidRDefault="00625002" w:rsidP="00625002">
            <w:pPr>
              <w:keepNext/>
              <w:numPr>
                <w:ilvl w:val="0"/>
                <w:numId w:val="12"/>
              </w:numPr>
              <w:contextualSpacing/>
            </w:pPr>
            <w:r w:rsidRPr="006250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E8109A" w:rsidRPr="00E8109A" w14:paraId="6E634F8C" w14:textId="77777777" w:rsidTr="00E8109A">
        <w:tblPrEx>
          <w:tblCellMar>
            <w:left w:w="108" w:type="dxa"/>
            <w:right w:w="108" w:type="dxa"/>
          </w:tblCellMar>
        </w:tblPrEx>
        <w:trPr>
          <w:trHeight w:val="360"/>
        </w:trPr>
        <w:tc>
          <w:tcPr>
            <w:tcW w:w="5307" w:type="dxa"/>
          </w:tcPr>
          <w:p w14:paraId="6E634F8A" w14:textId="77777777" w:rsidR="00E8109A" w:rsidRPr="00E8109A" w:rsidRDefault="00E8109A" w:rsidP="00E810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8109A">
              <w:rPr>
                <w:rFonts w:asciiTheme="minorHAnsi" w:hAnsiTheme="minorHAnsi"/>
                <w:sz w:val="14"/>
                <w:szCs w:val="14"/>
              </w:rPr>
              <w:t>Responsible Builder/Installer Name:</w:t>
            </w:r>
          </w:p>
        </w:tc>
        <w:tc>
          <w:tcPr>
            <w:tcW w:w="5700" w:type="dxa"/>
            <w:gridSpan w:val="3"/>
          </w:tcPr>
          <w:p w14:paraId="6E634F8B" w14:textId="77777777" w:rsidR="00E8109A" w:rsidRPr="00E8109A" w:rsidRDefault="00E8109A" w:rsidP="00E810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8109A">
              <w:rPr>
                <w:rFonts w:asciiTheme="minorHAnsi" w:hAnsiTheme="minorHAnsi"/>
                <w:sz w:val="14"/>
                <w:szCs w:val="14"/>
              </w:rPr>
              <w:t>Responsible Builder/Installer Signature:</w:t>
            </w:r>
          </w:p>
        </w:tc>
      </w:tr>
      <w:tr w:rsidR="00E8109A" w:rsidRPr="00E8109A" w14:paraId="6E634F8F" w14:textId="77777777" w:rsidTr="00E8109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E634F8D" w14:textId="570FACA6" w:rsidR="00E8109A" w:rsidRPr="00E8109A" w:rsidRDefault="00E8109A" w:rsidP="00E810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8109A">
              <w:rPr>
                <w:rFonts w:asciiTheme="minorHAnsi" w:hAnsiTheme="minorHAnsi"/>
                <w:sz w:val="14"/>
                <w:szCs w:val="14"/>
              </w:rPr>
              <w:t>Company Name: (Installing Subcontractor or General Contractor or Builder/Owner)</w:t>
            </w:r>
          </w:p>
        </w:tc>
        <w:tc>
          <w:tcPr>
            <w:tcW w:w="5700" w:type="dxa"/>
            <w:gridSpan w:val="3"/>
            <w:tcBorders>
              <w:top w:val="single" w:sz="4" w:space="0" w:color="auto"/>
              <w:left w:val="single" w:sz="4" w:space="0" w:color="auto"/>
              <w:bottom w:val="single" w:sz="4" w:space="0" w:color="auto"/>
              <w:right w:val="single" w:sz="4" w:space="0" w:color="auto"/>
            </w:tcBorders>
          </w:tcPr>
          <w:p w14:paraId="6E634F8E" w14:textId="77777777" w:rsidR="00E8109A" w:rsidRPr="00E8109A" w:rsidRDefault="00E8109A" w:rsidP="00E810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8109A">
              <w:rPr>
                <w:rFonts w:asciiTheme="minorHAnsi" w:hAnsiTheme="minorHAnsi"/>
                <w:sz w:val="14"/>
                <w:szCs w:val="14"/>
              </w:rPr>
              <w:t>Position With Company (Title):</w:t>
            </w:r>
          </w:p>
        </w:tc>
      </w:tr>
      <w:tr w:rsidR="00E8109A" w:rsidRPr="00E8109A" w14:paraId="6E634F92" w14:textId="77777777" w:rsidTr="00E8109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E634F90" w14:textId="77777777" w:rsidR="00E8109A" w:rsidRPr="00E8109A" w:rsidRDefault="00E8109A" w:rsidP="00E810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8109A">
              <w:rPr>
                <w:rFonts w:asciiTheme="minorHAnsi" w:hAnsiTheme="minorHAnsi"/>
                <w:sz w:val="14"/>
                <w:szCs w:val="14"/>
              </w:rPr>
              <w:t>Address:</w:t>
            </w:r>
          </w:p>
        </w:tc>
        <w:tc>
          <w:tcPr>
            <w:tcW w:w="5700" w:type="dxa"/>
            <w:gridSpan w:val="3"/>
            <w:tcBorders>
              <w:top w:val="single" w:sz="4" w:space="0" w:color="auto"/>
              <w:left w:val="single" w:sz="4" w:space="0" w:color="auto"/>
              <w:bottom w:val="single" w:sz="4" w:space="0" w:color="auto"/>
              <w:right w:val="single" w:sz="4" w:space="0" w:color="auto"/>
            </w:tcBorders>
          </w:tcPr>
          <w:p w14:paraId="6E634F91" w14:textId="77777777" w:rsidR="00E8109A" w:rsidRPr="00E8109A" w:rsidRDefault="00E8109A" w:rsidP="00E810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8109A">
              <w:rPr>
                <w:rFonts w:asciiTheme="minorHAnsi" w:hAnsiTheme="minorHAnsi"/>
                <w:sz w:val="14"/>
                <w:szCs w:val="14"/>
              </w:rPr>
              <w:t>CSLB License:</w:t>
            </w:r>
          </w:p>
        </w:tc>
      </w:tr>
      <w:tr w:rsidR="00E8109A" w:rsidRPr="00E8109A" w14:paraId="6E634F96" w14:textId="77777777" w:rsidTr="00E8109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E634F93" w14:textId="77777777" w:rsidR="00E8109A" w:rsidRPr="00E8109A" w:rsidRDefault="00E8109A" w:rsidP="00E810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8109A">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E634F94" w14:textId="0343BFA6" w:rsidR="00E8109A" w:rsidRPr="00E8109A" w:rsidRDefault="00E8109A" w:rsidP="00E810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8109A">
              <w:rPr>
                <w:rFonts w:asciiTheme="minorHAnsi" w:hAnsiTheme="minorHAnsi"/>
                <w:sz w:val="14"/>
                <w:szCs w:val="14"/>
              </w:rPr>
              <w:t>Phone</w:t>
            </w:r>
            <w:r w:rsidR="001E76EB">
              <w:rPr>
                <w:rFonts w:asciiTheme="minorHAnsi" w:hAnsiTheme="minorHAnsi"/>
                <w:sz w:val="14"/>
                <w:szCs w:val="14"/>
              </w:rPr>
              <w:t>:</w:t>
            </w:r>
          </w:p>
        </w:tc>
        <w:tc>
          <w:tcPr>
            <w:tcW w:w="2879" w:type="dxa"/>
            <w:tcBorders>
              <w:top w:val="single" w:sz="4" w:space="0" w:color="auto"/>
              <w:left w:val="single" w:sz="4" w:space="0" w:color="auto"/>
              <w:bottom w:val="single" w:sz="4" w:space="0" w:color="auto"/>
              <w:right w:val="single" w:sz="4" w:space="0" w:color="auto"/>
            </w:tcBorders>
          </w:tcPr>
          <w:p w14:paraId="6E634F95" w14:textId="77777777" w:rsidR="00E8109A" w:rsidRPr="00E8109A" w:rsidRDefault="00E8109A" w:rsidP="00E810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E8109A">
              <w:rPr>
                <w:rFonts w:asciiTheme="minorHAnsi" w:hAnsiTheme="minorHAnsi"/>
                <w:sz w:val="14"/>
                <w:szCs w:val="14"/>
              </w:rPr>
              <w:t>Date Signed:</w:t>
            </w:r>
          </w:p>
        </w:tc>
      </w:tr>
    </w:tbl>
    <w:p w14:paraId="6E634F97" w14:textId="77777777" w:rsidR="00CC386A" w:rsidRPr="00CC386A" w:rsidRDefault="00CC386A" w:rsidP="00CC386A">
      <w:pPr>
        <w:rPr>
          <w:rFonts w:asciiTheme="minorHAnsi" w:eastAsia="Calibri" w:hAnsiTheme="minorHAnsi"/>
          <w:sz w:val="18"/>
          <w:szCs w:val="18"/>
        </w:rPr>
      </w:pPr>
    </w:p>
    <w:sectPr w:rsidR="00CC386A" w:rsidRPr="00CC386A" w:rsidSect="00A87E35">
      <w:headerReference w:type="default" r:id="rId19"/>
      <w:pgSz w:w="12240" w:h="15840" w:code="1"/>
      <w:pgMar w:top="720" w:right="720" w:bottom="720" w:left="72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33E3B" w14:textId="77777777" w:rsidR="00C7359A" w:rsidRDefault="00C7359A" w:rsidP="00480724">
      <w:r>
        <w:separator/>
      </w:r>
    </w:p>
  </w:endnote>
  <w:endnote w:type="continuationSeparator" w:id="0">
    <w:p w14:paraId="5AF50AEF" w14:textId="77777777" w:rsidR="00C7359A" w:rsidRDefault="00C7359A" w:rsidP="00480724">
      <w:r>
        <w:continuationSeparator/>
      </w:r>
    </w:p>
  </w:endnote>
  <w:endnote w:type="continuationNotice" w:id="1">
    <w:p w14:paraId="7E6980D5" w14:textId="77777777" w:rsidR="00C7359A" w:rsidRDefault="00C73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1A1F" w14:textId="77777777" w:rsidR="009E0751" w:rsidRDefault="009E0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4FAF" w14:textId="77777777" w:rsidR="00C7359A" w:rsidRPr="009D5B35" w:rsidRDefault="00C7359A" w:rsidP="00A21A66">
    <w:pPr>
      <w:pStyle w:val="Style7"/>
    </w:pPr>
    <w:r w:rsidRPr="009D5B35">
      <w:t xml:space="preserve">Registration Number:                                                           Registration Date/Time:                                           HERS Provider:                       </w:t>
    </w:r>
  </w:p>
  <w:p w14:paraId="6E634FB0" w14:textId="694B9AEB" w:rsidR="00C7359A" w:rsidRPr="00A21A66" w:rsidRDefault="00C7359A" w:rsidP="00A21A66">
    <w:pPr>
      <w:pStyle w:val="Style7"/>
      <w:rPr>
        <w:szCs w:val="18"/>
      </w:rPr>
    </w:pPr>
    <w:r w:rsidRPr="009D5B35">
      <w:t>CA Building Energy Efficiency Standards - 201</w:t>
    </w:r>
    <w:ins w:id="5" w:author="Ferris, Todd@Energy" w:date="2018-06-07T09:51:00Z">
      <w:r>
        <w:t>9</w:t>
      </w:r>
    </w:ins>
    <w:del w:id="6" w:author="Ferris, Todd@Energy" w:date="2018-06-07T09:51:00Z">
      <w:r w:rsidDel="00D40C60">
        <w:delText>6</w:delText>
      </w:r>
    </w:del>
    <w:r w:rsidRPr="009D5B35">
      <w:t xml:space="preserve"> Residential Compliance</w:t>
    </w:r>
    <w:r w:rsidRPr="009D5B35">
      <w:tab/>
    </w:r>
    <w:ins w:id="7" w:author="Ferris, Todd@Energy" w:date="2018-06-07T09:51:00Z">
      <w:r>
        <w:t>January 20</w:t>
      </w:r>
    </w:ins>
    <w:ins w:id="8" w:author="Smith, Alexis@Energy" w:date="2018-11-02T13:15:00Z">
      <w:r w:rsidR="009E0751">
        <w:t>19</w:t>
      </w:r>
    </w:ins>
    <w:del w:id="9" w:author="Ferris, Todd@Energy" w:date="2018-06-07T09:51:00Z">
      <w:r w:rsidDel="00D40C60">
        <w:delText>October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04FB5" w14:textId="77777777" w:rsidR="009E0751" w:rsidRDefault="009E07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4FBA" w14:textId="1FB278CF" w:rsidR="00C7359A" w:rsidRPr="00A21A66" w:rsidRDefault="00C7359A" w:rsidP="00A21A66">
    <w:pPr>
      <w:pBdr>
        <w:top w:val="single" w:sz="4" w:space="1" w:color="auto"/>
      </w:pBdr>
      <w:tabs>
        <w:tab w:val="center" w:pos="4320"/>
        <w:tab w:val="right" w:pos="10800"/>
      </w:tabs>
      <w:rPr>
        <w:szCs w:val="18"/>
      </w:rPr>
    </w:pPr>
    <w:r w:rsidRPr="00A21A66">
      <w:rPr>
        <w:rFonts w:asciiTheme="minorHAnsi" w:hAnsiTheme="minorHAnsi"/>
      </w:rPr>
      <w:t>CA Building Energy Efficiency Standards - 201</w:t>
    </w:r>
    <w:ins w:id="10" w:author="Ferris, Todd@Energy" w:date="2018-06-07T09:58:00Z">
      <w:r>
        <w:rPr>
          <w:rFonts w:asciiTheme="minorHAnsi" w:hAnsiTheme="minorHAnsi"/>
        </w:rPr>
        <w:t>9</w:t>
      </w:r>
    </w:ins>
    <w:del w:id="11" w:author="Ferris, Todd@Energy" w:date="2018-06-07T09:58:00Z">
      <w:r w:rsidDel="00D40C60">
        <w:rPr>
          <w:rFonts w:asciiTheme="minorHAnsi" w:hAnsiTheme="minorHAnsi"/>
        </w:rPr>
        <w:delText>6</w:delText>
      </w:r>
    </w:del>
    <w:r w:rsidRPr="00A21A66">
      <w:rPr>
        <w:rFonts w:asciiTheme="minorHAnsi" w:hAnsiTheme="minorHAnsi"/>
      </w:rPr>
      <w:t xml:space="preserve"> Residential Compliance</w:t>
    </w:r>
    <w:r w:rsidRPr="00A21A66">
      <w:rPr>
        <w:rFonts w:asciiTheme="minorHAnsi" w:hAnsiTheme="minorHAnsi"/>
      </w:rPr>
      <w:tab/>
    </w:r>
    <w:ins w:id="12" w:author="Ferris, Todd@Energy" w:date="2018-06-07T09:59:00Z">
      <w:r>
        <w:rPr>
          <w:rFonts w:asciiTheme="minorHAnsi" w:hAnsiTheme="minorHAnsi"/>
        </w:rPr>
        <w:t>January 20</w:t>
      </w:r>
    </w:ins>
    <w:ins w:id="13" w:author="Smith, Alexis@Energy" w:date="2018-11-02T13:15:00Z">
      <w:r w:rsidR="009E0751">
        <w:rPr>
          <w:rFonts w:asciiTheme="minorHAnsi" w:hAnsiTheme="minorHAnsi"/>
        </w:rPr>
        <w:t>19</w:t>
      </w:r>
    </w:ins>
    <w:bookmarkStart w:id="14" w:name="_GoBack"/>
    <w:bookmarkEnd w:id="14"/>
    <w:del w:id="15" w:author="Ferris, Todd@Energy" w:date="2018-06-07T09:59:00Z">
      <w:r w:rsidDel="00D40C60">
        <w:rPr>
          <w:rFonts w:asciiTheme="minorHAnsi" w:hAnsiTheme="minorHAnsi"/>
        </w:rPr>
        <w:delText>October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FBAC5" w14:textId="77777777" w:rsidR="00C7359A" w:rsidRDefault="00C7359A" w:rsidP="00480724">
      <w:r>
        <w:separator/>
      </w:r>
    </w:p>
  </w:footnote>
  <w:footnote w:type="continuationSeparator" w:id="0">
    <w:p w14:paraId="0EE5A396" w14:textId="77777777" w:rsidR="00C7359A" w:rsidRDefault="00C7359A" w:rsidP="00480724">
      <w:r>
        <w:continuationSeparator/>
      </w:r>
    </w:p>
  </w:footnote>
  <w:footnote w:type="continuationNotice" w:id="1">
    <w:p w14:paraId="0B7E8AE9" w14:textId="77777777" w:rsidR="00C7359A" w:rsidRDefault="00C7359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4F9C" w14:textId="77777777" w:rsidR="00C7359A" w:rsidRDefault="009E0751">
    <w:pPr>
      <w:pStyle w:val="Header"/>
    </w:pPr>
    <w:r>
      <w:rPr>
        <w:noProof/>
      </w:rPr>
      <w:pict w14:anchorId="6E634F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3485" o:spid="_x0000_s14338"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4F9D" w14:textId="0F5F3B3E" w:rsidR="00C7359A" w:rsidRPr="007770C5" w:rsidRDefault="009E0751" w:rsidP="00E30415">
    <w:pPr>
      <w:suppressAutoHyphens/>
      <w:ind w:left="-90"/>
      <w:rPr>
        <w:rFonts w:ascii="Arial" w:hAnsi="Arial" w:cs="Arial"/>
        <w:sz w:val="14"/>
        <w:szCs w:val="14"/>
      </w:rPr>
    </w:pPr>
    <w:r>
      <w:rPr>
        <w:rFonts w:ascii="Arial" w:hAnsi="Arial" w:cs="Arial"/>
        <w:noProof/>
        <w:sz w:val="14"/>
        <w:szCs w:val="14"/>
      </w:rPr>
      <w:pict w14:anchorId="6E634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3486" o:spid="_x0000_s14339"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C7359A" w:rsidRPr="007770C5">
      <w:rPr>
        <w:rFonts w:ascii="Arial" w:hAnsi="Arial" w:cs="Arial"/>
        <w:sz w:val="14"/>
        <w:szCs w:val="14"/>
      </w:rPr>
      <w:t>STATE OF CALIFORNIA</w:t>
    </w:r>
  </w:p>
  <w:p w14:paraId="6E634F9E" w14:textId="38590B6A" w:rsidR="00C7359A" w:rsidRPr="007770C5" w:rsidRDefault="00C7359A" w:rsidP="00E30415">
    <w:pPr>
      <w:suppressAutoHyphens/>
      <w:ind w:left="-90"/>
      <w:rPr>
        <w:rFonts w:ascii="Arial" w:hAnsi="Arial" w:cs="Arial"/>
        <w:b/>
        <w:sz w:val="24"/>
        <w:szCs w:val="24"/>
      </w:rPr>
    </w:pPr>
    <w:r w:rsidRPr="001E76EB">
      <w:rPr>
        <w:rFonts w:ascii="Arial" w:hAnsi="Arial" w:cs="Arial"/>
        <w:noProof/>
        <w:sz w:val="14"/>
        <w:szCs w:val="14"/>
      </w:rPr>
      <w:drawing>
        <wp:anchor distT="0" distB="0" distL="114300" distR="114300" simplePos="0" relativeHeight="251658752" behindDoc="0" locked="0" layoutInCell="1" allowOverlap="1" wp14:anchorId="6E634FC5" wp14:editId="2E0C34C1">
          <wp:simplePos x="0" y="0"/>
          <wp:positionH relativeFrom="margin">
            <wp:posOffset>6637655</wp:posOffset>
          </wp:positionH>
          <wp:positionV relativeFrom="margin">
            <wp:posOffset>-1198245</wp:posOffset>
          </wp:positionV>
          <wp:extent cx="316865" cy="278130"/>
          <wp:effectExtent l="0" t="0" r="0" b="0"/>
          <wp:wrapSquare wrapText="bothSides"/>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Pr>
        <w:rFonts w:ascii="Arial" w:hAnsi="Arial" w:cs="Arial"/>
        <w:b/>
        <w:sz w:val="24"/>
        <w:szCs w:val="24"/>
      </w:rPr>
      <w:t>EVAPORATIVE COOLERS</w:t>
    </w:r>
  </w:p>
  <w:p w14:paraId="6E634F9F" w14:textId="7A91BB4F" w:rsidR="00C7359A" w:rsidRPr="007770C5" w:rsidRDefault="00C7359A" w:rsidP="00E30415">
    <w:pPr>
      <w:suppressAutoHyphens/>
      <w:ind w:left="-90"/>
      <w:rPr>
        <w:rFonts w:ascii="Arial" w:hAnsi="Arial" w:cs="Arial"/>
        <w:sz w:val="14"/>
        <w:szCs w:val="14"/>
      </w:rPr>
    </w:pPr>
    <w:r>
      <w:rPr>
        <w:rFonts w:ascii="Arial" w:hAnsi="Arial" w:cs="Arial"/>
        <w:sz w:val="14"/>
        <w:szCs w:val="14"/>
      </w:rPr>
      <w:t>CEC-CF2R-MCH-04-E</w:t>
    </w:r>
    <w:r w:rsidRPr="007770C5">
      <w:rPr>
        <w:rFonts w:ascii="Arial" w:hAnsi="Arial" w:cs="Arial"/>
        <w:sz w:val="14"/>
        <w:szCs w:val="14"/>
      </w:rPr>
      <w:t xml:space="preserve"> (</w:t>
    </w:r>
    <w:del w:id="0" w:author="Ferris, Todd@Energy" w:date="2018-06-07T09:52:00Z">
      <w:r w:rsidRPr="007770C5" w:rsidDel="00D40C60">
        <w:rPr>
          <w:rFonts w:ascii="Arial" w:hAnsi="Arial" w:cs="Arial"/>
          <w:sz w:val="14"/>
          <w:szCs w:val="14"/>
        </w:rPr>
        <w:delText xml:space="preserve">Revised </w:delText>
      </w:r>
    </w:del>
    <w:ins w:id="1" w:author="Ferris, Todd@Energy" w:date="2018-06-07T09:51:00Z">
      <w:r>
        <w:rPr>
          <w:rFonts w:ascii="Arial" w:hAnsi="Arial" w:cs="Arial"/>
          <w:sz w:val="14"/>
          <w:szCs w:val="14"/>
        </w:rPr>
        <w:t>0</w:t>
      </w:r>
    </w:ins>
    <w:r>
      <w:rPr>
        <w:rFonts w:ascii="Arial" w:hAnsi="Arial" w:cs="Arial"/>
        <w:sz w:val="14"/>
        <w:szCs w:val="14"/>
      </w:rPr>
      <w:t>1</w:t>
    </w:r>
    <w:del w:id="2" w:author="Ferris, Todd@Energy" w:date="2018-06-07T09:49:00Z">
      <w:r w:rsidDel="00D40C60">
        <w:rPr>
          <w:rFonts w:ascii="Arial" w:hAnsi="Arial" w:cs="Arial"/>
          <w:sz w:val="14"/>
          <w:szCs w:val="14"/>
        </w:rPr>
        <w:delText>0</w:delText>
      </w:r>
    </w:del>
    <w:r>
      <w:rPr>
        <w:rFonts w:ascii="Arial" w:hAnsi="Arial" w:cs="Arial"/>
        <w:sz w:val="14"/>
        <w:szCs w:val="14"/>
      </w:rPr>
      <w:t>/</w:t>
    </w:r>
    <w:del w:id="3" w:author="Ferris, Todd@Energy" w:date="2018-06-07T09:51:00Z">
      <w:r w:rsidDel="00D40C60">
        <w:rPr>
          <w:rFonts w:ascii="Arial" w:hAnsi="Arial" w:cs="Arial"/>
          <w:sz w:val="14"/>
          <w:szCs w:val="14"/>
        </w:rPr>
        <w:delText>16</w:delText>
      </w:r>
    </w:del>
    <w:ins w:id="4" w:author="Smith, Alexis@Energy" w:date="2018-11-02T13:15:00Z">
      <w:r w:rsidR="009E0751">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C7359A" w:rsidRPr="00F85124" w14:paraId="6E634FA2" w14:textId="77777777" w:rsidTr="00E30415">
      <w:trPr>
        <w:cantSplit/>
        <w:trHeight w:val="288"/>
      </w:trPr>
      <w:tc>
        <w:tcPr>
          <w:tcW w:w="4016" w:type="pct"/>
          <w:gridSpan w:val="3"/>
          <w:tcBorders>
            <w:right w:val="nil"/>
          </w:tcBorders>
          <w:vAlign w:val="center"/>
        </w:tcPr>
        <w:p w14:paraId="6E634FA0" w14:textId="77777777" w:rsidR="00C7359A" w:rsidRPr="003C7FC3" w:rsidRDefault="00C7359A" w:rsidP="00B63C86">
          <w:pPr>
            <w:pStyle w:val="Style17"/>
            <w:rPr>
              <w:rFonts w:asciiTheme="minorHAnsi" w:hAnsiTheme="minorHAnsi"/>
              <w:b/>
              <w:sz w:val="20"/>
            </w:rPr>
          </w:pPr>
          <w:r w:rsidRPr="003C7FC3">
            <w:rPr>
              <w:rFonts w:asciiTheme="minorHAnsi" w:hAnsiTheme="minorHAnsi"/>
              <w:sz w:val="20"/>
            </w:rPr>
            <w:t>CERTIFICATE OF INSTALLATION</w:t>
          </w:r>
        </w:p>
      </w:tc>
      <w:tc>
        <w:tcPr>
          <w:tcW w:w="984" w:type="pct"/>
          <w:tcBorders>
            <w:left w:val="nil"/>
          </w:tcBorders>
          <w:tcMar>
            <w:left w:w="115" w:type="dxa"/>
            <w:right w:w="115" w:type="dxa"/>
          </w:tcMar>
          <w:vAlign w:val="center"/>
        </w:tcPr>
        <w:p w14:paraId="6E634FA1" w14:textId="77777777" w:rsidR="00C7359A" w:rsidRPr="003C7FC3" w:rsidRDefault="00C7359A" w:rsidP="003C7FC3">
          <w:pPr>
            <w:pStyle w:val="Style18"/>
            <w:rPr>
              <w:rFonts w:asciiTheme="minorHAnsi" w:hAnsiTheme="minorHAnsi"/>
              <w:b/>
              <w:sz w:val="20"/>
            </w:rPr>
          </w:pPr>
          <w:r w:rsidRPr="003C7FC3">
            <w:rPr>
              <w:rFonts w:asciiTheme="minorHAnsi" w:hAnsiTheme="minorHAnsi"/>
              <w:sz w:val="20"/>
            </w:rPr>
            <w:t>CF2R-MCH-</w:t>
          </w:r>
          <w:r>
            <w:rPr>
              <w:rFonts w:asciiTheme="minorHAnsi" w:hAnsiTheme="minorHAnsi"/>
              <w:sz w:val="20"/>
            </w:rPr>
            <w:t>04</w:t>
          </w:r>
          <w:r w:rsidRPr="003C7FC3">
            <w:rPr>
              <w:rFonts w:asciiTheme="minorHAnsi" w:hAnsiTheme="minorHAnsi"/>
              <w:sz w:val="20"/>
            </w:rPr>
            <w:t>-</w:t>
          </w:r>
          <w:r>
            <w:rPr>
              <w:rFonts w:asciiTheme="minorHAnsi" w:hAnsiTheme="minorHAnsi"/>
              <w:sz w:val="20"/>
            </w:rPr>
            <w:t>E</w:t>
          </w:r>
        </w:p>
      </w:tc>
    </w:tr>
    <w:tr w:rsidR="00C7359A" w:rsidRPr="00F85124" w14:paraId="6E634FA5" w14:textId="77777777" w:rsidTr="00B63C86">
      <w:trPr>
        <w:cantSplit/>
        <w:trHeight w:val="288"/>
      </w:trPr>
      <w:tc>
        <w:tcPr>
          <w:tcW w:w="2500" w:type="pct"/>
          <w:gridSpan w:val="2"/>
          <w:tcBorders>
            <w:right w:val="nil"/>
          </w:tcBorders>
        </w:tcPr>
        <w:p w14:paraId="6E634FA3" w14:textId="77777777" w:rsidR="00C7359A" w:rsidRPr="009A055C" w:rsidRDefault="00C7359A" w:rsidP="003C7FC3">
          <w:pPr>
            <w:pStyle w:val="Style19"/>
            <w:rPr>
              <w:sz w:val="12"/>
              <w:szCs w:val="12"/>
            </w:rPr>
          </w:pPr>
          <w:r>
            <w:t>Evaporative Coolers</w:t>
          </w:r>
        </w:p>
      </w:tc>
      <w:tc>
        <w:tcPr>
          <w:tcW w:w="2500" w:type="pct"/>
          <w:gridSpan w:val="2"/>
          <w:tcBorders>
            <w:left w:val="nil"/>
          </w:tcBorders>
        </w:tcPr>
        <w:p w14:paraId="6E634FA4" w14:textId="18A5EC8E" w:rsidR="00C7359A" w:rsidRPr="00F85124" w:rsidRDefault="00C7359A" w:rsidP="00B63C86">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9E0751">
            <w:rPr>
              <w:rFonts w:ascii="Calibri" w:hAnsi="Calibri"/>
              <w:bCs/>
              <w:noProof/>
            </w:rPr>
            <w:t>2</w:t>
          </w:r>
          <w:r w:rsidRPr="00E32371">
            <w:rPr>
              <w:rFonts w:ascii="Calibri" w:hAnsi="Calibri"/>
              <w:bCs/>
            </w:rPr>
            <w:fldChar w:fldCharType="end"/>
          </w:r>
          <w:r w:rsidRPr="00F85124">
            <w:rPr>
              <w:rFonts w:ascii="Calibri" w:hAnsi="Calibri"/>
              <w:bCs/>
            </w:rPr>
            <w:t xml:space="preserve"> of </w:t>
          </w:r>
          <w:r w:rsidR="009E0751">
            <w:rPr>
              <w:rFonts w:ascii="Calibri" w:hAnsi="Calibri"/>
              <w:bCs/>
              <w:noProof/>
            </w:rPr>
            <w:fldChar w:fldCharType="begin"/>
          </w:r>
          <w:r w:rsidR="009E0751">
            <w:rPr>
              <w:rFonts w:ascii="Calibri" w:hAnsi="Calibri"/>
              <w:bCs/>
              <w:noProof/>
            </w:rPr>
            <w:instrText xml:space="preserve"> SECTIONPAGES   \* MERGEFORMAT </w:instrText>
          </w:r>
          <w:r w:rsidR="009E0751">
            <w:rPr>
              <w:rFonts w:ascii="Calibri" w:hAnsi="Calibri"/>
              <w:bCs/>
              <w:noProof/>
            </w:rPr>
            <w:fldChar w:fldCharType="separate"/>
          </w:r>
          <w:r w:rsidR="009E0751">
            <w:rPr>
              <w:rFonts w:ascii="Calibri" w:hAnsi="Calibri"/>
              <w:bCs/>
              <w:noProof/>
            </w:rPr>
            <w:t>2</w:t>
          </w:r>
          <w:r w:rsidR="009E0751">
            <w:rPr>
              <w:rFonts w:ascii="Calibri" w:hAnsi="Calibri"/>
              <w:bCs/>
              <w:noProof/>
            </w:rPr>
            <w:fldChar w:fldCharType="end"/>
          </w:r>
          <w:r w:rsidRPr="00F85124">
            <w:rPr>
              <w:rFonts w:ascii="Calibri" w:hAnsi="Calibri"/>
              <w:bCs/>
            </w:rPr>
            <w:t>)</w:t>
          </w:r>
        </w:p>
      </w:tc>
    </w:tr>
    <w:tr w:rsidR="00C7359A" w:rsidRPr="00F85124" w14:paraId="6E634FA9" w14:textId="77777777" w:rsidTr="00E30415">
      <w:trPr>
        <w:cantSplit/>
        <w:trHeight w:val="288"/>
      </w:trPr>
      <w:tc>
        <w:tcPr>
          <w:tcW w:w="0" w:type="auto"/>
        </w:tcPr>
        <w:p w14:paraId="6E634FA6" w14:textId="77777777" w:rsidR="00C7359A" w:rsidRPr="009A055C" w:rsidRDefault="00C7359A" w:rsidP="00B63C86">
          <w:pPr>
            <w:pStyle w:val="Style20"/>
          </w:pPr>
          <w:r w:rsidRPr="009A055C">
            <w:t>Project Name:</w:t>
          </w:r>
        </w:p>
      </w:tc>
      <w:tc>
        <w:tcPr>
          <w:tcW w:w="1655" w:type="pct"/>
          <w:gridSpan w:val="2"/>
        </w:tcPr>
        <w:p w14:paraId="6E634FA7" w14:textId="77777777" w:rsidR="00C7359A" w:rsidRPr="009A055C" w:rsidRDefault="00C7359A" w:rsidP="00B63C86">
          <w:pPr>
            <w:pStyle w:val="Style20"/>
          </w:pPr>
          <w:r w:rsidRPr="009A055C">
            <w:t>Enforcement Agency:</w:t>
          </w:r>
        </w:p>
      </w:tc>
      <w:tc>
        <w:tcPr>
          <w:tcW w:w="984" w:type="pct"/>
        </w:tcPr>
        <w:p w14:paraId="6E634FA8" w14:textId="77777777" w:rsidR="00C7359A" w:rsidRPr="009A055C" w:rsidRDefault="00C7359A" w:rsidP="00B63C86">
          <w:pPr>
            <w:pStyle w:val="Style20"/>
          </w:pPr>
          <w:r w:rsidRPr="009A055C">
            <w:t>Permit Number:</w:t>
          </w:r>
        </w:p>
      </w:tc>
    </w:tr>
    <w:tr w:rsidR="00C7359A" w:rsidRPr="00F85124" w14:paraId="6E634FAD" w14:textId="77777777" w:rsidTr="00E30415">
      <w:trPr>
        <w:cantSplit/>
        <w:trHeight w:val="288"/>
      </w:trPr>
      <w:tc>
        <w:tcPr>
          <w:tcW w:w="0" w:type="auto"/>
        </w:tcPr>
        <w:p w14:paraId="6E634FAA" w14:textId="77777777" w:rsidR="00C7359A" w:rsidRPr="009A055C" w:rsidRDefault="00C7359A" w:rsidP="00B63C86">
          <w:pPr>
            <w:pStyle w:val="Style20"/>
            <w:rPr>
              <w:vertAlign w:val="superscript"/>
            </w:rPr>
          </w:pPr>
          <w:r w:rsidRPr="009A055C">
            <w:t>Dwelling Address:</w:t>
          </w:r>
        </w:p>
      </w:tc>
      <w:tc>
        <w:tcPr>
          <w:tcW w:w="1655" w:type="pct"/>
          <w:gridSpan w:val="2"/>
        </w:tcPr>
        <w:p w14:paraId="6E634FAB" w14:textId="0694B708" w:rsidR="00C7359A" w:rsidRPr="009A055C" w:rsidRDefault="00C7359A" w:rsidP="00B63C86">
          <w:pPr>
            <w:pStyle w:val="Style20"/>
            <w:rPr>
              <w:vertAlign w:val="superscript"/>
            </w:rPr>
          </w:pPr>
          <w:r w:rsidRPr="009A055C">
            <w:t>City</w:t>
          </w:r>
          <w:r>
            <w:t>:</w:t>
          </w:r>
        </w:p>
      </w:tc>
      <w:tc>
        <w:tcPr>
          <w:tcW w:w="984" w:type="pct"/>
        </w:tcPr>
        <w:p w14:paraId="6E634FAC" w14:textId="123E7072" w:rsidR="00C7359A" w:rsidRPr="009A055C" w:rsidRDefault="00C7359A" w:rsidP="00B63C86">
          <w:pPr>
            <w:pStyle w:val="Style20"/>
            <w:rPr>
              <w:vertAlign w:val="superscript"/>
            </w:rPr>
          </w:pPr>
          <w:r w:rsidRPr="009A055C">
            <w:t>Zip Code</w:t>
          </w:r>
          <w:r>
            <w:t>:</w:t>
          </w:r>
        </w:p>
      </w:tc>
    </w:tr>
  </w:tbl>
  <w:p w14:paraId="6E634FAE" w14:textId="77777777" w:rsidR="00C7359A" w:rsidRPr="001E76EB" w:rsidRDefault="00C7359A" w:rsidP="00F66794">
    <w:pPr>
      <w:pStyle w:val="Header"/>
      <w:tabs>
        <w:tab w:val="clear" w:pos="9360"/>
      </w:tabs>
      <w:rPr>
        <w:rFonts w:asciiTheme="minorHAnsi" w:hAnsiTheme="minorHAnsi"/>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4FB1" w14:textId="77777777" w:rsidR="00C7359A" w:rsidRDefault="009E0751">
    <w:pPr>
      <w:pStyle w:val="Header"/>
    </w:pPr>
    <w:r>
      <w:rPr>
        <w:noProof/>
      </w:rPr>
      <w:pict w14:anchorId="6E634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3484" o:spid="_x0000_s14337"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4FB2" w14:textId="77777777" w:rsidR="00C7359A" w:rsidRDefault="009E0751">
    <w:pPr>
      <w:pStyle w:val="Header"/>
    </w:pPr>
    <w:r>
      <w:rPr>
        <w:noProof/>
      </w:rPr>
      <w:pict w14:anchorId="6E634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3488" o:spid="_x0000_s1434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C7359A" w:rsidRPr="00F85124" w14:paraId="6E634FB5" w14:textId="77777777" w:rsidTr="00303D7A">
      <w:trPr>
        <w:cantSplit/>
        <w:trHeight w:val="288"/>
      </w:trPr>
      <w:tc>
        <w:tcPr>
          <w:tcW w:w="3877" w:type="pct"/>
          <w:gridSpan w:val="2"/>
          <w:tcBorders>
            <w:right w:val="nil"/>
          </w:tcBorders>
          <w:vAlign w:val="center"/>
        </w:tcPr>
        <w:p w14:paraId="6E634FB3" w14:textId="77777777" w:rsidR="00C7359A" w:rsidRPr="003C7FC3" w:rsidRDefault="009E0751" w:rsidP="00A87E35">
          <w:pPr>
            <w:pStyle w:val="Style17"/>
            <w:rPr>
              <w:rFonts w:asciiTheme="minorHAnsi" w:hAnsiTheme="minorHAnsi"/>
              <w:b/>
              <w:sz w:val="20"/>
            </w:rPr>
          </w:pPr>
          <w:r>
            <w:rPr>
              <w:rFonts w:asciiTheme="minorHAnsi" w:hAnsiTheme="minorHAnsi"/>
              <w:noProof/>
              <w:sz w:val="20"/>
            </w:rPr>
            <w:pict w14:anchorId="6E634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3489" o:spid="_x0000_s14342"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C7359A" w:rsidRPr="003C7FC3">
            <w:rPr>
              <w:rFonts w:asciiTheme="minorHAnsi" w:hAnsiTheme="minorHAnsi"/>
              <w:sz w:val="20"/>
            </w:rPr>
            <w:t>CERTIFICATE OF INSTALLATION</w:t>
          </w:r>
          <w:r w:rsidR="00C7359A">
            <w:rPr>
              <w:rFonts w:asciiTheme="minorHAnsi" w:hAnsiTheme="minorHAnsi"/>
              <w:sz w:val="20"/>
            </w:rPr>
            <w:t xml:space="preserve"> – USER INSTRUCTIONS</w:t>
          </w:r>
        </w:p>
      </w:tc>
      <w:tc>
        <w:tcPr>
          <w:tcW w:w="1123" w:type="pct"/>
          <w:tcBorders>
            <w:left w:val="nil"/>
          </w:tcBorders>
          <w:tcMar>
            <w:left w:w="115" w:type="dxa"/>
            <w:right w:w="115" w:type="dxa"/>
          </w:tcMar>
          <w:vAlign w:val="center"/>
        </w:tcPr>
        <w:p w14:paraId="6E634FB4" w14:textId="77777777" w:rsidR="00C7359A" w:rsidRPr="003C7FC3" w:rsidRDefault="00C7359A" w:rsidP="003C7FC3">
          <w:pPr>
            <w:pStyle w:val="Style18"/>
            <w:rPr>
              <w:rFonts w:asciiTheme="minorHAnsi" w:hAnsiTheme="minorHAnsi"/>
              <w:b/>
              <w:sz w:val="20"/>
            </w:rPr>
          </w:pPr>
          <w:r w:rsidRPr="003C7FC3">
            <w:rPr>
              <w:rFonts w:asciiTheme="minorHAnsi" w:hAnsiTheme="minorHAnsi"/>
              <w:sz w:val="20"/>
            </w:rPr>
            <w:t>CF2R-MCH-</w:t>
          </w:r>
          <w:r>
            <w:rPr>
              <w:rFonts w:asciiTheme="minorHAnsi" w:hAnsiTheme="minorHAnsi"/>
              <w:sz w:val="20"/>
            </w:rPr>
            <w:t>04</w:t>
          </w:r>
          <w:r w:rsidRPr="003C7FC3">
            <w:rPr>
              <w:rFonts w:asciiTheme="minorHAnsi" w:hAnsiTheme="minorHAnsi"/>
              <w:sz w:val="20"/>
            </w:rPr>
            <w:t>-</w:t>
          </w:r>
          <w:r>
            <w:rPr>
              <w:rFonts w:asciiTheme="minorHAnsi" w:hAnsiTheme="minorHAnsi"/>
              <w:sz w:val="20"/>
            </w:rPr>
            <w:t>E</w:t>
          </w:r>
        </w:p>
      </w:tc>
    </w:tr>
    <w:tr w:rsidR="00C7359A" w:rsidRPr="00F85124" w14:paraId="6E634FB8" w14:textId="77777777" w:rsidTr="00B63C86">
      <w:trPr>
        <w:cantSplit/>
        <w:trHeight w:val="288"/>
      </w:trPr>
      <w:tc>
        <w:tcPr>
          <w:tcW w:w="2500" w:type="pct"/>
          <w:tcBorders>
            <w:right w:val="nil"/>
          </w:tcBorders>
        </w:tcPr>
        <w:p w14:paraId="6E634FB6" w14:textId="77777777" w:rsidR="00C7359A" w:rsidRPr="009A055C" w:rsidRDefault="00C7359A" w:rsidP="00A61C2A">
          <w:pPr>
            <w:pStyle w:val="Style19"/>
            <w:rPr>
              <w:sz w:val="12"/>
              <w:szCs w:val="12"/>
            </w:rPr>
          </w:pPr>
          <w:r>
            <w:t>Evaporative Coolers</w:t>
          </w:r>
        </w:p>
      </w:tc>
      <w:tc>
        <w:tcPr>
          <w:tcW w:w="2500" w:type="pct"/>
          <w:gridSpan w:val="2"/>
          <w:tcBorders>
            <w:left w:val="nil"/>
          </w:tcBorders>
        </w:tcPr>
        <w:p w14:paraId="6E634FB7" w14:textId="0AEF4DA2" w:rsidR="00C7359A" w:rsidRPr="00F85124" w:rsidRDefault="00C7359A" w:rsidP="00303D7A">
          <w:pPr>
            <w:tabs>
              <w:tab w:val="right" w:pos="10543"/>
            </w:tabs>
            <w:jc w:val="right"/>
            <w:rPr>
              <w:rFonts w:ascii="Calibri" w:hAnsi="Calibri"/>
              <w:sz w:val="12"/>
              <w:szCs w:val="12"/>
            </w:rPr>
          </w:pPr>
          <w:r w:rsidRPr="00F85124">
            <w:rPr>
              <w:rFonts w:ascii="Calibri" w:hAnsi="Calibri"/>
              <w:bCs/>
            </w:rPr>
            <w:t xml:space="preserve">(Page </w:t>
          </w:r>
          <w:r w:rsidR="009E0751">
            <w:rPr>
              <w:rFonts w:ascii="Calibri" w:hAnsi="Calibri"/>
              <w:bCs/>
              <w:noProof/>
            </w:rPr>
            <w:fldChar w:fldCharType="begin"/>
          </w:r>
          <w:r w:rsidR="009E0751">
            <w:rPr>
              <w:rFonts w:ascii="Calibri" w:hAnsi="Calibri"/>
              <w:bCs/>
              <w:noProof/>
            </w:rPr>
            <w:instrText xml:space="preserve"> SECTIONPAGES   \* MERGEFORMAT </w:instrText>
          </w:r>
          <w:r w:rsidR="009E0751">
            <w:rPr>
              <w:rFonts w:ascii="Calibri" w:hAnsi="Calibri"/>
              <w:bCs/>
              <w:noProof/>
            </w:rPr>
            <w:fldChar w:fldCharType="separate"/>
          </w:r>
          <w:r w:rsidR="009E0751">
            <w:rPr>
              <w:rFonts w:ascii="Calibri" w:hAnsi="Calibri"/>
              <w:bCs/>
              <w:noProof/>
            </w:rPr>
            <w:t>1</w:t>
          </w:r>
          <w:r w:rsidR="009E0751">
            <w:rPr>
              <w:rFonts w:ascii="Calibri" w:hAnsi="Calibri"/>
              <w:bCs/>
              <w:noProof/>
            </w:rPr>
            <w:fldChar w:fldCharType="end"/>
          </w:r>
          <w:r w:rsidRPr="00F85124">
            <w:rPr>
              <w:rFonts w:ascii="Calibri" w:hAnsi="Calibri"/>
              <w:bCs/>
            </w:rPr>
            <w:t xml:space="preserve"> of </w:t>
          </w:r>
          <w:r w:rsidR="009E0751">
            <w:rPr>
              <w:rFonts w:ascii="Calibri" w:hAnsi="Calibri"/>
              <w:bCs/>
              <w:noProof/>
            </w:rPr>
            <w:fldChar w:fldCharType="begin"/>
          </w:r>
          <w:r w:rsidR="009E0751">
            <w:rPr>
              <w:rFonts w:ascii="Calibri" w:hAnsi="Calibri"/>
              <w:bCs/>
              <w:noProof/>
            </w:rPr>
            <w:instrText xml:space="preserve"> SECTIONPAGES   \* MERGEFORMAT </w:instrText>
          </w:r>
          <w:r w:rsidR="009E0751">
            <w:rPr>
              <w:rFonts w:ascii="Calibri" w:hAnsi="Calibri"/>
              <w:bCs/>
              <w:noProof/>
            </w:rPr>
            <w:fldChar w:fldCharType="separate"/>
          </w:r>
          <w:r w:rsidR="009E0751">
            <w:rPr>
              <w:rFonts w:ascii="Calibri" w:hAnsi="Calibri"/>
              <w:bCs/>
              <w:noProof/>
            </w:rPr>
            <w:t>1</w:t>
          </w:r>
          <w:r w:rsidR="009E0751">
            <w:rPr>
              <w:rFonts w:ascii="Calibri" w:hAnsi="Calibri"/>
              <w:bCs/>
              <w:noProof/>
            </w:rPr>
            <w:fldChar w:fldCharType="end"/>
          </w:r>
          <w:r w:rsidRPr="00F85124">
            <w:rPr>
              <w:rFonts w:ascii="Calibri" w:hAnsi="Calibri"/>
              <w:bCs/>
            </w:rPr>
            <w:t>)</w:t>
          </w:r>
        </w:p>
      </w:tc>
    </w:tr>
  </w:tbl>
  <w:p w14:paraId="6E634FB9" w14:textId="77777777" w:rsidR="00C7359A" w:rsidRPr="003C7FC3" w:rsidRDefault="00C7359A" w:rsidP="00F66794">
    <w:pPr>
      <w:pStyle w:val="Header"/>
      <w:tabs>
        <w:tab w:val="clear" w:pos="9360"/>
      </w:tabs>
      <w:rPr>
        <w:rFonts w:asciiTheme="minorHAnsi" w:hAnsiTheme="minorHAnsi"/>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4FBB" w14:textId="77777777" w:rsidR="00C7359A" w:rsidRDefault="009E0751">
    <w:pPr>
      <w:pStyle w:val="Header"/>
    </w:pPr>
    <w:r>
      <w:rPr>
        <w:noProof/>
      </w:rPr>
      <w:pict w14:anchorId="6E634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3487" o:spid="_x0000_s1434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C7359A" w:rsidRPr="00F85124" w14:paraId="6E634FBE" w14:textId="77777777" w:rsidTr="00303D7A">
      <w:trPr>
        <w:cantSplit/>
        <w:trHeight w:val="288"/>
      </w:trPr>
      <w:tc>
        <w:tcPr>
          <w:tcW w:w="3877" w:type="pct"/>
          <w:gridSpan w:val="2"/>
          <w:tcBorders>
            <w:right w:val="nil"/>
          </w:tcBorders>
          <w:vAlign w:val="center"/>
        </w:tcPr>
        <w:p w14:paraId="6E634FBC" w14:textId="156BD7D4" w:rsidR="00C7359A" w:rsidRPr="003C7FC3" w:rsidRDefault="00C7359A" w:rsidP="00A87E35">
          <w:pPr>
            <w:pStyle w:val="Style17"/>
            <w:rPr>
              <w:rFonts w:asciiTheme="minorHAnsi" w:hAnsiTheme="minorHAnsi"/>
              <w:b/>
              <w:sz w:val="20"/>
            </w:rPr>
          </w:pPr>
          <w:r>
            <w:rPr>
              <w:rFonts w:asciiTheme="minorHAnsi" w:hAnsiTheme="minorHAnsi"/>
              <w:noProof/>
              <w:sz w:val="20"/>
            </w:rPr>
            <w:drawing>
              <wp:anchor distT="0" distB="0" distL="114300" distR="114300" simplePos="0" relativeHeight="251658246" behindDoc="1" locked="0" layoutInCell="0" allowOverlap="1" wp14:anchorId="6E634FCB" wp14:editId="5723D9EA">
                <wp:simplePos x="0" y="0"/>
                <wp:positionH relativeFrom="margin">
                  <wp:align>center</wp:align>
                </wp:positionH>
                <wp:positionV relativeFrom="margin">
                  <wp:align>center</wp:align>
                </wp:positionV>
                <wp:extent cx="9144000" cy="6858000"/>
                <wp:effectExtent l="0" t="0" r="0" b="0"/>
                <wp:wrapNone/>
                <wp:docPr id="7" name="Picture 7"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3C7FC3">
            <w:rPr>
              <w:rFonts w:asciiTheme="minorHAnsi" w:hAnsiTheme="minorHAnsi"/>
              <w:sz w:val="20"/>
            </w:rPr>
            <w:t>CERTIFICATE OF INSTALLATION</w:t>
          </w:r>
          <w:r>
            <w:rPr>
              <w:rFonts w:asciiTheme="minorHAnsi" w:hAnsiTheme="minorHAnsi"/>
              <w:sz w:val="20"/>
            </w:rPr>
            <w:t xml:space="preserve"> – DATA FIELD DEFINITION AND CALCULATIONS</w:t>
          </w:r>
        </w:p>
      </w:tc>
      <w:tc>
        <w:tcPr>
          <w:tcW w:w="1123" w:type="pct"/>
          <w:tcBorders>
            <w:left w:val="nil"/>
          </w:tcBorders>
          <w:tcMar>
            <w:left w:w="115" w:type="dxa"/>
            <w:right w:w="115" w:type="dxa"/>
          </w:tcMar>
          <w:vAlign w:val="center"/>
        </w:tcPr>
        <w:p w14:paraId="6E634FBD" w14:textId="77777777" w:rsidR="00C7359A" w:rsidRPr="003C7FC3" w:rsidRDefault="00C7359A" w:rsidP="003C7FC3">
          <w:pPr>
            <w:pStyle w:val="Style18"/>
            <w:rPr>
              <w:rFonts w:asciiTheme="minorHAnsi" w:hAnsiTheme="minorHAnsi"/>
              <w:b/>
              <w:sz w:val="20"/>
            </w:rPr>
          </w:pPr>
          <w:r w:rsidRPr="003C7FC3">
            <w:rPr>
              <w:rFonts w:asciiTheme="minorHAnsi" w:hAnsiTheme="minorHAnsi"/>
              <w:sz w:val="20"/>
            </w:rPr>
            <w:t>CF2R-MCH-</w:t>
          </w:r>
          <w:r>
            <w:rPr>
              <w:rFonts w:asciiTheme="minorHAnsi" w:hAnsiTheme="minorHAnsi"/>
              <w:sz w:val="20"/>
            </w:rPr>
            <w:t>04</w:t>
          </w:r>
          <w:r w:rsidRPr="003C7FC3">
            <w:rPr>
              <w:rFonts w:asciiTheme="minorHAnsi" w:hAnsiTheme="minorHAnsi"/>
              <w:sz w:val="20"/>
            </w:rPr>
            <w:t>-</w:t>
          </w:r>
          <w:r>
            <w:rPr>
              <w:rFonts w:asciiTheme="minorHAnsi" w:hAnsiTheme="minorHAnsi"/>
              <w:sz w:val="20"/>
            </w:rPr>
            <w:t>E</w:t>
          </w:r>
        </w:p>
      </w:tc>
    </w:tr>
    <w:tr w:rsidR="00C7359A" w:rsidRPr="00F85124" w14:paraId="6E634FC1" w14:textId="77777777" w:rsidTr="00B63C86">
      <w:trPr>
        <w:cantSplit/>
        <w:trHeight w:val="288"/>
      </w:trPr>
      <w:tc>
        <w:tcPr>
          <w:tcW w:w="2500" w:type="pct"/>
          <w:tcBorders>
            <w:right w:val="nil"/>
          </w:tcBorders>
        </w:tcPr>
        <w:p w14:paraId="6E634FBF" w14:textId="77777777" w:rsidR="00C7359A" w:rsidRPr="009A055C" w:rsidRDefault="00C7359A" w:rsidP="00A61C2A">
          <w:pPr>
            <w:pStyle w:val="Style19"/>
            <w:rPr>
              <w:sz w:val="12"/>
              <w:szCs w:val="12"/>
            </w:rPr>
          </w:pPr>
          <w:r>
            <w:t>Evaporative Coolers</w:t>
          </w:r>
        </w:p>
      </w:tc>
      <w:tc>
        <w:tcPr>
          <w:tcW w:w="2500" w:type="pct"/>
          <w:gridSpan w:val="2"/>
          <w:tcBorders>
            <w:left w:val="nil"/>
          </w:tcBorders>
        </w:tcPr>
        <w:p w14:paraId="6E634FC0" w14:textId="0FAFC39B" w:rsidR="00C7359A" w:rsidRPr="00F85124" w:rsidRDefault="00C7359A" w:rsidP="00303D7A">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9E0751">
            <w:rPr>
              <w:rFonts w:ascii="Calibri" w:hAnsi="Calibri"/>
              <w:bCs/>
              <w:noProof/>
            </w:rPr>
            <w:t>1</w:t>
          </w:r>
          <w:r w:rsidRPr="00E32371">
            <w:rPr>
              <w:rFonts w:ascii="Calibri" w:hAnsi="Calibri"/>
              <w:bCs/>
            </w:rPr>
            <w:fldChar w:fldCharType="end"/>
          </w:r>
          <w:r w:rsidRPr="00F85124">
            <w:rPr>
              <w:rFonts w:ascii="Calibri" w:hAnsi="Calibri"/>
              <w:bCs/>
            </w:rPr>
            <w:t xml:space="preserve"> of </w:t>
          </w:r>
          <w:r w:rsidR="009E0751">
            <w:rPr>
              <w:rFonts w:ascii="Calibri" w:hAnsi="Calibri"/>
              <w:bCs/>
              <w:noProof/>
            </w:rPr>
            <w:fldChar w:fldCharType="begin"/>
          </w:r>
          <w:r w:rsidR="009E0751">
            <w:rPr>
              <w:rFonts w:ascii="Calibri" w:hAnsi="Calibri"/>
              <w:bCs/>
              <w:noProof/>
            </w:rPr>
            <w:instrText xml:space="preserve"> SECTIONPAGES   \* MERGEFORMAT </w:instrText>
          </w:r>
          <w:r w:rsidR="009E0751">
            <w:rPr>
              <w:rFonts w:ascii="Calibri" w:hAnsi="Calibri"/>
              <w:bCs/>
              <w:noProof/>
            </w:rPr>
            <w:fldChar w:fldCharType="separate"/>
          </w:r>
          <w:r w:rsidR="009E0751">
            <w:rPr>
              <w:rFonts w:ascii="Calibri" w:hAnsi="Calibri"/>
              <w:bCs/>
              <w:noProof/>
            </w:rPr>
            <w:t>2</w:t>
          </w:r>
          <w:r w:rsidR="009E0751">
            <w:rPr>
              <w:rFonts w:ascii="Calibri" w:hAnsi="Calibri"/>
              <w:bCs/>
              <w:noProof/>
            </w:rPr>
            <w:fldChar w:fldCharType="end"/>
          </w:r>
          <w:r w:rsidRPr="00F85124">
            <w:rPr>
              <w:rFonts w:ascii="Calibri" w:hAnsi="Calibri"/>
              <w:bCs/>
            </w:rPr>
            <w:t>)</w:t>
          </w:r>
        </w:p>
      </w:tc>
    </w:tr>
  </w:tbl>
  <w:p w14:paraId="6E634FC2" w14:textId="77777777" w:rsidR="00C7359A" w:rsidRPr="001E76EB" w:rsidRDefault="00C7359A" w:rsidP="00F66794">
    <w:pPr>
      <w:pStyle w:val="Header"/>
      <w:tabs>
        <w:tab w:val="clear" w:pos="9360"/>
      </w:tabs>
      <w:rPr>
        <w:rFonts w:asciiTheme="minorHAnsi" w:hAnsiTheme="minorHAnsi"/>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569F"/>
    <w:multiLevelType w:val="hybridMultilevel"/>
    <w:tmpl w:val="C73AB1C2"/>
    <w:lvl w:ilvl="0" w:tplc="6962718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AD4FAA"/>
    <w:multiLevelType w:val="hybridMultilevel"/>
    <w:tmpl w:val="C73AB1C2"/>
    <w:lvl w:ilvl="0" w:tplc="6962718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911602"/>
    <w:multiLevelType w:val="hybridMultilevel"/>
    <w:tmpl w:val="E5E28D86"/>
    <w:lvl w:ilvl="0" w:tplc="4E72D7B2">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46B38"/>
    <w:multiLevelType w:val="hybridMultilevel"/>
    <w:tmpl w:val="6D280F1E"/>
    <w:lvl w:ilvl="0" w:tplc="41CA3E1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567A8A"/>
    <w:multiLevelType w:val="hybridMultilevel"/>
    <w:tmpl w:val="592C76A6"/>
    <w:lvl w:ilvl="0" w:tplc="2FE6E934">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44A79"/>
    <w:multiLevelType w:val="hybridMultilevel"/>
    <w:tmpl w:val="94BA39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947B22"/>
    <w:multiLevelType w:val="hybridMultilevel"/>
    <w:tmpl w:val="DC5A05F2"/>
    <w:lvl w:ilvl="0" w:tplc="74B248B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3"/>
  </w:num>
  <w:num w:numId="4">
    <w:abstractNumId w:val="7"/>
  </w:num>
  <w:num w:numId="5">
    <w:abstractNumId w:val="8"/>
  </w:num>
  <w:num w:numId="6">
    <w:abstractNumId w:val="5"/>
  </w:num>
  <w:num w:numId="7">
    <w:abstractNumId w:val="1"/>
  </w:num>
  <w:num w:numId="8">
    <w:abstractNumId w:val="10"/>
  </w:num>
  <w:num w:numId="9">
    <w:abstractNumId w:val="2"/>
  </w:num>
  <w:num w:numId="10">
    <w:abstractNumId w:val="4"/>
  </w:num>
  <w:num w:numId="11">
    <w:abstractNumId w:val="1"/>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isplayHorizontalDrawingGridEvery w:val="2"/>
  <w:characterSpacingControl w:val="doNotCompress"/>
  <w:hdrShapeDefaults>
    <o:shapedefaults v:ext="edit" spidmax="14343"/>
    <o:shapelayout v:ext="edit">
      <o:idmap v:ext="edit" data="14"/>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B8C"/>
    <w:rsid w:val="00002F35"/>
    <w:rsid w:val="00007B8C"/>
    <w:rsid w:val="000116A5"/>
    <w:rsid w:val="00012AF0"/>
    <w:rsid w:val="0001513A"/>
    <w:rsid w:val="00051B47"/>
    <w:rsid w:val="000576AA"/>
    <w:rsid w:val="00085FA0"/>
    <w:rsid w:val="000A5EA8"/>
    <w:rsid w:val="000B484C"/>
    <w:rsid w:val="000D36ED"/>
    <w:rsid w:val="000E4EDC"/>
    <w:rsid w:val="000F4F71"/>
    <w:rsid w:val="00102E9E"/>
    <w:rsid w:val="0012683F"/>
    <w:rsid w:val="0014777B"/>
    <w:rsid w:val="00176134"/>
    <w:rsid w:val="00185BC0"/>
    <w:rsid w:val="00192FA7"/>
    <w:rsid w:val="00195BE5"/>
    <w:rsid w:val="001B1896"/>
    <w:rsid w:val="001B3410"/>
    <w:rsid w:val="001C1AF6"/>
    <w:rsid w:val="001D2B4B"/>
    <w:rsid w:val="001D6E9D"/>
    <w:rsid w:val="001E76EB"/>
    <w:rsid w:val="001F000E"/>
    <w:rsid w:val="001F2A0D"/>
    <w:rsid w:val="00201083"/>
    <w:rsid w:val="0020138A"/>
    <w:rsid w:val="00232FFF"/>
    <w:rsid w:val="00236D8A"/>
    <w:rsid w:val="002469FE"/>
    <w:rsid w:val="002504F2"/>
    <w:rsid w:val="002814C4"/>
    <w:rsid w:val="002B2D62"/>
    <w:rsid w:val="002C5DF2"/>
    <w:rsid w:val="002D3AB0"/>
    <w:rsid w:val="002D69E6"/>
    <w:rsid w:val="002F6CA3"/>
    <w:rsid w:val="00302D49"/>
    <w:rsid w:val="00303D7A"/>
    <w:rsid w:val="00331C4A"/>
    <w:rsid w:val="00332899"/>
    <w:rsid w:val="00344396"/>
    <w:rsid w:val="00386910"/>
    <w:rsid w:val="00393A5A"/>
    <w:rsid w:val="003C1E8E"/>
    <w:rsid w:val="003C7C78"/>
    <w:rsid w:val="003C7FC3"/>
    <w:rsid w:val="003E45A2"/>
    <w:rsid w:val="003E5F7A"/>
    <w:rsid w:val="003F0102"/>
    <w:rsid w:val="003F334F"/>
    <w:rsid w:val="004006E0"/>
    <w:rsid w:val="004062FC"/>
    <w:rsid w:val="00480724"/>
    <w:rsid w:val="004815D6"/>
    <w:rsid w:val="004953FD"/>
    <w:rsid w:val="00496915"/>
    <w:rsid w:val="004A6DF3"/>
    <w:rsid w:val="004B44A0"/>
    <w:rsid w:val="004B4B1C"/>
    <w:rsid w:val="004B7228"/>
    <w:rsid w:val="004D085D"/>
    <w:rsid w:val="004D6D04"/>
    <w:rsid w:val="005040C2"/>
    <w:rsid w:val="00534741"/>
    <w:rsid w:val="00581E1C"/>
    <w:rsid w:val="0058390F"/>
    <w:rsid w:val="0059578B"/>
    <w:rsid w:val="005B1C5F"/>
    <w:rsid w:val="005B5671"/>
    <w:rsid w:val="005B6BE5"/>
    <w:rsid w:val="005E09D2"/>
    <w:rsid w:val="005E4DC7"/>
    <w:rsid w:val="005E50E7"/>
    <w:rsid w:val="005F6E8B"/>
    <w:rsid w:val="00604605"/>
    <w:rsid w:val="00607BB2"/>
    <w:rsid w:val="0061581C"/>
    <w:rsid w:val="0061790C"/>
    <w:rsid w:val="00621C64"/>
    <w:rsid w:val="00625002"/>
    <w:rsid w:val="00627E56"/>
    <w:rsid w:val="006308CD"/>
    <w:rsid w:val="006313DE"/>
    <w:rsid w:val="00663E22"/>
    <w:rsid w:val="006A552F"/>
    <w:rsid w:val="006B0BC1"/>
    <w:rsid w:val="006D2516"/>
    <w:rsid w:val="006D4DC3"/>
    <w:rsid w:val="006E4BFA"/>
    <w:rsid w:val="006E4C12"/>
    <w:rsid w:val="00707D98"/>
    <w:rsid w:val="007314E9"/>
    <w:rsid w:val="00731C0C"/>
    <w:rsid w:val="00736B09"/>
    <w:rsid w:val="00741ACF"/>
    <w:rsid w:val="007732E8"/>
    <w:rsid w:val="0078153B"/>
    <w:rsid w:val="00786A9A"/>
    <w:rsid w:val="007E0EF5"/>
    <w:rsid w:val="007E6692"/>
    <w:rsid w:val="007F46D9"/>
    <w:rsid w:val="008019DC"/>
    <w:rsid w:val="00817F5E"/>
    <w:rsid w:val="00846DAC"/>
    <w:rsid w:val="008578CF"/>
    <w:rsid w:val="00865F3E"/>
    <w:rsid w:val="008833CF"/>
    <w:rsid w:val="008A3DC2"/>
    <w:rsid w:val="008D016A"/>
    <w:rsid w:val="008D7BAC"/>
    <w:rsid w:val="008F58E2"/>
    <w:rsid w:val="00916ECF"/>
    <w:rsid w:val="009340F2"/>
    <w:rsid w:val="00952E63"/>
    <w:rsid w:val="0098332E"/>
    <w:rsid w:val="009903E6"/>
    <w:rsid w:val="00995D4C"/>
    <w:rsid w:val="009A05BB"/>
    <w:rsid w:val="009D05C0"/>
    <w:rsid w:val="009E0751"/>
    <w:rsid w:val="00A01759"/>
    <w:rsid w:val="00A21A66"/>
    <w:rsid w:val="00A35DD3"/>
    <w:rsid w:val="00A3765B"/>
    <w:rsid w:val="00A60223"/>
    <w:rsid w:val="00A61C2A"/>
    <w:rsid w:val="00A645A7"/>
    <w:rsid w:val="00A648F7"/>
    <w:rsid w:val="00A67D99"/>
    <w:rsid w:val="00A7782D"/>
    <w:rsid w:val="00A87E35"/>
    <w:rsid w:val="00AA69EE"/>
    <w:rsid w:val="00AC55AB"/>
    <w:rsid w:val="00AD5136"/>
    <w:rsid w:val="00AD6226"/>
    <w:rsid w:val="00B06289"/>
    <w:rsid w:val="00B200C5"/>
    <w:rsid w:val="00B2464B"/>
    <w:rsid w:val="00B32BEB"/>
    <w:rsid w:val="00B63C86"/>
    <w:rsid w:val="00B87634"/>
    <w:rsid w:val="00B965DC"/>
    <w:rsid w:val="00BA053C"/>
    <w:rsid w:val="00BA77AF"/>
    <w:rsid w:val="00BB7023"/>
    <w:rsid w:val="00BD5C97"/>
    <w:rsid w:val="00BE4471"/>
    <w:rsid w:val="00BE5036"/>
    <w:rsid w:val="00BE5CCD"/>
    <w:rsid w:val="00C03E4B"/>
    <w:rsid w:val="00C047F7"/>
    <w:rsid w:val="00C311E6"/>
    <w:rsid w:val="00C65E9A"/>
    <w:rsid w:val="00C7359A"/>
    <w:rsid w:val="00CC304B"/>
    <w:rsid w:val="00CC386A"/>
    <w:rsid w:val="00CD2B96"/>
    <w:rsid w:val="00D01962"/>
    <w:rsid w:val="00D20BD0"/>
    <w:rsid w:val="00D34D66"/>
    <w:rsid w:val="00D40C60"/>
    <w:rsid w:val="00D63BEA"/>
    <w:rsid w:val="00D8675A"/>
    <w:rsid w:val="00DB22CA"/>
    <w:rsid w:val="00DB3FFE"/>
    <w:rsid w:val="00DD2B10"/>
    <w:rsid w:val="00DE63AB"/>
    <w:rsid w:val="00DF6077"/>
    <w:rsid w:val="00E05955"/>
    <w:rsid w:val="00E30415"/>
    <w:rsid w:val="00E3637A"/>
    <w:rsid w:val="00E44C28"/>
    <w:rsid w:val="00E66B20"/>
    <w:rsid w:val="00E731CC"/>
    <w:rsid w:val="00E8109A"/>
    <w:rsid w:val="00EA427A"/>
    <w:rsid w:val="00EF37D8"/>
    <w:rsid w:val="00EF3B37"/>
    <w:rsid w:val="00F01F25"/>
    <w:rsid w:val="00F21B65"/>
    <w:rsid w:val="00F24DC9"/>
    <w:rsid w:val="00F40F85"/>
    <w:rsid w:val="00F434BD"/>
    <w:rsid w:val="00F4411A"/>
    <w:rsid w:val="00F4735F"/>
    <w:rsid w:val="00F612F9"/>
    <w:rsid w:val="00F6312D"/>
    <w:rsid w:val="00F663DC"/>
    <w:rsid w:val="00F66794"/>
    <w:rsid w:val="00F73DCD"/>
    <w:rsid w:val="00F83246"/>
    <w:rsid w:val="00F86951"/>
    <w:rsid w:val="00FA02B9"/>
    <w:rsid w:val="00FA4B35"/>
    <w:rsid w:val="00FB2C99"/>
    <w:rsid w:val="00FF0AAC"/>
    <w:rsid w:val="00FF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43"/>
    <o:shapelayout v:ext="edit">
      <o:idmap v:ext="edit" data="1"/>
    </o:shapelayout>
  </w:shapeDefaults>
  <w:decimalSymbol w:val="."/>
  <w:listSeparator w:val=","/>
  <w14:docId w14:val="6E634E9E"/>
  <w15:docId w15:val="{37F24EA1-A509-40B7-94B8-0AD4AD8D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B8C"/>
    <w:rPr>
      <w:rFonts w:ascii="Times New Roman" w:eastAsia="Times New Roman" w:hAnsi="Times New Roman"/>
    </w:rPr>
  </w:style>
  <w:style w:type="paragraph" w:styleId="Heading1">
    <w:name w:val="heading 1"/>
    <w:basedOn w:val="Normal"/>
    <w:next w:val="Normal"/>
    <w:link w:val="Heading1Char"/>
    <w:qFormat/>
    <w:rsid w:val="00E44C28"/>
    <w:pPr>
      <w:keepNext/>
      <w:outlineLvl w:val="0"/>
    </w:pPr>
    <w:rPr>
      <w:b/>
      <w:sz w:val="30"/>
    </w:rPr>
  </w:style>
  <w:style w:type="paragraph" w:styleId="Heading3">
    <w:name w:val="heading 3"/>
    <w:basedOn w:val="Normal"/>
    <w:next w:val="Normal"/>
    <w:link w:val="Heading3Char"/>
    <w:uiPriority w:val="9"/>
    <w:semiHidden/>
    <w:unhideWhenUsed/>
    <w:qFormat/>
    <w:rsid w:val="005B5671"/>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724"/>
    <w:pPr>
      <w:tabs>
        <w:tab w:val="center" w:pos="4680"/>
        <w:tab w:val="right" w:pos="9360"/>
      </w:tabs>
    </w:pPr>
  </w:style>
  <w:style w:type="character" w:customStyle="1" w:styleId="HeaderChar">
    <w:name w:val="Header Char"/>
    <w:basedOn w:val="DefaultParagraphFont"/>
    <w:link w:val="Header"/>
    <w:uiPriority w:val="99"/>
    <w:rsid w:val="00480724"/>
    <w:rPr>
      <w:rFonts w:ascii="Times New Roman" w:eastAsia="Times New Roman" w:hAnsi="Times New Roman"/>
    </w:rPr>
  </w:style>
  <w:style w:type="paragraph" w:styleId="Footer">
    <w:name w:val="footer"/>
    <w:basedOn w:val="Normal"/>
    <w:link w:val="FooterChar"/>
    <w:uiPriority w:val="99"/>
    <w:unhideWhenUsed/>
    <w:rsid w:val="00480724"/>
    <w:pPr>
      <w:tabs>
        <w:tab w:val="center" w:pos="4680"/>
        <w:tab w:val="right" w:pos="9360"/>
      </w:tabs>
    </w:pPr>
  </w:style>
  <w:style w:type="character" w:customStyle="1" w:styleId="FooterChar">
    <w:name w:val="Footer Char"/>
    <w:basedOn w:val="DefaultParagraphFont"/>
    <w:link w:val="Footer"/>
    <w:uiPriority w:val="99"/>
    <w:rsid w:val="00480724"/>
    <w:rPr>
      <w:rFonts w:ascii="Times New Roman" w:eastAsia="Times New Roman" w:hAnsi="Times New Roman"/>
    </w:rPr>
  </w:style>
  <w:style w:type="paragraph" w:styleId="BalloonText">
    <w:name w:val="Balloon Text"/>
    <w:basedOn w:val="Normal"/>
    <w:link w:val="BalloonTextChar"/>
    <w:uiPriority w:val="99"/>
    <w:semiHidden/>
    <w:unhideWhenUsed/>
    <w:rsid w:val="00302D49"/>
    <w:rPr>
      <w:rFonts w:ascii="Tahoma" w:hAnsi="Tahoma" w:cs="Tahoma"/>
      <w:sz w:val="16"/>
      <w:szCs w:val="16"/>
    </w:rPr>
  </w:style>
  <w:style w:type="character" w:customStyle="1" w:styleId="BalloonTextChar">
    <w:name w:val="Balloon Text Char"/>
    <w:basedOn w:val="DefaultParagraphFont"/>
    <w:link w:val="BalloonText"/>
    <w:uiPriority w:val="99"/>
    <w:semiHidden/>
    <w:rsid w:val="00302D49"/>
    <w:rPr>
      <w:rFonts w:ascii="Tahoma" w:eastAsia="Times New Roman" w:hAnsi="Tahoma" w:cs="Tahoma"/>
      <w:sz w:val="16"/>
      <w:szCs w:val="16"/>
    </w:rPr>
  </w:style>
  <w:style w:type="character" w:customStyle="1" w:styleId="Heading1Char">
    <w:name w:val="Heading 1 Char"/>
    <w:basedOn w:val="DefaultParagraphFont"/>
    <w:link w:val="Heading1"/>
    <w:rsid w:val="00E44C28"/>
    <w:rPr>
      <w:rFonts w:ascii="Times New Roman" w:eastAsia="Times New Roman" w:hAnsi="Times New Roman"/>
      <w:b/>
      <w:sz w:val="30"/>
    </w:rPr>
  </w:style>
  <w:style w:type="paragraph" w:customStyle="1" w:styleId="Style4">
    <w:name w:val="Style4"/>
    <w:basedOn w:val="Normal"/>
    <w:rsid w:val="00D34D66"/>
    <w:pPr>
      <w:numPr>
        <w:numId w:val="1"/>
      </w:numPr>
      <w:spacing w:before="120"/>
    </w:pPr>
    <w:rPr>
      <w:sz w:val="22"/>
    </w:rPr>
  </w:style>
  <w:style w:type="paragraph" w:customStyle="1" w:styleId="cf6rfooter20081113">
    <w:name w:val="cf6rfooter20081113"/>
    <w:basedOn w:val="Footer"/>
    <w:link w:val="cf6rfooter20081113Char"/>
    <w:qFormat/>
    <w:rsid w:val="00DB22CA"/>
    <w:pPr>
      <w:pBdr>
        <w:top w:val="single" w:sz="4" w:space="1" w:color="auto"/>
      </w:pBdr>
      <w:tabs>
        <w:tab w:val="clear" w:pos="4680"/>
        <w:tab w:val="clear" w:pos="9360"/>
        <w:tab w:val="center" w:pos="4320"/>
        <w:tab w:val="right" w:pos="9900"/>
      </w:tabs>
    </w:pPr>
    <w:rPr>
      <w:i/>
    </w:rPr>
  </w:style>
  <w:style w:type="character" w:customStyle="1" w:styleId="cf6rfooter20081113Char">
    <w:name w:val="cf6rfooter20081113 Char"/>
    <w:basedOn w:val="FooterChar"/>
    <w:link w:val="cf6rfooter20081113"/>
    <w:rsid w:val="00DB22CA"/>
    <w:rPr>
      <w:rFonts w:ascii="Times New Roman" w:eastAsia="Times New Roman" w:hAnsi="Times New Roman"/>
      <w:i/>
    </w:rPr>
  </w:style>
  <w:style w:type="character" w:customStyle="1" w:styleId="Heading3Char">
    <w:name w:val="Heading 3 Char"/>
    <w:basedOn w:val="DefaultParagraphFont"/>
    <w:link w:val="Heading3"/>
    <w:uiPriority w:val="9"/>
    <w:semiHidden/>
    <w:rsid w:val="005B5671"/>
    <w:rPr>
      <w:rFonts w:ascii="Cambria" w:eastAsia="Times New Roman" w:hAnsi="Cambria" w:cs="Times New Roman"/>
      <w:b/>
      <w:bCs/>
      <w:sz w:val="26"/>
      <w:szCs w:val="26"/>
    </w:rPr>
  </w:style>
  <w:style w:type="paragraph" w:customStyle="1" w:styleId="Style17">
    <w:name w:val="Style17"/>
    <w:basedOn w:val="Heading1"/>
    <w:link w:val="Style17Char"/>
    <w:qFormat/>
    <w:rsid w:val="003C7FC3"/>
    <w:rPr>
      <w:b w:val="0"/>
      <w:bCs/>
    </w:rPr>
  </w:style>
  <w:style w:type="paragraph" w:customStyle="1" w:styleId="Style18">
    <w:name w:val="Style18"/>
    <w:basedOn w:val="Heading1"/>
    <w:link w:val="Style18Char"/>
    <w:qFormat/>
    <w:rsid w:val="003C7FC3"/>
    <w:pPr>
      <w:jc w:val="right"/>
    </w:pPr>
    <w:rPr>
      <w:b w:val="0"/>
      <w:bCs/>
    </w:rPr>
  </w:style>
  <w:style w:type="character" w:customStyle="1" w:styleId="Style17Char">
    <w:name w:val="Style17 Char"/>
    <w:basedOn w:val="Heading1Char"/>
    <w:link w:val="Style17"/>
    <w:locked/>
    <w:rsid w:val="003C7FC3"/>
    <w:rPr>
      <w:rFonts w:ascii="Times New Roman" w:eastAsia="Times New Roman" w:hAnsi="Times New Roman"/>
      <w:b w:val="0"/>
      <w:bCs/>
      <w:sz w:val="30"/>
    </w:rPr>
  </w:style>
  <w:style w:type="paragraph" w:customStyle="1" w:styleId="Style19">
    <w:name w:val="Style19"/>
    <w:basedOn w:val="Normal"/>
    <w:link w:val="Style19Char"/>
    <w:qFormat/>
    <w:rsid w:val="003C7FC3"/>
    <w:pPr>
      <w:tabs>
        <w:tab w:val="right" w:pos="10543"/>
      </w:tabs>
    </w:pPr>
    <w:rPr>
      <w:rFonts w:ascii="Calibri" w:hAnsi="Calibri"/>
      <w:bCs/>
    </w:rPr>
  </w:style>
  <w:style w:type="character" w:customStyle="1" w:styleId="Style18Char">
    <w:name w:val="Style18 Char"/>
    <w:basedOn w:val="Heading1Char"/>
    <w:link w:val="Style18"/>
    <w:locked/>
    <w:rsid w:val="003C7FC3"/>
    <w:rPr>
      <w:rFonts w:ascii="Times New Roman" w:eastAsia="Times New Roman" w:hAnsi="Times New Roman"/>
      <w:b w:val="0"/>
      <w:bCs/>
      <w:sz w:val="30"/>
    </w:rPr>
  </w:style>
  <w:style w:type="paragraph" w:customStyle="1" w:styleId="Style20">
    <w:name w:val="Style20"/>
    <w:basedOn w:val="Normal"/>
    <w:link w:val="Style20Char"/>
    <w:qFormat/>
    <w:rsid w:val="003C7FC3"/>
    <w:rPr>
      <w:rFonts w:ascii="Calibri" w:hAnsi="Calibri"/>
      <w:sz w:val="12"/>
      <w:szCs w:val="12"/>
    </w:rPr>
  </w:style>
  <w:style w:type="character" w:customStyle="1" w:styleId="Style19Char">
    <w:name w:val="Style19 Char"/>
    <w:basedOn w:val="DefaultParagraphFont"/>
    <w:link w:val="Style19"/>
    <w:locked/>
    <w:rsid w:val="003C7FC3"/>
    <w:rPr>
      <w:rFonts w:eastAsia="Times New Roman"/>
      <w:bCs/>
    </w:rPr>
  </w:style>
  <w:style w:type="character" w:customStyle="1" w:styleId="Style20Char">
    <w:name w:val="Style20 Char"/>
    <w:basedOn w:val="DefaultParagraphFont"/>
    <w:link w:val="Style20"/>
    <w:locked/>
    <w:rsid w:val="003C7FC3"/>
    <w:rPr>
      <w:rFonts w:eastAsia="Times New Roman"/>
      <w:sz w:val="12"/>
      <w:szCs w:val="12"/>
    </w:rPr>
  </w:style>
  <w:style w:type="paragraph" w:styleId="ListParagraph">
    <w:name w:val="List Paragraph"/>
    <w:basedOn w:val="Normal"/>
    <w:uiPriority w:val="34"/>
    <w:qFormat/>
    <w:rsid w:val="003C7FC3"/>
    <w:pPr>
      <w:ind w:left="720"/>
      <w:contextualSpacing/>
    </w:pPr>
  </w:style>
  <w:style w:type="table" w:styleId="TableGrid">
    <w:name w:val="Table Grid"/>
    <w:basedOn w:val="TableNormal"/>
    <w:uiPriority w:val="59"/>
    <w:rsid w:val="00B63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3C86"/>
    <w:rPr>
      <w:color w:val="0000FF"/>
      <w:u w:val="single"/>
    </w:rPr>
  </w:style>
  <w:style w:type="paragraph" w:customStyle="1" w:styleId="Style7">
    <w:name w:val="Style7"/>
    <w:basedOn w:val="Footer"/>
    <w:link w:val="Style7Char"/>
    <w:qFormat/>
    <w:rsid w:val="00A21A66"/>
    <w:pPr>
      <w:pBdr>
        <w:top w:val="single" w:sz="4" w:space="1" w:color="auto"/>
      </w:pBdr>
      <w:tabs>
        <w:tab w:val="clear" w:pos="4680"/>
        <w:tab w:val="clear" w:pos="9360"/>
        <w:tab w:val="center" w:pos="4320"/>
        <w:tab w:val="right" w:pos="10800"/>
      </w:tabs>
    </w:pPr>
    <w:rPr>
      <w:rFonts w:asciiTheme="minorHAnsi" w:hAnsiTheme="minorHAnsi"/>
    </w:rPr>
  </w:style>
  <w:style w:type="character" w:customStyle="1" w:styleId="Style7Char">
    <w:name w:val="Style7 Char"/>
    <w:basedOn w:val="FooterChar"/>
    <w:link w:val="Style7"/>
    <w:rsid w:val="00A21A66"/>
    <w:rPr>
      <w:rFonts w:asciiTheme="minorHAnsi" w:eastAsia="Times New Roman" w:hAnsiTheme="minorHAnsi"/>
    </w:rPr>
  </w:style>
  <w:style w:type="paragraph" w:styleId="Revision">
    <w:name w:val="Revision"/>
    <w:hidden/>
    <w:uiPriority w:val="99"/>
    <w:semiHidden/>
    <w:rsid w:val="001E76EB"/>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75353">
      <w:bodyDiv w:val="1"/>
      <w:marLeft w:val="0"/>
      <w:marRight w:val="0"/>
      <w:marTop w:val="0"/>
      <w:marBottom w:val="0"/>
      <w:divBdr>
        <w:top w:val="none" w:sz="0" w:space="0" w:color="auto"/>
        <w:left w:val="none" w:sz="0" w:space="0" w:color="auto"/>
        <w:bottom w:val="none" w:sz="0" w:space="0" w:color="auto"/>
        <w:right w:val="none" w:sz="0" w:space="0" w:color="auto"/>
      </w:divBdr>
    </w:div>
    <w:div w:id="1696614850">
      <w:bodyDiv w:val="1"/>
      <w:marLeft w:val="0"/>
      <w:marRight w:val="0"/>
      <w:marTop w:val="0"/>
      <w:marBottom w:val="0"/>
      <w:divBdr>
        <w:top w:val="none" w:sz="0" w:space="0" w:color="auto"/>
        <w:left w:val="none" w:sz="0" w:space="0" w:color="auto"/>
        <w:bottom w:val="none" w:sz="0" w:space="0" w:color="auto"/>
        <w:right w:val="none" w:sz="0" w:space="0" w:color="auto"/>
      </w:divBdr>
    </w:div>
    <w:div w:id="18355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284A0-9C5E-42FE-9811-F7BFD1295320}">
  <ds:schemaRefs>
    <ds:schemaRef ds:uri="http://schemas.openxmlformats.org/officeDocument/2006/bibliography"/>
  </ds:schemaRefs>
</ds:datastoreItem>
</file>

<file path=customXml/itemProps2.xml><?xml version="1.0" encoding="utf-8"?>
<ds:datastoreItem xmlns:ds="http://schemas.openxmlformats.org/officeDocument/2006/customXml" ds:itemID="{746BDB25-8CD6-4A37-9DBE-DEB49BA5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16</cp:revision>
  <dcterms:created xsi:type="dcterms:W3CDTF">2015-06-09T19:36:00Z</dcterms:created>
  <dcterms:modified xsi:type="dcterms:W3CDTF">2018-11-02T20:15:00Z</dcterms:modified>
</cp:coreProperties>
</file>
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header7.xml" ContentType="application/vnd.openxmlformats-officedocument.wordprocessingml.header+xml"/>
  <Override PartName="/word/header8.xml" ContentType="application/vnd.openxmlformats-officedocument.wordprocessingml.header+xml"/>
  <Override PartName="/word/footer3.xml" ContentType="application/vnd.openxmlformats-officedocument.wordprocessingml.footer+xml"/>
  <Override PartName="/word/header9.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11016"/>
      </w:tblGrid>
      <w:tr w:rsidR="007056D7" w14:paraId="2D5A9BB9" w14:textId="77777777" w:rsidTr="003952E1">
        <w:tc>
          <w:tcPr>
            <w:tcW w:w="11016" w:type="dxa"/>
          </w:tcPr>
          <w:p w14:paraId="2D5A9BB8" w14:textId="77777777" w:rsidR="007056D7" w:rsidRDefault="007056D7" w:rsidP="003952E1">
            <w:pPr>
              <w:rPr>
                <w:rFonts w:asciiTheme="minorHAnsi" w:hAnsiTheme="minorHAnsi"/>
                <w:sz w:val="18"/>
                <w:szCs w:val="18"/>
              </w:rPr>
            </w:pPr>
            <w:r w:rsidRPr="00CB00C9">
              <w:rPr>
                <w:rFonts w:asciiTheme="minorHAnsi" w:hAnsiTheme="minorHAnsi" w:cs="font78"/>
                <w:sz w:val="18"/>
                <w:szCs w:val="18"/>
              </w:rPr>
              <w:t xml:space="preserve">Title 24, Part 6, Section 150.0(o) </w:t>
            </w:r>
            <w:r w:rsidRPr="00CB00C9">
              <w:rPr>
                <w:rFonts w:asciiTheme="minorHAnsi" w:hAnsiTheme="minorHAnsi" w:cs="font78"/>
                <w:b/>
                <w:bCs/>
                <w:sz w:val="18"/>
                <w:szCs w:val="18"/>
              </w:rPr>
              <w:t xml:space="preserve">Ventilation for Indoor Air Quality. </w:t>
            </w:r>
            <w:r w:rsidRPr="00CB00C9">
              <w:rPr>
                <w:rFonts w:asciiTheme="minorHAnsi" w:hAnsiTheme="minorHAnsi" w:cs="font78"/>
                <w:sz w:val="18"/>
                <w:szCs w:val="18"/>
              </w:rPr>
              <w:t>All dwelling units shall meet the requirements of ANSI/ASHRAE Standard62.2</w:t>
            </w:r>
            <w:ins w:id="0" w:author="Ferris, Todd@Energy" w:date="2018-11-20T14:17:00Z">
              <w:r>
                <w:rPr>
                  <w:rFonts w:asciiTheme="minorHAnsi" w:hAnsiTheme="minorHAnsi" w:cs="font78"/>
                  <w:sz w:val="18"/>
                  <w:szCs w:val="18"/>
                </w:rPr>
                <w:t>-2016</w:t>
              </w:r>
            </w:ins>
            <w:del w:id="1" w:author="Ferris, Todd@Energy" w:date="2018-11-20T14:17:00Z">
              <w:r w:rsidRPr="00CB00C9" w:rsidDel="00700338">
                <w:rPr>
                  <w:rFonts w:asciiTheme="minorHAnsi" w:hAnsiTheme="minorHAnsi" w:cs="font78"/>
                  <w:sz w:val="18"/>
                  <w:szCs w:val="18"/>
                </w:rPr>
                <w:delText>.</w:delText>
              </w:r>
            </w:del>
            <w:r w:rsidRPr="00CB00C9">
              <w:rPr>
                <w:rFonts w:asciiTheme="minorHAnsi" w:hAnsiTheme="minorHAnsi" w:cs="font78"/>
                <w:sz w:val="18"/>
                <w:szCs w:val="18"/>
              </w:rPr>
              <w:t xml:space="preserve"> Ventilation and Acceptable Indoor Air Quality in Low-Rise Residential Buildings</w:t>
            </w:r>
            <w:ins w:id="2" w:author="Ferris, Todd@Energy" w:date="2018-11-20T14:26:00Z">
              <w:r>
                <w:rPr>
                  <w:rFonts w:asciiTheme="minorHAnsi" w:hAnsiTheme="minorHAnsi" w:cs="font78"/>
                  <w:sz w:val="18"/>
                  <w:szCs w:val="18"/>
                </w:rPr>
                <w:t xml:space="preserve"> subject to the amendments specified by Title 24, Part 6, Section 150.0(o)1</w:t>
              </w:r>
            </w:ins>
            <w:del w:id="3" w:author="Ferris, Todd@Energy" w:date="2018-11-20T14:26:00Z">
              <w:r w:rsidDel="00D27AE0">
                <w:rPr>
                  <w:rFonts w:asciiTheme="minorHAnsi" w:hAnsiTheme="minorHAnsi" w:cs="font78"/>
                  <w:sz w:val="18"/>
                  <w:szCs w:val="18"/>
                </w:rPr>
                <w:delText xml:space="preserve">. </w:delText>
              </w:r>
              <w:r w:rsidRPr="00CB00C9" w:rsidDel="00D27AE0">
                <w:rPr>
                  <w:rStyle w:val="Emphasis"/>
                  <w:rFonts w:asciiTheme="minorHAnsi" w:hAnsiTheme="minorHAnsi"/>
                  <w:b/>
                  <w:sz w:val="18"/>
                  <w:szCs w:val="18"/>
                </w:rPr>
                <w:delText xml:space="preserve">Equation </w:delText>
              </w:r>
              <w:r w:rsidDel="00D27AE0">
                <w:rPr>
                  <w:rStyle w:val="Emphasis"/>
                  <w:rFonts w:asciiTheme="minorHAnsi" w:hAnsiTheme="minorHAnsi"/>
                  <w:b/>
                  <w:sz w:val="18"/>
                  <w:szCs w:val="18"/>
                </w:rPr>
                <w:delText>and table numbering on this form</w:delText>
              </w:r>
              <w:r w:rsidRPr="00CB00C9" w:rsidDel="00D27AE0">
                <w:rPr>
                  <w:rStyle w:val="Emphasis"/>
                  <w:rFonts w:asciiTheme="minorHAnsi" w:hAnsiTheme="minorHAnsi"/>
                  <w:b/>
                  <w:sz w:val="18"/>
                  <w:szCs w:val="18"/>
                </w:rPr>
                <w:delText xml:space="preserve"> corresponds to the numbering for that information in the published ANSI/ASHRAE Standard 62.2-2010.</w:delText>
              </w:r>
            </w:del>
            <w:r>
              <w:rPr>
                <w:rFonts w:asciiTheme="minorHAnsi" w:hAnsiTheme="minorHAnsi" w:cs="font78"/>
                <w:sz w:val="18"/>
                <w:szCs w:val="18"/>
              </w:rPr>
              <w:t xml:space="preserve"> </w:t>
            </w:r>
          </w:p>
        </w:tc>
      </w:tr>
    </w:tbl>
    <w:p w14:paraId="2D5A9BBA" w14:textId="77777777" w:rsidR="007056D7" w:rsidRDefault="007056D7" w:rsidP="007056D7">
      <w:pPr>
        <w:rPr>
          <w:rFonts w:asciiTheme="minorHAnsi" w:hAnsiTheme="minorHAnsi"/>
          <w:szCs w:val="1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Change w:id="4" w:author="TF 112518" w:date="2018-11-26T21:50:00Z">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PrChange>
      </w:tblPr>
      <w:tblGrid>
        <w:gridCol w:w="640"/>
        <w:gridCol w:w="4691"/>
        <w:gridCol w:w="5685"/>
        <w:tblGridChange w:id="5">
          <w:tblGrid>
            <w:gridCol w:w="640"/>
            <w:gridCol w:w="4691"/>
            <w:gridCol w:w="5685"/>
          </w:tblGrid>
        </w:tblGridChange>
      </w:tblGrid>
      <w:tr w:rsidR="007056D7" w:rsidRPr="00D2491C" w14:paraId="2D5A9BBC" w14:textId="77777777" w:rsidTr="00A75DC5">
        <w:tc>
          <w:tcPr>
            <w:tcW w:w="11016" w:type="dxa"/>
            <w:gridSpan w:val="3"/>
            <w:tcPrChange w:id="6" w:author="TF 112518" w:date="2018-11-26T21:50:00Z">
              <w:tcPr>
                <w:tcW w:w="10790" w:type="dxa"/>
                <w:gridSpan w:val="3"/>
              </w:tcPr>
            </w:tcPrChange>
          </w:tcPr>
          <w:p w14:paraId="2D5A9BBB" w14:textId="77777777" w:rsidR="007056D7" w:rsidRPr="00F5715E" w:rsidRDefault="007056D7" w:rsidP="003952E1">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b/>
                <w:sz w:val="18"/>
                <w:szCs w:val="18"/>
              </w:rPr>
            </w:pPr>
            <w:r w:rsidRPr="00500C2C">
              <w:rPr>
                <w:rFonts w:asciiTheme="minorHAnsi" w:hAnsiTheme="minorHAnsi"/>
                <w:b/>
                <w:szCs w:val="18"/>
              </w:rPr>
              <w:t>A. Dwelling Mechanical Ventilation - General Information</w:t>
            </w:r>
          </w:p>
        </w:tc>
      </w:tr>
      <w:tr w:rsidR="007056D7" w:rsidRPr="00D2491C" w14:paraId="2D5A9BC0" w14:textId="77777777" w:rsidTr="00A75DC5">
        <w:trPr>
          <w:trHeight w:val="158"/>
          <w:trPrChange w:id="7" w:author="TF 112518" w:date="2018-11-26T21:50:00Z">
            <w:trPr>
              <w:trHeight w:val="158"/>
            </w:trPr>
          </w:trPrChange>
        </w:trPr>
        <w:tc>
          <w:tcPr>
            <w:tcW w:w="640" w:type="dxa"/>
            <w:vAlign w:val="center"/>
            <w:tcPrChange w:id="8" w:author="TF 112518" w:date="2018-11-26T21:50:00Z">
              <w:tcPr>
                <w:tcW w:w="627" w:type="dxa"/>
                <w:vAlign w:val="center"/>
              </w:tcPr>
            </w:tcPrChange>
          </w:tcPr>
          <w:p w14:paraId="2D5A9BBD" w14:textId="77777777" w:rsidR="007056D7" w:rsidRPr="00F5715E" w:rsidRDefault="007056D7" w:rsidP="003952E1">
            <w:pPr>
              <w:jc w:val="center"/>
              <w:rPr>
                <w:rFonts w:asciiTheme="minorHAnsi" w:hAnsiTheme="minorHAnsi"/>
                <w:sz w:val="18"/>
                <w:szCs w:val="18"/>
              </w:rPr>
            </w:pPr>
            <w:r>
              <w:rPr>
                <w:rFonts w:asciiTheme="minorHAnsi" w:hAnsiTheme="minorHAnsi"/>
                <w:sz w:val="18"/>
                <w:szCs w:val="18"/>
              </w:rPr>
              <w:t>01</w:t>
            </w:r>
          </w:p>
        </w:tc>
        <w:tc>
          <w:tcPr>
            <w:tcW w:w="4691" w:type="dxa"/>
            <w:vAlign w:val="center"/>
            <w:tcPrChange w:id="9" w:author="TF 112518" w:date="2018-11-26T21:50:00Z">
              <w:tcPr>
                <w:tcW w:w="4595" w:type="dxa"/>
                <w:vAlign w:val="center"/>
              </w:tcPr>
            </w:tcPrChange>
          </w:tcPr>
          <w:p w14:paraId="2D5A9BBE" w14:textId="77777777" w:rsidR="007056D7" w:rsidRPr="00F5715E" w:rsidRDefault="007056D7" w:rsidP="003952E1">
            <w:pPr>
              <w:rPr>
                <w:rFonts w:asciiTheme="minorHAnsi" w:hAnsiTheme="minorHAnsi"/>
                <w:sz w:val="18"/>
                <w:szCs w:val="18"/>
              </w:rPr>
            </w:pPr>
            <w:r>
              <w:rPr>
                <w:rFonts w:asciiTheme="minorHAnsi" w:hAnsiTheme="minorHAnsi"/>
                <w:sz w:val="18"/>
                <w:szCs w:val="18"/>
              </w:rPr>
              <w:t>Dwelling Unit Name</w:t>
            </w:r>
          </w:p>
        </w:tc>
        <w:tc>
          <w:tcPr>
            <w:tcW w:w="5685" w:type="dxa"/>
            <w:tcPrChange w:id="10" w:author="TF 112518" w:date="2018-11-26T21:50:00Z">
              <w:tcPr>
                <w:tcW w:w="5568" w:type="dxa"/>
              </w:tcPr>
            </w:tcPrChange>
          </w:tcPr>
          <w:p w14:paraId="2D5A9BBF" w14:textId="77777777" w:rsidR="007056D7" w:rsidRPr="00F5715E" w:rsidRDefault="007056D7" w:rsidP="003952E1">
            <w:pPr>
              <w:rPr>
                <w:rFonts w:asciiTheme="minorHAnsi" w:hAnsiTheme="minorHAnsi"/>
                <w:sz w:val="18"/>
                <w:szCs w:val="18"/>
              </w:rPr>
            </w:pPr>
          </w:p>
        </w:tc>
      </w:tr>
      <w:tr w:rsidR="007056D7" w:rsidRPr="00D2491C" w14:paraId="2D5A9BC4" w14:textId="77777777" w:rsidTr="00A75DC5">
        <w:trPr>
          <w:trHeight w:val="158"/>
          <w:trPrChange w:id="11" w:author="TF 112518" w:date="2018-11-26T21:50:00Z">
            <w:trPr>
              <w:trHeight w:val="158"/>
            </w:trPr>
          </w:trPrChange>
        </w:trPr>
        <w:tc>
          <w:tcPr>
            <w:tcW w:w="640" w:type="dxa"/>
            <w:vAlign w:val="center"/>
            <w:tcPrChange w:id="12" w:author="TF 112518" w:date="2018-11-26T21:50:00Z">
              <w:tcPr>
                <w:tcW w:w="627" w:type="dxa"/>
                <w:vAlign w:val="center"/>
              </w:tcPr>
            </w:tcPrChange>
          </w:tcPr>
          <w:p w14:paraId="2D5A9BC1" w14:textId="77777777" w:rsidR="007056D7" w:rsidRPr="00F5715E" w:rsidRDefault="007056D7" w:rsidP="003952E1">
            <w:pPr>
              <w:jc w:val="center"/>
              <w:rPr>
                <w:rFonts w:asciiTheme="minorHAnsi" w:hAnsiTheme="minorHAnsi"/>
                <w:sz w:val="18"/>
                <w:szCs w:val="18"/>
              </w:rPr>
            </w:pPr>
            <w:r w:rsidRPr="00F5715E">
              <w:rPr>
                <w:rFonts w:asciiTheme="minorHAnsi" w:hAnsiTheme="minorHAnsi"/>
                <w:sz w:val="18"/>
                <w:szCs w:val="18"/>
              </w:rPr>
              <w:t>0</w:t>
            </w:r>
            <w:r>
              <w:rPr>
                <w:rFonts w:asciiTheme="minorHAnsi" w:hAnsiTheme="minorHAnsi"/>
                <w:sz w:val="18"/>
                <w:szCs w:val="18"/>
              </w:rPr>
              <w:t>2</w:t>
            </w:r>
          </w:p>
        </w:tc>
        <w:tc>
          <w:tcPr>
            <w:tcW w:w="4691" w:type="dxa"/>
            <w:vAlign w:val="center"/>
            <w:tcPrChange w:id="13" w:author="TF 112518" w:date="2018-11-26T21:50:00Z">
              <w:tcPr>
                <w:tcW w:w="4595" w:type="dxa"/>
                <w:vAlign w:val="center"/>
              </w:tcPr>
            </w:tcPrChange>
          </w:tcPr>
          <w:p w14:paraId="2D5A9BC2" w14:textId="77777777" w:rsidR="007056D7" w:rsidRPr="00F5715E" w:rsidRDefault="007056D7" w:rsidP="003952E1">
            <w:pPr>
              <w:rPr>
                <w:rFonts w:asciiTheme="minorHAnsi" w:hAnsiTheme="minorHAnsi"/>
                <w:sz w:val="18"/>
                <w:szCs w:val="18"/>
              </w:rPr>
            </w:pPr>
            <w:r w:rsidRPr="00F5715E">
              <w:rPr>
                <w:rFonts w:asciiTheme="minorHAnsi" w:hAnsiTheme="minorHAnsi"/>
                <w:sz w:val="18"/>
                <w:szCs w:val="18"/>
              </w:rPr>
              <w:t>Building Type</w:t>
            </w:r>
          </w:p>
        </w:tc>
        <w:tc>
          <w:tcPr>
            <w:tcW w:w="5685" w:type="dxa"/>
            <w:tcPrChange w:id="14" w:author="TF 112518" w:date="2018-11-26T21:50:00Z">
              <w:tcPr>
                <w:tcW w:w="5568" w:type="dxa"/>
              </w:tcPr>
            </w:tcPrChange>
          </w:tcPr>
          <w:p w14:paraId="2D5A9BC3" w14:textId="77777777" w:rsidR="007056D7" w:rsidRPr="00F5715E" w:rsidRDefault="007056D7" w:rsidP="003952E1">
            <w:pPr>
              <w:rPr>
                <w:rFonts w:asciiTheme="minorHAnsi" w:hAnsiTheme="minorHAnsi"/>
                <w:sz w:val="18"/>
                <w:szCs w:val="18"/>
              </w:rPr>
            </w:pPr>
          </w:p>
        </w:tc>
      </w:tr>
      <w:tr w:rsidR="007056D7" w:rsidRPr="00D2491C" w14:paraId="2D5A9BC8" w14:textId="77777777" w:rsidTr="00A75DC5">
        <w:trPr>
          <w:trHeight w:val="158"/>
          <w:trPrChange w:id="15" w:author="TF 112518" w:date="2018-11-26T21:50:00Z">
            <w:trPr>
              <w:trHeight w:val="158"/>
            </w:trPr>
          </w:trPrChange>
        </w:trPr>
        <w:tc>
          <w:tcPr>
            <w:tcW w:w="640" w:type="dxa"/>
            <w:vAlign w:val="center"/>
            <w:tcPrChange w:id="16" w:author="TF 112518" w:date="2018-11-26T21:50:00Z">
              <w:tcPr>
                <w:tcW w:w="627" w:type="dxa"/>
                <w:vAlign w:val="center"/>
              </w:tcPr>
            </w:tcPrChange>
          </w:tcPr>
          <w:p w14:paraId="2D5A9BC5" w14:textId="77777777" w:rsidR="007056D7" w:rsidRPr="00F5715E" w:rsidRDefault="007056D7" w:rsidP="003952E1">
            <w:pPr>
              <w:jc w:val="center"/>
              <w:rPr>
                <w:rFonts w:asciiTheme="minorHAnsi" w:hAnsiTheme="minorHAnsi"/>
                <w:sz w:val="18"/>
                <w:szCs w:val="18"/>
              </w:rPr>
            </w:pPr>
            <w:r w:rsidRPr="00F5715E">
              <w:rPr>
                <w:rFonts w:asciiTheme="minorHAnsi" w:hAnsiTheme="minorHAnsi"/>
                <w:sz w:val="18"/>
                <w:szCs w:val="18"/>
              </w:rPr>
              <w:t>0</w:t>
            </w:r>
            <w:r>
              <w:rPr>
                <w:rFonts w:asciiTheme="minorHAnsi" w:hAnsiTheme="minorHAnsi"/>
                <w:sz w:val="18"/>
                <w:szCs w:val="18"/>
              </w:rPr>
              <w:t>3</w:t>
            </w:r>
          </w:p>
        </w:tc>
        <w:tc>
          <w:tcPr>
            <w:tcW w:w="4691" w:type="dxa"/>
            <w:vAlign w:val="center"/>
            <w:tcPrChange w:id="17" w:author="TF 112518" w:date="2018-11-26T21:50:00Z">
              <w:tcPr>
                <w:tcW w:w="4595" w:type="dxa"/>
                <w:vAlign w:val="center"/>
              </w:tcPr>
            </w:tcPrChange>
          </w:tcPr>
          <w:p w14:paraId="2D5A9BC6" w14:textId="77777777" w:rsidR="007056D7" w:rsidRPr="00F5715E" w:rsidRDefault="007056D7" w:rsidP="003952E1">
            <w:pPr>
              <w:rPr>
                <w:rFonts w:asciiTheme="minorHAnsi" w:hAnsiTheme="minorHAnsi"/>
                <w:sz w:val="18"/>
                <w:szCs w:val="18"/>
              </w:rPr>
            </w:pPr>
            <w:r w:rsidRPr="00F5715E">
              <w:rPr>
                <w:rFonts w:asciiTheme="minorHAnsi" w:hAnsiTheme="minorHAnsi"/>
                <w:sz w:val="18"/>
                <w:szCs w:val="18"/>
              </w:rPr>
              <w:t xml:space="preserve">Project </w:t>
            </w:r>
            <w:r>
              <w:rPr>
                <w:rFonts w:asciiTheme="minorHAnsi" w:hAnsiTheme="minorHAnsi"/>
                <w:sz w:val="18"/>
                <w:szCs w:val="18"/>
              </w:rPr>
              <w:t>S</w:t>
            </w:r>
            <w:r w:rsidRPr="00F5715E">
              <w:rPr>
                <w:rFonts w:asciiTheme="minorHAnsi" w:hAnsiTheme="minorHAnsi"/>
                <w:sz w:val="18"/>
                <w:szCs w:val="18"/>
              </w:rPr>
              <w:t>cope</w:t>
            </w:r>
          </w:p>
        </w:tc>
        <w:tc>
          <w:tcPr>
            <w:tcW w:w="5685" w:type="dxa"/>
            <w:tcPrChange w:id="18" w:author="TF 112518" w:date="2018-11-26T21:50:00Z">
              <w:tcPr>
                <w:tcW w:w="5568" w:type="dxa"/>
              </w:tcPr>
            </w:tcPrChange>
          </w:tcPr>
          <w:p w14:paraId="2D5A9BC7" w14:textId="77777777" w:rsidR="007056D7" w:rsidRPr="00F5715E" w:rsidRDefault="007056D7" w:rsidP="003952E1">
            <w:pPr>
              <w:rPr>
                <w:rFonts w:asciiTheme="minorHAnsi" w:hAnsiTheme="minorHAnsi"/>
                <w:sz w:val="18"/>
                <w:szCs w:val="18"/>
              </w:rPr>
            </w:pPr>
          </w:p>
        </w:tc>
      </w:tr>
      <w:tr w:rsidR="007056D7" w:rsidRPr="00D2491C" w14:paraId="2D5A9BCD" w14:textId="77777777" w:rsidTr="00A75DC5">
        <w:trPr>
          <w:trHeight w:val="158"/>
          <w:trPrChange w:id="19" w:author="TF 112518" w:date="2018-11-26T21:50:00Z">
            <w:trPr>
              <w:trHeight w:val="158"/>
            </w:trPr>
          </w:trPrChange>
        </w:trPr>
        <w:tc>
          <w:tcPr>
            <w:tcW w:w="640" w:type="dxa"/>
            <w:vAlign w:val="center"/>
            <w:tcPrChange w:id="20" w:author="TF 112518" w:date="2018-11-26T21:50:00Z">
              <w:tcPr>
                <w:tcW w:w="627" w:type="dxa"/>
                <w:vAlign w:val="center"/>
              </w:tcPr>
            </w:tcPrChange>
          </w:tcPr>
          <w:p w14:paraId="2D5A9BC9" w14:textId="77777777" w:rsidR="007056D7" w:rsidRPr="00F5715E" w:rsidRDefault="007056D7" w:rsidP="003952E1">
            <w:pPr>
              <w:jc w:val="center"/>
              <w:rPr>
                <w:rFonts w:asciiTheme="minorHAnsi" w:hAnsiTheme="minorHAnsi"/>
                <w:sz w:val="18"/>
                <w:szCs w:val="18"/>
              </w:rPr>
            </w:pPr>
            <w:r w:rsidRPr="00F5715E">
              <w:rPr>
                <w:rFonts w:asciiTheme="minorHAnsi" w:hAnsiTheme="minorHAnsi"/>
                <w:sz w:val="18"/>
                <w:szCs w:val="18"/>
              </w:rPr>
              <w:t>04</w:t>
            </w:r>
          </w:p>
        </w:tc>
        <w:tc>
          <w:tcPr>
            <w:tcW w:w="4691" w:type="dxa"/>
            <w:vAlign w:val="center"/>
            <w:tcPrChange w:id="21" w:author="TF 112518" w:date="2018-11-26T21:50:00Z">
              <w:tcPr>
                <w:tcW w:w="4595" w:type="dxa"/>
                <w:vAlign w:val="center"/>
              </w:tcPr>
            </w:tcPrChange>
          </w:tcPr>
          <w:p w14:paraId="2D5A9BCA" w14:textId="77777777" w:rsidR="007056D7" w:rsidRDefault="007056D7" w:rsidP="003952E1">
            <w:pPr>
              <w:rPr>
                <w:rFonts w:asciiTheme="minorHAnsi" w:hAnsiTheme="minorHAnsi"/>
                <w:sz w:val="18"/>
                <w:szCs w:val="18"/>
              </w:rPr>
            </w:pPr>
            <w:r>
              <w:rPr>
                <w:rFonts w:asciiTheme="minorHAnsi" w:hAnsiTheme="minorHAnsi"/>
                <w:sz w:val="18"/>
                <w:szCs w:val="18"/>
              </w:rPr>
              <w:t xml:space="preserve">Total </w:t>
            </w:r>
            <w:r w:rsidRPr="00F5715E">
              <w:rPr>
                <w:rFonts w:asciiTheme="minorHAnsi" w:hAnsiTheme="minorHAnsi"/>
                <w:sz w:val="18"/>
                <w:szCs w:val="18"/>
              </w:rPr>
              <w:t xml:space="preserve">Conditioned </w:t>
            </w:r>
            <w:r>
              <w:rPr>
                <w:rFonts w:asciiTheme="minorHAnsi" w:hAnsiTheme="minorHAnsi"/>
                <w:sz w:val="18"/>
                <w:szCs w:val="18"/>
              </w:rPr>
              <w:t>F</w:t>
            </w:r>
            <w:r w:rsidRPr="00F5715E">
              <w:rPr>
                <w:rFonts w:asciiTheme="minorHAnsi" w:hAnsiTheme="minorHAnsi"/>
                <w:sz w:val="18"/>
                <w:szCs w:val="18"/>
              </w:rPr>
              <w:t xml:space="preserve">loor </w:t>
            </w:r>
            <w:r>
              <w:rPr>
                <w:rFonts w:asciiTheme="minorHAnsi" w:hAnsiTheme="minorHAnsi"/>
                <w:sz w:val="18"/>
                <w:szCs w:val="18"/>
              </w:rPr>
              <w:t>A</w:t>
            </w:r>
            <w:r w:rsidRPr="00F5715E">
              <w:rPr>
                <w:rFonts w:asciiTheme="minorHAnsi" w:hAnsiTheme="minorHAnsi"/>
                <w:sz w:val="18"/>
                <w:szCs w:val="18"/>
              </w:rPr>
              <w:t xml:space="preserve">rea of </w:t>
            </w:r>
            <w:r>
              <w:rPr>
                <w:rFonts w:asciiTheme="minorHAnsi" w:hAnsiTheme="minorHAnsi"/>
                <w:sz w:val="18"/>
                <w:szCs w:val="18"/>
              </w:rPr>
              <w:t>D</w:t>
            </w:r>
            <w:r w:rsidRPr="00F5715E">
              <w:rPr>
                <w:rFonts w:asciiTheme="minorHAnsi" w:hAnsiTheme="minorHAnsi"/>
                <w:sz w:val="18"/>
                <w:szCs w:val="18"/>
              </w:rPr>
              <w:t xml:space="preserve">welling </w:t>
            </w:r>
            <w:r>
              <w:rPr>
                <w:rFonts w:asciiTheme="minorHAnsi" w:hAnsiTheme="minorHAnsi"/>
                <w:sz w:val="18"/>
                <w:szCs w:val="18"/>
              </w:rPr>
              <w:t>U</w:t>
            </w:r>
            <w:r w:rsidRPr="00F5715E">
              <w:rPr>
                <w:rFonts w:asciiTheme="minorHAnsi" w:hAnsiTheme="minorHAnsi"/>
                <w:sz w:val="18"/>
                <w:szCs w:val="18"/>
              </w:rPr>
              <w:t>nit</w:t>
            </w:r>
          </w:p>
          <w:p w14:paraId="2D5A9BCB" w14:textId="77777777" w:rsidR="007056D7" w:rsidRPr="00F5715E" w:rsidRDefault="007056D7" w:rsidP="003952E1">
            <w:pPr>
              <w:rPr>
                <w:rFonts w:asciiTheme="minorHAnsi" w:hAnsiTheme="minorHAnsi"/>
                <w:sz w:val="18"/>
                <w:szCs w:val="18"/>
              </w:rPr>
            </w:pPr>
            <w:r>
              <w:rPr>
                <w:rFonts w:asciiTheme="minorHAnsi" w:hAnsiTheme="minorHAnsi"/>
                <w:sz w:val="18"/>
                <w:szCs w:val="18"/>
              </w:rPr>
              <w:t>(For addition projects the c</w:t>
            </w:r>
            <w:r w:rsidRPr="00F5715E">
              <w:rPr>
                <w:rFonts w:asciiTheme="minorHAnsi" w:hAnsiTheme="minorHAnsi"/>
                <w:sz w:val="18"/>
                <w:szCs w:val="18"/>
              </w:rPr>
              <w:t>onditioned floor area</w:t>
            </w:r>
            <w:r>
              <w:rPr>
                <w:rFonts w:asciiTheme="minorHAnsi" w:hAnsiTheme="minorHAnsi"/>
                <w:sz w:val="18"/>
                <w:szCs w:val="18"/>
              </w:rPr>
              <w:t xml:space="preserve"> equals existing area plus addition area)  </w:t>
            </w:r>
          </w:p>
        </w:tc>
        <w:tc>
          <w:tcPr>
            <w:tcW w:w="5685" w:type="dxa"/>
            <w:tcPrChange w:id="22" w:author="TF 112518" w:date="2018-11-26T21:50:00Z">
              <w:tcPr>
                <w:tcW w:w="5568" w:type="dxa"/>
              </w:tcPr>
            </w:tcPrChange>
          </w:tcPr>
          <w:p w14:paraId="2D5A9BCC" w14:textId="77777777" w:rsidR="007056D7" w:rsidRPr="00F5715E" w:rsidRDefault="007056D7" w:rsidP="003952E1">
            <w:pPr>
              <w:rPr>
                <w:rFonts w:asciiTheme="minorHAnsi" w:hAnsiTheme="minorHAnsi"/>
                <w:sz w:val="18"/>
                <w:szCs w:val="18"/>
              </w:rPr>
            </w:pPr>
          </w:p>
        </w:tc>
      </w:tr>
      <w:tr w:rsidR="007056D7" w:rsidRPr="00D2491C" w14:paraId="2D5A9BD2" w14:textId="77777777" w:rsidTr="00A75DC5">
        <w:trPr>
          <w:trHeight w:val="158"/>
          <w:trPrChange w:id="23" w:author="TF 112518" w:date="2018-11-26T21:50:00Z">
            <w:trPr>
              <w:trHeight w:val="158"/>
            </w:trPr>
          </w:trPrChange>
        </w:trPr>
        <w:tc>
          <w:tcPr>
            <w:tcW w:w="640" w:type="dxa"/>
            <w:vAlign w:val="center"/>
            <w:tcPrChange w:id="24" w:author="TF 112518" w:date="2018-11-26T21:50:00Z">
              <w:tcPr>
                <w:tcW w:w="627" w:type="dxa"/>
                <w:vAlign w:val="center"/>
              </w:tcPr>
            </w:tcPrChange>
          </w:tcPr>
          <w:p w14:paraId="2D5A9BCE" w14:textId="77777777" w:rsidR="007056D7" w:rsidRPr="00F5715E" w:rsidRDefault="007056D7" w:rsidP="003952E1">
            <w:pPr>
              <w:jc w:val="center"/>
              <w:rPr>
                <w:rFonts w:asciiTheme="minorHAnsi" w:hAnsiTheme="minorHAnsi"/>
                <w:sz w:val="18"/>
                <w:szCs w:val="18"/>
              </w:rPr>
            </w:pPr>
            <w:r w:rsidRPr="00F5715E">
              <w:rPr>
                <w:rFonts w:asciiTheme="minorHAnsi" w:hAnsiTheme="minorHAnsi"/>
                <w:sz w:val="18"/>
                <w:szCs w:val="18"/>
              </w:rPr>
              <w:t>05</w:t>
            </w:r>
          </w:p>
        </w:tc>
        <w:tc>
          <w:tcPr>
            <w:tcW w:w="4691" w:type="dxa"/>
            <w:vAlign w:val="center"/>
            <w:tcPrChange w:id="25" w:author="TF 112518" w:date="2018-11-26T21:50:00Z">
              <w:tcPr>
                <w:tcW w:w="4595" w:type="dxa"/>
                <w:vAlign w:val="center"/>
              </w:tcPr>
            </w:tcPrChange>
          </w:tcPr>
          <w:p w14:paraId="2D5A9BCF" w14:textId="77777777" w:rsidR="007056D7" w:rsidRDefault="007056D7" w:rsidP="003952E1">
            <w:pPr>
              <w:rPr>
                <w:rFonts w:asciiTheme="minorHAnsi" w:hAnsiTheme="minorHAnsi"/>
                <w:sz w:val="18"/>
                <w:szCs w:val="18"/>
              </w:rPr>
            </w:pPr>
            <w:r w:rsidRPr="00F5715E">
              <w:rPr>
                <w:rFonts w:asciiTheme="minorHAnsi" w:hAnsiTheme="minorHAnsi"/>
                <w:sz w:val="18"/>
                <w:szCs w:val="18"/>
              </w:rPr>
              <w:t xml:space="preserve">Number of </w:t>
            </w:r>
            <w:r>
              <w:rPr>
                <w:rFonts w:asciiTheme="minorHAnsi" w:hAnsiTheme="minorHAnsi"/>
                <w:sz w:val="18"/>
                <w:szCs w:val="18"/>
              </w:rPr>
              <w:t>B</w:t>
            </w:r>
            <w:r w:rsidRPr="00F5715E">
              <w:rPr>
                <w:rFonts w:asciiTheme="minorHAnsi" w:hAnsiTheme="minorHAnsi"/>
                <w:sz w:val="18"/>
                <w:szCs w:val="18"/>
              </w:rPr>
              <w:t xml:space="preserve">edrooms in </w:t>
            </w:r>
            <w:r>
              <w:rPr>
                <w:rFonts w:asciiTheme="minorHAnsi" w:hAnsiTheme="minorHAnsi"/>
                <w:sz w:val="18"/>
                <w:szCs w:val="18"/>
              </w:rPr>
              <w:t>D</w:t>
            </w:r>
            <w:r w:rsidRPr="00F5715E">
              <w:rPr>
                <w:rFonts w:asciiTheme="minorHAnsi" w:hAnsiTheme="minorHAnsi"/>
                <w:sz w:val="18"/>
                <w:szCs w:val="18"/>
              </w:rPr>
              <w:t xml:space="preserve">welling </w:t>
            </w:r>
            <w:r>
              <w:rPr>
                <w:rFonts w:asciiTheme="minorHAnsi" w:hAnsiTheme="minorHAnsi"/>
                <w:sz w:val="18"/>
                <w:szCs w:val="18"/>
              </w:rPr>
              <w:t>U</w:t>
            </w:r>
            <w:r w:rsidRPr="00F5715E">
              <w:rPr>
                <w:rFonts w:asciiTheme="minorHAnsi" w:hAnsiTheme="minorHAnsi"/>
                <w:sz w:val="18"/>
                <w:szCs w:val="18"/>
              </w:rPr>
              <w:t>nit</w:t>
            </w:r>
          </w:p>
          <w:p w14:paraId="2D5A9BD0" w14:textId="77777777" w:rsidR="007056D7" w:rsidRPr="00F5715E" w:rsidRDefault="007056D7" w:rsidP="003952E1">
            <w:pPr>
              <w:rPr>
                <w:rFonts w:asciiTheme="minorHAnsi" w:hAnsiTheme="minorHAnsi"/>
                <w:sz w:val="18"/>
                <w:szCs w:val="18"/>
              </w:rPr>
            </w:pPr>
            <w:r>
              <w:rPr>
                <w:rFonts w:asciiTheme="minorHAnsi" w:hAnsiTheme="minorHAnsi"/>
                <w:sz w:val="18"/>
                <w:szCs w:val="18"/>
              </w:rPr>
              <w:t>(For addition projects the number of bedrooms equals the existing bedrooms plus addition bedrooms)</w:t>
            </w:r>
          </w:p>
        </w:tc>
        <w:tc>
          <w:tcPr>
            <w:tcW w:w="5685" w:type="dxa"/>
            <w:tcPrChange w:id="26" w:author="TF 112518" w:date="2018-11-26T21:50:00Z">
              <w:tcPr>
                <w:tcW w:w="5568" w:type="dxa"/>
              </w:tcPr>
            </w:tcPrChange>
          </w:tcPr>
          <w:p w14:paraId="2D5A9BD1" w14:textId="77777777" w:rsidR="007056D7" w:rsidRPr="00F5715E" w:rsidRDefault="007056D7" w:rsidP="003952E1">
            <w:pPr>
              <w:rPr>
                <w:rFonts w:asciiTheme="minorHAnsi" w:hAnsiTheme="minorHAnsi"/>
                <w:sz w:val="18"/>
                <w:szCs w:val="18"/>
              </w:rPr>
            </w:pPr>
          </w:p>
        </w:tc>
      </w:tr>
      <w:tr w:rsidR="007056D7" w:rsidRPr="00D2491C" w:rsidDel="00EE3065" w14:paraId="2D5A9BD6" w14:textId="77777777" w:rsidTr="00A75DC5">
        <w:trPr>
          <w:trHeight w:val="158"/>
          <w:del w:id="27" w:author="Ferris, Todd@Energy" w:date="2018-11-20T15:56:00Z"/>
          <w:trPrChange w:id="28" w:author="TF 112518" w:date="2018-11-26T21:50:00Z">
            <w:trPr>
              <w:trHeight w:val="158"/>
            </w:trPr>
          </w:trPrChange>
        </w:trPr>
        <w:tc>
          <w:tcPr>
            <w:tcW w:w="640" w:type="dxa"/>
            <w:vAlign w:val="center"/>
            <w:tcPrChange w:id="29" w:author="TF 112518" w:date="2018-11-26T21:50:00Z">
              <w:tcPr>
                <w:tcW w:w="627" w:type="dxa"/>
                <w:vAlign w:val="center"/>
              </w:tcPr>
            </w:tcPrChange>
          </w:tcPr>
          <w:p w14:paraId="2D5A9BD3" w14:textId="77777777" w:rsidR="007056D7" w:rsidRPr="00F5715E" w:rsidDel="00EE3065" w:rsidRDefault="007056D7" w:rsidP="003952E1">
            <w:pPr>
              <w:jc w:val="center"/>
              <w:rPr>
                <w:del w:id="30" w:author="Ferris, Todd@Energy" w:date="2018-11-20T15:56:00Z"/>
                <w:rFonts w:asciiTheme="minorHAnsi" w:hAnsiTheme="minorHAnsi"/>
                <w:sz w:val="18"/>
                <w:szCs w:val="18"/>
              </w:rPr>
            </w:pPr>
            <w:del w:id="31" w:author="Ferris, Todd@Energy" w:date="2018-11-20T15:56:00Z">
              <w:r w:rsidRPr="00F5715E" w:rsidDel="00EE3065">
                <w:rPr>
                  <w:rFonts w:asciiTheme="minorHAnsi" w:hAnsiTheme="minorHAnsi"/>
                  <w:sz w:val="18"/>
                  <w:szCs w:val="18"/>
                </w:rPr>
                <w:delText>06</w:delText>
              </w:r>
            </w:del>
          </w:p>
        </w:tc>
        <w:tc>
          <w:tcPr>
            <w:tcW w:w="4691" w:type="dxa"/>
            <w:vAlign w:val="center"/>
            <w:tcPrChange w:id="32" w:author="TF 112518" w:date="2018-11-26T21:50:00Z">
              <w:tcPr>
                <w:tcW w:w="4595" w:type="dxa"/>
                <w:vAlign w:val="center"/>
              </w:tcPr>
            </w:tcPrChange>
          </w:tcPr>
          <w:p w14:paraId="2D5A9BD4" w14:textId="77777777" w:rsidR="007056D7" w:rsidRPr="00F5715E" w:rsidDel="00EE3065" w:rsidRDefault="007056D7" w:rsidP="003952E1">
            <w:pPr>
              <w:rPr>
                <w:del w:id="33" w:author="Ferris, Todd@Energy" w:date="2018-11-20T15:56:00Z"/>
                <w:rFonts w:asciiTheme="minorHAnsi" w:hAnsiTheme="minorHAnsi"/>
                <w:sz w:val="18"/>
                <w:szCs w:val="18"/>
              </w:rPr>
            </w:pPr>
            <w:del w:id="34" w:author="Ferris, Todd@Energy" w:date="2018-11-20T15:56:00Z">
              <w:r w:rsidDel="00EE3065">
                <w:rPr>
                  <w:rFonts w:asciiTheme="minorHAnsi" w:hAnsiTheme="minorHAnsi"/>
                  <w:sz w:val="18"/>
                  <w:szCs w:val="18"/>
                </w:rPr>
                <w:delText>Ventilation Operation Schedule</w:delText>
              </w:r>
            </w:del>
          </w:p>
        </w:tc>
        <w:tc>
          <w:tcPr>
            <w:tcW w:w="5685" w:type="dxa"/>
            <w:tcPrChange w:id="35" w:author="TF 112518" w:date="2018-11-26T21:50:00Z">
              <w:tcPr>
                <w:tcW w:w="5568" w:type="dxa"/>
              </w:tcPr>
            </w:tcPrChange>
          </w:tcPr>
          <w:p w14:paraId="2D5A9BD5" w14:textId="77777777" w:rsidR="007056D7" w:rsidRPr="006121C5" w:rsidDel="00EE3065" w:rsidRDefault="007056D7" w:rsidP="003952E1">
            <w:pPr>
              <w:rPr>
                <w:del w:id="36" w:author="Ferris, Todd@Energy" w:date="2018-11-20T15:56:00Z"/>
                <w:rFonts w:asciiTheme="minorHAnsi" w:hAnsiTheme="minorHAnsi"/>
                <w:sz w:val="18"/>
                <w:szCs w:val="18"/>
              </w:rPr>
            </w:pPr>
          </w:p>
        </w:tc>
      </w:tr>
      <w:tr w:rsidR="007056D7" w:rsidRPr="00D2491C" w14:paraId="2D5A9BF3" w14:textId="77777777" w:rsidTr="00A75DC5">
        <w:trPr>
          <w:trHeight w:val="158"/>
          <w:ins w:id="37" w:author="Ferris, Todd@Energy" w:date="2018-11-20T15:29:00Z"/>
          <w:trPrChange w:id="38" w:author="TF 112518" w:date="2018-11-26T21:50:00Z">
            <w:trPr>
              <w:trHeight w:val="158"/>
            </w:trPr>
          </w:trPrChange>
        </w:trPr>
        <w:tc>
          <w:tcPr>
            <w:tcW w:w="640" w:type="dxa"/>
            <w:vAlign w:val="center"/>
            <w:tcPrChange w:id="39" w:author="TF 112518" w:date="2018-11-26T21:50:00Z">
              <w:tcPr>
                <w:tcW w:w="627" w:type="dxa"/>
                <w:vAlign w:val="center"/>
              </w:tcPr>
            </w:tcPrChange>
          </w:tcPr>
          <w:p w14:paraId="2D5A9BF0" w14:textId="6D1403AD" w:rsidR="007056D7" w:rsidRPr="00F5715E" w:rsidRDefault="00675601" w:rsidP="003952E1">
            <w:pPr>
              <w:jc w:val="center"/>
              <w:rPr>
                <w:ins w:id="40" w:author="Ferris, Todd@Energy" w:date="2018-11-20T15:29:00Z"/>
                <w:rFonts w:asciiTheme="minorHAnsi" w:hAnsiTheme="minorHAnsi"/>
                <w:sz w:val="18"/>
                <w:szCs w:val="18"/>
              </w:rPr>
            </w:pPr>
            <w:ins w:id="41" w:author="Balneg, Ronald@Energy" w:date="2018-11-28T12:53:00Z">
              <w:r>
                <w:rPr>
                  <w:rFonts w:asciiTheme="minorHAnsi" w:hAnsiTheme="minorHAnsi" w:cstheme="minorHAnsi"/>
                  <w:sz w:val="18"/>
                  <w:szCs w:val="18"/>
                </w:rPr>
                <w:t>06</w:t>
              </w:r>
            </w:ins>
          </w:p>
        </w:tc>
        <w:tc>
          <w:tcPr>
            <w:tcW w:w="4691" w:type="dxa"/>
            <w:vAlign w:val="center"/>
            <w:tcPrChange w:id="42" w:author="TF 112518" w:date="2018-11-26T21:50:00Z">
              <w:tcPr>
                <w:tcW w:w="4595" w:type="dxa"/>
                <w:vAlign w:val="center"/>
              </w:tcPr>
            </w:tcPrChange>
          </w:tcPr>
          <w:p w14:paraId="2D5A9BF1" w14:textId="77777777" w:rsidR="007056D7" w:rsidRDefault="007056D7" w:rsidP="003952E1">
            <w:pPr>
              <w:rPr>
                <w:ins w:id="43" w:author="Ferris, Todd@Energy" w:date="2018-11-20T15:29:00Z"/>
                <w:rFonts w:asciiTheme="minorHAnsi" w:hAnsiTheme="minorHAnsi"/>
                <w:sz w:val="18"/>
                <w:szCs w:val="18"/>
              </w:rPr>
            </w:pPr>
            <w:ins w:id="44" w:author="Ferris, Todd@Energy" w:date="2018-11-20T15:30:00Z">
              <w:r w:rsidRPr="007A5D38">
                <w:rPr>
                  <w:rFonts w:asciiTheme="minorHAnsi" w:hAnsiTheme="minorHAnsi" w:cstheme="minorHAnsi"/>
                  <w:sz w:val="18"/>
                  <w:szCs w:val="18"/>
                </w:rPr>
                <w:t>Ventilation System Type</w:t>
              </w:r>
            </w:ins>
          </w:p>
        </w:tc>
        <w:tc>
          <w:tcPr>
            <w:tcW w:w="5685" w:type="dxa"/>
            <w:tcPrChange w:id="45" w:author="TF 112518" w:date="2018-11-26T21:50:00Z">
              <w:tcPr>
                <w:tcW w:w="5568" w:type="dxa"/>
              </w:tcPr>
            </w:tcPrChange>
          </w:tcPr>
          <w:p w14:paraId="2D5A9BF2" w14:textId="77777777" w:rsidR="007056D7" w:rsidRDefault="007056D7" w:rsidP="003952E1">
            <w:pPr>
              <w:rPr>
                <w:ins w:id="46" w:author="Ferris, Todd@Energy" w:date="2018-11-20T15:29:00Z"/>
                <w:rFonts w:asciiTheme="minorHAnsi" w:hAnsiTheme="minorHAnsi"/>
                <w:sz w:val="18"/>
                <w:szCs w:val="18"/>
              </w:rPr>
            </w:pPr>
          </w:p>
        </w:tc>
      </w:tr>
      <w:tr w:rsidR="007056D7" w:rsidRPr="00D2491C" w14:paraId="2D5A9BF7" w14:textId="77777777" w:rsidTr="00A75DC5">
        <w:trPr>
          <w:trHeight w:val="158"/>
          <w:ins w:id="47" w:author="Ferris, Todd@Energy" w:date="2018-11-20T15:31:00Z"/>
          <w:trPrChange w:id="48" w:author="TF 112518" w:date="2018-11-26T21:50:00Z">
            <w:trPr>
              <w:trHeight w:val="158"/>
            </w:trPr>
          </w:trPrChange>
        </w:trPr>
        <w:tc>
          <w:tcPr>
            <w:tcW w:w="640" w:type="dxa"/>
            <w:vAlign w:val="center"/>
            <w:tcPrChange w:id="49" w:author="TF 112518" w:date="2018-11-26T21:50:00Z">
              <w:tcPr>
                <w:tcW w:w="627" w:type="dxa"/>
                <w:vAlign w:val="center"/>
              </w:tcPr>
            </w:tcPrChange>
          </w:tcPr>
          <w:p w14:paraId="2D5A9BF4" w14:textId="33E89B01" w:rsidR="007056D7" w:rsidRPr="00F5715E" w:rsidRDefault="00675601" w:rsidP="003952E1">
            <w:pPr>
              <w:jc w:val="center"/>
              <w:rPr>
                <w:ins w:id="50" w:author="Ferris, Todd@Energy" w:date="2018-11-20T15:31:00Z"/>
                <w:rFonts w:asciiTheme="minorHAnsi" w:hAnsiTheme="minorHAnsi"/>
                <w:sz w:val="18"/>
                <w:szCs w:val="18"/>
              </w:rPr>
            </w:pPr>
            <w:ins w:id="51" w:author="Balneg, Ronald@Energy" w:date="2018-11-28T12:53:00Z">
              <w:r>
                <w:rPr>
                  <w:rFonts w:asciiTheme="minorHAnsi" w:hAnsiTheme="minorHAnsi" w:cstheme="minorHAnsi"/>
                  <w:sz w:val="18"/>
                  <w:szCs w:val="18"/>
                </w:rPr>
                <w:t>07</w:t>
              </w:r>
            </w:ins>
          </w:p>
        </w:tc>
        <w:tc>
          <w:tcPr>
            <w:tcW w:w="4691" w:type="dxa"/>
            <w:vAlign w:val="center"/>
            <w:tcPrChange w:id="52" w:author="TF 112518" w:date="2018-11-26T21:50:00Z">
              <w:tcPr>
                <w:tcW w:w="4595" w:type="dxa"/>
                <w:vAlign w:val="center"/>
              </w:tcPr>
            </w:tcPrChange>
          </w:tcPr>
          <w:p w14:paraId="2D5A9BF5" w14:textId="77777777" w:rsidR="007056D7" w:rsidRDefault="007056D7" w:rsidP="003952E1">
            <w:pPr>
              <w:rPr>
                <w:ins w:id="53" w:author="Ferris, Todd@Energy" w:date="2018-11-20T15:31:00Z"/>
                <w:rFonts w:asciiTheme="minorHAnsi" w:hAnsiTheme="minorHAnsi"/>
                <w:sz w:val="18"/>
                <w:szCs w:val="18"/>
              </w:rPr>
            </w:pPr>
            <w:ins w:id="54" w:author="Ferris, Todd@Energy" w:date="2018-11-20T15:34:00Z">
              <w:r w:rsidRPr="007A5D38">
                <w:rPr>
                  <w:rFonts w:asciiTheme="minorHAnsi" w:hAnsiTheme="minorHAnsi" w:cstheme="minorHAnsi"/>
                  <w:sz w:val="18"/>
                  <w:szCs w:val="18"/>
                </w:rPr>
                <w:t>Ventilation Operation Schedule</w:t>
              </w:r>
            </w:ins>
          </w:p>
        </w:tc>
        <w:tc>
          <w:tcPr>
            <w:tcW w:w="5685" w:type="dxa"/>
            <w:tcPrChange w:id="55" w:author="TF 112518" w:date="2018-11-26T21:50:00Z">
              <w:tcPr>
                <w:tcW w:w="5568" w:type="dxa"/>
              </w:tcPr>
            </w:tcPrChange>
          </w:tcPr>
          <w:p w14:paraId="2D5A9BF6" w14:textId="77777777" w:rsidR="007056D7" w:rsidRDefault="007056D7" w:rsidP="003952E1">
            <w:pPr>
              <w:rPr>
                <w:ins w:id="56" w:author="Ferris, Todd@Energy" w:date="2018-11-20T15:31:00Z"/>
                <w:rFonts w:asciiTheme="minorHAnsi" w:hAnsiTheme="minorHAnsi"/>
                <w:sz w:val="18"/>
                <w:szCs w:val="18"/>
              </w:rPr>
            </w:pPr>
          </w:p>
        </w:tc>
      </w:tr>
      <w:tr w:rsidR="007056D7" w:rsidRPr="00D2491C" w:rsidDel="00CF3857" w14:paraId="2D5A9BFB" w14:textId="77777777" w:rsidTr="00A75DC5">
        <w:trPr>
          <w:trHeight w:val="158"/>
          <w:del w:id="57" w:author="Ferris, Todd@Energy" w:date="2018-11-20T15:35:00Z"/>
          <w:trPrChange w:id="58" w:author="TF 112518" w:date="2018-11-26T21:50:00Z">
            <w:trPr>
              <w:trHeight w:val="158"/>
            </w:trPr>
          </w:trPrChange>
        </w:trPr>
        <w:tc>
          <w:tcPr>
            <w:tcW w:w="640" w:type="dxa"/>
            <w:vAlign w:val="center"/>
            <w:tcPrChange w:id="59" w:author="TF 112518" w:date="2018-11-26T21:50:00Z">
              <w:tcPr>
                <w:tcW w:w="627" w:type="dxa"/>
                <w:vAlign w:val="center"/>
              </w:tcPr>
            </w:tcPrChange>
          </w:tcPr>
          <w:p w14:paraId="2D5A9BF8" w14:textId="77777777" w:rsidR="007056D7" w:rsidRPr="00F5715E" w:rsidDel="00CF3857" w:rsidRDefault="007056D7" w:rsidP="003952E1">
            <w:pPr>
              <w:jc w:val="center"/>
              <w:rPr>
                <w:del w:id="60" w:author="Ferris, Todd@Energy" w:date="2018-11-20T15:35:00Z"/>
                <w:rFonts w:asciiTheme="minorHAnsi" w:hAnsiTheme="minorHAnsi"/>
                <w:sz w:val="18"/>
                <w:szCs w:val="18"/>
              </w:rPr>
            </w:pPr>
            <w:del w:id="61" w:author="Ferris, Todd@Energy" w:date="2018-11-20T15:35:00Z">
              <w:r w:rsidRPr="00F5715E" w:rsidDel="00CF3857">
                <w:rPr>
                  <w:rFonts w:asciiTheme="minorHAnsi" w:hAnsiTheme="minorHAnsi"/>
                  <w:sz w:val="18"/>
                  <w:szCs w:val="18"/>
                </w:rPr>
                <w:delText>07</w:delText>
              </w:r>
            </w:del>
          </w:p>
        </w:tc>
        <w:tc>
          <w:tcPr>
            <w:tcW w:w="4691" w:type="dxa"/>
            <w:vAlign w:val="center"/>
            <w:tcPrChange w:id="62" w:author="TF 112518" w:date="2018-11-26T21:50:00Z">
              <w:tcPr>
                <w:tcW w:w="4595" w:type="dxa"/>
                <w:vAlign w:val="center"/>
              </w:tcPr>
            </w:tcPrChange>
          </w:tcPr>
          <w:p w14:paraId="2D5A9BF9" w14:textId="77777777" w:rsidR="007056D7" w:rsidRPr="00F5715E" w:rsidDel="00CF3857" w:rsidRDefault="007056D7" w:rsidP="003952E1">
            <w:pPr>
              <w:rPr>
                <w:del w:id="63" w:author="Ferris, Todd@Energy" w:date="2018-11-20T15:35:00Z"/>
                <w:rFonts w:asciiTheme="minorHAnsi" w:hAnsiTheme="minorHAnsi"/>
                <w:sz w:val="18"/>
                <w:szCs w:val="18"/>
              </w:rPr>
            </w:pPr>
            <w:del w:id="64" w:author="Ferris, Todd@Energy" w:date="2018-11-20T15:35:00Z">
              <w:r w:rsidDel="00CF3857">
                <w:rPr>
                  <w:rFonts w:asciiTheme="minorHAnsi" w:hAnsiTheme="minorHAnsi"/>
                  <w:sz w:val="18"/>
                  <w:szCs w:val="18"/>
                </w:rPr>
                <w:delText>Whole-Building Ventilation Rate Calculation Method</w:delText>
              </w:r>
            </w:del>
          </w:p>
        </w:tc>
        <w:tc>
          <w:tcPr>
            <w:tcW w:w="5685" w:type="dxa"/>
            <w:tcPrChange w:id="65" w:author="TF 112518" w:date="2018-11-26T21:50:00Z">
              <w:tcPr>
                <w:tcW w:w="5568" w:type="dxa"/>
              </w:tcPr>
            </w:tcPrChange>
          </w:tcPr>
          <w:p w14:paraId="2D5A9BFA" w14:textId="77777777" w:rsidR="007056D7" w:rsidRPr="00F5715E" w:rsidDel="00CF3857" w:rsidRDefault="007056D7" w:rsidP="003952E1">
            <w:pPr>
              <w:rPr>
                <w:del w:id="66" w:author="Ferris, Todd@Energy" w:date="2018-11-20T15:35:00Z"/>
                <w:rFonts w:asciiTheme="minorHAnsi" w:hAnsiTheme="minorHAnsi"/>
                <w:sz w:val="18"/>
                <w:szCs w:val="18"/>
              </w:rPr>
            </w:pPr>
          </w:p>
        </w:tc>
      </w:tr>
      <w:tr w:rsidR="007056D7" w:rsidRPr="00D2491C" w:rsidDel="00CF3857" w14:paraId="2D5A9BFF" w14:textId="77777777" w:rsidTr="00A75DC5">
        <w:trPr>
          <w:trHeight w:val="158"/>
          <w:del w:id="67" w:author="Ferris, Todd@Energy" w:date="2018-11-20T15:35:00Z"/>
          <w:trPrChange w:id="68" w:author="TF 112518" w:date="2018-11-26T21:50:00Z">
            <w:trPr>
              <w:trHeight w:val="158"/>
            </w:trPr>
          </w:trPrChange>
        </w:trPr>
        <w:tc>
          <w:tcPr>
            <w:tcW w:w="640" w:type="dxa"/>
            <w:vAlign w:val="center"/>
            <w:tcPrChange w:id="69" w:author="TF 112518" w:date="2018-11-26T21:50:00Z">
              <w:tcPr>
                <w:tcW w:w="627" w:type="dxa"/>
                <w:vAlign w:val="center"/>
              </w:tcPr>
            </w:tcPrChange>
          </w:tcPr>
          <w:p w14:paraId="2D5A9BFC" w14:textId="77777777" w:rsidR="007056D7" w:rsidRPr="00F5715E" w:rsidDel="00CF3857" w:rsidRDefault="007056D7" w:rsidP="003952E1">
            <w:pPr>
              <w:jc w:val="center"/>
              <w:rPr>
                <w:del w:id="70" w:author="Ferris, Todd@Energy" w:date="2018-11-20T15:35:00Z"/>
                <w:rFonts w:asciiTheme="minorHAnsi" w:hAnsiTheme="minorHAnsi"/>
                <w:sz w:val="18"/>
                <w:szCs w:val="18"/>
              </w:rPr>
            </w:pPr>
            <w:del w:id="71" w:author="Ferris, Todd@Energy" w:date="2018-11-20T15:35:00Z">
              <w:r w:rsidRPr="00F5715E" w:rsidDel="00CF3857">
                <w:rPr>
                  <w:rFonts w:asciiTheme="minorHAnsi" w:hAnsiTheme="minorHAnsi"/>
                  <w:sz w:val="18"/>
                  <w:szCs w:val="18"/>
                </w:rPr>
                <w:delText>08</w:delText>
              </w:r>
            </w:del>
          </w:p>
        </w:tc>
        <w:tc>
          <w:tcPr>
            <w:tcW w:w="4691" w:type="dxa"/>
            <w:vAlign w:val="center"/>
            <w:tcPrChange w:id="72" w:author="TF 112518" w:date="2018-11-26T21:50:00Z">
              <w:tcPr>
                <w:tcW w:w="4595" w:type="dxa"/>
                <w:vAlign w:val="center"/>
              </w:tcPr>
            </w:tcPrChange>
          </w:tcPr>
          <w:p w14:paraId="2D5A9BFD" w14:textId="77777777" w:rsidR="007056D7" w:rsidRPr="00F5715E" w:rsidDel="00CF3857" w:rsidRDefault="007056D7" w:rsidP="003952E1">
            <w:pPr>
              <w:rPr>
                <w:del w:id="73" w:author="Ferris, Todd@Energy" w:date="2018-11-20T15:35:00Z"/>
                <w:rFonts w:asciiTheme="minorHAnsi" w:hAnsiTheme="minorHAnsi"/>
                <w:sz w:val="18"/>
                <w:szCs w:val="18"/>
              </w:rPr>
            </w:pPr>
            <w:del w:id="74" w:author="Ferris, Todd@Energy" w:date="2018-11-20T15:35:00Z">
              <w:r w:rsidDel="00CF3857">
                <w:rPr>
                  <w:rFonts w:asciiTheme="minorHAnsi" w:hAnsiTheme="minorHAnsi"/>
                  <w:sz w:val="18"/>
                  <w:szCs w:val="18"/>
                </w:rPr>
                <w:delText>Whole Building Ventilation System Type</w:delText>
              </w:r>
            </w:del>
          </w:p>
        </w:tc>
        <w:tc>
          <w:tcPr>
            <w:tcW w:w="5685" w:type="dxa"/>
            <w:tcPrChange w:id="75" w:author="TF 112518" w:date="2018-11-26T21:50:00Z">
              <w:tcPr>
                <w:tcW w:w="5568" w:type="dxa"/>
              </w:tcPr>
            </w:tcPrChange>
          </w:tcPr>
          <w:p w14:paraId="2D5A9BFE" w14:textId="77777777" w:rsidR="007056D7" w:rsidRPr="00F5715E" w:rsidDel="00CF3857" w:rsidRDefault="007056D7" w:rsidP="003952E1">
            <w:pPr>
              <w:rPr>
                <w:del w:id="76" w:author="Ferris, Todd@Energy" w:date="2018-11-20T15:35:00Z"/>
                <w:rFonts w:asciiTheme="minorHAnsi" w:hAnsiTheme="minorHAnsi"/>
                <w:sz w:val="18"/>
                <w:szCs w:val="18"/>
              </w:rPr>
            </w:pPr>
          </w:p>
        </w:tc>
      </w:tr>
      <w:tr w:rsidR="007056D7" w:rsidRPr="00D2491C" w:rsidDel="00A75DC5" w14:paraId="2D5A9C03" w14:textId="77777777" w:rsidTr="00A75DC5">
        <w:trPr>
          <w:trHeight w:val="158"/>
          <w:del w:id="77" w:author="TF 112518" w:date="2018-11-26T21:50:00Z"/>
          <w:trPrChange w:id="78" w:author="TF 112518" w:date="2018-11-26T21:50:00Z">
            <w:trPr>
              <w:trHeight w:val="158"/>
            </w:trPr>
          </w:trPrChange>
        </w:trPr>
        <w:tc>
          <w:tcPr>
            <w:tcW w:w="640" w:type="dxa"/>
            <w:vAlign w:val="center"/>
            <w:tcPrChange w:id="79" w:author="TF 112518" w:date="2018-11-26T21:50:00Z">
              <w:tcPr>
                <w:tcW w:w="627" w:type="dxa"/>
                <w:vAlign w:val="center"/>
              </w:tcPr>
            </w:tcPrChange>
          </w:tcPr>
          <w:p w14:paraId="2D5A9C00" w14:textId="77777777" w:rsidR="007056D7" w:rsidRPr="009E3031" w:rsidDel="00A75DC5" w:rsidRDefault="007056D7" w:rsidP="003952E1">
            <w:pPr>
              <w:jc w:val="center"/>
              <w:rPr>
                <w:del w:id="80" w:author="TF 112518" w:date="2018-11-26T21:50:00Z"/>
                <w:rFonts w:asciiTheme="minorHAnsi" w:hAnsiTheme="minorHAnsi"/>
                <w:sz w:val="18"/>
                <w:szCs w:val="18"/>
              </w:rPr>
            </w:pPr>
            <w:ins w:id="81" w:author="Ferris, Todd@Energy" w:date="2018-11-20T15:35:00Z">
              <w:del w:id="82" w:author="TF 112518" w:date="2018-11-26T21:50:00Z">
                <w:r w:rsidDel="00A75DC5">
                  <w:rPr>
                    <w:rFonts w:asciiTheme="minorHAnsi" w:hAnsiTheme="minorHAnsi"/>
                    <w:sz w:val="18"/>
                    <w:szCs w:val="18"/>
                  </w:rPr>
                  <w:delText>14</w:delText>
                </w:r>
              </w:del>
            </w:ins>
            <w:del w:id="83" w:author="TF 112518" w:date="2018-11-26T21:50:00Z">
              <w:r w:rsidRPr="009E3031" w:rsidDel="00A75DC5">
                <w:rPr>
                  <w:rFonts w:asciiTheme="minorHAnsi" w:hAnsiTheme="minorHAnsi"/>
                  <w:sz w:val="18"/>
                  <w:szCs w:val="18"/>
                </w:rPr>
                <w:delText>09</w:delText>
              </w:r>
            </w:del>
          </w:p>
        </w:tc>
        <w:tc>
          <w:tcPr>
            <w:tcW w:w="4691" w:type="dxa"/>
            <w:vAlign w:val="center"/>
            <w:tcPrChange w:id="84" w:author="TF 112518" w:date="2018-11-26T21:50:00Z">
              <w:tcPr>
                <w:tcW w:w="4595" w:type="dxa"/>
                <w:vAlign w:val="center"/>
              </w:tcPr>
            </w:tcPrChange>
          </w:tcPr>
          <w:p w14:paraId="2D5A9C01" w14:textId="77777777" w:rsidR="007056D7" w:rsidRPr="004F4818" w:rsidDel="00A75DC5" w:rsidRDefault="007056D7" w:rsidP="003952E1">
            <w:pPr>
              <w:rPr>
                <w:del w:id="85" w:author="TF 112518" w:date="2018-11-26T21:50:00Z"/>
                <w:rFonts w:asciiTheme="minorHAnsi" w:hAnsiTheme="minorHAnsi"/>
                <w:sz w:val="18"/>
                <w:szCs w:val="18"/>
              </w:rPr>
            </w:pPr>
            <w:del w:id="86" w:author="TF 112518" w:date="2018-11-26T21:50:00Z">
              <w:r w:rsidRPr="004F4818" w:rsidDel="00A75DC5">
                <w:rPr>
                  <w:rFonts w:asciiTheme="minorHAnsi" w:hAnsiTheme="minorHAnsi"/>
                  <w:sz w:val="18"/>
                  <w:szCs w:val="18"/>
                </w:rPr>
                <w:delText>IAQ Fan Location</w:delText>
              </w:r>
            </w:del>
          </w:p>
        </w:tc>
        <w:tc>
          <w:tcPr>
            <w:tcW w:w="5685" w:type="dxa"/>
            <w:tcPrChange w:id="87" w:author="TF 112518" w:date="2018-11-26T21:50:00Z">
              <w:tcPr>
                <w:tcW w:w="5568" w:type="dxa"/>
              </w:tcPr>
            </w:tcPrChange>
          </w:tcPr>
          <w:p w14:paraId="2D5A9C02" w14:textId="77777777" w:rsidR="007056D7" w:rsidRPr="009E3031" w:rsidDel="00A75DC5" w:rsidRDefault="007056D7" w:rsidP="003952E1">
            <w:pPr>
              <w:rPr>
                <w:del w:id="88" w:author="TF 112518" w:date="2018-11-26T21:50:00Z"/>
                <w:rFonts w:asciiTheme="minorHAnsi" w:hAnsiTheme="minorHAnsi"/>
                <w:sz w:val="18"/>
                <w:szCs w:val="18"/>
              </w:rPr>
            </w:pPr>
          </w:p>
        </w:tc>
      </w:tr>
      <w:tr w:rsidR="007056D7" w:rsidRPr="00D2491C" w:rsidDel="00AA70B8" w14:paraId="2D5A9C08" w14:textId="77777777" w:rsidTr="00A75DC5">
        <w:trPr>
          <w:trHeight w:val="158"/>
          <w:ins w:id="89" w:author="Ferris, Todd@Energy" w:date="2018-11-20T15:36:00Z"/>
          <w:del w:id="90" w:author="TF 112518" w:date="2018-11-26T22:28:00Z"/>
          <w:trPrChange w:id="91" w:author="TF 112518" w:date="2018-11-26T21:50:00Z">
            <w:trPr>
              <w:trHeight w:val="158"/>
            </w:trPr>
          </w:trPrChange>
        </w:trPr>
        <w:tc>
          <w:tcPr>
            <w:tcW w:w="640" w:type="dxa"/>
            <w:vAlign w:val="center"/>
            <w:tcPrChange w:id="92" w:author="TF 112518" w:date="2018-11-26T21:50:00Z">
              <w:tcPr>
                <w:tcW w:w="627" w:type="dxa"/>
                <w:vAlign w:val="center"/>
              </w:tcPr>
            </w:tcPrChange>
          </w:tcPr>
          <w:p w14:paraId="2D5A9C04" w14:textId="77777777" w:rsidR="007056D7" w:rsidDel="00AA70B8" w:rsidRDefault="007056D7" w:rsidP="00A75DC5">
            <w:pPr>
              <w:jc w:val="center"/>
              <w:rPr>
                <w:ins w:id="93" w:author="Ferris, Todd@Energy" w:date="2018-11-20T15:36:00Z"/>
                <w:del w:id="94" w:author="TF 112518" w:date="2018-11-26T22:28:00Z"/>
                <w:rFonts w:asciiTheme="minorHAnsi" w:hAnsiTheme="minorHAnsi"/>
                <w:sz w:val="18"/>
                <w:szCs w:val="18"/>
              </w:rPr>
            </w:pPr>
            <w:ins w:id="95" w:author="Ferris, Todd@Energy" w:date="2018-11-20T15:36:00Z">
              <w:del w:id="96" w:author="TF 112518" w:date="2018-11-26T22:28:00Z">
                <w:r w:rsidRPr="007A5D38" w:rsidDel="00AA70B8">
                  <w:rPr>
                    <w:rFonts w:asciiTheme="minorHAnsi" w:hAnsiTheme="minorHAnsi" w:cstheme="minorHAnsi"/>
                    <w:sz w:val="18"/>
                    <w:szCs w:val="18"/>
                  </w:rPr>
                  <w:delText>1</w:delText>
                </w:r>
              </w:del>
              <w:del w:id="97" w:author="TF 112518" w:date="2018-11-26T21:50:00Z">
                <w:r w:rsidRPr="007A5D38" w:rsidDel="00A75DC5">
                  <w:rPr>
                    <w:rFonts w:asciiTheme="minorHAnsi" w:hAnsiTheme="minorHAnsi" w:cstheme="minorHAnsi"/>
                    <w:sz w:val="18"/>
                    <w:szCs w:val="18"/>
                  </w:rPr>
                  <w:delText>5</w:delText>
                </w:r>
              </w:del>
            </w:ins>
          </w:p>
        </w:tc>
        <w:tc>
          <w:tcPr>
            <w:tcW w:w="4691" w:type="dxa"/>
            <w:vAlign w:val="center"/>
            <w:tcPrChange w:id="98" w:author="TF 112518" w:date="2018-11-26T21:50:00Z">
              <w:tcPr>
                <w:tcW w:w="4595" w:type="dxa"/>
                <w:vAlign w:val="center"/>
              </w:tcPr>
            </w:tcPrChange>
          </w:tcPr>
          <w:p w14:paraId="2D5A9C05" w14:textId="77777777" w:rsidR="007056D7" w:rsidRPr="007A5D38" w:rsidDel="00AA70B8" w:rsidRDefault="007056D7" w:rsidP="003952E1">
            <w:pPr>
              <w:rPr>
                <w:ins w:id="99" w:author="Ferris, Todd@Energy" w:date="2018-11-20T15:36:00Z"/>
                <w:del w:id="100" w:author="TF 112518" w:date="2018-11-26T22:28:00Z"/>
                <w:rFonts w:asciiTheme="minorHAnsi" w:hAnsiTheme="minorHAnsi" w:cstheme="minorHAnsi"/>
                <w:sz w:val="18"/>
                <w:szCs w:val="18"/>
              </w:rPr>
            </w:pPr>
            <w:ins w:id="101" w:author="Ferris, Todd@Energy" w:date="2018-11-20T15:36:00Z">
              <w:del w:id="102" w:author="TF 112518" w:date="2018-11-26T22:28:00Z">
                <w:r w:rsidRPr="007A5D38" w:rsidDel="00AA70B8">
                  <w:rPr>
                    <w:rFonts w:asciiTheme="minorHAnsi" w:hAnsiTheme="minorHAnsi" w:cstheme="minorHAnsi"/>
                    <w:sz w:val="18"/>
                    <w:szCs w:val="18"/>
                  </w:rPr>
                  <w:delText>determine compliance method for this document; display applicable tables below;</w:delText>
                </w:r>
              </w:del>
            </w:ins>
          </w:p>
          <w:p w14:paraId="2D5A9C06" w14:textId="77777777" w:rsidR="007056D7" w:rsidRPr="004F4818" w:rsidDel="00AA70B8" w:rsidRDefault="007056D7" w:rsidP="003952E1">
            <w:pPr>
              <w:rPr>
                <w:ins w:id="103" w:author="Ferris, Todd@Energy" w:date="2018-11-20T15:36:00Z"/>
                <w:del w:id="104" w:author="TF 112518" w:date="2018-11-26T22:28:00Z"/>
                <w:rFonts w:asciiTheme="minorHAnsi" w:hAnsiTheme="minorHAnsi"/>
                <w:sz w:val="18"/>
                <w:szCs w:val="18"/>
              </w:rPr>
            </w:pPr>
            <w:ins w:id="105" w:author="Ferris, Todd@Energy" w:date="2018-11-20T15:36:00Z">
              <w:del w:id="106" w:author="TF 112518" w:date="2018-11-26T22:28:00Z">
                <w:r w:rsidRPr="007A5D38" w:rsidDel="00AA70B8">
                  <w:rPr>
                    <w:rFonts w:asciiTheme="minorHAnsi" w:hAnsiTheme="minorHAnsi" w:cstheme="minorHAnsi"/>
                    <w:sz w:val="18"/>
                    <w:szCs w:val="18"/>
                  </w:rPr>
                  <w:delText>(this row not visible to user)</w:delText>
                </w:r>
              </w:del>
            </w:ins>
          </w:p>
        </w:tc>
        <w:tc>
          <w:tcPr>
            <w:tcW w:w="5685" w:type="dxa"/>
            <w:tcPrChange w:id="107" w:author="TF 112518" w:date="2018-11-26T21:50:00Z">
              <w:tcPr>
                <w:tcW w:w="5568" w:type="dxa"/>
              </w:tcPr>
            </w:tcPrChange>
          </w:tcPr>
          <w:p w14:paraId="2D5A9C07" w14:textId="77777777" w:rsidR="007056D7" w:rsidRPr="007A5D38" w:rsidDel="00AA70B8" w:rsidRDefault="007056D7" w:rsidP="003952E1">
            <w:pPr>
              <w:rPr>
                <w:ins w:id="108" w:author="Ferris, Todd@Energy" w:date="2018-11-20T15:36:00Z"/>
                <w:del w:id="109" w:author="TF 112518" w:date="2018-11-26T22:28:00Z"/>
                <w:rFonts w:asciiTheme="minorHAnsi" w:hAnsiTheme="minorHAnsi" w:cstheme="minorHAnsi"/>
                <w:sz w:val="18"/>
                <w:szCs w:val="18"/>
              </w:rPr>
            </w:pPr>
          </w:p>
        </w:tc>
      </w:tr>
      <w:tr w:rsidR="007056D7" w:rsidRPr="00D2491C" w:rsidDel="00CF3857" w14:paraId="2D5A9C0D" w14:textId="77777777" w:rsidTr="00A75DC5">
        <w:trPr>
          <w:trHeight w:val="158"/>
          <w:del w:id="110" w:author="Ferris, Todd@Energy" w:date="2018-11-20T15:37:00Z"/>
          <w:trPrChange w:id="111" w:author="TF 112518" w:date="2018-11-26T21:50:00Z">
            <w:trPr>
              <w:trHeight w:val="158"/>
            </w:trPr>
          </w:trPrChange>
        </w:trPr>
        <w:tc>
          <w:tcPr>
            <w:tcW w:w="640" w:type="dxa"/>
            <w:vAlign w:val="center"/>
            <w:tcPrChange w:id="112" w:author="TF 112518" w:date="2018-11-26T21:50:00Z">
              <w:tcPr>
                <w:tcW w:w="627" w:type="dxa"/>
                <w:vAlign w:val="center"/>
              </w:tcPr>
            </w:tcPrChange>
          </w:tcPr>
          <w:p w14:paraId="2D5A9C09" w14:textId="77777777" w:rsidR="007056D7" w:rsidRPr="00F5715E" w:rsidDel="00CF3857" w:rsidRDefault="007056D7" w:rsidP="003952E1">
            <w:pPr>
              <w:jc w:val="center"/>
              <w:rPr>
                <w:del w:id="113" w:author="Ferris, Todd@Energy" w:date="2018-11-20T15:37:00Z"/>
                <w:rFonts w:asciiTheme="minorHAnsi" w:hAnsiTheme="minorHAnsi"/>
                <w:sz w:val="18"/>
                <w:szCs w:val="18"/>
              </w:rPr>
            </w:pPr>
            <w:del w:id="114" w:author="Ferris, Todd@Energy" w:date="2018-11-20T15:37:00Z">
              <w:r w:rsidDel="00CF3857">
                <w:rPr>
                  <w:rFonts w:asciiTheme="minorHAnsi" w:hAnsiTheme="minorHAnsi"/>
                  <w:sz w:val="18"/>
                  <w:szCs w:val="18"/>
                </w:rPr>
                <w:delText>10</w:delText>
              </w:r>
            </w:del>
          </w:p>
        </w:tc>
        <w:tc>
          <w:tcPr>
            <w:tcW w:w="4691" w:type="dxa"/>
            <w:vAlign w:val="center"/>
            <w:tcPrChange w:id="115" w:author="TF 112518" w:date="2018-11-26T21:50:00Z">
              <w:tcPr>
                <w:tcW w:w="4595" w:type="dxa"/>
                <w:vAlign w:val="center"/>
              </w:tcPr>
            </w:tcPrChange>
          </w:tcPr>
          <w:p w14:paraId="2D5A9C0A" w14:textId="77777777" w:rsidR="007056D7" w:rsidRPr="00F5715E" w:rsidDel="00CF3857" w:rsidRDefault="007056D7" w:rsidP="003952E1">
            <w:pPr>
              <w:rPr>
                <w:del w:id="116" w:author="Ferris, Todd@Energy" w:date="2018-11-20T15:37:00Z"/>
                <w:rFonts w:asciiTheme="minorHAnsi" w:hAnsiTheme="minorHAnsi"/>
                <w:sz w:val="18"/>
                <w:szCs w:val="18"/>
              </w:rPr>
            </w:pPr>
            <w:del w:id="117" w:author="Ferris, Todd@Energy" w:date="2018-11-20T15:37:00Z">
              <w:r w:rsidDel="00CF3857">
                <w:rPr>
                  <w:rFonts w:asciiTheme="minorHAnsi" w:hAnsiTheme="minorHAnsi"/>
                  <w:sz w:val="18"/>
                  <w:szCs w:val="18"/>
                </w:rPr>
                <w:delText>determine compliance method for this document;  display applicable tables below;</w:delText>
              </w:r>
            </w:del>
          </w:p>
          <w:p w14:paraId="2D5A9C0B" w14:textId="77777777" w:rsidR="007056D7" w:rsidRPr="00F5715E" w:rsidDel="00CF3857" w:rsidRDefault="007056D7" w:rsidP="003952E1">
            <w:pPr>
              <w:rPr>
                <w:del w:id="118" w:author="Ferris, Todd@Energy" w:date="2018-11-20T15:37:00Z"/>
                <w:rFonts w:asciiTheme="minorHAnsi" w:hAnsiTheme="minorHAnsi"/>
                <w:sz w:val="18"/>
                <w:szCs w:val="18"/>
              </w:rPr>
            </w:pPr>
            <w:del w:id="119" w:author="Ferris, Todd@Energy" w:date="2018-11-20T15:37:00Z">
              <w:r w:rsidDel="00CF3857">
                <w:rPr>
                  <w:rFonts w:asciiTheme="minorHAnsi" w:hAnsiTheme="minorHAnsi"/>
                  <w:sz w:val="18"/>
                  <w:szCs w:val="18"/>
                </w:rPr>
                <w:delText>(this row not visible to user)</w:delText>
              </w:r>
            </w:del>
          </w:p>
        </w:tc>
        <w:tc>
          <w:tcPr>
            <w:tcW w:w="5685" w:type="dxa"/>
            <w:tcPrChange w:id="120" w:author="TF 112518" w:date="2018-11-26T21:50:00Z">
              <w:tcPr>
                <w:tcW w:w="5568" w:type="dxa"/>
              </w:tcPr>
            </w:tcPrChange>
          </w:tcPr>
          <w:p w14:paraId="2D5A9C0C" w14:textId="77777777" w:rsidR="007056D7" w:rsidRPr="00F5715E" w:rsidDel="00CF3857" w:rsidRDefault="007056D7" w:rsidP="003952E1">
            <w:pPr>
              <w:rPr>
                <w:del w:id="121" w:author="Ferris, Todd@Energy" w:date="2018-11-20T15:37:00Z"/>
                <w:rFonts w:asciiTheme="minorHAnsi" w:hAnsiTheme="minorHAnsi"/>
                <w:b/>
                <w:sz w:val="18"/>
                <w:szCs w:val="18"/>
              </w:rPr>
            </w:pPr>
          </w:p>
        </w:tc>
      </w:tr>
      <w:tr w:rsidR="007056D7" w:rsidRPr="00D2491C" w14:paraId="2D5A9C10" w14:textId="77777777" w:rsidTr="00A75DC5">
        <w:trPr>
          <w:trHeight w:val="158"/>
          <w:trPrChange w:id="122" w:author="TF 112518" w:date="2018-11-26T21:50:00Z">
            <w:trPr>
              <w:trHeight w:val="158"/>
            </w:trPr>
          </w:trPrChange>
        </w:trPr>
        <w:tc>
          <w:tcPr>
            <w:tcW w:w="11016" w:type="dxa"/>
            <w:gridSpan w:val="3"/>
            <w:vAlign w:val="center"/>
            <w:tcPrChange w:id="123" w:author="TF 112518" w:date="2018-11-26T21:50:00Z">
              <w:tcPr>
                <w:tcW w:w="10790" w:type="dxa"/>
                <w:gridSpan w:val="3"/>
                <w:vAlign w:val="center"/>
              </w:tcPr>
            </w:tcPrChange>
          </w:tcPr>
          <w:p w14:paraId="2D5A9C0E" w14:textId="77777777" w:rsidR="007056D7" w:rsidRDefault="007056D7" w:rsidP="003952E1">
            <w:pPr>
              <w:rPr>
                <w:rFonts w:asciiTheme="minorHAnsi" w:hAnsiTheme="minorHAnsi"/>
                <w:sz w:val="18"/>
                <w:szCs w:val="18"/>
              </w:rPr>
            </w:pPr>
            <w:r>
              <w:rPr>
                <w:rFonts w:asciiTheme="minorHAnsi" w:hAnsiTheme="minorHAnsi"/>
                <w:sz w:val="18"/>
                <w:szCs w:val="18"/>
              </w:rPr>
              <w:t xml:space="preserve">Note: </w:t>
            </w:r>
          </w:p>
          <w:p w14:paraId="2D5A9C0F" w14:textId="77777777" w:rsidR="007056D7" w:rsidRDefault="007056D7" w:rsidP="003952E1">
            <w:pPr>
              <w:rPr>
                <w:rFonts w:asciiTheme="minorHAnsi" w:hAnsiTheme="minorHAnsi"/>
                <w:sz w:val="18"/>
                <w:szCs w:val="18"/>
              </w:rPr>
            </w:pPr>
            <w:r>
              <w:rPr>
                <w:rFonts w:asciiTheme="minorHAnsi" w:hAnsiTheme="minorHAnsi"/>
                <w:sz w:val="18"/>
                <w:szCs w:val="18"/>
              </w:rPr>
              <w:t>Non-dwelling units do not meet the definition for a dwelling unit as defined in Section 100.1(b). Non-dwelling units are not designed to provide independent living facilities and do not provide permanent provisions for living, sleeping, eating, cooking and sanitation.</w:t>
            </w:r>
          </w:p>
        </w:tc>
      </w:tr>
    </w:tbl>
    <w:p w14:paraId="2D5A9C11" w14:textId="77777777" w:rsidR="007056D7" w:rsidRPr="0029047D" w:rsidRDefault="007056D7" w:rsidP="007056D7">
      <w:pPr>
        <w:rPr>
          <w:rFonts w:asciiTheme="minorHAnsi" w:hAnsiTheme="minorHAnsi"/>
          <w:szCs w:val="18"/>
        </w:rPr>
      </w:pPr>
    </w:p>
    <w:tbl>
      <w:tblPr>
        <w:tblStyle w:val="TableGrid"/>
        <w:tblW w:w="0" w:type="auto"/>
        <w:tblLook w:val="04A0" w:firstRow="1" w:lastRow="0" w:firstColumn="1" w:lastColumn="0" w:noHBand="0" w:noVBand="1"/>
      </w:tblPr>
      <w:tblGrid>
        <w:gridCol w:w="11016"/>
      </w:tblGrid>
      <w:tr w:rsidR="007056D7" w14:paraId="2D5A9C13" w14:textId="77777777" w:rsidTr="003952E1">
        <w:tc>
          <w:tcPr>
            <w:tcW w:w="11016" w:type="dxa"/>
          </w:tcPr>
          <w:p w14:paraId="2D5A9C12" w14:textId="77777777" w:rsidR="007056D7" w:rsidRDefault="007056D7" w:rsidP="00196D35">
            <w:pPr>
              <w:rPr>
                <w:rFonts w:asciiTheme="minorHAnsi" w:hAnsiTheme="minorHAnsi"/>
                <w:sz w:val="18"/>
                <w:szCs w:val="18"/>
              </w:rPr>
            </w:pPr>
            <w:r>
              <w:rPr>
                <w:rFonts w:asciiTheme="minorHAnsi" w:hAnsiTheme="minorHAnsi"/>
                <w:b/>
                <w:szCs w:val="18"/>
              </w:rPr>
              <w:t>MCH-</w:t>
            </w:r>
            <w:r w:rsidRPr="0029047D">
              <w:rPr>
                <w:rFonts w:asciiTheme="minorHAnsi" w:hAnsiTheme="minorHAnsi"/>
                <w:b/>
                <w:szCs w:val="18"/>
              </w:rPr>
              <w:t>27</w:t>
            </w:r>
            <w:ins w:id="124" w:author="TF 112518" w:date="2018-11-26T22:17:00Z">
              <w:r w:rsidR="00196D35">
                <w:rPr>
                  <w:rFonts w:asciiTheme="minorHAnsi" w:hAnsiTheme="minorHAnsi"/>
                  <w:b/>
                  <w:szCs w:val="18"/>
                </w:rPr>
                <w:t>d</w:t>
              </w:r>
            </w:ins>
            <w:del w:id="125" w:author="TF 112518" w:date="2018-11-26T22:17:00Z">
              <w:r w:rsidDel="00196D35">
                <w:rPr>
                  <w:rFonts w:asciiTheme="minorHAnsi" w:hAnsiTheme="minorHAnsi"/>
                  <w:b/>
                  <w:szCs w:val="18"/>
                </w:rPr>
                <w:delText>a</w:delText>
              </w:r>
            </w:del>
            <w:del w:id="126" w:author="Ferris, Todd@Energy" w:date="2018-11-21T08:45:00Z">
              <w:r w:rsidRPr="00500C2C" w:rsidDel="00A11558">
                <w:rPr>
                  <w:rFonts w:asciiTheme="minorHAnsi" w:hAnsiTheme="minorHAnsi"/>
                  <w:b/>
                  <w:szCs w:val="18"/>
                </w:rPr>
                <w:delText xml:space="preserve"> - Continuous Ventilation Airflow - Fan Vent</w:delText>
              </w:r>
              <w:r w:rsidDel="00A11558">
                <w:rPr>
                  <w:rFonts w:asciiTheme="minorHAnsi" w:hAnsiTheme="minorHAnsi"/>
                  <w:b/>
                  <w:szCs w:val="18"/>
                </w:rPr>
                <w:delText>ilation</w:delText>
              </w:r>
              <w:r w:rsidRPr="00500C2C" w:rsidDel="00A11558">
                <w:rPr>
                  <w:rFonts w:asciiTheme="minorHAnsi" w:hAnsiTheme="minorHAnsi"/>
                  <w:b/>
                  <w:szCs w:val="18"/>
                </w:rPr>
                <w:delText xml:space="preserve"> Rate Method</w:delText>
              </w:r>
            </w:del>
            <w:r>
              <w:rPr>
                <w:rFonts w:asciiTheme="minorHAnsi" w:hAnsiTheme="minorHAnsi"/>
                <w:b/>
                <w:szCs w:val="18"/>
              </w:rPr>
              <w:t xml:space="preserve"> – </w:t>
            </w:r>
            <w:ins w:id="127" w:author="TF 112518" w:date="2018-11-26T22:18:00Z">
              <w:r w:rsidR="00196D35">
                <w:rPr>
                  <w:rFonts w:asciiTheme="minorHAnsi" w:hAnsiTheme="minorHAnsi"/>
                  <w:b/>
                  <w:szCs w:val="18"/>
                </w:rPr>
                <w:t xml:space="preserve">Non Dwelling Unit </w:t>
              </w:r>
            </w:ins>
            <w:del w:id="128" w:author="TF 112518" w:date="2018-11-26T22:18:00Z">
              <w:r w:rsidDel="00196D35">
                <w:rPr>
                  <w:rFonts w:asciiTheme="minorHAnsi" w:hAnsiTheme="minorHAnsi"/>
                  <w:b/>
                  <w:szCs w:val="18"/>
                </w:rPr>
                <w:delText>Single Family</w:delText>
              </w:r>
            </w:del>
            <w:ins w:id="129" w:author="TF 112318" w:date="2018-11-23T17:00:00Z">
              <w:del w:id="130" w:author="TF 112518" w:date="2018-11-26T22:18:00Z">
                <w:r w:rsidR="00C43729" w:rsidDel="00196D35">
                  <w:delText xml:space="preserve"> </w:delText>
                </w:r>
                <w:r w:rsidR="00C43729" w:rsidRPr="00C43729" w:rsidDel="00196D35">
                  <w:rPr>
                    <w:rFonts w:asciiTheme="minorHAnsi" w:hAnsiTheme="minorHAnsi"/>
                    <w:b/>
                    <w:szCs w:val="18"/>
                  </w:rPr>
                  <w:delText>Attached/Detached Ventilation</w:delText>
                </w:r>
              </w:del>
            </w:ins>
          </w:p>
        </w:tc>
      </w:tr>
    </w:tbl>
    <w:p w14:paraId="2D5A9C14" w14:textId="77777777" w:rsidR="007056D7" w:rsidRDefault="007056D7" w:rsidP="007056D7">
      <w:pPr>
        <w:rPr>
          <w:rFonts w:asciiTheme="minorHAnsi" w:hAnsiTheme="minorHAnsi" w:cstheme="minorHAnsi"/>
        </w:rPr>
      </w:pPr>
    </w:p>
    <w:tbl>
      <w:tblPr>
        <w:tblW w:w="5003"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7"/>
        <w:gridCol w:w="593"/>
        <w:gridCol w:w="37"/>
        <w:gridCol w:w="4688"/>
        <w:gridCol w:w="10"/>
        <w:gridCol w:w="5681"/>
        <w:gridCol w:w="7"/>
      </w:tblGrid>
      <w:tr w:rsidR="007056D7" w:rsidRPr="00D2491C" w:rsidDel="00196D35" w14:paraId="2D5A9C17" w14:textId="77777777" w:rsidTr="003952E1">
        <w:trPr>
          <w:gridAfter w:val="1"/>
          <w:wAfter w:w="7" w:type="dxa"/>
          <w:del w:id="131" w:author="TF 112518" w:date="2018-11-26T22:18:00Z"/>
        </w:trPr>
        <w:tc>
          <w:tcPr>
            <w:tcW w:w="10789" w:type="dxa"/>
            <w:gridSpan w:val="6"/>
          </w:tcPr>
          <w:p w14:paraId="2D5A9C15" w14:textId="77777777" w:rsidR="007056D7" w:rsidDel="00196D35" w:rsidRDefault="007056D7" w:rsidP="003952E1">
            <w:pPr>
              <w:rPr>
                <w:del w:id="132" w:author="TF 112518" w:date="2018-11-26T22:18:00Z"/>
                <w:rFonts w:asciiTheme="minorHAnsi" w:hAnsiTheme="minorHAnsi"/>
                <w:b/>
                <w:sz w:val="18"/>
                <w:szCs w:val="18"/>
              </w:rPr>
            </w:pPr>
            <w:del w:id="133" w:author="TF 112518" w:date="2018-11-26T22:18:00Z">
              <w:r w:rsidRPr="00500C2C" w:rsidDel="00196D35">
                <w:rPr>
                  <w:rFonts w:asciiTheme="minorHAnsi" w:hAnsiTheme="minorHAnsi"/>
                  <w:b/>
                  <w:szCs w:val="18"/>
                </w:rPr>
                <w:delText>B. Whole-Building Continuous Ventilation - Fan Ventilation Rate Method</w:delText>
              </w:r>
            </w:del>
          </w:p>
          <w:p w14:paraId="2D5A9C16" w14:textId="77777777" w:rsidR="007056D7" w:rsidRPr="00D2491C" w:rsidDel="00196D35" w:rsidRDefault="007056D7" w:rsidP="003952E1">
            <w:pPr>
              <w:rPr>
                <w:del w:id="134" w:author="TF 112518" w:date="2018-11-26T22:18:00Z"/>
                <w:rFonts w:asciiTheme="minorHAnsi" w:hAnsiTheme="minorHAnsi"/>
                <w:sz w:val="18"/>
                <w:szCs w:val="18"/>
              </w:rPr>
            </w:pPr>
            <w:del w:id="135" w:author="TF 112518" w:date="2018-11-26T22:18:00Z">
              <w:r w:rsidRPr="00D2491C" w:rsidDel="00196D35">
                <w:rPr>
                  <w:rFonts w:asciiTheme="minorHAnsi" w:hAnsiTheme="minorHAnsi"/>
                  <w:sz w:val="18"/>
                  <w:szCs w:val="18"/>
                </w:rPr>
                <w:delText xml:space="preserve">A mechanical supply system, exhaust system, or combination thereof shall provide whole-building ventilation with outdoor air each hour at no less than the rate in equation 4.1a. </w:delText>
              </w:r>
            </w:del>
          </w:p>
        </w:tc>
      </w:tr>
      <w:tr w:rsidR="007056D7" w:rsidRPr="00D2491C" w:rsidDel="00196D35" w14:paraId="2D5A9C1B" w14:textId="77777777" w:rsidTr="003952E1">
        <w:trPr>
          <w:gridAfter w:val="1"/>
          <w:wAfter w:w="7" w:type="dxa"/>
          <w:trHeight w:val="158"/>
          <w:del w:id="136" w:author="TF 112518" w:date="2018-11-26T22:18:00Z"/>
        </w:trPr>
        <w:tc>
          <w:tcPr>
            <w:tcW w:w="624" w:type="dxa"/>
            <w:gridSpan w:val="3"/>
            <w:vAlign w:val="center"/>
          </w:tcPr>
          <w:p w14:paraId="2D5A9C18" w14:textId="77777777" w:rsidR="007056D7" w:rsidRPr="00D2491C" w:rsidDel="00196D35" w:rsidRDefault="007056D7" w:rsidP="003952E1">
            <w:pPr>
              <w:jc w:val="center"/>
              <w:rPr>
                <w:del w:id="137" w:author="TF 112518" w:date="2018-11-26T22:18:00Z"/>
                <w:rFonts w:asciiTheme="minorHAnsi" w:hAnsiTheme="minorHAnsi"/>
                <w:sz w:val="18"/>
                <w:szCs w:val="18"/>
              </w:rPr>
            </w:pPr>
            <w:del w:id="138" w:author="TF 112518" w:date="2018-11-26T22:18:00Z">
              <w:r w:rsidRPr="00D2491C" w:rsidDel="00196D35">
                <w:rPr>
                  <w:rFonts w:asciiTheme="minorHAnsi" w:hAnsiTheme="minorHAnsi"/>
                  <w:sz w:val="18"/>
                  <w:szCs w:val="18"/>
                </w:rPr>
                <w:delText>01</w:delText>
              </w:r>
            </w:del>
          </w:p>
        </w:tc>
        <w:tc>
          <w:tcPr>
            <w:tcW w:w="4601" w:type="dxa"/>
            <w:gridSpan w:val="2"/>
            <w:vAlign w:val="center"/>
          </w:tcPr>
          <w:p w14:paraId="2D5A9C19" w14:textId="77777777" w:rsidR="007056D7" w:rsidRPr="00D2491C" w:rsidDel="00196D35" w:rsidRDefault="007056D7" w:rsidP="003952E1">
            <w:pPr>
              <w:rPr>
                <w:del w:id="139" w:author="TF 112518" w:date="2018-11-26T22:18:00Z"/>
                <w:rFonts w:asciiTheme="minorHAnsi" w:hAnsiTheme="minorHAnsi"/>
                <w:sz w:val="18"/>
                <w:szCs w:val="18"/>
              </w:rPr>
            </w:pPr>
            <w:del w:id="140" w:author="TF 112518" w:date="2018-11-26T22:18:00Z">
              <w:r w:rsidRPr="00D2491C" w:rsidDel="00196D35">
                <w:rPr>
                  <w:rFonts w:asciiTheme="minorHAnsi" w:hAnsiTheme="minorHAnsi"/>
                  <w:sz w:val="18"/>
                  <w:szCs w:val="18"/>
                </w:rPr>
                <w:delText>Required Continuous Whole-Building Ventilation Rate (Q</w:delText>
              </w:r>
              <w:r w:rsidRPr="00D2491C" w:rsidDel="00196D35">
                <w:rPr>
                  <w:rFonts w:asciiTheme="minorHAnsi" w:hAnsiTheme="minorHAnsi"/>
                  <w:sz w:val="18"/>
                  <w:szCs w:val="18"/>
                  <w:vertAlign w:val="subscript"/>
                </w:rPr>
                <w:delText>fan</w:delText>
              </w:r>
              <w:r w:rsidRPr="00D2491C" w:rsidDel="00196D35">
                <w:rPr>
                  <w:rFonts w:asciiTheme="minorHAnsi" w:hAnsiTheme="minorHAnsi"/>
                  <w:sz w:val="18"/>
                  <w:szCs w:val="18"/>
                </w:rPr>
                <w:delText>)</w:delText>
              </w:r>
            </w:del>
          </w:p>
        </w:tc>
        <w:tc>
          <w:tcPr>
            <w:tcW w:w="5564" w:type="dxa"/>
          </w:tcPr>
          <w:p w14:paraId="2D5A9C1A" w14:textId="77777777" w:rsidR="007056D7" w:rsidRPr="00D2491C" w:rsidDel="00196D35" w:rsidRDefault="007056D7" w:rsidP="003952E1">
            <w:pPr>
              <w:rPr>
                <w:del w:id="141" w:author="TF 112518" w:date="2018-11-26T22:18:00Z"/>
                <w:rFonts w:asciiTheme="minorHAnsi" w:hAnsiTheme="minorHAnsi"/>
                <w:sz w:val="18"/>
                <w:szCs w:val="18"/>
              </w:rPr>
            </w:pPr>
          </w:p>
        </w:tc>
      </w:tr>
      <w:tr w:rsidR="007056D7" w:rsidRPr="00D2491C" w:rsidDel="00196D35" w14:paraId="2D5A9C1F" w14:textId="77777777" w:rsidTr="003952E1">
        <w:trPr>
          <w:gridAfter w:val="1"/>
          <w:wAfter w:w="7" w:type="dxa"/>
          <w:trHeight w:val="158"/>
          <w:del w:id="142" w:author="TF 112518" w:date="2018-11-26T22:18:00Z"/>
        </w:trPr>
        <w:tc>
          <w:tcPr>
            <w:tcW w:w="624" w:type="dxa"/>
            <w:gridSpan w:val="3"/>
            <w:vAlign w:val="center"/>
          </w:tcPr>
          <w:p w14:paraId="2D5A9C1C" w14:textId="77777777" w:rsidR="007056D7" w:rsidRPr="00D2491C" w:rsidDel="00196D35" w:rsidRDefault="007056D7" w:rsidP="003952E1">
            <w:pPr>
              <w:jc w:val="center"/>
              <w:rPr>
                <w:del w:id="143" w:author="TF 112518" w:date="2018-11-26T22:18:00Z"/>
                <w:rFonts w:asciiTheme="minorHAnsi" w:hAnsiTheme="minorHAnsi"/>
                <w:sz w:val="18"/>
                <w:szCs w:val="18"/>
              </w:rPr>
            </w:pPr>
            <w:del w:id="144" w:author="TF 112518" w:date="2018-11-26T22:18:00Z">
              <w:r w:rsidRPr="00D2491C" w:rsidDel="00196D35">
                <w:rPr>
                  <w:rFonts w:asciiTheme="minorHAnsi" w:hAnsiTheme="minorHAnsi"/>
                  <w:sz w:val="18"/>
                  <w:szCs w:val="18"/>
                </w:rPr>
                <w:delText>02</w:delText>
              </w:r>
            </w:del>
          </w:p>
        </w:tc>
        <w:tc>
          <w:tcPr>
            <w:tcW w:w="4601" w:type="dxa"/>
            <w:gridSpan w:val="2"/>
            <w:vAlign w:val="center"/>
          </w:tcPr>
          <w:p w14:paraId="2D5A9C1D" w14:textId="77777777" w:rsidR="007056D7" w:rsidRPr="00D2491C" w:rsidDel="00196D35" w:rsidRDefault="007056D7" w:rsidP="003952E1">
            <w:pPr>
              <w:rPr>
                <w:del w:id="145" w:author="TF 112518" w:date="2018-11-26T22:18:00Z"/>
                <w:rFonts w:asciiTheme="minorHAnsi" w:hAnsiTheme="minorHAnsi"/>
                <w:sz w:val="18"/>
                <w:szCs w:val="18"/>
              </w:rPr>
            </w:pPr>
            <w:del w:id="146" w:author="TF 112518" w:date="2018-11-26T22:18:00Z">
              <w:r w:rsidRPr="00D2491C" w:rsidDel="00196D35">
                <w:rPr>
                  <w:rFonts w:asciiTheme="minorHAnsi" w:hAnsiTheme="minorHAnsi"/>
                  <w:sz w:val="18"/>
                  <w:szCs w:val="18"/>
                </w:rPr>
                <w:delText>Installed Continuous Whole-Building Ventilation Rate</w:delText>
              </w:r>
            </w:del>
          </w:p>
        </w:tc>
        <w:tc>
          <w:tcPr>
            <w:tcW w:w="5564" w:type="dxa"/>
          </w:tcPr>
          <w:p w14:paraId="2D5A9C1E" w14:textId="77777777" w:rsidR="007056D7" w:rsidRPr="00D2491C" w:rsidDel="00196D35" w:rsidRDefault="007056D7" w:rsidP="003952E1">
            <w:pPr>
              <w:rPr>
                <w:del w:id="147" w:author="TF 112518" w:date="2018-11-26T22:18:00Z"/>
                <w:rFonts w:asciiTheme="minorHAnsi" w:hAnsiTheme="minorHAnsi"/>
                <w:sz w:val="18"/>
                <w:szCs w:val="18"/>
              </w:rPr>
            </w:pPr>
          </w:p>
        </w:tc>
      </w:tr>
      <w:tr w:rsidR="007056D7" w:rsidRPr="00CB00C9" w:rsidDel="00196D35" w14:paraId="2D5A9C22" w14:textId="77777777" w:rsidTr="003952E1">
        <w:trPr>
          <w:gridBefore w:val="1"/>
          <w:wBefore w:w="7" w:type="dxa"/>
          <w:ins w:id="148" w:author="Ferris, Todd@Energy" w:date="2018-11-21T08:54:00Z"/>
          <w:del w:id="149" w:author="TF 112518" w:date="2018-11-26T22:18:00Z"/>
        </w:trPr>
        <w:tc>
          <w:tcPr>
            <w:tcW w:w="10789" w:type="dxa"/>
            <w:gridSpan w:val="6"/>
          </w:tcPr>
          <w:p w14:paraId="2D5A9C20" w14:textId="77777777" w:rsidR="007056D7" w:rsidRPr="0029047D" w:rsidDel="00196D35" w:rsidRDefault="007056D7" w:rsidP="003952E1">
            <w:pPr>
              <w:keepNext/>
              <w:rPr>
                <w:ins w:id="150" w:author="Ferris, Todd@Energy" w:date="2018-11-21T08:54:00Z"/>
                <w:del w:id="151" w:author="TF 112518" w:date="2018-11-26T22:18:00Z"/>
                <w:rFonts w:asciiTheme="minorHAnsi" w:hAnsiTheme="minorHAnsi"/>
                <w:b/>
                <w:szCs w:val="18"/>
              </w:rPr>
            </w:pPr>
            <w:ins w:id="152" w:author="Ferris, Todd@Energy" w:date="2018-11-21T08:54:00Z">
              <w:del w:id="153" w:author="TF 112518" w:date="2018-11-26T22:18:00Z">
                <w:r w:rsidRPr="0029047D" w:rsidDel="00196D35">
                  <w:rPr>
                    <w:rFonts w:asciiTheme="minorHAnsi" w:hAnsiTheme="minorHAnsi"/>
                    <w:b/>
                    <w:szCs w:val="18"/>
                  </w:rPr>
                  <w:delText>B. Ventilation - Total Ventilation Rate</w:delText>
                </w:r>
              </w:del>
            </w:ins>
          </w:p>
          <w:p w14:paraId="2D5A9C21" w14:textId="77777777" w:rsidR="007056D7" w:rsidRPr="00CB00C9" w:rsidDel="00196D35" w:rsidRDefault="007056D7" w:rsidP="003952E1">
            <w:pPr>
              <w:keepNext/>
              <w:rPr>
                <w:ins w:id="154" w:author="Ferris, Todd@Energy" w:date="2018-11-21T08:54:00Z"/>
                <w:del w:id="155" w:author="TF 112518" w:date="2018-11-26T22:18:00Z"/>
                <w:rFonts w:asciiTheme="minorHAnsi" w:hAnsiTheme="minorHAnsi"/>
                <w:sz w:val="18"/>
                <w:szCs w:val="18"/>
              </w:rPr>
            </w:pPr>
            <w:ins w:id="156" w:author="Ferris, Todd@Energy" w:date="2018-11-21T08:54:00Z">
              <w:del w:id="157" w:author="TF 112518" w:date="2018-11-26T22:18:00Z">
                <w:r w:rsidRPr="00CB00C9" w:rsidDel="00196D35">
                  <w:rPr>
                    <w:rFonts w:asciiTheme="minorHAnsi" w:hAnsiTheme="minorHAnsi"/>
                    <w:sz w:val="18"/>
                    <w:szCs w:val="18"/>
                  </w:rPr>
                  <w:delText xml:space="preserve">A mechanical supply system, exhaust system, or combination thereof shall provide whole-building ventilation with outdoor air each hour at no less than the rate in </w:delText>
                </w:r>
                <w:r w:rsidDel="00196D35">
                  <w:rPr>
                    <w:rFonts w:asciiTheme="minorHAnsi" w:hAnsiTheme="minorHAnsi"/>
                    <w:sz w:val="18"/>
                    <w:szCs w:val="18"/>
                  </w:rPr>
                  <w:delText>150.0(o)1Ci</w:delText>
                </w:r>
              </w:del>
            </w:ins>
          </w:p>
        </w:tc>
      </w:tr>
      <w:tr w:rsidR="007056D7" w:rsidRPr="00CB00C9" w:rsidDel="00196D35" w14:paraId="2D5A9C26" w14:textId="77777777" w:rsidTr="003952E1">
        <w:trPr>
          <w:gridBefore w:val="1"/>
          <w:wBefore w:w="7" w:type="dxa"/>
          <w:ins w:id="158" w:author="Ferris, Todd@Energy" w:date="2018-11-21T08:54:00Z"/>
          <w:del w:id="159" w:author="TF 112518" w:date="2018-11-26T22:18:00Z"/>
        </w:trPr>
        <w:tc>
          <w:tcPr>
            <w:tcW w:w="581" w:type="dxa"/>
            <w:vAlign w:val="center"/>
          </w:tcPr>
          <w:p w14:paraId="2D5A9C23" w14:textId="77777777" w:rsidR="007056D7" w:rsidRPr="00CB00C9" w:rsidDel="00196D35" w:rsidRDefault="007056D7" w:rsidP="003952E1">
            <w:pPr>
              <w:keepNext/>
              <w:jc w:val="center"/>
              <w:rPr>
                <w:ins w:id="160" w:author="Ferris, Todd@Energy" w:date="2018-11-21T08:54:00Z"/>
                <w:del w:id="161" w:author="TF 112518" w:date="2018-11-26T22:18:00Z"/>
                <w:rFonts w:asciiTheme="minorHAnsi" w:hAnsiTheme="minorHAnsi"/>
                <w:sz w:val="18"/>
                <w:szCs w:val="18"/>
              </w:rPr>
            </w:pPr>
            <w:ins w:id="162" w:author="Ferris, Todd@Energy" w:date="2018-11-21T08:54:00Z">
              <w:del w:id="163" w:author="TF 112518" w:date="2018-11-26T22:18:00Z">
                <w:r w:rsidDel="00196D35">
                  <w:rPr>
                    <w:rFonts w:asciiTheme="minorHAnsi" w:hAnsiTheme="minorHAnsi"/>
                    <w:sz w:val="18"/>
                    <w:szCs w:val="18"/>
                  </w:rPr>
                  <w:delText>01</w:delText>
                </w:r>
              </w:del>
            </w:ins>
          </w:p>
        </w:tc>
        <w:tc>
          <w:tcPr>
            <w:tcW w:w="4627" w:type="dxa"/>
            <w:gridSpan w:val="2"/>
            <w:vAlign w:val="center"/>
          </w:tcPr>
          <w:p w14:paraId="2D5A9C24" w14:textId="77777777" w:rsidR="007056D7" w:rsidRPr="00CB00C9" w:rsidDel="00196D35" w:rsidRDefault="007056D7" w:rsidP="003952E1">
            <w:pPr>
              <w:keepNext/>
              <w:rPr>
                <w:ins w:id="164" w:author="Ferris, Todd@Energy" w:date="2018-11-21T08:54:00Z"/>
                <w:del w:id="165" w:author="TF 112518" w:date="2018-11-26T22:18:00Z"/>
                <w:rFonts w:asciiTheme="minorHAnsi" w:hAnsiTheme="minorHAnsi"/>
                <w:sz w:val="18"/>
                <w:szCs w:val="18"/>
              </w:rPr>
            </w:pPr>
            <w:ins w:id="166" w:author="Ferris, Todd@Energy" w:date="2018-11-21T08:54:00Z">
              <w:del w:id="167" w:author="TF 112518" w:date="2018-11-26T22:18:00Z">
                <w:r w:rsidRPr="00CB00C9" w:rsidDel="00196D35">
                  <w:rPr>
                    <w:rFonts w:asciiTheme="minorHAnsi" w:hAnsiTheme="minorHAnsi"/>
                    <w:sz w:val="18"/>
                    <w:szCs w:val="18"/>
                  </w:rPr>
                  <w:delText xml:space="preserve">Total </w:delText>
                </w:r>
                <w:r w:rsidDel="00196D35">
                  <w:rPr>
                    <w:rFonts w:asciiTheme="minorHAnsi" w:hAnsiTheme="minorHAnsi"/>
                    <w:sz w:val="18"/>
                    <w:szCs w:val="18"/>
                  </w:rPr>
                  <w:delText xml:space="preserve">Required </w:delText>
                </w:r>
                <w:r w:rsidRPr="00CB00C9" w:rsidDel="00196D35">
                  <w:rPr>
                    <w:rFonts w:asciiTheme="minorHAnsi" w:hAnsiTheme="minorHAnsi"/>
                    <w:sz w:val="18"/>
                    <w:szCs w:val="18"/>
                  </w:rPr>
                  <w:delText>Ventilation rate, (Q</w:delText>
                </w:r>
                <w:r w:rsidRPr="001D331F" w:rsidDel="00196D35">
                  <w:rPr>
                    <w:rFonts w:asciiTheme="minorHAnsi" w:hAnsiTheme="minorHAnsi"/>
                    <w:sz w:val="18"/>
                    <w:szCs w:val="18"/>
                    <w:vertAlign w:val="subscript"/>
                  </w:rPr>
                  <w:delText>tot</w:delText>
                </w:r>
                <w:r w:rsidRPr="00CB00C9" w:rsidDel="00196D35">
                  <w:rPr>
                    <w:rFonts w:asciiTheme="minorHAnsi" w:hAnsiTheme="minorHAnsi"/>
                    <w:sz w:val="18"/>
                    <w:szCs w:val="18"/>
                  </w:rPr>
                  <w:delText>)</w:delText>
                </w:r>
              </w:del>
            </w:ins>
          </w:p>
        </w:tc>
        <w:tc>
          <w:tcPr>
            <w:tcW w:w="5581" w:type="dxa"/>
            <w:gridSpan w:val="3"/>
          </w:tcPr>
          <w:p w14:paraId="2D5A9C25" w14:textId="77777777" w:rsidR="007056D7" w:rsidRPr="007F6151" w:rsidDel="00196D35" w:rsidRDefault="007056D7" w:rsidP="003952E1">
            <w:pPr>
              <w:keepNext/>
              <w:rPr>
                <w:ins w:id="168" w:author="Ferris, Todd@Energy" w:date="2018-11-21T08:54:00Z"/>
                <w:del w:id="169" w:author="TF 112518" w:date="2018-11-26T22:18:00Z"/>
                <w:rFonts w:asciiTheme="minorHAnsi" w:hAnsiTheme="minorHAnsi"/>
                <w:sz w:val="18"/>
                <w:szCs w:val="18"/>
              </w:rPr>
            </w:pPr>
          </w:p>
        </w:tc>
      </w:tr>
      <w:tr w:rsidR="007056D7" w:rsidRPr="00CB00C9" w:rsidDel="00196D35" w14:paraId="2D5A9C2A" w14:textId="77777777" w:rsidTr="003952E1">
        <w:trPr>
          <w:gridBefore w:val="1"/>
          <w:wBefore w:w="7" w:type="dxa"/>
          <w:ins w:id="170" w:author="Ferris, Todd@Energy" w:date="2018-11-21T08:54:00Z"/>
          <w:del w:id="171" w:author="TF 112518" w:date="2018-11-26T22:18:00Z"/>
        </w:trPr>
        <w:tc>
          <w:tcPr>
            <w:tcW w:w="581" w:type="dxa"/>
            <w:vAlign w:val="center"/>
          </w:tcPr>
          <w:p w14:paraId="2D5A9C27" w14:textId="77777777" w:rsidR="007056D7" w:rsidDel="00196D35" w:rsidRDefault="007056D7" w:rsidP="003952E1">
            <w:pPr>
              <w:keepNext/>
              <w:jc w:val="center"/>
              <w:rPr>
                <w:ins w:id="172" w:author="Ferris, Todd@Energy" w:date="2018-11-21T08:54:00Z"/>
                <w:del w:id="173" w:author="TF 112518" w:date="2018-11-26T22:18:00Z"/>
                <w:rFonts w:asciiTheme="minorHAnsi" w:hAnsiTheme="minorHAnsi"/>
                <w:sz w:val="18"/>
                <w:szCs w:val="18"/>
              </w:rPr>
            </w:pPr>
            <w:ins w:id="174" w:author="Ferris, Todd@Energy" w:date="2018-11-21T08:54:00Z">
              <w:del w:id="175" w:author="TF 112518" w:date="2018-11-26T22:18:00Z">
                <w:r w:rsidDel="00196D35">
                  <w:rPr>
                    <w:rFonts w:asciiTheme="minorHAnsi" w:hAnsiTheme="minorHAnsi"/>
                    <w:sz w:val="18"/>
                    <w:szCs w:val="18"/>
                  </w:rPr>
                  <w:delText>02</w:delText>
                </w:r>
              </w:del>
            </w:ins>
          </w:p>
        </w:tc>
        <w:tc>
          <w:tcPr>
            <w:tcW w:w="4627" w:type="dxa"/>
            <w:gridSpan w:val="2"/>
            <w:vAlign w:val="center"/>
          </w:tcPr>
          <w:p w14:paraId="2D5A9C28" w14:textId="77777777" w:rsidR="007056D7" w:rsidRPr="00CB00C9" w:rsidDel="00196D35" w:rsidRDefault="007056D7" w:rsidP="003952E1">
            <w:pPr>
              <w:keepNext/>
              <w:rPr>
                <w:ins w:id="176" w:author="Ferris, Todd@Energy" w:date="2018-11-21T08:54:00Z"/>
                <w:del w:id="177" w:author="TF 112518" w:date="2018-11-26T22:18:00Z"/>
                <w:rFonts w:asciiTheme="minorHAnsi" w:hAnsiTheme="minorHAnsi"/>
                <w:sz w:val="18"/>
                <w:szCs w:val="18"/>
              </w:rPr>
            </w:pPr>
            <w:ins w:id="178" w:author="Ferris, Todd@Energy" w:date="2018-11-21T08:54:00Z">
              <w:del w:id="179" w:author="TF 112518" w:date="2018-11-26T22:18:00Z">
                <w:r w:rsidDel="00196D35">
                  <w:rPr>
                    <w:rFonts w:asciiTheme="minorHAnsi" w:hAnsiTheme="minorHAnsi"/>
                    <w:sz w:val="18"/>
                    <w:szCs w:val="18"/>
                  </w:rPr>
                  <w:delText>Enclosure Leakage Rate (Q</w:delText>
                </w:r>
                <w:r w:rsidRPr="001947AA" w:rsidDel="00196D35">
                  <w:rPr>
                    <w:rFonts w:asciiTheme="minorHAnsi" w:hAnsiTheme="minorHAnsi"/>
                    <w:sz w:val="18"/>
                    <w:szCs w:val="18"/>
                    <w:vertAlign w:val="subscript"/>
                  </w:rPr>
                  <w:delText>50</w:delText>
                </w:r>
                <w:r w:rsidDel="00196D35">
                  <w:rPr>
                    <w:rFonts w:asciiTheme="minorHAnsi" w:hAnsiTheme="minorHAnsi"/>
                    <w:sz w:val="18"/>
                    <w:szCs w:val="18"/>
                  </w:rPr>
                  <w:delText>)</w:delText>
                </w:r>
              </w:del>
            </w:ins>
          </w:p>
        </w:tc>
        <w:tc>
          <w:tcPr>
            <w:tcW w:w="5581" w:type="dxa"/>
            <w:gridSpan w:val="3"/>
          </w:tcPr>
          <w:p w14:paraId="2D5A9C29" w14:textId="77777777" w:rsidR="007056D7" w:rsidDel="00196D35" w:rsidRDefault="007056D7" w:rsidP="003952E1">
            <w:pPr>
              <w:keepNext/>
              <w:rPr>
                <w:ins w:id="180" w:author="Ferris, Todd@Energy" w:date="2018-11-21T08:54:00Z"/>
                <w:del w:id="181" w:author="TF 112518" w:date="2018-11-26T22:18:00Z"/>
                <w:rFonts w:asciiTheme="minorHAnsi" w:hAnsiTheme="minorHAnsi"/>
                <w:sz w:val="18"/>
                <w:szCs w:val="18"/>
              </w:rPr>
            </w:pPr>
          </w:p>
        </w:tc>
      </w:tr>
      <w:tr w:rsidR="007056D7" w:rsidRPr="00CB00C9" w:rsidDel="00196D35" w14:paraId="2D5A9C2E" w14:textId="77777777" w:rsidTr="003952E1">
        <w:trPr>
          <w:gridBefore w:val="1"/>
          <w:wBefore w:w="7" w:type="dxa"/>
          <w:ins w:id="182" w:author="Ferris, Todd@Energy" w:date="2018-11-21T08:54:00Z"/>
          <w:del w:id="183" w:author="TF 112518" w:date="2018-11-26T22:18:00Z"/>
        </w:trPr>
        <w:tc>
          <w:tcPr>
            <w:tcW w:w="581" w:type="dxa"/>
            <w:vAlign w:val="center"/>
          </w:tcPr>
          <w:p w14:paraId="2D5A9C2B" w14:textId="77777777" w:rsidR="007056D7" w:rsidDel="00196D35" w:rsidRDefault="007056D7" w:rsidP="003952E1">
            <w:pPr>
              <w:keepNext/>
              <w:jc w:val="center"/>
              <w:rPr>
                <w:ins w:id="184" w:author="Ferris, Todd@Energy" w:date="2018-11-21T08:54:00Z"/>
                <w:del w:id="185" w:author="TF 112518" w:date="2018-11-26T22:18:00Z"/>
                <w:rFonts w:asciiTheme="minorHAnsi" w:hAnsiTheme="minorHAnsi"/>
                <w:sz w:val="18"/>
                <w:szCs w:val="18"/>
              </w:rPr>
            </w:pPr>
            <w:ins w:id="186" w:author="Ferris, Todd@Energy" w:date="2018-11-21T08:54:00Z">
              <w:del w:id="187" w:author="TF 112518" w:date="2018-11-26T22:18:00Z">
                <w:r w:rsidDel="00196D35">
                  <w:rPr>
                    <w:rFonts w:asciiTheme="minorHAnsi" w:hAnsiTheme="minorHAnsi"/>
                    <w:sz w:val="18"/>
                    <w:szCs w:val="18"/>
                  </w:rPr>
                  <w:delText>03</w:delText>
                </w:r>
              </w:del>
            </w:ins>
          </w:p>
        </w:tc>
        <w:tc>
          <w:tcPr>
            <w:tcW w:w="4627" w:type="dxa"/>
            <w:gridSpan w:val="2"/>
            <w:vAlign w:val="center"/>
          </w:tcPr>
          <w:p w14:paraId="2D5A9C2C" w14:textId="77777777" w:rsidR="007056D7" w:rsidDel="00196D35" w:rsidRDefault="007056D7" w:rsidP="003952E1">
            <w:pPr>
              <w:keepNext/>
              <w:rPr>
                <w:ins w:id="188" w:author="Ferris, Todd@Energy" w:date="2018-11-21T08:54:00Z"/>
                <w:del w:id="189" w:author="TF 112518" w:date="2018-11-26T22:18:00Z"/>
                <w:rFonts w:asciiTheme="minorHAnsi" w:hAnsiTheme="minorHAnsi"/>
                <w:sz w:val="18"/>
                <w:szCs w:val="18"/>
              </w:rPr>
            </w:pPr>
            <w:ins w:id="190" w:author="Ferris, Todd@Energy" w:date="2018-11-21T08:54:00Z">
              <w:del w:id="191" w:author="TF 112518" w:date="2018-11-26T22:18:00Z">
                <w:r w:rsidDel="00196D35">
                  <w:rPr>
                    <w:rFonts w:asciiTheme="minorHAnsi" w:hAnsiTheme="minorHAnsi"/>
                    <w:sz w:val="18"/>
                    <w:szCs w:val="18"/>
                  </w:rPr>
                  <w:delText>Effective Annual Average Infiltration Rate (Q</w:delText>
                </w:r>
                <w:r w:rsidRPr="001947AA" w:rsidDel="00196D35">
                  <w:rPr>
                    <w:rFonts w:asciiTheme="minorHAnsi" w:hAnsiTheme="minorHAnsi"/>
                    <w:sz w:val="18"/>
                    <w:szCs w:val="18"/>
                    <w:vertAlign w:val="subscript"/>
                  </w:rPr>
                  <w:delText>inf</w:delText>
                </w:r>
                <w:r w:rsidDel="00196D35">
                  <w:rPr>
                    <w:rFonts w:asciiTheme="minorHAnsi" w:hAnsiTheme="minorHAnsi"/>
                    <w:sz w:val="18"/>
                    <w:szCs w:val="18"/>
                  </w:rPr>
                  <w:delText>)</w:delText>
                </w:r>
              </w:del>
            </w:ins>
          </w:p>
        </w:tc>
        <w:tc>
          <w:tcPr>
            <w:tcW w:w="5581" w:type="dxa"/>
            <w:gridSpan w:val="3"/>
          </w:tcPr>
          <w:p w14:paraId="2D5A9C2D" w14:textId="77777777" w:rsidR="007056D7" w:rsidDel="00196D35" w:rsidRDefault="007056D7" w:rsidP="003952E1">
            <w:pPr>
              <w:keepNext/>
              <w:rPr>
                <w:ins w:id="192" w:author="Ferris, Todd@Energy" w:date="2018-11-21T08:54:00Z"/>
                <w:del w:id="193" w:author="TF 112518" w:date="2018-11-26T22:18:00Z"/>
                <w:rFonts w:asciiTheme="minorHAnsi" w:hAnsiTheme="minorHAnsi"/>
                <w:sz w:val="18"/>
                <w:szCs w:val="18"/>
              </w:rPr>
            </w:pPr>
          </w:p>
        </w:tc>
      </w:tr>
      <w:tr w:rsidR="007056D7" w:rsidRPr="00CB00C9" w:rsidDel="00196D35" w14:paraId="2D5A9C32" w14:textId="77777777" w:rsidTr="003952E1">
        <w:trPr>
          <w:gridBefore w:val="1"/>
          <w:wBefore w:w="7" w:type="dxa"/>
          <w:ins w:id="194" w:author="Ferris, Todd@Energy" w:date="2018-11-21T08:54:00Z"/>
          <w:del w:id="195" w:author="TF 112518" w:date="2018-11-26T22:18:00Z"/>
        </w:trPr>
        <w:tc>
          <w:tcPr>
            <w:tcW w:w="581" w:type="dxa"/>
            <w:vAlign w:val="center"/>
          </w:tcPr>
          <w:p w14:paraId="2D5A9C2F" w14:textId="77777777" w:rsidR="007056D7" w:rsidDel="00196D35" w:rsidRDefault="007056D7" w:rsidP="003952E1">
            <w:pPr>
              <w:keepNext/>
              <w:jc w:val="center"/>
              <w:rPr>
                <w:ins w:id="196" w:author="Ferris, Todd@Energy" w:date="2018-11-21T08:54:00Z"/>
                <w:del w:id="197" w:author="TF 112518" w:date="2018-11-26T22:18:00Z"/>
                <w:rFonts w:asciiTheme="minorHAnsi" w:hAnsiTheme="minorHAnsi"/>
                <w:sz w:val="18"/>
                <w:szCs w:val="18"/>
              </w:rPr>
            </w:pPr>
            <w:ins w:id="198" w:author="Ferris, Todd@Energy" w:date="2018-11-21T08:54:00Z">
              <w:del w:id="199" w:author="TF 112518" w:date="2018-11-26T22:18:00Z">
                <w:r w:rsidDel="00196D35">
                  <w:rPr>
                    <w:rFonts w:asciiTheme="minorHAnsi" w:hAnsiTheme="minorHAnsi"/>
                    <w:sz w:val="18"/>
                    <w:szCs w:val="18"/>
                  </w:rPr>
                  <w:delText>04</w:delText>
                </w:r>
              </w:del>
            </w:ins>
          </w:p>
        </w:tc>
        <w:tc>
          <w:tcPr>
            <w:tcW w:w="4627" w:type="dxa"/>
            <w:gridSpan w:val="2"/>
            <w:vAlign w:val="center"/>
          </w:tcPr>
          <w:p w14:paraId="2D5A9C30" w14:textId="77777777" w:rsidR="007056D7" w:rsidDel="00196D35" w:rsidRDefault="007056D7" w:rsidP="003952E1">
            <w:pPr>
              <w:keepNext/>
              <w:rPr>
                <w:ins w:id="200" w:author="Ferris, Todd@Energy" w:date="2018-11-21T08:54:00Z"/>
                <w:del w:id="201" w:author="TF 112518" w:date="2018-11-26T22:18:00Z"/>
                <w:rFonts w:asciiTheme="minorHAnsi" w:hAnsiTheme="minorHAnsi"/>
                <w:sz w:val="18"/>
                <w:szCs w:val="18"/>
              </w:rPr>
            </w:pPr>
            <w:ins w:id="202" w:author="Ferris, Todd@Energy" w:date="2018-11-21T08:54:00Z">
              <w:del w:id="203" w:author="TF 112518" w:date="2018-11-26T22:18:00Z">
                <w:r w:rsidDel="00196D35">
                  <w:rPr>
                    <w:rFonts w:asciiTheme="minorHAnsi" w:hAnsiTheme="minorHAnsi"/>
                    <w:sz w:val="18"/>
                    <w:szCs w:val="18"/>
                  </w:rPr>
                  <w:delText xml:space="preserve">Total Exterior Envelope Surface Area </w:delText>
                </w:r>
              </w:del>
            </w:ins>
          </w:p>
        </w:tc>
        <w:tc>
          <w:tcPr>
            <w:tcW w:w="5581" w:type="dxa"/>
            <w:gridSpan w:val="3"/>
          </w:tcPr>
          <w:p w14:paraId="2D5A9C31" w14:textId="77777777" w:rsidR="007056D7" w:rsidRPr="00467A82" w:rsidDel="00196D35" w:rsidRDefault="007056D7" w:rsidP="003952E1">
            <w:pPr>
              <w:keepNext/>
              <w:rPr>
                <w:ins w:id="204" w:author="Ferris, Todd@Energy" w:date="2018-11-21T08:54:00Z"/>
                <w:del w:id="205" w:author="TF 112518" w:date="2018-11-26T22:18:00Z"/>
                <w:rFonts w:ascii="Calibri" w:hAnsi="Calibri"/>
                <w:sz w:val="18"/>
                <w:szCs w:val="18"/>
              </w:rPr>
            </w:pPr>
          </w:p>
        </w:tc>
      </w:tr>
      <w:tr w:rsidR="007056D7" w:rsidRPr="00CB00C9" w:rsidDel="00196D35" w14:paraId="2D5A9C37" w14:textId="77777777" w:rsidTr="003952E1">
        <w:trPr>
          <w:gridBefore w:val="1"/>
          <w:wBefore w:w="7" w:type="dxa"/>
          <w:ins w:id="206" w:author="Ferris, Todd@Energy" w:date="2018-11-21T08:54:00Z"/>
          <w:del w:id="207" w:author="TF 112518" w:date="2018-11-26T22:18:00Z"/>
        </w:trPr>
        <w:tc>
          <w:tcPr>
            <w:tcW w:w="581" w:type="dxa"/>
            <w:vAlign w:val="center"/>
          </w:tcPr>
          <w:p w14:paraId="2D5A9C33" w14:textId="77777777" w:rsidR="007056D7" w:rsidDel="00196D35" w:rsidRDefault="007056D7" w:rsidP="003952E1">
            <w:pPr>
              <w:keepNext/>
              <w:jc w:val="center"/>
              <w:rPr>
                <w:ins w:id="208" w:author="Ferris, Todd@Energy" w:date="2018-11-21T08:54:00Z"/>
                <w:del w:id="209" w:author="TF 112518" w:date="2018-11-26T22:18:00Z"/>
                <w:rFonts w:asciiTheme="minorHAnsi" w:hAnsiTheme="minorHAnsi"/>
                <w:sz w:val="18"/>
                <w:szCs w:val="18"/>
              </w:rPr>
            </w:pPr>
            <w:ins w:id="210" w:author="Ferris, Todd@Energy" w:date="2018-11-21T08:54:00Z">
              <w:del w:id="211" w:author="TF 112518" w:date="2018-11-26T22:18:00Z">
                <w:r w:rsidDel="00196D35">
                  <w:rPr>
                    <w:rFonts w:asciiTheme="minorHAnsi" w:hAnsiTheme="minorHAnsi"/>
                    <w:sz w:val="18"/>
                    <w:szCs w:val="18"/>
                  </w:rPr>
                  <w:delText>05</w:delText>
                </w:r>
              </w:del>
            </w:ins>
          </w:p>
        </w:tc>
        <w:tc>
          <w:tcPr>
            <w:tcW w:w="4627" w:type="dxa"/>
            <w:gridSpan w:val="2"/>
            <w:vAlign w:val="center"/>
          </w:tcPr>
          <w:p w14:paraId="2D5A9C34" w14:textId="77777777" w:rsidR="007056D7" w:rsidDel="00196D35" w:rsidRDefault="007056D7" w:rsidP="003952E1">
            <w:pPr>
              <w:keepNext/>
              <w:rPr>
                <w:ins w:id="212" w:author="Ferris, Todd@Energy" w:date="2018-11-21T08:54:00Z"/>
                <w:del w:id="213" w:author="TF 112518" w:date="2018-11-26T22:18:00Z"/>
                <w:rFonts w:asciiTheme="minorHAnsi" w:hAnsiTheme="minorHAnsi"/>
                <w:sz w:val="18"/>
                <w:szCs w:val="18"/>
              </w:rPr>
            </w:pPr>
            <w:ins w:id="214" w:author="Ferris, Todd@Energy" w:date="2018-11-21T08:54:00Z">
              <w:del w:id="215" w:author="TF 112518" w:date="2018-11-26T22:18:00Z">
                <w:r w:rsidDel="00196D35">
                  <w:rPr>
                    <w:rFonts w:asciiTheme="minorHAnsi" w:hAnsiTheme="minorHAnsi"/>
                    <w:sz w:val="18"/>
                    <w:szCs w:val="18"/>
                  </w:rPr>
                  <w:delText>Unshared Exterior Envelope Surface Area</w:delText>
                </w:r>
              </w:del>
            </w:ins>
          </w:p>
          <w:p w14:paraId="2D5A9C35" w14:textId="77777777" w:rsidR="007056D7" w:rsidDel="00196D35" w:rsidRDefault="007056D7" w:rsidP="003952E1">
            <w:pPr>
              <w:keepNext/>
              <w:rPr>
                <w:ins w:id="216" w:author="Ferris, Todd@Energy" w:date="2018-11-21T08:54:00Z"/>
                <w:del w:id="217" w:author="TF 112518" w:date="2018-11-26T22:18:00Z"/>
                <w:rFonts w:asciiTheme="minorHAnsi" w:hAnsiTheme="minorHAnsi"/>
                <w:sz w:val="18"/>
                <w:szCs w:val="18"/>
              </w:rPr>
            </w:pPr>
            <w:ins w:id="218" w:author="Ferris, Todd@Energy" w:date="2018-11-21T08:54:00Z">
              <w:del w:id="219" w:author="TF 112518" w:date="2018-11-26T22:18:00Z">
                <w:r w:rsidDel="00196D35">
                  <w:rPr>
                    <w:rFonts w:asciiTheme="minorHAnsi" w:hAnsiTheme="minorHAnsi"/>
                    <w:sz w:val="18"/>
                    <w:szCs w:val="18"/>
                  </w:rPr>
                  <w:delText>(exclude surface areas attached to garages or other dwelling units)</w:delText>
                </w:r>
              </w:del>
            </w:ins>
          </w:p>
        </w:tc>
        <w:tc>
          <w:tcPr>
            <w:tcW w:w="5581" w:type="dxa"/>
            <w:gridSpan w:val="3"/>
          </w:tcPr>
          <w:p w14:paraId="2D5A9C36" w14:textId="77777777" w:rsidR="007056D7" w:rsidRPr="00467A82" w:rsidDel="00196D35" w:rsidRDefault="007056D7" w:rsidP="003952E1">
            <w:pPr>
              <w:keepNext/>
              <w:rPr>
                <w:ins w:id="220" w:author="Ferris, Todd@Energy" w:date="2018-11-21T08:54:00Z"/>
                <w:del w:id="221" w:author="TF 112518" w:date="2018-11-26T22:18:00Z"/>
                <w:rFonts w:ascii="Calibri" w:hAnsi="Calibri"/>
                <w:sz w:val="18"/>
                <w:szCs w:val="18"/>
              </w:rPr>
            </w:pPr>
          </w:p>
        </w:tc>
      </w:tr>
      <w:tr w:rsidR="007056D7" w:rsidRPr="00CB00C9" w:rsidDel="00196D35" w14:paraId="2D5A9C3B" w14:textId="77777777" w:rsidTr="003952E1">
        <w:trPr>
          <w:gridBefore w:val="1"/>
          <w:wBefore w:w="7" w:type="dxa"/>
          <w:ins w:id="222" w:author="Ferris, Todd@Energy" w:date="2018-11-21T08:54:00Z"/>
          <w:del w:id="223" w:author="TF 112518" w:date="2018-11-26T22:18:00Z"/>
        </w:trPr>
        <w:tc>
          <w:tcPr>
            <w:tcW w:w="581" w:type="dxa"/>
            <w:vAlign w:val="center"/>
          </w:tcPr>
          <w:p w14:paraId="2D5A9C38" w14:textId="77777777" w:rsidR="007056D7" w:rsidRPr="00CB00C9" w:rsidDel="00196D35" w:rsidRDefault="007056D7" w:rsidP="003952E1">
            <w:pPr>
              <w:keepNext/>
              <w:jc w:val="center"/>
              <w:rPr>
                <w:ins w:id="224" w:author="Ferris, Todd@Energy" w:date="2018-11-21T08:54:00Z"/>
                <w:del w:id="225" w:author="TF 112518" w:date="2018-11-26T22:18:00Z"/>
                <w:rFonts w:asciiTheme="minorHAnsi" w:hAnsiTheme="minorHAnsi"/>
                <w:sz w:val="18"/>
                <w:szCs w:val="18"/>
              </w:rPr>
            </w:pPr>
            <w:ins w:id="226" w:author="Ferris, Todd@Energy" w:date="2018-11-21T08:54:00Z">
              <w:del w:id="227" w:author="TF 112518" w:date="2018-11-26T22:18:00Z">
                <w:r w:rsidDel="00196D35">
                  <w:rPr>
                    <w:rFonts w:asciiTheme="minorHAnsi" w:hAnsiTheme="minorHAnsi"/>
                    <w:sz w:val="18"/>
                    <w:szCs w:val="18"/>
                  </w:rPr>
                  <w:delText>06</w:delText>
                </w:r>
              </w:del>
            </w:ins>
          </w:p>
        </w:tc>
        <w:tc>
          <w:tcPr>
            <w:tcW w:w="4627" w:type="dxa"/>
            <w:gridSpan w:val="2"/>
            <w:vAlign w:val="center"/>
          </w:tcPr>
          <w:p w14:paraId="2D5A9C39" w14:textId="77777777" w:rsidR="007056D7" w:rsidRPr="00CB00C9" w:rsidDel="00196D35" w:rsidRDefault="007056D7" w:rsidP="003952E1">
            <w:pPr>
              <w:keepNext/>
              <w:rPr>
                <w:ins w:id="228" w:author="Ferris, Todd@Energy" w:date="2018-11-21T08:54:00Z"/>
                <w:del w:id="229" w:author="TF 112518" w:date="2018-11-26T22:18:00Z"/>
                <w:rFonts w:asciiTheme="minorHAnsi" w:hAnsiTheme="minorHAnsi"/>
                <w:sz w:val="18"/>
                <w:szCs w:val="18"/>
              </w:rPr>
            </w:pPr>
            <w:ins w:id="230" w:author="Ferris, Todd@Energy" w:date="2018-11-21T08:54:00Z">
              <w:del w:id="231" w:author="TF 112518" w:date="2018-11-26T22:18:00Z">
                <w:r w:rsidDel="00196D35">
                  <w:rPr>
                    <w:rFonts w:asciiTheme="minorHAnsi" w:hAnsiTheme="minorHAnsi"/>
                    <w:sz w:val="18"/>
                    <w:szCs w:val="18"/>
                  </w:rPr>
                  <w:delText>Required Mechanical</w:delText>
                </w:r>
                <w:r w:rsidRPr="00CB00C9" w:rsidDel="00196D35">
                  <w:rPr>
                    <w:rFonts w:asciiTheme="minorHAnsi" w:hAnsiTheme="minorHAnsi"/>
                    <w:sz w:val="18"/>
                    <w:szCs w:val="18"/>
                  </w:rPr>
                  <w:delText xml:space="preserve"> Ventilation Rate</w:delText>
                </w:r>
                <w:r w:rsidDel="00196D35">
                  <w:rPr>
                    <w:rFonts w:asciiTheme="minorHAnsi" w:hAnsiTheme="minorHAnsi"/>
                    <w:sz w:val="18"/>
                    <w:szCs w:val="18"/>
                  </w:rPr>
                  <w:delText xml:space="preserve"> </w:delText>
                </w:r>
                <w:r w:rsidRPr="00CB00C9" w:rsidDel="00196D35">
                  <w:rPr>
                    <w:rFonts w:asciiTheme="minorHAnsi" w:hAnsiTheme="minorHAnsi"/>
                    <w:sz w:val="18"/>
                    <w:szCs w:val="18"/>
                  </w:rPr>
                  <w:delText>(Q</w:delText>
                </w:r>
                <w:r w:rsidRPr="00CB00C9" w:rsidDel="00196D35">
                  <w:rPr>
                    <w:rFonts w:asciiTheme="minorHAnsi" w:hAnsiTheme="minorHAnsi"/>
                    <w:sz w:val="18"/>
                    <w:szCs w:val="18"/>
                    <w:vertAlign w:val="subscript"/>
                  </w:rPr>
                  <w:delText>fan</w:delText>
                </w:r>
                <w:r w:rsidRPr="00CB00C9" w:rsidDel="00196D35">
                  <w:rPr>
                    <w:rFonts w:asciiTheme="minorHAnsi" w:hAnsiTheme="minorHAnsi"/>
                    <w:sz w:val="18"/>
                    <w:szCs w:val="18"/>
                  </w:rPr>
                  <w:delText>)</w:delText>
                </w:r>
              </w:del>
            </w:ins>
          </w:p>
        </w:tc>
        <w:tc>
          <w:tcPr>
            <w:tcW w:w="5581" w:type="dxa"/>
            <w:gridSpan w:val="3"/>
          </w:tcPr>
          <w:p w14:paraId="2D5A9C3A" w14:textId="77777777" w:rsidR="007056D7" w:rsidRPr="007F6151" w:rsidDel="00196D35" w:rsidRDefault="007056D7" w:rsidP="003952E1">
            <w:pPr>
              <w:keepNext/>
              <w:rPr>
                <w:ins w:id="232" w:author="Ferris, Todd@Energy" w:date="2018-11-21T08:54:00Z"/>
                <w:del w:id="233" w:author="TF 112518" w:date="2018-11-26T22:18:00Z"/>
                <w:rFonts w:asciiTheme="minorHAnsi" w:hAnsiTheme="minorHAnsi"/>
                <w:sz w:val="18"/>
                <w:szCs w:val="18"/>
              </w:rPr>
            </w:pPr>
          </w:p>
        </w:tc>
      </w:tr>
    </w:tbl>
    <w:p w14:paraId="2D5A9C3C" w14:textId="77777777" w:rsidR="00B2607A" w:rsidDel="00CA4DB1" w:rsidRDefault="00B2607A" w:rsidP="007056D7">
      <w:pPr>
        <w:rPr>
          <w:del w:id="234" w:author="TF 112318" w:date="2018-11-23T14:25:00Z"/>
          <w:rFonts w:asciiTheme="minorHAnsi" w:hAnsiTheme="minorHAnsi" w:cstheme="minorHAnsi"/>
        </w:rPr>
      </w:pPr>
    </w:p>
    <w:tbl>
      <w:tblPr>
        <w:tblStyle w:val="TableGrid"/>
        <w:tblW w:w="11016" w:type="dxa"/>
        <w:tblLook w:val="04A0" w:firstRow="1" w:lastRow="0" w:firstColumn="1" w:lastColumn="0" w:noHBand="0" w:noVBand="1"/>
      </w:tblPr>
      <w:tblGrid>
        <w:gridCol w:w="2145"/>
        <w:gridCol w:w="2146"/>
        <w:gridCol w:w="2146"/>
        <w:gridCol w:w="2146"/>
        <w:gridCol w:w="2415"/>
        <w:gridCol w:w="18"/>
      </w:tblGrid>
      <w:tr w:rsidR="007056D7" w:rsidDel="00196D35" w14:paraId="2D5A9C3F" w14:textId="77777777" w:rsidTr="00F36EAC">
        <w:trPr>
          <w:ins w:id="235" w:author="Ferris, Todd@Energy" w:date="2018-11-21T09:22:00Z"/>
          <w:del w:id="236" w:author="TF 112518" w:date="2018-11-26T22:19:00Z"/>
        </w:trPr>
        <w:tc>
          <w:tcPr>
            <w:tcW w:w="11016" w:type="dxa"/>
            <w:gridSpan w:val="6"/>
          </w:tcPr>
          <w:p w14:paraId="2D5A9C3D" w14:textId="77777777" w:rsidR="007056D7" w:rsidRPr="0029047D" w:rsidDel="00196D35" w:rsidRDefault="00D9307B" w:rsidP="003952E1">
            <w:pPr>
              <w:keepNext/>
              <w:rPr>
                <w:ins w:id="237" w:author="Ferris, Todd@Energy" w:date="2018-11-21T09:22:00Z"/>
                <w:del w:id="238" w:author="TF 112518" w:date="2018-11-26T22:18:00Z"/>
                <w:rFonts w:asciiTheme="minorHAnsi" w:hAnsiTheme="minorHAnsi"/>
                <w:b/>
                <w:szCs w:val="18"/>
              </w:rPr>
            </w:pPr>
            <w:del w:id="239" w:author="TF 112518" w:date="2018-11-26T22:28:00Z">
              <w:r w:rsidDel="00AA70B8">
                <w:br w:type="page"/>
              </w:r>
            </w:del>
            <w:ins w:id="240" w:author="Ferris, Todd@Energy" w:date="2018-11-21T09:22:00Z">
              <w:del w:id="241" w:author="TF 112518" w:date="2018-11-26T22:18:00Z">
                <w:r w:rsidR="007056D7" w:rsidDel="00196D35">
                  <w:rPr>
                    <w:rFonts w:asciiTheme="minorHAnsi" w:hAnsiTheme="minorHAnsi"/>
                    <w:b/>
                    <w:szCs w:val="18"/>
                  </w:rPr>
                  <w:delText>C</w:delText>
                </w:r>
                <w:r w:rsidR="007056D7" w:rsidRPr="0029047D" w:rsidDel="00196D35">
                  <w:rPr>
                    <w:rFonts w:asciiTheme="minorHAnsi" w:hAnsiTheme="minorHAnsi"/>
                    <w:b/>
                    <w:szCs w:val="18"/>
                  </w:rPr>
                  <w:delText xml:space="preserve">. </w:delText>
                </w:r>
                <w:r w:rsidR="007056D7" w:rsidDel="00196D35">
                  <w:rPr>
                    <w:rFonts w:asciiTheme="minorHAnsi" w:hAnsiTheme="minorHAnsi"/>
                    <w:b/>
                    <w:szCs w:val="18"/>
                  </w:rPr>
                  <w:delText xml:space="preserve">Installed </w:delText>
                </w:r>
                <w:r w:rsidR="007056D7" w:rsidRPr="0029047D" w:rsidDel="00196D35">
                  <w:rPr>
                    <w:rFonts w:asciiTheme="minorHAnsi" w:hAnsiTheme="minorHAnsi"/>
                    <w:b/>
                    <w:szCs w:val="18"/>
                  </w:rPr>
                  <w:delText>Ventilation - Total Ventilation Rate</w:delText>
                </w:r>
              </w:del>
            </w:ins>
          </w:p>
          <w:p w14:paraId="2D5A9C3E" w14:textId="77777777" w:rsidR="007056D7" w:rsidDel="00196D35" w:rsidRDefault="007056D7" w:rsidP="003952E1">
            <w:pPr>
              <w:keepNext/>
              <w:rPr>
                <w:ins w:id="242" w:author="Ferris, Todd@Energy" w:date="2018-11-21T09:22:00Z"/>
                <w:del w:id="243" w:author="TF 112518" w:date="2018-11-26T22:19:00Z"/>
                <w:rFonts w:asciiTheme="minorHAnsi" w:hAnsiTheme="minorHAnsi"/>
                <w:szCs w:val="18"/>
              </w:rPr>
            </w:pPr>
            <w:ins w:id="244" w:author="Ferris, Todd@Energy" w:date="2018-11-21T09:22:00Z">
              <w:del w:id="245" w:author="TF 112518" w:date="2018-11-26T22:18:00Z">
                <w:r w:rsidRPr="00CB00C9" w:rsidDel="00196D35">
                  <w:rPr>
                    <w:rFonts w:asciiTheme="minorHAnsi" w:hAnsiTheme="minorHAnsi"/>
                    <w:sz w:val="18"/>
                    <w:szCs w:val="18"/>
                  </w:rPr>
                  <w:delText xml:space="preserve">A mechanical supply system, exhaust system, or combination thereof shall provide whole-building ventilation with outdoor air each hour at no less than the rate in </w:delText>
                </w:r>
                <w:r w:rsidDel="00196D35">
                  <w:rPr>
                    <w:rFonts w:asciiTheme="minorHAnsi" w:hAnsiTheme="minorHAnsi"/>
                    <w:sz w:val="18"/>
                    <w:szCs w:val="18"/>
                  </w:rPr>
                  <w:delText>150.0(o)1Ci</w:delText>
                </w:r>
              </w:del>
            </w:ins>
          </w:p>
        </w:tc>
      </w:tr>
      <w:tr w:rsidR="007056D7" w:rsidDel="00196D35" w14:paraId="2D5A9C45" w14:textId="77777777" w:rsidTr="00F36EAC">
        <w:trPr>
          <w:gridAfter w:val="1"/>
          <w:wAfter w:w="18" w:type="dxa"/>
          <w:ins w:id="246" w:author="Ferris, Todd@Energy" w:date="2018-11-21T09:22:00Z"/>
          <w:del w:id="247" w:author="TF 112518" w:date="2018-11-26T22:19:00Z"/>
        </w:trPr>
        <w:tc>
          <w:tcPr>
            <w:tcW w:w="2145" w:type="dxa"/>
            <w:vAlign w:val="center"/>
          </w:tcPr>
          <w:p w14:paraId="2D5A9C40" w14:textId="77777777" w:rsidR="007056D7" w:rsidRPr="00BF496A" w:rsidDel="00196D35" w:rsidRDefault="007056D7" w:rsidP="003952E1">
            <w:pPr>
              <w:jc w:val="center"/>
              <w:rPr>
                <w:ins w:id="248" w:author="Ferris, Todd@Energy" w:date="2018-11-21T09:22:00Z"/>
                <w:del w:id="249" w:author="TF 112518" w:date="2018-11-26T22:19:00Z"/>
                <w:rFonts w:asciiTheme="minorHAnsi" w:hAnsiTheme="minorHAnsi"/>
                <w:sz w:val="18"/>
                <w:szCs w:val="18"/>
              </w:rPr>
            </w:pPr>
            <w:ins w:id="250" w:author="Ferris, Todd@Energy" w:date="2018-11-21T09:22:00Z">
              <w:del w:id="251" w:author="TF 112518" w:date="2018-11-26T22:18:00Z">
                <w:r w:rsidRPr="00BF496A" w:rsidDel="00196D35">
                  <w:rPr>
                    <w:rFonts w:asciiTheme="minorHAnsi" w:hAnsiTheme="minorHAnsi"/>
                    <w:sz w:val="18"/>
                    <w:szCs w:val="18"/>
                  </w:rPr>
                  <w:delText>01</w:delText>
                </w:r>
              </w:del>
            </w:ins>
          </w:p>
        </w:tc>
        <w:tc>
          <w:tcPr>
            <w:tcW w:w="2146" w:type="dxa"/>
            <w:vAlign w:val="center"/>
          </w:tcPr>
          <w:p w14:paraId="2D5A9C41" w14:textId="77777777" w:rsidR="007056D7" w:rsidRPr="00607053" w:rsidDel="00196D35" w:rsidRDefault="007056D7" w:rsidP="003952E1">
            <w:pPr>
              <w:jc w:val="center"/>
              <w:rPr>
                <w:ins w:id="252" w:author="Ferris, Todd@Energy" w:date="2018-11-21T09:22:00Z"/>
                <w:del w:id="253" w:author="TF 112518" w:date="2018-11-26T22:19:00Z"/>
                <w:rFonts w:asciiTheme="minorHAnsi" w:hAnsiTheme="minorHAnsi"/>
                <w:sz w:val="18"/>
                <w:szCs w:val="18"/>
              </w:rPr>
            </w:pPr>
            <w:ins w:id="254" w:author="Ferris, Todd@Energy" w:date="2018-11-21T09:22:00Z">
              <w:del w:id="255" w:author="TF 112518" w:date="2018-11-26T22:18:00Z">
                <w:r w:rsidRPr="00607053" w:rsidDel="00196D35">
                  <w:rPr>
                    <w:rFonts w:asciiTheme="minorHAnsi" w:hAnsiTheme="minorHAnsi"/>
                    <w:sz w:val="18"/>
                    <w:szCs w:val="18"/>
                  </w:rPr>
                  <w:delText>02</w:delText>
                </w:r>
              </w:del>
            </w:ins>
          </w:p>
        </w:tc>
        <w:tc>
          <w:tcPr>
            <w:tcW w:w="2146" w:type="dxa"/>
            <w:vAlign w:val="center"/>
          </w:tcPr>
          <w:p w14:paraId="2D5A9C42" w14:textId="77777777" w:rsidR="007056D7" w:rsidRPr="00607053" w:rsidDel="00196D35" w:rsidRDefault="007056D7" w:rsidP="003952E1">
            <w:pPr>
              <w:jc w:val="center"/>
              <w:rPr>
                <w:ins w:id="256" w:author="Ferris, Todd@Energy" w:date="2018-11-21T09:22:00Z"/>
                <w:del w:id="257" w:author="TF 112518" w:date="2018-11-26T22:19:00Z"/>
                <w:rFonts w:asciiTheme="minorHAnsi" w:hAnsiTheme="minorHAnsi"/>
                <w:sz w:val="18"/>
                <w:szCs w:val="18"/>
              </w:rPr>
            </w:pPr>
            <w:ins w:id="258" w:author="Ferris, Todd@Energy" w:date="2018-11-21T09:22:00Z">
              <w:del w:id="259" w:author="TF 112518" w:date="2018-11-26T22:18:00Z">
                <w:r w:rsidRPr="00607053" w:rsidDel="00196D35">
                  <w:rPr>
                    <w:rFonts w:asciiTheme="minorHAnsi" w:hAnsiTheme="minorHAnsi"/>
                    <w:sz w:val="18"/>
                    <w:szCs w:val="18"/>
                  </w:rPr>
                  <w:delText>03</w:delText>
                </w:r>
              </w:del>
            </w:ins>
          </w:p>
        </w:tc>
        <w:tc>
          <w:tcPr>
            <w:tcW w:w="2146" w:type="dxa"/>
            <w:vAlign w:val="center"/>
          </w:tcPr>
          <w:p w14:paraId="2D5A9C43" w14:textId="77777777" w:rsidR="007056D7" w:rsidRPr="00607053" w:rsidDel="00196D35" w:rsidRDefault="007056D7" w:rsidP="003952E1">
            <w:pPr>
              <w:jc w:val="center"/>
              <w:rPr>
                <w:ins w:id="260" w:author="Ferris, Todd@Energy" w:date="2018-11-21T09:22:00Z"/>
                <w:del w:id="261" w:author="TF 112518" w:date="2018-11-26T22:19:00Z"/>
                <w:rFonts w:asciiTheme="minorHAnsi" w:hAnsiTheme="minorHAnsi"/>
                <w:sz w:val="18"/>
                <w:szCs w:val="18"/>
              </w:rPr>
            </w:pPr>
            <w:ins w:id="262" w:author="Ferris, Todd@Energy" w:date="2018-11-21T09:22:00Z">
              <w:del w:id="263" w:author="TF 112518" w:date="2018-11-26T22:18:00Z">
                <w:r w:rsidRPr="00607053" w:rsidDel="00196D35">
                  <w:rPr>
                    <w:rFonts w:asciiTheme="minorHAnsi" w:hAnsiTheme="minorHAnsi"/>
                    <w:sz w:val="18"/>
                    <w:szCs w:val="18"/>
                  </w:rPr>
                  <w:delText>04</w:delText>
                </w:r>
              </w:del>
            </w:ins>
          </w:p>
        </w:tc>
        <w:tc>
          <w:tcPr>
            <w:tcW w:w="2415" w:type="dxa"/>
            <w:vAlign w:val="center"/>
          </w:tcPr>
          <w:p w14:paraId="2D5A9C44" w14:textId="77777777" w:rsidR="007056D7" w:rsidRPr="00741660" w:rsidDel="00196D35" w:rsidRDefault="007056D7" w:rsidP="003952E1">
            <w:pPr>
              <w:jc w:val="center"/>
              <w:rPr>
                <w:ins w:id="264" w:author="Ferris, Todd@Energy" w:date="2018-11-21T09:22:00Z"/>
                <w:del w:id="265" w:author="TF 112518" w:date="2018-11-26T22:19:00Z"/>
                <w:rFonts w:asciiTheme="minorHAnsi" w:hAnsiTheme="minorHAnsi"/>
                <w:sz w:val="18"/>
                <w:szCs w:val="18"/>
              </w:rPr>
            </w:pPr>
            <w:ins w:id="266" w:author="Ferris, Todd@Energy" w:date="2018-11-21T09:22:00Z">
              <w:del w:id="267" w:author="TF 112518" w:date="2018-11-26T22:18:00Z">
                <w:r w:rsidRPr="00741660" w:rsidDel="00196D35">
                  <w:rPr>
                    <w:rFonts w:asciiTheme="minorHAnsi" w:hAnsiTheme="minorHAnsi"/>
                    <w:sz w:val="18"/>
                    <w:szCs w:val="18"/>
                  </w:rPr>
                  <w:delText>05</w:delText>
                </w:r>
              </w:del>
            </w:ins>
          </w:p>
        </w:tc>
      </w:tr>
      <w:tr w:rsidR="007056D7" w:rsidDel="00196D35" w14:paraId="2D5A9C4B" w14:textId="77777777" w:rsidTr="00F36EAC">
        <w:trPr>
          <w:gridAfter w:val="1"/>
          <w:wAfter w:w="18" w:type="dxa"/>
          <w:ins w:id="268" w:author="Ferris, Todd@Energy" w:date="2018-11-21T09:22:00Z"/>
          <w:del w:id="269" w:author="TF 112518" w:date="2018-11-26T22:19:00Z"/>
        </w:trPr>
        <w:tc>
          <w:tcPr>
            <w:tcW w:w="2145" w:type="dxa"/>
            <w:vAlign w:val="bottom"/>
          </w:tcPr>
          <w:p w14:paraId="2D5A9C46" w14:textId="77777777" w:rsidR="007056D7" w:rsidRPr="00BF496A" w:rsidDel="00196D35" w:rsidRDefault="007056D7" w:rsidP="003952E1">
            <w:pPr>
              <w:jc w:val="center"/>
              <w:rPr>
                <w:ins w:id="270" w:author="Ferris, Todd@Energy" w:date="2018-11-21T09:22:00Z"/>
                <w:del w:id="271" w:author="TF 112518" w:date="2018-11-26T22:19:00Z"/>
                <w:rFonts w:asciiTheme="minorHAnsi" w:hAnsiTheme="minorHAnsi"/>
                <w:sz w:val="18"/>
                <w:szCs w:val="18"/>
              </w:rPr>
            </w:pPr>
            <w:ins w:id="272" w:author="Ferris, Todd@Energy" w:date="2018-11-21T09:22:00Z">
              <w:del w:id="273" w:author="TF 112518" w:date="2018-11-26T22:18:00Z">
                <w:r w:rsidRPr="00BF496A" w:rsidDel="00196D35">
                  <w:rPr>
                    <w:rFonts w:asciiTheme="minorHAnsi" w:hAnsiTheme="minorHAnsi"/>
                    <w:sz w:val="18"/>
                    <w:szCs w:val="18"/>
                  </w:rPr>
                  <w:delText>Fan Name</w:delText>
                </w:r>
              </w:del>
            </w:ins>
          </w:p>
        </w:tc>
        <w:tc>
          <w:tcPr>
            <w:tcW w:w="2146" w:type="dxa"/>
            <w:vAlign w:val="bottom"/>
          </w:tcPr>
          <w:p w14:paraId="2D5A9C47" w14:textId="77777777" w:rsidR="007056D7" w:rsidRPr="00BF496A" w:rsidDel="00196D35" w:rsidRDefault="007056D7" w:rsidP="003952E1">
            <w:pPr>
              <w:jc w:val="center"/>
              <w:rPr>
                <w:ins w:id="274" w:author="Ferris, Todd@Energy" w:date="2018-11-21T09:22:00Z"/>
                <w:del w:id="275" w:author="TF 112518" w:date="2018-11-26T22:19:00Z"/>
                <w:rFonts w:asciiTheme="minorHAnsi" w:hAnsiTheme="minorHAnsi"/>
                <w:sz w:val="18"/>
                <w:szCs w:val="18"/>
              </w:rPr>
            </w:pPr>
            <w:ins w:id="276" w:author="Ferris, Todd@Energy" w:date="2018-11-21T09:22:00Z">
              <w:del w:id="277" w:author="TF 112518" w:date="2018-11-26T22:18:00Z">
                <w:r w:rsidRPr="00BF496A" w:rsidDel="00196D35">
                  <w:rPr>
                    <w:rFonts w:asciiTheme="minorHAnsi" w:hAnsiTheme="minorHAnsi"/>
                    <w:sz w:val="18"/>
                    <w:szCs w:val="18"/>
                  </w:rPr>
                  <w:delText>Fan Location</w:delText>
                </w:r>
              </w:del>
            </w:ins>
          </w:p>
        </w:tc>
        <w:tc>
          <w:tcPr>
            <w:tcW w:w="2146" w:type="dxa"/>
            <w:vAlign w:val="bottom"/>
          </w:tcPr>
          <w:p w14:paraId="2D5A9C48" w14:textId="77777777" w:rsidR="007056D7" w:rsidRPr="00BF496A" w:rsidDel="00196D35" w:rsidRDefault="007056D7" w:rsidP="003952E1">
            <w:pPr>
              <w:jc w:val="center"/>
              <w:rPr>
                <w:ins w:id="278" w:author="Ferris, Todd@Energy" w:date="2018-11-21T09:22:00Z"/>
                <w:del w:id="279" w:author="TF 112518" w:date="2018-11-26T22:19:00Z"/>
                <w:rFonts w:asciiTheme="minorHAnsi" w:hAnsiTheme="minorHAnsi"/>
                <w:sz w:val="18"/>
                <w:szCs w:val="18"/>
              </w:rPr>
            </w:pPr>
            <w:ins w:id="280" w:author="Ferris, Todd@Energy" w:date="2018-11-21T09:22:00Z">
              <w:del w:id="281" w:author="TF 112518" w:date="2018-11-26T22:18:00Z">
                <w:r w:rsidRPr="00BF496A" w:rsidDel="00196D35">
                  <w:rPr>
                    <w:rFonts w:asciiTheme="minorHAnsi" w:hAnsiTheme="minorHAnsi"/>
                    <w:sz w:val="18"/>
                    <w:szCs w:val="18"/>
                  </w:rPr>
                  <w:delText>Runtime (Min/Hr)</w:delText>
                </w:r>
              </w:del>
            </w:ins>
          </w:p>
        </w:tc>
        <w:tc>
          <w:tcPr>
            <w:tcW w:w="2146" w:type="dxa"/>
            <w:vAlign w:val="bottom"/>
          </w:tcPr>
          <w:p w14:paraId="2D5A9C49" w14:textId="77777777" w:rsidR="007056D7" w:rsidRPr="00BF496A" w:rsidDel="00196D35" w:rsidRDefault="007056D7" w:rsidP="003952E1">
            <w:pPr>
              <w:jc w:val="center"/>
              <w:rPr>
                <w:ins w:id="282" w:author="Ferris, Todd@Energy" w:date="2018-11-21T09:22:00Z"/>
                <w:del w:id="283" w:author="TF 112518" w:date="2018-11-26T22:19:00Z"/>
                <w:rFonts w:asciiTheme="minorHAnsi" w:hAnsiTheme="minorHAnsi"/>
                <w:sz w:val="18"/>
                <w:szCs w:val="18"/>
              </w:rPr>
            </w:pPr>
            <w:ins w:id="284" w:author="Ferris, Todd@Energy" w:date="2018-11-21T09:22:00Z">
              <w:del w:id="285" w:author="TF 112518" w:date="2018-11-26T22:18:00Z">
                <w:r w:rsidDel="00196D35">
                  <w:rPr>
                    <w:rFonts w:asciiTheme="minorHAnsi" w:hAnsiTheme="minorHAnsi"/>
                    <w:sz w:val="18"/>
                    <w:szCs w:val="18"/>
                  </w:rPr>
                  <w:delText xml:space="preserve">Installed Mechanical </w:delText>
                </w:r>
                <w:r w:rsidRPr="00CB00C9" w:rsidDel="00196D35">
                  <w:rPr>
                    <w:rFonts w:asciiTheme="minorHAnsi" w:hAnsiTheme="minorHAnsi"/>
                    <w:sz w:val="18"/>
                    <w:szCs w:val="18"/>
                  </w:rPr>
                  <w:delText>Ventilation Rate</w:delText>
                </w:r>
                <w:r w:rsidDel="00196D35">
                  <w:rPr>
                    <w:rFonts w:asciiTheme="minorHAnsi" w:hAnsiTheme="minorHAnsi"/>
                    <w:sz w:val="18"/>
                    <w:szCs w:val="18"/>
                  </w:rPr>
                  <w:delText xml:space="preserve"> (CFM)</w:delText>
                </w:r>
              </w:del>
            </w:ins>
          </w:p>
        </w:tc>
        <w:tc>
          <w:tcPr>
            <w:tcW w:w="2415" w:type="dxa"/>
            <w:vAlign w:val="bottom"/>
          </w:tcPr>
          <w:p w14:paraId="2D5A9C4A" w14:textId="77777777" w:rsidR="007056D7" w:rsidRPr="00BF496A" w:rsidDel="00196D35" w:rsidRDefault="007056D7" w:rsidP="003952E1">
            <w:pPr>
              <w:jc w:val="center"/>
              <w:rPr>
                <w:ins w:id="286" w:author="Ferris, Todd@Energy" w:date="2018-11-21T09:22:00Z"/>
                <w:del w:id="287" w:author="TF 112518" w:date="2018-11-26T22:19:00Z"/>
                <w:rFonts w:asciiTheme="minorHAnsi" w:hAnsiTheme="minorHAnsi"/>
                <w:sz w:val="18"/>
                <w:szCs w:val="18"/>
              </w:rPr>
            </w:pPr>
            <w:ins w:id="288" w:author="Ferris, Todd@Energy" w:date="2018-11-21T09:22:00Z">
              <w:del w:id="289" w:author="TF 112518" w:date="2018-11-26T22:18:00Z">
                <w:r w:rsidRPr="00BF496A" w:rsidDel="00196D35">
                  <w:rPr>
                    <w:rFonts w:asciiTheme="minorHAnsi" w:hAnsiTheme="minorHAnsi"/>
                    <w:sz w:val="18"/>
                    <w:szCs w:val="18"/>
                  </w:rPr>
                  <w:delText>Equivalent Continuous Ventilation (CFM)</w:delText>
                </w:r>
              </w:del>
            </w:ins>
          </w:p>
        </w:tc>
      </w:tr>
      <w:tr w:rsidR="007056D7" w:rsidDel="00196D35" w14:paraId="2D5A9C51" w14:textId="77777777" w:rsidTr="00F36EAC">
        <w:trPr>
          <w:gridAfter w:val="1"/>
          <w:wAfter w:w="18" w:type="dxa"/>
          <w:ins w:id="290" w:author="Ferris, Todd@Energy" w:date="2018-11-21T09:22:00Z"/>
          <w:del w:id="291" w:author="TF 112518" w:date="2018-11-26T22:19:00Z"/>
        </w:trPr>
        <w:tc>
          <w:tcPr>
            <w:tcW w:w="2145" w:type="dxa"/>
            <w:vAlign w:val="bottom"/>
          </w:tcPr>
          <w:p w14:paraId="2D5A9C4C" w14:textId="77777777" w:rsidR="007056D7" w:rsidRPr="00BF496A" w:rsidDel="00196D35" w:rsidRDefault="007056D7" w:rsidP="003952E1">
            <w:pPr>
              <w:jc w:val="center"/>
              <w:rPr>
                <w:ins w:id="292" w:author="Ferris, Todd@Energy" w:date="2018-11-21T09:22:00Z"/>
                <w:del w:id="293" w:author="TF 112518" w:date="2018-11-26T22:19:00Z"/>
                <w:rFonts w:asciiTheme="minorHAnsi" w:hAnsiTheme="minorHAnsi"/>
                <w:sz w:val="18"/>
                <w:szCs w:val="18"/>
              </w:rPr>
            </w:pPr>
          </w:p>
        </w:tc>
        <w:tc>
          <w:tcPr>
            <w:tcW w:w="2146" w:type="dxa"/>
            <w:vAlign w:val="bottom"/>
          </w:tcPr>
          <w:p w14:paraId="2D5A9C4D" w14:textId="77777777" w:rsidR="007056D7" w:rsidRPr="00BF496A" w:rsidDel="00196D35" w:rsidRDefault="007056D7" w:rsidP="003952E1">
            <w:pPr>
              <w:jc w:val="center"/>
              <w:rPr>
                <w:ins w:id="294" w:author="Ferris, Todd@Energy" w:date="2018-11-21T09:22:00Z"/>
                <w:del w:id="295" w:author="TF 112518" w:date="2018-11-26T22:19:00Z"/>
                <w:rFonts w:asciiTheme="minorHAnsi" w:hAnsiTheme="minorHAnsi"/>
                <w:sz w:val="18"/>
                <w:szCs w:val="18"/>
              </w:rPr>
            </w:pPr>
          </w:p>
        </w:tc>
        <w:tc>
          <w:tcPr>
            <w:tcW w:w="2146" w:type="dxa"/>
            <w:vAlign w:val="bottom"/>
          </w:tcPr>
          <w:p w14:paraId="2D5A9C4E" w14:textId="77777777" w:rsidR="007056D7" w:rsidRPr="00BF496A" w:rsidDel="00196D35" w:rsidRDefault="007056D7" w:rsidP="003952E1">
            <w:pPr>
              <w:jc w:val="center"/>
              <w:rPr>
                <w:ins w:id="296" w:author="Ferris, Todd@Energy" w:date="2018-11-21T09:22:00Z"/>
                <w:del w:id="297" w:author="TF 112518" w:date="2018-11-26T22:19:00Z"/>
                <w:rFonts w:asciiTheme="minorHAnsi" w:hAnsiTheme="minorHAnsi"/>
                <w:sz w:val="18"/>
                <w:szCs w:val="18"/>
              </w:rPr>
            </w:pPr>
          </w:p>
        </w:tc>
        <w:tc>
          <w:tcPr>
            <w:tcW w:w="2146" w:type="dxa"/>
            <w:vAlign w:val="bottom"/>
          </w:tcPr>
          <w:p w14:paraId="2D5A9C4F" w14:textId="77777777" w:rsidR="007056D7" w:rsidRPr="00BF496A" w:rsidDel="00196D35" w:rsidRDefault="007056D7" w:rsidP="003952E1">
            <w:pPr>
              <w:jc w:val="center"/>
              <w:rPr>
                <w:ins w:id="298" w:author="Ferris, Todd@Energy" w:date="2018-11-21T09:22:00Z"/>
                <w:del w:id="299" w:author="TF 112518" w:date="2018-11-26T22:19:00Z"/>
                <w:rFonts w:asciiTheme="minorHAnsi" w:hAnsiTheme="minorHAnsi"/>
                <w:sz w:val="18"/>
                <w:szCs w:val="18"/>
              </w:rPr>
            </w:pPr>
          </w:p>
        </w:tc>
        <w:tc>
          <w:tcPr>
            <w:tcW w:w="2415" w:type="dxa"/>
            <w:vAlign w:val="bottom"/>
          </w:tcPr>
          <w:p w14:paraId="2D5A9C50" w14:textId="77777777" w:rsidR="007056D7" w:rsidRPr="00BF496A" w:rsidDel="00196D35" w:rsidRDefault="007056D7" w:rsidP="003952E1">
            <w:pPr>
              <w:jc w:val="center"/>
              <w:rPr>
                <w:ins w:id="300" w:author="Ferris, Todd@Energy" w:date="2018-11-21T09:22:00Z"/>
                <w:del w:id="301" w:author="TF 112518" w:date="2018-11-26T22:19:00Z"/>
                <w:rFonts w:asciiTheme="minorHAnsi" w:hAnsiTheme="minorHAnsi"/>
                <w:sz w:val="18"/>
                <w:szCs w:val="18"/>
              </w:rPr>
            </w:pPr>
          </w:p>
        </w:tc>
      </w:tr>
      <w:tr w:rsidR="007056D7" w:rsidDel="00196D35" w14:paraId="2D5A9C57" w14:textId="77777777" w:rsidTr="00F36EAC">
        <w:trPr>
          <w:gridAfter w:val="1"/>
          <w:wAfter w:w="18" w:type="dxa"/>
          <w:ins w:id="302" w:author="Ferris, Todd@Energy" w:date="2018-11-21T09:22:00Z"/>
          <w:del w:id="303" w:author="TF 112518" w:date="2018-11-26T22:19:00Z"/>
        </w:trPr>
        <w:tc>
          <w:tcPr>
            <w:tcW w:w="2145" w:type="dxa"/>
          </w:tcPr>
          <w:p w14:paraId="2D5A9C52" w14:textId="77777777" w:rsidR="007056D7" w:rsidRPr="00BF496A" w:rsidDel="00196D35" w:rsidRDefault="007056D7" w:rsidP="003952E1">
            <w:pPr>
              <w:rPr>
                <w:ins w:id="304" w:author="Ferris, Todd@Energy" w:date="2018-11-21T09:22:00Z"/>
                <w:del w:id="305" w:author="TF 112518" w:date="2018-11-26T22:19:00Z"/>
                <w:rFonts w:asciiTheme="minorHAnsi" w:hAnsiTheme="minorHAnsi"/>
                <w:sz w:val="18"/>
                <w:szCs w:val="18"/>
              </w:rPr>
            </w:pPr>
          </w:p>
        </w:tc>
        <w:tc>
          <w:tcPr>
            <w:tcW w:w="2146" w:type="dxa"/>
          </w:tcPr>
          <w:p w14:paraId="2D5A9C53" w14:textId="77777777" w:rsidR="007056D7" w:rsidRPr="00BF496A" w:rsidDel="00196D35" w:rsidRDefault="007056D7" w:rsidP="003952E1">
            <w:pPr>
              <w:rPr>
                <w:ins w:id="306" w:author="Ferris, Todd@Energy" w:date="2018-11-21T09:22:00Z"/>
                <w:del w:id="307" w:author="TF 112518" w:date="2018-11-26T22:19:00Z"/>
                <w:rFonts w:asciiTheme="minorHAnsi" w:hAnsiTheme="minorHAnsi"/>
                <w:sz w:val="18"/>
                <w:szCs w:val="18"/>
              </w:rPr>
            </w:pPr>
          </w:p>
        </w:tc>
        <w:tc>
          <w:tcPr>
            <w:tcW w:w="2146" w:type="dxa"/>
          </w:tcPr>
          <w:p w14:paraId="2D5A9C54" w14:textId="77777777" w:rsidR="007056D7" w:rsidRPr="00BF496A" w:rsidDel="00196D35" w:rsidRDefault="007056D7" w:rsidP="003952E1">
            <w:pPr>
              <w:rPr>
                <w:ins w:id="308" w:author="Ferris, Todd@Energy" w:date="2018-11-21T09:22:00Z"/>
                <w:del w:id="309" w:author="TF 112518" w:date="2018-11-26T22:19:00Z"/>
                <w:rFonts w:asciiTheme="minorHAnsi" w:hAnsiTheme="minorHAnsi"/>
                <w:sz w:val="18"/>
                <w:szCs w:val="18"/>
              </w:rPr>
            </w:pPr>
          </w:p>
        </w:tc>
        <w:tc>
          <w:tcPr>
            <w:tcW w:w="2146" w:type="dxa"/>
          </w:tcPr>
          <w:p w14:paraId="2D5A9C55" w14:textId="77777777" w:rsidR="007056D7" w:rsidRPr="00BF496A" w:rsidDel="00196D35" w:rsidRDefault="007056D7" w:rsidP="003952E1">
            <w:pPr>
              <w:rPr>
                <w:ins w:id="310" w:author="Ferris, Todd@Energy" w:date="2018-11-21T09:22:00Z"/>
                <w:del w:id="311" w:author="TF 112518" w:date="2018-11-26T22:19:00Z"/>
                <w:rFonts w:asciiTheme="minorHAnsi" w:hAnsiTheme="minorHAnsi"/>
                <w:sz w:val="18"/>
                <w:szCs w:val="18"/>
              </w:rPr>
            </w:pPr>
          </w:p>
        </w:tc>
        <w:tc>
          <w:tcPr>
            <w:tcW w:w="2415" w:type="dxa"/>
          </w:tcPr>
          <w:p w14:paraId="2D5A9C56" w14:textId="77777777" w:rsidR="007056D7" w:rsidRPr="00BF496A" w:rsidDel="00196D35" w:rsidRDefault="007056D7" w:rsidP="003952E1">
            <w:pPr>
              <w:rPr>
                <w:ins w:id="312" w:author="Ferris, Todd@Energy" w:date="2018-11-21T09:22:00Z"/>
                <w:del w:id="313" w:author="TF 112518" w:date="2018-11-26T22:19:00Z"/>
                <w:rFonts w:asciiTheme="minorHAnsi" w:hAnsiTheme="minorHAnsi"/>
                <w:sz w:val="18"/>
                <w:szCs w:val="18"/>
              </w:rPr>
            </w:pPr>
          </w:p>
        </w:tc>
      </w:tr>
      <w:tr w:rsidR="007056D7" w:rsidDel="00196D35" w14:paraId="2D5A9C5D" w14:textId="77777777" w:rsidTr="00F36EAC">
        <w:trPr>
          <w:gridAfter w:val="1"/>
          <w:wAfter w:w="18" w:type="dxa"/>
          <w:ins w:id="314" w:author="Ferris, Todd@Energy" w:date="2018-11-21T10:30:00Z"/>
          <w:del w:id="315" w:author="TF 112518" w:date="2018-11-26T22:19:00Z"/>
        </w:trPr>
        <w:tc>
          <w:tcPr>
            <w:tcW w:w="2145" w:type="dxa"/>
          </w:tcPr>
          <w:p w14:paraId="2D5A9C58" w14:textId="77777777" w:rsidR="007056D7" w:rsidRPr="00BF496A" w:rsidDel="00196D35" w:rsidRDefault="007056D7" w:rsidP="003952E1">
            <w:pPr>
              <w:rPr>
                <w:ins w:id="316" w:author="Ferris, Todd@Energy" w:date="2018-11-21T10:30:00Z"/>
                <w:del w:id="317" w:author="TF 112518" w:date="2018-11-26T22:19:00Z"/>
                <w:rFonts w:asciiTheme="minorHAnsi" w:hAnsiTheme="minorHAnsi"/>
                <w:sz w:val="18"/>
                <w:szCs w:val="18"/>
              </w:rPr>
            </w:pPr>
          </w:p>
        </w:tc>
        <w:tc>
          <w:tcPr>
            <w:tcW w:w="2146" w:type="dxa"/>
          </w:tcPr>
          <w:p w14:paraId="2D5A9C59" w14:textId="77777777" w:rsidR="007056D7" w:rsidRPr="00BF496A" w:rsidDel="00196D35" w:rsidRDefault="007056D7" w:rsidP="003952E1">
            <w:pPr>
              <w:rPr>
                <w:ins w:id="318" w:author="Ferris, Todd@Energy" w:date="2018-11-21T10:30:00Z"/>
                <w:del w:id="319" w:author="TF 112518" w:date="2018-11-26T22:19:00Z"/>
                <w:rFonts w:asciiTheme="minorHAnsi" w:hAnsiTheme="minorHAnsi"/>
                <w:sz w:val="18"/>
                <w:szCs w:val="18"/>
              </w:rPr>
            </w:pPr>
          </w:p>
        </w:tc>
        <w:tc>
          <w:tcPr>
            <w:tcW w:w="2146" w:type="dxa"/>
          </w:tcPr>
          <w:p w14:paraId="2D5A9C5A" w14:textId="77777777" w:rsidR="007056D7" w:rsidRPr="00BF496A" w:rsidDel="00196D35" w:rsidRDefault="007056D7" w:rsidP="003952E1">
            <w:pPr>
              <w:rPr>
                <w:ins w:id="320" w:author="Ferris, Todd@Energy" w:date="2018-11-21T10:30:00Z"/>
                <w:del w:id="321" w:author="TF 112518" w:date="2018-11-26T22:19:00Z"/>
                <w:rFonts w:asciiTheme="minorHAnsi" w:hAnsiTheme="minorHAnsi"/>
                <w:sz w:val="18"/>
                <w:szCs w:val="18"/>
              </w:rPr>
            </w:pPr>
          </w:p>
        </w:tc>
        <w:tc>
          <w:tcPr>
            <w:tcW w:w="2146" w:type="dxa"/>
          </w:tcPr>
          <w:p w14:paraId="2D5A9C5B" w14:textId="77777777" w:rsidR="007056D7" w:rsidRPr="00BF496A" w:rsidDel="00196D35" w:rsidRDefault="007056D7" w:rsidP="003952E1">
            <w:pPr>
              <w:rPr>
                <w:ins w:id="322" w:author="Ferris, Todd@Energy" w:date="2018-11-21T10:30:00Z"/>
                <w:del w:id="323" w:author="TF 112518" w:date="2018-11-26T22:19:00Z"/>
                <w:rFonts w:asciiTheme="minorHAnsi" w:hAnsiTheme="minorHAnsi"/>
                <w:sz w:val="18"/>
                <w:szCs w:val="18"/>
              </w:rPr>
            </w:pPr>
          </w:p>
        </w:tc>
        <w:tc>
          <w:tcPr>
            <w:tcW w:w="2415" w:type="dxa"/>
          </w:tcPr>
          <w:p w14:paraId="2D5A9C5C" w14:textId="77777777" w:rsidR="007056D7" w:rsidRPr="00BF496A" w:rsidDel="00196D35" w:rsidRDefault="007056D7" w:rsidP="003952E1">
            <w:pPr>
              <w:rPr>
                <w:ins w:id="324" w:author="Ferris, Todd@Energy" w:date="2018-11-21T10:30:00Z"/>
                <w:del w:id="325" w:author="TF 112518" w:date="2018-11-26T22:19:00Z"/>
                <w:rFonts w:asciiTheme="minorHAnsi" w:hAnsiTheme="minorHAnsi"/>
                <w:sz w:val="18"/>
                <w:szCs w:val="18"/>
              </w:rPr>
            </w:pPr>
          </w:p>
        </w:tc>
      </w:tr>
      <w:tr w:rsidR="007056D7" w:rsidDel="00196D35" w14:paraId="2D5A9C61" w14:textId="77777777" w:rsidTr="00F36EAC">
        <w:trPr>
          <w:gridAfter w:val="1"/>
          <w:wAfter w:w="18" w:type="dxa"/>
          <w:ins w:id="326" w:author="Ferris, Todd@Energy" w:date="2018-11-21T09:22:00Z"/>
          <w:del w:id="327" w:author="TF 112518" w:date="2018-11-26T22:19:00Z"/>
        </w:trPr>
        <w:tc>
          <w:tcPr>
            <w:tcW w:w="2145" w:type="dxa"/>
            <w:vAlign w:val="bottom"/>
          </w:tcPr>
          <w:p w14:paraId="2D5A9C5E" w14:textId="77777777" w:rsidR="007056D7" w:rsidRPr="00BF496A" w:rsidDel="00196D35" w:rsidRDefault="007056D7" w:rsidP="003952E1">
            <w:pPr>
              <w:jc w:val="center"/>
              <w:rPr>
                <w:ins w:id="328" w:author="Ferris, Todd@Energy" w:date="2018-11-21T09:22:00Z"/>
                <w:del w:id="329" w:author="TF 112518" w:date="2018-11-26T22:19:00Z"/>
                <w:rFonts w:asciiTheme="minorHAnsi" w:hAnsiTheme="minorHAnsi"/>
                <w:sz w:val="18"/>
                <w:szCs w:val="18"/>
              </w:rPr>
            </w:pPr>
            <w:ins w:id="330" w:author="Ferris, Todd@Energy" w:date="2018-11-21T09:22:00Z">
              <w:del w:id="331" w:author="TF 112518" w:date="2018-11-26T22:18:00Z">
                <w:r w:rsidRPr="00BF496A" w:rsidDel="00196D35">
                  <w:rPr>
                    <w:rFonts w:asciiTheme="minorHAnsi" w:hAnsiTheme="minorHAnsi"/>
                    <w:sz w:val="18"/>
                    <w:szCs w:val="18"/>
                  </w:rPr>
                  <w:delText>06</w:delText>
                </w:r>
              </w:del>
            </w:ins>
          </w:p>
        </w:tc>
        <w:tc>
          <w:tcPr>
            <w:tcW w:w="6438" w:type="dxa"/>
            <w:gridSpan w:val="3"/>
            <w:vAlign w:val="bottom"/>
          </w:tcPr>
          <w:p w14:paraId="2D5A9C5F" w14:textId="77777777" w:rsidR="007056D7" w:rsidRPr="00BF496A" w:rsidDel="00196D35" w:rsidRDefault="007056D7" w:rsidP="003952E1">
            <w:pPr>
              <w:rPr>
                <w:ins w:id="332" w:author="Ferris, Todd@Energy" w:date="2018-11-21T09:22:00Z"/>
                <w:del w:id="333" w:author="TF 112518" w:date="2018-11-26T22:19:00Z"/>
                <w:rFonts w:asciiTheme="minorHAnsi" w:hAnsiTheme="minorHAnsi"/>
                <w:sz w:val="18"/>
                <w:szCs w:val="18"/>
              </w:rPr>
            </w:pPr>
            <w:ins w:id="334" w:author="Ferris, Todd@Energy" w:date="2018-11-21T09:22:00Z">
              <w:del w:id="335" w:author="TF 112518" w:date="2018-11-26T22:18:00Z">
                <w:r w:rsidRPr="00BF496A" w:rsidDel="00196D35">
                  <w:rPr>
                    <w:rFonts w:asciiTheme="minorHAnsi" w:hAnsiTheme="minorHAnsi"/>
                    <w:sz w:val="18"/>
                    <w:szCs w:val="18"/>
                  </w:rPr>
                  <w:delText xml:space="preserve">Total installed Continuous Ventilation (CFM) </w:delText>
                </w:r>
              </w:del>
            </w:ins>
          </w:p>
        </w:tc>
        <w:tc>
          <w:tcPr>
            <w:tcW w:w="2415" w:type="dxa"/>
          </w:tcPr>
          <w:p w14:paraId="2D5A9C60" w14:textId="77777777" w:rsidR="007056D7" w:rsidRPr="00BF496A" w:rsidDel="00196D35" w:rsidRDefault="007056D7" w:rsidP="003952E1">
            <w:pPr>
              <w:rPr>
                <w:ins w:id="336" w:author="Ferris, Todd@Energy" w:date="2018-11-21T09:22:00Z"/>
                <w:del w:id="337" w:author="TF 112518" w:date="2018-11-26T22:19:00Z"/>
                <w:rFonts w:asciiTheme="minorHAnsi" w:hAnsiTheme="minorHAnsi"/>
                <w:sz w:val="18"/>
                <w:szCs w:val="18"/>
              </w:rPr>
            </w:pPr>
          </w:p>
        </w:tc>
      </w:tr>
    </w:tbl>
    <w:tbl>
      <w:tblPr>
        <w:tblW w:w="4998"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641"/>
        <w:gridCol w:w="1020"/>
        <w:gridCol w:w="185"/>
        <w:gridCol w:w="973"/>
        <w:gridCol w:w="870"/>
        <w:gridCol w:w="291"/>
        <w:gridCol w:w="1169"/>
        <w:gridCol w:w="1201"/>
        <w:gridCol w:w="1137"/>
        <w:gridCol w:w="1169"/>
        <w:gridCol w:w="1169"/>
        <w:gridCol w:w="1187"/>
      </w:tblGrid>
      <w:tr w:rsidR="007056D7" w:rsidRPr="00500C2C" w14:paraId="2D5A9C63" w14:textId="77777777" w:rsidTr="00D9307B">
        <w:tc>
          <w:tcPr>
            <w:tcW w:w="11012" w:type="dxa"/>
            <w:gridSpan w:val="12"/>
          </w:tcPr>
          <w:p w14:paraId="2D5A9C62" w14:textId="77777777" w:rsidR="007056D7" w:rsidRPr="00500C2C" w:rsidRDefault="00196D35" w:rsidP="00196D35">
            <w:pPr>
              <w:keepNext/>
              <w:rPr>
                <w:rFonts w:asciiTheme="minorHAnsi" w:hAnsiTheme="minorHAnsi"/>
                <w:szCs w:val="18"/>
              </w:rPr>
            </w:pPr>
            <w:ins w:id="338" w:author="TF 112518" w:date="2018-11-26T22:19:00Z">
              <w:r>
                <w:rPr>
                  <w:rFonts w:asciiTheme="minorHAnsi" w:hAnsiTheme="minorHAnsi"/>
                  <w:b/>
                  <w:szCs w:val="18"/>
                </w:rPr>
                <w:t>B</w:t>
              </w:r>
            </w:ins>
            <w:ins w:id="339" w:author="Ferris, Todd@Energy" w:date="2018-11-21T09:51:00Z">
              <w:del w:id="340" w:author="TF 112518" w:date="2018-11-26T22:19:00Z">
                <w:r w:rsidR="007056D7" w:rsidDel="00196D35">
                  <w:rPr>
                    <w:rFonts w:asciiTheme="minorHAnsi" w:hAnsiTheme="minorHAnsi"/>
                    <w:b/>
                    <w:szCs w:val="18"/>
                  </w:rPr>
                  <w:delText>D</w:delText>
                </w:r>
              </w:del>
            </w:ins>
            <w:del w:id="341" w:author="Ferris, Todd@Energy" w:date="2018-11-21T09:51:00Z">
              <w:r w:rsidR="007056D7" w:rsidRPr="00500C2C" w:rsidDel="00B85083">
                <w:rPr>
                  <w:rFonts w:asciiTheme="minorHAnsi" w:hAnsiTheme="minorHAnsi"/>
                  <w:b/>
                  <w:szCs w:val="18"/>
                </w:rPr>
                <w:delText>C</w:delText>
              </w:r>
            </w:del>
            <w:r w:rsidR="007056D7" w:rsidRPr="00500C2C">
              <w:rPr>
                <w:rFonts w:asciiTheme="minorHAnsi" w:hAnsiTheme="minorHAnsi"/>
                <w:b/>
                <w:szCs w:val="18"/>
              </w:rPr>
              <w:t>. Compliance Statement</w:t>
            </w:r>
            <w:r w:rsidR="007056D7" w:rsidRPr="00500C2C">
              <w:rPr>
                <w:rFonts w:asciiTheme="minorHAnsi" w:hAnsiTheme="minorHAnsi"/>
                <w:szCs w:val="18"/>
              </w:rPr>
              <w:t xml:space="preserve"> </w:t>
            </w:r>
          </w:p>
        </w:tc>
      </w:tr>
      <w:tr w:rsidR="007056D7" w:rsidRPr="00D2491C" w14:paraId="2D5A9C66" w14:textId="77777777" w:rsidTr="00D9307B">
        <w:trPr>
          <w:trHeight w:val="158"/>
        </w:trPr>
        <w:tc>
          <w:tcPr>
            <w:tcW w:w="641" w:type="dxa"/>
            <w:vAlign w:val="center"/>
          </w:tcPr>
          <w:p w14:paraId="2D5A9C64" w14:textId="77777777" w:rsidR="007056D7" w:rsidRPr="00D2491C" w:rsidRDefault="007056D7" w:rsidP="003952E1">
            <w:pPr>
              <w:keepNext/>
              <w:jc w:val="center"/>
              <w:rPr>
                <w:rFonts w:asciiTheme="minorHAnsi" w:hAnsiTheme="minorHAnsi"/>
                <w:sz w:val="18"/>
                <w:szCs w:val="18"/>
              </w:rPr>
            </w:pPr>
            <w:r w:rsidRPr="00D2491C">
              <w:rPr>
                <w:rFonts w:asciiTheme="minorHAnsi" w:hAnsiTheme="minorHAnsi"/>
                <w:sz w:val="18"/>
                <w:szCs w:val="18"/>
              </w:rPr>
              <w:t>01</w:t>
            </w:r>
          </w:p>
        </w:tc>
        <w:tc>
          <w:tcPr>
            <w:tcW w:w="10371" w:type="dxa"/>
            <w:gridSpan w:val="11"/>
            <w:vAlign w:val="center"/>
          </w:tcPr>
          <w:p w14:paraId="2D5A9C65" w14:textId="77777777" w:rsidR="00AE10C0" w:rsidRDefault="00AE10C0" w:rsidP="00D9307B">
            <w:pPr>
              <w:keepNext/>
              <w:rPr>
                <w:rFonts w:asciiTheme="minorHAnsi" w:hAnsiTheme="minorHAnsi"/>
                <w:sz w:val="18"/>
                <w:szCs w:val="18"/>
              </w:rPr>
            </w:pPr>
          </w:p>
        </w:tc>
      </w:tr>
      <w:tr w:rsidR="007056D7" w:rsidDel="007056D7" w14:paraId="2D5A9C68" w14:textId="77777777" w:rsidTr="00AA70B8">
        <w:trPr>
          <w:del w:id="342" w:author="Ferris, Todd@Energy" w:date="2018-11-21T10:48:00Z"/>
        </w:trPr>
        <w:tc>
          <w:tcPr>
            <w:tcW w:w="11012" w:type="dxa"/>
            <w:gridSpan w:val="12"/>
            <w:tcBorders>
              <w:top w:val="single" w:sz="4" w:space="0" w:color="000000"/>
              <w:left w:val="single" w:sz="4" w:space="0" w:color="000000"/>
              <w:bottom w:val="single" w:sz="4" w:space="0" w:color="000000"/>
              <w:right w:val="single" w:sz="4" w:space="0" w:color="000000"/>
            </w:tcBorders>
          </w:tcPr>
          <w:p w14:paraId="2D5A9C67" w14:textId="77777777" w:rsidR="007056D7" w:rsidDel="007056D7" w:rsidRDefault="007056D7" w:rsidP="003952E1">
            <w:pPr>
              <w:keepNext/>
              <w:rPr>
                <w:del w:id="343" w:author="Ferris, Todd@Energy" w:date="2018-11-21T10:48:00Z"/>
                <w:rFonts w:asciiTheme="minorHAnsi" w:hAnsiTheme="minorHAnsi"/>
                <w:sz w:val="18"/>
                <w:szCs w:val="18"/>
              </w:rPr>
            </w:pPr>
            <w:del w:id="344" w:author="Ferris, Todd@Energy" w:date="2018-11-21T10:48:00Z">
              <w:r w:rsidRPr="0029047D" w:rsidDel="007056D7">
                <w:rPr>
                  <w:rFonts w:asciiTheme="minorHAnsi" w:hAnsiTheme="minorHAnsi"/>
                  <w:b/>
                  <w:szCs w:val="18"/>
                </w:rPr>
                <w:delText xml:space="preserve">D. Local Mechanical Exhaust System – Fan </w:delText>
              </w:r>
              <w:r w:rsidDel="007056D7">
                <w:rPr>
                  <w:rFonts w:asciiTheme="minorHAnsi" w:hAnsiTheme="minorHAnsi"/>
                  <w:b/>
                  <w:szCs w:val="18"/>
                </w:rPr>
                <w:delText>S</w:delText>
              </w:r>
              <w:r w:rsidRPr="0029047D" w:rsidDel="007056D7">
                <w:rPr>
                  <w:rFonts w:asciiTheme="minorHAnsi" w:hAnsiTheme="minorHAnsi"/>
                  <w:b/>
                  <w:szCs w:val="18"/>
                </w:rPr>
                <w:delText xml:space="preserve">election and </w:delText>
              </w:r>
              <w:r w:rsidDel="007056D7">
                <w:rPr>
                  <w:rFonts w:asciiTheme="minorHAnsi" w:hAnsiTheme="minorHAnsi"/>
                  <w:b/>
                  <w:szCs w:val="18"/>
                </w:rPr>
                <w:delText>D</w:delText>
              </w:r>
              <w:r w:rsidRPr="0029047D" w:rsidDel="007056D7">
                <w:rPr>
                  <w:rFonts w:asciiTheme="minorHAnsi" w:hAnsiTheme="minorHAnsi"/>
                  <w:b/>
                  <w:szCs w:val="18"/>
                </w:rPr>
                <w:delText xml:space="preserve">uct </w:delText>
              </w:r>
              <w:r w:rsidDel="007056D7">
                <w:rPr>
                  <w:rFonts w:asciiTheme="minorHAnsi" w:hAnsiTheme="minorHAnsi"/>
                  <w:b/>
                  <w:szCs w:val="18"/>
                </w:rPr>
                <w:delText>D</w:delText>
              </w:r>
              <w:r w:rsidRPr="0029047D" w:rsidDel="007056D7">
                <w:rPr>
                  <w:rFonts w:asciiTheme="minorHAnsi" w:hAnsiTheme="minorHAnsi"/>
                  <w:b/>
                  <w:szCs w:val="18"/>
                </w:rPr>
                <w:delText xml:space="preserve">esign </w:delText>
              </w:r>
              <w:r w:rsidDel="007056D7">
                <w:rPr>
                  <w:rFonts w:asciiTheme="minorHAnsi" w:hAnsiTheme="minorHAnsi"/>
                  <w:b/>
                  <w:szCs w:val="18"/>
                </w:rPr>
                <w:delText>C</w:delText>
              </w:r>
              <w:r w:rsidRPr="0029047D" w:rsidDel="007056D7">
                <w:rPr>
                  <w:rFonts w:asciiTheme="minorHAnsi" w:hAnsiTheme="minorHAnsi"/>
                  <w:b/>
                  <w:szCs w:val="18"/>
                </w:rPr>
                <w:delText xml:space="preserve">riteria for </w:delText>
              </w:r>
              <w:r w:rsidDel="007056D7">
                <w:rPr>
                  <w:rFonts w:asciiTheme="minorHAnsi" w:hAnsiTheme="minorHAnsi"/>
                  <w:b/>
                  <w:szCs w:val="18"/>
                </w:rPr>
                <w:delText>C</w:delText>
              </w:r>
              <w:r w:rsidRPr="0029047D" w:rsidDel="007056D7">
                <w:rPr>
                  <w:rFonts w:asciiTheme="minorHAnsi" w:hAnsiTheme="minorHAnsi"/>
                  <w:b/>
                  <w:szCs w:val="18"/>
                </w:rPr>
                <w:delText>ompliance</w:delText>
              </w:r>
            </w:del>
          </w:p>
        </w:tc>
      </w:tr>
      <w:tr w:rsidR="007056D7" w:rsidDel="007056D7" w14:paraId="2D5A9C6C" w14:textId="77777777" w:rsidTr="00AA70B8">
        <w:trPr>
          <w:trHeight w:val="158"/>
          <w:del w:id="345" w:author="Ferris, Todd@Energy" w:date="2018-11-21T10:48:00Z"/>
        </w:trPr>
        <w:tc>
          <w:tcPr>
            <w:tcW w:w="11012" w:type="dxa"/>
            <w:gridSpan w:val="12"/>
            <w:tcBorders>
              <w:top w:val="single" w:sz="4" w:space="0" w:color="000000"/>
              <w:left w:val="single" w:sz="4" w:space="0" w:color="000000"/>
              <w:bottom w:val="single" w:sz="4" w:space="0" w:color="000000"/>
              <w:right w:val="single" w:sz="4" w:space="0" w:color="000000"/>
            </w:tcBorders>
            <w:vAlign w:val="center"/>
          </w:tcPr>
          <w:p w14:paraId="2D5A9C69" w14:textId="77777777" w:rsidR="007056D7" w:rsidDel="007056D7" w:rsidRDefault="007056D7" w:rsidP="003952E1">
            <w:pPr>
              <w:keepNext/>
              <w:rPr>
                <w:del w:id="346" w:author="Ferris, Todd@Energy" w:date="2018-11-21T10:48:00Z"/>
                <w:rFonts w:asciiTheme="minorHAnsi" w:hAnsiTheme="minorHAnsi"/>
                <w:i/>
                <w:sz w:val="18"/>
                <w:szCs w:val="18"/>
              </w:rPr>
            </w:pPr>
            <w:del w:id="347" w:author="Ferris, Todd@Energy" w:date="2018-11-21T10:48:00Z">
              <w:r w:rsidDel="007056D7">
                <w:rPr>
                  <w:rFonts w:asciiTheme="minorHAnsi" w:hAnsiTheme="minorHAnsi"/>
                  <w:sz w:val="18"/>
                  <w:szCs w:val="18"/>
                </w:rPr>
                <w:delText xml:space="preserve">Local mechanical exhaust fans shall be installed in each kitchen and bathroom.  </w:delText>
              </w:r>
              <w:r w:rsidDel="007056D7">
                <w:rPr>
                  <w:rFonts w:asciiTheme="minorHAnsi" w:hAnsiTheme="minorHAnsi"/>
                  <w:i/>
                  <w:sz w:val="18"/>
                  <w:szCs w:val="18"/>
                </w:rPr>
                <w:delText>Delivered local ventilation rates:</w:delText>
              </w:r>
            </w:del>
          </w:p>
          <w:p w14:paraId="2D5A9C6A" w14:textId="77777777" w:rsidR="007056D7" w:rsidDel="007056D7" w:rsidRDefault="007056D7" w:rsidP="003952E1">
            <w:pPr>
              <w:pStyle w:val="ListParagraph"/>
              <w:keepNext/>
              <w:numPr>
                <w:ilvl w:val="0"/>
                <w:numId w:val="15"/>
              </w:numPr>
              <w:rPr>
                <w:del w:id="348" w:author="Ferris, Todd@Energy" w:date="2018-11-21T10:48:00Z"/>
                <w:rFonts w:asciiTheme="minorHAnsi" w:hAnsiTheme="minorHAnsi"/>
                <w:sz w:val="18"/>
                <w:szCs w:val="18"/>
              </w:rPr>
            </w:pPr>
            <w:del w:id="349" w:author="Ferris, Todd@Energy" w:date="2018-11-21T10:48:00Z">
              <w:r w:rsidDel="007056D7">
                <w:rPr>
                  <w:rFonts w:asciiTheme="minorHAnsi" w:hAnsiTheme="minorHAnsi"/>
                  <w:i/>
                  <w:sz w:val="18"/>
                  <w:szCs w:val="18"/>
                </w:rPr>
                <w:delText>All local ventilation rates have been measured using a flow hood, flow grid, or other airflow measuring device and meet the requirements of 62.2 Tables 5.1 or 5.2; OR</w:delText>
              </w:r>
            </w:del>
          </w:p>
          <w:p w14:paraId="2D5A9C6B" w14:textId="77777777" w:rsidR="007056D7" w:rsidDel="007056D7" w:rsidRDefault="007056D7" w:rsidP="003952E1">
            <w:pPr>
              <w:pStyle w:val="ListParagraph"/>
              <w:keepNext/>
              <w:numPr>
                <w:ilvl w:val="0"/>
                <w:numId w:val="15"/>
              </w:numPr>
              <w:rPr>
                <w:del w:id="350" w:author="Ferris, Todd@Energy" w:date="2018-11-21T10:48:00Z"/>
                <w:rFonts w:asciiTheme="minorHAnsi" w:hAnsiTheme="minorHAnsi"/>
                <w:sz w:val="18"/>
                <w:szCs w:val="18"/>
              </w:rPr>
            </w:pPr>
            <w:del w:id="351" w:author="Ferris, Todd@Energy" w:date="2018-11-21T10:48:00Z">
              <w:r w:rsidDel="007056D7">
                <w:rPr>
                  <w:rFonts w:asciiTheme="minorHAnsi" w:hAnsiTheme="minorHAnsi"/>
                  <w:i/>
                  <w:sz w:val="18"/>
                  <w:szCs w:val="18"/>
                </w:rPr>
                <w:delText>The airflow rating at a pressure of 0.25 in. w.c. of a certified fan is assumed because the local ventilation system duct sizing meets the prescriptive requirements of 62.2 Table 5.3, or manufacturer's design criteria.</w:delText>
              </w:r>
            </w:del>
          </w:p>
        </w:tc>
      </w:tr>
      <w:tr w:rsidR="007056D7" w:rsidDel="007056D7" w14:paraId="2D5A9C6F" w14:textId="77777777" w:rsidTr="00AA70B8">
        <w:trPr>
          <w:trHeight w:val="158"/>
          <w:del w:id="352" w:author="Ferris, Todd@Energy" w:date="2018-11-21T10:48:00Z"/>
        </w:trPr>
        <w:tc>
          <w:tcPr>
            <w:tcW w:w="11012" w:type="dxa"/>
            <w:gridSpan w:val="12"/>
            <w:tcBorders>
              <w:top w:val="single" w:sz="4" w:space="0" w:color="000000"/>
              <w:left w:val="single" w:sz="4" w:space="0" w:color="000000"/>
              <w:bottom w:val="single" w:sz="4" w:space="0" w:color="000000"/>
              <w:right w:val="single" w:sz="4" w:space="0" w:color="000000"/>
            </w:tcBorders>
            <w:vAlign w:val="center"/>
          </w:tcPr>
          <w:p w14:paraId="2D5A9C6D" w14:textId="77777777" w:rsidR="007056D7" w:rsidDel="007056D7" w:rsidRDefault="007056D7" w:rsidP="003952E1">
            <w:pPr>
              <w:keepNext/>
              <w:suppressAutoHyphens/>
              <w:rPr>
                <w:del w:id="353" w:author="Ferris, Todd@Energy" w:date="2018-11-21T10:48:00Z"/>
                <w:rFonts w:asciiTheme="minorHAnsi" w:hAnsiTheme="minorHAnsi"/>
                <w:b/>
                <w:sz w:val="18"/>
                <w:szCs w:val="18"/>
              </w:rPr>
            </w:pPr>
            <w:del w:id="354" w:author="Ferris, Todd@Energy" w:date="2018-11-21T10:48:00Z">
              <w:r w:rsidDel="007056D7">
                <w:rPr>
                  <w:rFonts w:asciiTheme="minorHAnsi" w:hAnsiTheme="minorHAnsi"/>
                  <w:b/>
                  <w:sz w:val="18"/>
                  <w:szCs w:val="18"/>
                </w:rPr>
                <w:delText xml:space="preserve">Table 5.1 </w:delText>
              </w:r>
            </w:del>
          </w:p>
          <w:p w14:paraId="2D5A9C6E" w14:textId="77777777" w:rsidR="007056D7" w:rsidDel="007056D7" w:rsidRDefault="007056D7" w:rsidP="003952E1">
            <w:pPr>
              <w:keepNext/>
              <w:rPr>
                <w:del w:id="355" w:author="Ferris, Todd@Energy" w:date="2018-11-21T10:48:00Z"/>
                <w:rFonts w:asciiTheme="minorHAnsi" w:hAnsiTheme="minorHAnsi"/>
                <w:sz w:val="18"/>
                <w:szCs w:val="18"/>
              </w:rPr>
            </w:pPr>
            <w:del w:id="356" w:author="Ferris, Todd@Energy" w:date="2018-11-21T10:48:00Z">
              <w:r w:rsidDel="007056D7">
                <w:rPr>
                  <w:rFonts w:asciiTheme="minorHAnsi" w:hAnsiTheme="minorHAnsi"/>
                  <w:b/>
                  <w:sz w:val="18"/>
                  <w:szCs w:val="18"/>
                </w:rPr>
                <w:delText>Intermittent Local Ventilation Exhaust Airflow Rates</w:delText>
              </w:r>
            </w:del>
          </w:p>
        </w:tc>
      </w:tr>
      <w:tr w:rsidR="007056D7" w:rsidDel="007056D7" w14:paraId="2D5A9C73" w14:textId="77777777" w:rsidTr="00AA70B8">
        <w:trPr>
          <w:trHeight w:val="61"/>
          <w:del w:id="357" w:author="Ferris, Todd@Energy" w:date="2018-11-21T10:48:00Z"/>
        </w:trPr>
        <w:tc>
          <w:tcPr>
            <w:tcW w:w="1846" w:type="dxa"/>
            <w:gridSpan w:val="3"/>
            <w:tcBorders>
              <w:top w:val="single" w:sz="4" w:space="0" w:color="000000"/>
              <w:left w:val="single" w:sz="4" w:space="0" w:color="000000"/>
              <w:bottom w:val="single" w:sz="4" w:space="0" w:color="000000"/>
              <w:right w:val="single" w:sz="4" w:space="0" w:color="000000"/>
            </w:tcBorders>
            <w:vAlign w:val="center"/>
          </w:tcPr>
          <w:p w14:paraId="2D5A9C70" w14:textId="77777777" w:rsidR="007056D7" w:rsidDel="007056D7" w:rsidRDefault="007056D7" w:rsidP="003952E1">
            <w:pPr>
              <w:keepNext/>
              <w:suppressAutoHyphens/>
              <w:jc w:val="center"/>
              <w:rPr>
                <w:del w:id="358" w:author="Ferris, Todd@Energy" w:date="2018-11-21T10:48:00Z"/>
                <w:rFonts w:asciiTheme="minorHAnsi" w:hAnsiTheme="minorHAnsi"/>
                <w:sz w:val="18"/>
                <w:szCs w:val="18"/>
              </w:rPr>
            </w:pPr>
            <w:del w:id="359" w:author="Ferris, Todd@Energy" w:date="2018-11-21T10:48:00Z">
              <w:r w:rsidDel="007056D7">
                <w:rPr>
                  <w:rFonts w:asciiTheme="minorHAnsi" w:hAnsiTheme="minorHAnsi"/>
                  <w:sz w:val="18"/>
                  <w:szCs w:val="18"/>
                </w:rPr>
                <w:delText>Application</w:delText>
              </w:r>
            </w:del>
          </w:p>
        </w:tc>
        <w:tc>
          <w:tcPr>
            <w:tcW w:w="1843" w:type="dxa"/>
            <w:gridSpan w:val="2"/>
            <w:tcBorders>
              <w:top w:val="single" w:sz="4" w:space="0" w:color="000000"/>
              <w:left w:val="single" w:sz="4" w:space="0" w:color="000000"/>
              <w:bottom w:val="single" w:sz="4" w:space="0" w:color="000000"/>
              <w:right w:val="single" w:sz="4" w:space="0" w:color="000000"/>
            </w:tcBorders>
            <w:vAlign w:val="center"/>
          </w:tcPr>
          <w:p w14:paraId="2D5A9C71" w14:textId="77777777" w:rsidR="007056D7" w:rsidDel="007056D7" w:rsidRDefault="007056D7" w:rsidP="003952E1">
            <w:pPr>
              <w:keepNext/>
              <w:suppressAutoHyphens/>
              <w:jc w:val="center"/>
              <w:rPr>
                <w:del w:id="360" w:author="Ferris, Todd@Energy" w:date="2018-11-21T10:48:00Z"/>
                <w:rFonts w:asciiTheme="minorHAnsi" w:hAnsiTheme="minorHAnsi"/>
                <w:sz w:val="18"/>
                <w:szCs w:val="18"/>
              </w:rPr>
            </w:pPr>
            <w:del w:id="361" w:author="Ferris, Todd@Energy" w:date="2018-11-21T10:48:00Z">
              <w:r w:rsidDel="007056D7">
                <w:rPr>
                  <w:rFonts w:asciiTheme="minorHAnsi" w:hAnsiTheme="minorHAnsi"/>
                  <w:sz w:val="18"/>
                  <w:szCs w:val="18"/>
                </w:rPr>
                <w:delText>Airflow</w:delText>
              </w:r>
            </w:del>
          </w:p>
        </w:tc>
        <w:tc>
          <w:tcPr>
            <w:tcW w:w="7323" w:type="dxa"/>
            <w:gridSpan w:val="7"/>
            <w:tcBorders>
              <w:top w:val="single" w:sz="4" w:space="0" w:color="000000"/>
              <w:left w:val="single" w:sz="4" w:space="0" w:color="000000"/>
              <w:bottom w:val="single" w:sz="4" w:space="0" w:color="000000"/>
              <w:right w:val="single" w:sz="4" w:space="0" w:color="000000"/>
            </w:tcBorders>
            <w:vAlign w:val="center"/>
          </w:tcPr>
          <w:p w14:paraId="2D5A9C72" w14:textId="77777777" w:rsidR="007056D7" w:rsidDel="007056D7" w:rsidRDefault="007056D7" w:rsidP="003952E1">
            <w:pPr>
              <w:keepNext/>
              <w:suppressAutoHyphens/>
              <w:jc w:val="center"/>
              <w:rPr>
                <w:del w:id="362" w:author="Ferris, Todd@Energy" w:date="2018-11-21T10:48:00Z"/>
                <w:rFonts w:asciiTheme="minorHAnsi" w:hAnsiTheme="minorHAnsi"/>
                <w:sz w:val="18"/>
                <w:szCs w:val="18"/>
              </w:rPr>
            </w:pPr>
            <w:del w:id="363" w:author="Ferris, Todd@Energy" w:date="2018-11-21T10:48:00Z">
              <w:r w:rsidDel="007056D7">
                <w:rPr>
                  <w:rFonts w:asciiTheme="minorHAnsi" w:hAnsiTheme="minorHAnsi"/>
                  <w:sz w:val="18"/>
                  <w:szCs w:val="18"/>
                </w:rPr>
                <w:delText>Notes</w:delText>
              </w:r>
            </w:del>
          </w:p>
        </w:tc>
      </w:tr>
      <w:tr w:rsidR="007056D7" w:rsidDel="007056D7" w14:paraId="2D5A9C77" w14:textId="77777777" w:rsidTr="00AA70B8">
        <w:trPr>
          <w:trHeight w:val="61"/>
          <w:del w:id="364" w:author="Ferris, Todd@Energy" w:date="2018-11-21T10:48:00Z"/>
        </w:trPr>
        <w:tc>
          <w:tcPr>
            <w:tcW w:w="1846" w:type="dxa"/>
            <w:gridSpan w:val="3"/>
            <w:tcBorders>
              <w:top w:val="single" w:sz="4" w:space="0" w:color="000000"/>
              <w:left w:val="single" w:sz="4" w:space="0" w:color="000000"/>
              <w:bottom w:val="single" w:sz="4" w:space="0" w:color="000000"/>
              <w:right w:val="single" w:sz="4" w:space="0" w:color="000000"/>
            </w:tcBorders>
            <w:vAlign w:val="center"/>
          </w:tcPr>
          <w:p w14:paraId="2D5A9C74" w14:textId="77777777" w:rsidR="007056D7" w:rsidDel="007056D7" w:rsidRDefault="007056D7" w:rsidP="003952E1">
            <w:pPr>
              <w:keepNext/>
              <w:suppressAutoHyphens/>
              <w:jc w:val="center"/>
              <w:rPr>
                <w:del w:id="365" w:author="Ferris, Todd@Energy" w:date="2018-11-21T10:48:00Z"/>
                <w:rFonts w:asciiTheme="minorHAnsi" w:hAnsiTheme="minorHAnsi"/>
                <w:sz w:val="18"/>
                <w:szCs w:val="18"/>
              </w:rPr>
            </w:pPr>
            <w:del w:id="366" w:author="Ferris, Todd@Energy" w:date="2018-11-21T10:48:00Z">
              <w:r w:rsidDel="007056D7">
                <w:rPr>
                  <w:rFonts w:asciiTheme="minorHAnsi" w:hAnsiTheme="minorHAnsi"/>
                  <w:sz w:val="18"/>
                  <w:szCs w:val="18"/>
                </w:rPr>
                <w:delText>Kitchen</w:delText>
              </w:r>
            </w:del>
          </w:p>
        </w:tc>
        <w:tc>
          <w:tcPr>
            <w:tcW w:w="1843" w:type="dxa"/>
            <w:gridSpan w:val="2"/>
            <w:tcBorders>
              <w:top w:val="single" w:sz="4" w:space="0" w:color="000000"/>
              <w:left w:val="single" w:sz="4" w:space="0" w:color="000000"/>
              <w:bottom w:val="single" w:sz="4" w:space="0" w:color="000000"/>
              <w:right w:val="single" w:sz="4" w:space="0" w:color="000000"/>
            </w:tcBorders>
            <w:vAlign w:val="center"/>
          </w:tcPr>
          <w:p w14:paraId="2D5A9C75" w14:textId="77777777" w:rsidR="007056D7" w:rsidDel="007056D7" w:rsidRDefault="007056D7" w:rsidP="003952E1">
            <w:pPr>
              <w:keepNext/>
              <w:suppressAutoHyphens/>
              <w:jc w:val="center"/>
              <w:rPr>
                <w:del w:id="367" w:author="Ferris, Todd@Energy" w:date="2018-11-21T10:48:00Z"/>
                <w:rFonts w:asciiTheme="minorHAnsi" w:hAnsiTheme="minorHAnsi"/>
                <w:sz w:val="18"/>
                <w:szCs w:val="18"/>
              </w:rPr>
            </w:pPr>
            <w:del w:id="368" w:author="Ferris, Todd@Energy" w:date="2018-11-21T10:48:00Z">
              <w:r w:rsidDel="007056D7">
                <w:rPr>
                  <w:rFonts w:asciiTheme="minorHAnsi" w:hAnsiTheme="minorHAnsi"/>
                  <w:sz w:val="18"/>
                  <w:szCs w:val="18"/>
                </w:rPr>
                <w:delText>100 cfm</w:delText>
              </w:r>
            </w:del>
          </w:p>
        </w:tc>
        <w:tc>
          <w:tcPr>
            <w:tcW w:w="7323" w:type="dxa"/>
            <w:gridSpan w:val="7"/>
            <w:tcBorders>
              <w:top w:val="single" w:sz="4" w:space="0" w:color="000000"/>
              <w:left w:val="single" w:sz="4" w:space="0" w:color="000000"/>
              <w:bottom w:val="single" w:sz="4" w:space="0" w:color="000000"/>
              <w:right w:val="single" w:sz="4" w:space="0" w:color="000000"/>
            </w:tcBorders>
            <w:vAlign w:val="center"/>
          </w:tcPr>
          <w:p w14:paraId="2D5A9C76" w14:textId="77777777" w:rsidR="007056D7" w:rsidDel="007056D7" w:rsidRDefault="007056D7" w:rsidP="003952E1">
            <w:pPr>
              <w:keepNext/>
              <w:suppressAutoHyphens/>
              <w:rPr>
                <w:del w:id="369" w:author="Ferris, Todd@Energy" w:date="2018-11-21T10:48:00Z"/>
                <w:rFonts w:asciiTheme="minorHAnsi" w:hAnsiTheme="minorHAnsi"/>
                <w:sz w:val="18"/>
                <w:szCs w:val="18"/>
              </w:rPr>
            </w:pPr>
            <w:del w:id="370" w:author="Ferris, Todd@Energy" w:date="2018-11-21T10:48:00Z">
              <w:r w:rsidDel="007056D7">
                <w:rPr>
                  <w:rFonts w:asciiTheme="minorHAnsi" w:hAnsiTheme="minorHAnsi"/>
                  <w:sz w:val="18"/>
                  <w:szCs w:val="18"/>
                </w:rPr>
                <w:delText xml:space="preserve">Vented range hood </w:delText>
              </w:r>
              <w:r w:rsidDel="007056D7">
                <w:rPr>
                  <w:rFonts w:asciiTheme="minorHAnsi" w:hAnsiTheme="minorHAnsi" w:cs="TimesNewRomanPSMT"/>
                  <w:sz w:val="18"/>
                  <w:szCs w:val="18"/>
                </w:rPr>
                <w:delText>(including appliance-range hood combinations)</w:delText>
              </w:r>
              <w:r w:rsidDel="007056D7">
                <w:rPr>
                  <w:rFonts w:asciiTheme="minorHAnsi" w:hAnsiTheme="minorHAnsi"/>
                  <w:sz w:val="18"/>
                  <w:szCs w:val="18"/>
                </w:rPr>
                <w:delText xml:space="preserve"> required if exhaust fan flow is less than 5 ACH.</w:delText>
              </w:r>
            </w:del>
          </w:p>
        </w:tc>
      </w:tr>
      <w:tr w:rsidR="007056D7" w:rsidDel="007056D7" w14:paraId="2D5A9C7B" w14:textId="77777777" w:rsidTr="00AA70B8">
        <w:trPr>
          <w:trHeight w:val="61"/>
          <w:del w:id="371" w:author="Ferris, Todd@Energy" w:date="2018-11-21T10:48:00Z"/>
        </w:trPr>
        <w:tc>
          <w:tcPr>
            <w:tcW w:w="1846" w:type="dxa"/>
            <w:gridSpan w:val="3"/>
            <w:tcBorders>
              <w:top w:val="single" w:sz="4" w:space="0" w:color="000000"/>
              <w:left w:val="single" w:sz="4" w:space="0" w:color="000000"/>
              <w:bottom w:val="single" w:sz="4" w:space="0" w:color="000000"/>
              <w:right w:val="single" w:sz="4" w:space="0" w:color="000000"/>
            </w:tcBorders>
            <w:vAlign w:val="center"/>
          </w:tcPr>
          <w:p w14:paraId="2D5A9C78" w14:textId="77777777" w:rsidR="007056D7" w:rsidDel="007056D7" w:rsidRDefault="007056D7" w:rsidP="003952E1">
            <w:pPr>
              <w:keepNext/>
              <w:suppressAutoHyphens/>
              <w:jc w:val="center"/>
              <w:rPr>
                <w:del w:id="372" w:author="Ferris, Todd@Energy" w:date="2018-11-21T10:48:00Z"/>
                <w:rFonts w:asciiTheme="minorHAnsi" w:hAnsiTheme="minorHAnsi"/>
                <w:sz w:val="18"/>
                <w:szCs w:val="18"/>
              </w:rPr>
            </w:pPr>
            <w:del w:id="373" w:author="Ferris, Todd@Energy" w:date="2018-11-21T10:48:00Z">
              <w:r w:rsidDel="007056D7">
                <w:rPr>
                  <w:rFonts w:asciiTheme="minorHAnsi" w:hAnsiTheme="minorHAnsi"/>
                  <w:sz w:val="18"/>
                  <w:szCs w:val="18"/>
                </w:rPr>
                <w:delText>Bathroom</w:delText>
              </w:r>
            </w:del>
          </w:p>
        </w:tc>
        <w:tc>
          <w:tcPr>
            <w:tcW w:w="1843" w:type="dxa"/>
            <w:gridSpan w:val="2"/>
            <w:tcBorders>
              <w:top w:val="single" w:sz="4" w:space="0" w:color="000000"/>
              <w:left w:val="single" w:sz="4" w:space="0" w:color="000000"/>
              <w:bottom w:val="single" w:sz="4" w:space="0" w:color="000000"/>
              <w:right w:val="single" w:sz="4" w:space="0" w:color="000000"/>
            </w:tcBorders>
            <w:vAlign w:val="center"/>
          </w:tcPr>
          <w:p w14:paraId="2D5A9C79" w14:textId="77777777" w:rsidR="007056D7" w:rsidDel="007056D7" w:rsidRDefault="007056D7" w:rsidP="003952E1">
            <w:pPr>
              <w:keepNext/>
              <w:suppressAutoHyphens/>
              <w:jc w:val="center"/>
              <w:rPr>
                <w:del w:id="374" w:author="Ferris, Todd@Energy" w:date="2018-11-21T10:48:00Z"/>
                <w:rFonts w:asciiTheme="minorHAnsi" w:hAnsiTheme="minorHAnsi"/>
                <w:sz w:val="18"/>
                <w:szCs w:val="18"/>
              </w:rPr>
            </w:pPr>
            <w:del w:id="375" w:author="Ferris, Todd@Energy" w:date="2018-11-21T10:48:00Z">
              <w:r w:rsidDel="007056D7">
                <w:rPr>
                  <w:rFonts w:asciiTheme="minorHAnsi" w:hAnsiTheme="minorHAnsi"/>
                  <w:sz w:val="18"/>
                  <w:szCs w:val="18"/>
                </w:rPr>
                <w:delText>50 cfm</w:delText>
              </w:r>
            </w:del>
          </w:p>
        </w:tc>
        <w:tc>
          <w:tcPr>
            <w:tcW w:w="7323" w:type="dxa"/>
            <w:gridSpan w:val="7"/>
            <w:tcBorders>
              <w:top w:val="single" w:sz="4" w:space="0" w:color="000000"/>
              <w:left w:val="single" w:sz="4" w:space="0" w:color="000000"/>
              <w:bottom w:val="single" w:sz="4" w:space="0" w:color="000000"/>
              <w:right w:val="single" w:sz="4" w:space="0" w:color="000000"/>
            </w:tcBorders>
            <w:vAlign w:val="center"/>
          </w:tcPr>
          <w:p w14:paraId="2D5A9C7A" w14:textId="77777777" w:rsidR="007056D7" w:rsidDel="007056D7" w:rsidRDefault="007056D7" w:rsidP="003952E1">
            <w:pPr>
              <w:keepNext/>
              <w:suppressAutoHyphens/>
              <w:jc w:val="center"/>
              <w:rPr>
                <w:del w:id="376" w:author="Ferris, Todd@Energy" w:date="2018-11-21T10:48:00Z"/>
                <w:rFonts w:asciiTheme="minorHAnsi" w:hAnsiTheme="minorHAnsi"/>
                <w:sz w:val="18"/>
                <w:szCs w:val="18"/>
              </w:rPr>
            </w:pPr>
          </w:p>
        </w:tc>
      </w:tr>
      <w:tr w:rsidR="007056D7" w:rsidDel="007056D7" w14:paraId="2D5A9C7E" w14:textId="77777777" w:rsidTr="00AA70B8">
        <w:trPr>
          <w:trHeight w:val="61"/>
          <w:del w:id="377" w:author="Ferris, Todd@Energy" w:date="2018-11-21T10:48:00Z"/>
        </w:trPr>
        <w:tc>
          <w:tcPr>
            <w:tcW w:w="11012" w:type="dxa"/>
            <w:gridSpan w:val="12"/>
            <w:tcBorders>
              <w:top w:val="single" w:sz="4" w:space="0" w:color="000000"/>
              <w:left w:val="single" w:sz="4" w:space="0" w:color="000000"/>
              <w:bottom w:val="single" w:sz="4" w:space="0" w:color="000000"/>
              <w:right w:val="single" w:sz="4" w:space="0" w:color="000000"/>
            </w:tcBorders>
            <w:vAlign w:val="center"/>
          </w:tcPr>
          <w:p w14:paraId="2D5A9C7C" w14:textId="77777777" w:rsidR="007056D7" w:rsidDel="007056D7" w:rsidRDefault="007056D7" w:rsidP="003952E1">
            <w:pPr>
              <w:keepNext/>
              <w:suppressAutoHyphens/>
              <w:rPr>
                <w:del w:id="378" w:author="Ferris, Todd@Energy" w:date="2018-11-21T10:48:00Z"/>
                <w:rFonts w:asciiTheme="minorHAnsi" w:hAnsiTheme="minorHAnsi"/>
                <w:b/>
                <w:sz w:val="18"/>
                <w:szCs w:val="18"/>
              </w:rPr>
            </w:pPr>
            <w:del w:id="379" w:author="Ferris, Todd@Energy" w:date="2018-11-21T10:48:00Z">
              <w:r w:rsidDel="007056D7">
                <w:rPr>
                  <w:rFonts w:asciiTheme="minorHAnsi" w:hAnsiTheme="minorHAnsi"/>
                  <w:b/>
                  <w:sz w:val="18"/>
                  <w:szCs w:val="18"/>
                </w:rPr>
                <w:delText xml:space="preserve">Table 5.2 </w:delText>
              </w:r>
            </w:del>
          </w:p>
          <w:p w14:paraId="2D5A9C7D" w14:textId="77777777" w:rsidR="007056D7" w:rsidDel="007056D7" w:rsidRDefault="007056D7" w:rsidP="003952E1">
            <w:pPr>
              <w:keepNext/>
              <w:suppressAutoHyphens/>
              <w:rPr>
                <w:del w:id="380" w:author="Ferris, Todd@Energy" w:date="2018-11-21T10:48:00Z"/>
                <w:rFonts w:asciiTheme="minorHAnsi" w:hAnsiTheme="minorHAnsi"/>
                <w:sz w:val="18"/>
                <w:szCs w:val="18"/>
              </w:rPr>
            </w:pPr>
            <w:del w:id="381" w:author="Ferris, Todd@Energy" w:date="2018-11-21T10:48:00Z">
              <w:r w:rsidDel="007056D7">
                <w:rPr>
                  <w:rFonts w:asciiTheme="minorHAnsi" w:hAnsiTheme="minorHAnsi"/>
                  <w:b/>
                  <w:sz w:val="18"/>
                  <w:szCs w:val="18"/>
                </w:rPr>
                <w:delText>Continuous Local Ventilation Exhaust Airflow Rates</w:delText>
              </w:r>
            </w:del>
          </w:p>
        </w:tc>
      </w:tr>
      <w:tr w:rsidR="007056D7" w:rsidDel="007056D7" w14:paraId="2D5A9C82" w14:textId="77777777" w:rsidTr="00AA70B8">
        <w:trPr>
          <w:trHeight w:val="245"/>
          <w:del w:id="382" w:author="Ferris, Todd@Energy" w:date="2018-11-21T10:48:00Z"/>
        </w:trPr>
        <w:tc>
          <w:tcPr>
            <w:tcW w:w="1846" w:type="dxa"/>
            <w:gridSpan w:val="3"/>
            <w:tcBorders>
              <w:top w:val="single" w:sz="4" w:space="0" w:color="000000"/>
              <w:left w:val="single" w:sz="4" w:space="0" w:color="auto"/>
              <w:bottom w:val="single" w:sz="4" w:space="0" w:color="auto"/>
              <w:right w:val="single" w:sz="4" w:space="0" w:color="auto"/>
            </w:tcBorders>
            <w:vAlign w:val="center"/>
          </w:tcPr>
          <w:p w14:paraId="2D5A9C7F" w14:textId="77777777" w:rsidR="007056D7" w:rsidDel="007056D7" w:rsidRDefault="007056D7" w:rsidP="003952E1">
            <w:pPr>
              <w:keepNext/>
              <w:suppressAutoHyphens/>
              <w:jc w:val="center"/>
              <w:rPr>
                <w:del w:id="383" w:author="Ferris, Todd@Energy" w:date="2018-11-21T10:48:00Z"/>
                <w:rFonts w:asciiTheme="minorHAnsi" w:hAnsiTheme="minorHAnsi"/>
                <w:sz w:val="18"/>
                <w:szCs w:val="18"/>
              </w:rPr>
            </w:pPr>
            <w:del w:id="384" w:author="Ferris, Todd@Energy" w:date="2018-11-21T10:48:00Z">
              <w:r w:rsidDel="007056D7">
                <w:rPr>
                  <w:rFonts w:asciiTheme="minorHAnsi" w:hAnsiTheme="minorHAnsi"/>
                  <w:sz w:val="18"/>
                  <w:szCs w:val="18"/>
                </w:rPr>
                <w:delText>Application</w:delText>
              </w:r>
            </w:del>
          </w:p>
        </w:tc>
        <w:tc>
          <w:tcPr>
            <w:tcW w:w="1843" w:type="dxa"/>
            <w:gridSpan w:val="2"/>
            <w:tcBorders>
              <w:top w:val="single" w:sz="4" w:space="0" w:color="000000"/>
              <w:left w:val="single" w:sz="4" w:space="0" w:color="auto"/>
              <w:bottom w:val="single" w:sz="4" w:space="0" w:color="auto"/>
              <w:right w:val="single" w:sz="4" w:space="0" w:color="auto"/>
            </w:tcBorders>
            <w:vAlign w:val="center"/>
          </w:tcPr>
          <w:p w14:paraId="2D5A9C80" w14:textId="77777777" w:rsidR="007056D7" w:rsidDel="007056D7" w:rsidRDefault="007056D7" w:rsidP="003952E1">
            <w:pPr>
              <w:keepNext/>
              <w:suppressAutoHyphens/>
              <w:jc w:val="center"/>
              <w:rPr>
                <w:del w:id="385" w:author="Ferris, Todd@Energy" w:date="2018-11-21T10:48:00Z"/>
                <w:rFonts w:asciiTheme="minorHAnsi" w:hAnsiTheme="minorHAnsi"/>
                <w:sz w:val="18"/>
                <w:szCs w:val="18"/>
              </w:rPr>
            </w:pPr>
            <w:del w:id="386" w:author="Ferris, Todd@Energy" w:date="2018-11-21T10:48:00Z">
              <w:r w:rsidDel="007056D7">
                <w:rPr>
                  <w:rFonts w:asciiTheme="minorHAnsi" w:hAnsiTheme="minorHAnsi"/>
                  <w:sz w:val="18"/>
                  <w:szCs w:val="18"/>
                </w:rPr>
                <w:delText>Airflow</w:delText>
              </w:r>
            </w:del>
          </w:p>
        </w:tc>
        <w:tc>
          <w:tcPr>
            <w:tcW w:w="7323" w:type="dxa"/>
            <w:gridSpan w:val="7"/>
            <w:tcBorders>
              <w:top w:val="single" w:sz="4" w:space="0" w:color="000000"/>
              <w:left w:val="single" w:sz="4" w:space="0" w:color="auto"/>
              <w:bottom w:val="single" w:sz="4" w:space="0" w:color="auto"/>
              <w:right w:val="single" w:sz="4" w:space="0" w:color="auto"/>
            </w:tcBorders>
            <w:vAlign w:val="center"/>
          </w:tcPr>
          <w:p w14:paraId="2D5A9C81" w14:textId="77777777" w:rsidR="007056D7" w:rsidDel="007056D7" w:rsidRDefault="007056D7" w:rsidP="003952E1">
            <w:pPr>
              <w:keepNext/>
              <w:suppressAutoHyphens/>
              <w:jc w:val="center"/>
              <w:rPr>
                <w:del w:id="387" w:author="Ferris, Todd@Energy" w:date="2018-11-21T10:48:00Z"/>
                <w:rFonts w:asciiTheme="minorHAnsi" w:hAnsiTheme="minorHAnsi"/>
                <w:sz w:val="18"/>
                <w:szCs w:val="18"/>
              </w:rPr>
            </w:pPr>
            <w:del w:id="388" w:author="Ferris, Todd@Energy" w:date="2018-11-21T10:48:00Z">
              <w:r w:rsidDel="007056D7">
                <w:rPr>
                  <w:rFonts w:asciiTheme="minorHAnsi" w:hAnsiTheme="minorHAnsi"/>
                  <w:sz w:val="18"/>
                  <w:szCs w:val="18"/>
                </w:rPr>
                <w:delText>Notes</w:delText>
              </w:r>
            </w:del>
          </w:p>
        </w:tc>
      </w:tr>
      <w:tr w:rsidR="007056D7" w:rsidDel="007056D7" w14:paraId="2D5A9C86" w14:textId="77777777" w:rsidTr="00AA70B8">
        <w:trPr>
          <w:trHeight w:val="245"/>
          <w:del w:id="389" w:author="Ferris, Todd@Energy" w:date="2018-11-21T10:48:00Z"/>
        </w:trPr>
        <w:tc>
          <w:tcPr>
            <w:tcW w:w="1846" w:type="dxa"/>
            <w:gridSpan w:val="3"/>
            <w:tcBorders>
              <w:top w:val="single" w:sz="4" w:space="0" w:color="000000"/>
              <w:left w:val="single" w:sz="4" w:space="0" w:color="auto"/>
              <w:bottom w:val="single" w:sz="4" w:space="0" w:color="auto"/>
              <w:right w:val="single" w:sz="4" w:space="0" w:color="auto"/>
            </w:tcBorders>
            <w:vAlign w:val="center"/>
          </w:tcPr>
          <w:p w14:paraId="2D5A9C83" w14:textId="77777777" w:rsidR="007056D7" w:rsidDel="007056D7" w:rsidRDefault="007056D7" w:rsidP="003952E1">
            <w:pPr>
              <w:keepNext/>
              <w:suppressAutoHyphens/>
              <w:jc w:val="center"/>
              <w:rPr>
                <w:del w:id="390" w:author="Ferris, Todd@Energy" w:date="2018-11-21T10:48:00Z"/>
                <w:rFonts w:asciiTheme="minorHAnsi" w:hAnsiTheme="minorHAnsi"/>
                <w:sz w:val="18"/>
                <w:szCs w:val="18"/>
              </w:rPr>
            </w:pPr>
            <w:del w:id="391" w:author="Ferris, Todd@Energy" w:date="2018-11-21T10:48:00Z">
              <w:r w:rsidDel="007056D7">
                <w:rPr>
                  <w:rFonts w:asciiTheme="minorHAnsi" w:hAnsiTheme="minorHAnsi"/>
                  <w:sz w:val="18"/>
                  <w:szCs w:val="18"/>
                </w:rPr>
                <w:delText>Kitchen</w:delText>
              </w:r>
            </w:del>
          </w:p>
        </w:tc>
        <w:tc>
          <w:tcPr>
            <w:tcW w:w="1843" w:type="dxa"/>
            <w:gridSpan w:val="2"/>
            <w:tcBorders>
              <w:top w:val="single" w:sz="4" w:space="0" w:color="000000"/>
              <w:left w:val="single" w:sz="4" w:space="0" w:color="auto"/>
              <w:bottom w:val="single" w:sz="4" w:space="0" w:color="auto"/>
              <w:right w:val="single" w:sz="4" w:space="0" w:color="auto"/>
            </w:tcBorders>
            <w:vAlign w:val="center"/>
          </w:tcPr>
          <w:p w14:paraId="2D5A9C84" w14:textId="77777777" w:rsidR="007056D7" w:rsidDel="007056D7" w:rsidRDefault="007056D7" w:rsidP="003952E1">
            <w:pPr>
              <w:keepNext/>
              <w:suppressAutoHyphens/>
              <w:jc w:val="center"/>
              <w:rPr>
                <w:del w:id="392" w:author="Ferris, Todd@Energy" w:date="2018-11-21T10:48:00Z"/>
                <w:rFonts w:asciiTheme="minorHAnsi" w:hAnsiTheme="minorHAnsi"/>
                <w:sz w:val="18"/>
                <w:szCs w:val="18"/>
              </w:rPr>
            </w:pPr>
            <w:del w:id="393" w:author="Ferris, Todd@Energy" w:date="2018-11-21T10:48:00Z">
              <w:r w:rsidDel="007056D7">
                <w:rPr>
                  <w:rFonts w:asciiTheme="minorHAnsi" w:hAnsiTheme="minorHAnsi"/>
                  <w:sz w:val="18"/>
                  <w:szCs w:val="18"/>
                </w:rPr>
                <w:delText>5 ACH</w:delText>
              </w:r>
            </w:del>
          </w:p>
        </w:tc>
        <w:tc>
          <w:tcPr>
            <w:tcW w:w="7323" w:type="dxa"/>
            <w:gridSpan w:val="7"/>
            <w:tcBorders>
              <w:top w:val="single" w:sz="4" w:space="0" w:color="000000"/>
              <w:left w:val="single" w:sz="4" w:space="0" w:color="auto"/>
              <w:bottom w:val="single" w:sz="4" w:space="0" w:color="auto"/>
              <w:right w:val="single" w:sz="4" w:space="0" w:color="auto"/>
            </w:tcBorders>
            <w:vAlign w:val="center"/>
          </w:tcPr>
          <w:p w14:paraId="2D5A9C85" w14:textId="77777777" w:rsidR="007056D7" w:rsidDel="007056D7" w:rsidRDefault="007056D7" w:rsidP="003952E1">
            <w:pPr>
              <w:keepNext/>
              <w:suppressAutoHyphens/>
              <w:rPr>
                <w:del w:id="394" w:author="Ferris, Todd@Energy" w:date="2018-11-21T10:48:00Z"/>
                <w:rFonts w:asciiTheme="minorHAnsi" w:hAnsiTheme="minorHAnsi"/>
                <w:sz w:val="18"/>
                <w:szCs w:val="18"/>
              </w:rPr>
            </w:pPr>
            <w:del w:id="395" w:author="Ferris, Todd@Energy" w:date="2018-11-21T10:48:00Z">
              <w:r w:rsidDel="007056D7">
                <w:rPr>
                  <w:rFonts w:asciiTheme="minorHAnsi" w:hAnsiTheme="minorHAnsi"/>
                  <w:sz w:val="18"/>
                  <w:szCs w:val="18"/>
                </w:rPr>
                <w:delText>Based on kitchen volume.</w:delText>
              </w:r>
            </w:del>
          </w:p>
        </w:tc>
      </w:tr>
      <w:tr w:rsidR="007056D7" w:rsidDel="007056D7" w14:paraId="2D5A9C8A" w14:textId="77777777" w:rsidTr="00AA70B8">
        <w:trPr>
          <w:trHeight w:val="245"/>
          <w:del w:id="396" w:author="Ferris, Todd@Energy" w:date="2018-11-21T10:48:00Z"/>
        </w:trPr>
        <w:tc>
          <w:tcPr>
            <w:tcW w:w="1846" w:type="dxa"/>
            <w:gridSpan w:val="3"/>
            <w:tcBorders>
              <w:top w:val="single" w:sz="4" w:space="0" w:color="000000"/>
              <w:left w:val="single" w:sz="4" w:space="0" w:color="auto"/>
              <w:bottom w:val="single" w:sz="4" w:space="0" w:color="auto"/>
              <w:right w:val="single" w:sz="4" w:space="0" w:color="auto"/>
            </w:tcBorders>
            <w:vAlign w:val="center"/>
          </w:tcPr>
          <w:p w14:paraId="2D5A9C87" w14:textId="77777777" w:rsidR="007056D7" w:rsidDel="007056D7" w:rsidRDefault="007056D7" w:rsidP="003952E1">
            <w:pPr>
              <w:keepNext/>
              <w:suppressAutoHyphens/>
              <w:jc w:val="center"/>
              <w:rPr>
                <w:del w:id="397" w:author="Ferris, Todd@Energy" w:date="2018-11-21T10:48:00Z"/>
                <w:rFonts w:asciiTheme="minorHAnsi" w:hAnsiTheme="minorHAnsi"/>
                <w:sz w:val="18"/>
                <w:szCs w:val="18"/>
              </w:rPr>
            </w:pPr>
            <w:del w:id="398" w:author="Ferris, Todd@Energy" w:date="2018-11-21T10:48:00Z">
              <w:r w:rsidDel="007056D7">
                <w:rPr>
                  <w:rFonts w:asciiTheme="minorHAnsi" w:hAnsiTheme="minorHAnsi"/>
                  <w:sz w:val="18"/>
                  <w:szCs w:val="18"/>
                </w:rPr>
                <w:delText>Bathroom</w:delText>
              </w:r>
            </w:del>
          </w:p>
        </w:tc>
        <w:tc>
          <w:tcPr>
            <w:tcW w:w="1843" w:type="dxa"/>
            <w:gridSpan w:val="2"/>
            <w:tcBorders>
              <w:top w:val="single" w:sz="4" w:space="0" w:color="000000"/>
              <w:left w:val="single" w:sz="4" w:space="0" w:color="auto"/>
              <w:bottom w:val="single" w:sz="4" w:space="0" w:color="auto"/>
              <w:right w:val="single" w:sz="4" w:space="0" w:color="auto"/>
            </w:tcBorders>
            <w:vAlign w:val="center"/>
          </w:tcPr>
          <w:p w14:paraId="2D5A9C88" w14:textId="77777777" w:rsidR="007056D7" w:rsidDel="007056D7" w:rsidRDefault="007056D7" w:rsidP="003952E1">
            <w:pPr>
              <w:keepNext/>
              <w:suppressAutoHyphens/>
              <w:jc w:val="center"/>
              <w:rPr>
                <w:del w:id="399" w:author="Ferris, Todd@Energy" w:date="2018-11-21T10:48:00Z"/>
                <w:rFonts w:asciiTheme="minorHAnsi" w:hAnsiTheme="minorHAnsi"/>
                <w:sz w:val="18"/>
                <w:szCs w:val="18"/>
              </w:rPr>
            </w:pPr>
            <w:del w:id="400" w:author="Ferris, Todd@Energy" w:date="2018-11-21T10:48:00Z">
              <w:r w:rsidDel="007056D7">
                <w:rPr>
                  <w:rFonts w:asciiTheme="minorHAnsi" w:hAnsiTheme="minorHAnsi"/>
                  <w:sz w:val="18"/>
                  <w:szCs w:val="18"/>
                </w:rPr>
                <w:delText>20 cfm</w:delText>
              </w:r>
            </w:del>
          </w:p>
        </w:tc>
        <w:tc>
          <w:tcPr>
            <w:tcW w:w="7323" w:type="dxa"/>
            <w:gridSpan w:val="7"/>
            <w:tcBorders>
              <w:top w:val="single" w:sz="4" w:space="0" w:color="000000"/>
              <w:left w:val="single" w:sz="4" w:space="0" w:color="auto"/>
              <w:bottom w:val="single" w:sz="4" w:space="0" w:color="auto"/>
              <w:right w:val="single" w:sz="4" w:space="0" w:color="auto"/>
            </w:tcBorders>
            <w:vAlign w:val="center"/>
          </w:tcPr>
          <w:p w14:paraId="2D5A9C89" w14:textId="77777777" w:rsidR="007056D7" w:rsidDel="007056D7" w:rsidRDefault="007056D7" w:rsidP="003952E1">
            <w:pPr>
              <w:keepNext/>
              <w:suppressAutoHyphens/>
              <w:jc w:val="center"/>
              <w:rPr>
                <w:del w:id="401" w:author="Ferris, Todd@Energy" w:date="2018-11-21T10:48:00Z"/>
                <w:rFonts w:asciiTheme="minorHAnsi" w:hAnsiTheme="minorHAnsi"/>
                <w:sz w:val="18"/>
                <w:szCs w:val="18"/>
              </w:rPr>
            </w:pPr>
          </w:p>
        </w:tc>
      </w:tr>
      <w:tr w:rsidR="007056D7" w:rsidDel="007056D7" w14:paraId="2D5A9C8D" w14:textId="77777777" w:rsidTr="00AA70B8">
        <w:trPr>
          <w:trHeight w:val="245"/>
          <w:del w:id="402" w:author="Ferris, Todd@Energy" w:date="2018-11-21T10:48:00Z"/>
        </w:trPr>
        <w:tc>
          <w:tcPr>
            <w:tcW w:w="11012" w:type="dxa"/>
            <w:gridSpan w:val="12"/>
            <w:tcBorders>
              <w:top w:val="single" w:sz="4" w:space="0" w:color="000000"/>
              <w:left w:val="single" w:sz="4" w:space="0" w:color="auto"/>
              <w:bottom w:val="single" w:sz="4" w:space="0" w:color="auto"/>
              <w:right w:val="single" w:sz="4" w:space="0" w:color="auto"/>
            </w:tcBorders>
            <w:vAlign w:val="center"/>
          </w:tcPr>
          <w:p w14:paraId="2D5A9C8B" w14:textId="77777777" w:rsidR="007056D7" w:rsidDel="007056D7" w:rsidRDefault="007056D7" w:rsidP="003952E1">
            <w:pPr>
              <w:keepNext/>
              <w:rPr>
                <w:del w:id="403" w:author="Ferris, Todd@Energy" w:date="2018-11-21T10:48:00Z"/>
                <w:rFonts w:asciiTheme="minorHAnsi" w:hAnsiTheme="minorHAnsi"/>
                <w:b/>
                <w:sz w:val="18"/>
                <w:szCs w:val="18"/>
              </w:rPr>
            </w:pPr>
            <w:del w:id="404" w:author="Ferris, Todd@Energy" w:date="2018-11-21T10:48:00Z">
              <w:r w:rsidDel="007056D7">
                <w:rPr>
                  <w:rFonts w:asciiTheme="minorHAnsi" w:hAnsiTheme="minorHAnsi"/>
                  <w:b/>
                  <w:sz w:val="18"/>
                  <w:szCs w:val="18"/>
                </w:rPr>
                <w:delText>Table 5.3</w:delText>
              </w:r>
            </w:del>
          </w:p>
          <w:p w14:paraId="2D5A9C8C" w14:textId="77777777" w:rsidR="007056D7" w:rsidDel="007056D7" w:rsidRDefault="007056D7" w:rsidP="003952E1">
            <w:pPr>
              <w:keepNext/>
              <w:rPr>
                <w:del w:id="405" w:author="Ferris, Todd@Energy" w:date="2018-11-21T10:48:00Z"/>
                <w:rFonts w:asciiTheme="minorHAnsi" w:hAnsiTheme="minorHAnsi"/>
                <w:sz w:val="18"/>
                <w:szCs w:val="18"/>
              </w:rPr>
            </w:pPr>
            <w:del w:id="406" w:author="Ferris, Todd@Energy" w:date="2018-11-21T10:48:00Z">
              <w:r w:rsidDel="007056D7">
                <w:rPr>
                  <w:rFonts w:asciiTheme="minorHAnsi" w:hAnsiTheme="minorHAnsi"/>
                  <w:b/>
                  <w:sz w:val="18"/>
                  <w:szCs w:val="18"/>
                </w:rPr>
                <w:delText>Prescriptive Duct Sizing Requirements</w:delText>
              </w:r>
            </w:del>
          </w:p>
        </w:tc>
      </w:tr>
      <w:tr w:rsidR="007056D7" w:rsidDel="007056D7" w14:paraId="2D5A9C91" w14:textId="77777777" w:rsidTr="00AA70B8">
        <w:trPr>
          <w:trHeight w:val="245"/>
          <w:del w:id="407" w:author="Ferris, Todd@Energy" w:date="2018-11-21T10:48:00Z"/>
        </w:trPr>
        <w:tc>
          <w:tcPr>
            <w:tcW w:w="1661" w:type="dxa"/>
            <w:gridSpan w:val="2"/>
            <w:tcBorders>
              <w:top w:val="single" w:sz="4" w:space="0" w:color="000000"/>
              <w:left w:val="single" w:sz="4" w:space="0" w:color="auto"/>
              <w:bottom w:val="single" w:sz="4" w:space="0" w:color="auto"/>
              <w:right w:val="single" w:sz="4" w:space="0" w:color="auto"/>
            </w:tcBorders>
            <w:vAlign w:val="bottom"/>
          </w:tcPr>
          <w:p w14:paraId="2D5A9C8E" w14:textId="77777777" w:rsidR="007056D7" w:rsidDel="007056D7" w:rsidRDefault="007056D7" w:rsidP="003952E1">
            <w:pPr>
              <w:keepNext/>
              <w:jc w:val="center"/>
              <w:rPr>
                <w:del w:id="408" w:author="Ferris, Todd@Energy" w:date="2018-11-21T10:48:00Z"/>
                <w:rFonts w:asciiTheme="minorHAnsi" w:hAnsiTheme="minorHAnsi"/>
                <w:sz w:val="18"/>
                <w:szCs w:val="18"/>
              </w:rPr>
            </w:pPr>
            <w:del w:id="409" w:author="Ferris, Todd@Energy" w:date="2018-11-21T10:48:00Z">
              <w:r w:rsidDel="007056D7">
                <w:rPr>
                  <w:rFonts w:asciiTheme="minorHAnsi" w:hAnsiTheme="minorHAnsi"/>
                  <w:sz w:val="18"/>
                  <w:szCs w:val="18"/>
                </w:rPr>
                <w:delText>Duct Type</w:delText>
              </w:r>
            </w:del>
          </w:p>
        </w:tc>
        <w:tc>
          <w:tcPr>
            <w:tcW w:w="4689" w:type="dxa"/>
            <w:gridSpan w:val="6"/>
            <w:tcBorders>
              <w:top w:val="single" w:sz="4" w:space="0" w:color="auto"/>
              <w:left w:val="single" w:sz="4" w:space="0" w:color="auto"/>
              <w:bottom w:val="single" w:sz="4" w:space="0" w:color="auto"/>
              <w:right w:val="single" w:sz="4" w:space="0" w:color="auto"/>
            </w:tcBorders>
            <w:vAlign w:val="bottom"/>
          </w:tcPr>
          <w:p w14:paraId="2D5A9C8F" w14:textId="77777777" w:rsidR="007056D7" w:rsidDel="007056D7" w:rsidRDefault="007056D7" w:rsidP="003952E1">
            <w:pPr>
              <w:keepNext/>
              <w:jc w:val="center"/>
              <w:rPr>
                <w:del w:id="410" w:author="Ferris, Todd@Energy" w:date="2018-11-21T10:48:00Z"/>
                <w:rFonts w:asciiTheme="minorHAnsi" w:hAnsiTheme="minorHAnsi"/>
                <w:sz w:val="18"/>
                <w:szCs w:val="18"/>
              </w:rPr>
            </w:pPr>
            <w:del w:id="411" w:author="Ferris, Todd@Energy" w:date="2018-11-21T10:48:00Z">
              <w:r w:rsidDel="007056D7">
                <w:rPr>
                  <w:rFonts w:asciiTheme="minorHAnsi" w:hAnsiTheme="minorHAnsi"/>
                  <w:sz w:val="18"/>
                  <w:szCs w:val="18"/>
                </w:rPr>
                <w:delText>Flex Duct</w:delText>
              </w:r>
            </w:del>
          </w:p>
        </w:tc>
        <w:tc>
          <w:tcPr>
            <w:tcW w:w="4662" w:type="dxa"/>
            <w:gridSpan w:val="4"/>
            <w:tcBorders>
              <w:top w:val="single" w:sz="4" w:space="0" w:color="auto"/>
              <w:left w:val="single" w:sz="4" w:space="0" w:color="auto"/>
              <w:bottom w:val="single" w:sz="4" w:space="0" w:color="auto"/>
              <w:right w:val="single" w:sz="4" w:space="0" w:color="auto"/>
            </w:tcBorders>
            <w:vAlign w:val="bottom"/>
          </w:tcPr>
          <w:p w14:paraId="2D5A9C90" w14:textId="77777777" w:rsidR="007056D7" w:rsidDel="007056D7" w:rsidRDefault="007056D7" w:rsidP="003952E1">
            <w:pPr>
              <w:keepNext/>
              <w:jc w:val="center"/>
              <w:rPr>
                <w:del w:id="412" w:author="Ferris, Todd@Energy" w:date="2018-11-21T10:48:00Z"/>
                <w:rFonts w:asciiTheme="minorHAnsi" w:hAnsiTheme="minorHAnsi"/>
                <w:sz w:val="18"/>
                <w:szCs w:val="18"/>
              </w:rPr>
            </w:pPr>
            <w:del w:id="413" w:author="Ferris, Todd@Energy" w:date="2018-11-21T10:48:00Z">
              <w:r w:rsidDel="007056D7">
                <w:rPr>
                  <w:rFonts w:asciiTheme="minorHAnsi" w:hAnsiTheme="minorHAnsi"/>
                  <w:sz w:val="18"/>
                  <w:szCs w:val="18"/>
                </w:rPr>
                <w:delText>Smooth Duct</w:delText>
              </w:r>
            </w:del>
          </w:p>
        </w:tc>
      </w:tr>
      <w:tr w:rsidR="007056D7" w:rsidDel="007056D7" w14:paraId="2D5A9C9B" w14:textId="77777777" w:rsidTr="00AA70B8">
        <w:trPr>
          <w:trHeight w:val="432"/>
          <w:del w:id="414" w:author="Ferris, Todd@Energy" w:date="2018-11-21T10:48:00Z"/>
        </w:trPr>
        <w:tc>
          <w:tcPr>
            <w:tcW w:w="1661" w:type="dxa"/>
            <w:gridSpan w:val="2"/>
            <w:tcBorders>
              <w:top w:val="single" w:sz="4" w:space="0" w:color="auto"/>
              <w:left w:val="single" w:sz="4" w:space="0" w:color="auto"/>
              <w:bottom w:val="single" w:sz="4" w:space="0" w:color="auto"/>
              <w:right w:val="single" w:sz="4" w:space="0" w:color="auto"/>
            </w:tcBorders>
          </w:tcPr>
          <w:p w14:paraId="2D5A9C92" w14:textId="77777777" w:rsidR="007056D7" w:rsidDel="007056D7" w:rsidRDefault="007056D7" w:rsidP="003952E1">
            <w:pPr>
              <w:keepNext/>
              <w:jc w:val="center"/>
              <w:rPr>
                <w:del w:id="415" w:author="Ferris, Todd@Energy" w:date="2018-11-21T10:48:00Z"/>
                <w:rFonts w:asciiTheme="minorHAnsi" w:hAnsiTheme="minorHAnsi"/>
                <w:sz w:val="18"/>
                <w:szCs w:val="18"/>
              </w:rPr>
            </w:pPr>
            <w:del w:id="416" w:author="Ferris, Todd@Energy" w:date="2018-11-21T10:48:00Z">
              <w:r w:rsidDel="007056D7">
                <w:rPr>
                  <w:rFonts w:asciiTheme="minorHAnsi" w:hAnsiTheme="minorHAnsi"/>
                  <w:color w:val="000000"/>
                  <w:sz w:val="18"/>
                  <w:szCs w:val="18"/>
                </w:rPr>
                <w:delText>F</w:delText>
              </w:r>
              <w:r w:rsidDel="007056D7">
                <w:rPr>
                  <w:rFonts w:asciiTheme="minorHAnsi" w:hAnsiTheme="minorHAnsi"/>
                  <w:sz w:val="18"/>
                  <w:szCs w:val="18"/>
                </w:rPr>
                <w:delText>an Rating cfm @ 0.25 in. w.g.</w:delText>
              </w:r>
            </w:del>
          </w:p>
        </w:tc>
        <w:tc>
          <w:tcPr>
            <w:tcW w:w="1158" w:type="dxa"/>
            <w:gridSpan w:val="2"/>
            <w:tcBorders>
              <w:top w:val="single" w:sz="4" w:space="0" w:color="auto"/>
              <w:left w:val="single" w:sz="4" w:space="0" w:color="auto"/>
              <w:bottom w:val="single" w:sz="4" w:space="0" w:color="auto"/>
              <w:right w:val="single" w:sz="4" w:space="0" w:color="auto"/>
            </w:tcBorders>
          </w:tcPr>
          <w:p w14:paraId="2D5A9C93" w14:textId="77777777" w:rsidR="007056D7" w:rsidDel="007056D7" w:rsidRDefault="007056D7" w:rsidP="003952E1">
            <w:pPr>
              <w:keepNext/>
              <w:suppressAutoHyphens/>
              <w:spacing w:before="240"/>
              <w:jc w:val="center"/>
              <w:rPr>
                <w:del w:id="417" w:author="Ferris, Todd@Energy" w:date="2018-11-21T10:48:00Z"/>
                <w:rFonts w:asciiTheme="minorHAnsi" w:hAnsiTheme="minorHAnsi"/>
                <w:sz w:val="18"/>
                <w:szCs w:val="18"/>
              </w:rPr>
            </w:pPr>
            <w:del w:id="418" w:author="Ferris, Todd@Energy" w:date="2018-11-21T10:48:00Z">
              <w:r w:rsidDel="007056D7">
                <w:rPr>
                  <w:rFonts w:asciiTheme="minorHAnsi" w:hAnsiTheme="minorHAnsi"/>
                  <w:sz w:val="18"/>
                  <w:szCs w:val="18"/>
                </w:rPr>
                <w:delText>50</w:delText>
              </w:r>
            </w:del>
          </w:p>
        </w:tc>
        <w:tc>
          <w:tcPr>
            <w:tcW w:w="1161" w:type="dxa"/>
            <w:gridSpan w:val="2"/>
            <w:tcBorders>
              <w:top w:val="single" w:sz="4" w:space="0" w:color="auto"/>
              <w:left w:val="single" w:sz="4" w:space="0" w:color="auto"/>
              <w:bottom w:val="single" w:sz="4" w:space="0" w:color="auto"/>
              <w:right w:val="single" w:sz="4" w:space="0" w:color="auto"/>
            </w:tcBorders>
          </w:tcPr>
          <w:p w14:paraId="2D5A9C94" w14:textId="77777777" w:rsidR="007056D7" w:rsidDel="007056D7" w:rsidRDefault="007056D7" w:rsidP="003952E1">
            <w:pPr>
              <w:keepNext/>
              <w:suppressAutoHyphens/>
              <w:spacing w:before="240"/>
              <w:jc w:val="center"/>
              <w:rPr>
                <w:del w:id="419" w:author="Ferris, Todd@Energy" w:date="2018-11-21T10:48:00Z"/>
                <w:rFonts w:asciiTheme="minorHAnsi" w:hAnsiTheme="minorHAnsi"/>
                <w:sz w:val="18"/>
                <w:szCs w:val="18"/>
              </w:rPr>
            </w:pPr>
            <w:del w:id="420" w:author="Ferris, Todd@Energy" w:date="2018-11-21T10:48:00Z">
              <w:r w:rsidDel="007056D7">
                <w:rPr>
                  <w:rFonts w:asciiTheme="minorHAnsi" w:hAnsiTheme="minorHAnsi"/>
                  <w:sz w:val="18"/>
                  <w:szCs w:val="18"/>
                </w:rPr>
                <w:delText>80</w:delText>
              </w:r>
            </w:del>
          </w:p>
        </w:tc>
        <w:tc>
          <w:tcPr>
            <w:tcW w:w="1169" w:type="dxa"/>
            <w:tcBorders>
              <w:top w:val="single" w:sz="4" w:space="0" w:color="auto"/>
              <w:left w:val="single" w:sz="4" w:space="0" w:color="auto"/>
              <w:bottom w:val="single" w:sz="4" w:space="0" w:color="auto"/>
              <w:right w:val="single" w:sz="4" w:space="0" w:color="auto"/>
            </w:tcBorders>
          </w:tcPr>
          <w:p w14:paraId="2D5A9C95" w14:textId="77777777" w:rsidR="007056D7" w:rsidDel="007056D7" w:rsidRDefault="007056D7" w:rsidP="003952E1">
            <w:pPr>
              <w:keepNext/>
              <w:suppressAutoHyphens/>
              <w:spacing w:before="240"/>
              <w:jc w:val="center"/>
              <w:rPr>
                <w:del w:id="421" w:author="Ferris, Todd@Energy" w:date="2018-11-21T10:48:00Z"/>
                <w:rFonts w:asciiTheme="minorHAnsi" w:hAnsiTheme="minorHAnsi"/>
                <w:sz w:val="18"/>
                <w:szCs w:val="18"/>
              </w:rPr>
            </w:pPr>
            <w:del w:id="422" w:author="Ferris, Todd@Energy" w:date="2018-11-21T10:48:00Z">
              <w:r w:rsidDel="007056D7">
                <w:rPr>
                  <w:rFonts w:asciiTheme="minorHAnsi" w:hAnsiTheme="minorHAnsi"/>
                  <w:sz w:val="18"/>
                  <w:szCs w:val="18"/>
                </w:rPr>
                <w:delText>100</w:delText>
              </w:r>
            </w:del>
          </w:p>
        </w:tc>
        <w:tc>
          <w:tcPr>
            <w:tcW w:w="1201" w:type="dxa"/>
            <w:tcBorders>
              <w:top w:val="single" w:sz="4" w:space="0" w:color="auto"/>
              <w:left w:val="single" w:sz="4" w:space="0" w:color="auto"/>
              <w:bottom w:val="single" w:sz="4" w:space="0" w:color="auto"/>
              <w:right w:val="single" w:sz="4" w:space="0" w:color="auto"/>
            </w:tcBorders>
          </w:tcPr>
          <w:p w14:paraId="2D5A9C96" w14:textId="77777777" w:rsidR="007056D7" w:rsidDel="007056D7" w:rsidRDefault="007056D7" w:rsidP="003952E1">
            <w:pPr>
              <w:keepNext/>
              <w:suppressAutoHyphens/>
              <w:spacing w:before="240"/>
              <w:jc w:val="center"/>
              <w:rPr>
                <w:del w:id="423" w:author="Ferris, Todd@Energy" w:date="2018-11-21T10:48:00Z"/>
                <w:rFonts w:asciiTheme="minorHAnsi" w:hAnsiTheme="minorHAnsi"/>
                <w:sz w:val="18"/>
                <w:szCs w:val="18"/>
              </w:rPr>
            </w:pPr>
            <w:del w:id="424" w:author="Ferris, Todd@Energy" w:date="2018-11-21T10:48:00Z">
              <w:r w:rsidDel="007056D7">
                <w:rPr>
                  <w:rFonts w:asciiTheme="minorHAnsi" w:hAnsiTheme="minorHAnsi"/>
                  <w:sz w:val="18"/>
                  <w:szCs w:val="18"/>
                </w:rPr>
                <w:delText>125</w:delText>
              </w:r>
            </w:del>
          </w:p>
        </w:tc>
        <w:tc>
          <w:tcPr>
            <w:tcW w:w="1137" w:type="dxa"/>
            <w:tcBorders>
              <w:top w:val="single" w:sz="4" w:space="0" w:color="auto"/>
              <w:left w:val="single" w:sz="4" w:space="0" w:color="auto"/>
              <w:bottom w:val="single" w:sz="4" w:space="0" w:color="auto"/>
              <w:right w:val="single" w:sz="4" w:space="0" w:color="auto"/>
            </w:tcBorders>
          </w:tcPr>
          <w:p w14:paraId="2D5A9C97" w14:textId="77777777" w:rsidR="007056D7" w:rsidDel="007056D7" w:rsidRDefault="007056D7" w:rsidP="003952E1">
            <w:pPr>
              <w:keepNext/>
              <w:suppressAutoHyphens/>
              <w:spacing w:before="240"/>
              <w:jc w:val="center"/>
              <w:rPr>
                <w:del w:id="425" w:author="Ferris, Todd@Energy" w:date="2018-11-21T10:48:00Z"/>
                <w:rFonts w:asciiTheme="minorHAnsi" w:hAnsiTheme="minorHAnsi"/>
                <w:sz w:val="18"/>
                <w:szCs w:val="18"/>
              </w:rPr>
            </w:pPr>
            <w:del w:id="426" w:author="Ferris, Todd@Energy" w:date="2018-11-21T10:48:00Z">
              <w:r w:rsidDel="007056D7">
                <w:rPr>
                  <w:rFonts w:asciiTheme="minorHAnsi" w:hAnsiTheme="minorHAnsi"/>
                  <w:sz w:val="18"/>
                  <w:szCs w:val="18"/>
                </w:rPr>
                <w:delText>50</w:delText>
              </w:r>
            </w:del>
          </w:p>
        </w:tc>
        <w:tc>
          <w:tcPr>
            <w:tcW w:w="1169" w:type="dxa"/>
            <w:tcBorders>
              <w:top w:val="single" w:sz="4" w:space="0" w:color="auto"/>
              <w:left w:val="single" w:sz="4" w:space="0" w:color="auto"/>
              <w:bottom w:val="single" w:sz="4" w:space="0" w:color="auto"/>
              <w:right w:val="single" w:sz="4" w:space="0" w:color="auto"/>
            </w:tcBorders>
          </w:tcPr>
          <w:p w14:paraId="2D5A9C98" w14:textId="77777777" w:rsidR="007056D7" w:rsidDel="007056D7" w:rsidRDefault="007056D7" w:rsidP="003952E1">
            <w:pPr>
              <w:keepNext/>
              <w:suppressAutoHyphens/>
              <w:spacing w:before="240"/>
              <w:jc w:val="center"/>
              <w:rPr>
                <w:del w:id="427" w:author="Ferris, Todd@Energy" w:date="2018-11-21T10:48:00Z"/>
                <w:rFonts w:asciiTheme="minorHAnsi" w:hAnsiTheme="minorHAnsi"/>
                <w:sz w:val="18"/>
                <w:szCs w:val="18"/>
              </w:rPr>
            </w:pPr>
            <w:del w:id="428" w:author="Ferris, Todd@Energy" w:date="2018-11-21T10:48:00Z">
              <w:r w:rsidDel="007056D7">
                <w:rPr>
                  <w:rFonts w:asciiTheme="minorHAnsi" w:hAnsiTheme="minorHAnsi"/>
                  <w:sz w:val="18"/>
                  <w:szCs w:val="18"/>
                </w:rPr>
                <w:delText>80</w:delText>
              </w:r>
            </w:del>
          </w:p>
        </w:tc>
        <w:tc>
          <w:tcPr>
            <w:tcW w:w="1169" w:type="dxa"/>
            <w:tcBorders>
              <w:top w:val="single" w:sz="4" w:space="0" w:color="auto"/>
              <w:left w:val="single" w:sz="4" w:space="0" w:color="auto"/>
              <w:bottom w:val="single" w:sz="4" w:space="0" w:color="auto"/>
              <w:right w:val="single" w:sz="4" w:space="0" w:color="auto"/>
            </w:tcBorders>
          </w:tcPr>
          <w:p w14:paraId="2D5A9C99" w14:textId="77777777" w:rsidR="007056D7" w:rsidDel="007056D7" w:rsidRDefault="007056D7" w:rsidP="003952E1">
            <w:pPr>
              <w:keepNext/>
              <w:suppressAutoHyphens/>
              <w:spacing w:before="240"/>
              <w:jc w:val="center"/>
              <w:rPr>
                <w:del w:id="429" w:author="Ferris, Todd@Energy" w:date="2018-11-21T10:48:00Z"/>
                <w:rFonts w:asciiTheme="minorHAnsi" w:hAnsiTheme="minorHAnsi"/>
                <w:sz w:val="18"/>
                <w:szCs w:val="18"/>
              </w:rPr>
            </w:pPr>
            <w:del w:id="430" w:author="Ferris, Todd@Energy" w:date="2018-11-21T10:48:00Z">
              <w:r w:rsidDel="007056D7">
                <w:rPr>
                  <w:rFonts w:asciiTheme="minorHAnsi" w:hAnsiTheme="minorHAnsi"/>
                  <w:sz w:val="18"/>
                  <w:szCs w:val="18"/>
                </w:rPr>
                <w:delText>100</w:delText>
              </w:r>
            </w:del>
          </w:p>
        </w:tc>
        <w:tc>
          <w:tcPr>
            <w:tcW w:w="1187" w:type="dxa"/>
            <w:tcBorders>
              <w:top w:val="single" w:sz="4" w:space="0" w:color="auto"/>
              <w:left w:val="single" w:sz="4" w:space="0" w:color="auto"/>
              <w:bottom w:val="single" w:sz="4" w:space="0" w:color="auto"/>
              <w:right w:val="single" w:sz="4" w:space="0" w:color="auto"/>
            </w:tcBorders>
          </w:tcPr>
          <w:p w14:paraId="2D5A9C9A" w14:textId="77777777" w:rsidR="007056D7" w:rsidDel="007056D7" w:rsidRDefault="007056D7" w:rsidP="003952E1">
            <w:pPr>
              <w:keepNext/>
              <w:suppressAutoHyphens/>
              <w:spacing w:before="240"/>
              <w:jc w:val="center"/>
              <w:rPr>
                <w:del w:id="431" w:author="Ferris, Todd@Energy" w:date="2018-11-21T10:48:00Z"/>
                <w:rFonts w:asciiTheme="minorHAnsi" w:hAnsiTheme="minorHAnsi"/>
                <w:sz w:val="18"/>
                <w:szCs w:val="18"/>
              </w:rPr>
            </w:pPr>
            <w:del w:id="432" w:author="Ferris, Todd@Energy" w:date="2018-11-21T10:48:00Z">
              <w:r w:rsidDel="007056D7">
                <w:rPr>
                  <w:rFonts w:asciiTheme="minorHAnsi" w:hAnsiTheme="minorHAnsi"/>
                  <w:sz w:val="18"/>
                  <w:szCs w:val="18"/>
                </w:rPr>
                <w:delText>125</w:delText>
              </w:r>
            </w:del>
          </w:p>
        </w:tc>
      </w:tr>
      <w:tr w:rsidR="007056D7" w:rsidDel="007056D7" w14:paraId="2D5A9C9E" w14:textId="77777777" w:rsidTr="00AA70B8">
        <w:trPr>
          <w:trHeight w:val="269"/>
          <w:del w:id="433" w:author="Ferris, Todd@Energy" w:date="2018-11-21T10:48:00Z"/>
        </w:trPr>
        <w:tc>
          <w:tcPr>
            <w:tcW w:w="1661" w:type="dxa"/>
            <w:gridSpan w:val="2"/>
            <w:tcBorders>
              <w:top w:val="single" w:sz="4" w:space="0" w:color="auto"/>
              <w:left w:val="single" w:sz="4" w:space="0" w:color="auto"/>
              <w:bottom w:val="single" w:sz="4" w:space="0" w:color="auto"/>
              <w:right w:val="single" w:sz="4" w:space="0" w:color="auto"/>
            </w:tcBorders>
            <w:vAlign w:val="center"/>
          </w:tcPr>
          <w:p w14:paraId="2D5A9C9C" w14:textId="77777777" w:rsidR="007056D7" w:rsidDel="007056D7" w:rsidRDefault="007056D7" w:rsidP="003952E1">
            <w:pPr>
              <w:keepNext/>
              <w:jc w:val="center"/>
              <w:rPr>
                <w:del w:id="434" w:author="Ferris, Todd@Energy" w:date="2018-11-21T10:48:00Z"/>
                <w:rFonts w:asciiTheme="minorHAnsi" w:hAnsiTheme="minorHAnsi"/>
                <w:sz w:val="18"/>
                <w:szCs w:val="18"/>
              </w:rPr>
            </w:pPr>
          </w:p>
        </w:tc>
        <w:tc>
          <w:tcPr>
            <w:tcW w:w="9351" w:type="dxa"/>
            <w:gridSpan w:val="10"/>
            <w:tcBorders>
              <w:top w:val="single" w:sz="4" w:space="0" w:color="auto"/>
              <w:left w:val="single" w:sz="4" w:space="0" w:color="auto"/>
              <w:bottom w:val="single" w:sz="4" w:space="0" w:color="auto"/>
              <w:right w:val="single" w:sz="4" w:space="0" w:color="auto"/>
            </w:tcBorders>
            <w:vAlign w:val="center"/>
          </w:tcPr>
          <w:p w14:paraId="2D5A9C9D" w14:textId="77777777" w:rsidR="007056D7" w:rsidDel="007056D7" w:rsidRDefault="007056D7" w:rsidP="003952E1">
            <w:pPr>
              <w:keepNext/>
              <w:jc w:val="center"/>
              <w:rPr>
                <w:del w:id="435" w:author="Ferris, Todd@Energy" w:date="2018-11-21T10:48:00Z"/>
                <w:rFonts w:asciiTheme="minorHAnsi" w:hAnsiTheme="minorHAnsi"/>
                <w:sz w:val="18"/>
                <w:szCs w:val="18"/>
              </w:rPr>
            </w:pPr>
            <w:del w:id="436" w:author="Ferris, Todd@Energy" w:date="2018-11-21T10:48:00Z">
              <w:r w:rsidDel="007056D7">
                <w:rPr>
                  <w:rFonts w:asciiTheme="minorHAnsi" w:hAnsiTheme="minorHAnsi"/>
                  <w:sz w:val="18"/>
                  <w:szCs w:val="18"/>
                </w:rPr>
                <w:delText>Maximum Allowable Duct Length (ft)</w:delText>
              </w:r>
            </w:del>
          </w:p>
        </w:tc>
      </w:tr>
      <w:tr w:rsidR="007056D7" w:rsidDel="007056D7" w14:paraId="2D5A9CA2" w14:textId="77777777" w:rsidTr="00AA70B8">
        <w:trPr>
          <w:trHeight w:val="245"/>
          <w:del w:id="437" w:author="Ferris, Todd@Energy" w:date="2018-11-21T10:48:00Z"/>
        </w:trPr>
        <w:tc>
          <w:tcPr>
            <w:tcW w:w="1661" w:type="dxa"/>
            <w:gridSpan w:val="2"/>
            <w:tcBorders>
              <w:top w:val="single" w:sz="4" w:space="0" w:color="000000"/>
              <w:left w:val="single" w:sz="4" w:space="0" w:color="auto"/>
              <w:bottom w:val="single" w:sz="4" w:space="0" w:color="auto"/>
              <w:right w:val="single" w:sz="4" w:space="0" w:color="auto"/>
            </w:tcBorders>
            <w:vAlign w:val="bottom"/>
          </w:tcPr>
          <w:p w14:paraId="2D5A9C9F" w14:textId="77777777" w:rsidR="007056D7" w:rsidDel="007056D7" w:rsidRDefault="007056D7" w:rsidP="003952E1">
            <w:pPr>
              <w:keepNext/>
              <w:jc w:val="center"/>
              <w:rPr>
                <w:del w:id="438" w:author="Ferris, Todd@Energy" w:date="2018-11-21T10:48:00Z"/>
                <w:rFonts w:asciiTheme="minorHAnsi" w:hAnsiTheme="minorHAnsi"/>
                <w:sz w:val="18"/>
                <w:szCs w:val="18"/>
              </w:rPr>
            </w:pPr>
            <w:del w:id="439" w:author="Ferris, Todd@Energy" w:date="2018-11-21T10:48:00Z">
              <w:r w:rsidDel="007056D7">
                <w:rPr>
                  <w:rFonts w:asciiTheme="minorHAnsi" w:hAnsiTheme="minorHAnsi"/>
                  <w:sz w:val="18"/>
                  <w:szCs w:val="18"/>
                </w:rPr>
                <w:delText>Diameter, (in)</w:delText>
              </w:r>
            </w:del>
          </w:p>
        </w:tc>
        <w:tc>
          <w:tcPr>
            <w:tcW w:w="4689" w:type="dxa"/>
            <w:gridSpan w:val="6"/>
            <w:tcBorders>
              <w:top w:val="single" w:sz="4" w:space="0" w:color="auto"/>
              <w:left w:val="single" w:sz="4" w:space="0" w:color="auto"/>
              <w:bottom w:val="single" w:sz="4" w:space="0" w:color="auto"/>
              <w:right w:val="single" w:sz="4" w:space="0" w:color="auto"/>
            </w:tcBorders>
            <w:vAlign w:val="bottom"/>
          </w:tcPr>
          <w:p w14:paraId="2D5A9CA0" w14:textId="77777777" w:rsidR="007056D7" w:rsidDel="007056D7" w:rsidRDefault="007056D7" w:rsidP="003952E1">
            <w:pPr>
              <w:keepNext/>
              <w:jc w:val="center"/>
              <w:rPr>
                <w:del w:id="440" w:author="Ferris, Todd@Energy" w:date="2018-11-21T10:48:00Z"/>
                <w:rFonts w:asciiTheme="minorHAnsi" w:hAnsiTheme="minorHAnsi"/>
                <w:sz w:val="18"/>
                <w:szCs w:val="18"/>
              </w:rPr>
            </w:pPr>
            <w:del w:id="441" w:author="Ferris, Todd@Energy" w:date="2018-11-21T10:48:00Z">
              <w:r w:rsidDel="007056D7">
                <w:rPr>
                  <w:rFonts w:asciiTheme="minorHAnsi" w:hAnsiTheme="minorHAnsi"/>
                  <w:sz w:val="18"/>
                  <w:szCs w:val="18"/>
                </w:rPr>
                <w:delText>Flex Duct</w:delText>
              </w:r>
            </w:del>
          </w:p>
        </w:tc>
        <w:tc>
          <w:tcPr>
            <w:tcW w:w="4662" w:type="dxa"/>
            <w:gridSpan w:val="4"/>
            <w:tcBorders>
              <w:top w:val="single" w:sz="4" w:space="0" w:color="auto"/>
              <w:left w:val="single" w:sz="4" w:space="0" w:color="auto"/>
              <w:bottom w:val="single" w:sz="4" w:space="0" w:color="auto"/>
              <w:right w:val="single" w:sz="4" w:space="0" w:color="auto"/>
            </w:tcBorders>
            <w:vAlign w:val="bottom"/>
          </w:tcPr>
          <w:p w14:paraId="2D5A9CA1" w14:textId="77777777" w:rsidR="007056D7" w:rsidDel="007056D7" w:rsidRDefault="007056D7" w:rsidP="003952E1">
            <w:pPr>
              <w:keepNext/>
              <w:jc w:val="center"/>
              <w:rPr>
                <w:del w:id="442" w:author="Ferris, Todd@Energy" w:date="2018-11-21T10:48:00Z"/>
                <w:rFonts w:asciiTheme="minorHAnsi" w:hAnsiTheme="minorHAnsi"/>
                <w:sz w:val="18"/>
                <w:szCs w:val="18"/>
              </w:rPr>
            </w:pPr>
            <w:del w:id="443" w:author="Ferris, Todd@Energy" w:date="2018-11-21T10:48:00Z">
              <w:r w:rsidDel="007056D7">
                <w:rPr>
                  <w:rFonts w:asciiTheme="minorHAnsi" w:hAnsiTheme="minorHAnsi"/>
                  <w:sz w:val="18"/>
                  <w:szCs w:val="18"/>
                </w:rPr>
                <w:delText>Smooth Duct</w:delText>
              </w:r>
            </w:del>
          </w:p>
        </w:tc>
      </w:tr>
      <w:tr w:rsidR="007056D7" w:rsidDel="007056D7" w14:paraId="2D5A9CAC" w14:textId="77777777" w:rsidTr="00AA70B8">
        <w:trPr>
          <w:trHeight w:val="245"/>
          <w:del w:id="444" w:author="Ferris, Todd@Energy" w:date="2018-11-21T10:48:00Z"/>
        </w:trPr>
        <w:tc>
          <w:tcPr>
            <w:tcW w:w="1661" w:type="dxa"/>
            <w:gridSpan w:val="2"/>
            <w:tcBorders>
              <w:top w:val="single" w:sz="4" w:space="0" w:color="000000"/>
              <w:left w:val="single" w:sz="4" w:space="0" w:color="auto"/>
              <w:bottom w:val="single" w:sz="4" w:space="0" w:color="auto"/>
              <w:right w:val="single" w:sz="4" w:space="0" w:color="auto"/>
            </w:tcBorders>
            <w:vAlign w:val="bottom"/>
          </w:tcPr>
          <w:p w14:paraId="2D5A9CA3" w14:textId="77777777" w:rsidR="007056D7" w:rsidDel="007056D7" w:rsidRDefault="007056D7" w:rsidP="003952E1">
            <w:pPr>
              <w:keepNext/>
              <w:jc w:val="center"/>
              <w:rPr>
                <w:del w:id="445" w:author="Ferris, Todd@Energy" w:date="2018-11-21T10:48:00Z"/>
                <w:rFonts w:asciiTheme="minorHAnsi" w:hAnsiTheme="minorHAnsi"/>
                <w:sz w:val="18"/>
                <w:szCs w:val="18"/>
              </w:rPr>
            </w:pPr>
            <w:del w:id="446" w:author="Ferris, Todd@Energy" w:date="2018-11-21T10:48:00Z">
              <w:r w:rsidDel="007056D7">
                <w:rPr>
                  <w:rFonts w:asciiTheme="minorHAnsi" w:hAnsiTheme="minorHAnsi"/>
                  <w:sz w:val="18"/>
                  <w:szCs w:val="18"/>
                </w:rPr>
                <w:delText>3</w:delText>
              </w:r>
            </w:del>
          </w:p>
        </w:tc>
        <w:tc>
          <w:tcPr>
            <w:tcW w:w="1158" w:type="dxa"/>
            <w:gridSpan w:val="2"/>
            <w:tcBorders>
              <w:top w:val="single" w:sz="4" w:space="0" w:color="auto"/>
              <w:left w:val="single" w:sz="4" w:space="0" w:color="auto"/>
              <w:bottom w:val="single" w:sz="4" w:space="0" w:color="auto"/>
              <w:right w:val="single" w:sz="4" w:space="0" w:color="auto"/>
            </w:tcBorders>
            <w:vAlign w:val="bottom"/>
          </w:tcPr>
          <w:p w14:paraId="2D5A9CA4" w14:textId="77777777" w:rsidR="007056D7" w:rsidDel="007056D7" w:rsidRDefault="007056D7" w:rsidP="003952E1">
            <w:pPr>
              <w:keepNext/>
              <w:jc w:val="center"/>
              <w:rPr>
                <w:del w:id="447" w:author="Ferris, Todd@Energy" w:date="2018-11-21T10:48:00Z"/>
                <w:rFonts w:asciiTheme="minorHAnsi" w:hAnsiTheme="minorHAnsi"/>
                <w:sz w:val="18"/>
                <w:szCs w:val="18"/>
              </w:rPr>
            </w:pPr>
            <w:del w:id="448" w:author="Ferris, Todd@Energy" w:date="2018-11-21T10:48:00Z">
              <w:r w:rsidDel="007056D7">
                <w:rPr>
                  <w:rFonts w:asciiTheme="minorHAnsi" w:hAnsiTheme="minorHAnsi"/>
                  <w:sz w:val="18"/>
                  <w:szCs w:val="18"/>
                </w:rPr>
                <w:delText>X</w:delText>
              </w:r>
            </w:del>
          </w:p>
        </w:tc>
        <w:tc>
          <w:tcPr>
            <w:tcW w:w="1161" w:type="dxa"/>
            <w:gridSpan w:val="2"/>
            <w:tcBorders>
              <w:top w:val="single" w:sz="4" w:space="0" w:color="auto"/>
              <w:left w:val="single" w:sz="4" w:space="0" w:color="auto"/>
              <w:bottom w:val="single" w:sz="4" w:space="0" w:color="auto"/>
              <w:right w:val="single" w:sz="4" w:space="0" w:color="auto"/>
            </w:tcBorders>
            <w:vAlign w:val="bottom"/>
          </w:tcPr>
          <w:p w14:paraId="2D5A9CA5" w14:textId="77777777" w:rsidR="007056D7" w:rsidDel="007056D7" w:rsidRDefault="007056D7" w:rsidP="003952E1">
            <w:pPr>
              <w:keepNext/>
              <w:jc w:val="center"/>
              <w:rPr>
                <w:del w:id="449" w:author="Ferris, Todd@Energy" w:date="2018-11-21T10:48:00Z"/>
                <w:rFonts w:asciiTheme="minorHAnsi" w:hAnsiTheme="minorHAnsi"/>
                <w:color w:val="000000"/>
                <w:sz w:val="18"/>
                <w:szCs w:val="18"/>
              </w:rPr>
            </w:pPr>
            <w:del w:id="450" w:author="Ferris, Todd@Energy" w:date="2018-11-21T10:48:00Z">
              <w:r w:rsidDel="007056D7">
                <w:rPr>
                  <w:rFonts w:asciiTheme="minorHAnsi" w:hAnsiTheme="minorHAnsi"/>
                  <w:sz w:val="18"/>
                  <w:szCs w:val="18"/>
                </w:rPr>
                <w:delText>X</w:delText>
              </w:r>
            </w:del>
          </w:p>
        </w:tc>
        <w:tc>
          <w:tcPr>
            <w:tcW w:w="1169" w:type="dxa"/>
            <w:tcBorders>
              <w:top w:val="single" w:sz="4" w:space="0" w:color="auto"/>
              <w:left w:val="single" w:sz="4" w:space="0" w:color="auto"/>
              <w:bottom w:val="single" w:sz="4" w:space="0" w:color="auto"/>
              <w:right w:val="single" w:sz="4" w:space="0" w:color="auto"/>
            </w:tcBorders>
            <w:vAlign w:val="bottom"/>
          </w:tcPr>
          <w:p w14:paraId="2D5A9CA6" w14:textId="77777777" w:rsidR="007056D7" w:rsidDel="007056D7" w:rsidRDefault="007056D7" w:rsidP="003952E1">
            <w:pPr>
              <w:keepNext/>
              <w:jc w:val="center"/>
              <w:rPr>
                <w:del w:id="451" w:author="Ferris, Todd@Energy" w:date="2018-11-21T10:48:00Z"/>
                <w:rFonts w:asciiTheme="minorHAnsi" w:hAnsiTheme="minorHAnsi"/>
                <w:sz w:val="18"/>
                <w:szCs w:val="18"/>
              </w:rPr>
            </w:pPr>
            <w:del w:id="452" w:author="Ferris, Todd@Energy" w:date="2018-11-21T10:48:00Z">
              <w:r w:rsidDel="007056D7">
                <w:rPr>
                  <w:rFonts w:asciiTheme="minorHAnsi" w:hAnsiTheme="minorHAnsi"/>
                  <w:sz w:val="18"/>
                  <w:szCs w:val="18"/>
                </w:rPr>
                <w:delText>X</w:delText>
              </w:r>
            </w:del>
          </w:p>
        </w:tc>
        <w:tc>
          <w:tcPr>
            <w:tcW w:w="1201" w:type="dxa"/>
            <w:tcBorders>
              <w:top w:val="single" w:sz="4" w:space="0" w:color="auto"/>
              <w:left w:val="single" w:sz="4" w:space="0" w:color="auto"/>
              <w:bottom w:val="single" w:sz="4" w:space="0" w:color="auto"/>
              <w:right w:val="single" w:sz="4" w:space="0" w:color="auto"/>
            </w:tcBorders>
            <w:vAlign w:val="bottom"/>
          </w:tcPr>
          <w:p w14:paraId="2D5A9CA7" w14:textId="77777777" w:rsidR="007056D7" w:rsidDel="007056D7" w:rsidRDefault="007056D7" w:rsidP="003952E1">
            <w:pPr>
              <w:keepNext/>
              <w:jc w:val="center"/>
              <w:rPr>
                <w:del w:id="453" w:author="Ferris, Todd@Energy" w:date="2018-11-21T10:48:00Z"/>
                <w:rFonts w:asciiTheme="minorHAnsi" w:hAnsiTheme="minorHAnsi"/>
                <w:sz w:val="18"/>
                <w:szCs w:val="18"/>
              </w:rPr>
            </w:pPr>
            <w:del w:id="454" w:author="Ferris, Todd@Energy" w:date="2018-11-21T10:48:00Z">
              <w:r w:rsidDel="007056D7">
                <w:rPr>
                  <w:rFonts w:asciiTheme="minorHAnsi" w:hAnsiTheme="minorHAnsi"/>
                  <w:sz w:val="18"/>
                  <w:szCs w:val="18"/>
                </w:rPr>
                <w:delText>X</w:delText>
              </w:r>
            </w:del>
          </w:p>
        </w:tc>
        <w:tc>
          <w:tcPr>
            <w:tcW w:w="1137" w:type="dxa"/>
            <w:tcBorders>
              <w:top w:val="single" w:sz="4" w:space="0" w:color="auto"/>
              <w:left w:val="single" w:sz="4" w:space="0" w:color="auto"/>
              <w:bottom w:val="single" w:sz="4" w:space="0" w:color="auto"/>
              <w:right w:val="single" w:sz="4" w:space="0" w:color="auto"/>
            </w:tcBorders>
            <w:vAlign w:val="bottom"/>
          </w:tcPr>
          <w:p w14:paraId="2D5A9CA8" w14:textId="77777777" w:rsidR="007056D7" w:rsidDel="007056D7" w:rsidRDefault="007056D7" w:rsidP="003952E1">
            <w:pPr>
              <w:keepNext/>
              <w:jc w:val="center"/>
              <w:rPr>
                <w:del w:id="455" w:author="Ferris, Todd@Energy" w:date="2018-11-21T10:48:00Z"/>
                <w:rFonts w:asciiTheme="minorHAnsi" w:hAnsiTheme="minorHAnsi"/>
                <w:sz w:val="18"/>
                <w:szCs w:val="18"/>
              </w:rPr>
            </w:pPr>
            <w:del w:id="456" w:author="Ferris, Todd@Energy" w:date="2018-11-21T10:48:00Z">
              <w:r w:rsidDel="007056D7">
                <w:rPr>
                  <w:rFonts w:asciiTheme="minorHAnsi" w:hAnsiTheme="minorHAnsi"/>
                  <w:sz w:val="18"/>
                  <w:szCs w:val="18"/>
                </w:rPr>
                <w:delText>5</w:delText>
              </w:r>
            </w:del>
          </w:p>
        </w:tc>
        <w:tc>
          <w:tcPr>
            <w:tcW w:w="1169" w:type="dxa"/>
            <w:tcBorders>
              <w:top w:val="single" w:sz="4" w:space="0" w:color="auto"/>
              <w:left w:val="single" w:sz="4" w:space="0" w:color="auto"/>
              <w:bottom w:val="single" w:sz="4" w:space="0" w:color="auto"/>
              <w:right w:val="single" w:sz="4" w:space="0" w:color="auto"/>
            </w:tcBorders>
            <w:vAlign w:val="bottom"/>
          </w:tcPr>
          <w:p w14:paraId="2D5A9CA9" w14:textId="77777777" w:rsidR="007056D7" w:rsidDel="007056D7" w:rsidRDefault="007056D7" w:rsidP="003952E1">
            <w:pPr>
              <w:keepNext/>
              <w:jc w:val="center"/>
              <w:rPr>
                <w:del w:id="457" w:author="Ferris, Todd@Energy" w:date="2018-11-21T10:48:00Z"/>
                <w:rFonts w:asciiTheme="minorHAnsi" w:hAnsiTheme="minorHAnsi"/>
                <w:sz w:val="18"/>
                <w:szCs w:val="18"/>
              </w:rPr>
            </w:pPr>
            <w:del w:id="458" w:author="Ferris, Todd@Energy" w:date="2018-11-21T10:48:00Z">
              <w:r w:rsidDel="007056D7">
                <w:rPr>
                  <w:rFonts w:asciiTheme="minorHAnsi" w:hAnsiTheme="minorHAnsi"/>
                  <w:sz w:val="18"/>
                  <w:szCs w:val="18"/>
                </w:rPr>
                <w:delText>X</w:delText>
              </w:r>
            </w:del>
          </w:p>
        </w:tc>
        <w:tc>
          <w:tcPr>
            <w:tcW w:w="1169" w:type="dxa"/>
            <w:tcBorders>
              <w:top w:val="single" w:sz="4" w:space="0" w:color="auto"/>
              <w:left w:val="single" w:sz="4" w:space="0" w:color="auto"/>
              <w:bottom w:val="single" w:sz="4" w:space="0" w:color="auto"/>
              <w:right w:val="single" w:sz="4" w:space="0" w:color="auto"/>
            </w:tcBorders>
            <w:vAlign w:val="bottom"/>
          </w:tcPr>
          <w:p w14:paraId="2D5A9CAA" w14:textId="77777777" w:rsidR="007056D7" w:rsidDel="007056D7" w:rsidRDefault="007056D7" w:rsidP="003952E1">
            <w:pPr>
              <w:keepNext/>
              <w:jc w:val="center"/>
              <w:rPr>
                <w:del w:id="459" w:author="Ferris, Todd@Energy" w:date="2018-11-21T10:48:00Z"/>
                <w:rFonts w:asciiTheme="minorHAnsi" w:hAnsiTheme="minorHAnsi"/>
                <w:sz w:val="18"/>
                <w:szCs w:val="18"/>
              </w:rPr>
            </w:pPr>
            <w:del w:id="460" w:author="Ferris, Todd@Energy" w:date="2018-11-21T10:48:00Z">
              <w:r w:rsidDel="007056D7">
                <w:rPr>
                  <w:rFonts w:asciiTheme="minorHAnsi" w:hAnsiTheme="minorHAnsi"/>
                  <w:sz w:val="18"/>
                  <w:szCs w:val="18"/>
                </w:rPr>
                <w:delText>X</w:delText>
              </w:r>
            </w:del>
          </w:p>
        </w:tc>
        <w:tc>
          <w:tcPr>
            <w:tcW w:w="1187" w:type="dxa"/>
            <w:tcBorders>
              <w:top w:val="single" w:sz="4" w:space="0" w:color="auto"/>
              <w:left w:val="single" w:sz="4" w:space="0" w:color="auto"/>
              <w:bottom w:val="single" w:sz="4" w:space="0" w:color="auto"/>
              <w:right w:val="single" w:sz="4" w:space="0" w:color="auto"/>
            </w:tcBorders>
            <w:vAlign w:val="bottom"/>
          </w:tcPr>
          <w:p w14:paraId="2D5A9CAB" w14:textId="77777777" w:rsidR="007056D7" w:rsidDel="007056D7" w:rsidRDefault="007056D7" w:rsidP="003952E1">
            <w:pPr>
              <w:keepNext/>
              <w:jc w:val="center"/>
              <w:rPr>
                <w:del w:id="461" w:author="Ferris, Todd@Energy" w:date="2018-11-21T10:48:00Z"/>
                <w:rFonts w:asciiTheme="minorHAnsi" w:hAnsiTheme="minorHAnsi"/>
                <w:sz w:val="18"/>
                <w:szCs w:val="18"/>
              </w:rPr>
            </w:pPr>
            <w:del w:id="462" w:author="Ferris, Todd@Energy" w:date="2018-11-21T10:48:00Z">
              <w:r w:rsidDel="007056D7">
                <w:rPr>
                  <w:rFonts w:asciiTheme="minorHAnsi" w:hAnsiTheme="minorHAnsi"/>
                  <w:sz w:val="18"/>
                  <w:szCs w:val="18"/>
                </w:rPr>
                <w:delText>X</w:delText>
              </w:r>
            </w:del>
          </w:p>
        </w:tc>
      </w:tr>
      <w:tr w:rsidR="007056D7" w:rsidDel="007056D7" w14:paraId="2D5A9CB6" w14:textId="77777777" w:rsidTr="00AA70B8">
        <w:trPr>
          <w:trHeight w:val="245"/>
          <w:del w:id="463" w:author="Ferris, Todd@Energy" w:date="2018-11-21T10:48:00Z"/>
        </w:trPr>
        <w:tc>
          <w:tcPr>
            <w:tcW w:w="1661" w:type="dxa"/>
            <w:gridSpan w:val="2"/>
            <w:tcBorders>
              <w:top w:val="single" w:sz="4" w:space="0" w:color="auto"/>
              <w:left w:val="single" w:sz="4" w:space="0" w:color="auto"/>
              <w:bottom w:val="single" w:sz="4" w:space="0" w:color="auto"/>
              <w:right w:val="single" w:sz="4" w:space="0" w:color="auto"/>
            </w:tcBorders>
            <w:vAlign w:val="bottom"/>
          </w:tcPr>
          <w:p w14:paraId="2D5A9CAD" w14:textId="77777777" w:rsidR="007056D7" w:rsidDel="007056D7" w:rsidRDefault="007056D7" w:rsidP="003952E1">
            <w:pPr>
              <w:keepNext/>
              <w:jc w:val="center"/>
              <w:rPr>
                <w:del w:id="464" w:author="Ferris, Todd@Energy" w:date="2018-11-21T10:48:00Z"/>
                <w:rFonts w:asciiTheme="minorHAnsi" w:hAnsiTheme="minorHAnsi"/>
                <w:sz w:val="18"/>
                <w:szCs w:val="18"/>
              </w:rPr>
            </w:pPr>
            <w:del w:id="465" w:author="Ferris, Todd@Energy" w:date="2018-11-21T10:48:00Z">
              <w:r w:rsidDel="007056D7">
                <w:rPr>
                  <w:rFonts w:asciiTheme="minorHAnsi" w:hAnsiTheme="minorHAnsi"/>
                  <w:sz w:val="18"/>
                  <w:szCs w:val="18"/>
                </w:rPr>
                <w:delText>4</w:delText>
              </w:r>
            </w:del>
          </w:p>
        </w:tc>
        <w:tc>
          <w:tcPr>
            <w:tcW w:w="1158" w:type="dxa"/>
            <w:gridSpan w:val="2"/>
            <w:tcBorders>
              <w:top w:val="single" w:sz="4" w:space="0" w:color="auto"/>
              <w:left w:val="single" w:sz="4" w:space="0" w:color="auto"/>
              <w:bottom w:val="single" w:sz="4" w:space="0" w:color="auto"/>
              <w:right w:val="single" w:sz="4" w:space="0" w:color="auto"/>
            </w:tcBorders>
            <w:vAlign w:val="bottom"/>
          </w:tcPr>
          <w:p w14:paraId="2D5A9CAE" w14:textId="77777777" w:rsidR="007056D7" w:rsidDel="007056D7" w:rsidRDefault="007056D7" w:rsidP="003952E1">
            <w:pPr>
              <w:keepNext/>
              <w:jc w:val="center"/>
              <w:rPr>
                <w:del w:id="466" w:author="Ferris, Todd@Energy" w:date="2018-11-21T10:48:00Z"/>
                <w:rFonts w:asciiTheme="minorHAnsi" w:hAnsiTheme="minorHAnsi"/>
                <w:sz w:val="18"/>
                <w:szCs w:val="18"/>
              </w:rPr>
            </w:pPr>
            <w:del w:id="467" w:author="Ferris, Todd@Energy" w:date="2018-11-21T10:48:00Z">
              <w:r w:rsidDel="007056D7">
                <w:rPr>
                  <w:rFonts w:asciiTheme="minorHAnsi" w:hAnsiTheme="minorHAnsi"/>
                  <w:sz w:val="18"/>
                  <w:szCs w:val="18"/>
                </w:rPr>
                <w:delText>70</w:delText>
              </w:r>
            </w:del>
          </w:p>
        </w:tc>
        <w:tc>
          <w:tcPr>
            <w:tcW w:w="1161" w:type="dxa"/>
            <w:gridSpan w:val="2"/>
            <w:tcBorders>
              <w:top w:val="single" w:sz="4" w:space="0" w:color="auto"/>
              <w:left w:val="single" w:sz="4" w:space="0" w:color="auto"/>
              <w:bottom w:val="single" w:sz="4" w:space="0" w:color="auto"/>
              <w:right w:val="single" w:sz="4" w:space="0" w:color="auto"/>
            </w:tcBorders>
            <w:vAlign w:val="bottom"/>
          </w:tcPr>
          <w:p w14:paraId="2D5A9CAF" w14:textId="77777777" w:rsidR="007056D7" w:rsidDel="007056D7" w:rsidRDefault="007056D7" w:rsidP="003952E1">
            <w:pPr>
              <w:keepNext/>
              <w:jc w:val="center"/>
              <w:rPr>
                <w:del w:id="468" w:author="Ferris, Todd@Energy" w:date="2018-11-21T10:48:00Z"/>
                <w:rFonts w:asciiTheme="minorHAnsi" w:hAnsiTheme="minorHAnsi"/>
                <w:sz w:val="18"/>
                <w:szCs w:val="18"/>
              </w:rPr>
            </w:pPr>
            <w:del w:id="469" w:author="Ferris, Todd@Energy" w:date="2018-11-21T10:48:00Z">
              <w:r w:rsidDel="007056D7">
                <w:rPr>
                  <w:rFonts w:asciiTheme="minorHAnsi" w:hAnsiTheme="minorHAnsi"/>
                  <w:sz w:val="18"/>
                  <w:szCs w:val="18"/>
                </w:rPr>
                <w:delText>3</w:delText>
              </w:r>
            </w:del>
          </w:p>
        </w:tc>
        <w:tc>
          <w:tcPr>
            <w:tcW w:w="1169" w:type="dxa"/>
            <w:tcBorders>
              <w:top w:val="single" w:sz="4" w:space="0" w:color="auto"/>
              <w:left w:val="single" w:sz="4" w:space="0" w:color="auto"/>
              <w:bottom w:val="single" w:sz="4" w:space="0" w:color="auto"/>
              <w:right w:val="single" w:sz="4" w:space="0" w:color="auto"/>
            </w:tcBorders>
            <w:vAlign w:val="bottom"/>
          </w:tcPr>
          <w:p w14:paraId="2D5A9CB0" w14:textId="77777777" w:rsidR="007056D7" w:rsidDel="007056D7" w:rsidRDefault="007056D7" w:rsidP="003952E1">
            <w:pPr>
              <w:keepNext/>
              <w:jc w:val="center"/>
              <w:rPr>
                <w:del w:id="470" w:author="Ferris, Todd@Energy" w:date="2018-11-21T10:48:00Z"/>
                <w:rFonts w:asciiTheme="minorHAnsi" w:hAnsiTheme="minorHAnsi"/>
                <w:sz w:val="18"/>
                <w:szCs w:val="18"/>
              </w:rPr>
            </w:pPr>
            <w:del w:id="471" w:author="Ferris, Todd@Energy" w:date="2018-11-21T10:48:00Z">
              <w:r w:rsidDel="007056D7">
                <w:rPr>
                  <w:rFonts w:asciiTheme="minorHAnsi" w:hAnsiTheme="minorHAnsi"/>
                  <w:sz w:val="18"/>
                  <w:szCs w:val="18"/>
                </w:rPr>
                <w:delText>X</w:delText>
              </w:r>
            </w:del>
          </w:p>
        </w:tc>
        <w:tc>
          <w:tcPr>
            <w:tcW w:w="1201" w:type="dxa"/>
            <w:tcBorders>
              <w:top w:val="single" w:sz="4" w:space="0" w:color="auto"/>
              <w:left w:val="single" w:sz="4" w:space="0" w:color="auto"/>
              <w:bottom w:val="single" w:sz="4" w:space="0" w:color="auto"/>
              <w:right w:val="single" w:sz="4" w:space="0" w:color="auto"/>
            </w:tcBorders>
            <w:vAlign w:val="bottom"/>
          </w:tcPr>
          <w:p w14:paraId="2D5A9CB1" w14:textId="77777777" w:rsidR="007056D7" w:rsidDel="007056D7" w:rsidRDefault="007056D7" w:rsidP="003952E1">
            <w:pPr>
              <w:keepNext/>
              <w:jc w:val="center"/>
              <w:rPr>
                <w:del w:id="472" w:author="Ferris, Todd@Energy" w:date="2018-11-21T10:48:00Z"/>
                <w:rFonts w:asciiTheme="minorHAnsi" w:hAnsiTheme="minorHAnsi"/>
                <w:sz w:val="18"/>
                <w:szCs w:val="18"/>
              </w:rPr>
            </w:pPr>
            <w:del w:id="473" w:author="Ferris, Todd@Energy" w:date="2018-11-21T10:48:00Z">
              <w:r w:rsidDel="007056D7">
                <w:rPr>
                  <w:rFonts w:asciiTheme="minorHAnsi" w:hAnsiTheme="minorHAnsi"/>
                  <w:sz w:val="18"/>
                  <w:szCs w:val="18"/>
                </w:rPr>
                <w:delText>X</w:delText>
              </w:r>
            </w:del>
          </w:p>
        </w:tc>
        <w:tc>
          <w:tcPr>
            <w:tcW w:w="1137" w:type="dxa"/>
            <w:tcBorders>
              <w:top w:val="single" w:sz="4" w:space="0" w:color="auto"/>
              <w:left w:val="single" w:sz="4" w:space="0" w:color="auto"/>
              <w:bottom w:val="single" w:sz="4" w:space="0" w:color="auto"/>
              <w:right w:val="single" w:sz="4" w:space="0" w:color="auto"/>
            </w:tcBorders>
            <w:vAlign w:val="bottom"/>
          </w:tcPr>
          <w:p w14:paraId="2D5A9CB2" w14:textId="77777777" w:rsidR="007056D7" w:rsidDel="007056D7" w:rsidRDefault="007056D7" w:rsidP="003952E1">
            <w:pPr>
              <w:keepNext/>
              <w:jc w:val="center"/>
              <w:rPr>
                <w:del w:id="474" w:author="Ferris, Todd@Energy" w:date="2018-11-21T10:48:00Z"/>
                <w:rFonts w:asciiTheme="minorHAnsi" w:hAnsiTheme="minorHAnsi"/>
                <w:sz w:val="18"/>
                <w:szCs w:val="18"/>
              </w:rPr>
            </w:pPr>
            <w:del w:id="475" w:author="Ferris, Todd@Energy" w:date="2018-11-21T10:48:00Z">
              <w:r w:rsidDel="007056D7">
                <w:rPr>
                  <w:rFonts w:asciiTheme="minorHAnsi" w:hAnsiTheme="minorHAnsi"/>
                  <w:sz w:val="18"/>
                  <w:szCs w:val="18"/>
                </w:rPr>
                <w:delText>105</w:delText>
              </w:r>
            </w:del>
          </w:p>
        </w:tc>
        <w:tc>
          <w:tcPr>
            <w:tcW w:w="1169" w:type="dxa"/>
            <w:tcBorders>
              <w:top w:val="single" w:sz="4" w:space="0" w:color="auto"/>
              <w:left w:val="single" w:sz="4" w:space="0" w:color="auto"/>
              <w:bottom w:val="single" w:sz="4" w:space="0" w:color="auto"/>
              <w:right w:val="single" w:sz="4" w:space="0" w:color="auto"/>
            </w:tcBorders>
            <w:vAlign w:val="bottom"/>
          </w:tcPr>
          <w:p w14:paraId="2D5A9CB3" w14:textId="77777777" w:rsidR="007056D7" w:rsidDel="007056D7" w:rsidRDefault="007056D7" w:rsidP="003952E1">
            <w:pPr>
              <w:keepNext/>
              <w:jc w:val="center"/>
              <w:rPr>
                <w:del w:id="476" w:author="Ferris, Todd@Energy" w:date="2018-11-21T10:48:00Z"/>
                <w:rFonts w:asciiTheme="minorHAnsi" w:hAnsiTheme="minorHAnsi"/>
                <w:sz w:val="18"/>
                <w:szCs w:val="18"/>
              </w:rPr>
            </w:pPr>
            <w:del w:id="477" w:author="Ferris, Todd@Energy" w:date="2018-11-21T10:48:00Z">
              <w:r w:rsidDel="007056D7">
                <w:rPr>
                  <w:rFonts w:asciiTheme="minorHAnsi" w:hAnsiTheme="minorHAnsi"/>
                  <w:sz w:val="18"/>
                  <w:szCs w:val="18"/>
                </w:rPr>
                <w:delText>35</w:delText>
              </w:r>
            </w:del>
          </w:p>
        </w:tc>
        <w:tc>
          <w:tcPr>
            <w:tcW w:w="1169" w:type="dxa"/>
            <w:tcBorders>
              <w:top w:val="single" w:sz="4" w:space="0" w:color="auto"/>
              <w:left w:val="single" w:sz="4" w:space="0" w:color="auto"/>
              <w:bottom w:val="single" w:sz="4" w:space="0" w:color="auto"/>
              <w:right w:val="single" w:sz="4" w:space="0" w:color="auto"/>
            </w:tcBorders>
            <w:vAlign w:val="bottom"/>
          </w:tcPr>
          <w:p w14:paraId="2D5A9CB4" w14:textId="77777777" w:rsidR="007056D7" w:rsidDel="007056D7" w:rsidRDefault="007056D7" w:rsidP="003952E1">
            <w:pPr>
              <w:keepNext/>
              <w:jc w:val="center"/>
              <w:rPr>
                <w:del w:id="478" w:author="Ferris, Todd@Energy" w:date="2018-11-21T10:48:00Z"/>
                <w:rFonts w:asciiTheme="minorHAnsi" w:hAnsiTheme="minorHAnsi"/>
                <w:sz w:val="18"/>
                <w:szCs w:val="18"/>
              </w:rPr>
            </w:pPr>
            <w:del w:id="479" w:author="Ferris, Todd@Energy" w:date="2018-11-21T10:48:00Z">
              <w:r w:rsidDel="007056D7">
                <w:rPr>
                  <w:rFonts w:asciiTheme="minorHAnsi" w:hAnsiTheme="minorHAnsi"/>
                  <w:sz w:val="18"/>
                  <w:szCs w:val="18"/>
                </w:rPr>
                <w:delText>5</w:delText>
              </w:r>
            </w:del>
          </w:p>
        </w:tc>
        <w:tc>
          <w:tcPr>
            <w:tcW w:w="1187" w:type="dxa"/>
            <w:tcBorders>
              <w:top w:val="single" w:sz="4" w:space="0" w:color="auto"/>
              <w:left w:val="single" w:sz="4" w:space="0" w:color="auto"/>
              <w:bottom w:val="single" w:sz="4" w:space="0" w:color="auto"/>
              <w:right w:val="single" w:sz="4" w:space="0" w:color="auto"/>
            </w:tcBorders>
            <w:vAlign w:val="bottom"/>
          </w:tcPr>
          <w:p w14:paraId="2D5A9CB5" w14:textId="77777777" w:rsidR="007056D7" w:rsidDel="007056D7" w:rsidRDefault="007056D7" w:rsidP="003952E1">
            <w:pPr>
              <w:keepNext/>
              <w:jc w:val="center"/>
              <w:rPr>
                <w:del w:id="480" w:author="Ferris, Todd@Energy" w:date="2018-11-21T10:48:00Z"/>
                <w:rFonts w:asciiTheme="minorHAnsi" w:hAnsiTheme="minorHAnsi"/>
                <w:sz w:val="18"/>
                <w:szCs w:val="18"/>
              </w:rPr>
            </w:pPr>
            <w:del w:id="481" w:author="Ferris, Todd@Energy" w:date="2018-11-21T10:48:00Z">
              <w:r w:rsidDel="007056D7">
                <w:rPr>
                  <w:rFonts w:asciiTheme="minorHAnsi" w:hAnsiTheme="minorHAnsi"/>
                  <w:sz w:val="18"/>
                  <w:szCs w:val="18"/>
                </w:rPr>
                <w:delText>X</w:delText>
              </w:r>
            </w:del>
          </w:p>
        </w:tc>
      </w:tr>
      <w:tr w:rsidR="007056D7" w:rsidDel="007056D7" w14:paraId="2D5A9CC0" w14:textId="77777777" w:rsidTr="00AA70B8">
        <w:trPr>
          <w:trHeight w:val="245"/>
          <w:del w:id="482" w:author="Ferris, Todd@Energy" w:date="2018-11-21T10:48:00Z"/>
        </w:trPr>
        <w:tc>
          <w:tcPr>
            <w:tcW w:w="1661" w:type="dxa"/>
            <w:gridSpan w:val="2"/>
            <w:tcBorders>
              <w:top w:val="single" w:sz="4" w:space="0" w:color="auto"/>
              <w:left w:val="single" w:sz="4" w:space="0" w:color="auto"/>
              <w:bottom w:val="single" w:sz="4" w:space="0" w:color="auto"/>
              <w:right w:val="single" w:sz="4" w:space="0" w:color="auto"/>
            </w:tcBorders>
            <w:vAlign w:val="bottom"/>
          </w:tcPr>
          <w:p w14:paraId="2D5A9CB7" w14:textId="77777777" w:rsidR="007056D7" w:rsidDel="007056D7" w:rsidRDefault="007056D7" w:rsidP="003952E1">
            <w:pPr>
              <w:keepNext/>
              <w:jc w:val="center"/>
              <w:rPr>
                <w:del w:id="483" w:author="Ferris, Todd@Energy" w:date="2018-11-21T10:48:00Z"/>
                <w:rFonts w:asciiTheme="minorHAnsi" w:hAnsiTheme="minorHAnsi"/>
                <w:sz w:val="18"/>
                <w:szCs w:val="18"/>
              </w:rPr>
            </w:pPr>
            <w:del w:id="484" w:author="Ferris, Todd@Energy" w:date="2018-11-21T10:48:00Z">
              <w:r w:rsidDel="007056D7">
                <w:rPr>
                  <w:rFonts w:asciiTheme="minorHAnsi" w:hAnsiTheme="minorHAnsi"/>
                  <w:sz w:val="18"/>
                  <w:szCs w:val="18"/>
                </w:rPr>
                <w:delText>5</w:delText>
              </w:r>
            </w:del>
          </w:p>
        </w:tc>
        <w:tc>
          <w:tcPr>
            <w:tcW w:w="1158" w:type="dxa"/>
            <w:gridSpan w:val="2"/>
            <w:tcBorders>
              <w:top w:val="single" w:sz="4" w:space="0" w:color="auto"/>
              <w:left w:val="single" w:sz="4" w:space="0" w:color="auto"/>
              <w:bottom w:val="single" w:sz="4" w:space="0" w:color="auto"/>
              <w:right w:val="single" w:sz="4" w:space="0" w:color="auto"/>
            </w:tcBorders>
            <w:vAlign w:val="bottom"/>
          </w:tcPr>
          <w:p w14:paraId="2D5A9CB8" w14:textId="77777777" w:rsidR="007056D7" w:rsidDel="007056D7" w:rsidRDefault="007056D7" w:rsidP="003952E1">
            <w:pPr>
              <w:keepNext/>
              <w:jc w:val="center"/>
              <w:rPr>
                <w:del w:id="485" w:author="Ferris, Todd@Energy" w:date="2018-11-21T10:48:00Z"/>
                <w:rFonts w:asciiTheme="minorHAnsi" w:hAnsiTheme="minorHAnsi"/>
                <w:sz w:val="18"/>
                <w:szCs w:val="18"/>
              </w:rPr>
            </w:pPr>
            <w:del w:id="486" w:author="Ferris, Todd@Energy" w:date="2018-11-21T10:48:00Z">
              <w:r w:rsidDel="007056D7">
                <w:rPr>
                  <w:rFonts w:asciiTheme="minorHAnsi" w:hAnsiTheme="minorHAnsi"/>
                  <w:sz w:val="18"/>
                  <w:szCs w:val="18"/>
                </w:rPr>
                <w:delText>NL</w:delText>
              </w:r>
            </w:del>
          </w:p>
        </w:tc>
        <w:tc>
          <w:tcPr>
            <w:tcW w:w="1161" w:type="dxa"/>
            <w:gridSpan w:val="2"/>
            <w:tcBorders>
              <w:top w:val="single" w:sz="4" w:space="0" w:color="auto"/>
              <w:left w:val="single" w:sz="4" w:space="0" w:color="auto"/>
              <w:bottom w:val="single" w:sz="4" w:space="0" w:color="auto"/>
              <w:right w:val="single" w:sz="4" w:space="0" w:color="auto"/>
            </w:tcBorders>
            <w:vAlign w:val="bottom"/>
          </w:tcPr>
          <w:p w14:paraId="2D5A9CB9" w14:textId="77777777" w:rsidR="007056D7" w:rsidDel="007056D7" w:rsidRDefault="007056D7" w:rsidP="003952E1">
            <w:pPr>
              <w:keepNext/>
              <w:jc w:val="center"/>
              <w:rPr>
                <w:del w:id="487" w:author="Ferris, Todd@Energy" w:date="2018-11-21T10:48:00Z"/>
                <w:rFonts w:asciiTheme="minorHAnsi" w:hAnsiTheme="minorHAnsi"/>
                <w:sz w:val="18"/>
                <w:szCs w:val="18"/>
              </w:rPr>
            </w:pPr>
            <w:del w:id="488" w:author="Ferris, Todd@Energy" w:date="2018-11-21T10:48:00Z">
              <w:r w:rsidDel="007056D7">
                <w:rPr>
                  <w:rFonts w:asciiTheme="minorHAnsi" w:hAnsiTheme="minorHAnsi"/>
                  <w:sz w:val="18"/>
                  <w:szCs w:val="18"/>
                </w:rPr>
                <w:delText>70</w:delText>
              </w:r>
            </w:del>
          </w:p>
        </w:tc>
        <w:tc>
          <w:tcPr>
            <w:tcW w:w="1169" w:type="dxa"/>
            <w:tcBorders>
              <w:top w:val="single" w:sz="4" w:space="0" w:color="auto"/>
              <w:left w:val="single" w:sz="4" w:space="0" w:color="auto"/>
              <w:bottom w:val="single" w:sz="4" w:space="0" w:color="auto"/>
              <w:right w:val="single" w:sz="4" w:space="0" w:color="auto"/>
            </w:tcBorders>
            <w:vAlign w:val="bottom"/>
          </w:tcPr>
          <w:p w14:paraId="2D5A9CBA" w14:textId="77777777" w:rsidR="007056D7" w:rsidDel="007056D7" w:rsidRDefault="007056D7" w:rsidP="003952E1">
            <w:pPr>
              <w:keepNext/>
              <w:jc w:val="center"/>
              <w:rPr>
                <w:del w:id="489" w:author="Ferris, Todd@Energy" w:date="2018-11-21T10:48:00Z"/>
                <w:rFonts w:asciiTheme="minorHAnsi" w:hAnsiTheme="minorHAnsi"/>
                <w:sz w:val="18"/>
                <w:szCs w:val="18"/>
              </w:rPr>
            </w:pPr>
            <w:del w:id="490" w:author="Ferris, Todd@Energy" w:date="2018-11-21T10:48:00Z">
              <w:r w:rsidDel="007056D7">
                <w:rPr>
                  <w:rFonts w:asciiTheme="minorHAnsi" w:hAnsiTheme="minorHAnsi"/>
                  <w:sz w:val="18"/>
                  <w:szCs w:val="18"/>
                </w:rPr>
                <w:delText>35</w:delText>
              </w:r>
            </w:del>
          </w:p>
        </w:tc>
        <w:tc>
          <w:tcPr>
            <w:tcW w:w="1201" w:type="dxa"/>
            <w:tcBorders>
              <w:top w:val="single" w:sz="4" w:space="0" w:color="auto"/>
              <w:left w:val="single" w:sz="4" w:space="0" w:color="auto"/>
              <w:bottom w:val="single" w:sz="4" w:space="0" w:color="auto"/>
              <w:right w:val="single" w:sz="4" w:space="0" w:color="auto"/>
            </w:tcBorders>
            <w:vAlign w:val="bottom"/>
          </w:tcPr>
          <w:p w14:paraId="2D5A9CBB" w14:textId="77777777" w:rsidR="007056D7" w:rsidDel="007056D7" w:rsidRDefault="007056D7" w:rsidP="003952E1">
            <w:pPr>
              <w:keepNext/>
              <w:jc w:val="center"/>
              <w:rPr>
                <w:del w:id="491" w:author="Ferris, Todd@Energy" w:date="2018-11-21T10:48:00Z"/>
                <w:rFonts w:asciiTheme="minorHAnsi" w:hAnsiTheme="minorHAnsi"/>
                <w:sz w:val="18"/>
                <w:szCs w:val="18"/>
              </w:rPr>
            </w:pPr>
            <w:del w:id="492" w:author="Ferris, Todd@Energy" w:date="2018-11-21T10:48:00Z">
              <w:r w:rsidDel="007056D7">
                <w:rPr>
                  <w:rFonts w:asciiTheme="minorHAnsi" w:hAnsiTheme="minorHAnsi"/>
                  <w:sz w:val="18"/>
                  <w:szCs w:val="18"/>
                </w:rPr>
                <w:delText>20</w:delText>
              </w:r>
            </w:del>
          </w:p>
        </w:tc>
        <w:tc>
          <w:tcPr>
            <w:tcW w:w="1137" w:type="dxa"/>
            <w:tcBorders>
              <w:top w:val="single" w:sz="4" w:space="0" w:color="auto"/>
              <w:left w:val="single" w:sz="4" w:space="0" w:color="auto"/>
              <w:bottom w:val="single" w:sz="4" w:space="0" w:color="auto"/>
              <w:right w:val="single" w:sz="4" w:space="0" w:color="auto"/>
            </w:tcBorders>
            <w:vAlign w:val="bottom"/>
          </w:tcPr>
          <w:p w14:paraId="2D5A9CBC" w14:textId="77777777" w:rsidR="007056D7" w:rsidDel="007056D7" w:rsidRDefault="007056D7" w:rsidP="003952E1">
            <w:pPr>
              <w:keepNext/>
              <w:jc w:val="center"/>
              <w:rPr>
                <w:del w:id="493" w:author="Ferris, Todd@Energy" w:date="2018-11-21T10:48:00Z"/>
                <w:rFonts w:asciiTheme="minorHAnsi" w:hAnsiTheme="minorHAnsi"/>
                <w:sz w:val="18"/>
                <w:szCs w:val="18"/>
              </w:rPr>
            </w:pPr>
            <w:del w:id="494" w:author="Ferris, Todd@Energy" w:date="2018-11-21T10:48:00Z">
              <w:r w:rsidDel="007056D7">
                <w:rPr>
                  <w:rFonts w:asciiTheme="minorHAnsi" w:hAnsiTheme="minorHAnsi"/>
                  <w:sz w:val="18"/>
                  <w:szCs w:val="18"/>
                </w:rPr>
                <w:delText>NL</w:delText>
              </w:r>
            </w:del>
          </w:p>
        </w:tc>
        <w:tc>
          <w:tcPr>
            <w:tcW w:w="1169" w:type="dxa"/>
            <w:tcBorders>
              <w:top w:val="single" w:sz="4" w:space="0" w:color="auto"/>
              <w:left w:val="single" w:sz="4" w:space="0" w:color="auto"/>
              <w:bottom w:val="single" w:sz="4" w:space="0" w:color="auto"/>
              <w:right w:val="single" w:sz="4" w:space="0" w:color="auto"/>
            </w:tcBorders>
            <w:vAlign w:val="bottom"/>
          </w:tcPr>
          <w:p w14:paraId="2D5A9CBD" w14:textId="77777777" w:rsidR="007056D7" w:rsidDel="007056D7" w:rsidRDefault="007056D7" w:rsidP="003952E1">
            <w:pPr>
              <w:keepNext/>
              <w:jc w:val="center"/>
              <w:rPr>
                <w:del w:id="495" w:author="Ferris, Todd@Energy" w:date="2018-11-21T10:48:00Z"/>
                <w:rFonts w:asciiTheme="minorHAnsi" w:hAnsiTheme="minorHAnsi"/>
                <w:sz w:val="18"/>
                <w:szCs w:val="18"/>
              </w:rPr>
            </w:pPr>
            <w:del w:id="496" w:author="Ferris, Todd@Energy" w:date="2018-11-21T10:48:00Z">
              <w:r w:rsidDel="007056D7">
                <w:rPr>
                  <w:rFonts w:asciiTheme="minorHAnsi" w:hAnsiTheme="minorHAnsi"/>
                  <w:sz w:val="18"/>
                  <w:szCs w:val="18"/>
                </w:rPr>
                <w:delText>135</w:delText>
              </w:r>
            </w:del>
          </w:p>
        </w:tc>
        <w:tc>
          <w:tcPr>
            <w:tcW w:w="1169" w:type="dxa"/>
            <w:tcBorders>
              <w:top w:val="single" w:sz="4" w:space="0" w:color="auto"/>
              <w:left w:val="single" w:sz="4" w:space="0" w:color="auto"/>
              <w:bottom w:val="single" w:sz="4" w:space="0" w:color="auto"/>
              <w:right w:val="single" w:sz="4" w:space="0" w:color="auto"/>
            </w:tcBorders>
            <w:vAlign w:val="bottom"/>
          </w:tcPr>
          <w:p w14:paraId="2D5A9CBE" w14:textId="77777777" w:rsidR="007056D7" w:rsidDel="007056D7" w:rsidRDefault="007056D7" w:rsidP="003952E1">
            <w:pPr>
              <w:keepNext/>
              <w:jc w:val="center"/>
              <w:rPr>
                <w:del w:id="497" w:author="Ferris, Todd@Energy" w:date="2018-11-21T10:48:00Z"/>
                <w:rFonts w:asciiTheme="minorHAnsi" w:hAnsiTheme="minorHAnsi"/>
                <w:sz w:val="18"/>
                <w:szCs w:val="18"/>
              </w:rPr>
            </w:pPr>
            <w:del w:id="498" w:author="Ferris, Todd@Energy" w:date="2018-11-21T10:48:00Z">
              <w:r w:rsidDel="007056D7">
                <w:rPr>
                  <w:rFonts w:asciiTheme="minorHAnsi" w:hAnsiTheme="minorHAnsi"/>
                  <w:sz w:val="18"/>
                  <w:szCs w:val="18"/>
                </w:rPr>
                <w:delText>85</w:delText>
              </w:r>
            </w:del>
          </w:p>
        </w:tc>
        <w:tc>
          <w:tcPr>
            <w:tcW w:w="1187" w:type="dxa"/>
            <w:tcBorders>
              <w:top w:val="single" w:sz="4" w:space="0" w:color="auto"/>
              <w:left w:val="single" w:sz="4" w:space="0" w:color="auto"/>
              <w:bottom w:val="single" w:sz="4" w:space="0" w:color="auto"/>
              <w:right w:val="single" w:sz="4" w:space="0" w:color="auto"/>
            </w:tcBorders>
            <w:vAlign w:val="bottom"/>
          </w:tcPr>
          <w:p w14:paraId="2D5A9CBF" w14:textId="77777777" w:rsidR="007056D7" w:rsidDel="007056D7" w:rsidRDefault="007056D7" w:rsidP="003952E1">
            <w:pPr>
              <w:keepNext/>
              <w:jc w:val="center"/>
              <w:rPr>
                <w:del w:id="499" w:author="Ferris, Todd@Energy" w:date="2018-11-21T10:48:00Z"/>
                <w:rFonts w:asciiTheme="minorHAnsi" w:hAnsiTheme="minorHAnsi"/>
                <w:sz w:val="18"/>
                <w:szCs w:val="18"/>
              </w:rPr>
            </w:pPr>
            <w:del w:id="500" w:author="Ferris, Todd@Energy" w:date="2018-11-21T10:48:00Z">
              <w:r w:rsidDel="007056D7">
                <w:rPr>
                  <w:rFonts w:asciiTheme="minorHAnsi" w:hAnsiTheme="minorHAnsi"/>
                  <w:sz w:val="18"/>
                  <w:szCs w:val="18"/>
                </w:rPr>
                <w:delText>55</w:delText>
              </w:r>
            </w:del>
          </w:p>
        </w:tc>
      </w:tr>
      <w:tr w:rsidR="007056D7" w:rsidDel="007056D7" w14:paraId="2D5A9CCA" w14:textId="77777777" w:rsidTr="00AA70B8">
        <w:trPr>
          <w:trHeight w:val="245"/>
          <w:del w:id="501" w:author="Ferris, Todd@Energy" w:date="2018-11-21T10:48:00Z"/>
        </w:trPr>
        <w:tc>
          <w:tcPr>
            <w:tcW w:w="1661" w:type="dxa"/>
            <w:gridSpan w:val="2"/>
            <w:tcBorders>
              <w:top w:val="single" w:sz="4" w:space="0" w:color="auto"/>
              <w:left w:val="single" w:sz="4" w:space="0" w:color="auto"/>
              <w:bottom w:val="single" w:sz="4" w:space="0" w:color="auto"/>
              <w:right w:val="single" w:sz="4" w:space="0" w:color="auto"/>
            </w:tcBorders>
            <w:vAlign w:val="bottom"/>
          </w:tcPr>
          <w:p w14:paraId="2D5A9CC1" w14:textId="77777777" w:rsidR="007056D7" w:rsidDel="007056D7" w:rsidRDefault="007056D7" w:rsidP="003952E1">
            <w:pPr>
              <w:keepNext/>
              <w:jc w:val="center"/>
              <w:rPr>
                <w:del w:id="502" w:author="Ferris, Todd@Energy" w:date="2018-11-21T10:48:00Z"/>
                <w:rFonts w:asciiTheme="minorHAnsi" w:hAnsiTheme="minorHAnsi"/>
                <w:sz w:val="18"/>
                <w:szCs w:val="18"/>
              </w:rPr>
            </w:pPr>
            <w:del w:id="503" w:author="Ferris, Todd@Energy" w:date="2018-11-21T10:48:00Z">
              <w:r w:rsidDel="007056D7">
                <w:rPr>
                  <w:rFonts w:asciiTheme="minorHAnsi" w:hAnsiTheme="minorHAnsi"/>
                  <w:sz w:val="18"/>
                  <w:szCs w:val="18"/>
                </w:rPr>
                <w:delText>6</w:delText>
              </w:r>
            </w:del>
          </w:p>
        </w:tc>
        <w:tc>
          <w:tcPr>
            <w:tcW w:w="1158" w:type="dxa"/>
            <w:gridSpan w:val="2"/>
            <w:tcBorders>
              <w:top w:val="single" w:sz="4" w:space="0" w:color="auto"/>
              <w:left w:val="single" w:sz="4" w:space="0" w:color="auto"/>
              <w:bottom w:val="single" w:sz="4" w:space="0" w:color="auto"/>
              <w:right w:val="single" w:sz="4" w:space="0" w:color="auto"/>
            </w:tcBorders>
            <w:vAlign w:val="bottom"/>
          </w:tcPr>
          <w:p w14:paraId="2D5A9CC2" w14:textId="77777777" w:rsidR="007056D7" w:rsidDel="007056D7" w:rsidRDefault="007056D7" w:rsidP="003952E1">
            <w:pPr>
              <w:keepNext/>
              <w:jc w:val="center"/>
              <w:rPr>
                <w:del w:id="504" w:author="Ferris, Todd@Energy" w:date="2018-11-21T10:48:00Z"/>
                <w:rFonts w:asciiTheme="minorHAnsi" w:hAnsiTheme="minorHAnsi"/>
                <w:sz w:val="18"/>
                <w:szCs w:val="18"/>
              </w:rPr>
            </w:pPr>
            <w:del w:id="505" w:author="Ferris, Todd@Energy" w:date="2018-11-21T10:48:00Z">
              <w:r w:rsidDel="007056D7">
                <w:rPr>
                  <w:rFonts w:asciiTheme="minorHAnsi" w:hAnsiTheme="minorHAnsi"/>
                  <w:sz w:val="18"/>
                  <w:szCs w:val="18"/>
                </w:rPr>
                <w:delText>NL</w:delText>
              </w:r>
            </w:del>
          </w:p>
        </w:tc>
        <w:tc>
          <w:tcPr>
            <w:tcW w:w="1161" w:type="dxa"/>
            <w:gridSpan w:val="2"/>
            <w:tcBorders>
              <w:top w:val="single" w:sz="4" w:space="0" w:color="auto"/>
              <w:left w:val="single" w:sz="4" w:space="0" w:color="auto"/>
              <w:bottom w:val="single" w:sz="4" w:space="0" w:color="auto"/>
              <w:right w:val="single" w:sz="4" w:space="0" w:color="auto"/>
            </w:tcBorders>
            <w:vAlign w:val="bottom"/>
          </w:tcPr>
          <w:p w14:paraId="2D5A9CC3" w14:textId="77777777" w:rsidR="007056D7" w:rsidDel="007056D7" w:rsidRDefault="007056D7" w:rsidP="003952E1">
            <w:pPr>
              <w:keepNext/>
              <w:jc w:val="center"/>
              <w:rPr>
                <w:del w:id="506" w:author="Ferris, Todd@Energy" w:date="2018-11-21T10:48:00Z"/>
                <w:rFonts w:asciiTheme="minorHAnsi" w:hAnsiTheme="minorHAnsi"/>
                <w:sz w:val="18"/>
                <w:szCs w:val="18"/>
              </w:rPr>
            </w:pPr>
            <w:del w:id="507" w:author="Ferris, Todd@Energy" w:date="2018-11-21T10:48:00Z">
              <w:r w:rsidDel="007056D7">
                <w:rPr>
                  <w:rFonts w:asciiTheme="minorHAnsi" w:hAnsiTheme="minorHAnsi"/>
                  <w:sz w:val="18"/>
                  <w:szCs w:val="18"/>
                </w:rPr>
                <w:delText>NL</w:delText>
              </w:r>
            </w:del>
          </w:p>
        </w:tc>
        <w:tc>
          <w:tcPr>
            <w:tcW w:w="1169" w:type="dxa"/>
            <w:tcBorders>
              <w:top w:val="single" w:sz="4" w:space="0" w:color="auto"/>
              <w:left w:val="single" w:sz="4" w:space="0" w:color="auto"/>
              <w:bottom w:val="single" w:sz="4" w:space="0" w:color="auto"/>
              <w:right w:val="single" w:sz="4" w:space="0" w:color="auto"/>
            </w:tcBorders>
            <w:vAlign w:val="bottom"/>
          </w:tcPr>
          <w:p w14:paraId="2D5A9CC4" w14:textId="77777777" w:rsidR="007056D7" w:rsidDel="007056D7" w:rsidRDefault="007056D7" w:rsidP="003952E1">
            <w:pPr>
              <w:keepNext/>
              <w:jc w:val="center"/>
              <w:rPr>
                <w:del w:id="508" w:author="Ferris, Todd@Energy" w:date="2018-11-21T10:48:00Z"/>
                <w:rFonts w:asciiTheme="minorHAnsi" w:hAnsiTheme="minorHAnsi"/>
                <w:sz w:val="18"/>
                <w:szCs w:val="18"/>
              </w:rPr>
            </w:pPr>
            <w:del w:id="509" w:author="Ferris, Todd@Energy" w:date="2018-11-21T10:48:00Z">
              <w:r w:rsidDel="007056D7">
                <w:rPr>
                  <w:rFonts w:asciiTheme="minorHAnsi" w:hAnsiTheme="minorHAnsi"/>
                  <w:sz w:val="18"/>
                  <w:szCs w:val="18"/>
                </w:rPr>
                <w:delText>125</w:delText>
              </w:r>
            </w:del>
          </w:p>
        </w:tc>
        <w:tc>
          <w:tcPr>
            <w:tcW w:w="1201" w:type="dxa"/>
            <w:tcBorders>
              <w:top w:val="single" w:sz="4" w:space="0" w:color="auto"/>
              <w:left w:val="single" w:sz="4" w:space="0" w:color="auto"/>
              <w:bottom w:val="single" w:sz="4" w:space="0" w:color="auto"/>
              <w:right w:val="single" w:sz="4" w:space="0" w:color="auto"/>
            </w:tcBorders>
            <w:vAlign w:val="bottom"/>
          </w:tcPr>
          <w:p w14:paraId="2D5A9CC5" w14:textId="77777777" w:rsidR="007056D7" w:rsidDel="007056D7" w:rsidRDefault="007056D7" w:rsidP="003952E1">
            <w:pPr>
              <w:keepNext/>
              <w:jc w:val="center"/>
              <w:rPr>
                <w:del w:id="510" w:author="Ferris, Todd@Energy" w:date="2018-11-21T10:48:00Z"/>
                <w:rFonts w:asciiTheme="minorHAnsi" w:hAnsiTheme="minorHAnsi"/>
                <w:sz w:val="18"/>
                <w:szCs w:val="18"/>
              </w:rPr>
            </w:pPr>
            <w:del w:id="511" w:author="Ferris, Todd@Energy" w:date="2018-11-21T10:48:00Z">
              <w:r w:rsidDel="007056D7">
                <w:rPr>
                  <w:rFonts w:asciiTheme="minorHAnsi" w:hAnsiTheme="minorHAnsi"/>
                  <w:sz w:val="18"/>
                  <w:szCs w:val="18"/>
                </w:rPr>
                <w:delText>95</w:delText>
              </w:r>
            </w:del>
          </w:p>
        </w:tc>
        <w:tc>
          <w:tcPr>
            <w:tcW w:w="1137" w:type="dxa"/>
            <w:tcBorders>
              <w:top w:val="single" w:sz="4" w:space="0" w:color="auto"/>
              <w:left w:val="single" w:sz="4" w:space="0" w:color="auto"/>
              <w:bottom w:val="single" w:sz="4" w:space="0" w:color="auto"/>
              <w:right w:val="single" w:sz="4" w:space="0" w:color="auto"/>
            </w:tcBorders>
            <w:vAlign w:val="bottom"/>
          </w:tcPr>
          <w:p w14:paraId="2D5A9CC6" w14:textId="77777777" w:rsidR="007056D7" w:rsidDel="007056D7" w:rsidRDefault="007056D7" w:rsidP="003952E1">
            <w:pPr>
              <w:keepNext/>
              <w:jc w:val="center"/>
              <w:rPr>
                <w:del w:id="512" w:author="Ferris, Todd@Energy" w:date="2018-11-21T10:48:00Z"/>
                <w:rFonts w:asciiTheme="minorHAnsi" w:hAnsiTheme="minorHAnsi"/>
                <w:sz w:val="18"/>
                <w:szCs w:val="18"/>
              </w:rPr>
            </w:pPr>
            <w:del w:id="513" w:author="Ferris, Todd@Energy" w:date="2018-11-21T10:48:00Z">
              <w:r w:rsidDel="007056D7">
                <w:rPr>
                  <w:rFonts w:asciiTheme="minorHAnsi" w:hAnsiTheme="minorHAnsi"/>
                  <w:sz w:val="18"/>
                  <w:szCs w:val="18"/>
                </w:rPr>
                <w:delText>NL</w:delText>
              </w:r>
            </w:del>
          </w:p>
        </w:tc>
        <w:tc>
          <w:tcPr>
            <w:tcW w:w="1169" w:type="dxa"/>
            <w:tcBorders>
              <w:top w:val="single" w:sz="4" w:space="0" w:color="auto"/>
              <w:left w:val="single" w:sz="4" w:space="0" w:color="auto"/>
              <w:bottom w:val="single" w:sz="4" w:space="0" w:color="auto"/>
              <w:right w:val="single" w:sz="4" w:space="0" w:color="auto"/>
            </w:tcBorders>
            <w:vAlign w:val="bottom"/>
          </w:tcPr>
          <w:p w14:paraId="2D5A9CC7" w14:textId="77777777" w:rsidR="007056D7" w:rsidDel="007056D7" w:rsidRDefault="007056D7" w:rsidP="003952E1">
            <w:pPr>
              <w:keepNext/>
              <w:jc w:val="center"/>
              <w:rPr>
                <w:del w:id="514" w:author="Ferris, Todd@Energy" w:date="2018-11-21T10:48:00Z"/>
                <w:rFonts w:asciiTheme="minorHAnsi" w:hAnsiTheme="minorHAnsi"/>
                <w:sz w:val="18"/>
                <w:szCs w:val="18"/>
              </w:rPr>
            </w:pPr>
            <w:del w:id="515" w:author="Ferris, Todd@Energy" w:date="2018-11-21T10:48:00Z">
              <w:r w:rsidDel="007056D7">
                <w:rPr>
                  <w:rFonts w:asciiTheme="minorHAnsi" w:hAnsiTheme="minorHAnsi"/>
                  <w:sz w:val="18"/>
                  <w:szCs w:val="18"/>
                </w:rPr>
                <w:delText>NL</w:delText>
              </w:r>
            </w:del>
          </w:p>
        </w:tc>
        <w:tc>
          <w:tcPr>
            <w:tcW w:w="1169" w:type="dxa"/>
            <w:tcBorders>
              <w:top w:val="single" w:sz="4" w:space="0" w:color="auto"/>
              <w:left w:val="single" w:sz="4" w:space="0" w:color="auto"/>
              <w:bottom w:val="single" w:sz="4" w:space="0" w:color="auto"/>
              <w:right w:val="single" w:sz="4" w:space="0" w:color="auto"/>
            </w:tcBorders>
            <w:vAlign w:val="bottom"/>
          </w:tcPr>
          <w:p w14:paraId="2D5A9CC8" w14:textId="77777777" w:rsidR="007056D7" w:rsidDel="007056D7" w:rsidRDefault="007056D7" w:rsidP="003952E1">
            <w:pPr>
              <w:keepNext/>
              <w:jc w:val="center"/>
              <w:rPr>
                <w:del w:id="516" w:author="Ferris, Todd@Energy" w:date="2018-11-21T10:48:00Z"/>
                <w:rFonts w:asciiTheme="minorHAnsi" w:hAnsiTheme="minorHAnsi"/>
                <w:sz w:val="18"/>
                <w:szCs w:val="18"/>
              </w:rPr>
            </w:pPr>
            <w:del w:id="517" w:author="Ferris, Todd@Energy" w:date="2018-11-21T10:48:00Z">
              <w:r w:rsidDel="007056D7">
                <w:rPr>
                  <w:rFonts w:asciiTheme="minorHAnsi" w:hAnsiTheme="minorHAnsi"/>
                  <w:sz w:val="18"/>
                  <w:szCs w:val="18"/>
                </w:rPr>
                <w:delText>NL</w:delText>
              </w:r>
            </w:del>
          </w:p>
        </w:tc>
        <w:tc>
          <w:tcPr>
            <w:tcW w:w="1187" w:type="dxa"/>
            <w:tcBorders>
              <w:top w:val="single" w:sz="4" w:space="0" w:color="auto"/>
              <w:left w:val="single" w:sz="4" w:space="0" w:color="auto"/>
              <w:bottom w:val="single" w:sz="4" w:space="0" w:color="auto"/>
              <w:right w:val="single" w:sz="4" w:space="0" w:color="auto"/>
            </w:tcBorders>
            <w:vAlign w:val="bottom"/>
          </w:tcPr>
          <w:p w14:paraId="2D5A9CC9" w14:textId="77777777" w:rsidR="007056D7" w:rsidDel="007056D7" w:rsidRDefault="007056D7" w:rsidP="003952E1">
            <w:pPr>
              <w:keepNext/>
              <w:jc w:val="center"/>
              <w:rPr>
                <w:del w:id="518" w:author="Ferris, Todd@Energy" w:date="2018-11-21T10:48:00Z"/>
                <w:rFonts w:asciiTheme="minorHAnsi" w:hAnsiTheme="minorHAnsi"/>
                <w:sz w:val="18"/>
                <w:szCs w:val="18"/>
              </w:rPr>
            </w:pPr>
            <w:del w:id="519" w:author="Ferris, Todd@Energy" w:date="2018-11-21T10:48:00Z">
              <w:r w:rsidDel="007056D7">
                <w:rPr>
                  <w:rFonts w:asciiTheme="minorHAnsi" w:hAnsiTheme="minorHAnsi"/>
                  <w:sz w:val="18"/>
                  <w:szCs w:val="18"/>
                </w:rPr>
                <w:delText>145</w:delText>
              </w:r>
            </w:del>
          </w:p>
        </w:tc>
      </w:tr>
      <w:tr w:rsidR="007056D7" w:rsidDel="007056D7" w14:paraId="2D5A9CD4" w14:textId="77777777" w:rsidTr="00AA70B8">
        <w:trPr>
          <w:trHeight w:val="245"/>
          <w:del w:id="520" w:author="Ferris, Todd@Energy" w:date="2018-11-21T10:48:00Z"/>
        </w:trPr>
        <w:tc>
          <w:tcPr>
            <w:tcW w:w="1661" w:type="dxa"/>
            <w:gridSpan w:val="2"/>
            <w:tcBorders>
              <w:top w:val="single" w:sz="4" w:space="0" w:color="auto"/>
              <w:left w:val="single" w:sz="4" w:space="0" w:color="auto"/>
              <w:bottom w:val="single" w:sz="4" w:space="0" w:color="auto"/>
              <w:right w:val="single" w:sz="4" w:space="0" w:color="auto"/>
            </w:tcBorders>
            <w:vAlign w:val="bottom"/>
          </w:tcPr>
          <w:p w14:paraId="2D5A9CCB" w14:textId="77777777" w:rsidR="007056D7" w:rsidDel="007056D7" w:rsidRDefault="007056D7" w:rsidP="003952E1">
            <w:pPr>
              <w:keepNext/>
              <w:jc w:val="center"/>
              <w:rPr>
                <w:del w:id="521" w:author="Ferris, Todd@Energy" w:date="2018-11-21T10:48:00Z"/>
                <w:rFonts w:asciiTheme="minorHAnsi" w:hAnsiTheme="minorHAnsi"/>
                <w:sz w:val="18"/>
                <w:szCs w:val="18"/>
              </w:rPr>
            </w:pPr>
            <w:del w:id="522" w:author="Ferris, Todd@Energy" w:date="2018-11-21T10:48:00Z">
              <w:r w:rsidDel="007056D7">
                <w:rPr>
                  <w:rFonts w:asciiTheme="minorHAnsi" w:hAnsiTheme="minorHAnsi"/>
                  <w:sz w:val="18"/>
                  <w:szCs w:val="18"/>
                </w:rPr>
                <w:delText>7 and above</w:delText>
              </w:r>
            </w:del>
          </w:p>
        </w:tc>
        <w:tc>
          <w:tcPr>
            <w:tcW w:w="1158" w:type="dxa"/>
            <w:gridSpan w:val="2"/>
            <w:tcBorders>
              <w:top w:val="single" w:sz="4" w:space="0" w:color="auto"/>
              <w:left w:val="single" w:sz="4" w:space="0" w:color="auto"/>
              <w:bottom w:val="single" w:sz="4" w:space="0" w:color="auto"/>
              <w:right w:val="single" w:sz="4" w:space="0" w:color="auto"/>
            </w:tcBorders>
            <w:vAlign w:val="bottom"/>
          </w:tcPr>
          <w:p w14:paraId="2D5A9CCC" w14:textId="77777777" w:rsidR="007056D7" w:rsidDel="007056D7" w:rsidRDefault="007056D7" w:rsidP="003952E1">
            <w:pPr>
              <w:keepNext/>
              <w:jc w:val="center"/>
              <w:rPr>
                <w:del w:id="523" w:author="Ferris, Todd@Energy" w:date="2018-11-21T10:48:00Z"/>
                <w:rFonts w:asciiTheme="minorHAnsi" w:hAnsiTheme="minorHAnsi"/>
                <w:sz w:val="18"/>
                <w:szCs w:val="18"/>
              </w:rPr>
            </w:pPr>
            <w:del w:id="524" w:author="Ferris, Todd@Energy" w:date="2018-11-21T10:48:00Z">
              <w:r w:rsidDel="007056D7">
                <w:rPr>
                  <w:rFonts w:asciiTheme="minorHAnsi" w:hAnsiTheme="minorHAnsi"/>
                  <w:sz w:val="18"/>
                  <w:szCs w:val="18"/>
                </w:rPr>
                <w:delText>NL</w:delText>
              </w:r>
            </w:del>
          </w:p>
        </w:tc>
        <w:tc>
          <w:tcPr>
            <w:tcW w:w="1161" w:type="dxa"/>
            <w:gridSpan w:val="2"/>
            <w:tcBorders>
              <w:top w:val="single" w:sz="4" w:space="0" w:color="auto"/>
              <w:left w:val="single" w:sz="4" w:space="0" w:color="auto"/>
              <w:bottom w:val="single" w:sz="4" w:space="0" w:color="auto"/>
              <w:right w:val="single" w:sz="4" w:space="0" w:color="auto"/>
            </w:tcBorders>
            <w:vAlign w:val="bottom"/>
          </w:tcPr>
          <w:p w14:paraId="2D5A9CCD" w14:textId="77777777" w:rsidR="007056D7" w:rsidDel="007056D7" w:rsidRDefault="007056D7" w:rsidP="003952E1">
            <w:pPr>
              <w:keepNext/>
              <w:jc w:val="center"/>
              <w:rPr>
                <w:del w:id="525" w:author="Ferris, Todd@Energy" w:date="2018-11-21T10:48:00Z"/>
                <w:rFonts w:asciiTheme="minorHAnsi" w:hAnsiTheme="minorHAnsi"/>
                <w:sz w:val="18"/>
                <w:szCs w:val="18"/>
              </w:rPr>
            </w:pPr>
            <w:del w:id="526" w:author="Ferris, Todd@Energy" w:date="2018-11-21T10:48:00Z">
              <w:r w:rsidDel="007056D7">
                <w:rPr>
                  <w:rFonts w:asciiTheme="minorHAnsi" w:hAnsiTheme="minorHAnsi"/>
                  <w:sz w:val="18"/>
                  <w:szCs w:val="18"/>
                </w:rPr>
                <w:delText>NL</w:delText>
              </w:r>
            </w:del>
          </w:p>
        </w:tc>
        <w:tc>
          <w:tcPr>
            <w:tcW w:w="1169" w:type="dxa"/>
            <w:tcBorders>
              <w:top w:val="single" w:sz="4" w:space="0" w:color="auto"/>
              <w:left w:val="single" w:sz="4" w:space="0" w:color="auto"/>
              <w:bottom w:val="single" w:sz="4" w:space="0" w:color="auto"/>
              <w:right w:val="single" w:sz="4" w:space="0" w:color="auto"/>
            </w:tcBorders>
            <w:vAlign w:val="bottom"/>
          </w:tcPr>
          <w:p w14:paraId="2D5A9CCE" w14:textId="77777777" w:rsidR="007056D7" w:rsidDel="007056D7" w:rsidRDefault="007056D7" w:rsidP="003952E1">
            <w:pPr>
              <w:keepNext/>
              <w:jc w:val="center"/>
              <w:rPr>
                <w:del w:id="527" w:author="Ferris, Todd@Energy" w:date="2018-11-21T10:48:00Z"/>
                <w:rFonts w:asciiTheme="minorHAnsi" w:hAnsiTheme="minorHAnsi"/>
                <w:sz w:val="18"/>
                <w:szCs w:val="18"/>
              </w:rPr>
            </w:pPr>
            <w:del w:id="528" w:author="Ferris, Todd@Energy" w:date="2018-11-21T10:48:00Z">
              <w:r w:rsidDel="007056D7">
                <w:rPr>
                  <w:rFonts w:asciiTheme="minorHAnsi" w:hAnsiTheme="minorHAnsi"/>
                  <w:sz w:val="18"/>
                  <w:szCs w:val="18"/>
                </w:rPr>
                <w:delText>NL</w:delText>
              </w:r>
            </w:del>
          </w:p>
        </w:tc>
        <w:tc>
          <w:tcPr>
            <w:tcW w:w="1201" w:type="dxa"/>
            <w:tcBorders>
              <w:top w:val="single" w:sz="4" w:space="0" w:color="auto"/>
              <w:left w:val="single" w:sz="4" w:space="0" w:color="auto"/>
              <w:bottom w:val="single" w:sz="4" w:space="0" w:color="auto"/>
              <w:right w:val="single" w:sz="4" w:space="0" w:color="auto"/>
            </w:tcBorders>
            <w:vAlign w:val="bottom"/>
          </w:tcPr>
          <w:p w14:paraId="2D5A9CCF" w14:textId="77777777" w:rsidR="007056D7" w:rsidDel="007056D7" w:rsidRDefault="007056D7" w:rsidP="003952E1">
            <w:pPr>
              <w:keepNext/>
              <w:jc w:val="center"/>
              <w:rPr>
                <w:del w:id="529" w:author="Ferris, Todd@Energy" w:date="2018-11-21T10:48:00Z"/>
                <w:rFonts w:asciiTheme="minorHAnsi" w:hAnsiTheme="minorHAnsi"/>
                <w:sz w:val="18"/>
                <w:szCs w:val="18"/>
              </w:rPr>
            </w:pPr>
            <w:del w:id="530" w:author="Ferris, Todd@Energy" w:date="2018-11-21T10:48:00Z">
              <w:r w:rsidDel="007056D7">
                <w:rPr>
                  <w:rFonts w:asciiTheme="minorHAnsi" w:hAnsiTheme="minorHAnsi"/>
                  <w:sz w:val="18"/>
                  <w:szCs w:val="18"/>
                </w:rPr>
                <w:delText>NL</w:delText>
              </w:r>
            </w:del>
          </w:p>
        </w:tc>
        <w:tc>
          <w:tcPr>
            <w:tcW w:w="1137" w:type="dxa"/>
            <w:tcBorders>
              <w:top w:val="single" w:sz="4" w:space="0" w:color="auto"/>
              <w:left w:val="single" w:sz="4" w:space="0" w:color="auto"/>
              <w:bottom w:val="single" w:sz="4" w:space="0" w:color="auto"/>
              <w:right w:val="single" w:sz="4" w:space="0" w:color="auto"/>
            </w:tcBorders>
            <w:vAlign w:val="bottom"/>
          </w:tcPr>
          <w:p w14:paraId="2D5A9CD0" w14:textId="77777777" w:rsidR="007056D7" w:rsidDel="007056D7" w:rsidRDefault="007056D7" w:rsidP="003952E1">
            <w:pPr>
              <w:keepNext/>
              <w:jc w:val="center"/>
              <w:rPr>
                <w:del w:id="531" w:author="Ferris, Todd@Energy" w:date="2018-11-21T10:48:00Z"/>
                <w:rFonts w:asciiTheme="minorHAnsi" w:hAnsiTheme="minorHAnsi"/>
                <w:sz w:val="18"/>
                <w:szCs w:val="18"/>
              </w:rPr>
            </w:pPr>
            <w:del w:id="532" w:author="Ferris, Todd@Energy" w:date="2018-11-21T10:48:00Z">
              <w:r w:rsidDel="007056D7">
                <w:rPr>
                  <w:rFonts w:asciiTheme="minorHAnsi" w:hAnsiTheme="minorHAnsi"/>
                  <w:sz w:val="18"/>
                  <w:szCs w:val="18"/>
                </w:rPr>
                <w:delText>NL</w:delText>
              </w:r>
            </w:del>
          </w:p>
        </w:tc>
        <w:tc>
          <w:tcPr>
            <w:tcW w:w="1169" w:type="dxa"/>
            <w:tcBorders>
              <w:top w:val="single" w:sz="4" w:space="0" w:color="auto"/>
              <w:left w:val="single" w:sz="4" w:space="0" w:color="auto"/>
              <w:bottom w:val="single" w:sz="4" w:space="0" w:color="auto"/>
              <w:right w:val="single" w:sz="4" w:space="0" w:color="auto"/>
            </w:tcBorders>
            <w:vAlign w:val="bottom"/>
          </w:tcPr>
          <w:p w14:paraId="2D5A9CD1" w14:textId="77777777" w:rsidR="007056D7" w:rsidDel="007056D7" w:rsidRDefault="007056D7" w:rsidP="003952E1">
            <w:pPr>
              <w:keepNext/>
              <w:jc w:val="center"/>
              <w:rPr>
                <w:del w:id="533" w:author="Ferris, Todd@Energy" w:date="2018-11-21T10:48:00Z"/>
                <w:rFonts w:asciiTheme="minorHAnsi" w:hAnsiTheme="minorHAnsi"/>
                <w:sz w:val="18"/>
                <w:szCs w:val="18"/>
              </w:rPr>
            </w:pPr>
            <w:del w:id="534" w:author="Ferris, Todd@Energy" w:date="2018-11-21T10:48:00Z">
              <w:r w:rsidDel="007056D7">
                <w:rPr>
                  <w:rFonts w:asciiTheme="minorHAnsi" w:hAnsiTheme="minorHAnsi"/>
                  <w:sz w:val="18"/>
                  <w:szCs w:val="18"/>
                </w:rPr>
                <w:delText>NL</w:delText>
              </w:r>
            </w:del>
          </w:p>
        </w:tc>
        <w:tc>
          <w:tcPr>
            <w:tcW w:w="1169" w:type="dxa"/>
            <w:tcBorders>
              <w:top w:val="single" w:sz="4" w:space="0" w:color="auto"/>
              <w:left w:val="single" w:sz="4" w:space="0" w:color="auto"/>
              <w:bottom w:val="single" w:sz="4" w:space="0" w:color="auto"/>
              <w:right w:val="single" w:sz="4" w:space="0" w:color="auto"/>
            </w:tcBorders>
            <w:vAlign w:val="bottom"/>
          </w:tcPr>
          <w:p w14:paraId="2D5A9CD2" w14:textId="77777777" w:rsidR="007056D7" w:rsidDel="007056D7" w:rsidRDefault="007056D7" w:rsidP="003952E1">
            <w:pPr>
              <w:keepNext/>
              <w:jc w:val="center"/>
              <w:rPr>
                <w:del w:id="535" w:author="Ferris, Todd@Energy" w:date="2018-11-21T10:48:00Z"/>
                <w:rFonts w:asciiTheme="minorHAnsi" w:hAnsiTheme="minorHAnsi"/>
                <w:sz w:val="18"/>
                <w:szCs w:val="18"/>
              </w:rPr>
            </w:pPr>
            <w:del w:id="536" w:author="Ferris, Todd@Energy" w:date="2018-11-21T10:48:00Z">
              <w:r w:rsidDel="007056D7">
                <w:rPr>
                  <w:rFonts w:asciiTheme="minorHAnsi" w:hAnsiTheme="minorHAnsi"/>
                  <w:sz w:val="18"/>
                  <w:szCs w:val="18"/>
                </w:rPr>
                <w:delText>NL</w:delText>
              </w:r>
            </w:del>
          </w:p>
        </w:tc>
        <w:tc>
          <w:tcPr>
            <w:tcW w:w="1187" w:type="dxa"/>
            <w:tcBorders>
              <w:top w:val="single" w:sz="4" w:space="0" w:color="auto"/>
              <w:left w:val="single" w:sz="4" w:space="0" w:color="auto"/>
              <w:bottom w:val="single" w:sz="4" w:space="0" w:color="auto"/>
              <w:right w:val="single" w:sz="4" w:space="0" w:color="auto"/>
            </w:tcBorders>
            <w:vAlign w:val="bottom"/>
          </w:tcPr>
          <w:p w14:paraId="2D5A9CD3" w14:textId="77777777" w:rsidR="007056D7" w:rsidDel="007056D7" w:rsidRDefault="007056D7" w:rsidP="003952E1">
            <w:pPr>
              <w:keepNext/>
              <w:jc w:val="center"/>
              <w:rPr>
                <w:del w:id="537" w:author="Ferris, Todd@Energy" w:date="2018-11-21T10:48:00Z"/>
                <w:rFonts w:asciiTheme="minorHAnsi" w:hAnsiTheme="minorHAnsi"/>
                <w:sz w:val="18"/>
                <w:szCs w:val="18"/>
              </w:rPr>
            </w:pPr>
            <w:del w:id="538" w:author="Ferris, Todd@Energy" w:date="2018-11-21T10:48:00Z">
              <w:r w:rsidDel="007056D7">
                <w:rPr>
                  <w:rFonts w:asciiTheme="minorHAnsi" w:hAnsiTheme="minorHAnsi"/>
                  <w:sz w:val="18"/>
                  <w:szCs w:val="18"/>
                </w:rPr>
                <w:delText>NL</w:delText>
              </w:r>
            </w:del>
          </w:p>
        </w:tc>
      </w:tr>
      <w:tr w:rsidR="007056D7" w:rsidDel="007056D7" w14:paraId="2D5A9CD8" w14:textId="77777777" w:rsidTr="00AA70B8">
        <w:trPr>
          <w:trHeight w:val="245"/>
          <w:del w:id="539" w:author="Ferris, Todd@Energy" w:date="2018-11-21T10:48:00Z"/>
        </w:trPr>
        <w:tc>
          <w:tcPr>
            <w:tcW w:w="11012" w:type="dxa"/>
            <w:gridSpan w:val="12"/>
            <w:tcBorders>
              <w:top w:val="single" w:sz="4" w:space="0" w:color="auto"/>
              <w:left w:val="single" w:sz="4" w:space="0" w:color="auto"/>
              <w:bottom w:val="single" w:sz="4" w:space="0" w:color="auto"/>
              <w:right w:val="single" w:sz="4" w:space="0" w:color="auto"/>
            </w:tcBorders>
            <w:vAlign w:val="center"/>
          </w:tcPr>
          <w:p w14:paraId="2D5A9CD5" w14:textId="77777777" w:rsidR="007056D7" w:rsidDel="007056D7" w:rsidRDefault="007056D7" w:rsidP="003952E1">
            <w:pPr>
              <w:keepNext/>
              <w:rPr>
                <w:del w:id="540" w:author="Ferris, Todd@Energy" w:date="2018-11-21T10:48:00Z"/>
                <w:rFonts w:asciiTheme="minorHAnsi" w:hAnsiTheme="minorHAnsi"/>
                <w:sz w:val="18"/>
                <w:szCs w:val="18"/>
              </w:rPr>
            </w:pPr>
            <w:del w:id="541" w:author="Ferris, Todd@Energy" w:date="2018-11-21T10:48:00Z">
              <w:r w:rsidDel="007056D7">
                <w:rPr>
                  <w:rFonts w:asciiTheme="minorHAnsi" w:hAnsiTheme="minorHAnsi"/>
                  <w:sz w:val="18"/>
                  <w:szCs w:val="18"/>
                </w:rPr>
                <w:delText>This table assumes no elbows.  Deduct 15 ft of allowable duct length for each turn, elbow, or fitting.  Interpolation and extrapolation in 62.2 Table 5.3 is not allowed.  For airflow values not listed, use the next higher value.  This table is not applicable for airflow &gt; 125 cfm.</w:delText>
              </w:r>
            </w:del>
          </w:p>
          <w:p w14:paraId="2D5A9CD6" w14:textId="77777777" w:rsidR="007056D7" w:rsidDel="007056D7" w:rsidRDefault="007056D7" w:rsidP="003952E1">
            <w:pPr>
              <w:keepNext/>
              <w:rPr>
                <w:del w:id="542" w:author="Ferris, Todd@Energy" w:date="2018-11-21T10:48:00Z"/>
                <w:rFonts w:asciiTheme="minorHAnsi" w:hAnsiTheme="minorHAnsi"/>
                <w:sz w:val="18"/>
                <w:szCs w:val="18"/>
              </w:rPr>
            </w:pPr>
            <w:del w:id="543" w:author="Ferris, Todd@Energy" w:date="2018-11-21T10:48:00Z">
              <w:r w:rsidDel="007056D7">
                <w:rPr>
                  <w:rFonts w:asciiTheme="minorHAnsi" w:hAnsiTheme="minorHAnsi"/>
                  <w:sz w:val="18"/>
                  <w:szCs w:val="18"/>
                </w:rPr>
                <w:delText>NL = no limit on duct length of this size.</w:delText>
              </w:r>
            </w:del>
          </w:p>
          <w:p w14:paraId="2D5A9CD7" w14:textId="77777777" w:rsidR="007056D7" w:rsidDel="007056D7" w:rsidRDefault="007056D7" w:rsidP="003952E1">
            <w:pPr>
              <w:keepNext/>
              <w:rPr>
                <w:del w:id="544" w:author="Ferris, Todd@Energy" w:date="2018-11-21T10:48:00Z"/>
                <w:rFonts w:asciiTheme="minorHAnsi" w:hAnsiTheme="minorHAnsi"/>
                <w:sz w:val="18"/>
                <w:szCs w:val="18"/>
              </w:rPr>
            </w:pPr>
            <w:del w:id="545" w:author="Ferris, Todd@Energy" w:date="2018-11-21T10:48:00Z">
              <w:r w:rsidDel="007056D7">
                <w:rPr>
                  <w:rFonts w:asciiTheme="minorHAnsi" w:hAnsiTheme="minorHAnsi"/>
                  <w:sz w:val="18"/>
                  <w:szCs w:val="18"/>
                </w:rPr>
                <w:delText>X = not allowed, any length of duct of this size with assumed turns, elbows, fittings will exceed the rated pressure drop.</w:delText>
              </w:r>
            </w:del>
          </w:p>
        </w:tc>
      </w:tr>
    </w:tbl>
    <w:p w14:paraId="2D5A9CD9" w14:textId="77777777" w:rsidR="00B2607A" w:rsidRDefault="00B2607A">
      <w:pPr>
        <w:rPr>
          <w:ins w:id="546" w:author="TF 112518" w:date="2018-11-26T21:52:00Z"/>
          <w:rFonts w:asciiTheme="minorHAnsi" w:hAnsiTheme="minorHAnsi"/>
          <w:sz w:val="18"/>
          <w:szCs w:val="18"/>
        </w:rPr>
      </w:pPr>
    </w:p>
    <w:p w14:paraId="2D5A9CDA" w14:textId="77777777" w:rsidR="00A75DC5" w:rsidRDefault="00A75DC5">
      <w:pPr>
        <w:rPr>
          <w:ins w:id="547" w:author="TF 112518" w:date="2018-11-26T21:52:00Z"/>
        </w:rPr>
      </w:pPr>
    </w:p>
    <w:p w14:paraId="2D5A9CDB" w14:textId="77777777" w:rsidR="00192313" w:rsidRPr="0029047D" w:rsidRDefault="00192313" w:rsidP="00192313">
      <w:pPr>
        <w:rPr>
          <w:rFonts w:asciiTheme="minorHAnsi" w:hAnsiTheme="minorHAnsi"/>
          <w:szCs w:val="18"/>
        </w:rPr>
      </w:pPr>
    </w:p>
    <w:tbl>
      <w:tblPr>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Look w:val="0000" w:firstRow="0" w:lastRow="0" w:firstColumn="0" w:lastColumn="0" w:noHBand="0" w:noVBand="0"/>
      </w:tblPr>
      <w:tblGrid>
        <w:gridCol w:w="717"/>
        <w:gridCol w:w="10299"/>
      </w:tblGrid>
      <w:tr w:rsidR="00192313" w:rsidRPr="0029047D" w:rsidDel="00B7353D" w14:paraId="2D5A9CDD" w14:textId="77777777" w:rsidTr="00192313">
        <w:trPr>
          <w:cantSplit/>
          <w:trHeight w:val="288"/>
          <w:del w:id="548" w:author="TF 112318" w:date="2018-11-23T16:46:00Z"/>
        </w:trPr>
        <w:tc>
          <w:tcPr>
            <w:tcW w:w="11016" w:type="dxa"/>
            <w:gridSpan w:val="2"/>
            <w:tcBorders>
              <w:top w:val="single" w:sz="2" w:space="0" w:color="auto"/>
              <w:left w:val="single" w:sz="2" w:space="0" w:color="auto"/>
              <w:bottom w:val="single" w:sz="2" w:space="0" w:color="auto"/>
              <w:right w:val="single" w:sz="2" w:space="0" w:color="auto"/>
            </w:tcBorders>
            <w:vAlign w:val="center"/>
          </w:tcPr>
          <w:p w14:paraId="2D5A9CDC" w14:textId="77777777" w:rsidR="00192313" w:rsidRPr="0029047D" w:rsidDel="00B7353D" w:rsidRDefault="00192313" w:rsidP="009335C5">
            <w:pPr>
              <w:keepNext/>
              <w:rPr>
                <w:del w:id="549" w:author="TF 112318" w:date="2018-11-23T16:46:00Z"/>
                <w:rFonts w:asciiTheme="minorHAnsi" w:hAnsiTheme="minorHAnsi"/>
                <w:b/>
                <w:bCs/>
                <w:szCs w:val="18"/>
              </w:rPr>
            </w:pPr>
            <w:del w:id="550" w:author="TF 112318" w:date="2018-11-23T16:46:00Z">
              <w:r w:rsidRPr="0029047D" w:rsidDel="00B7353D">
                <w:rPr>
                  <w:rFonts w:asciiTheme="minorHAnsi" w:hAnsiTheme="minorHAnsi" w:cs="Arial"/>
                  <w:b/>
                  <w:szCs w:val="18"/>
                </w:rPr>
                <w:delText xml:space="preserve">G. Multifamily Buildings - Other Requirements  </w:delText>
              </w:r>
            </w:del>
          </w:p>
        </w:tc>
      </w:tr>
      <w:tr w:rsidR="00192313" w:rsidRPr="00D2491C" w:rsidDel="00B7353D" w14:paraId="2D5A9CDF" w14:textId="77777777" w:rsidTr="00192313">
        <w:trPr>
          <w:cantSplit/>
          <w:trHeight w:val="288"/>
          <w:del w:id="551" w:author="TF 112318" w:date="2018-11-23T16:46:00Z"/>
        </w:trPr>
        <w:tc>
          <w:tcPr>
            <w:tcW w:w="11016" w:type="dxa"/>
            <w:gridSpan w:val="2"/>
            <w:tcBorders>
              <w:top w:val="single" w:sz="2" w:space="0" w:color="auto"/>
              <w:left w:val="single" w:sz="2" w:space="0" w:color="auto"/>
              <w:bottom w:val="single" w:sz="2" w:space="0" w:color="auto"/>
              <w:right w:val="single" w:sz="2" w:space="0" w:color="auto"/>
            </w:tcBorders>
            <w:vAlign w:val="center"/>
          </w:tcPr>
          <w:p w14:paraId="2D5A9CDE" w14:textId="77777777" w:rsidR="00192313" w:rsidRPr="00D2491C" w:rsidDel="00B7353D" w:rsidRDefault="00192313" w:rsidP="00192313">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552" w:author="TF 112318" w:date="2018-11-23T16:46:00Z"/>
                <w:rFonts w:asciiTheme="minorHAnsi" w:hAnsiTheme="minorHAnsi"/>
                <w:bCs/>
                <w:i/>
                <w:sz w:val="18"/>
                <w:szCs w:val="18"/>
              </w:rPr>
            </w:pPr>
            <w:del w:id="553" w:author="TF 112318" w:date="2018-11-23T16:46:00Z">
              <w:r w:rsidRPr="00D2491C" w:rsidDel="00B7353D">
                <w:rPr>
                  <w:rFonts w:asciiTheme="minorHAnsi" w:hAnsiTheme="minorHAnsi" w:cs="Arial"/>
                  <w:i/>
                  <w:sz w:val="18"/>
                  <w:szCs w:val="18"/>
                </w:rPr>
                <w:delText>The items listed below correspond to the information given in ASHRAE 62.2 Section 8 "Multifamily Buildings". Refer also to Chapter 4.6 of the Residential Compliance Manual (Section 4.6.5) for information describing these requirements in more detail. The signature of the Responsible Person in the declaration statement below certifies that the building complies with these requirements specified in ASHRAE 62.2 Section 8, if applicable.</w:delText>
              </w:r>
            </w:del>
          </w:p>
        </w:tc>
      </w:tr>
      <w:tr w:rsidR="00192313" w:rsidRPr="00D2491C" w:rsidDel="00B7353D" w14:paraId="2D5A9CE6" w14:textId="77777777" w:rsidTr="00192313">
        <w:trPr>
          <w:cantSplit/>
          <w:trHeight w:val="158"/>
          <w:del w:id="554" w:author="TF 112318" w:date="2018-11-23T16:46:00Z"/>
        </w:trPr>
        <w:tc>
          <w:tcPr>
            <w:tcW w:w="717" w:type="dxa"/>
            <w:tcBorders>
              <w:top w:val="single" w:sz="2" w:space="0" w:color="auto"/>
              <w:left w:val="single" w:sz="2" w:space="0" w:color="auto"/>
              <w:bottom w:val="single" w:sz="4" w:space="0" w:color="auto"/>
              <w:right w:val="single" w:sz="2" w:space="0" w:color="auto"/>
            </w:tcBorders>
            <w:vAlign w:val="center"/>
          </w:tcPr>
          <w:p w14:paraId="2D5A9CE0" w14:textId="77777777" w:rsidR="00192313" w:rsidRPr="00D2491C" w:rsidDel="00B7353D" w:rsidRDefault="00192313" w:rsidP="00192313">
            <w:pPr>
              <w:keepNext/>
              <w:jc w:val="center"/>
              <w:rPr>
                <w:del w:id="555" w:author="TF 112318" w:date="2018-11-23T16:46:00Z"/>
                <w:rFonts w:asciiTheme="minorHAnsi" w:hAnsiTheme="minorHAnsi"/>
                <w:sz w:val="18"/>
                <w:szCs w:val="18"/>
              </w:rPr>
            </w:pPr>
            <w:del w:id="556" w:author="TF 112318" w:date="2018-11-23T16:46:00Z">
              <w:r w:rsidRPr="00D2491C" w:rsidDel="00B7353D">
                <w:rPr>
                  <w:rFonts w:asciiTheme="minorHAnsi" w:hAnsiTheme="minorHAnsi"/>
                  <w:sz w:val="18"/>
                  <w:szCs w:val="18"/>
                </w:rPr>
                <w:delText>01</w:delText>
              </w:r>
            </w:del>
          </w:p>
        </w:tc>
        <w:tc>
          <w:tcPr>
            <w:tcW w:w="10299" w:type="dxa"/>
            <w:tcBorders>
              <w:top w:val="single" w:sz="2" w:space="0" w:color="auto"/>
              <w:left w:val="single" w:sz="2" w:space="0" w:color="auto"/>
              <w:bottom w:val="single" w:sz="4" w:space="0" w:color="auto"/>
              <w:right w:val="single" w:sz="2" w:space="0" w:color="auto"/>
            </w:tcBorders>
            <w:vAlign w:val="center"/>
          </w:tcPr>
          <w:p w14:paraId="2D5A9CE1" w14:textId="77777777" w:rsidR="00192313" w:rsidDel="00B7353D" w:rsidRDefault="00192313" w:rsidP="00192313">
            <w:pPr>
              <w:autoSpaceDE w:val="0"/>
              <w:autoSpaceDN w:val="0"/>
              <w:adjustRightInd w:val="0"/>
              <w:rPr>
                <w:del w:id="557" w:author="TF 112318" w:date="2018-11-23T16:46:00Z"/>
                <w:rFonts w:asciiTheme="minorHAnsi" w:hAnsiTheme="minorHAnsi"/>
                <w:sz w:val="18"/>
                <w:szCs w:val="18"/>
              </w:rPr>
            </w:pPr>
            <w:del w:id="558" w:author="TF 112318" w:date="2018-11-23T16:46:00Z">
              <w:r w:rsidRPr="00FA3AAC" w:rsidDel="00B7353D">
                <w:rPr>
                  <w:rFonts w:asciiTheme="minorHAnsi" w:hAnsiTheme="minorHAnsi"/>
                  <w:b/>
                  <w:sz w:val="18"/>
                  <w:szCs w:val="18"/>
                </w:rPr>
                <w:delText xml:space="preserve">8.2 </w:delText>
              </w:r>
              <w:r w:rsidRPr="00FA3AAC" w:rsidDel="00B7353D">
                <w:rPr>
                  <w:rFonts w:asciiTheme="minorHAnsi" w:hAnsiTheme="minorHAnsi"/>
                  <w:b/>
                  <w:bCs/>
                  <w:sz w:val="18"/>
                  <w:szCs w:val="18"/>
                </w:rPr>
                <w:delText xml:space="preserve">Whole-Building Mechanical Ventilation. </w:delText>
              </w:r>
              <w:r w:rsidRPr="00FA3AAC" w:rsidDel="00B7353D">
                <w:rPr>
                  <w:rFonts w:asciiTheme="minorHAnsi" w:hAnsiTheme="minorHAnsi"/>
                  <w:sz w:val="18"/>
                  <w:szCs w:val="18"/>
                </w:rPr>
                <w:delText xml:space="preserve">For multifamily buildings, the term “building” in Section 4 refers to a single dwelling unit. </w:delText>
              </w:r>
            </w:del>
          </w:p>
          <w:p w14:paraId="2D5A9CE2" w14:textId="77777777" w:rsidR="00192313" w:rsidRPr="00D2491C" w:rsidDel="00B7353D" w:rsidRDefault="00192313" w:rsidP="00192313">
            <w:pPr>
              <w:autoSpaceDE w:val="0"/>
              <w:autoSpaceDN w:val="0"/>
              <w:adjustRightInd w:val="0"/>
              <w:ind w:left="270" w:hanging="270"/>
              <w:jc w:val="both"/>
              <w:rPr>
                <w:del w:id="559" w:author="TF 112318" w:date="2018-11-23T16:46:00Z"/>
                <w:rFonts w:asciiTheme="minorHAnsi" w:hAnsiTheme="minorHAnsi"/>
                <w:sz w:val="18"/>
                <w:szCs w:val="18"/>
              </w:rPr>
            </w:pPr>
            <w:del w:id="560" w:author="TF 112318" w:date="2018-11-23T16:46:00Z">
              <w:r w:rsidRPr="00D2491C" w:rsidDel="00B7353D">
                <w:rPr>
                  <w:rFonts w:asciiTheme="minorHAnsi" w:hAnsiTheme="minorHAnsi"/>
                  <w:b/>
                  <w:sz w:val="18"/>
                  <w:szCs w:val="18"/>
                </w:rPr>
                <w:delText>8.4.1 Transfer Air.</w:delText>
              </w:r>
              <w:r w:rsidRPr="00D2491C" w:rsidDel="00B7353D">
                <w:rPr>
                  <w:rFonts w:asciiTheme="minorHAnsi" w:hAnsiTheme="minorHAnsi"/>
                  <w:sz w:val="18"/>
                  <w:szCs w:val="18"/>
                </w:rPr>
                <w:delText xml:space="preserve"> Measures shall be taken to minimize air movement across envelope components separating dwelling units, including sealing penetrations in the common walls, ceilings, and floors of each unit and by sealing vertical chases adjacent to the units. All doors between dwelling units and common hallways shall be gasketed or made substantially airtight. </w:delText>
              </w:r>
            </w:del>
          </w:p>
          <w:p w14:paraId="2D5A9CE3" w14:textId="77777777" w:rsidR="00192313" w:rsidDel="00B7353D" w:rsidRDefault="00192313" w:rsidP="00192313">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line="240" w:lineRule="exact"/>
              <w:ind w:left="252" w:hanging="252"/>
              <w:rPr>
                <w:del w:id="561" w:author="TF 112318" w:date="2018-11-23T16:46:00Z"/>
                <w:rFonts w:asciiTheme="minorHAnsi" w:hAnsiTheme="minorHAnsi"/>
                <w:sz w:val="18"/>
                <w:szCs w:val="18"/>
              </w:rPr>
            </w:pPr>
            <w:del w:id="562" w:author="TF 112318" w:date="2018-11-23T16:46:00Z">
              <w:r w:rsidRPr="00D2491C" w:rsidDel="00B7353D">
                <w:rPr>
                  <w:rFonts w:asciiTheme="minorHAnsi" w:hAnsiTheme="minorHAnsi"/>
                  <w:b/>
                  <w:sz w:val="18"/>
                  <w:szCs w:val="18"/>
                </w:rPr>
                <w:delText>8.4.1.1 Compliance.</w:delText>
              </w:r>
              <w:r w:rsidRPr="00D2491C" w:rsidDel="00B7353D">
                <w:rPr>
                  <w:rFonts w:asciiTheme="minorHAnsi" w:hAnsiTheme="minorHAnsi"/>
                  <w:sz w:val="18"/>
                  <w:szCs w:val="18"/>
                </w:rPr>
                <w:delText xml:space="preserve"> One method of demonstrating compliance with Section 8.4.1 shall be to verify a leakage rate below a maximum of 0.2 cfm</w:delText>
              </w:r>
              <w:r w:rsidR="00A4665D" w:rsidDel="00B7353D">
                <w:rPr>
                  <w:rFonts w:asciiTheme="minorHAnsi" w:hAnsiTheme="minorHAnsi"/>
                  <w:sz w:val="18"/>
                  <w:szCs w:val="18"/>
                </w:rPr>
                <w:delText>/</w:delText>
              </w:r>
              <w:r w:rsidRPr="00D2491C" w:rsidDel="00B7353D">
                <w:rPr>
                  <w:rFonts w:asciiTheme="minorHAnsi" w:hAnsiTheme="minorHAnsi"/>
                  <w:sz w:val="18"/>
                  <w:szCs w:val="18"/>
                </w:rPr>
                <w:delText>ft</w:delText>
              </w:r>
              <w:r w:rsidRPr="00D2491C" w:rsidDel="00B7353D">
                <w:rPr>
                  <w:rFonts w:asciiTheme="minorHAnsi" w:hAnsiTheme="minorHAnsi"/>
                  <w:sz w:val="18"/>
                  <w:szCs w:val="18"/>
                  <w:vertAlign w:val="superscript"/>
                </w:rPr>
                <w:delText>2</w:delText>
              </w:r>
              <w:r w:rsidRPr="00D2491C" w:rsidDel="00B7353D">
                <w:rPr>
                  <w:rFonts w:asciiTheme="minorHAnsi" w:hAnsiTheme="minorHAnsi"/>
                  <w:sz w:val="18"/>
                  <w:szCs w:val="18"/>
                </w:rPr>
                <w:delText xml:space="preserve"> (100 L/s per 100 m</w:delText>
              </w:r>
              <w:r w:rsidRPr="00D2491C" w:rsidDel="00B7353D">
                <w:rPr>
                  <w:rFonts w:asciiTheme="minorHAnsi" w:hAnsiTheme="minorHAnsi"/>
                  <w:sz w:val="18"/>
                  <w:szCs w:val="18"/>
                  <w:vertAlign w:val="superscript"/>
                </w:rPr>
                <w:delText>2</w:delText>
              </w:r>
              <w:r w:rsidRPr="00D2491C" w:rsidDel="00B7353D">
                <w:rPr>
                  <w:rFonts w:asciiTheme="minorHAnsi" w:hAnsiTheme="minorHAnsi"/>
                  <w:sz w:val="18"/>
                  <w:szCs w:val="18"/>
                </w:rPr>
                <w:delText>) of the dwelling unit envelope area (i.e., the sum of the area of the walls between dwelling units, exterior walls, ceiling and floor) at a test pressure of 50 Pa by a blower door test. The test shall be conducted with the dwelling unit as if it were exposed to outdoor air on all sides, top, and bottom by opening doors and windows of adjacent dwelling units.</w:delText>
              </w:r>
            </w:del>
          </w:p>
          <w:p w14:paraId="2D5A9CE4" w14:textId="77777777" w:rsidR="00192313" w:rsidRPr="00F3733C" w:rsidDel="00B7353D" w:rsidRDefault="00192313" w:rsidP="00192313">
            <w:pPr>
              <w:autoSpaceDE w:val="0"/>
              <w:autoSpaceDN w:val="0"/>
              <w:adjustRightInd w:val="0"/>
              <w:ind w:left="273" w:hanging="273"/>
              <w:rPr>
                <w:del w:id="563" w:author="TF 112318" w:date="2018-11-23T16:46:00Z"/>
                <w:rFonts w:asciiTheme="minorHAnsi" w:hAnsiTheme="minorHAnsi"/>
                <w:sz w:val="18"/>
                <w:szCs w:val="18"/>
              </w:rPr>
            </w:pPr>
            <w:del w:id="564" w:author="TF 112318" w:date="2018-11-23T16:46:00Z">
              <w:r w:rsidRPr="00F3733C" w:rsidDel="00B7353D">
                <w:rPr>
                  <w:rFonts w:asciiTheme="minorHAnsi" w:hAnsiTheme="minorHAnsi"/>
                  <w:b/>
                  <w:bCs/>
                  <w:sz w:val="18"/>
                  <w:szCs w:val="18"/>
                </w:rPr>
                <w:delText xml:space="preserve">8.5.1 Exhaust Ducts. </w:delText>
              </w:r>
              <w:r w:rsidRPr="00F3733C" w:rsidDel="00B7353D">
                <w:rPr>
                  <w:rFonts w:asciiTheme="minorHAnsi" w:hAnsiTheme="minorHAnsi"/>
                  <w:sz w:val="18"/>
                  <w:szCs w:val="18"/>
                </w:rPr>
                <w:delText>Exhaust fans in separate dwelling</w:delText>
              </w:r>
              <w:r w:rsidDel="00B7353D">
                <w:rPr>
                  <w:rFonts w:asciiTheme="minorHAnsi" w:hAnsiTheme="minorHAnsi"/>
                  <w:sz w:val="18"/>
                  <w:szCs w:val="18"/>
                </w:rPr>
                <w:delText xml:space="preserve"> </w:delText>
              </w:r>
              <w:r w:rsidRPr="00F3733C" w:rsidDel="00B7353D">
                <w:rPr>
                  <w:rFonts w:asciiTheme="minorHAnsi" w:hAnsiTheme="minorHAnsi"/>
                  <w:sz w:val="18"/>
                  <w:szCs w:val="18"/>
                </w:rPr>
                <w:delText>units shall not share a common exhaust duct. Exhaust inlets</w:delText>
              </w:r>
              <w:r w:rsidDel="00B7353D">
                <w:rPr>
                  <w:rFonts w:asciiTheme="minorHAnsi" w:hAnsiTheme="minorHAnsi"/>
                  <w:sz w:val="18"/>
                  <w:szCs w:val="18"/>
                </w:rPr>
                <w:delText xml:space="preserve"> </w:delText>
              </w:r>
              <w:r w:rsidRPr="00F3733C" w:rsidDel="00B7353D">
                <w:rPr>
                  <w:rFonts w:asciiTheme="minorHAnsi" w:hAnsiTheme="minorHAnsi"/>
                  <w:sz w:val="18"/>
                  <w:szCs w:val="18"/>
                </w:rPr>
                <w:delText>from more than one dwelling unit may be served by a single</w:delText>
              </w:r>
              <w:r w:rsidDel="00B7353D">
                <w:rPr>
                  <w:rFonts w:asciiTheme="minorHAnsi" w:hAnsiTheme="minorHAnsi"/>
                  <w:sz w:val="18"/>
                  <w:szCs w:val="18"/>
                </w:rPr>
                <w:delText xml:space="preserve"> </w:delText>
              </w:r>
              <w:r w:rsidRPr="00F3733C" w:rsidDel="00B7353D">
                <w:rPr>
                  <w:rFonts w:asciiTheme="minorHAnsi" w:hAnsiTheme="minorHAnsi"/>
                  <w:sz w:val="18"/>
                  <w:szCs w:val="18"/>
                </w:rPr>
                <w:delText>exhaust fan downstream of all the exhaust inlets if the fan is</w:delText>
              </w:r>
              <w:r w:rsidDel="00B7353D">
                <w:rPr>
                  <w:rFonts w:asciiTheme="minorHAnsi" w:hAnsiTheme="minorHAnsi"/>
                  <w:sz w:val="18"/>
                  <w:szCs w:val="18"/>
                </w:rPr>
                <w:delText xml:space="preserve"> </w:delText>
              </w:r>
              <w:r w:rsidRPr="00F3733C" w:rsidDel="00B7353D">
                <w:rPr>
                  <w:rFonts w:asciiTheme="minorHAnsi" w:hAnsiTheme="minorHAnsi"/>
                  <w:sz w:val="18"/>
                  <w:szCs w:val="18"/>
                </w:rPr>
                <w:delText>designated and intended to run continuously or if each inlet</w:delText>
              </w:r>
              <w:r w:rsidDel="00B7353D">
                <w:rPr>
                  <w:rFonts w:asciiTheme="minorHAnsi" w:hAnsiTheme="minorHAnsi"/>
                  <w:sz w:val="18"/>
                  <w:szCs w:val="18"/>
                </w:rPr>
                <w:delText xml:space="preserve"> </w:delText>
              </w:r>
              <w:r w:rsidRPr="00F3733C" w:rsidDel="00B7353D">
                <w:rPr>
                  <w:rFonts w:asciiTheme="minorHAnsi" w:hAnsiTheme="minorHAnsi"/>
                  <w:sz w:val="18"/>
                  <w:szCs w:val="18"/>
                </w:rPr>
                <w:delText>is equipped with a back-draft damper to prevent cross</w:delText>
              </w:r>
              <w:r w:rsidDel="00B7353D">
                <w:rPr>
                  <w:rFonts w:asciiTheme="minorHAnsi" w:hAnsiTheme="minorHAnsi"/>
                  <w:sz w:val="18"/>
                  <w:szCs w:val="18"/>
                </w:rPr>
                <w:delText>-</w:delText>
              </w:r>
              <w:r w:rsidRPr="00F3733C" w:rsidDel="00B7353D">
                <w:rPr>
                  <w:rFonts w:asciiTheme="minorHAnsi" w:hAnsiTheme="minorHAnsi"/>
                  <w:sz w:val="18"/>
                  <w:szCs w:val="18"/>
                </w:rPr>
                <w:delText>contamination</w:delText>
              </w:r>
              <w:r w:rsidDel="00B7353D">
                <w:rPr>
                  <w:rFonts w:asciiTheme="minorHAnsi" w:hAnsiTheme="minorHAnsi"/>
                  <w:sz w:val="18"/>
                  <w:szCs w:val="18"/>
                </w:rPr>
                <w:delText xml:space="preserve"> </w:delText>
              </w:r>
              <w:r w:rsidRPr="00F3733C" w:rsidDel="00B7353D">
                <w:rPr>
                  <w:rFonts w:asciiTheme="minorHAnsi" w:hAnsiTheme="minorHAnsi"/>
                  <w:sz w:val="18"/>
                  <w:szCs w:val="18"/>
                </w:rPr>
                <w:delText>when the fan is not running.</w:delText>
              </w:r>
            </w:del>
          </w:p>
          <w:p w14:paraId="2D5A9CE5" w14:textId="77777777" w:rsidR="00192313" w:rsidRPr="00D2491C" w:rsidDel="00B7353D" w:rsidRDefault="00192313" w:rsidP="00192313">
            <w:pPr>
              <w:autoSpaceDE w:val="0"/>
              <w:autoSpaceDN w:val="0"/>
              <w:adjustRightInd w:val="0"/>
              <w:ind w:left="273" w:hanging="273"/>
              <w:rPr>
                <w:del w:id="565" w:author="TF 112318" w:date="2018-11-23T16:46:00Z"/>
                <w:rFonts w:asciiTheme="minorHAnsi" w:hAnsiTheme="minorHAnsi"/>
                <w:sz w:val="18"/>
                <w:szCs w:val="18"/>
              </w:rPr>
            </w:pPr>
            <w:del w:id="566" w:author="TF 112318" w:date="2018-11-23T16:46:00Z">
              <w:r w:rsidRPr="00F3733C" w:rsidDel="00B7353D">
                <w:rPr>
                  <w:rFonts w:asciiTheme="minorHAnsi" w:hAnsiTheme="minorHAnsi"/>
                  <w:b/>
                  <w:bCs/>
                  <w:sz w:val="18"/>
                  <w:szCs w:val="18"/>
                </w:rPr>
                <w:delText xml:space="preserve">8.5.2 Supply Ducts. </w:delText>
              </w:r>
              <w:r w:rsidRPr="00F3733C" w:rsidDel="00B7353D">
                <w:rPr>
                  <w:rFonts w:asciiTheme="minorHAnsi" w:hAnsiTheme="minorHAnsi"/>
                  <w:sz w:val="18"/>
                  <w:szCs w:val="18"/>
                </w:rPr>
                <w:delText>Supply outlets to more than one</w:delText>
              </w:r>
              <w:r w:rsidDel="00B7353D">
                <w:rPr>
                  <w:rFonts w:asciiTheme="minorHAnsi" w:hAnsiTheme="minorHAnsi"/>
                  <w:sz w:val="18"/>
                  <w:szCs w:val="18"/>
                </w:rPr>
                <w:delText xml:space="preserve"> </w:delText>
              </w:r>
              <w:r w:rsidRPr="00F3733C" w:rsidDel="00B7353D">
                <w:rPr>
                  <w:rFonts w:asciiTheme="minorHAnsi" w:hAnsiTheme="minorHAnsi"/>
                  <w:sz w:val="18"/>
                  <w:szCs w:val="18"/>
                </w:rPr>
                <w:delText>dwelling unit may be served by a single fan upstream of all</w:delText>
              </w:r>
              <w:r w:rsidDel="00B7353D">
                <w:rPr>
                  <w:rFonts w:asciiTheme="minorHAnsi" w:hAnsiTheme="minorHAnsi"/>
                  <w:sz w:val="18"/>
                  <w:szCs w:val="18"/>
                </w:rPr>
                <w:delText xml:space="preserve"> </w:delText>
              </w:r>
              <w:r w:rsidRPr="00F3733C" w:rsidDel="00B7353D">
                <w:rPr>
                  <w:rFonts w:asciiTheme="minorHAnsi" w:hAnsiTheme="minorHAnsi"/>
                  <w:sz w:val="18"/>
                  <w:szCs w:val="18"/>
                </w:rPr>
                <w:delText>the supply outlets if the fan is designed and intended to run</w:delText>
              </w:r>
              <w:r w:rsidDel="00B7353D">
                <w:rPr>
                  <w:rFonts w:asciiTheme="minorHAnsi" w:hAnsiTheme="minorHAnsi"/>
                  <w:sz w:val="18"/>
                  <w:szCs w:val="18"/>
                </w:rPr>
                <w:delText xml:space="preserve"> </w:delText>
              </w:r>
              <w:r w:rsidRPr="00F3733C" w:rsidDel="00B7353D">
                <w:rPr>
                  <w:rFonts w:asciiTheme="minorHAnsi" w:hAnsiTheme="minorHAnsi"/>
                  <w:sz w:val="18"/>
                  <w:szCs w:val="18"/>
                </w:rPr>
                <w:delText>continuously or if each supply outlet is equipped with a</w:delText>
              </w:r>
              <w:r w:rsidDel="00B7353D">
                <w:rPr>
                  <w:rFonts w:asciiTheme="minorHAnsi" w:hAnsiTheme="minorHAnsi"/>
                  <w:sz w:val="18"/>
                  <w:szCs w:val="18"/>
                </w:rPr>
                <w:delText xml:space="preserve"> </w:delText>
              </w:r>
              <w:r w:rsidRPr="00F3733C" w:rsidDel="00B7353D">
                <w:rPr>
                  <w:rFonts w:asciiTheme="minorHAnsi" w:hAnsiTheme="minorHAnsi"/>
                  <w:sz w:val="18"/>
                  <w:szCs w:val="18"/>
                </w:rPr>
                <w:delText>back-draft damper to prevent cross-contamination when the</w:delText>
              </w:r>
              <w:r w:rsidDel="00B7353D">
                <w:rPr>
                  <w:rFonts w:asciiTheme="minorHAnsi" w:hAnsiTheme="minorHAnsi"/>
                  <w:sz w:val="18"/>
                  <w:szCs w:val="18"/>
                </w:rPr>
                <w:delText xml:space="preserve"> </w:delText>
              </w:r>
              <w:r w:rsidRPr="00F3733C" w:rsidDel="00B7353D">
                <w:rPr>
                  <w:rFonts w:asciiTheme="minorHAnsi" w:hAnsiTheme="minorHAnsi"/>
                  <w:sz w:val="18"/>
                  <w:szCs w:val="18"/>
                </w:rPr>
                <w:delText>fan is not running.</w:delText>
              </w:r>
            </w:del>
          </w:p>
        </w:tc>
      </w:tr>
      <w:tr w:rsidR="00192313" w:rsidRPr="00D2491C" w:rsidDel="00B7353D" w14:paraId="2D5A9CE8" w14:textId="77777777" w:rsidTr="00192313">
        <w:trPr>
          <w:cantSplit/>
          <w:trHeight w:val="158"/>
          <w:del w:id="567" w:author="TF 112318" w:date="2018-11-23T16:46:00Z"/>
        </w:trPr>
        <w:tc>
          <w:tcPr>
            <w:tcW w:w="11016" w:type="dxa"/>
            <w:gridSpan w:val="2"/>
            <w:tcBorders>
              <w:top w:val="single" w:sz="2" w:space="0" w:color="auto"/>
              <w:left w:val="single" w:sz="2" w:space="0" w:color="auto"/>
              <w:bottom w:val="single" w:sz="2" w:space="0" w:color="auto"/>
              <w:right w:val="single" w:sz="2" w:space="0" w:color="auto"/>
            </w:tcBorders>
            <w:vAlign w:val="center"/>
          </w:tcPr>
          <w:p w14:paraId="2D5A9CE7" w14:textId="77777777" w:rsidR="00192313" w:rsidRPr="00D2491C" w:rsidDel="00B7353D" w:rsidRDefault="00192313" w:rsidP="00192313">
            <w:pPr>
              <w:keepNext/>
              <w:rPr>
                <w:del w:id="568" w:author="TF 112318" w:date="2018-11-23T16:46:00Z"/>
                <w:rFonts w:asciiTheme="minorHAnsi" w:hAnsiTheme="minorHAnsi"/>
                <w:b/>
                <w:bCs/>
                <w:sz w:val="18"/>
                <w:szCs w:val="18"/>
              </w:rPr>
            </w:pPr>
            <w:del w:id="569" w:author="TF 112318" w:date="2018-11-23T16:46:00Z">
              <w:r w:rsidRPr="00D2491C" w:rsidDel="00B7353D">
                <w:rPr>
                  <w:rFonts w:asciiTheme="minorHAnsi" w:hAnsiTheme="minorHAnsi"/>
                  <w:b/>
                  <w:sz w:val="18"/>
                  <w:szCs w:val="18"/>
                </w:rPr>
                <w:delText xml:space="preserve">The responsible person’s signature on this compliance document affirms that all applicable requirements in this table have been met.  </w:delText>
              </w:r>
            </w:del>
          </w:p>
        </w:tc>
      </w:tr>
    </w:tbl>
    <w:p w14:paraId="2D5A9CE9" w14:textId="77777777" w:rsidR="0079128F" w:rsidRDefault="0079128F">
      <w:pPr>
        <w:rPr>
          <w:rFonts w:asciiTheme="minorHAnsi" w:hAnsiTheme="minorHAnsi"/>
          <w:sz w:val="16"/>
          <w:szCs w:val="16"/>
        </w:rPr>
      </w:pPr>
      <w:r>
        <w:rPr>
          <w:rFonts w:asciiTheme="minorHAnsi" w:hAnsiTheme="minorHAnsi"/>
          <w:sz w:val="16"/>
          <w:szCs w:val="16"/>
        </w:rPr>
        <w:br w:type="page"/>
      </w:r>
    </w:p>
    <w:tbl>
      <w:tblPr>
        <w:tblW w:w="4990"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307"/>
        <w:gridCol w:w="270"/>
        <w:gridCol w:w="2551"/>
        <w:gridCol w:w="2822"/>
      </w:tblGrid>
      <w:tr w:rsidR="00352336" w:rsidRPr="009E2C1C" w14:paraId="2D5A9CEB" w14:textId="77777777" w:rsidTr="00FB7C8C">
        <w:trPr>
          <w:trHeight w:val="323"/>
        </w:trPr>
        <w:tc>
          <w:tcPr>
            <w:tcW w:w="10950" w:type="dxa"/>
            <w:gridSpan w:val="4"/>
            <w:vAlign w:val="center"/>
          </w:tcPr>
          <w:p w14:paraId="2D5A9CEA" w14:textId="77777777" w:rsidR="00352336" w:rsidRPr="009351D2" w:rsidRDefault="00352336" w:rsidP="00E37C19">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cs="Arial"/>
                <w:b/>
              </w:rPr>
            </w:pPr>
            <w:r w:rsidRPr="00E136A4">
              <w:rPr>
                <w:rFonts w:asciiTheme="minorHAnsi" w:hAnsiTheme="minorHAnsi" w:cs="Arial"/>
                <w:b/>
                <w:caps/>
                <w:sz w:val="18"/>
                <w:szCs w:val="18"/>
              </w:rPr>
              <w:lastRenderedPageBreak/>
              <w:t>Documentation Author's Declaration Statement</w:t>
            </w:r>
          </w:p>
        </w:tc>
      </w:tr>
      <w:tr w:rsidR="00352336" w:rsidRPr="001B14D6" w14:paraId="2D5A9CED" w14:textId="77777777" w:rsidTr="00E37C19">
        <w:trPr>
          <w:trHeight w:val="206"/>
        </w:trPr>
        <w:tc>
          <w:tcPr>
            <w:tcW w:w="10950" w:type="dxa"/>
            <w:gridSpan w:val="4"/>
            <w:vAlign w:val="center"/>
          </w:tcPr>
          <w:p w14:paraId="2D5A9CEC" w14:textId="77777777" w:rsidR="00352336" w:rsidRPr="00E136A4" w:rsidRDefault="00352336" w:rsidP="0029047D">
            <w:pPr>
              <w:keepNext/>
              <w:numPr>
                <w:ilvl w:val="0"/>
                <w:numId w:val="7"/>
              </w:numPr>
              <w:ind w:left="271" w:hanging="288"/>
              <w:rPr>
                <w:rFonts w:asciiTheme="minorHAnsi" w:hAnsiTheme="minorHAnsi"/>
                <w:sz w:val="18"/>
                <w:szCs w:val="18"/>
              </w:rPr>
            </w:pPr>
            <w:r w:rsidRPr="00E136A4">
              <w:rPr>
                <w:rFonts w:asciiTheme="minorHAnsi" w:hAnsiTheme="minorHAnsi"/>
                <w:sz w:val="18"/>
                <w:szCs w:val="18"/>
              </w:rPr>
              <w:t xml:space="preserve">I certify that this Certificate of </w:t>
            </w:r>
            <w:r>
              <w:rPr>
                <w:rFonts w:asciiTheme="minorHAnsi" w:hAnsiTheme="minorHAnsi"/>
                <w:sz w:val="18"/>
                <w:szCs w:val="18"/>
              </w:rPr>
              <w:t>Installation</w:t>
            </w:r>
            <w:r w:rsidRPr="00E136A4">
              <w:rPr>
                <w:rFonts w:asciiTheme="minorHAnsi" w:hAnsiTheme="minorHAnsi"/>
                <w:sz w:val="18"/>
                <w:szCs w:val="18"/>
              </w:rPr>
              <w:t xml:space="preserve"> documentation is accurate and complete.</w:t>
            </w:r>
          </w:p>
        </w:tc>
      </w:tr>
      <w:tr w:rsidR="00352336" w:rsidRPr="00B272DC" w14:paraId="2D5A9CF0" w14:textId="77777777" w:rsidTr="00E37C19">
        <w:trPr>
          <w:trHeight w:val="360"/>
        </w:trPr>
        <w:tc>
          <w:tcPr>
            <w:tcW w:w="5577" w:type="dxa"/>
            <w:gridSpan w:val="2"/>
          </w:tcPr>
          <w:p w14:paraId="2D5A9CEE" w14:textId="77777777" w:rsidR="00352336" w:rsidRPr="00B272DC" w:rsidRDefault="00352336" w:rsidP="00E37C19">
            <w:pPr>
              <w:keepNext/>
              <w:rPr>
                <w:rFonts w:asciiTheme="minorHAnsi" w:hAnsiTheme="minorHAnsi"/>
                <w:sz w:val="14"/>
                <w:szCs w:val="14"/>
              </w:rPr>
            </w:pPr>
            <w:r>
              <w:rPr>
                <w:rFonts w:asciiTheme="minorHAnsi" w:hAnsiTheme="minorHAnsi"/>
                <w:sz w:val="14"/>
                <w:szCs w:val="14"/>
              </w:rPr>
              <w:t xml:space="preserve">Documentation Author </w:t>
            </w:r>
            <w:r w:rsidRPr="00B272DC">
              <w:rPr>
                <w:rFonts w:asciiTheme="minorHAnsi" w:hAnsiTheme="minorHAnsi"/>
                <w:sz w:val="14"/>
                <w:szCs w:val="14"/>
              </w:rPr>
              <w:t>Name:</w:t>
            </w:r>
          </w:p>
        </w:tc>
        <w:tc>
          <w:tcPr>
            <w:tcW w:w="5373" w:type="dxa"/>
            <w:gridSpan w:val="2"/>
          </w:tcPr>
          <w:p w14:paraId="2D5A9CEF" w14:textId="77777777" w:rsidR="00352336" w:rsidRPr="00B272DC" w:rsidRDefault="00352336" w:rsidP="00E37C19">
            <w:pPr>
              <w:keepNext/>
              <w:rPr>
                <w:rFonts w:asciiTheme="minorHAnsi" w:hAnsiTheme="minorHAnsi"/>
                <w:sz w:val="14"/>
                <w:szCs w:val="14"/>
              </w:rPr>
            </w:pPr>
            <w:r>
              <w:rPr>
                <w:rFonts w:asciiTheme="minorHAnsi" w:hAnsiTheme="minorHAnsi"/>
                <w:sz w:val="14"/>
                <w:szCs w:val="14"/>
              </w:rPr>
              <w:t xml:space="preserve">Documentation Author </w:t>
            </w:r>
            <w:r w:rsidRPr="00B272DC">
              <w:rPr>
                <w:rFonts w:asciiTheme="minorHAnsi" w:hAnsiTheme="minorHAnsi"/>
                <w:sz w:val="14"/>
                <w:szCs w:val="14"/>
              </w:rPr>
              <w:t>Signature:</w:t>
            </w:r>
          </w:p>
        </w:tc>
      </w:tr>
      <w:tr w:rsidR="00352336" w:rsidRPr="00B272DC" w14:paraId="2D5A9CF3" w14:textId="77777777" w:rsidTr="00E37C19">
        <w:trPr>
          <w:trHeight w:val="360"/>
        </w:trPr>
        <w:tc>
          <w:tcPr>
            <w:tcW w:w="5577" w:type="dxa"/>
            <w:gridSpan w:val="2"/>
          </w:tcPr>
          <w:p w14:paraId="2D5A9CF1" w14:textId="77777777" w:rsidR="00352336" w:rsidRPr="00B272DC" w:rsidRDefault="00352336" w:rsidP="00E37C19">
            <w:pPr>
              <w:keepNext/>
              <w:rPr>
                <w:rFonts w:asciiTheme="minorHAnsi" w:hAnsiTheme="minorHAnsi"/>
                <w:sz w:val="14"/>
                <w:szCs w:val="14"/>
              </w:rPr>
            </w:pPr>
            <w:r>
              <w:rPr>
                <w:rFonts w:asciiTheme="minorHAnsi" w:hAnsiTheme="minorHAnsi"/>
                <w:sz w:val="14"/>
                <w:szCs w:val="14"/>
              </w:rPr>
              <w:t>Documentation Author Company Name</w:t>
            </w:r>
            <w:r w:rsidRPr="00B272DC">
              <w:rPr>
                <w:rFonts w:asciiTheme="minorHAnsi" w:hAnsiTheme="minorHAnsi"/>
                <w:sz w:val="14"/>
                <w:szCs w:val="14"/>
              </w:rPr>
              <w:t>:</w:t>
            </w:r>
          </w:p>
        </w:tc>
        <w:tc>
          <w:tcPr>
            <w:tcW w:w="5373" w:type="dxa"/>
            <w:gridSpan w:val="2"/>
          </w:tcPr>
          <w:p w14:paraId="2D5A9CF2" w14:textId="77777777" w:rsidR="00352336" w:rsidRPr="00B272DC" w:rsidRDefault="00352336" w:rsidP="00E37C19">
            <w:pPr>
              <w:keepNext/>
              <w:rPr>
                <w:rFonts w:asciiTheme="minorHAnsi" w:hAnsiTheme="minorHAnsi"/>
                <w:sz w:val="14"/>
                <w:szCs w:val="14"/>
              </w:rPr>
            </w:pPr>
            <w:r w:rsidRPr="00B272DC">
              <w:rPr>
                <w:rFonts w:asciiTheme="minorHAnsi" w:hAnsiTheme="minorHAnsi"/>
                <w:sz w:val="14"/>
                <w:szCs w:val="14"/>
              </w:rPr>
              <w:t>Date</w:t>
            </w:r>
            <w:r>
              <w:rPr>
                <w:rFonts w:asciiTheme="minorHAnsi" w:hAnsiTheme="minorHAnsi"/>
                <w:sz w:val="14"/>
                <w:szCs w:val="14"/>
              </w:rPr>
              <w:t xml:space="preserve"> Signed</w:t>
            </w:r>
            <w:r w:rsidRPr="00B272DC">
              <w:rPr>
                <w:rFonts w:asciiTheme="minorHAnsi" w:hAnsiTheme="minorHAnsi"/>
                <w:sz w:val="14"/>
                <w:szCs w:val="14"/>
              </w:rPr>
              <w:t>:</w:t>
            </w:r>
          </w:p>
        </w:tc>
      </w:tr>
      <w:tr w:rsidR="00352336" w:rsidRPr="00B272DC" w14:paraId="2D5A9CF6" w14:textId="77777777" w:rsidTr="00E37C19">
        <w:trPr>
          <w:trHeight w:val="360"/>
        </w:trPr>
        <w:tc>
          <w:tcPr>
            <w:tcW w:w="5577" w:type="dxa"/>
            <w:gridSpan w:val="2"/>
          </w:tcPr>
          <w:p w14:paraId="2D5A9CF4" w14:textId="77777777" w:rsidR="00352336" w:rsidRPr="00B272DC" w:rsidRDefault="00352336" w:rsidP="00E37C19">
            <w:pPr>
              <w:keepNext/>
              <w:rPr>
                <w:rFonts w:asciiTheme="minorHAnsi" w:hAnsiTheme="minorHAnsi"/>
                <w:sz w:val="14"/>
                <w:szCs w:val="14"/>
              </w:rPr>
            </w:pPr>
            <w:r w:rsidRPr="00B272DC">
              <w:rPr>
                <w:rFonts w:asciiTheme="minorHAnsi" w:hAnsiTheme="minorHAnsi"/>
                <w:sz w:val="14"/>
                <w:szCs w:val="14"/>
              </w:rPr>
              <w:t>Address:</w:t>
            </w:r>
          </w:p>
        </w:tc>
        <w:tc>
          <w:tcPr>
            <w:tcW w:w="5373" w:type="dxa"/>
            <w:gridSpan w:val="2"/>
          </w:tcPr>
          <w:p w14:paraId="2D5A9CF5" w14:textId="77777777" w:rsidR="00352336" w:rsidRPr="00B272DC" w:rsidRDefault="00352336" w:rsidP="00E37C19">
            <w:pPr>
              <w:keepNext/>
              <w:rPr>
                <w:rFonts w:asciiTheme="minorHAnsi" w:hAnsiTheme="minorHAnsi"/>
                <w:sz w:val="14"/>
                <w:szCs w:val="14"/>
              </w:rPr>
            </w:pPr>
            <w:r w:rsidRPr="00B272DC">
              <w:rPr>
                <w:rFonts w:asciiTheme="minorHAnsi" w:hAnsiTheme="minorHAnsi"/>
                <w:sz w:val="14"/>
                <w:szCs w:val="14"/>
              </w:rPr>
              <w:t>CEA/</w:t>
            </w:r>
            <w:r>
              <w:rPr>
                <w:rFonts w:asciiTheme="minorHAnsi" w:hAnsiTheme="minorHAnsi"/>
                <w:sz w:val="14"/>
                <w:szCs w:val="14"/>
              </w:rPr>
              <w:t>HERS Certification I</w:t>
            </w:r>
            <w:r w:rsidRPr="00B272DC">
              <w:rPr>
                <w:rFonts w:asciiTheme="minorHAnsi" w:hAnsiTheme="minorHAnsi"/>
                <w:sz w:val="14"/>
                <w:szCs w:val="14"/>
              </w:rPr>
              <w:t>dentification (</w:t>
            </w:r>
            <w:r w:rsidR="0029047D">
              <w:rPr>
                <w:rFonts w:asciiTheme="minorHAnsi" w:hAnsiTheme="minorHAnsi"/>
                <w:sz w:val="14"/>
                <w:szCs w:val="14"/>
              </w:rPr>
              <w:t>i</w:t>
            </w:r>
            <w:r w:rsidRPr="00B272DC">
              <w:rPr>
                <w:rFonts w:asciiTheme="minorHAnsi" w:hAnsiTheme="minorHAnsi"/>
                <w:sz w:val="14"/>
                <w:szCs w:val="14"/>
              </w:rPr>
              <w:t>f applicable):</w:t>
            </w:r>
          </w:p>
        </w:tc>
      </w:tr>
      <w:tr w:rsidR="00352336" w:rsidRPr="00B272DC" w14:paraId="2D5A9CF9" w14:textId="77777777" w:rsidTr="00E37C19">
        <w:trPr>
          <w:trHeight w:val="360"/>
        </w:trPr>
        <w:tc>
          <w:tcPr>
            <w:tcW w:w="5577" w:type="dxa"/>
            <w:gridSpan w:val="2"/>
          </w:tcPr>
          <w:p w14:paraId="2D5A9CF7" w14:textId="77777777" w:rsidR="00352336" w:rsidRPr="00B272DC" w:rsidRDefault="00352336" w:rsidP="00E37C19">
            <w:pPr>
              <w:keepNext/>
              <w:rPr>
                <w:rFonts w:asciiTheme="minorHAnsi" w:hAnsiTheme="minorHAnsi"/>
                <w:sz w:val="14"/>
                <w:szCs w:val="14"/>
              </w:rPr>
            </w:pPr>
            <w:r w:rsidRPr="00B272DC">
              <w:rPr>
                <w:rFonts w:asciiTheme="minorHAnsi" w:hAnsiTheme="minorHAnsi"/>
                <w:sz w:val="14"/>
                <w:szCs w:val="14"/>
              </w:rPr>
              <w:t>City/State/Zip:</w:t>
            </w:r>
          </w:p>
        </w:tc>
        <w:tc>
          <w:tcPr>
            <w:tcW w:w="5373" w:type="dxa"/>
            <w:gridSpan w:val="2"/>
          </w:tcPr>
          <w:p w14:paraId="2D5A9CF8" w14:textId="77777777" w:rsidR="00352336" w:rsidRPr="00B272DC" w:rsidRDefault="00352336" w:rsidP="00E37C19">
            <w:pPr>
              <w:keepNext/>
              <w:rPr>
                <w:rFonts w:asciiTheme="minorHAnsi" w:hAnsiTheme="minorHAnsi"/>
                <w:sz w:val="14"/>
                <w:szCs w:val="14"/>
              </w:rPr>
            </w:pPr>
            <w:r w:rsidRPr="00B272DC">
              <w:rPr>
                <w:rFonts w:asciiTheme="minorHAnsi" w:hAnsiTheme="minorHAnsi"/>
                <w:sz w:val="14"/>
                <w:szCs w:val="14"/>
              </w:rPr>
              <w:t>Phone:</w:t>
            </w:r>
          </w:p>
        </w:tc>
      </w:tr>
      <w:tr w:rsidR="00352336" w:rsidRPr="008E6C57" w14:paraId="2D5A9CFB" w14:textId="77777777" w:rsidTr="00E37C19">
        <w:tblPrEx>
          <w:tblCellMar>
            <w:left w:w="115" w:type="dxa"/>
            <w:right w:w="115" w:type="dxa"/>
          </w:tblCellMar>
        </w:tblPrEx>
        <w:trPr>
          <w:trHeight w:val="296"/>
        </w:trPr>
        <w:tc>
          <w:tcPr>
            <w:tcW w:w="10950" w:type="dxa"/>
            <w:gridSpan w:val="4"/>
            <w:vAlign w:val="center"/>
          </w:tcPr>
          <w:p w14:paraId="2D5A9CFA" w14:textId="77777777" w:rsidR="00352336" w:rsidRDefault="00352336" w:rsidP="00E37C19">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cs="Arial"/>
                <w:b/>
                <w:caps/>
                <w:sz w:val="18"/>
                <w:szCs w:val="18"/>
              </w:rPr>
              <w:t xml:space="preserve">Responsible Person's </w:t>
            </w:r>
            <w:r w:rsidRPr="008E6C57">
              <w:rPr>
                <w:rFonts w:asciiTheme="minorHAnsi" w:hAnsiTheme="minorHAnsi" w:cs="Arial"/>
                <w:b/>
                <w:caps/>
                <w:sz w:val="18"/>
                <w:szCs w:val="18"/>
              </w:rPr>
              <w:t>Declaration statement</w:t>
            </w:r>
            <w:r>
              <w:rPr>
                <w:rFonts w:asciiTheme="minorHAnsi" w:hAnsiTheme="minorHAnsi" w:cs="Arial"/>
                <w:b/>
                <w:caps/>
                <w:sz w:val="18"/>
                <w:szCs w:val="18"/>
              </w:rPr>
              <w:t xml:space="preserve">  </w:t>
            </w:r>
          </w:p>
        </w:tc>
      </w:tr>
      <w:tr w:rsidR="00352336" w:rsidRPr="008E6C57" w14:paraId="2D5A9D02" w14:textId="77777777" w:rsidTr="00E37C19">
        <w:tblPrEx>
          <w:tblCellMar>
            <w:left w:w="115" w:type="dxa"/>
            <w:right w:w="115" w:type="dxa"/>
          </w:tblCellMar>
        </w:tblPrEx>
        <w:trPr>
          <w:trHeight w:val="504"/>
        </w:trPr>
        <w:tc>
          <w:tcPr>
            <w:tcW w:w="10950" w:type="dxa"/>
            <w:gridSpan w:val="4"/>
          </w:tcPr>
          <w:p w14:paraId="2D5A9CFC" w14:textId="77777777" w:rsidR="005D3BD0" w:rsidRPr="005D3BD0" w:rsidRDefault="005D3BD0" w:rsidP="005D3BD0">
            <w:pPr>
              <w:pStyle w:val="Heading3"/>
              <w:numPr>
                <w:ilvl w:val="0"/>
                <w:numId w:val="0"/>
              </w:numPr>
              <w:spacing w:before="60"/>
              <w:ind w:right="86"/>
              <w:rPr>
                <w:rFonts w:asciiTheme="minorHAnsi" w:hAnsiTheme="minorHAnsi"/>
                <w:caps/>
                <w:sz w:val="18"/>
                <w:szCs w:val="18"/>
              </w:rPr>
            </w:pPr>
            <w:r w:rsidRPr="005D3BD0">
              <w:rPr>
                <w:rFonts w:asciiTheme="minorHAnsi" w:hAnsiTheme="minorHAnsi"/>
                <w:sz w:val="18"/>
                <w:szCs w:val="18"/>
              </w:rPr>
              <w:t xml:space="preserve">I certify the following under penalty of perjury, under the laws of the State of California: </w:t>
            </w:r>
          </w:p>
          <w:p w14:paraId="2D5A9CFD" w14:textId="77777777" w:rsidR="005D3BD0" w:rsidRPr="005D3BD0" w:rsidRDefault="005D3BD0" w:rsidP="005D3BD0">
            <w:pPr>
              <w:pStyle w:val="Heading3"/>
              <w:numPr>
                <w:ilvl w:val="0"/>
                <w:numId w:val="16"/>
              </w:numPr>
              <w:spacing w:before="0"/>
              <w:ind w:right="90"/>
              <w:rPr>
                <w:rFonts w:asciiTheme="minorHAnsi" w:hAnsiTheme="minorHAnsi"/>
                <w:caps/>
                <w:sz w:val="18"/>
                <w:szCs w:val="18"/>
              </w:rPr>
            </w:pPr>
            <w:r w:rsidRPr="005D3BD0">
              <w:rPr>
                <w:rFonts w:asciiTheme="minorHAnsi" w:hAnsiTheme="minorHAnsi"/>
                <w:sz w:val="18"/>
                <w:szCs w:val="18"/>
              </w:rPr>
              <w:t xml:space="preserve">The information provided on this Certificate of Installation is true and correct. </w:t>
            </w:r>
          </w:p>
          <w:p w14:paraId="2D5A9CFE" w14:textId="77777777" w:rsidR="005D3BD0" w:rsidRPr="005D3BD0" w:rsidRDefault="005D3BD0" w:rsidP="005D3BD0">
            <w:pPr>
              <w:pStyle w:val="Heading3"/>
              <w:numPr>
                <w:ilvl w:val="0"/>
                <w:numId w:val="16"/>
              </w:numPr>
              <w:spacing w:before="0"/>
              <w:ind w:right="90"/>
              <w:rPr>
                <w:rFonts w:asciiTheme="minorHAnsi" w:hAnsiTheme="minorHAnsi"/>
                <w:caps/>
                <w:sz w:val="18"/>
                <w:szCs w:val="22"/>
              </w:rPr>
            </w:pPr>
            <w:r w:rsidRPr="005D3BD0">
              <w:rPr>
                <w:rFonts w:asciiTheme="minorHAnsi" w:hAnsiTheme="minorHAnsi"/>
                <w:snapToGrid w:val="0"/>
                <w:sz w:val="18"/>
                <w:szCs w:val="18"/>
              </w:rPr>
              <w:t xml:space="preserve">I am either: a) a responsible person eligible under Division 3 of the Business and Professions Code </w:t>
            </w:r>
            <w:r w:rsidRPr="005D3BD0">
              <w:rPr>
                <w:rFonts w:asciiTheme="minorHAnsi" w:hAnsiTheme="minorHAnsi"/>
                <w:sz w:val="18"/>
                <w:szCs w:val="18"/>
              </w:rPr>
              <w:t xml:space="preserve">in the applicable classification to accept responsibility for the system design, construction, or installation </w:t>
            </w:r>
            <w:r w:rsidRPr="005D3BD0">
              <w:rPr>
                <w:rFonts w:asciiTheme="minorHAnsi" w:hAnsiTheme="minorHAnsi"/>
                <w:snapToGrid w:val="0"/>
                <w:sz w:val="18"/>
                <w:szCs w:val="18"/>
              </w:rPr>
              <w:t xml:space="preserve">of features, materials, components, or manufactured devices </w:t>
            </w:r>
            <w:r w:rsidRPr="005D3BD0">
              <w:rPr>
                <w:rFonts w:asciiTheme="minorHAnsi" w:hAnsiTheme="minorHAnsi"/>
                <w:sz w:val="18"/>
                <w:szCs w:val="18"/>
              </w:rPr>
              <w:t xml:space="preserve">for the scope of work identified on this Certificate of Installation </w:t>
            </w:r>
            <w:r w:rsidRPr="005D3BD0">
              <w:rPr>
                <w:rFonts w:asciiTheme="minorHAnsi" w:hAnsiTheme="minorHAnsi"/>
                <w:snapToGrid w:val="0"/>
                <w:sz w:val="18"/>
                <w:szCs w:val="18"/>
              </w:rPr>
              <w:t>and attest to the declarations in this statement</w:t>
            </w:r>
            <w:r w:rsidRPr="005D3BD0">
              <w:rPr>
                <w:rFonts w:asciiTheme="minorHAnsi" w:hAnsiTheme="minorHAnsi"/>
                <w:sz w:val="18"/>
                <w:szCs w:val="18"/>
              </w:rPr>
              <w:t>, or b) I am an authorized representative of the responsible person and attest to the declarations in this statement on the responsible person’s behalf</w:t>
            </w:r>
            <w:r w:rsidRPr="005D3BD0">
              <w:rPr>
                <w:rFonts w:asciiTheme="minorHAnsi" w:eastAsia="Calibri" w:hAnsiTheme="minorHAnsi"/>
                <w:sz w:val="18"/>
                <w:szCs w:val="18"/>
              </w:rPr>
              <w:t>.</w:t>
            </w:r>
          </w:p>
          <w:p w14:paraId="2D5A9CFF" w14:textId="77777777" w:rsidR="005D3BD0" w:rsidRPr="005D3BD0" w:rsidRDefault="005D3BD0" w:rsidP="005D3BD0">
            <w:pPr>
              <w:keepNext/>
              <w:numPr>
                <w:ilvl w:val="0"/>
                <w:numId w:val="16"/>
              </w:numPr>
              <w:autoSpaceDE w:val="0"/>
              <w:autoSpaceDN w:val="0"/>
              <w:adjustRightInd w:val="0"/>
              <w:ind w:right="90"/>
              <w:rPr>
                <w:rFonts w:asciiTheme="minorHAnsi" w:hAnsiTheme="minorHAnsi"/>
                <w:sz w:val="18"/>
                <w:szCs w:val="18"/>
              </w:rPr>
            </w:pPr>
            <w:r w:rsidRPr="005D3BD0">
              <w:rPr>
                <w:rFonts w:asciiTheme="minorHAnsi" w:hAnsiTheme="minorHAnsi"/>
                <w:sz w:val="18"/>
                <w:szCs w:val="18"/>
              </w:rPr>
              <w:t>The constructed or installed features, materials, components or manufactured devices (the installation) identified on this Certificate of Installation conforms to all applicable codes and regulations and the installation conforms to the requirements given on the Certificate of Compliance, plans, and specifications approved by the enforcement agency</w:t>
            </w:r>
            <w:r w:rsidRPr="005D3BD0">
              <w:rPr>
                <w:rFonts w:asciiTheme="minorHAnsi" w:eastAsia="Calibri" w:hAnsiTheme="minorHAnsi" w:cs="TimesNewRomanPSMT"/>
                <w:sz w:val="18"/>
                <w:szCs w:val="18"/>
              </w:rPr>
              <w:t>.</w:t>
            </w:r>
          </w:p>
          <w:p w14:paraId="2D5A9D00" w14:textId="77777777" w:rsidR="005D3BD0" w:rsidRPr="005D3BD0" w:rsidRDefault="005D3BD0" w:rsidP="005D3BD0">
            <w:pPr>
              <w:pStyle w:val="ListParagraph"/>
              <w:keepNext/>
              <w:numPr>
                <w:ilvl w:val="0"/>
                <w:numId w:val="16"/>
              </w:numPr>
              <w:autoSpaceDE w:val="0"/>
              <w:autoSpaceDN w:val="0"/>
              <w:adjustRightInd w:val="0"/>
              <w:rPr>
                <w:rFonts w:asciiTheme="minorHAnsi" w:hAnsiTheme="minorHAnsi"/>
                <w:sz w:val="18"/>
              </w:rPr>
            </w:pPr>
            <w:r w:rsidRPr="005D3BD0">
              <w:rPr>
                <w:rFonts w:asciiTheme="minorHAnsi" w:hAnsiTheme="minorHAnsi"/>
                <w:sz w:val="18"/>
                <w:szCs w:val="18"/>
              </w:rPr>
              <w:t xml:space="preserve">I understand that a HERS rater will check the installation to verify compliance and if such checking determines the installation fails to comply, I am required to offer any necessary corrective action at no charge to the building owner.  </w:t>
            </w:r>
          </w:p>
          <w:p w14:paraId="2D5A9D01" w14:textId="77777777" w:rsidR="00352336" w:rsidRPr="00E74533" w:rsidRDefault="005D3BD0" w:rsidP="0029047D">
            <w:pPr>
              <w:pStyle w:val="ListParagraph"/>
              <w:keepNext/>
              <w:numPr>
                <w:ilvl w:val="0"/>
                <w:numId w:val="6"/>
              </w:numPr>
              <w:autoSpaceDE w:val="0"/>
              <w:autoSpaceDN w:val="0"/>
              <w:adjustRightInd w:val="0"/>
              <w:rPr>
                <w:rFonts w:asciiTheme="minorHAnsi" w:hAnsiTheme="minorHAnsi"/>
                <w:b/>
              </w:rPr>
            </w:pPr>
            <w:r w:rsidRPr="005D3BD0">
              <w:rPr>
                <w:rFonts w:asciiTheme="minorHAnsi" w:hAnsiTheme="minorHAnsi"/>
                <w:sz w:val="18"/>
                <w:szCs w:val="18"/>
              </w:rPr>
              <w:t xml:space="preserve">I will ensure that a registered copy of this Certificate of Installation shall be posted, or made available with the building permit(s) issued for the building, and made available to the enforcement agency for all applicable inspections. I understand that a registered copy of this Certificate of Installation is required to be included with the documentation the builder provides to the building owner at occupancy.  </w:t>
            </w:r>
          </w:p>
        </w:tc>
      </w:tr>
      <w:tr w:rsidR="00352336" w:rsidRPr="00B272DC" w14:paraId="2D5A9D05" w14:textId="77777777" w:rsidTr="00E37C19">
        <w:tblPrEx>
          <w:tblCellMar>
            <w:left w:w="108" w:type="dxa"/>
            <w:right w:w="108" w:type="dxa"/>
          </w:tblCellMar>
        </w:tblPrEx>
        <w:trPr>
          <w:trHeight w:val="360"/>
        </w:trPr>
        <w:tc>
          <w:tcPr>
            <w:tcW w:w="5307" w:type="dxa"/>
          </w:tcPr>
          <w:p w14:paraId="2D5A9D03" w14:textId="77777777" w:rsidR="00352336" w:rsidRPr="00B272DC" w:rsidRDefault="00352336" w:rsidP="00E37C1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 xml:space="preserve">Responsible </w:t>
            </w:r>
            <w:r>
              <w:rPr>
                <w:rFonts w:asciiTheme="minorHAnsi" w:hAnsiTheme="minorHAnsi"/>
                <w:sz w:val="14"/>
                <w:szCs w:val="14"/>
              </w:rPr>
              <w:t>Builder/I</w:t>
            </w:r>
            <w:r w:rsidRPr="00997081">
              <w:rPr>
                <w:rFonts w:asciiTheme="minorHAnsi" w:hAnsiTheme="minorHAnsi"/>
                <w:sz w:val="14"/>
                <w:szCs w:val="14"/>
              </w:rPr>
              <w:t xml:space="preserve">nstaller </w:t>
            </w:r>
            <w:r w:rsidRPr="00B272DC">
              <w:rPr>
                <w:rFonts w:asciiTheme="minorHAnsi" w:hAnsiTheme="minorHAnsi"/>
                <w:sz w:val="14"/>
                <w:szCs w:val="14"/>
              </w:rPr>
              <w:t>Name:</w:t>
            </w:r>
          </w:p>
        </w:tc>
        <w:tc>
          <w:tcPr>
            <w:tcW w:w="5643" w:type="dxa"/>
            <w:gridSpan w:val="3"/>
          </w:tcPr>
          <w:p w14:paraId="2D5A9D04" w14:textId="77777777" w:rsidR="00352336" w:rsidRPr="00B272DC" w:rsidRDefault="00352336" w:rsidP="00E37C1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 xml:space="preserve">Responsible </w:t>
            </w:r>
            <w:r>
              <w:rPr>
                <w:rFonts w:asciiTheme="minorHAnsi" w:hAnsiTheme="minorHAnsi"/>
                <w:sz w:val="14"/>
                <w:szCs w:val="14"/>
              </w:rPr>
              <w:t>Builder/I</w:t>
            </w:r>
            <w:r w:rsidRPr="00997081">
              <w:rPr>
                <w:rFonts w:asciiTheme="minorHAnsi" w:hAnsiTheme="minorHAnsi"/>
                <w:sz w:val="14"/>
                <w:szCs w:val="14"/>
              </w:rPr>
              <w:t xml:space="preserve">nstaller </w:t>
            </w:r>
            <w:r w:rsidRPr="00B272DC">
              <w:rPr>
                <w:rFonts w:asciiTheme="minorHAnsi" w:hAnsiTheme="minorHAnsi"/>
                <w:sz w:val="14"/>
                <w:szCs w:val="14"/>
              </w:rPr>
              <w:t>Signature:</w:t>
            </w:r>
          </w:p>
        </w:tc>
      </w:tr>
      <w:tr w:rsidR="00352336" w:rsidRPr="00B272DC" w14:paraId="2D5A9D08" w14:textId="77777777" w:rsidTr="00E37C19">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2D5A9D06" w14:textId="77777777" w:rsidR="00352336" w:rsidRPr="00B272DC" w:rsidRDefault="00352336" w:rsidP="00E37C19">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Company Name: (Installing Subcontractor or General Contractor or Builder/Owner)</w:t>
            </w:r>
          </w:p>
        </w:tc>
        <w:tc>
          <w:tcPr>
            <w:tcW w:w="5643" w:type="dxa"/>
            <w:gridSpan w:val="3"/>
            <w:tcBorders>
              <w:top w:val="single" w:sz="4" w:space="0" w:color="auto"/>
              <w:left w:val="single" w:sz="4" w:space="0" w:color="auto"/>
              <w:bottom w:val="single" w:sz="4" w:space="0" w:color="auto"/>
              <w:right w:val="single" w:sz="4" w:space="0" w:color="auto"/>
            </w:tcBorders>
          </w:tcPr>
          <w:p w14:paraId="2D5A9D07" w14:textId="77777777" w:rsidR="00352336" w:rsidRPr="00B272DC" w:rsidRDefault="00352336" w:rsidP="00E37C19">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Position With Company (Title):</w:t>
            </w:r>
          </w:p>
        </w:tc>
      </w:tr>
      <w:tr w:rsidR="00352336" w:rsidRPr="00B272DC" w14:paraId="2D5A9D0B" w14:textId="77777777" w:rsidTr="00E37C19">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2D5A9D09" w14:textId="77777777" w:rsidR="00352336" w:rsidRPr="00B272DC" w:rsidRDefault="00352336" w:rsidP="00E37C19">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47600B">
              <w:rPr>
                <w:rFonts w:asciiTheme="minorHAnsi" w:hAnsiTheme="minorHAnsi"/>
                <w:sz w:val="14"/>
                <w:szCs w:val="14"/>
              </w:rPr>
              <w:t>Address:</w:t>
            </w:r>
          </w:p>
        </w:tc>
        <w:tc>
          <w:tcPr>
            <w:tcW w:w="5643" w:type="dxa"/>
            <w:gridSpan w:val="3"/>
            <w:tcBorders>
              <w:top w:val="single" w:sz="4" w:space="0" w:color="auto"/>
              <w:left w:val="single" w:sz="4" w:space="0" w:color="auto"/>
              <w:bottom w:val="single" w:sz="4" w:space="0" w:color="auto"/>
              <w:right w:val="single" w:sz="4" w:space="0" w:color="auto"/>
            </w:tcBorders>
          </w:tcPr>
          <w:p w14:paraId="2D5A9D0A" w14:textId="77777777" w:rsidR="00352336" w:rsidRPr="00B272DC" w:rsidRDefault="00352336" w:rsidP="00E37C19">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CSLB License:</w:t>
            </w:r>
          </w:p>
        </w:tc>
      </w:tr>
      <w:tr w:rsidR="00352336" w:rsidRPr="00B272DC" w14:paraId="2D5A9D0F" w14:textId="77777777" w:rsidTr="00E37C19">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2D5A9D0C" w14:textId="77777777" w:rsidR="00352336" w:rsidRPr="00B272DC" w:rsidRDefault="00352336" w:rsidP="00E37C19">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47600B">
              <w:rPr>
                <w:rFonts w:asciiTheme="minorHAnsi" w:hAnsiTheme="minorHAnsi"/>
                <w:sz w:val="14"/>
                <w:szCs w:val="14"/>
              </w:rPr>
              <w:t>City/State/Zip:</w:t>
            </w:r>
          </w:p>
        </w:tc>
        <w:tc>
          <w:tcPr>
            <w:tcW w:w="2821" w:type="dxa"/>
            <w:gridSpan w:val="2"/>
            <w:tcBorders>
              <w:top w:val="single" w:sz="4" w:space="0" w:color="auto"/>
              <w:left w:val="single" w:sz="4" w:space="0" w:color="auto"/>
              <w:bottom w:val="single" w:sz="4" w:space="0" w:color="auto"/>
              <w:right w:val="single" w:sz="4" w:space="0" w:color="auto"/>
            </w:tcBorders>
          </w:tcPr>
          <w:p w14:paraId="2D5A9D0D" w14:textId="77777777" w:rsidR="00352336" w:rsidRPr="00B272DC" w:rsidRDefault="00352336" w:rsidP="00E37C19">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Pr>
                <w:rFonts w:asciiTheme="minorHAnsi" w:hAnsiTheme="minorHAnsi"/>
                <w:sz w:val="14"/>
                <w:szCs w:val="14"/>
              </w:rPr>
              <w:t>Phone</w:t>
            </w:r>
            <w:r w:rsidR="0029047D">
              <w:rPr>
                <w:rFonts w:asciiTheme="minorHAnsi" w:hAnsiTheme="minorHAnsi"/>
                <w:sz w:val="14"/>
                <w:szCs w:val="14"/>
              </w:rPr>
              <w:t>:</w:t>
            </w:r>
          </w:p>
        </w:tc>
        <w:tc>
          <w:tcPr>
            <w:tcW w:w="2822" w:type="dxa"/>
            <w:tcBorders>
              <w:top w:val="single" w:sz="4" w:space="0" w:color="auto"/>
              <w:left w:val="single" w:sz="4" w:space="0" w:color="auto"/>
              <w:bottom w:val="single" w:sz="4" w:space="0" w:color="auto"/>
              <w:right w:val="single" w:sz="4" w:space="0" w:color="auto"/>
            </w:tcBorders>
          </w:tcPr>
          <w:p w14:paraId="2D5A9D0E" w14:textId="77777777" w:rsidR="00352336" w:rsidRPr="00B272DC" w:rsidRDefault="00352336" w:rsidP="00E37C19">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Date Signed:</w:t>
            </w:r>
          </w:p>
        </w:tc>
      </w:tr>
      <w:tr w:rsidR="00352336" w:rsidRPr="00B272DC" w14:paraId="2D5A9D12" w14:textId="77777777" w:rsidTr="00E37C19">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2D5A9D10" w14:textId="77777777" w:rsidR="00352336" w:rsidRPr="00B272DC" w:rsidRDefault="00352336" w:rsidP="00E37C19">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1B6B55">
              <w:rPr>
                <w:rFonts w:asciiTheme="minorHAnsi" w:hAnsiTheme="minorHAnsi"/>
                <w:sz w:val="14"/>
                <w:szCs w:val="14"/>
              </w:rPr>
              <w:t>Third Party Quality Control Program (TPQCP)</w:t>
            </w:r>
            <w:r>
              <w:rPr>
                <w:rFonts w:asciiTheme="minorHAnsi" w:hAnsiTheme="minorHAnsi"/>
                <w:sz w:val="14"/>
                <w:szCs w:val="14"/>
              </w:rPr>
              <w:t xml:space="preserve"> Status:</w:t>
            </w:r>
          </w:p>
        </w:tc>
        <w:tc>
          <w:tcPr>
            <w:tcW w:w="5643" w:type="dxa"/>
            <w:gridSpan w:val="3"/>
            <w:tcBorders>
              <w:top w:val="single" w:sz="4" w:space="0" w:color="auto"/>
              <w:left w:val="single" w:sz="4" w:space="0" w:color="auto"/>
              <w:bottom w:val="single" w:sz="4" w:space="0" w:color="auto"/>
              <w:right w:val="single" w:sz="4" w:space="0" w:color="auto"/>
            </w:tcBorders>
          </w:tcPr>
          <w:p w14:paraId="2D5A9D11" w14:textId="77777777" w:rsidR="00352336" w:rsidRPr="00B272DC" w:rsidRDefault="00352336" w:rsidP="00E37C19">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 xml:space="preserve">Name of TPQCP (if applicable): </w:t>
            </w:r>
          </w:p>
        </w:tc>
      </w:tr>
    </w:tbl>
    <w:p w14:paraId="2D5A9D13" w14:textId="77777777" w:rsidR="00C64DBF" w:rsidRDefault="00C64DBF" w:rsidP="00C64DBF">
      <w:pPr>
        <w:ind w:hanging="677"/>
        <w:rPr>
          <w:rFonts w:asciiTheme="minorHAnsi" w:hAnsiTheme="minorHAnsi"/>
        </w:rPr>
      </w:pPr>
    </w:p>
    <w:p w14:paraId="2D5A9D14" w14:textId="77777777" w:rsidR="00B71555" w:rsidRPr="00CB00C9" w:rsidRDefault="00B71555" w:rsidP="00B71555">
      <w:pPr>
        <w:contextualSpacing/>
        <w:rPr>
          <w:rFonts w:asciiTheme="minorHAnsi" w:hAnsiTheme="minorHAnsi"/>
          <w:sz w:val="18"/>
          <w:szCs w:val="18"/>
        </w:rPr>
      </w:pPr>
    </w:p>
    <w:p w14:paraId="2D5A9D15" w14:textId="77777777" w:rsidR="00D65FA1" w:rsidRDefault="00D65FA1" w:rsidP="00B71555">
      <w:pPr>
        <w:rPr>
          <w:rFonts w:asciiTheme="minorHAnsi" w:hAnsiTheme="minorHAnsi"/>
          <w:sz w:val="18"/>
          <w:szCs w:val="18"/>
        </w:rPr>
        <w:sectPr w:rsidR="00D65FA1" w:rsidSect="00FB7C8C">
          <w:headerReference w:type="even" r:id="rId8"/>
          <w:headerReference w:type="default" r:id="rId9"/>
          <w:footerReference w:type="default" r:id="rId10"/>
          <w:headerReference w:type="first" r:id="rId11"/>
          <w:type w:val="continuous"/>
          <w:pgSz w:w="12240" w:h="15840" w:code="1"/>
          <w:pgMar w:top="720" w:right="720" w:bottom="720" w:left="720" w:header="432" w:footer="432" w:gutter="0"/>
          <w:cols w:space="720"/>
          <w:docGrid w:linePitch="272"/>
        </w:sectPr>
      </w:pPr>
    </w:p>
    <w:p w14:paraId="2D5A9D16" w14:textId="537CF0DF" w:rsidR="00636F83" w:rsidRPr="000A6716" w:rsidRDefault="000A6716" w:rsidP="000A6716">
      <w:pPr>
        <w:jc w:val="center"/>
        <w:rPr>
          <w:rFonts w:asciiTheme="minorHAnsi" w:hAnsiTheme="minorHAnsi"/>
          <w:b/>
          <w:sz w:val="28"/>
          <w:szCs w:val="18"/>
        </w:rPr>
      </w:pPr>
      <w:r w:rsidRPr="0029047D">
        <w:rPr>
          <w:rFonts w:asciiTheme="minorHAnsi" w:hAnsiTheme="minorHAnsi"/>
          <w:b/>
          <w:szCs w:val="18"/>
        </w:rPr>
        <w:lastRenderedPageBreak/>
        <w:t>CF2R-MCH-</w:t>
      </w:r>
      <w:del w:id="584" w:author="Balneg, Ronald@Energy" w:date="2018-11-28T12:53:00Z">
        <w:r w:rsidRPr="0029047D">
          <w:rPr>
            <w:rFonts w:asciiTheme="minorHAnsi" w:hAnsiTheme="minorHAnsi"/>
            <w:b/>
            <w:szCs w:val="18"/>
          </w:rPr>
          <w:delText>27</w:delText>
        </w:r>
      </w:del>
      <w:ins w:id="585" w:author="TF 112518" w:date="2018-11-26T22:30:00Z">
        <w:del w:id="586" w:author="Ferris, Todd@Energy" w:date="2019-01-15T14:00:00Z">
          <w:r w:rsidR="00AA70B8" w:rsidDel="00DD1ECA">
            <w:rPr>
              <w:rFonts w:asciiTheme="minorHAnsi" w:hAnsiTheme="minorHAnsi"/>
              <w:b/>
              <w:szCs w:val="18"/>
            </w:rPr>
            <w:delText>b</w:delText>
          </w:r>
        </w:del>
      </w:ins>
      <w:ins w:id="587" w:author="Balneg, Ronald@Energy" w:date="2018-11-28T12:53:00Z">
        <w:r w:rsidRPr="0029047D">
          <w:rPr>
            <w:rFonts w:asciiTheme="minorHAnsi" w:hAnsiTheme="minorHAnsi"/>
            <w:b/>
            <w:szCs w:val="18"/>
          </w:rPr>
          <w:t>27</w:t>
        </w:r>
        <w:r w:rsidR="00675601">
          <w:rPr>
            <w:rFonts w:asciiTheme="minorHAnsi" w:hAnsiTheme="minorHAnsi"/>
            <w:b/>
            <w:szCs w:val="18"/>
          </w:rPr>
          <w:t>d</w:t>
        </w:r>
      </w:ins>
      <w:del w:id="588" w:author="TF 112518" w:date="2018-11-26T22:30:00Z">
        <w:r w:rsidR="00700338" w:rsidDel="00AA70B8">
          <w:rPr>
            <w:rFonts w:asciiTheme="minorHAnsi" w:hAnsiTheme="minorHAnsi"/>
            <w:b/>
            <w:szCs w:val="18"/>
          </w:rPr>
          <w:delText>a</w:delText>
        </w:r>
      </w:del>
      <w:r w:rsidRPr="0029047D">
        <w:rPr>
          <w:rFonts w:asciiTheme="minorHAnsi" w:hAnsiTheme="minorHAnsi"/>
          <w:b/>
          <w:szCs w:val="18"/>
        </w:rPr>
        <w:t>-</w:t>
      </w:r>
      <w:ins w:id="589" w:author="Ferris, Todd@Energy" w:date="2019-01-15T14:04:00Z">
        <w:r w:rsidR="00CB496B">
          <w:rPr>
            <w:rFonts w:asciiTheme="minorHAnsi" w:hAnsiTheme="minorHAnsi"/>
            <w:b/>
            <w:szCs w:val="18"/>
          </w:rPr>
          <w:t>E</w:t>
        </w:r>
      </w:ins>
      <w:del w:id="590" w:author="Ferris, Todd@Energy" w:date="2019-01-15T14:04:00Z">
        <w:r w:rsidRPr="0029047D" w:rsidDel="00CB496B">
          <w:rPr>
            <w:rFonts w:asciiTheme="minorHAnsi" w:hAnsiTheme="minorHAnsi"/>
            <w:b/>
            <w:szCs w:val="18"/>
          </w:rPr>
          <w:delText>H</w:delText>
        </w:r>
      </w:del>
      <w:r w:rsidRPr="0029047D">
        <w:rPr>
          <w:rFonts w:asciiTheme="minorHAnsi" w:hAnsiTheme="minorHAnsi"/>
          <w:b/>
          <w:szCs w:val="18"/>
        </w:rPr>
        <w:t xml:space="preserve"> User Instructions</w:t>
      </w:r>
      <w:bookmarkStart w:id="591" w:name="_GoBack"/>
      <w:bookmarkEnd w:id="591"/>
    </w:p>
    <w:p w14:paraId="2D5A9D17" w14:textId="77777777" w:rsidR="00636F83" w:rsidRDefault="00636F83" w:rsidP="00636F83">
      <w:pPr>
        <w:rPr>
          <w:rFonts w:asciiTheme="minorHAnsi" w:eastAsia="Cambria" w:hAnsiTheme="minorHAnsi"/>
          <w:b/>
          <w:sz w:val="18"/>
          <w:szCs w:val="18"/>
        </w:rPr>
      </w:pPr>
    </w:p>
    <w:p w14:paraId="2D5A9D18" w14:textId="77777777" w:rsidR="00636F83" w:rsidRPr="00D2491C" w:rsidRDefault="00636F83" w:rsidP="00636F83">
      <w:pPr>
        <w:rPr>
          <w:rFonts w:asciiTheme="minorHAnsi" w:eastAsia="Cambria" w:hAnsiTheme="minorHAnsi"/>
          <w:b/>
          <w:sz w:val="18"/>
          <w:szCs w:val="18"/>
        </w:rPr>
      </w:pPr>
      <w:r w:rsidRPr="00D2491C">
        <w:rPr>
          <w:rFonts w:asciiTheme="minorHAnsi" w:eastAsia="Cambria" w:hAnsiTheme="minorHAnsi"/>
          <w:b/>
          <w:sz w:val="18"/>
          <w:szCs w:val="18"/>
        </w:rPr>
        <w:t>Section A. General Information</w:t>
      </w:r>
    </w:p>
    <w:p w14:paraId="2D5A9D19" w14:textId="77777777" w:rsidR="00AE10C0" w:rsidRDefault="00D000F8">
      <w:pPr>
        <w:pStyle w:val="ListParagraph"/>
        <w:numPr>
          <w:ilvl w:val="0"/>
          <w:numId w:val="8"/>
        </w:numPr>
        <w:rPr>
          <w:rFonts w:asciiTheme="minorHAnsi" w:eastAsia="Cambria" w:hAnsiTheme="minorHAnsi"/>
          <w:sz w:val="18"/>
          <w:szCs w:val="18"/>
        </w:rPr>
      </w:pPr>
      <w:ins w:id="592" w:author="Ferris, Todd@Energy" w:date="2018-11-21T11:49:00Z">
        <w:r>
          <w:rPr>
            <w:rFonts w:asciiTheme="minorHAnsi" w:hAnsiTheme="minorHAnsi"/>
            <w:sz w:val="18"/>
            <w:szCs w:val="18"/>
          </w:rPr>
          <w:t>Building Unit Name</w:t>
        </w:r>
      </w:ins>
      <w:ins w:id="593" w:author="Ferris, Todd@Energy" w:date="2018-11-21T11:48:00Z">
        <w:r w:rsidR="00495793" w:rsidRPr="00495793">
          <w:rPr>
            <w:rFonts w:asciiTheme="minorHAnsi" w:hAnsiTheme="minorHAnsi"/>
            <w:sz w:val="18"/>
            <w:szCs w:val="18"/>
          </w:rPr>
          <w:t>: This field is filled out automatically. It is referenced from the CF2R-MCH-01, which must be completed prior to this document.</w:t>
        </w:r>
      </w:ins>
      <w:del w:id="594" w:author="Ferris, Todd@Energy" w:date="2018-11-21T11:49:00Z">
        <w:r w:rsidR="00636F83" w:rsidRPr="00D2491C" w:rsidDel="00D000F8">
          <w:rPr>
            <w:rFonts w:asciiTheme="minorHAnsi" w:hAnsiTheme="minorHAnsi"/>
            <w:sz w:val="18"/>
            <w:szCs w:val="18"/>
          </w:rPr>
          <w:delText>This information is automatically pulled from the CF</w:delText>
        </w:r>
      </w:del>
      <w:del w:id="595" w:author="Ferris, Todd@Energy" w:date="2018-11-21T11:16:00Z">
        <w:r w:rsidR="00636F83" w:rsidRPr="00D2491C" w:rsidDel="00AF584B">
          <w:rPr>
            <w:rFonts w:asciiTheme="minorHAnsi" w:hAnsiTheme="minorHAnsi"/>
            <w:sz w:val="18"/>
            <w:szCs w:val="18"/>
          </w:rPr>
          <w:delText>1</w:delText>
        </w:r>
      </w:del>
      <w:del w:id="596" w:author="Ferris, Todd@Energy" w:date="2018-11-21T11:49:00Z">
        <w:r w:rsidR="00636F83" w:rsidRPr="00D2491C" w:rsidDel="00D000F8">
          <w:rPr>
            <w:rFonts w:asciiTheme="minorHAnsi" w:hAnsiTheme="minorHAnsi"/>
            <w:sz w:val="18"/>
            <w:szCs w:val="18"/>
          </w:rPr>
          <w:delText>R</w:delText>
        </w:r>
        <w:r w:rsidR="00636F83" w:rsidDel="00D000F8">
          <w:rPr>
            <w:rFonts w:asciiTheme="minorHAnsi" w:hAnsiTheme="minorHAnsi"/>
            <w:sz w:val="18"/>
            <w:szCs w:val="18"/>
          </w:rPr>
          <w:delText>.</w:delText>
        </w:r>
      </w:del>
      <w:r w:rsidR="00636F83">
        <w:rPr>
          <w:rFonts w:asciiTheme="minorHAnsi" w:hAnsiTheme="minorHAnsi"/>
          <w:sz w:val="18"/>
          <w:szCs w:val="18"/>
        </w:rPr>
        <w:t xml:space="preserve"> This is the unique identifier for this dwelling unit. Needed mostly for multifamily dwelling units. Ventilation is calculated and provided for each dwelling unit individually.</w:t>
      </w:r>
    </w:p>
    <w:p w14:paraId="2D5A9D1A" w14:textId="77777777" w:rsidR="00636F83" w:rsidRDefault="00D000F8" w:rsidP="00636F83">
      <w:pPr>
        <w:numPr>
          <w:ilvl w:val="0"/>
          <w:numId w:val="8"/>
        </w:numPr>
        <w:contextualSpacing/>
        <w:rPr>
          <w:rFonts w:asciiTheme="minorHAnsi" w:eastAsia="Cambria" w:hAnsiTheme="minorHAnsi"/>
          <w:sz w:val="18"/>
          <w:szCs w:val="18"/>
        </w:rPr>
      </w:pPr>
      <w:ins w:id="597" w:author="Ferris, Todd@Energy" w:date="2018-11-21T11:50:00Z">
        <w:r>
          <w:rPr>
            <w:rFonts w:asciiTheme="minorHAnsi" w:hAnsiTheme="minorHAnsi"/>
            <w:sz w:val="18"/>
            <w:szCs w:val="18"/>
          </w:rPr>
          <w:t>Building Type</w:t>
        </w:r>
        <w:r w:rsidRPr="009C5721">
          <w:rPr>
            <w:rFonts w:asciiTheme="minorHAnsi" w:hAnsiTheme="minorHAnsi"/>
            <w:sz w:val="18"/>
            <w:szCs w:val="18"/>
          </w:rPr>
          <w:t>: This field is filled out automatically. It is referenced from the</w:t>
        </w:r>
      </w:ins>
      <w:del w:id="598" w:author="Ferris, Todd@Energy" w:date="2018-11-21T11:50:00Z">
        <w:r w:rsidR="00636F83" w:rsidRPr="00D2491C" w:rsidDel="00D000F8">
          <w:rPr>
            <w:rFonts w:asciiTheme="minorHAnsi" w:hAnsiTheme="minorHAnsi"/>
            <w:sz w:val="18"/>
            <w:szCs w:val="18"/>
          </w:rPr>
          <w:delText>This information is automatically pulled from the</w:delText>
        </w:r>
      </w:del>
      <w:r w:rsidR="00636F83" w:rsidRPr="00D2491C">
        <w:rPr>
          <w:rFonts w:asciiTheme="minorHAnsi" w:hAnsiTheme="minorHAnsi"/>
          <w:sz w:val="18"/>
          <w:szCs w:val="18"/>
        </w:rPr>
        <w:t xml:space="preserve"> CF1R</w:t>
      </w:r>
      <w:r w:rsidR="00636F83">
        <w:rPr>
          <w:rFonts w:asciiTheme="minorHAnsi" w:hAnsiTheme="minorHAnsi"/>
          <w:sz w:val="18"/>
          <w:szCs w:val="18"/>
        </w:rPr>
        <w:t>.</w:t>
      </w:r>
      <w:r w:rsidR="00636F83" w:rsidRPr="00D2491C">
        <w:rPr>
          <w:rFonts w:asciiTheme="minorHAnsi" w:hAnsiTheme="minorHAnsi"/>
          <w:sz w:val="18"/>
          <w:szCs w:val="18"/>
        </w:rPr>
        <w:t xml:space="preserve"> </w:t>
      </w:r>
      <w:ins w:id="599" w:author="Ferris, Todd@Energy" w:date="2018-11-21T11:17:00Z">
        <w:r w:rsidR="00AF584B">
          <w:rPr>
            <w:rFonts w:asciiTheme="minorHAnsi" w:hAnsiTheme="minorHAnsi"/>
            <w:sz w:val="18"/>
            <w:szCs w:val="18"/>
          </w:rPr>
          <w:t xml:space="preserve">Values </w:t>
        </w:r>
      </w:ins>
      <w:del w:id="600" w:author="Ferris, Todd@Energy" w:date="2018-11-21T11:17:00Z">
        <w:r w:rsidR="00636F83" w:rsidRPr="00D2491C" w:rsidDel="00AF584B">
          <w:rPr>
            <w:rFonts w:asciiTheme="minorHAnsi" w:eastAsia="Cambria" w:hAnsiTheme="minorHAnsi"/>
            <w:sz w:val="18"/>
            <w:szCs w:val="18"/>
          </w:rPr>
          <w:delText xml:space="preserve">Choices </w:delText>
        </w:r>
      </w:del>
      <w:r w:rsidR="00636F83" w:rsidRPr="00D2491C">
        <w:rPr>
          <w:rFonts w:asciiTheme="minorHAnsi" w:eastAsia="Cambria" w:hAnsiTheme="minorHAnsi"/>
          <w:sz w:val="18"/>
          <w:szCs w:val="18"/>
        </w:rPr>
        <w:t>are “single family</w:t>
      </w:r>
      <w:ins w:id="601" w:author="Ferris, Todd@Energy" w:date="2018-11-21T11:17:00Z">
        <w:r w:rsidR="00AF584B">
          <w:rPr>
            <w:rFonts w:asciiTheme="minorHAnsi" w:eastAsia="Cambria" w:hAnsiTheme="minorHAnsi"/>
            <w:sz w:val="18"/>
            <w:szCs w:val="18"/>
          </w:rPr>
          <w:t xml:space="preserve"> attached</w:t>
        </w:r>
      </w:ins>
      <w:r w:rsidR="00636F83" w:rsidRPr="00D2491C">
        <w:rPr>
          <w:rFonts w:asciiTheme="minorHAnsi" w:eastAsia="Cambria" w:hAnsiTheme="minorHAnsi"/>
          <w:sz w:val="18"/>
          <w:szCs w:val="18"/>
        </w:rPr>
        <w:t>”</w:t>
      </w:r>
      <w:ins w:id="602" w:author="Ferris, Todd@Energy" w:date="2018-11-21T11:18:00Z">
        <w:r w:rsidR="00AF584B">
          <w:rPr>
            <w:rFonts w:asciiTheme="minorHAnsi" w:eastAsia="Cambria" w:hAnsiTheme="minorHAnsi"/>
            <w:sz w:val="18"/>
            <w:szCs w:val="18"/>
          </w:rPr>
          <w:t xml:space="preserve">, </w:t>
        </w:r>
        <w:r w:rsidR="00AF584B" w:rsidRPr="00D2491C">
          <w:rPr>
            <w:rFonts w:asciiTheme="minorHAnsi" w:eastAsia="Cambria" w:hAnsiTheme="minorHAnsi"/>
            <w:sz w:val="18"/>
            <w:szCs w:val="18"/>
          </w:rPr>
          <w:t>“single family</w:t>
        </w:r>
        <w:r w:rsidR="00AF584B">
          <w:rPr>
            <w:rFonts w:asciiTheme="minorHAnsi" w:eastAsia="Cambria" w:hAnsiTheme="minorHAnsi"/>
            <w:sz w:val="18"/>
            <w:szCs w:val="18"/>
          </w:rPr>
          <w:t xml:space="preserve"> detached</w:t>
        </w:r>
        <w:r w:rsidR="00AF584B" w:rsidRPr="00D2491C">
          <w:rPr>
            <w:rFonts w:asciiTheme="minorHAnsi" w:eastAsia="Cambria" w:hAnsiTheme="minorHAnsi"/>
            <w:sz w:val="18"/>
            <w:szCs w:val="18"/>
          </w:rPr>
          <w:t>”</w:t>
        </w:r>
      </w:ins>
      <w:r w:rsidR="00636F83" w:rsidRPr="00D2491C">
        <w:rPr>
          <w:rFonts w:asciiTheme="minorHAnsi" w:eastAsia="Cambria" w:hAnsiTheme="minorHAnsi"/>
          <w:sz w:val="18"/>
          <w:szCs w:val="18"/>
        </w:rPr>
        <w:t xml:space="preserve"> and “</w:t>
      </w:r>
      <w:del w:id="603" w:author="Ferris, Todd@Energy" w:date="2018-11-21T11:18:00Z">
        <w:r w:rsidR="00636F83" w:rsidRPr="00D2491C" w:rsidDel="00AF584B">
          <w:rPr>
            <w:rFonts w:asciiTheme="minorHAnsi" w:eastAsia="Cambria" w:hAnsiTheme="minorHAnsi"/>
            <w:sz w:val="18"/>
            <w:szCs w:val="18"/>
          </w:rPr>
          <w:delText xml:space="preserve">low-rise </w:delText>
        </w:r>
      </w:del>
      <w:r w:rsidR="00636F83" w:rsidRPr="00D2491C">
        <w:rPr>
          <w:rFonts w:asciiTheme="minorHAnsi" w:eastAsia="Cambria" w:hAnsiTheme="minorHAnsi"/>
          <w:sz w:val="18"/>
          <w:szCs w:val="18"/>
        </w:rPr>
        <w:t>multifamily”</w:t>
      </w:r>
      <w:r w:rsidR="00636F83">
        <w:rPr>
          <w:rFonts w:asciiTheme="minorHAnsi" w:eastAsia="Cambria" w:hAnsiTheme="minorHAnsi"/>
          <w:sz w:val="18"/>
          <w:szCs w:val="18"/>
        </w:rPr>
        <w:t>.</w:t>
      </w:r>
      <w:ins w:id="604" w:author="Ferris, Todd@Energy" w:date="2018-11-21T11:18:00Z">
        <w:r w:rsidR="00AF584B">
          <w:rPr>
            <w:rFonts w:asciiTheme="minorHAnsi" w:eastAsia="Cambria" w:hAnsiTheme="minorHAnsi"/>
            <w:sz w:val="18"/>
            <w:szCs w:val="18"/>
          </w:rPr>
          <w:t xml:space="preserve"> User is allowed to overwrite imported value with </w:t>
        </w:r>
      </w:ins>
      <w:ins w:id="605" w:author="Ferris, Todd@Energy" w:date="2018-11-21T11:19:00Z">
        <w:r w:rsidR="00AF584B">
          <w:rPr>
            <w:rFonts w:asciiTheme="minorHAnsi" w:eastAsia="Cambria" w:hAnsiTheme="minorHAnsi"/>
            <w:sz w:val="18"/>
            <w:szCs w:val="18"/>
          </w:rPr>
          <w:t>“non-dwelling unit</w:t>
        </w:r>
      </w:ins>
      <w:ins w:id="606" w:author="Ferris, Todd@Energy" w:date="2018-11-21T11:50:00Z">
        <w:r>
          <w:rPr>
            <w:rFonts w:asciiTheme="minorHAnsi" w:eastAsia="Cambria" w:hAnsiTheme="minorHAnsi"/>
            <w:sz w:val="18"/>
            <w:szCs w:val="18"/>
          </w:rPr>
          <w:t>”</w:t>
        </w:r>
      </w:ins>
      <w:ins w:id="607" w:author="Ferris, Todd@Energy" w:date="2018-11-21T11:19:00Z">
        <w:r w:rsidR="00AF584B">
          <w:rPr>
            <w:rFonts w:asciiTheme="minorHAnsi" w:eastAsia="Cambria" w:hAnsiTheme="minorHAnsi"/>
            <w:sz w:val="18"/>
            <w:szCs w:val="18"/>
          </w:rPr>
          <w:t xml:space="preserve"> selection</w:t>
        </w:r>
      </w:ins>
      <w:ins w:id="608" w:author="Ferris, Todd@Energy" w:date="2018-11-21T11:50:00Z">
        <w:r>
          <w:rPr>
            <w:rFonts w:asciiTheme="minorHAnsi" w:eastAsia="Cambria" w:hAnsiTheme="minorHAnsi"/>
            <w:sz w:val="18"/>
            <w:szCs w:val="18"/>
          </w:rPr>
          <w:t>.</w:t>
        </w:r>
      </w:ins>
    </w:p>
    <w:p w14:paraId="2D5A9D1B" w14:textId="77777777" w:rsidR="00CF3ECE" w:rsidRPr="00CF3ECE" w:rsidRDefault="00D000F8" w:rsidP="00636F83">
      <w:pPr>
        <w:numPr>
          <w:ilvl w:val="0"/>
          <w:numId w:val="8"/>
        </w:numPr>
        <w:contextualSpacing/>
        <w:rPr>
          <w:ins w:id="609" w:author="Ferris, Todd@Energy" w:date="2018-11-21T11:28:00Z"/>
          <w:rFonts w:asciiTheme="minorHAnsi" w:eastAsia="Cambria" w:hAnsiTheme="minorHAnsi"/>
          <w:sz w:val="18"/>
          <w:szCs w:val="18"/>
        </w:rPr>
      </w:pPr>
      <w:ins w:id="610" w:author="Ferris, Todd@Energy" w:date="2018-11-21T11:51:00Z">
        <w:r>
          <w:rPr>
            <w:rFonts w:asciiTheme="minorHAnsi" w:hAnsiTheme="minorHAnsi"/>
            <w:sz w:val="18"/>
            <w:szCs w:val="18"/>
          </w:rPr>
          <w:t>Project Scope</w:t>
        </w:r>
        <w:r w:rsidRPr="009C5721">
          <w:rPr>
            <w:rFonts w:asciiTheme="minorHAnsi" w:hAnsiTheme="minorHAnsi"/>
            <w:sz w:val="18"/>
            <w:szCs w:val="18"/>
          </w:rPr>
          <w:t>: This field is filled out automatically. It is referenced from the</w:t>
        </w:r>
        <w:r w:rsidRPr="00D2491C">
          <w:rPr>
            <w:rFonts w:asciiTheme="minorHAnsi" w:hAnsiTheme="minorHAnsi"/>
            <w:sz w:val="18"/>
            <w:szCs w:val="18"/>
          </w:rPr>
          <w:t xml:space="preserve"> CF1R</w:t>
        </w:r>
        <w:r>
          <w:rPr>
            <w:rFonts w:asciiTheme="minorHAnsi" w:hAnsiTheme="minorHAnsi"/>
            <w:sz w:val="18"/>
            <w:szCs w:val="18"/>
          </w:rPr>
          <w:t>.</w:t>
        </w:r>
      </w:ins>
      <w:del w:id="611" w:author="Ferris, Todd@Energy" w:date="2018-11-21T11:51:00Z">
        <w:r w:rsidR="00636F83" w:rsidRPr="00D2491C" w:rsidDel="00D000F8">
          <w:rPr>
            <w:rFonts w:asciiTheme="minorHAnsi" w:hAnsiTheme="minorHAnsi"/>
            <w:sz w:val="18"/>
            <w:szCs w:val="18"/>
          </w:rPr>
          <w:delText>This information is automatically pulled from the CF1R</w:delText>
        </w:r>
        <w:r w:rsidR="00636F83" w:rsidDel="00D000F8">
          <w:rPr>
            <w:rFonts w:asciiTheme="minorHAnsi" w:hAnsiTheme="minorHAnsi"/>
            <w:sz w:val="18"/>
            <w:szCs w:val="18"/>
          </w:rPr>
          <w:delText>.</w:delText>
        </w:r>
      </w:del>
    </w:p>
    <w:p w14:paraId="2D5A9D1C" w14:textId="77777777" w:rsidR="00CF3ECE" w:rsidRPr="00CF3ECE" w:rsidRDefault="00495793" w:rsidP="00CF3ECE">
      <w:pPr>
        <w:pStyle w:val="ListParagraph"/>
        <w:numPr>
          <w:ilvl w:val="0"/>
          <w:numId w:val="21"/>
        </w:numPr>
        <w:rPr>
          <w:ins w:id="612" w:author="Ferris, Todd@Energy" w:date="2018-11-21T11:30:00Z"/>
          <w:rFonts w:asciiTheme="minorHAnsi" w:hAnsiTheme="minorHAnsi"/>
          <w:sz w:val="18"/>
          <w:szCs w:val="18"/>
        </w:rPr>
      </w:pPr>
      <w:del w:id="613" w:author="Ferris, Todd@Energy" w:date="2018-11-21T11:29:00Z">
        <w:r w:rsidRPr="00495793">
          <w:rPr>
            <w:rFonts w:asciiTheme="minorHAnsi" w:hAnsiTheme="minorHAnsi"/>
            <w:sz w:val="18"/>
            <w:szCs w:val="18"/>
          </w:rPr>
          <w:delText xml:space="preserve"> </w:delText>
        </w:r>
      </w:del>
      <w:ins w:id="614" w:author="Ferris, Todd@Energy" w:date="2018-11-21T11:21:00Z">
        <w:r w:rsidRPr="00495793">
          <w:rPr>
            <w:rFonts w:asciiTheme="minorHAnsi" w:hAnsiTheme="minorHAnsi"/>
            <w:sz w:val="18"/>
            <w:szCs w:val="18"/>
          </w:rPr>
          <w:t>If parent document is the CF1R</w:t>
        </w:r>
      </w:ins>
      <w:ins w:id="615" w:author="Ferris, Todd@Energy" w:date="2018-11-21T11:22:00Z">
        <w:r w:rsidRPr="00495793">
          <w:rPr>
            <w:rFonts w:asciiTheme="minorHAnsi" w:hAnsiTheme="minorHAnsi"/>
            <w:sz w:val="18"/>
            <w:szCs w:val="18"/>
          </w:rPr>
          <w:t xml:space="preserve">-PRF-01, values </w:t>
        </w:r>
      </w:ins>
      <w:del w:id="616" w:author="Ferris, Todd@Energy" w:date="2018-11-21T11:30:00Z">
        <w:r w:rsidRPr="00495793">
          <w:rPr>
            <w:rFonts w:asciiTheme="minorHAnsi" w:hAnsiTheme="minorHAnsi"/>
            <w:sz w:val="18"/>
            <w:szCs w:val="18"/>
          </w:rPr>
          <w:delText xml:space="preserve">Choices </w:delText>
        </w:r>
      </w:del>
      <w:r w:rsidRPr="00495793">
        <w:rPr>
          <w:rFonts w:asciiTheme="minorHAnsi" w:hAnsiTheme="minorHAnsi"/>
          <w:sz w:val="18"/>
          <w:szCs w:val="18"/>
        </w:rPr>
        <w:t xml:space="preserve">are </w:t>
      </w:r>
      <w:ins w:id="617" w:author="Ferris, Todd@Energy" w:date="2018-11-21T11:30:00Z">
        <w:r w:rsidR="00CF3ECE">
          <w:rPr>
            <w:rFonts w:asciiTheme="minorHAnsi" w:hAnsiTheme="minorHAnsi"/>
            <w:sz w:val="18"/>
            <w:szCs w:val="18"/>
          </w:rPr>
          <w:t>“</w:t>
        </w:r>
        <w:r w:rsidR="00CF3ECE" w:rsidRPr="00CF3ECE">
          <w:rPr>
            <w:rFonts w:asciiTheme="minorHAnsi" w:hAnsiTheme="minorHAnsi"/>
            <w:sz w:val="18"/>
            <w:szCs w:val="18"/>
          </w:rPr>
          <w:t>Newly Constructed</w:t>
        </w:r>
      </w:ins>
      <w:ins w:id="618" w:author="Ferris, Todd@Energy" w:date="2018-11-21T11:31:00Z">
        <w:r w:rsidR="00CF3ECE">
          <w:rPr>
            <w:rFonts w:asciiTheme="minorHAnsi" w:hAnsiTheme="minorHAnsi"/>
            <w:sz w:val="18"/>
            <w:szCs w:val="18"/>
          </w:rPr>
          <w:t>”</w:t>
        </w:r>
      </w:ins>
      <w:ins w:id="619" w:author="Ferris, Todd@Energy" w:date="2018-11-21T11:30:00Z">
        <w:r w:rsidR="00CF3ECE" w:rsidRPr="00CF3ECE">
          <w:rPr>
            <w:rFonts w:asciiTheme="minorHAnsi" w:hAnsiTheme="minorHAnsi"/>
            <w:sz w:val="18"/>
            <w:szCs w:val="18"/>
          </w:rPr>
          <w:t xml:space="preserve">, </w:t>
        </w:r>
      </w:ins>
      <w:ins w:id="620" w:author="Ferris, Todd@Energy" w:date="2018-11-21T11:31:00Z">
        <w:r w:rsidR="00CF3ECE">
          <w:rPr>
            <w:rFonts w:asciiTheme="minorHAnsi" w:hAnsiTheme="minorHAnsi"/>
            <w:sz w:val="18"/>
            <w:szCs w:val="18"/>
          </w:rPr>
          <w:t>“</w:t>
        </w:r>
      </w:ins>
      <w:ins w:id="621" w:author="Ferris, Todd@Energy" w:date="2018-11-21T11:30:00Z">
        <w:r w:rsidR="00CF3ECE" w:rsidRPr="00CF3ECE">
          <w:rPr>
            <w:rFonts w:asciiTheme="minorHAnsi" w:hAnsiTheme="minorHAnsi"/>
            <w:sz w:val="18"/>
            <w:szCs w:val="18"/>
          </w:rPr>
          <w:t>Newly Constructed (Addition Alone)</w:t>
        </w:r>
      </w:ins>
      <w:ins w:id="622" w:author="Ferris, Todd@Energy" w:date="2018-11-21T11:31:00Z">
        <w:r w:rsidR="00CF3ECE">
          <w:rPr>
            <w:rFonts w:asciiTheme="minorHAnsi" w:hAnsiTheme="minorHAnsi"/>
            <w:sz w:val="18"/>
            <w:szCs w:val="18"/>
          </w:rPr>
          <w:t>”</w:t>
        </w:r>
      </w:ins>
      <w:ins w:id="623" w:author="Ferris, Todd@Energy" w:date="2018-11-21T11:30:00Z">
        <w:r w:rsidR="00CF3ECE" w:rsidRPr="00CF3ECE">
          <w:rPr>
            <w:rFonts w:asciiTheme="minorHAnsi" w:hAnsiTheme="minorHAnsi"/>
            <w:sz w:val="18"/>
            <w:szCs w:val="18"/>
          </w:rPr>
          <w:t xml:space="preserve"> and</w:t>
        </w:r>
      </w:ins>
      <w:ins w:id="624" w:author="Ferris, Todd@Energy" w:date="2018-11-21T11:31:00Z">
        <w:r w:rsidR="00CF3ECE">
          <w:rPr>
            <w:rFonts w:asciiTheme="minorHAnsi" w:hAnsiTheme="minorHAnsi"/>
            <w:sz w:val="18"/>
            <w:szCs w:val="18"/>
          </w:rPr>
          <w:t xml:space="preserve"> “</w:t>
        </w:r>
      </w:ins>
      <w:ins w:id="625" w:author="Ferris, Todd@Energy" w:date="2018-11-21T11:30:00Z">
        <w:r w:rsidR="00CF3ECE" w:rsidRPr="00CF3ECE">
          <w:rPr>
            <w:rFonts w:asciiTheme="minorHAnsi" w:hAnsiTheme="minorHAnsi"/>
            <w:sz w:val="18"/>
            <w:szCs w:val="18"/>
          </w:rPr>
          <w:t>Addition and /or Alteration</w:t>
        </w:r>
      </w:ins>
      <w:ins w:id="626" w:author="Ferris, Todd@Energy" w:date="2018-11-21T11:31:00Z">
        <w:r w:rsidR="00CF3ECE">
          <w:rPr>
            <w:rFonts w:asciiTheme="minorHAnsi" w:hAnsiTheme="minorHAnsi"/>
            <w:sz w:val="18"/>
            <w:szCs w:val="18"/>
          </w:rPr>
          <w:t>”</w:t>
        </w:r>
      </w:ins>
    </w:p>
    <w:p w14:paraId="2D5A9D1D" w14:textId="77777777" w:rsidR="00CF3ECE" w:rsidRPr="00CF3ECE" w:rsidRDefault="00CF3ECE" w:rsidP="00CF3ECE">
      <w:pPr>
        <w:pStyle w:val="ListParagraph"/>
        <w:numPr>
          <w:ilvl w:val="0"/>
          <w:numId w:val="21"/>
        </w:numPr>
        <w:rPr>
          <w:ins w:id="627" w:author="Ferris, Todd@Energy" w:date="2018-11-21T11:30:00Z"/>
          <w:rFonts w:asciiTheme="minorHAnsi" w:hAnsiTheme="minorHAnsi"/>
          <w:sz w:val="18"/>
          <w:szCs w:val="18"/>
        </w:rPr>
      </w:pPr>
      <w:ins w:id="628" w:author="Ferris, Todd@Energy" w:date="2018-11-21T11:31:00Z">
        <w:r>
          <w:rPr>
            <w:rFonts w:asciiTheme="minorHAnsi" w:hAnsiTheme="minorHAnsi"/>
            <w:sz w:val="18"/>
            <w:szCs w:val="18"/>
          </w:rPr>
          <w:t>I</w:t>
        </w:r>
      </w:ins>
      <w:ins w:id="629" w:author="Ferris, Todd@Energy" w:date="2018-11-21T11:30:00Z">
        <w:r w:rsidRPr="00CF3ECE">
          <w:rPr>
            <w:rFonts w:asciiTheme="minorHAnsi" w:hAnsiTheme="minorHAnsi"/>
            <w:sz w:val="18"/>
            <w:szCs w:val="18"/>
          </w:rPr>
          <w:t xml:space="preserve">f parent document is CF1R-NCB-01, </w:t>
        </w:r>
      </w:ins>
      <w:ins w:id="630" w:author="Ferris, Todd@Energy" w:date="2018-11-21T11:31:00Z">
        <w:r>
          <w:rPr>
            <w:rFonts w:asciiTheme="minorHAnsi" w:hAnsiTheme="minorHAnsi"/>
            <w:sz w:val="18"/>
            <w:szCs w:val="18"/>
          </w:rPr>
          <w:t xml:space="preserve">values are </w:t>
        </w:r>
      </w:ins>
      <w:ins w:id="631" w:author="Ferris, Todd@Energy" w:date="2018-11-21T11:32:00Z">
        <w:r>
          <w:rPr>
            <w:rFonts w:asciiTheme="minorHAnsi" w:hAnsiTheme="minorHAnsi"/>
            <w:sz w:val="18"/>
            <w:szCs w:val="18"/>
          </w:rPr>
          <w:t>“</w:t>
        </w:r>
      </w:ins>
      <w:ins w:id="632" w:author="Ferris, Todd@Energy" w:date="2018-11-21T11:30:00Z">
        <w:r w:rsidRPr="00CF3ECE">
          <w:rPr>
            <w:rFonts w:asciiTheme="minorHAnsi" w:hAnsiTheme="minorHAnsi"/>
            <w:sz w:val="18"/>
            <w:szCs w:val="18"/>
          </w:rPr>
          <w:t>Newly Constructed</w:t>
        </w:r>
      </w:ins>
      <w:ins w:id="633" w:author="Ferris, Todd@Energy" w:date="2018-11-21T11:32:00Z">
        <w:r>
          <w:rPr>
            <w:rFonts w:asciiTheme="minorHAnsi" w:hAnsiTheme="minorHAnsi"/>
            <w:sz w:val="18"/>
            <w:szCs w:val="18"/>
          </w:rPr>
          <w:t>”</w:t>
        </w:r>
      </w:ins>
      <w:ins w:id="634" w:author="Ferris, Todd@Energy" w:date="2018-11-21T11:30:00Z">
        <w:r w:rsidRPr="00CF3ECE">
          <w:rPr>
            <w:rFonts w:asciiTheme="minorHAnsi" w:hAnsiTheme="minorHAnsi"/>
            <w:sz w:val="18"/>
            <w:szCs w:val="18"/>
          </w:rPr>
          <w:t xml:space="preserve"> and </w:t>
        </w:r>
      </w:ins>
      <w:ins w:id="635" w:author="Ferris, Todd@Energy" w:date="2018-11-21T11:32:00Z">
        <w:r>
          <w:rPr>
            <w:rFonts w:asciiTheme="minorHAnsi" w:hAnsiTheme="minorHAnsi"/>
            <w:sz w:val="18"/>
            <w:szCs w:val="18"/>
          </w:rPr>
          <w:t>“</w:t>
        </w:r>
      </w:ins>
      <w:ins w:id="636" w:author="Ferris, Todd@Energy" w:date="2018-11-21T11:30:00Z">
        <w:r w:rsidRPr="00CF3ECE">
          <w:rPr>
            <w:rFonts w:asciiTheme="minorHAnsi" w:hAnsiTheme="minorHAnsi"/>
            <w:sz w:val="18"/>
            <w:szCs w:val="18"/>
          </w:rPr>
          <w:t>Newly Constructed (Addition Alone)</w:t>
        </w:r>
      </w:ins>
      <w:ins w:id="637" w:author="Ferris, Todd@Energy" w:date="2018-11-21T11:32:00Z">
        <w:r>
          <w:rPr>
            <w:rFonts w:asciiTheme="minorHAnsi" w:hAnsiTheme="minorHAnsi"/>
            <w:sz w:val="18"/>
            <w:szCs w:val="18"/>
          </w:rPr>
          <w:t>”</w:t>
        </w:r>
      </w:ins>
    </w:p>
    <w:p w14:paraId="2D5A9D1E" w14:textId="77777777" w:rsidR="00AE10C0" w:rsidRDefault="00CF3ECE">
      <w:pPr>
        <w:pStyle w:val="ListParagraph"/>
        <w:numPr>
          <w:ilvl w:val="0"/>
          <w:numId w:val="21"/>
        </w:numPr>
        <w:rPr>
          <w:rFonts w:asciiTheme="minorHAnsi" w:eastAsia="Cambria" w:hAnsiTheme="minorHAnsi"/>
          <w:sz w:val="18"/>
          <w:szCs w:val="18"/>
        </w:rPr>
      </w:pPr>
      <w:ins w:id="638" w:author="Ferris, Todd@Energy" w:date="2018-11-21T11:32:00Z">
        <w:r>
          <w:rPr>
            <w:rFonts w:asciiTheme="minorHAnsi" w:hAnsiTheme="minorHAnsi"/>
            <w:sz w:val="18"/>
            <w:szCs w:val="18"/>
          </w:rPr>
          <w:t>I</w:t>
        </w:r>
      </w:ins>
      <w:ins w:id="639" w:author="Ferris, Todd@Energy" w:date="2018-11-21T11:30:00Z">
        <w:r w:rsidRPr="00CF3ECE">
          <w:rPr>
            <w:rFonts w:asciiTheme="minorHAnsi" w:hAnsiTheme="minorHAnsi"/>
            <w:sz w:val="18"/>
            <w:szCs w:val="18"/>
          </w:rPr>
          <w:t xml:space="preserve">f parent document is CF1R-ADD-01, </w:t>
        </w:r>
      </w:ins>
      <w:ins w:id="640" w:author="Ferris, Todd@Energy" w:date="2018-11-21T11:32:00Z">
        <w:r>
          <w:rPr>
            <w:rFonts w:asciiTheme="minorHAnsi" w:hAnsiTheme="minorHAnsi"/>
            <w:sz w:val="18"/>
            <w:szCs w:val="18"/>
          </w:rPr>
          <w:t>values are “</w:t>
        </w:r>
      </w:ins>
      <w:ins w:id="641" w:author="Ferris, Todd@Energy" w:date="2018-11-21T11:30:00Z">
        <w:r w:rsidRPr="00CF3ECE">
          <w:rPr>
            <w:rFonts w:asciiTheme="minorHAnsi" w:hAnsiTheme="minorHAnsi"/>
            <w:sz w:val="18"/>
            <w:szCs w:val="18"/>
          </w:rPr>
          <w:t>ADU Addition &lt; 300 ft2</w:t>
        </w:r>
      </w:ins>
      <w:ins w:id="642" w:author="Ferris, Todd@Energy" w:date="2018-11-21T11:33:00Z">
        <w:r>
          <w:rPr>
            <w:rFonts w:asciiTheme="minorHAnsi" w:hAnsiTheme="minorHAnsi"/>
            <w:sz w:val="18"/>
            <w:szCs w:val="18"/>
          </w:rPr>
          <w:t>”</w:t>
        </w:r>
      </w:ins>
      <w:ins w:id="643" w:author="Ferris, Todd@Energy" w:date="2018-11-21T11:30:00Z">
        <w:r w:rsidRPr="00CF3ECE">
          <w:rPr>
            <w:rFonts w:asciiTheme="minorHAnsi" w:hAnsiTheme="minorHAnsi"/>
            <w:sz w:val="18"/>
            <w:szCs w:val="18"/>
          </w:rPr>
          <w:t>,</w:t>
        </w:r>
      </w:ins>
      <w:ins w:id="644" w:author="Ferris, Todd@Energy" w:date="2018-11-21T11:33:00Z">
        <w:r>
          <w:rPr>
            <w:rFonts w:asciiTheme="minorHAnsi" w:hAnsiTheme="minorHAnsi"/>
            <w:sz w:val="18"/>
            <w:szCs w:val="18"/>
          </w:rPr>
          <w:t>”</w:t>
        </w:r>
      </w:ins>
      <w:ins w:id="645" w:author="Ferris, Todd@Energy" w:date="2018-11-21T11:30:00Z">
        <w:r w:rsidRPr="00CF3ECE">
          <w:rPr>
            <w:rFonts w:asciiTheme="minorHAnsi" w:hAnsiTheme="minorHAnsi"/>
            <w:sz w:val="18"/>
            <w:szCs w:val="18"/>
          </w:rPr>
          <w:t xml:space="preserve"> ADU Addition &gt; 300 to &lt; 400 ft2</w:t>
        </w:r>
      </w:ins>
      <w:ins w:id="646" w:author="Ferris, Todd@Energy" w:date="2018-11-21T11:33:00Z">
        <w:r>
          <w:rPr>
            <w:rFonts w:asciiTheme="minorHAnsi" w:hAnsiTheme="minorHAnsi"/>
            <w:sz w:val="18"/>
            <w:szCs w:val="18"/>
          </w:rPr>
          <w:t>”</w:t>
        </w:r>
      </w:ins>
      <w:ins w:id="647" w:author="Ferris, Todd@Energy" w:date="2018-11-21T11:30:00Z">
        <w:r w:rsidRPr="00CF3ECE">
          <w:rPr>
            <w:rFonts w:asciiTheme="minorHAnsi" w:hAnsiTheme="minorHAnsi"/>
            <w:sz w:val="18"/>
            <w:szCs w:val="18"/>
          </w:rPr>
          <w:t>,</w:t>
        </w:r>
      </w:ins>
      <w:ins w:id="648" w:author="Ferris, Todd@Energy" w:date="2018-11-21T11:33:00Z">
        <w:r>
          <w:rPr>
            <w:rFonts w:asciiTheme="minorHAnsi" w:hAnsiTheme="minorHAnsi"/>
            <w:sz w:val="18"/>
            <w:szCs w:val="18"/>
          </w:rPr>
          <w:t>”</w:t>
        </w:r>
      </w:ins>
      <w:ins w:id="649" w:author="Ferris, Todd@Energy" w:date="2018-11-21T11:30:00Z">
        <w:r w:rsidRPr="00CF3ECE">
          <w:rPr>
            <w:rFonts w:asciiTheme="minorHAnsi" w:hAnsiTheme="minorHAnsi"/>
            <w:sz w:val="18"/>
            <w:szCs w:val="18"/>
          </w:rPr>
          <w:t xml:space="preserve"> ADU Addition &gt; 400 to &lt; 700 ft2</w:t>
        </w:r>
      </w:ins>
      <w:ins w:id="650" w:author="Ferris, Todd@Energy" w:date="2018-11-21T11:33:00Z">
        <w:r>
          <w:rPr>
            <w:rFonts w:asciiTheme="minorHAnsi" w:hAnsiTheme="minorHAnsi"/>
            <w:sz w:val="18"/>
            <w:szCs w:val="18"/>
          </w:rPr>
          <w:t xml:space="preserve">” </w:t>
        </w:r>
      </w:ins>
      <w:ins w:id="651" w:author="Ferris, Todd@Energy" w:date="2018-11-21T11:30:00Z">
        <w:r w:rsidRPr="00CF3ECE">
          <w:rPr>
            <w:rFonts w:asciiTheme="minorHAnsi" w:hAnsiTheme="minorHAnsi"/>
            <w:sz w:val="18"/>
            <w:szCs w:val="18"/>
          </w:rPr>
          <w:t xml:space="preserve">and </w:t>
        </w:r>
      </w:ins>
      <w:ins w:id="652" w:author="Ferris, Todd@Energy" w:date="2018-11-21T11:33:00Z">
        <w:r>
          <w:rPr>
            <w:rFonts w:asciiTheme="minorHAnsi" w:hAnsiTheme="minorHAnsi"/>
            <w:sz w:val="18"/>
            <w:szCs w:val="18"/>
          </w:rPr>
          <w:t>“</w:t>
        </w:r>
      </w:ins>
      <w:ins w:id="653" w:author="Ferris, Todd@Energy" w:date="2018-11-21T11:30:00Z">
        <w:r w:rsidRPr="00CF3ECE">
          <w:rPr>
            <w:rFonts w:asciiTheme="minorHAnsi" w:hAnsiTheme="minorHAnsi"/>
            <w:sz w:val="18"/>
            <w:szCs w:val="18"/>
          </w:rPr>
          <w:t>ADU Addition &gt; 700 to &lt; 1000 ft2</w:t>
        </w:r>
      </w:ins>
      <w:ins w:id="654" w:author="Ferris, Todd@Energy" w:date="2018-11-21T11:33:00Z">
        <w:r>
          <w:rPr>
            <w:rFonts w:asciiTheme="minorHAnsi" w:hAnsiTheme="minorHAnsi"/>
            <w:sz w:val="18"/>
            <w:szCs w:val="18"/>
          </w:rPr>
          <w:t>”</w:t>
        </w:r>
      </w:ins>
      <w:del w:id="655" w:author="Ferris, Todd@Energy" w:date="2018-11-21T11:41:00Z">
        <w:r w:rsidR="00495793" w:rsidRPr="00495793">
          <w:rPr>
            <w:rFonts w:asciiTheme="minorHAnsi" w:hAnsiTheme="minorHAnsi"/>
            <w:sz w:val="18"/>
            <w:szCs w:val="18"/>
          </w:rPr>
          <w:delText>“New Construction” and “Addition greater than 1,000 ft</w:delText>
        </w:r>
        <w:r w:rsidR="00495793" w:rsidRPr="00495793">
          <w:rPr>
            <w:rFonts w:asciiTheme="minorHAnsi" w:hAnsiTheme="minorHAnsi"/>
            <w:sz w:val="18"/>
            <w:szCs w:val="18"/>
            <w:vertAlign w:val="superscript"/>
          </w:rPr>
          <w:delText>2</w:delText>
        </w:r>
        <w:r w:rsidR="00495793" w:rsidRPr="00495793">
          <w:rPr>
            <w:rFonts w:asciiTheme="minorHAnsi" w:hAnsiTheme="minorHAnsi"/>
            <w:sz w:val="18"/>
            <w:szCs w:val="18"/>
          </w:rPr>
          <w:delText>”</w:delText>
        </w:r>
      </w:del>
      <w:r w:rsidR="00495793" w:rsidRPr="00495793">
        <w:rPr>
          <w:rFonts w:asciiTheme="minorHAnsi" w:hAnsiTheme="minorHAnsi"/>
          <w:sz w:val="18"/>
          <w:szCs w:val="18"/>
        </w:rPr>
        <w:t>.</w:t>
      </w:r>
    </w:p>
    <w:p w14:paraId="2D5A9D1F" w14:textId="77777777" w:rsidR="00636F83" w:rsidRPr="00DE1FB9" w:rsidRDefault="004354D4" w:rsidP="00636F83">
      <w:pPr>
        <w:numPr>
          <w:ilvl w:val="0"/>
          <w:numId w:val="8"/>
        </w:numPr>
        <w:contextualSpacing/>
        <w:rPr>
          <w:rFonts w:asciiTheme="minorHAnsi" w:eastAsia="Cambria" w:hAnsiTheme="minorHAnsi"/>
          <w:sz w:val="18"/>
          <w:szCs w:val="18"/>
        </w:rPr>
      </w:pPr>
      <w:ins w:id="656" w:author="Ferris, Todd@Energy" w:date="2018-11-21T11:55:00Z">
        <w:r>
          <w:rPr>
            <w:rFonts w:asciiTheme="minorHAnsi" w:hAnsiTheme="minorHAnsi"/>
            <w:sz w:val="18"/>
            <w:szCs w:val="18"/>
          </w:rPr>
          <w:t xml:space="preserve">Total </w:t>
        </w:r>
        <w:r w:rsidRPr="00F5715E">
          <w:rPr>
            <w:rFonts w:asciiTheme="minorHAnsi" w:hAnsiTheme="minorHAnsi"/>
            <w:sz w:val="18"/>
            <w:szCs w:val="18"/>
          </w:rPr>
          <w:t xml:space="preserve">Conditioned </w:t>
        </w:r>
        <w:r>
          <w:rPr>
            <w:rFonts w:asciiTheme="minorHAnsi" w:hAnsiTheme="minorHAnsi"/>
            <w:sz w:val="18"/>
            <w:szCs w:val="18"/>
          </w:rPr>
          <w:t>F</w:t>
        </w:r>
        <w:r w:rsidRPr="00F5715E">
          <w:rPr>
            <w:rFonts w:asciiTheme="minorHAnsi" w:hAnsiTheme="minorHAnsi"/>
            <w:sz w:val="18"/>
            <w:szCs w:val="18"/>
          </w:rPr>
          <w:t xml:space="preserve">loor </w:t>
        </w:r>
        <w:r>
          <w:rPr>
            <w:rFonts w:asciiTheme="minorHAnsi" w:hAnsiTheme="minorHAnsi"/>
            <w:sz w:val="18"/>
            <w:szCs w:val="18"/>
          </w:rPr>
          <w:t>A</w:t>
        </w:r>
        <w:r w:rsidRPr="00F5715E">
          <w:rPr>
            <w:rFonts w:asciiTheme="minorHAnsi" w:hAnsiTheme="minorHAnsi"/>
            <w:sz w:val="18"/>
            <w:szCs w:val="18"/>
          </w:rPr>
          <w:t xml:space="preserve">rea of </w:t>
        </w:r>
        <w:r>
          <w:rPr>
            <w:rFonts w:asciiTheme="minorHAnsi" w:hAnsiTheme="minorHAnsi"/>
            <w:sz w:val="18"/>
            <w:szCs w:val="18"/>
          </w:rPr>
          <w:t>D</w:t>
        </w:r>
        <w:r w:rsidRPr="00F5715E">
          <w:rPr>
            <w:rFonts w:asciiTheme="minorHAnsi" w:hAnsiTheme="minorHAnsi"/>
            <w:sz w:val="18"/>
            <w:szCs w:val="18"/>
          </w:rPr>
          <w:t xml:space="preserve">welling </w:t>
        </w:r>
        <w:r>
          <w:rPr>
            <w:rFonts w:asciiTheme="minorHAnsi" w:hAnsiTheme="minorHAnsi"/>
            <w:sz w:val="18"/>
            <w:szCs w:val="18"/>
          </w:rPr>
          <w:t>U</w:t>
        </w:r>
        <w:r w:rsidRPr="00F5715E">
          <w:rPr>
            <w:rFonts w:asciiTheme="minorHAnsi" w:hAnsiTheme="minorHAnsi"/>
            <w:sz w:val="18"/>
            <w:szCs w:val="18"/>
          </w:rPr>
          <w:t>nit</w:t>
        </w:r>
        <w:r>
          <w:rPr>
            <w:rFonts w:asciiTheme="minorHAnsi" w:hAnsiTheme="minorHAnsi"/>
            <w:sz w:val="18"/>
            <w:szCs w:val="18"/>
          </w:rPr>
          <w:t>:</w:t>
        </w:r>
      </w:ins>
      <w:ins w:id="657" w:author="Ferris, Todd@Energy" w:date="2018-11-21T11:56:00Z">
        <w:r>
          <w:rPr>
            <w:rFonts w:asciiTheme="minorHAnsi" w:hAnsiTheme="minorHAnsi"/>
            <w:sz w:val="18"/>
            <w:szCs w:val="18"/>
          </w:rPr>
          <w:t xml:space="preserve"> </w:t>
        </w:r>
        <w:r w:rsidRPr="009C5721">
          <w:rPr>
            <w:rFonts w:asciiTheme="minorHAnsi" w:hAnsiTheme="minorHAnsi"/>
            <w:sz w:val="18"/>
            <w:szCs w:val="18"/>
          </w:rPr>
          <w:t>This field is filled out automatically. It is referenced from the CF2R-MCH-01</w:t>
        </w:r>
        <w:r>
          <w:rPr>
            <w:rFonts w:asciiTheme="minorHAnsi" w:hAnsiTheme="minorHAnsi"/>
            <w:sz w:val="18"/>
            <w:szCs w:val="18"/>
          </w:rPr>
          <w:t>.</w:t>
        </w:r>
        <w:r w:rsidRPr="00D2491C" w:rsidDel="00D32EB3">
          <w:rPr>
            <w:rFonts w:asciiTheme="minorHAnsi" w:hAnsiTheme="minorHAnsi"/>
            <w:sz w:val="18"/>
            <w:szCs w:val="18"/>
          </w:rPr>
          <w:t xml:space="preserve"> </w:t>
        </w:r>
      </w:ins>
      <w:del w:id="658" w:author="Ferris, Todd@Energy" w:date="2018-11-21T11:44:00Z">
        <w:r w:rsidR="00636F83" w:rsidRPr="00D2491C" w:rsidDel="00D32EB3">
          <w:rPr>
            <w:rFonts w:asciiTheme="minorHAnsi" w:hAnsiTheme="minorHAnsi"/>
            <w:sz w:val="18"/>
            <w:szCs w:val="18"/>
          </w:rPr>
          <w:delText xml:space="preserve">Value to be entered in the field equals </w:delText>
        </w:r>
        <w:r w:rsidR="00636F83" w:rsidRPr="00D2491C" w:rsidDel="00D32EB3">
          <w:rPr>
            <w:rFonts w:asciiTheme="minorHAnsi" w:eastAsia="Cambria" w:hAnsiTheme="minorHAnsi"/>
            <w:sz w:val="18"/>
            <w:szCs w:val="18"/>
          </w:rPr>
          <w:delText>the conditioned floor area of the space</w:delText>
        </w:r>
        <w:r w:rsidR="00636F83" w:rsidDel="00D32EB3">
          <w:rPr>
            <w:rFonts w:asciiTheme="minorHAnsi" w:eastAsia="Cambria" w:hAnsiTheme="minorHAnsi"/>
            <w:sz w:val="18"/>
            <w:szCs w:val="18"/>
          </w:rPr>
          <w:delText xml:space="preserve"> for which the ventilation is being calculated</w:delText>
        </w:r>
        <w:r w:rsidR="00636F83" w:rsidRPr="00D2491C" w:rsidDel="00D32EB3">
          <w:rPr>
            <w:rFonts w:asciiTheme="minorHAnsi" w:eastAsia="Cambria" w:hAnsiTheme="minorHAnsi"/>
            <w:sz w:val="18"/>
            <w:szCs w:val="18"/>
          </w:rPr>
          <w:delText xml:space="preserve">, in </w:delText>
        </w:r>
        <w:r w:rsidR="00A4665D" w:rsidRPr="00A4665D" w:rsidDel="00D32EB3">
          <w:rPr>
            <w:rFonts w:asciiTheme="minorHAnsi" w:eastAsia="Cambria" w:hAnsiTheme="minorHAnsi"/>
            <w:sz w:val="18"/>
            <w:szCs w:val="18"/>
          </w:rPr>
          <w:delText>ft</w:delText>
        </w:r>
        <w:r w:rsidR="00A4665D" w:rsidRPr="00A4665D" w:rsidDel="00D32EB3">
          <w:rPr>
            <w:rFonts w:asciiTheme="minorHAnsi" w:eastAsia="Cambria" w:hAnsiTheme="minorHAnsi"/>
            <w:sz w:val="18"/>
            <w:szCs w:val="18"/>
            <w:vertAlign w:val="superscript"/>
          </w:rPr>
          <w:delText>2</w:delText>
        </w:r>
        <w:r w:rsidR="00636F83" w:rsidRPr="00D2491C" w:rsidDel="00D32EB3">
          <w:rPr>
            <w:rFonts w:asciiTheme="minorHAnsi" w:eastAsia="Cambria" w:hAnsiTheme="minorHAnsi"/>
            <w:sz w:val="18"/>
            <w:szCs w:val="18"/>
          </w:rPr>
          <w:delText>.</w:delText>
        </w:r>
        <w:r w:rsidR="00636F83" w:rsidDel="00D32EB3">
          <w:rPr>
            <w:rFonts w:asciiTheme="minorHAnsi" w:eastAsia="Cambria" w:hAnsiTheme="minorHAnsi"/>
            <w:sz w:val="18"/>
            <w:szCs w:val="18"/>
          </w:rPr>
          <w:delText xml:space="preserve"> For additions over 1</w:delText>
        </w:r>
        <w:r w:rsidR="00010C95" w:rsidDel="00D32EB3">
          <w:rPr>
            <w:rFonts w:asciiTheme="minorHAnsi" w:eastAsia="Cambria" w:hAnsiTheme="minorHAnsi"/>
            <w:sz w:val="18"/>
            <w:szCs w:val="18"/>
          </w:rPr>
          <w:delText>,</w:delText>
        </w:r>
        <w:r w:rsidR="00636F83" w:rsidDel="00D32EB3">
          <w:rPr>
            <w:rFonts w:asciiTheme="minorHAnsi" w:eastAsia="Cambria" w:hAnsiTheme="minorHAnsi"/>
            <w:sz w:val="18"/>
            <w:szCs w:val="18"/>
          </w:rPr>
          <w:delText xml:space="preserve">000 </w:delText>
        </w:r>
        <w:r w:rsidR="00A4665D" w:rsidDel="00D32EB3">
          <w:rPr>
            <w:rFonts w:asciiTheme="minorHAnsi" w:eastAsia="Cambria" w:hAnsiTheme="minorHAnsi"/>
            <w:sz w:val="18"/>
            <w:szCs w:val="18"/>
          </w:rPr>
          <w:delText>ft</w:delText>
        </w:r>
        <w:r w:rsidR="00A4665D" w:rsidDel="00D32EB3">
          <w:rPr>
            <w:rFonts w:asciiTheme="minorHAnsi" w:eastAsia="Cambria" w:hAnsiTheme="minorHAnsi"/>
            <w:sz w:val="18"/>
            <w:szCs w:val="18"/>
            <w:vertAlign w:val="superscript"/>
          </w:rPr>
          <w:delText>2</w:delText>
        </w:r>
        <w:r w:rsidR="00636F83" w:rsidDel="00D32EB3">
          <w:rPr>
            <w:rFonts w:asciiTheme="minorHAnsi" w:eastAsia="Cambria" w:hAnsiTheme="minorHAnsi"/>
            <w:sz w:val="18"/>
            <w:szCs w:val="18"/>
          </w:rPr>
          <w:delText>, this will be the floor area of the existing home plus the addition.</w:delText>
        </w:r>
      </w:del>
    </w:p>
    <w:p w14:paraId="2D5A9D20" w14:textId="77777777" w:rsidR="00636F83" w:rsidRPr="00DE1FB9" w:rsidRDefault="0069465C" w:rsidP="00636F83">
      <w:pPr>
        <w:numPr>
          <w:ilvl w:val="0"/>
          <w:numId w:val="8"/>
        </w:numPr>
        <w:contextualSpacing/>
        <w:rPr>
          <w:rFonts w:asciiTheme="minorHAnsi" w:eastAsia="Cambria" w:hAnsiTheme="minorHAnsi"/>
          <w:sz w:val="18"/>
          <w:szCs w:val="18"/>
        </w:rPr>
      </w:pPr>
      <w:ins w:id="659" w:author="Ferris, Todd@Energy" w:date="2018-11-21T11:56:00Z">
        <w:r>
          <w:rPr>
            <w:rFonts w:asciiTheme="minorHAnsi" w:hAnsiTheme="minorHAnsi"/>
            <w:sz w:val="18"/>
            <w:szCs w:val="18"/>
          </w:rPr>
          <w:t>Number of Bedrooms in Dw</w:t>
        </w:r>
      </w:ins>
      <w:ins w:id="660" w:author="Ferris, Todd@Energy" w:date="2018-11-21T11:57:00Z">
        <w:r>
          <w:rPr>
            <w:rFonts w:asciiTheme="minorHAnsi" w:hAnsiTheme="minorHAnsi"/>
            <w:sz w:val="18"/>
            <w:szCs w:val="18"/>
          </w:rPr>
          <w:t>e</w:t>
        </w:r>
      </w:ins>
      <w:ins w:id="661" w:author="Ferris, Todd@Energy" w:date="2018-11-21T11:56:00Z">
        <w:r>
          <w:rPr>
            <w:rFonts w:asciiTheme="minorHAnsi" w:hAnsiTheme="minorHAnsi"/>
            <w:sz w:val="18"/>
            <w:szCs w:val="18"/>
          </w:rPr>
          <w:t>lling</w:t>
        </w:r>
      </w:ins>
      <w:ins w:id="662" w:author="Ferris, Todd@Energy" w:date="2018-11-21T11:57:00Z">
        <w:r>
          <w:rPr>
            <w:rFonts w:asciiTheme="minorHAnsi" w:hAnsiTheme="minorHAnsi"/>
            <w:sz w:val="18"/>
            <w:szCs w:val="18"/>
          </w:rPr>
          <w:t xml:space="preserve"> Unit: </w:t>
        </w:r>
        <w:r w:rsidRPr="009C5721">
          <w:rPr>
            <w:rFonts w:asciiTheme="minorHAnsi" w:hAnsiTheme="minorHAnsi"/>
            <w:sz w:val="18"/>
            <w:szCs w:val="18"/>
          </w:rPr>
          <w:t>This field is filled out automatically. It is referenced from the CF2R-MCH-01</w:t>
        </w:r>
        <w:r>
          <w:rPr>
            <w:rFonts w:asciiTheme="minorHAnsi" w:hAnsiTheme="minorHAnsi"/>
            <w:sz w:val="18"/>
            <w:szCs w:val="18"/>
          </w:rPr>
          <w:t>.</w:t>
        </w:r>
      </w:ins>
      <w:del w:id="663" w:author="Ferris, Todd@Energy" w:date="2018-11-21T11:57:00Z">
        <w:r w:rsidR="00636F83" w:rsidRPr="00D2491C" w:rsidDel="0069465C">
          <w:rPr>
            <w:rFonts w:asciiTheme="minorHAnsi" w:hAnsiTheme="minorHAnsi"/>
            <w:sz w:val="18"/>
            <w:szCs w:val="18"/>
          </w:rPr>
          <w:delText>Value to be entered in the field equals</w:delText>
        </w:r>
        <w:r w:rsidR="00636F83" w:rsidRPr="00D2491C" w:rsidDel="0069465C">
          <w:rPr>
            <w:rFonts w:asciiTheme="minorHAnsi" w:eastAsia="Cambria" w:hAnsiTheme="minorHAnsi"/>
            <w:sz w:val="18"/>
            <w:szCs w:val="18"/>
          </w:rPr>
          <w:delText xml:space="preserve"> the number of bedrooms in the home.</w:delText>
        </w:r>
        <w:r w:rsidR="00636F83" w:rsidDel="0069465C">
          <w:rPr>
            <w:rFonts w:asciiTheme="minorHAnsi" w:eastAsia="Cambria" w:hAnsiTheme="minorHAnsi"/>
            <w:sz w:val="18"/>
            <w:szCs w:val="18"/>
          </w:rPr>
          <w:delText xml:space="preserve"> For additions over 1</w:delText>
        </w:r>
        <w:r w:rsidR="00010C95" w:rsidDel="0069465C">
          <w:rPr>
            <w:rFonts w:asciiTheme="minorHAnsi" w:eastAsia="Cambria" w:hAnsiTheme="minorHAnsi"/>
            <w:sz w:val="18"/>
            <w:szCs w:val="18"/>
          </w:rPr>
          <w:delText>,</w:delText>
        </w:r>
        <w:r w:rsidR="00636F83" w:rsidDel="0069465C">
          <w:rPr>
            <w:rFonts w:asciiTheme="minorHAnsi" w:eastAsia="Cambria" w:hAnsiTheme="minorHAnsi"/>
            <w:sz w:val="18"/>
            <w:szCs w:val="18"/>
          </w:rPr>
          <w:delText xml:space="preserve">000 </w:delText>
        </w:r>
        <w:r w:rsidR="00A4665D" w:rsidDel="0069465C">
          <w:rPr>
            <w:rFonts w:asciiTheme="minorHAnsi" w:eastAsia="Cambria" w:hAnsiTheme="minorHAnsi"/>
            <w:sz w:val="18"/>
            <w:szCs w:val="18"/>
          </w:rPr>
          <w:delText>ft</w:delText>
        </w:r>
        <w:r w:rsidR="00A4665D" w:rsidDel="0069465C">
          <w:rPr>
            <w:rFonts w:asciiTheme="minorHAnsi" w:eastAsia="Cambria" w:hAnsiTheme="minorHAnsi"/>
            <w:sz w:val="18"/>
            <w:szCs w:val="18"/>
            <w:vertAlign w:val="superscript"/>
          </w:rPr>
          <w:delText>2</w:delText>
        </w:r>
        <w:r w:rsidR="00636F83" w:rsidDel="0069465C">
          <w:rPr>
            <w:rFonts w:asciiTheme="minorHAnsi" w:eastAsia="Cambria" w:hAnsiTheme="minorHAnsi"/>
            <w:sz w:val="18"/>
            <w:szCs w:val="18"/>
          </w:rPr>
          <w:delText>, this will be the number of bedrooms in the existing home plus the number of bedrooms in the addition.</w:delText>
        </w:r>
      </w:del>
    </w:p>
    <w:p w14:paraId="2D5A9D32" w14:textId="77777777" w:rsidR="00CE3C37" w:rsidRDefault="00CE3C37" w:rsidP="00CE3C37">
      <w:pPr>
        <w:numPr>
          <w:ilvl w:val="0"/>
          <w:numId w:val="8"/>
        </w:numPr>
        <w:contextualSpacing/>
        <w:rPr>
          <w:ins w:id="664" w:author="TF 112318" w:date="2018-11-23T12:39:00Z"/>
          <w:rFonts w:asciiTheme="minorHAnsi" w:eastAsia="Cambria" w:hAnsiTheme="minorHAnsi"/>
          <w:sz w:val="18"/>
          <w:szCs w:val="18"/>
        </w:rPr>
      </w:pPr>
      <w:ins w:id="665" w:author="TF 112318" w:date="2018-11-23T12:38:00Z">
        <w:r>
          <w:rPr>
            <w:rFonts w:asciiTheme="minorHAnsi" w:eastAsia="Cambria" w:hAnsiTheme="minorHAnsi"/>
            <w:sz w:val="18"/>
            <w:szCs w:val="18"/>
          </w:rPr>
          <w:t xml:space="preserve">Ventilation system Type: </w:t>
        </w:r>
      </w:ins>
      <w:ins w:id="666" w:author="TF 112318" w:date="2018-11-23T12:39:00Z">
        <w:r>
          <w:rPr>
            <w:rFonts w:asciiTheme="minorHAnsi" w:eastAsia="Cambria" w:hAnsiTheme="minorHAnsi"/>
            <w:sz w:val="18"/>
            <w:szCs w:val="18"/>
          </w:rPr>
          <w:t>This may be filled out automatically or be user input.</w:t>
        </w:r>
      </w:ins>
    </w:p>
    <w:p w14:paraId="2D5A9D33" w14:textId="77777777" w:rsidR="00CE3C37" w:rsidRPr="00CE3C37" w:rsidRDefault="00CE3C37" w:rsidP="00CE3C37">
      <w:pPr>
        <w:pStyle w:val="ListParagraph"/>
        <w:numPr>
          <w:ilvl w:val="0"/>
          <w:numId w:val="23"/>
        </w:numPr>
        <w:rPr>
          <w:ins w:id="667" w:author="TF 112318" w:date="2018-11-23T12:40:00Z"/>
          <w:rFonts w:asciiTheme="minorHAnsi" w:eastAsia="Cambria" w:hAnsiTheme="minorHAnsi"/>
          <w:sz w:val="18"/>
          <w:szCs w:val="18"/>
        </w:rPr>
      </w:pPr>
      <w:ins w:id="668" w:author="TF 112318" w:date="2018-11-23T12:39:00Z">
        <w:r w:rsidRPr="009C5721">
          <w:rPr>
            <w:rFonts w:asciiTheme="minorHAnsi" w:hAnsiTheme="minorHAnsi"/>
            <w:sz w:val="18"/>
            <w:szCs w:val="18"/>
          </w:rPr>
          <w:t>If parent document is the CF1R-PRF-01</w:t>
        </w:r>
        <w:r>
          <w:rPr>
            <w:rFonts w:asciiTheme="minorHAnsi" w:hAnsiTheme="minorHAnsi"/>
            <w:sz w:val="18"/>
            <w:szCs w:val="18"/>
          </w:rPr>
          <w:t>, the value will be filled out automatically.</w:t>
        </w:r>
      </w:ins>
    </w:p>
    <w:p w14:paraId="2D5A9D34" w14:textId="77777777" w:rsidR="00CE3C37" w:rsidRPr="003E1B97" w:rsidRDefault="00AA3550" w:rsidP="00CE3C37">
      <w:pPr>
        <w:pStyle w:val="ListParagraph"/>
        <w:numPr>
          <w:ilvl w:val="0"/>
          <w:numId w:val="23"/>
        </w:numPr>
        <w:rPr>
          <w:ins w:id="669" w:author="TF 112318" w:date="2018-11-23T12:39:00Z"/>
          <w:rFonts w:asciiTheme="minorHAnsi" w:eastAsia="Cambria" w:hAnsiTheme="minorHAnsi"/>
          <w:sz w:val="18"/>
          <w:szCs w:val="18"/>
        </w:rPr>
      </w:pPr>
      <w:ins w:id="670" w:author="TF 112318" w:date="2018-11-23T17:37:00Z">
        <w:r>
          <w:rPr>
            <w:rFonts w:asciiTheme="minorHAnsi" w:hAnsiTheme="minorHAnsi"/>
            <w:sz w:val="18"/>
            <w:szCs w:val="18"/>
          </w:rPr>
          <w:t xml:space="preserve">If </w:t>
        </w:r>
      </w:ins>
      <w:ins w:id="671" w:author="TF 112318" w:date="2018-11-23T12:40:00Z">
        <w:r w:rsidR="00CE3C37">
          <w:rPr>
            <w:rFonts w:asciiTheme="minorHAnsi" w:hAnsiTheme="minorHAnsi"/>
            <w:sz w:val="18"/>
            <w:szCs w:val="18"/>
          </w:rPr>
          <w:t>Building type is equal to Non-dwelling unit, an N/A value will be filled out automatically.</w:t>
        </w:r>
      </w:ins>
    </w:p>
    <w:p w14:paraId="2D5A9D35" w14:textId="77777777" w:rsidR="00CE3C37" w:rsidRPr="00E32596" w:rsidRDefault="00CE3C37" w:rsidP="00CE3C37">
      <w:pPr>
        <w:pStyle w:val="ListParagraph"/>
        <w:numPr>
          <w:ilvl w:val="0"/>
          <w:numId w:val="23"/>
        </w:numPr>
        <w:rPr>
          <w:ins w:id="672" w:author="TF 112318" w:date="2018-11-23T12:39:00Z"/>
          <w:rFonts w:asciiTheme="minorHAnsi" w:eastAsia="Cambria" w:hAnsiTheme="minorHAnsi"/>
          <w:sz w:val="18"/>
          <w:szCs w:val="18"/>
        </w:rPr>
      </w:pPr>
      <w:ins w:id="673" w:author="TF 112318" w:date="2018-11-23T12:39:00Z">
        <w:r w:rsidRPr="00CE3C37">
          <w:rPr>
            <w:rFonts w:asciiTheme="minorHAnsi" w:hAnsiTheme="minorHAnsi"/>
            <w:sz w:val="18"/>
            <w:szCs w:val="18"/>
          </w:rPr>
          <w:t xml:space="preserve">If parent document is the CF1R-NCB or CF1R-ADD, user </w:t>
        </w:r>
      </w:ins>
      <w:ins w:id="674" w:author="TF 112318" w:date="2018-11-23T12:40:00Z">
        <w:r w:rsidRPr="00CE3C37">
          <w:rPr>
            <w:rFonts w:asciiTheme="minorHAnsi" w:hAnsiTheme="minorHAnsi"/>
            <w:sz w:val="18"/>
            <w:szCs w:val="18"/>
          </w:rPr>
          <w:t xml:space="preserve">selects from </w:t>
        </w:r>
      </w:ins>
      <w:ins w:id="675" w:author="TF 112318" w:date="2018-11-23T12:41:00Z">
        <w:r w:rsidRPr="00CE3C37">
          <w:rPr>
            <w:rFonts w:asciiTheme="minorHAnsi" w:hAnsiTheme="minorHAnsi"/>
            <w:sz w:val="18"/>
            <w:szCs w:val="18"/>
          </w:rPr>
          <w:t>list</w:t>
        </w:r>
      </w:ins>
      <w:ins w:id="676" w:author="TF 112318" w:date="2018-11-23T12:42:00Z">
        <w:r w:rsidRPr="00CE3C37">
          <w:rPr>
            <w:rFonts w:asciiTheme="minorHAnsi" w:hAnsiTheme="minorHAnsi"/>
            <w:sz w:val="18"/>
            <w:szCs w:val="18"/>
          </w:rPr>
          <w:t xml:space="preserve"> of </w:t>
        </w:r>
      </w:ins>
      <w:ins w:id="677" w:author="TF 112318" w:date="2018-11-23T12:41:00Z">
        <w:r w:rsidRPr="00CE3C37">
          <w:rPr>
            <w:rFonts w:asciiTheme="minorHAnsi" w:hAnsiTheme="minorHAnsi" w:cstheme="minorHAnsi"/>
            <w:sz w:val="18"/>
            <w:szCs w:val="18"/>
          </w:rPr>
          <w:t>Supply</w:t>
        </w:r>
      </w:ins>
      <w:ins w:id="678" w:author="TF 112318" w:date="2018-11-23T12:42:00Z">
        <w:r w:rsidRPr="00CE3C37">
          <w:rPr>
            <w:rFonts w:asciiTheme="minorHAnsi" w:hAnsiTheme="minorHAnsi" w:cstheme="minorHAnsi"/>
            <w:sz w:val="18"/>
            <w:szCs w:val="18"/>
          </w:rPr>
          <w:t xml:space="preserve">, </w:t>
        </w:r>
      </w:ins>
      <w:ins w:id="679" w:author="TF 112318" w:date="2018-11-23T12:41:00Z">
        <w:r w:rsidRPr="00CE3C37">
          <w:rPr>
            <w:rFonts w:asciiTheme="minorHAnsi" w:hAnsiTheme="minorHAnsi" w:cstheme="minorHAnsi"/>
            <w:sz w:val="18"/>
            <w:szCs w:val="18"/>
          </w:rPr>
          <w:t>Exhaust</w:t>
        </w:r>
      </w:ins>
      <w:ins w:id="680" w:author="TF 112318" w:date="2018-11-23T12:42:00Z">
        <w:r w:rsidRPr="00CE3C37">
          <w:rPr>
            <w:rFonts w:asciiTheme="minorHAnsi" w:hAnsiTheme="minorHAnsi" w:cstheme="minorHAnsi"/>
            <w:sz w:val="18"/>
            <w:szCs w:val="18"/>
          </w:rPr>
          <w:t xml:space="preserve">, </w:t>
        </w:r>
      </w:ins>
      <w:ins w:id="681" w:author="TF 112318" w:date="2018-11-23T12:41:00Z">
        <w:r w:rsidR="00802732" w:rsidRPr="00802732">
          <w:rPr>
            <w:rFonts w:asciiTheme="minorHAnsi" w:hAnsiTheme="minorHAnsi" w:cstheme="minorHAnsi"/>
            <w:sz w:val="18"/>
            <w:szCs w:val="18"/>
          </w:rPr>
          <w:t>Balanced</w:t>
        </w:r>
      </w:ins>
      <w:ins w:id="682" w:author="TF 112318" w:date="2018-11-23T12:42:00Z">
        <w:r w:rsidR="00802732" w:rsidRPr="00802732">
          <w:rPr>
            <w:rFonts w:asciiTheme="minorHAnsi" w:hAnsiTheme="minorHAnsi" w:cstheme="minorHAnsi"/>
            <w:sz w:val="18"/>
            <w:szCs w:val="18"/>
          </w:rPr>
          <w:t xml:space="preserve">, </w:t>
        </w:r>
      </w:ins>
      <w:ins w:id="683" w:author="TF 112318" w:date="2018-11-23T12:41:00Z">
        <w:r w:rsidR="00802732" w:rsidRPr="00802732">
          <w:rPr>
            <w:rFonts w:asciiTheme="minorHAnsi" w:hAnsiTheme="minorHAnsi" w:cstheme="minorHAnsi"/>
            <w:sz w:val="18"/>
            <w:szCs w:val="18"/>
          </w:rPr>
          <w:t>Balanced – ERV</w:t>
        </w:r>
      </w:ins>
      <w:ins w:id="684" w:author="TF 112318" w:date="2018-11-23T12:42:00Z">
        <w:r w:rsidR="00802732" w:rsidRPr="00802732">
          <w:rPr>
            <w:rFonts w:asciiTheme="minorHAnsi" w:hAnsiTheme="minorHAnsi" w:cstheme="minorHAnsi"/>
            <w:sz w:val="18"/>
            <w:szCs w:val="18"/>
          </w:rPr>
          <w:t xml:space="preserve">, </w:t>
        </w:r>
      </w:ins>
      <w:ins w:id="685" w:author="TF 112318" w:date="2018-11-23T12:41:00Z">
        <w:r w:rsidR="00802732" w:rsidRPr="00802732">
          <w:rPr>
            <w:rFonts w:asciiTheme="minorHAnsi" w:hAnsiTheme="minorHAnsi" w:cstheme="minorHAnsi"/>
            <w:sz w:val="18"/>
            <w:szCs w:val="18"/>
          </w:rPr>
          <w:t>Balanced – HRV</w:t>
        </w:r>
      </w:ins>
      <w:ins w:id="686" w:author="TF 112318" w:date="2018-11-23T12:42:00Z">
        <w:r w:rsidR="00802732" w:rsidRPr="00802732">
          <w:rPr>
            <w:rFonts w:asciiTheme="minorHAnsi" w:hAnsiTheme="minorHAnsi" w:cstheme="minorHAnsi"/>
            <w:sz w:val="18"/>
            <w:szCs w:val="18"/>
          </w:rPr>
          <w:t xml:space="preserve">, </w:t>
        </w:r>
      </w:ins>
      <w:ins w:id="687" w:author="TF 112318" w:date="2018-11-23T12:41:00Z">
        <w:r w:rsidR="00802732" w:rsidRPr="00802732">
          <w:rPr>
            <w:rFonts w:asciiTheme="minorHAnsi" w:hAnsiTheme="minorHAnsi" w:cstheme="minorHAnsi"/>
            <w:sz w:val="18"/>
            <w:szCs w:val="18"/>
          </w:rPr>
          <w:t>Central Fan Integrated (CFI)</w:t>
        </w:r>
      </w:ins>
      <w:ins w:id="688" w:author="TF 112318" w:date="2018-11-23T12:43:00Z">
        <w:r w:rsidR="00802732" w:rsidRPr="00802732">
          <w:rPr>
            <w:rFonts w:asciiTheme="minorHAnsi" w:hAnsiTheme="minorHAnsi" w:cstheme="minorHAnsi"/>
            <w:sz w:val="18"/>
            <w:szCs w:val="18"/>
          </w:rPr>
          <w:t xml:space="preserve">, </w:t>
        </w:r>
      </w:ins>
      <w:ins w:id="689" w:author="TF 112318" w:date="2018-11-23T12:41:00Z">
        <w:r w:rsidR="00802732" w:rsidRPr="00802732">
          <w:rPr>
            <w:rFonts w:asciiTheme="minorHAnsi" w:hAnsiTheme="minorHAnsi" w:cstheme="minorHAnsi"/>
            <w:sz w:val="18"/>
            <w:szCs w:val="18"/>
          </w:rPr>
          <w:t>Central Ventilation System – Supply</w:t>
        </w:r>
      </w:ins>
      <w:ins w:id="690" w:author="TF 112318" w:date="2018-11-23T17:38:00Z">
        <w:r w:rsidR="00AA3550">
          <w:rPr>
            <w:rFonts w:asciiTheme="minorHAnsi" w:hAnsiTheme="minorHAnsi" w:cstheme="minorHAnsi"/>
            <w:sz w:val="18"/>
            <w:szCs w:val="18"/>
          </w:rPr>
          <w:t xml:space="preserve"> a</w:t>
        </w:r>
      </w:ins>
      <w:ins w:id="691" w:author="TF 112318" w:date="2018-11-23T17:39:00Z">
        <w:r w:rsidR="00AA3550">
          <w:rPr>
            <w:rFonts w:asciiTheme="minorHAnsi" w:hAnsiTheme="minorHAnsi" w:cstheme="minorHAnsi"/>
            <w:sz w:val="18"/>
            <w:szCs w:val="18"/>
          </w:rPr>
          <w:t xml:space="preserve">nd </w:t>
        </w:r>
      </w:ins>
      <w:ins w:id="692" w:author="TF 112318" w:date="2018-11-23T12:41:00Z">
        <w:r w:rsidR="00802732" w:rsidRPr="00802732">
          <w:rPr>
            <w:rFonts w:asciiTheme="minorHAnsi" w:hAnsiTheme="minorHAnsi" w:cstheme="minorHAnsi"/>
            <w:sz w:val="18"/>
            <w:szCs w:val="18"/>
          </w:rPr>
          <w:t>Central Ventilation System – Exhaust</w:t>
        </w:r>
      </w:ins>
      <w:ins w:id="693" w:author="TF 112318" w:date="2018-11-23T12:44:00Z">
        <w:r w:rsidR="00802732" w:rsidRPr="00802732">
          <w:rPr>
            <w:rFonts w:asciiTheme="minorHAnsi" w:hAnsiTheme="minorHAnsi" w:cstheme="minorHAnsi"/>
            <w:sz w:val="18"/>
            <w:szCs w:val="18"/>
          </w:rPr>
          <w:t xml:space="preserve"> and </w:t>
        </w:r>
      </w:ins>
      <w:ins w:id="694" w:author="TF 112318" w:date="2018-11-23T12:43:00Z">
        <w:r w:rsidR="00802732" w:rsidRPr="00802732">
          <w:rPr>
            <w:rFonts w:asciiTheme="minorHAnsi" w:hAnsiTheme="minorHAnsi" w:cstheme="minorHAnsi"/>
            <w:sz w:val="18"/>
            <w:szCs w:val="18"/>
          </w:rPr>
          <w:t>C</w:t>
        </w:r>
      </w:ins>
      <w:ins w:id="695" w:author="TF 112318" w:date="2018-11-23T12:41:00Z">
        <w:r w:rsidR="00802732" w:rsidRPr="00802732">
          <w:rPr>
            <w:rFonts w:asciiTheme="minorHAnsi" w:hAnsiTheme="minorHAnsi" w:cstheme="minorHAnsi"/>
            <w:sz w:val="18"/>
            <w:szCs w:val="18"/>
          </w:rPr>
          <w:t>entral Ventilation System</w:t>
        </w:r>
      </w:ins>
      <w:ins w:id="696" w:author="TF 112318" w:date="2018-11-23T12:43:00Z">
        <w:r w:rsidR="00802732" w:rsidRPr="00802732">
          <w:rPr>
            <w:rFonts w:asciiTheme="minorHAnsi" w:hAnsiTheme="minorHAnsi" w:cstheme="minorHAnsi"/>
            <w:sz w:val="18"/>
            <w:szCs w:val="18"/>
          </w:rPr>
          <w:t xml:space="preserve"> </w:t>
        </w:r>
      </w:ins>
      <w:ins w:id="697" w:author="TF 112318" w:date="2018-11-23T12:41:00Z">
        <w:r w:rsidR="00802732" w:rsidRPr="00802732">
          <w:rPr>
            <w:rFonts w:asciiTheme="minorHAnsi" w:hAnsiTheme="minorHAnsi" w:cstheme="minorHAnsi"/>
            <w:sz w:val="18"/>
            <w:szCs w:val="18"/>
          </w:rPr>
          <w:t>Balanced</w:t>
        </w:r>
      </w:ins>
      <w:ins w:id="698" w:author="TF 112318" w:date="2018-11-23T12:39:00Z">
        <w:r w:rsidRPr="00E32596">
          <w:rPr>
            <w:rFonts w:asciiTheme="minorHAnsi" w:hAnsiTheme="minorHAnsi"/>
            <w:sz w:val="18"/>
            <w:szCs w:val="18"/>
          </w:rPr>
          <w:t xml:space="preserve">. </w:t>
        </w:r>
      </w:ins>
    </w:p>
    <w:p w14:paraId="2D5A9D36" w14:textId="77777777" w:rsidR="00CE3C37" w:rsidRPr="00E32596" w:rsidRDefault="00802732" w:rsidP="00CE3C37">
      <w:pPr>
        <w:numPr>
          <w:ilvl w:val="0"/>
          <w:numId w:val="8"/>
        </w:numPr>
        <w:contextualSpacing/>
        <w:rPr>
          <w:ins w:id="699" w:author="TF 112318" w:date="2018-11-23T12:46:00Z"/>
          <w:rFonts w:asciiTheme="minorHAnsi" w:eastAsia="Cambria" w:hAnsiTheme="minorHAnsi"/>
          <w:sz w:val="18"/>
          <w:szCs w:val="18"/>
        </w:rPr>
      </w:pPr>
      <w:ins w:id="700" w:author="TF 112318" w:date="2018-11-23T12:45:00Z">
        <w:r>
          <w:rPr>
            <w:rFonts w:asciiTheme="minorHAnsi" w:eastAsia="Cambria" w:hAnsiTheme="minorHAnsi"/>
            <w:sz w:val="18"/>
            <w:szCs w:val="18"/>
          </w:rPr>
          <w:t xml:space="preserve">Ventilation operation schedule: </w:t>
        </w:r>
      </w:ins>
      <w:ins w:id="701" w:author="TF 112318" w:date="2018-11-23T12:46:00Z">
        <w:r>
          <w:rPr>
            <w:rFonts w:asciiTheme="minorHAnsi" w:eastAsia="Cambria" w:hAnsiTheme="minorHAnsi"/>
            <w:sz w:val="18"/>
            <w:szCs w:val="18"/>
          </w:rPr>
          <w:t>This may be filled out automatically or be user input.</w:t>
        </w:r>
      </w:ins>
    </w:p>
    <w:p w14:paraId="2D5A9D37" w14:textId="77777777" w:rsidR="00CE3C37" w:rsidRPr="00E32596" w:rsidRDefault="00802732" w:rsidP="00CE3C37">
      <w:pPr>
        <w:pStyle w:val="ListParagraph"/>
        <w:numPr>
          <w:ilvl w:val="0"/>
          <w:numId w:val="23"/>
        </w:numPr>
        <w:rPr>
          <w:ins w:id="702" w:author="TF 112318" w:date="2018-11-23T12:46:00Z"/>
          <w:rFonts w:asciiTheme="minorHAnsi" w:eastAsia="Cambria" w:hAnsiTheme="minorHAnsi"/>
          <w:sz w:val="18"/>
          <w:szCs w:val="18"/>
        </w:rPr>
      </w:pPr>
      <w:ins w:id="703" w:author="TF 112318" w:date="2018-11-23T12:46:00Z">
        <w:r>
          <w:rPr>
            <w:rFonts w:asciiTheme="minorHAnsi" w:hAnsiTheme="minorHAnsi"/>
            <w:sz w:val="18"/>
            <w:szCs w:val="18"/>
          </w:rPr>
          <w:t xml:space="preserve">Building type is equal to Non-dwelling </w:t>
        </w:r>
      </w:ins>
      <w:ins w:id="704" w:author="TF 112318" w:date="2018-11-23T17:39:00Z">
        <w:r w:rsidR="00AA3550">
          <w:rPr>
            <w:rFonts w:asciiTheme="minorHAnsi" w:hAnsiTheme="minorHAnsi"/>
            <w:sz w:val="18"/>
            <w:szCs w:val="18"/>
          </w:rPr>
          <w:t>unit;</w:t>
        </w:r>
      </w:ins>
      <w:ins w:id="705" w:author="TF 112318" w:date="2018-11-23T12:46:00Z">
        <w:r>
          <w:rPr>
            <w:rFonts w:asciiTheme="minorHAnsi" w:hAnsiTheme="minorHAnsi"/>
            <w:sz w:val="18"/>
            <w:szCs w:val="18"/>
          </w:rPr>
          <w:t xml:space="preserve"> an N/A value will be filled out automatically.</w:t>
        </w:r>
      </w:ins>
    </w:p>
    <w:p w14:paraId="2D5A9D38" w14:textId="77777777" w:rsidR="00A768FF" w:rsidRPr="00E32596" w:rsidRDefault="00802732" w:rsidP="00A768FF">
      <w:pPr>
        <w:pStyle w:val="ListParagraph"/>
        <w:numPr>
          <w:ilvl w:val="0"/>
          <w:numId w:val="23"/>
        </w:numPr>
        <w:rPr>
          <w:ins w:id="706" w:author="TF 112318" w:date="2018-11-23T13:35:00Z"/>
          <w:rFonts w:asciiTheme="minorHAnsi" w:hAnsiTheme="minorHAnsi" w:cstheme="minorHAnsi"/>
          <w:sz w:val="18"/>
          <w:szCs w:val="18"/>
        </w:rPr>
      </w:pPr>
      <w:ins w:id="707" w:author="TF 112318" w:date="2018-11-23T12:47:00Z">
        <w:r>
          <w:rPr>
            <w:rFonts w:asciiTheme="minorHAnsi" w:hAnsiTheme="minorHAnsi"/>
            <w:sz w:val="18"/>
            <w:szCs w:val="18"/>
          </w:rPr>
          <w:t>U</w:t>
        </w:r>
      </w:ins>
      <w:ins w:id="708" w:author="TF 112318" w:date="2018-11-23T12:46:00Z">
        <w:r>
          <w:rPr>
            <w:rFonts w:asciiTheme="minorHAnsi" w:hAnsiTheme="minorHAnsi"/>
            <w:sz w:val="18"/>
            <w:szCs w:val="18"/>
          </w:rPr>
          <w:t xml:space="preserve">ser selects from list of </w:t>
        </w:r>
      </w:ins>
      <w:ins w:id="709" w:author="TF 112318" w:date="2018-11-23T12:47:00Z">
        <w:r w:rsidRPr="00802732">
          <w:rPr>
            <w:rFonts w:asciiTheme="minorHAnsi" w:hAnsiTheme="minorHAnsi" w:cstheme="minorHAnsi"/>
            <w:sz w:val="18"/>
            <w:szCs w:val="18"/>
          </w:rPr>
          <w:t>Continuous, Short-Term Average</w:t>
        </w:r>
      </w:ins>
      <w:ins w:id="710" w:author="TF 112318" w:date="2018-11-23T12:48:00Z">
        <w:r w:rsidRPr="00802732">
          <w:rPr>
            <w:rFonts w:asciiTheme="minorHAnsi" w:hAnsiTheme="minorHAnsi" w:cstheme="minorHAnsi"/>
            <w:sz w:val="18"/>
            <w:szCs w:val="18"/>
          </w:rPr>
          <w:t xml:space="preserve">, </w:t>
        </w:r>
      </w:ins>
      <w:ins w:id="711" w:author="TF 112318" w:date="2018-11-23T12:47:00Z">
        <w:r w:rsidRPr="00802732">
          <w:rPr>
            <w:rFonts w:asciiTheme="minorHAnsi" w:hAnsiTheme="minorHAnsi" w:cstheme="minorHAnsi"/>
            <w:sz w:val="18"/>
            <w:szCs w:val="18"/>
          </w:rPr>
          <w:t>Scheduled</w:t>
        </w:r>
      </w:ins>
      <w:ins w:id="712" w:author="TF 112318" w:date="2018-11-23T12:48:00Z">
        <w:r w:rsidRPr="00802732">
          <w:rPr>
            <w:rFonts w:asciiTheme="minorHAnsi" w:hAnsiTheme="minorHAnsi" w:cstheme="minorHAnsi"/>
            <w:sz w:val="18"/>
            <w:szCs w:val="18"/>
          </w:rPr>
          <w:t xml:space="preserve"> and </w:t>
        </w:r>
      </w:ins>
      <w:ins w:id="713" w:author="TF 112318" w:date="2018-11-23T12:47:00Z">
        <w:r w:rsidRPr="00802732">
          <w:rPr>
            <w:rFonts w:asciiTheme="minorHAnsi" w:hAnsiTheme="minorHAnsi" w:cstheme="minorHAnsi"/>
            <w:sz w:val="18"/>
            <w:szCs w:val="18"/>
          </w:rPr>
          <w:t>Real-time Control</w:t>
        </w:r>
      </w:ins>
      <w:ins w:id="714" w:author="TF 112318" w:date="2018-11-23T12:48:00Z">
        <w:r w:rsidRPr="00802732">
          <w:rPr>
            <w:rFonts w:asciiTheme="minorHAnsi" w:hAnsiTheme="minorHAnsi" w:cstheme="minorHAnsi"/>
            <w:sz w:val="18"/>
            <w:szCs w:val="18"/>
          </w:rPr>
          <w:t>.</w:t>
        </w:r>
      </w:ins>
    </w:p>
    <w:p w14:paraId="2D5A9D39" w14:textId="77777777" w:rsidR="00E32596" w:rsidRPr="00E32596" w:rsidRDefault="00802732" w:rsidP="00A768FF">
      <w:pPr>
        <w:pStyle w:val="ListParagraph"/>
        <w:numPr>
          <w:ilvl w:val="0"/>
          <w:numId w:val="23"/>
        </w:numPr>
        <w:rPr>
          <w:ins w:id="715" w:author="TF 112318" w:date="2018-11-23T12:48:00Z"/>
          <w:rFonts w:asciiTheme="minorHAnsi" w:hAnsiTheme="minorHAnsi" w:cstheme="minorHAnsi"/>
          <w:sz w:val="18"/>
          <w:szCs w:val="18"/>
        </w:rPr>
      </w:pPr>
      <w:ins w:id="716" w:author="TF 112318" w:date="2018-11-23T13:35:00Z">
        <w:r w:rsidRPr="00802732">
          <w:rPr>
            <w:rFonts w:asciiTheme="minorHAnsi" w:hAnsiTheme="minorHAnsi" w:cstheme="minorHAnsi"/>
            <w:sz w:val="18"/>
            <w:szCs w:val="18"/>
          </w:rPr>
          <w:t>Note if “Ventilation System Type” (A11) = Central Fan Integrated &amp; “Ventilation Operation Schedule” (A12</w:t>
        </w:r>
      </w:ins>
      <w:ins w:id="717" w:author="TF 112318" w:date="2018-11-23T17:39:00Z">
        <w:r w:rsidR="00AA3550" w:rsidRPr="00802732">
          <w:rPr>
            <w:rFonts w:asciiTheme="minorHAnsi" w:hAnsiTheme="minorHAnsi" w:cstheme="minorHAnsi"/>
            <w:sz w:val="18"/>
            <w:szCs w:val="18"/>
          </w:rPr>
          <w:t>) =</w:t>
        </w:r>
      </w:ins>
      <w:ins w:id="718" w:author="TF 112318" w:date="2018-11-23T13:35:00Z">
        <w:r w:rsidRPr="00802732">
          <w:rPr>
            <w:rFonts w:asciiTheme="minorHAnsi" w:hAnsiTheme="minorHAnsi" w:cstheme="minorHAnsi"/>
            <w:sz w:val="18"/>
            <w:szCs w:val="18"/>
          </w:rPr>
          <w:t xml:space="preserve"> Continuous; then user will not be allowed to proceed.</w:t>
        </w:r>
      </w:ins>
    </w:p>
    <w:p w14:paraId="2D5A9D3A" w14:textId="77777777" w:rsidR="00AA70B8" w:rsidRDefault="00AA70B8">
      <w:pPr>
        <w:rPr>
          <w:ins w:id="719" w:author="TF 112518" w:date="2018-11-26T22:29:00Z"/>
          <w:rFonts w:asciiTheme="minorHAnsi" w:eastAsia="Cambria" w:hAnsiTheme="minorHAnsi"/>
          <w:sz w:val="18"/>
          <w:szCs w:val="18"/>
        </w:rPr>
      </w:pPr>
      <w:ins w:id="720" w:author="TF 112518" w:date="2018-11-26T22:29:00Z">
        <w:r>
          <w:rPr>
            <w:rFonts w:asciiTheme="minorHAnsi" w:eastAsia="Cambria" w:hAnsiTheme="minorHAnsi"/>
            <w:sz w:val="18"/>
            <w:szCs w:val="18"/>
          </w:rPr>
          <w:br w:type="page"/>
        </w:r>
      </w:ins>
    </w:p>
    <w:p w14:paraId="2D5A9D3B" w14:textId="77777777" w:rsidR="00AE10C0" w:rsidRPr="00E32596" w:rsidDel="00A768FF" w:rsidRDefault="00AE10C0" w:rsidP="00E32596">
      <w:pPr>
        <w:pStyle w:val="ListParagraph"/>
        <w:numPr>
          <w:ilvl w:val="0"/>
          <w:numId w:val="23"/>
        </w:numPr>
        <w:rPr>
          <w:ins w:id="721" w:author="Ferris, Todd@Energy" w:date="2018-11-21T13:51:00Z"/>
          <w:del w:id="722" w:author="TF 112318" w:date="2018-11-23T12:51:00Z"/>
          <w:rFonts w:asciiTheme="minorHAnsi" w:eastAsia="Cambria" w:hAnsiTheme="minorHAnsi"/>
          <w:sz w:val="18"/>
          <w:szCs w:val="18"/>
        </w:rPr>
      </w:pPr>
    </w:p>
    <w:p w14:paraId="2D5A9D3C" w14:textId="77777777" w:rsidR="00670A84" w:rsidRDefault="009B1D56">
      <w:pPr>
        <w:pStyle w:val="ListParagraph"/>
        <w:rPr>
          <w:del w:id="723" w:author="TF 112318" w:date="2018-11-23T12:51:00Z"/>
          <w:rFonts w:eastAsia="Cambria"/>
        </w:rPr>
      </w:pPr>
      <w:ins w:id="724" w:author="Ferris, Todd@Energy" w:date="2018-11-21T12:08:00Z">
        <w:del w:id="725" w:author="TF 112318" w:date="2018-11-23T12:34:00Z">
          <w:r w:rsidDel="00AE10C0">
            <w:delText>and</w:delText>
          </w:r>
        </w:del>
        <w:del w:id="726" w:author="TF 112318" w:date="2018-11-23T12:51:00Z">
          <w:r w:rsidDel="00A768FF">
            <w:delText xml:space="preserve"> is equal to </w:delText>
          </w:r>
          <w:r w:rsidRPr="009C5721" w:rsidDel="00A768FF">
            <w:delText>.</w:delText>
          </w:r>
          <w:r w:rsidDel="00A768FF">
            <w:delText xml:space="preserve"> </w:delText>
          </w:r>
        </w:del>
      </w:ins>
      <w:del w:id="727" w:author="TF 112318" w:date="2018-11-23T12:51:00Z">
        <w:r w:rsidR="00636F83" w:rsidRPr="00D2491C" w:rsidDel="00A768FF">
          <w:rPr>
            <w:rFonts w:eastAsia="Cambria"/>
          </w:rPr>
          <w:delText>S</w:delText>
        </w:r>
        <w:r w:rsidR="00636F83" w:rsidRPr="00D2491C" w:rsidDel="00A768FF">
          <w:rPr>
            <w:rFonts w:ascii="Calibri" w:hAnsi="Calibri"/>
          </w:rPr>
          <w:delText xml:space="preserve">elect the </w:delText>
        </w:r>
        <w:r w:rsidR="00636F83" w:rsidRPr="00D2491C" w:rsidDel="00A768FF">
          <w:delText xml:space="preserve">Whole Building Ventilation Rate Calculation Method </w:delText>
        </w:r>
        <w:r w:rsidR="00636F83" w:rsidRPr="00D2491C" w:rsidDel="00A768FF">
          <w:rPr>
            <w:rFonts w:ascii="Calibri" w:hAnsi="Calibri"/>
          </w:rPr>
          <w:delText>from the choices provided:</w:delText>
        </w:r>
      </w:del>
    </w:p>
    <w:p w14:paraId="2D5A9D3D" w14:textId="77777777" w:rsidR="00670A84" w:rsidRDefault="00636F83">
      <w:pPr>
        <w:pStyle w:val="ListParagraph"/>
        <w:rPr>
          <w:del w:id="728" w:author="TF 112318" w:date="2018-11-23T12:51:00Z"/>
          <w:rFonts w:eastAsia="Cambria"/>
        </w:rPr>
      </w:pPr>
      <w:del w:id="729" w:author="TF 112318" w:date="2018-11-23T12:51:00Z">
        <w:r w:rsidRPr="00D2491C" w:rsidDel="00A768FF">
          <w:rPr>
            <w:rFonts w:eastAsia="Cambria"/>
          </w:rPr>
          <w:delText>Fan Ventilation Rate Method</w:delText>
        </w:r>
        <w:r w:rsidDel="00A768FF">
          <w:rPr>
            <w:rFonts w:eastAsia="Cambria"/>
          </w:rPr>
          <w:delText xml:space="preserve"> (only assumes ventilation from the ventilation fan)</w:delText>
        </w:r>
      </w:del>
    </w:p>
    <w:p w14:paraId="2D5A9D3E" w14:textId="77777777" w:rsidR="00670A84" w:rsidRDefault="00636F83">
      <w:pPr>
        <w:pStyle w:val="ListParagraph"/>
        <w:rPr>
          <w:del w:id="730" w:author="TF 112318" w:date="2018-11-23T12:51:00Z"/>
          <w:rFonts w:eastAsia="Cambria"/>
        </w:rPr>
      </w:pPr>
      <w:del w:id="731" w:author="TF 112318" w:date="2018-11-23T12:51:00Z">
        <w:r w:rsidRPr="00D2491C" w:rsidDel="00A768FF">
          <w:rPr>
            <w:rFonts w:eastAsia="Cambria"/>
          </w:rPr>
          <w:delText>Total Ventilation Rate Method</w:delText>
        </w:r>
        <w:r w:rsidDel="00A768FF">
          <w:rPr>
            <w:rFonts w:eastAsia="Cambria"/>
          </w:rPr>
          <w:delText xml:space="preserve"> (assumes that some ventilation is provided by infiltration)</w:delText>
        </w:r>
      </w:del>
    </w:p>
    <w:p w14:paraId="2D5A9D3F" w14:textId="77777777" w:rsidR="00670A84" w:rsidRDefault="00636F83">
      <w:pPr>
        <w:pStyle w:val="ListParagraph"/>
        <w:rPr>
          <w:del w:id="732" w:author="TF 112318" w:date="2018-11-23T12:51:00Z"/>
          <w:rFonts w:eastAsia="Cambria"/>
        </w:rPr>
      </w:pPr>
      <w:del w:id="733" w:author="TF 112318" w:date="2018-11-23T12:51:00Z">
        <w:r w:rsidRPr="00D2491C" w:rsidDel="00A768FF">
          <w:rPr>
            <w:rFonts w:eastAsia="Cambria"/>
          </w:rPr>
          <w:delText>S</w:delText>
        </w:r>
        <w:r w:rsidRPr="00D2491C" w:rsidDel="00A768FF">
          <w:rPr>
            <w:rFonts w:ascii="Calibri" w:hAnsi="Calibri"/>
          </w:rPr>
          <w:delText xml:space="preserve">elect the </w:delText>
        </w:r>
        <w:r w:rsidRPr="00D2491C" w:rsidDel="00A768FF">
          <w:delText xml:space="preserve">Whole Building Ventilation System Type </w:delText>
        </w:r>
        <w:r w:rsidRPr="00D2491C" w:rsidDel="00A768FF">
          <w:rPr>
            <w:rFonts w:ascii="Calibri" w:hAnsi="Calibri"/>
          </w:rPr>
          <w:delText>from the choices provided:</w:delText>
        </w:r>
      </w:del>
    </w:p>
    <w:p w14:paraId="2D5A9D40" w14:textId="77777777" w:rsidR="00670A84" w:rsidRDefault="00636F83">
      <w:pPr>
        <w:pStyle w:val="ListParagraph"/>
        <w:rPr>
          <w:del w:id="734" w:author="TF 112318" w:date="2018-11-23T12:51:00Z"/>
          <w:rFonts w:eastAsia="Cambria"/>
        </w:rPr>
      </w:pPr>
      <w:del w:id="735" w:author="TF 112318" w:date="2018-11-23T12:51:00Z">
        <w:r w:rsidRPr="00D2491C" w:rsidDel="00A768FF">
          <w:rPr>
            <w:rFonts w:eastAsia="Cambria"/>
          </w:rPr>
          <w:delText xml:space="preserve">Standalone </w:delText>
        </w:r>
        <w:r w:rsidDel="00A768FF">
          <w:rPr>
            <w:rFonts w:eastAsia="Cambria"/>
          </w:rPr>
          <w:delText>–</w:delText>
        </w:r>
        <w:r w:rsidRPr="00D2491C" w:rsidDel="00A768FF">
          <w:rPr>
            <w:rFonts w:eastAsia="Cambria"/>
          </w:rPr>
          <w:delText xml:space="preserve"> Exhaust</w:delText>
        </w:r>
        <w:r w:rsidDel="00A768FF">
          <w:rPr>
            <w:rFonts w:eastAsia="Cambria"/>
          </w:rPr>
          <w:delText xml:space="preserve"> (ventilation fan[s] push air out of the house)</w:delText>
        </w:r>
      </w:del>
    </w:p>
    <w:p w14:paraId="2D5A9D41" w14:textId="77777777" w:rsidR="00670A84" w:rsidRDefault="00636F83">
      <w:pPr>
        <w:pStyle w:val="ListParagraph"/>
        <w:rPr>
          <w:del w:id="736" w:author="TF 112318" w:date="2018-11-23T12:51:00Z"/>
          <w:rFonts w:eastAsia="Cambria"/>
        </w:rPr>
      </w:pPr>
      <w:del w:id="737" w:author="TF 112318" w:date="2018-11-23T12:51:00Z">
        <w:r w:rsidRPr="00D2491C" w:rsidDel="00A768FF">
          <w:rPr>
            <w:rFonts w:eastAsia="Cambria"/>
          </w:rPr>
          <w:delText xml:space="preserve">Standalone </w:delText>
        </w:r>
        <w:r w:rsidDel="00A768FF">
          <w:rPr>
            <w:rFonts w:eastAsia="Cambria"/>
          </w:rPr>
          <w:delText>–</w:delText>
        </w:r>
        <w:r w:rsidRPr="00D2491C" w:rsidDel="00A768FF">
          <w:rPr>
            <w:rFonts w:eastAsia="Cambria"/>
          </w:rPr>
          <w:delText xml:space="preserve"> Supply</w:delText>
        </w:r>
        <w:r w:rsidDel="00A768FF">
          <w:rPr>
            <w:rFonts w:eastAsia="Cambria"/>
          </w:rPr>
          <w:delText xml:space="preserve"> (ventilation fan[s] push air into house)</w:delText>
        </w:r>
      </w:del>
    </w:p>
    <w:p w14:paraId="2D5A9D42" w14:textId="77777777" w:rsidR="00670A84" w:rsidRDefault="00636F83">
      <w:pPr>
        <w:pStyle w:val="ListParagraph"/>
        <w:rPr>
          <w:del w:id="738" w:author="TF 112318" w:date="2018-11-23T12:51:00Z"/>
          <w:rFonts w:eastAsia="Cambria"/>
        </w:rPr>
      </w:pPr>
      <w:del w:id="739" w:author="TF 112318" w:date="2018-11-23T12:51:00Z">
        <w:r w:rsidRPr="00D2491C" w:rsidDel="00A768FF">
          <w:rPr>
            <w:rFonts w:eastAsia="Cambria"/>
          </w:rPr>
          <w:delText xml:space="preserve">Standalone - Balanced </w:delText>
        </w:r>
        <w:r w:rsidDel="00A768FF">
          <w:rPr>
            <w:rFonts w:eastAsia="Cambria"/>
          </w:rPr>
          <w:delText>(ventilation fan[s] push air into AND out of the house in equal amounts)</w:delText>
        </w:r>
      </w:del>
    </w:p>
    <w:p w14:paraId="2D5A9D43" w14:textId="77777777" w:rsidR="00670A84" w:rsidRDefault="00636F83">
      <w:pPr>
        <w:pStyle w:val="ListParagraph"/>
        <w:rPr>
          <w:del w:id="740" w:author="TF 112318" w:date="2018-11-23T12:51:00Z"/>
          <w:rFonts w:eastAsia="Cambria"/>
        </w:rPr>
      </w:pPr>
      <w:del w:id="741" w:author="TF 112318" w:date="2018-11-23T12:51:00Z">
        <w:r w:rsidDel="00A768FF">
          <w:rPr>
            <w:rFonts w:eastAsia="Cambria"/>
          </w:rPr>
          <w:delText>Central Fan Integrated – CFI (central space condition system fan is used to pull air into the house) Note: these may not run continuously. If “Continuous” is chosen in A06 an error message will be shown. These types of ventilation systems will trigger extra field verification and scrutiny by inspection personnel.</w:delText>
        </w:r>
      </w:del>
    </w:p>
    <w:p w14:paraId="2D5A9D44" w14:textId="77777777" w:rsidR="00670A84" w:rsidRDefault="00D71F67">
      <w:pPr>
        <w:pStyle w:val="ListParagraph"/>
        <w:rPr>
          <w:del w:id="742" w:author="TF 112318" w:date="2018-11-23T12:51:00Z"/>
          <w:rFonts w:eastAsia="Cambria"/>
        </w:rPr>
      </w:pPr>
      <w:del w:id="743" w:author="TF 112318" w:date="2018-11-23T12:51:00Z">
        <w:r w:rsidDel="00A768FF">
          <w:rPr>
            <w:rFonts w:eastAsia="Cambria"/>
          </w:rPr>
          <w:delText>Enter the location in the residence where the IAQ fan is located.</w:delText>
        </w:r>
      </w:del>
    </w:p>
    <w:p w14:paraId="2D5A9D45" w14:textId="77777777" w:rsidR="00670A84" w:rsidDel="00AA70B8" w:rsidRDefault="00670A84">
      <w:pPr>
        <w:pStyle w:val="ListParagraph"/>
        <w:rPr>
          <w:del w:id="744" w:author="TF 112518" w:date="2018-11-26T22:29:00Z"/>
          <w:rFonts w:eastAsia="Cambria"/>
          <w:b/>
        </w:rPr>
      </w:pPr>
    </w:p>
    <w:p w14:paraId="2D5A9D46" w14:textId="77777777" w:rsidR="00636F83" w:rsidDel="00AA70B8" w:rsidRDefault="00636F83" w:rsidP="00636F83">
      <w:pPr>
        <w:rPr>
          <w:del w:id="745" w:author="TF 112518" w:date="2018-11-26T22:29:00Z"/>
          <w:rFonts w:asciiTheme="minorHAnsi" w:eastAsia="Cambria" w:hAnsiTheme="minorHAnsi"/>
          <w:b/>
          <w:sz w:val="18"/>
          <w:szCs w:val="18"/>
        </w:rPr>
      </w:pPr>
      <w:del w:id="746" w:author="TF 112518" w:date="2018-11-26T22:29:00Z">
        <w:r w:rsidRPr="00EE71C1" w:rsidDel="00AA70B8">
          <w:rPr>
            <w:rFonts w:asciiTheme="minorHAnsi" w:eastAsia="Cambria" w:hAnsiTheme="minorHAnsi"/>
            <w:b/>
            <w:sz w:val="18"/>
            <w:szCs w:val="18"/>
          </w:rPr>
          <w:delText xml:space="preserve">Section B. Whole Building Continuous Ventilation – </w:delText>
        </w:r>
        <w:r w:rsidDel="00AA70B8">
          <w:rPr>
            <w:rFonts w:asciiTheme="minorHAnsi" w:eastAsia="Cambria" w:hAnsiTheme="minorHAnsi"/>
            <w:b/>
            <w:sz w:val="18"/>
            <w:szCs w:val="18"/>
          </w:rPr>
          <w:delText xml:space="preserve">Total </w:delText>
        </w:r>
        <w:r w:rsidRPr="00EE71C1" w:rsidDel="00AA70B8">
          <w:rPr>
            <w:rFonts w:asciiTheme="minorHAnsi" w:eastAsia="Cambria" w:hAnsiTheme="minorHAnsi"/>
            <w:b/>
            <w:sz w:val="18"/>
            <w:szCs w:val="18"/>
          </w:rPr>
          <w:delText>Ventilation Rate Method</w:delText>
        </w:r>
      </w:del>
    </w:p>
    <w:p w14:paraId="2D5A9D47" w14:textId="77777777" w:rsidR="00636F83" w:rsidRPr="0045459E" w:rsidDel="00AA70B8" w:rsidRDefault="00636F83" w:rsidP="00A768FF">
      <w:pPr>
        <w:numPr>
          <w:ilvl w:val="0"/>
          <w:numId w:val="9"/>
        </w:numPr>
        <w:contextualSpacing/>
        <w:rPr>
          <w:del w:id="747" w:author="TF 112518" w:date="2018-11-26T22:29:00Z"/>
          <w:rFonts w:asciiTheme="minorHAnsi" w:eastAsia="Cambria" w:hAnsiTheme="minorHAnsi"/>
          <w:sz w:val="18"/>
          <w:szCs w:val="18"/>
        </w:rPr>
      </w:pPr>
      <w:del w:id="748" w:author="TF 112518" w:date="2018-11-26T22:29:00Z">
        <w:r w:rsidRPr="00EE71C1" w:rsidDel="00AA70B8">
          <w:rPr>
            <w:rFonts w:asciiTheme="minorHAnsi" w:eastAsia="Cambria" w:hAnsiTheme="minorHAnsi"/>
            <w:sz w:val="18"/>
            <w:szCs w:val="18"/>
          </w:rPr>
          <w:delText xml:space="preserve">This value is automatically calculated using </w:delText>
        </w:r>
        <w:r w:rsidDel="00AA70B8">
          <w:rPr>
            <w:rFonts w:asciiTheme="minorHAnsi" w:eastAsia="Cambria" w:hAnsiTheme="minorHAnsi"/>
            <w:sz w:val="18"/>
            <w:szCs w:val="18"/>
          </w:rPr>
          <w:delText xml:space="preserve">62.2 </w:delText>
        </w:r>
        <w:r w:rsidRPr="00EE71C1" w:rsidDel="00AA70B8">
          <w:rPr>
            <w:rFonts w:asciiTheme="minorHAnsi" w:eastAsia="Cambria" w:hAnsiTheme="minorHAnsi"/>
            <w:sz w:val="18"/>
            <w:szCs w:val="18"/>
          </w:rPr>
          <w:delText>equation</w:delText>
        </w:r>
      </w:del>
      <w:ins w:id="749" w:author="TF 112318" w:date="2018-11-23T12:57:00Z">
        <w:del w:id="750" w:author="TF 112518" w:date="2018-11-26T22:29:00Z">
          <w:r w:rsidR="00A768FF" w:rsidDel="00AA70B8">
            <w:rPr>
              <w:rFonts w:asciiTheme="minorHAnsi" w:eastAsia="Cambria" w:hAnsiTheme="minorHAnsi"/>
              <w:sz w:val="18"/>
              <w:szCs w:val="18"/>
            </w:rPr>
            <w:delText xml:space="preserve"> 150.0-B from the Energy Standards</w:delText>
          </w:r>
        </w:del>
      </w:ins>
      <w:del w:id="751" w:author="TF 112518" w:date="2018-11-26T22:29:00Z">
        <w:r w:rsidRPr="00EE71C1" w:rsidDel="00AA70B8">
          <w:rPr>
            <w:rFonts w:asciiTheme="minorHAnsi" w:eastAsia="Cambria" w:hAnsiTheme="minorHAnsi"/>
            <w:sz w:val="18"/>
            <w:szCs w:val="18"/>
          </w:rPr>
          <w:delText xml:space="preserve"> 4.</w:delText>
        </w:r>
        <w:r w:rsidDel="00AA70B8">
          <w:rPr>
            <w:rFonts w:asciiTheme="minorHAnsi" w:eastAsia="Cambria" w:hAnsiTheme="minorHAnsi"/>
            <w:sz w:val="18"/>
            <w:szCs w:val="18"/>
          </w:rPr>
          <w:delText>2a</w:delText>
        </w:r>
        <w:r w:rsidRPr="00EE71C1" w:rsidDel="00AA70B8">
          <w:rPr>
            <w:rFonts w:asciiTheme="minorHAnsi" w:eastAsia="Cambria" w:hAnsiTheme="minorHAnsi"/>
            <w:sz w:val="18"/>
            <w:szCs w:val="18"/>
          </w:rPr>
          <w:delText>.</w:delText>
        </w:r>
        <w:r w:rsidDel="00AA70B8">
          <w:rPr>
            <w:rFonts w:asciiTheme="minorHAnsi" w:eastAsia="Cambria" w:hAnsiTheme="minorHAnsi"/>
            <w:sz w:val="18"/>
            <w:szCs w:val="18"/>
          </w:rPr>
          <w:delText xml:space="preserve"> </w:delText>
        </w:r>
        <w:r w:rsidRPr="00DD4C67" w:rsidDel="00AA70B8">
          <w:rPr>
            <w:rFonts w:asciiTheme="minorHAnsi" w:hAnsiTheme="minorHAnsi"/>
            <w:sz w:val="18"/>
            <w:szCs w:val="18"/>
          </w:rPr>
          <w:delText xml:space="preserve">The equation </w:delText>
        </w:r>
        <w:r w:rsidDel="00AA70B8">
          <w:rPr>
            <w:rFonts w:asciiTheme="minorHAnsi" w:hAnsiTheme="minorHAnsi"/>
            <w:sz w:val="18"/>
            <w:szCs w:val="18"/>
          </w:rPr>
          <w:delText>used to calculate this value in the field equals:</w:delText>
        </w:r>
      </w:del>
    </w:p>
    <w:p w14:paraId="2D5A9D48" w14:textId="77777777" w:rsidR="00636F83" w:rsidRPr="0045459E" w:rsidDel="00AA70B8" w:rsidRDefault="00636F83" w:rsidP="00A768FF">
      <w:pPr>
        <w:numPr>
          <w:ilvl w:val="0"/>
          <w:numId w:val="9"/>
        </w:numPr>
        <w:contextualSpacing/>
        <w:rPr>
          <w:del w:id="752" w:author="TF 112518" w:date="2018-11-26T22:29:00Z"/>
          <w:rFonts w:asciiTheme="minorHAnsi" w:eastAsia="Cambria" w:hAnsiTheme="minorHAnsi"/>
          <w:sz w:val="18"/>
          <w:szCs w:val="18"/>
        </w:rPr>
      </w:pPr>
      <w:del w:id="753" w:author="TF 112518" w:date="2018-11-26T22:29:00Z">
        <w:r w:rsidDel="00AA70B8">
          <w:rPr>
            <w:rFonts w:asciiTheme="minorHAnsi" w:hAnsiTheme="minorHAnsi"/>
            <w:sz w:val="18"/>
            <w:szCs w:val="18"/>
          </w:rPr>
          <w:delText xml:space="preserve">If A02= Single Family then </w:delText>
        </w:r>
        <w:r w:rsidRPr="0045459E" w:rsidDel="00AA70B8">
          <w:rPr>
            <w:rFonts w:asciiTheme="minorHAnsi" w:hAnsiTheme="minorHAnsi"/>
            <w:sz w:val="18"/>
            <w:szCs w:val="18"/>
          </w:rPr>
          <w:delText>[(0.0</w:delText>
        </w:r>
        <w:r w:rsidDel="00AA70B8">
          <w:rPr>
            <w:rFonts w:asciiTheme="minorHAnsi" w:hAnsiTheme="minorHAnsi"/>
            <w:sz w:val="18"/>
            <w:szCs w:val="18"/>
          </w:rPr>
          <w:delText>3</w:delText>
        </w:r>
        <w:r w:rsidRPr="0045459E" w:rsidDel="00AA70B8">
          <w:rPr>
            <w:rFonts w:asciiTheme="minorHAnsi" w:hAnsiTheme="minorHAnsi"/>
            <w:sz w:val="18"/>
            <w:szCs w:val="18"/>
          </w:rPr>
          <w:delText xml:space="preserve"> x conditioned floor area A</w:delText>
        </w:r>
        <w:r w:rsidDel="00AA70B8">
          <w:rPr>
            <w:rFonts w:asciiTheme="minorHAnsi" w:hAnsiTheme="minorHAnsi"/>
            <w:sz w:val="18"/>
            <w:szCs w:val="18"/>
          </w:rPr>
          <w:delText>04</w:delText>
        </w:r>
        <w:r w:rsidRPr="0045459E" w:rsidDel="00AA70B8">
          <w:rPr>
            <w:rFonts w:asciiTheme="minorHAnsi" w:hAnsiTheme="minorHAnsi"/>
            <w:sz w:val="18"/>
            <w:szCs w:val="18"/>
          </w:rPr>
          <w:delText>) + 7.5(Number of bedrooms A</w:delText>
        </w:r>
        <w:r w:rsidDel="00AA70B8">
          <w:rPr>
            <w:rFonts w:asciiTheme="minorHAnsi" w:hAnsiTheme="minorHAnsi"/>
            <w:sz w:val="18"/>
            <w:szCs w:val="18"/>
          </w:rPr>
          <w:delText>05</w:delText>
        </w:r>
        <w:r w:rsidRPr="0045459E" w:rsidDel="00AA70B8">
          <w:rPr>
            <w:rFonts w:asciiTheme="minorHAnsi" w:hAnsiTheme="minorHAnsi"/>
            <w:sz w:val="18"/>
            <w:szCs w:val="18"/>
          </w:rPr>
          <w:delText xml:space="preserve"> + 1)] = </w:delText>
        </w:r>
        <w:r w:rsidDel="00AA70B8">
          <w:rPr>
            <w:rFonts w:asciiTheme="minorHAnsi" w:hAnsiTheme="minorHAnsi"/>
            <w:sz w:val="18"/>
            <w:szCs w:val="18"/>
          </w:rPr>
          <w:delText xml:space="preserve">Required </w:delText>
        </w:r>
        <w:r w:rsidRPr="0045459E" w:rsidDel="00AA70B8">
          <w:rPr>
            <w:rFonts w:asciiTheme="minorHAnsi" w:hAnsiTheme="minorHAnsi"/>
            <w:sz w:val="18"/>
            <w:szCs w:val="18"/>
          </w:rPr>
          <w:delText>Continuous Whole-Building Ventilation Rate</w:delText>
        </w:r>
      </w:del>
    </w:p>
    <w:p w14:paraId="2D5A9D49" w14:textId="77777777" w:rsidR="00636F83" w:rsidRPr="0045459E" w:rsidDel="00AA70B8" w:rsidRDefault="00636F83" w:rsidP="00A768FF">
      <w:pPr>
        <w:numPr>
          <w:ilvl w:val="0"/>
          <w:numId w:val="9"/>
        </w:numPr>
        <w:contextualSpacing/>
        <w:rPr>
          <w:del w:id="754" w:author="TF 112518" w:date="2018-11-26T22:29:00Z"/>
          <w:rFonts w:asciiTheme="minorHAnsi" w:eastAsia="Cambria" w:hAnsiTheme="minorHAnsi"/>
          <w:sz w:val="18"/>
          <w:szCs w:val="18"/>
        </w:rPr>
      </w:pPr>
      <w:del w:id="755" w:author="TF 112518" w:date="2018-11-26T22:29:00Z">
        <w:r w:rsidDel="00AA70B8">
          <w:rPr>
            <w:rFonts w:asciiTheme="minorHAnsi" w:hAnsiTheme="minorHAnsi"/>
            <w:sz w:val="18"/>
            <w:szCs w:val="18"/>
          </w:rPr>
          <w:delText xml:space="preserve">If A02= Multifamily then </w:delText>
        </w:r>
        <w:r w:rsidRPr="0045459E" w:rsidDel="00AA70B8">
          <w:rPr>
            <w:rFonts w:asciiTheme="minorHAnsi" w:hAnsiTheme="minorHAnsi"/>
            <w:sz w:val="18"/>
            <w:szCs w:val="18"/>
          </w:rPr>
          <w:delText>[(0.0</w:delText>
        </w:r>
        <w:r w:rsidDel="00AA70B8">
          <w:rPr>
            <w:rFonts w:asciiTheme="minorHAnsi" w:hAnsiTheme="minorHAnsi"/>
            <w:sz w:val="18"/>
            <w:szCs w:val="18"/>
          </w:rPr>
          <w:delText>5</w:delText>
        </w:r>
        <w:r w:rsidRPr="0045459E" w:rsidDel="00AA70B8">
          <w:rPr>
            <w:rFonts w:asciiTheme="minorHAnsi" w:hAnsiTheme="minorHAnsi"/>
            <w:sz w:val="18"/>
            <w:szCs w:val="18"/>
          </w:rPr>
          <w:delText xml:space="preserve"> x conditioned floor area A</w:delText>
        </w:r>
        <w:r w:rsidDel="00AA70B8">
          <w:rPr>
            <w:rFonts w:asciiTheme="minorHAnsi" w:hAnsiTheme="minorHAnsi"/>
            <w:sz w:val="18"/>
            <w:szCs w:val="18"/>
          </w:rPr>
          <w:delText>04</w:delText>
        </w:r>
        <w:r w:rsidRPr="0045459E" w:rsidDel="00AA70B8">
          <w:rPr>
            <w:rFonts w:asciiTheme="minorHAnsi" w:hAnsiTheme="minorHAnsi"/>
            <w:sz w:val="18"/>
            <w:szCs w:val="18"/>
          </w:rPr>
          <w:delText>) + 7.5(Number of bedrooms A</w:delText>
        </w:r>
        <w:r w:rsidDel="00AA70B8">
          <w:rPr>
            <w:rFonts w:asciiTheme="minorHAnsi" w:hAnsiTheme="minorHAnsi"/>
            <w:sz w:val="18"/>
            <w:szCs w:val="18"/>
          </w:rPr>
          <w:delText>05</w:delText>
        </w:r>
        <w:r w:rsidRPr="0045459E" w:rsidDel="00AA70B8">
          <w:rPr>
            <w:rFonts w:asciiTheme="minorHAnsi" w:hAnsiTheme="minorHAnsi"/>
            <w:sz w:val="18"/>
            <w:szCs w:val="18"/>
          </w:rPr>
          <w:delText xml:space="preserve"> + 1)] = </w:delText>
        </w:r>
        <w:r w:rsidDel="00AA70B8">
          <w:rPr>
            <w:rFonts w:asciiTheme="minorHAnsi" w:hAnsiTheme="minorHAnsi"/>
            <w:sz w:val="18"/>
            <w:szCs w:val="18"/>
          </w:rPr>
          <w:delText xml:space="preserve">Required </w:delText>
        </w:r>
        <w:r w:rsidRPr="0045459E" w:rsidDel="00AA70B8">
          <w:rPr>
            <w:rFonts w:asciiTheme="minorHAnsi" w:hAnsiTheme="minorHAnsi"/>
            <w:sz w:val="18"/>
            <w:szCs w:val="18"/>
          </w:rPr>
          <w:delText>Continuous Whole-Building Ventilation Rate</w:delText>
        </w:r>
      </w:del>
    </w:p>
    <w:p w14:paraId="2D5A9D4A" w14:textId="77777777" w:rsidR="00326D40" w:rsidDel="00AA70B8" w:rsidRDefault="00326D40" w:rsidP="00636F83">
      <w:pPr>
        <w:numPr>
          <w:ilvl w:val="0"/>
          <w:numId w:val="9"/>
        </w:numPr>
        <w:contextualSpacing/>
        <w:rPr>
          <w:ins w:id="756" w:author="TF 112318" w:date="2018-11-23T13:05:00Z"/>
          <w:del w:id="757" w:author="TF 112518" w:date="2018-11-26T22:29:00Z"/>
          <w:rFonts w:asciiTheme="minorHAnsi" w:eastAsia="Cambria" w:hAnsiTheme="minorHAnsi"/>
          <w:sz w:val="18"/>
          <w:szCs w:val="18"/>
        </w:rPr>
      </w:pPr>
      <w:ins w:id="758" w:author="TF 112318" w:date="2018-11-23T13:08:00Z">
        <w:del w:id="759" w:author="TF 112518" w:date="2018-11-26T22:29:00Z">
          <w:r w:rsidRPr="00EE71C1" w:rsidDel="00AA70B8">
            <w:rPr>
              <w:rFonts w:asciiTheme="minorHAnsi" w:eastAsia="Cambria" w:hAnsiTheme="minorHAnsi"/>
              <w:sz w:val="18"/>
              <w:szCs w:val="18"/>
            </w:rPr>
            <w:delText>This value automatically calculate</w:delText>
          </w:r>
        </w:del>
      </w:ins>
      <w:ins w:id="760" w:author="TF 112318" w:date="2018-11-23T13:32:00Z">
        <w:del w:id="761" w:author="TF 112518" w:date="2018-11-26T22:29:00Z">
          <w:r w:rsidR="00E32596" w:rsidDel="00AA70B8">
            <w:rPr>
              <w:rFonts w:asciiTheme="minorHAnsi" w:eastAsia="Cambria" w:hAnsiTheme="minorHAnsi"/>
              <w:sz w:val="18"/>
              <w:szCs w:val="18"/>
            </w:rPr>
            <w:delText>s</w:delText>
          </w:r>
        </w:del>
      </w:ins>
      <w:ins w:id="762" w:author="TF 112318" w:date="2018-11-23T13:08:00Z">
        <w:del w:id="763" w:author="TF 112518" w:date="2018-11-26T22:29:00Z">
          <w:r w:rsidRPr="00EE71C1" w:rsidDel="00AA70B8">
            <w:rPr>
              <w:rFonts w:asciiTheme="minorHAnsi" w:eastAsia="Cambria" w:hAnsiTheme="minorHAnsi"/>
              <w:sz w:val="18"/>
              <w:szCs w:val="18"/>
            </w:rPr>
            <w:delText xml:space="preserve"> using </w:delText>
          </w:r>
        </w:del>
      </w:ins>
      <w:ins w:id="764" w:author="TF 112318" w:date="2018-11-23T13:01:00Z">
        <w:del w:id="765" w:author="TF 112518" w:date="2018-11-26T22:29:00Z">
          <w:r w:rsidDel="00AA70B8">
            <w:rPr>
              <w:rFonts w:asciiTheme="minorHAnsi" w:eastAsia="Cambria" w:hAnsiTheme="minorHAnsi"/>
              <w:sz w:val="18"/>
              <w:szCs w:val="18"/>
            </w:rPr>
            <w:delText xml:space="preserve">either </w:delText>
          </w:r>
        </w:del>
      </w:ins>
      <w:ins w:id="766" w:author="TF 112318" w:date="2018-11-23T12:59:00Z">
        <w:del w:id="767" w:author="TF 112518" w:date="2018-11-26T22:29:00Z">
          <w:r w:rsidRPr="00EE71C1" w:rsidDel="00AA70B8">
            <w:rPr>
              <w:rFonts w:asciiTheme="minorHAnsi" w:eastAsia="Cambria" w:hAnsiTheme="minorHAnsi"/>
              <w:sz w:val="18"/>
              <w:szCs w:val="18"/>
            </w:rPr>
            <w:delText>equation</w:delText>
          </w:r>
          <w:r w:rsidDel="00AA70B8">
            <w:rPr>
              <w:rFonts w:asciiTheme="minorHAnsi" w:eastAsia="Cambria" w:hAnsiTheme="minorHAnsi"/>
              <w:sz w:val="18"/>
              <w:szCs w:val="18"/>
            </w:rPr>
            <w:delText xml:space="preserve"> 150.0-</w:delText>
          </w:r>
        </w:del>
      </w:ins>
      <w:ins w:id="768" w:author="TF 112318" w:date="2018-11-23T13:01:00Z">
        <w:del w:id="769" w:author="TF 112518" w:date="2018-11-26T22:29:00Z">
          <w:r w:rsidDel="00AA70B8">
            <w:rPr>
              <w:rFonts w:asciiTheme="minorHAnsi" w:eastAsia="Cambria" w:hAnsiTheme="minorHAnsi"/>
              <w:sz w:val="18"/>
              <w:szCs w:val="18"/>
            </w:rPr>
            <w:delText>C or 150.0-D</w:delText>
          </w:r>
        </w:del>
      </w:ins>
      <w:ins w:id="770" w:author="TF 112318" w:date="2018-11-23T12:59:00Z">
        <w:del w:id="771" w:author="TF 112518" w:date="2018-11-26T22:29:00Z">
          <w:r w:rsidDel="00AA70B8">
            <w:rPr>
              <w:rFonts w:asciiTheme="minorHAnsi" w:eastAsia="Cambria" w:hAnsiTheme="minorHAnsi"/>
              <w:sz w:val="18"/>
              <w:szCs w:val="18"/>
            </w:rPr>
            <w:delText xml:space="preserve"> from the Energy Standards</w:delText>
          </w:r>
          <w:r w:rsidRPr="00EE71C1" w:rsidDel="00AA70B8">
            <w:rPr>
              <w:rFonts w:asciiTheme="minorHAnsi" w:eastAsia="Cambria" w:hAnsiTheme="minorHAnsi"/>
              <w:sz w:val="18"/>
              <w:szCs w:val="18"/>
            </w:rPr>
            <w:delText>.</w:delText>
          </w:r>
        </w:del>
      </w:ins>
    </w:p>
    <w:p w14:paraId="2D5A9D4B" w14:textId="77777777" w:rsidR="00670A84" w:rsidDel="00AA70B8" w:rsidRDefault="00326D40">
      <w:pPr>
        <w:pStyle w:val="ListParagraph"/>
        <w:numPr>
          <w:ilvl w:val="0"/>
          <w:numId w:val="26"/>
        </w:numPr>
        <w:rPr>
          <w:ins w:id="772" w:author="TF 112318" w:date="2018-11-23T13:07:00Z"/>
          <w:del w:id="773" w:author="TF 112518" w:date="2018-11-26T22:29:00Z"/>
          <w:rFonts w:asciiTheme="minorHAnsi" w:eastAsia="Cambria" w:hAnsiTheme="minorHAnsi"/>
          <w:sz w:val="18"/>
          <w:szCs w:val="18"/>
        </w:rPr>
      </w:pPr>
      <w:ins w:id="774" w:author="TF 112318" w:date="2018-11-23T13:06:00Z">
        <w:del w:id="775" w:author="TF 112518" w:date="2018-11-26T22:29:00Z">
          <w:r w:rsidDel="00AA70B8">
            <w:rPr>
              <w:rFonts w:asciiTheme="minorHAnsi" w:eastAsia="Cambria" w:hAnsiTheme="minorHAnsi"/>
              <w:sz w:val="18"/>
              <w:szCs w:val="18"/>
            </w:rPr>
            <w:delText xml:space="preserve">If </w:delText>
          </w:r>
        </w:del>
      </w:ins>
      <w:ins w:id="776" w:author="TF 112318" w:date="2018-11-23T13:08:00Z">
        <w:del w:id="777" w:author="TF 112518" w:date="2018-11-26T22:29:00Z">
          <w:r w:rsidR="0099732B" w:rsidDel="00AA70B8">
            <w:rPr>
              <w:rFonts w:asciiTheme="minorHAnsi" w:eastAsia="Cambria" w:hAnsiTheme="minorHAnsi"/>
              <w:sz w:val="18"/>
              <w:szCs w:val="18"/>
            </w:rPr>
            <w:delText>a</w:delText>
          </w:r>
        </w:del>
      </w:ins>
      <w:ins w:id="778" w:author="TF 112318" w:date="2018-11-23T13:06:00Z">
        <w:del w:id="779" w:author="TF 112518" w:date="2018-11-26T22:29:00Z">
          <w:r w:rsidDel="00AA70B8">
            <w:rPr>
              <w:rFonts w:asciiTheme="minorHAnsi" w:eastAsia="Cambria" w:hAnsiTheme="minorHAnsi"/>
              <w:sz w:val="18"/>
              <w:szCs w:val="18"/>
            </w:rPr>
            <w:delText>i</w:delText>
          </w:r>
        </w:del>
      </w:ins>
      <w:ins w:id="780" w:author="TF 112318" w:date="2018-11-23T13:07:00Z">
        <w:del w:id="781" w:author="TF 112518" w:date="2018-11-26T22:29:00Z">
          <w:r w:rsidDel="00AA70B8">
            <w:rPr>
              <w:rFonts w:asciiTheme="minorHAnsi" w:eastAsia="Cambria" w:hAnsiTheme="minorHAnsi"/>
              <w:sz w:val="18"/>
              <w:szCs w:val="18"/>
            </w:rPr>
            <w:delText xml:space="preserve">r </w:delText>
          </w:r>
        </w:del>
      </w:ins>
      <w:ins w:id="782" w:author="TF 112318" w:date="2018-11-23T13:06:00Z">
        <w:del w:id="783" w:author="TF 112518" w:date="2018-11-26T22:29:00Z">
          <w:r w:rsidDel="00AA70B8">
            <w:rPr>
              <w:rFonts w:asciiTheme="minorHAnsi" w:eastAsia="Cambria" w:hAnsiTheme="minorHAnsi"/>
              <w:sz w:val="18"/>
              <w:szCs w:val="18"/>
            </w:rPr>
            <w:delText xml:space="preserve">changes per hour from section A is equal to “Default” then </w:delText>
          </w:r>
        </w:del>
      </w:ins>
      <w:ins w:id="784" w:author="TF 112318" w:date="2018-11-23T17:39:00Z">
        <w:del w:id="785" w:author="TF 112518" w:date="2018-11-26T22:29:00Z">
          <w:r w:rsidR="00AA3550" w:rsidRPr="00EE71C1" w:rsidDel="00AA70B8">
            <w:rPr>
              <w:rFonts w:asciiTheme="minorHAnsi" w:eastAsia="Cambria" w:hAnsiTheme="minorHAnsi"/>
              <w:sz w:val="18"/>
              <w:szCs w:val="18"/>
            </w:rPr>
            <w:delText>equation,</w:delText>
          </w:r>
        </w:del>
      </w:ins>
      <w:ins w:id="786" w:author="TF 112318" w:date="2018-11-23T13:06:00Z">
        <w:del w:id="787" w:author="TF 112518" w:date="2018-11-26T22:29:00Z">
          <w:r w:rsidDel="00AA70B8">
            <w:rPr>
              <w:rFonts w:asciiTheme="minorHAnsi" w:eastAsia="Cambria" w:hAnsiTheme="minorHAnsi"/>
              <w:sz w:val="18"/>
              <w:szCs w:val="18"/>
            </w:rPr>
            <w:delText xml:space="preserve"> 150.0-C</w:delText>
          </w:r>
        </w:del>
      </w:ins>
      <w:ins w:id="788" w:author="TF 112318" w:date="2018-11-23T13:07:00Z">
        <w:del w:id="789" w:author="TF 112518" w:date="2018-11-26T22:29:00Z">
          <w:r w:rsidDel="00AA70B8">
            <w:rPr>
              <w:rFonts w:asciiTheme="minorHAnsi" w:eastAsia="Cambria" w:hAnsiTheme="minorHAnsi"/>
              <w:sz w:val="18"/>
              <w:szCs w:val="18"/>
            </w:rPr>
            <w:delText xml:space="preserve"> will be used.</w:delText>
          </w:r>
        </w:del>
      </w:ins>
    </w:p>
    <w:p w14:paraId="2D5A9D4C" w14:textId="77777777" w:rsidR="0099732B" w:rsidDel="00AA70B8" w:rsidRDefault="0099732B" w:rsidP="0099732B">
      <w:pPr>
        <w:pStyle w:val="ListParagraph"/>
        <w:numPr>
          <w:ilvl w:val="0"/>
          <w:numId w:val="26"/>
        </w:numPr>
        <w:rPr>
          <w:ins w:id="790" w:author="TF 112318" w:date="2018-11-23T13:08:00Z"/>
          <w:del w:id="791" w:author="TF 112518" w:date="2018-11-26T22:29:00Z"/>
          <w:rFonts w:asciiTheme="minorHAnsi" w:eastAsia="Cambria" w:hAnsiTheme="minorHAnsi"/>
          <w:sz w:val="18"/>
          <w:szCs w:val="18"/>
        </w:rPr>
      </w:pPr>
      <w:ins w:id="792" w:author="TF 112318" w:date="2018-11-23T13:08:00Z">
        <w:del w:id="793" w:author="TF 112518" w:date="2018-11-26T22:29:00Z">
          <w:r w:rsidDel="00AA70B8">
            <w:rPr>
              <w:rFonts w:asciiTheme="minorHAnsi" w:eastAsia="Cambria" w:hAnsiTheme="minorHAnsi"/>
              <w:sz w:val="18"/>
              <w:szCs w:val="18"/>
            </w:rPr>
            <w:delText>If air changes per hour from section A is equal to “</w:delText>
          </w:r>
        </w:del>
      </w:ins>
      <w:ins w:id="794" w:author="TF 112318" w:date="2018-11-23T17:42:00Z">
        <w:del w:id="795" w:author="TF 112518" w:date="2018-11-26T22:29:00Z">
          <w:r w:rsidR="00AA3550" w:rsidDel="00AA70B8">
            <w:rPr>
              <w:rFonts w:asciiTheme="minorHAnsi" w:eastAsia="Cambria" w:hAnsiTheme="minorHAnsi"/>
              <w:sz w:val="18"/>
              <w:szCs w:val="18"/>
            </w:rPr>
            <w:delText>Measured”</w:delText>
          </w:r>
        </w:del>
      </w:ins>
      <w:ins w:id="796" w:author="TF 112318" w:date="2018-11-23T13:08:00Z">
        <w:del w:id="797" w:author="TF 112518" w:date="2018-11-26T22:29:00Z">
          <w:r w:rsidDel="00AA70B8">
            <w:rPr>
              <w:rFonts w:asciiTheme="minorHAnsi" w:eastAsia="Cambria" w:hAnsiTheme="minorHAnsi"/>
              <w:sz w:val="18"/>
              <w:szCs w:val="18"/>
            </w:rPr>
            <w:delText xml:space="preserve"> </w:delText>
          </w:r>
        </w:del>
      </w:ins>
      <w:ins w:id="798" w:author="TF 112318" w:date="2018-11-23T13:09:00Z">
        <w:del w:id="799" w:author="TF 112518" w:date="2018-11-26T22:29:00Z">
          <w:r w:rsidDel="00AA70B8">
            <w:rPr>
              <w:rFonts w:asciiTheme="minorHAnsi" w:eastAsia="Cambria" w:hAnsiTheme="minorHAnsi"/>
              <w:sz w:val="18"/>
              <w:szCs w:val="18"/>
            </w:rPr>
            <w:delText xml:space="preserve">and the leakage value from the CF2R-MCH-24 is </w:delText>
          </w:r>
        </w:del>
      </w:ins>
      <w:del w:id="800" w:author="TF 112518" w:date="2018-11-26T22:29:00Z">
        <w:r w:rsidR="00B64414" w:rsidDel="00AA70B8">
          <w:rPr>
            <w:rFonts w:asciiTheme="minorHAnsi" w:eastAsia="Cambria" w:hAnsiTheme="minorHAnsi" w:cstheme="minorHAnsi"/>
            <w:sz w:val="18"/>
            <w:szCs w:val="18"/>
          </w:rPr>
          <w:delText>&lt;</w:delText>
        </w:r>
      </w:del>
      <w:ins w:id="801" w:author="TF 112318" w:date="2018-11-23T13:10:00Z">
        <w:del w:id="802" w:author="TF 112518" w:date="2018-11-26T22:29:00Z">
          <w:r w:rsidDel="00AA70B8">
            <w:rPr>
              <w:rFonts w:asciiTheme="minorHAnsi" w:eastAsia="Cambria" w:hAnsiTheme="minorHAnsi"/>
              <w:sz w:val="18"/>
              <w:szCs w:val="18"/>
            </w:rPr>
            <w:delText xml:space="preserve"> 2.0</w:delText>
          </w:r>
        </w:del>
      </w:ins>
      <w:ins w:id="803" w:author="TF 112318" w:date="2018-11-23T13:09:00Z">
        <w:del w:id="804" w:author="TF 112518" w:date="2018-11-26T22:29:00Z">
          <w:r w:rsidDel="00AA70B8">
            <w:rPr>
              <w:rFonts w:asciiTheme="minorHAnsi" w:eastAsia="Cambria" w:hAnsiTheme="minorHAnsi"/>
              <w:sz w:val="18"/>
              <w:szCs w:val="18"/>
            </w:rPr>
            <w:delText xml:space="preserve"> </w:delText>
          </w:r>
        </w:del>
      </w:ins>
      <w:ins w:id="805" w:author="TF 112318" w:date="2018-11-23T13:08:00Z">
        <w:del w:id="806" w:author="TF 112518" w:date="2018-11-26T22:29:00Z">
          <w:r w:rsidDel="00AA70B8">
            <w:rPr>
              <w:rFonts w:asciiTheme="minorHAnsi" w:eastAsia="Cambria" w:hAnsiTheme="minorHAnsi"/>
              <w:sz w:val="18"/>
              <w:szCs w:val="18"/>
            </w:rPr>
            <w:delText xml:space="preserve">then </w:delText>
          </w:r>
          <w:r w:rsidRPr="00EE71C1" w:rsidDel="00AA70B8">
            <w:rPr>
              <w:rFonts w:asciiTheme="minorHAnsi" w:eastAsia="Cambria" w:hAnsiTheme="minorHAnsi"/>
              <w:sz w:val="18"/>
              <w:szCs w:val="18"/>
            </w:rPr>
            <w:delText>equation</w:delText>
          </w:r>
          <w:r w:rsidDel="00AA70B8">
            <w:rPr>
              <w:rFonts w:asciiTheme="minorHAnsi" w:eastAsia="Cambria" w:hAnsiTheme="minorHAnsi"/>
              <w:sz w:val="18"/>
              <w:szCs w:val="18"/>
            </w:rPr>
            <w:delText xml:space="preserve"> 150.0-</w:delText>
          </w:r>
        </w:del>
      </w:ins>
      <w:ins w:id="807" w:author="TF 112318" w:date="2018-11-23T13:10:00Z">
        <w:del w:id="808" w:author="TF 112518" w:date="2018-11-26T22:29:00Z">
          <w:r w:rsidDel="00AA70B8">
            <w:rPr>
              <w:rFonts w:asciiTheme="minorHAnsi" w:eastAsia="Cambria" w:hAnsiTheme="minorHAnsi"/>
              <w:sz w:val="18"/>
              <w:szCs w:val="18"/>
            </w:rPr>
            <w:delText>D</w:delText>
          </w:r>
        </w:del>
      </w:ins>
      <w:ins w:id="809" w:author="TF 112318" w:date="2018-11-23T13:08:00Z">
        <w:del w:id="810" w:author="TF 112518" w:date="2018-11-26T22:29:00Z">
          <w:r w:rsidDel="00AA70B8">
            <w:rPr>
              <w:rFonts w:asciiTheme="minorHAnsi" w:eastAsia="Cambria" w:hAnsiTheme="minorHAnsi"/>
              <w:sz w:val="18"/>
              <w:szCs w:val="18"/>
            </w:rPr>
            <w:delText xml:space="preserve"> will be used.</w:delText>
          </w:r>
        </w:del>
      </w:ins>
      <w:ins w:id="811" w:author="TF 112318" w:date="2018-11-23T13:11:00Z">
        <w:del w:id="812" w:author="TF 112518" w:date="2018-11-26T22:29:00Z">
          <w:r w:rsidDel="00AA70B8">
            <w:rPr>
              <w:rFonts w:asciiTheme="minorHAnsi" w:eastAsia="Cambria" w:hAnsiTheme="minorHAnsi"/>
              <w:sz w:val="18"/>
              <w:szCs w:val="18"/>
            </w:rPr>
            <w:delText xml:space="preserve"> </w:delText>
          </w:r>
        </w:del>
      </w:ins>
    </w:p>
    <w:p w14:paraId="2D5A9D4D" w14:textId="77777777" w:rsidR="00670A84" w:rsidDel="00AA70B8" w:rsidRDefault="0099732B">
      <w:pPr>
        <w:pStyle w:val="ListParagraph"/>
        <w:numPr>
          <w:ilvl w:val="0"/>
          <w:numId w:val="26"/>
        </w:numPr>
        <w:rPr>
          <w:ins w:id="813" w:author="TF 112318" w:date="2018-11-23T13:12:00Z"/>
          <w:del w:id="814" w:author="TF 112518" w:date="2018-11-26T22:29:00Z"/>
          <w:rFonts w:asciiTheme="minorHAnsi" w:eastAsia="Cambria" w:hAnsiTheme="minorHAnsi"/>
          <w:sz w:val="18"/>
          <w:szCs w:val="18"/>
        </w:rPr>
      </w:pPr>
      <w:ins w:id="815" w:author="TF 112318" w:date="2018-11-23T13:11:00Z">
        <w:del w:id="816" w:author="TF 112518" w:date="2018-11-26T22:29:00Z">
          <w:r w:rsidDel="00AA70B8">
            <w:rPr>
              <w:rFonts w:asciiTheme="minorHAnsi" w:eastAsia="Cambria" w:hAnsiTheme="minorHAnsi"/>
              <w:sz w:val="18"/>
              <w:szCs w:val="18"/>
            </w:rPr>
            <w:delText xml:space="preserve">If air changes per hour from section A is equal to “Measured” and the leakage value from the CF2R-MCH-24 is </w:delText>
          </w:r>
        </w:del>
      </w:ins>
      <w:del w:id="817" w:author="TF 112518" w:date="2018-11-26T22:29:00Z">
        <w:r w:rsidR="00B64414" w:rsidDel="00AA70B8">
          <w:rPr>
            <w:rFonts w:asciiTheme="minorHAnsi" w:eastAsia="Cambria" w:hAnsiTheme="minorHAnsi" w:cstheme="minorHAnsi"/>
            <w:sz w:val="18"/>
            <w:szCs w:val="18"/>
          </w:rPr>
          <w:delText>≥</w:delText>
        </w:r>
      </w:del>
      <w:ins w:id="818" w:author="TF 112318" w:date="2018-11-23T13:11:00Z">
        <w:del w:id="819" w:author="TF 112518" w:date="2018-11-26T22:29:00Z">
          <w:r w:rsidDel="00AA70B8">
            <w:rPr>
              <w:rFonts w:asciiTheme="minorHAnsi" w:eastAsia="Cambria" w:hAnsiTheme="minorHAnsi"/>
              <w:sz w:val="18"/>
              <w:szCs w:val="18"/>
            </w:rPr>
            <w:delText xml:space="preserve"> 2.0 then </w:delText>
          </w:r>
          <w:r w:rsidRPr="00EE71C1" w:rsidDel="00AA70B8">
            <w:rPr>
              <w:rFonts w:asciiTheme="minorHAnsi" w:eastAsia="Cambria" w:hAnsiTheme="minorHAnsi"/>
              <w:sz w:val="18"/>
              <w:szCs w:val="18"/>
            </w:rPr>
            <w:delText>equation</w:delText>
          </w:r>
          <w:r w:rsidDel="00AA70B8">
            <w:rPr>
              <w:rFonts w:asciiTheme="minorHAnsi" w:eastAsia="Cambria" w:hAnsiTheme="minorHAnsi"/>
              <w:sz w:val="18"/>
              <w:szCs w:val="18"/>
            </w:rPr>
            <w:delText xml:space="preserve"> 150.0-</w:delText>
          </w:r>
        </w:del>
      </w:ins>
      <w:ins w:id="820" w:author="TF 112318" w:date="2018-11-23T13:12:00Z">
        <w:del w:id="821" w:author="TF 112518" w:date="2018-11-26T22:29:00Z">
          <w:r w:rsidDel="00AA70B8">
            <w:rPr>
              <w:rFonts w:asciiTheme="minorHAnsi" w:eastAsia="Cambria" w:hAnsiTheme="minorHAnsi"/>
              <w:sz w:val="18"/>
              <w:szCs w:val="18"/>
            </w:rPr>
            <w:delText>C</w:delText>
          </w:r>
        </w:del>
      </w:ins>
      <w:ins w:id="822" w:author="TF 112318" w:date="2018-11-23T13:11:00Z">
        <w:del w:id="823" w:author="TF 112518" w:date="2018-11-26T22:29:00Z">
          <w:r w:rsidDel="00AA70B8">
            <w:rPr>
              <w:rFonts w:asciiTheme="minorHAnsi" w:eastAsia="Cambria" w:hAnsiTheme="minorHAnsi"/>
              <w:sz w:val="18"/>
              <w:szCs w:val="18"/>
            </w:rPr>
            <w:delText xml:space="preserve"> will be used.</w:delText>
          </w:r>
        </w:del>
      </w:ins>
    </w:p>
    <w:p w14:paraId="2D5A9D4E" w14:textId="77777777" w:rsidR="0099732B" w:rsidDel="00AA70B8" w:rsidRDefault="0099732B" w:rsidP="0099732B">
      <w:pPr>
        <w:numPr>
          <w:ilvl w:val="0"/>
          <w:numId w:val="9"/>
        </w:numPr>
        <w:contextualSpacing/>
        <w:rPr>
          <w:ins w:id="824" w:author="TF 112318" w:date="2018-11-23T13:13:00Z"/>
          <w:del w:id="825" w:author="TF 112518" w:date="2018-11-26T22:29:00Z"/>
          <w:rFonts w:asciiTheme="minorHAnsi" w:eastAsia="Cambria" w:hAnsiTheme="minorHAnsi"/>
          <w:sz w:val="18"/>
          <w:szCs w:val="18"/>
        </w:rPr>
      </w:pPr>
      <w:ins w:id="826" w:author="TF 112318" w:date="2018-11-23T13:13:00Z">
        <w:del w:id="827" w:author="TF 112518" w:date="2018-11-26T22:29:00Z">
          <w:r w:rsidRPr="00EE71C1" w:rsidDel="00AA70B8">
            <w:rPr>
              <w:rFonts w:asciiTheme="minorHAnsi" w:eastAsia="Cambria" w:hAnsiTheme="minorHAnsi"/>
              <w:sz w:val="18"/>
              <w:szCs w:val="18"/>
            </w:rPr>
            <w:delText>This value is automatically calculated using equation</w:delText>
          </w:r>
          <w:r w:rsidDel="00AA70B8">
            <w:rPr>
              <w:rFonts w:asciiTheme="minorHAnsi" w:eastAsia="Cambria" w:hAnsiTheme="minorHAnsi"/>
              <w:sz w:val="18"/>
              <w:szCs w:val="18"/>
            </w:rPr>
            <w:delText xml:space="preserve"> 150.0-E from the Energy Standards</w:delText>
          </w:r>
          <w:r w:rsidRPr="00EE71C1" w:rsidDel="00AA70B8">
            <w:rPr>
              <w:rFonts w:asciiTheme="minorHAnsi" w:eastAsia="Cambria" w:hAnsiTheme="minorHAnsi"/>
              <w:sz w:val="18"/>
              <w:szCs w:val="18"/>
            </w:rPr>
            <w:delText>.</w:delText>
          </w:r>
        </w:del>
      </w:ins>
    </w:p>
    <w:p w14:paraId="2D5A9D4F" w14:textId="77777777" w:rsidR="0009608C" w:rsidDel="00AA70B8" w:rsidRDefault="0009608C" w:rsidP="0009608C">
      <w:pPr>
        <w:numPr>
          <w:ilvl w:val="0"/>
          <w:numId w:val="9"/>
        </w:numPr>
        <w:contextualSpacing/>
        <w:rPr>
          <w:ins w:id="828" w:author="TF 112318" w:date="2018-11-23T13:27:00Z"/>
          <w:del w:id="829" w:author="TF 112518" w:date="2018-11-26T22:29:00Z"/>
          <w:rFonts w:asciiTheme="minorHAnsi" w:eastAsia="Cambria" w:hAnsiTheme="minorHAnsi"/>
          <w:sz w:val="18"/>
          <w:szCs w:val="18"/>
        </w:rPr>
      </w:pPr>
      <w:ins w:id="830" w:author="TF 112318" w:date="2018-11-23T13:26:00Z">
        <w:del w:id="831" w:author="TF 112518" w:date="2018-11-26T22:29:00Z">
          <w:r w:rsidRPr="0009608C" w:rsidDel="00AA70B8">
            <w:rPr>
              <w:rFonts w:asciiTheme="minorHAnsi" w:eastAsia="Cambria" w:hAnsiTheme="minorHAnsi"/>
              <w:sz w:val="18"/>
              <w:szCs w:val="18"/>
            </w:rPr>
            <w:delText>Total Exterior Envelope Surface Area: This value may be filled out automatically or be user input.</w:delText>
          </w:r>
        </w:del>
      </w:ins>
    </w:p>
    <w:p w14:paraId="2D5A9D50" w14:textId="77777777" w:rsidR="00670A84" w:rsidDel="00AA70B8" w:rsidRDefault="0009608C">
      <w:pPr>
        <w:pStyle w:val="ListParagraph"/>
        <w:numPr>
          <w:ilvl w:val="0"/>
          <w:numId w:val="27"/>
        </w:numPr>
        <w:rPr>
          <w:ins w:id="832" w:author="TF 112318" w:date="2018-11-23T13:28:00Z"/>
          <w:del w:id="833" w:author="TF 112518" w:date="2018-11-26T22:29:00Z"/>
          <w:rFonts w:asciiTheme="minorHAnsi" w:eastAsia="Cambria" w:hAnsiTheme="minorHAnsi"/>
          <w:sz w:val="18"/>
          <w:szCs w:val="18"/>
        </w:rPr>
      </w:pPr>
      <w:ins w:id="834" w:author="TF 112318" w:date="2018-11-23T13:28:00Z">
        <w:del w:id="835" w:author="TF 112518" w:date="2018-11-26T22:29:00Z">
          <w:r w:rsidRPr="0009608C" w:rsidDel="00AA70B8">
            <w:rPr>
              <w:rFonts w:asciiTheme="minorHAnsi" w:eastAsia="Cambria" w:hAnsiTheme="minorHAnsi"/>
              <w:sz w:val="18"/>
              <w:szCs w:val="18"/>
            </w:rPr>
            <w:delText>If building type from section A equals “single family detached”, an N/A value will be filled out automatically.</w:delText>
          </w:r>
        </w:del>
      </w:ins>
    </w:p>
    <w:p w14:paraId="2D5A9D51" w14:textId="77777777" w:rsidR="00670A84" w:rsidDel="00AA70B8" w:rsidRDefault="0009608C">
      <w:pPr>
        <w:pStyle w:val="ListParagraph"/>
        <w:numPr>
          <w:ilvl w:val="0"/>
          <w:numId w:val="27"/>
        </w:numPr>
        <w:rPr>
          <w:ins w:id="836" w:author="TF 112318" w:date="2018-11-23T13:28:00Z"/>
          <w:del w:id="837" w:author="TF 112518" w:date="2018-11-26T22:29:00Z"/>
          <w:rFonts w:asciiTheme="minorHAnsi" w:eastAsia="Cambria" w:hAnsiTheme="minorHAnsi"/>
          <w:sz w:val="18"/>
          <w:szCs w:val="18"/>
        </w:rPr>
      </w:pPr>
      <w:ins w:id="838" w:author="TF 112318" w:date="2018-11-23T13:28:00Z">
        <w:del w:id="839" w:author="TF 112518" w:date="2018-11-26T22:29:00Z">
          <w:r w:rsidRPr="0009608C" w:rsidDel="00AA70B8">
            <w:rPr>
              <w:rFonts w:asciiTheme="minorHAnsi" w:eastAsia="Cambria" w:hAnsiTheme="minorHAnsi"/>
              <w:sz w:val="18"/>
              <w:szCs w:val="18"/>
            </w:rPr>
            <w:delText>If building type from section A equals “single family attached or multi-family” and the parent document is the CF1R-PRF-01 then value will</w:delText>
          </w:r>
          <w:r w:rsidDel="00AA70B8">
            <w:rPr>
              <w:rFonts w:asciiTheme="minorHAnsi" w:eastAsia="Cambria" w:hAnsiTheme="minorHAnsi"/>
              <w:sz w:val="18"/>
              <w:szCs w:val="18"/>
            </w:rPr>
            <w:delText xml:space="preserve"> </w:delText>
          </w:r>
          <w:r w:rsidRPr="0009608C" w:rsidDel="00AA70B8">
            <w:rPr>
              <w:rFonts w:asciiTheme="minorHAnsi" w:eastAsia="Cambria" w:hAnsiTheme="minorHAnsi"/>
              <w:sz w:val="18"/>
              <w:szCs w:val="18"/>
            </w:rPr>
            <w:delText>be automatically entered.</w:delText>
          </w:r>
        </w:del>
      </w:ins>
    </w:p>
    <w:p w14:paraId="2D5A9D52" w14:textId="77777777" w:rsidR="00670A84" w:rsidDel="00AA70B8" w:rsidRDefault="0009608C">
      <w:pPr>
        <w:pStyle w:val="ListParagraph"/>
        <w:numPr>
          <w:ilvl w:val="0"/>
          <w:numId w:val="27"/>
        </w:numPr>
        <w:rPr>
          <w:ins w:id="840" w:author="TF 112318" w:date="2018-11-23T13:29:00Z"/>
          <w:del w:id="841" w:author="TF 112518" w:date="2018-11-26T22:29:00Z"/>
          <w:rFonts w:asciiTheme="minorHAnsi" w:eastAsia="Cambria" w:hAnsiTheme="minorHAnsi"/>
          <w:sz w:val="18"/>
          <w:szCs w:val="18"/>
        </w:rPr>
      </w:pPr>
      <w:ins w:id="842" w:author="TF 112318" w:date="2018-11-23T13:28:00Z">
        <w:del w:id="843" w:author="TF 112518" w:date="2018-11-26T22:29:00Z">
          <w:r w:rsidRPr="0009608C" w:rsidDel="00AA70B8">
            <w:rPr>
              <w:rFonts w:asciiTheme="minorHAnsi" w:eastAsia="Cambria" w:hAnsiTheme="minorHAnsi"/>
              <w:sz w:val="18"/>
              <w:szCs w:val="18"/>
            </w:rPr>
            <w:delText>If building type from section A equals “single family attached or multi-family” and the parent document is the CF1R-NCB-01 or CF1R-ADD-01 then user enter value (ft2).</w:delText>
          </w:r>
        </w:del>
      </w:ins>
    </w:p>
    <w:p w14:paraId="2D5A9D53" w14:textId="77777777" w:rsidR="00670A84" w:rsidDel="00AA70B8" w:rsidRDefault="00B64414">
      <w:pPr>
        <w:pStyle w:val="ListParagraph"/>
        <w:numPr>
          <w:ilvl w:val="0"/>
          <w:numId w:val="9"/>
        </w:numPr>
        <w:rPr>
          <w:ins w:id="844" w:author="TF 112318" w:date="2018-11-23T13:29:00Z"/>
          <w:del w:id="845" w:author="TF 112518" w:date="2018-11-26T22:29:00Z"/>
          <w:rFonts w:asciiTheme="minorHAnsi" w:eastAsia="Cambria" w:hAnsiTheme="minorHAnsi"/>
          <w:sz w:val="18"/>
          <w:szCs w:val="18"/>
        </w:rPr>
      </w:pPr>
      <w:del w:id="846" w:author="TF 112518" w:date="2018-11-26T22:29:00Z">
        <w:r w:rsidDel="00AA70B8">
          <w:rPr>
            <w:rFonts w:asciiTheme="minorHAnsi" w:eastAsia="Cambria" w:hAnsiTheme="minorHAnsi"/>
            <w:sz w:val="18"/>
            <w:szCs w:val="18"/>
          </w:rPr>
          <w:delText>Unshared Exterior Surface Area</w:delText>
        </w:r>
      </w:del>
      <w:ins w:id="847" w:author="TF 112318" w:date="2018-11-23T13:29:00Z">
        <w:del w:id="848" w:author="TF 112518" w:date="2018-11-26T22:29:00Z">
          <w:r w:rsidR="00E32596" w:rsidRPr="00E32596" w:rsidDel="00AA70B8">
            <w:rPr>
              <w:rFonts w:asciiTheme="minorHAnsi" w:eastAsia="Cambria" w:hAnsiTheme="minorHAnsi"/>
              <w:sz w:val="18"/>
              <w:szCs w:val="18"/>
            </w:rPr>
            <w:delText>: This value may be filled out automatically or be user input.</w:delText>
          </w:r>
        </w:del>
      </w:ins>
    </w:p>
    <w:p w14:paraId="2D5A9D54" w14:textId="77777777" w:rsidR="00E32596" w:rsidRPr="0009608C" w:rsidDel="00AA70B8" w:rsidRDefault="00E32596" w:rsidP="00E32596">
      <w:pPr>
        <w:pStyle w:val="ListParagraph"/>
        <w:numPr>
          <w:ilvl w:val="0"/>
          <w:numId w:val="23"/>
        </w:numPr>
        <w:rPr>
          <w:ins w:id="849" w:author="TF 112318" w:date="2018-11-23T13:30:00Z"/>
          <w:del w:id="850" w:author="TF 112518" w:date="2018-11-26T22:29:00Z"/>
          <w:rFonts w:asciiTheme="minorHAnsi" w:eastAsia="Cambria" w:hAnsiTheme="minorHAnsi"/>
          <w:sz w:val="18"/>
          <w:szCs w:val="18"/>
        </w:rPr>
      </w:pPr>
      <w:ins w:id="851" w:author="TF 112318" w:date="2018-11-23T13:30:00Z">
        <w:del w:id="852" w:author="TF 112518" w:date="2018-11-26T22:29:00Z">
          <w:r w:rsidRPr="009C5721" w:rsidDel="00AA70B8">
            <w:rPr>
              <w:rFonts w:asciiTheme="minorHAnsi" w:hAnsiTheme="minorHAnsi"/>
              <w:sz w:val="18"/>
              <w:szCs w:val="18"/>
            </w:rPr>
            <w:delText xml:space="preserve">If </w:delText>
          </w:r>
          <w:r w:rsidDel="00AA70B8">
            <w:rPr>
              <w:rFonts w:asciiTheme="minorHAnsi" w:hAnsiTheme="minorHAnsi"/>
              <w:sz w:val="18"/>
              <w:szCs w:val="18"/>
            </w:rPr>
            <w:delText>building type from section A equals “single family detached”, an N/A value will be filled out automatically.</w:delText>
          </w:r>
        </w:del>
      </w:ins>
    </w:p>
    <w:p w14:paraId="2D5A9D55" w14:textId="77777777" w:rsidR="00E32596" w:rsidRPr="0009608C" w:rsidDel="00AA70B8" w:rsidRDefault="00E32596" w:rsidP="00E32596">
      <w:pPr>
        <w:pStyle w:val="ListParagraph"/>
        <w:numPr>
          <w:ilvl w:val="0"/>
          <w:numId w:val="23"/>
        </w:numPr>
        <w:rPr>
          <w:ins w:id="853" w:author="TF 112318" w:date="2018-11-23T13:30:00Z"/>
          <w:del w:id="854" w:author="TF 112518" w:date="2018-11-26T22:29:00Z"/>
          <w:rFonts w:asciiTheme="minorHAnsi" w:eastAsia="Cambria" w:hAnsiTheme="minorHAnsi"/>
          <w:sz w:val="18"/>
          <w:szCs w:val="18"/>
        </w:rPr>
      </w:pPr>
      <w:ins w:id="855" w:author="TF 112318" w:date="2018-11-23T13:30:00Z">
        <w:del w:id="856" w:author="TF 112518" w:date="2018-11-26T22:29:00Z">
          <w:r w:rsidDel="00AA70B8">
            <w:rPr>
              <w:rFonts w:asciiTheme="minorHAnsi" w:hAnsiTheme="minorHAnsi"/>
              <w:sz w:val="18"/>
              <w:szCs w:val="18"/>
            </w:rPr>
            <w:delText>If building type from section A equals “single family attached or multi-family” and the parent document is the CF1R-PRF-01 then value will be automatically entered.</w:delText>
          </w:r>
        </w:del>
      </w:ins>
    </w:p>
    <w:p w14:paraId="2D5A9D56" w14:textId="77777777" w:rsidR="00670A84" w:rsidDel="00AA70B8" w:rsidRDefault="00E32596">
      <w:pPr>
        <w:pStyle w:val="ListParagraph"/>
        <w:numPr>
          <w:ilvl w:val="0"/>
          <w:numId w:val="29"/>
        </w:numPr>
        <w:rPr>
          <w:ins w:id="857" w:author="TF 112318" w:date="2018-11-23T13:26:00Z"/>
          <w:del w:id="858" w:author="TF 112518" w:date="2018-11-26T22:29:00Z"/>
          <w:rFonts w:asciiTheme="minorHAnsi" w:eastAsia="Cambria" w:hAnsiTheme="minorHAnsi"/>
          <w:sz w:val="18"/>
          <w:szCs w:val="18"/>
        </w:rPr>
      </w:pPr>
      <w:ins w:id="859" w:author="TF 112318" w:date="2018-11-23T13:30:00Z">
        <w:del w:id="860" w:author="TF 112518" w:date="2018-11-26T22:29:00Z">
          <w:r w:rsidDel="00AA70B8">
            <w:rPr>
              <w:rFonts w:asciiTheme="minorHAnsi" w:hAnsiTheme="minorHAnsi"/>
              <w:sz w:val="18"/>
              <w:szCs w:val="18"/>
            </w:rPr>
            <w:delText>If building type from section A equals “single family attached or multi-family” and the parent document is the CF1R-NCB-01 or CF1R-ADD-01 then user enter value (ft2).</w:delText>
          </w:r>
        </w:del>
      </w:ins>
    </w:p>
    <w:p w14:paraId="2D5A9D57" w14:textId="77777777" w:rsidR="00670A84" w:rsidDel="00AA70B8" w:rsidRDefault="00E32596">
      <w:pPr>
        <w:numPr>
          <w:ilvl w:val="0"/>
          <w:numId w:val="9"/>
        </w:numPr>
        <w:contextualSpacing/>
        <w:rPr>
          <w:ins w:id="861" w:author="TF 112318" w:date="2018-11-23T13:31:00Z"/>
          <w:del w:id="862" w:author="TF 112518" w:date="2018-11-26T22:29:00Z"/>
          <w:rFonts w:asciiTheme="minorHAnsi" w:eastAsia="Cambria" w:hAnsiTheme="minorHAnsi"/>
          <w:sz w:val="18"/>
          <w:szCs w:val="18"/>
        </w:rPr>
      </w:pPr>
      <w:ins w:id="863" w:author="TF 112318" w:date="2018-11-23T13:30:00Z">
        <w:del w:id="864" w:author="TF 112518" w:date="2018-11-26T22:29:00Z">
          <w:r w:rsidRPr="00EE71C1" w:rsidDel="00AA70B8">
            <w:rPr>
              <w:rFonts w:asciiTheme="minorHAnsi" w:eastAsia="Cambria" w:hAnsiTheme="minorHAnsi"/>
              <w:sz w:val="18"/>
              <w:szCs w:val="18"/>
            </w:rPr>
            <w:delText>This value is automatically calculated using equation</w:delText>
          </w:r>
          <w:r w:rsidDel="00AA70B8">
            <w:rPr>
              <w:rFonts w:asciiTheme="minorHAnsi" w:eastAsia="Cambria" w:hAnsiTheme="minorHAnsi"/>
              <w:sz w:val="18"/>
              <w:szCs w:val="18"/>
            </w:rPr>
            <w:delText xml:space="preserve"> 150.0-</w:delText>
          </w:r>
        </w:del>
      </w:ins>
      <w:ins w:id="865" w:author="TF 112318" w:date="2018-11-23T13:31:00Z">
        <w:del w:id="866" w:author="TF 112518" w:date="2018-11-26T22:29:00Z">
          <w:r w:rsidDel="00AA70B8">
            <w:rPr>
              <w:rFonts w:asciiTheme="minorHAnsi" w:eastAsia="Cambria" w:hAnsiTheme="minorHAnsi"/>
              <w:sz w:val="18"/>
              <w:szCs w:val="18"/>
            </w:rPr>
            <w:delText>F</w:delText>
          </w:r>
        </w:del>
      </w:ins>
      <w:ins w:id="867" w:author="TF 112318" w:date="2018-11-23T13:30:00Z">
        <w:del w:id="868" w:author="TF 112518" w:date="2018-11-26T22:29:00Z">
          <w:r w:rsidDel="00AA70B8">
            <w:rPr>
              <w:rFonts w:asciiTheme="minorHAnsi" w:eastAsia="Cambria" w:hAnsiTheme="minorHAnsi"/>
              <w:sz w:val="18"/>
              <w:szCs w:val="18"/>
            </w:rPr>
            <w:delText xml:space="preserve"> from the Energy Standards</w:delText>
          </w:r>
          <w:r w:rsidRPr="00EE71C1" w:rsidDel="00AA70B8">
            <w:rPr>
              <w:rFonts w:asciiTheme="minorHAnsi" w:eastAsia="Cambria" w:hAnsiTheme="minorHAnsi"/>
              <w:sz w:val="18"/>
              <w:szCs w:val="18"/>
            </w:rPr>
            <w:delText>.</w:delText>
          </w:r>
        </w:del>
      </w:ins>
    </w:p>
    <w:p w14:paraId="2D5A9D58" w14:textId="77777777" w:rsidR="00670A84" w:rsidDel="00AA70B8" w:rsidRDefault="00E32596">
      <w:pPr>
        <w:ind w:left="360"/>
        <w:contextualSpacing/>
        <w:rPr>
          <w:del w:id="869" w:author="TF 112518" w:date="2018-11-26T22:29:00Z"/>
          <w:rFonts w:asciiTheme="minorHAnsi" w:eastAsia="Cambria" w:hAnsiTheme="minorHAnsi"/>
          <w:sz w:val="18"/>
          <w:szCs w:val="18"/>
        </w:rPr>
      </w:pPr>
      <w:ins w:id="870" w:author="TF 112318" w:date="2018-11-23T13:31:00Z">
        <w:del w:id="871" w:author="TF 112518" w:date="2018-11-26T22:29:00Z">
          <w:r w:rsidRPr="00C35F15" w:rsidDel="00AA70B8">
            <w:rPr>
              <w:rFonts w:asciiTheme="minorHAnsi" w:hAnsiTheme="minorHAnsi"/>
              <w:sz w:val="18"/>
              <w:szCs w:val="18"/>
            </w:rPr>
            <w:delText xml:space="preserve"> </w:delText>
          </w:r>
        </w:del>
      </w:ins>
      <w:del w:id="872" w:author="TF 112518" w:date="2018-11-26T22:29:00Z">
        <w:r w:rsidR="00636F83" w:rsidRPr="00C35F15" w:rsidDel="00AA70B8">
          <w:rPr>
            <w:rFonts w:asciiTheme="minorHAnsi" w:hAnsiTheme="minorHAnsi"/>
            <w:sz w:val="18"/>
            <w:szCs w:val="18"/>
          </w:rPr>
          <w:delText xml:space="preserve">This information is automatically pulled from the </w:delText>
        </w:r>
        <w:r w:rsidR="00636F83" w:rsidDel="00AA70B8">
          <w:rPr>
            <w:rFonts w:asciiTheme="minorHAnsi" w:hAnsiTheme="minorHAnsi"/>
            <w:sz w:val="18"/>
            <w:szCs w:val="18"/>
          </w:rPr>
          <w:delText>registered MCH</w:delText>
        </w:r>
        <w:r w:rsidR="00A4665D" w:rsidDel="00AA70B8">
          <w:rPr>
            <w:rFonts w:asciiTheme="minorHAnsi" w:hAnsiTheme="minorHAnsi"/>
            <w:sz w:val="18"/>
            <w:szCs w:val="18"/>
          </w:rPr>
          <w:delText>-</w:delText>
        </w:r>
        <w:r w:rsidR="00636F83" w:rsidDel="00AA70B8">
          <w:rPr>
            <w:rFonts w:asciiTheme="minorHAnsi" w:hAnsiTheme="minorHAnsi"/>
            <w:sz w:val="18"/>
            <w:szCs w:val="18"/>
          </w:rPr>
          <w:delText>24 for this dwelling unit. Note: The Total Ventilation Rate Method requires specific infiltration measurements that must be documented on a MCH</w:delText>
        </w:r>
        <w:r w:rsidR="00A4665D" w:rsidDel="00AA70B8">
          <w:rPr>
            <w:rFonts w:asciiTheme="minorHAnsi" w:hAnsiTheme="minorHAnsi"/>
            <w:sz w:val="18"/>
            <w:szCs w:val="18"/>
          </w:rPr>
          <w:delText>-</w:delText>
        </w:r>
        <w:r w:rsidR="00636F83" w:rsidDel="00AA70B8">
          <w:rPr>
            <w:rFonts w:asciiTheme="minorHAnsi" w:hAnsiTheme="minorHAnsi"/>
            <w:sz w:val="18"/>
            <w:szCs w:val="18"/>
          </w:rPr>
          <w:delText>24.</w:delText>
        </w:r>
      </w:del>
    </w:p>
    <w:p w14:paraId="2D5A9D59" w14:textId="77777777" w:rsidR="00670A84" w:rsidDel="00AA70B8" w:rsidRDefault="00636F83">
      <w:pPr>
        <w:ind w:left="360"/>
        <w:contextualSpacing/>
        <w:rPr>
          <w:del w:id="873" w:author="TF 112518" w:date="2018-11-26T22:29:00Z"/>
          <w:rFonts w:asciiTheme="minorHAnsi" w:eastAsia="Cambria" w:hAnsiTheme="minorHAnsi"/>
          <w:sz w:val="18"/>
          <w:szCs w:val="18"/>
        </w:rPr>
      </w:pPr>
      <w:del w:id="874" w:author="TF 112518" w:date="2018-11-26T22:29:00Z">
        <w:r w:rsidRPr="00A35980" w:rsidDel="00AA70B8">
          <w:rPr>
            <w:rFonts w:asciiTheme="minorHAnsi" w:eastAsia="Cambria" w:hAnsiTheme="minorHAnsi"/>
            <w:sz w:val="18"/>
            <w:szCs w:val="18"/>
          </w:rPr>
          <w:delText xml:space="preserve">This value is automatically calculated. </w:delText>
        </w:r>
        <w:r w:rsidRPr="00A35980" w:rsidDel="00AA70B8">
          <w:rPr>
            <w:rFonts w:asciiTheme="minorHAnsi" w:hAnsiTheme="minorHAnsi"/>
            <w:sz w:val="18"/>
            <w:szCs w:val="18"/>
          </w:rPr>
          <w:delText xml:space="preserve">The equation used to calculate this value in the field equals: </w:delText>
        </w:r>
        <w:r w:rsidDel="00AA70B8">
          <w:rPr>
            <w:rFonts w:asciiTheme="minorHAnsi" w:hAnsiTheme="minorHAnsi"/>
            <w:sz w:val="18"/>
            <w:szCs w:val="18"/>
          </w:rPr>
          <w:delText xml:space="preserve">(CFM50 B02 x 0.055)/144 </w:delText>
        </w:r>
        <w:r w:rsidRPr="00A35980" w:rsidDel="00AA70B8">
          <w:rPr>
            <w:rFonts w:asciiTheme="minorHAnsi" w:hAnsiTheme="minorHAnsi"/>
            <w:sz w:val="18"/>
            <w:szCs w:val="18"/>
          </w:rPr>
          <w:delText xml:space="preserve">= </w:delText>
        </w:r>
        <w:r w:rsidRPr="00CB00C9" w:rsidDel="00AA70B8">
          <w:rPr>
            <w:rFonts w:asciiTheme="minorHAnsi" w:hAnsiTheme="minorHAnsi"/>
            <w:sz w:val="18"/>
            <w:szCs w:val="18"/>
          </w:rPr>
          <w:delText>Equivalent Leakage Area</w:delText>
        </w:r>
        <w:r w:rsidDel="00AA70B8">
          <w:rPr>
            <w:rFonts w:asciiTheme="minorHAnsi" w:hAnsiTheme="minorHAnsi"/>
            <w:sz w:val="18"/>
            <w:szCs w:val="18"/>
          </w:rPr>
          <w:delText xml:space="preserve"> (ELA)</w:delText>
        </w:r>
      </w:del>
    </w:p>
    <w:p w14:paraId="2D5A9D5A" w14:textId="77777777" w:rsidR="00670A84" w:rsidDel="00AA70B8" w:rsidRDefault="00636F83">
      <w:pPr>
        <w:ind w:left="360"/>
        <w:contextualSpacing/>
        <w:rPr>
          <w:del w:id="875" w:author="TF 112518" w:date="2018-11-26T22:29:00Z"/>
          <w:rFonts w:asciiTheme="minorHAnsi" w:eastAsia="Cambria" w:hAnsiTheme="minorHAnsi"/>
          <w:sz w:val="18"/>
          <w:szCs w:val="18"/>
        </w:rPr>
      </w:pPr>
      <w:del w:id="876" w:author="TF 112518" w:date="2018-11-26T22:29:00Z">
        <w:r w:rsidRPr="00C35F15" w:rsidDel="00AA70B8">
          <w:rPr>
            <w:rFonts w:asciiTheme="minorHAnsi" w:hAnsiTheme="minorHAnsi"/>
            <w:sz w:val="18"/>
            <w:szCs w:val="18"/>
          </w:rPr>
          <w:delText xml:space="preserve">This information is automatically pulled from the </w:delText>
        </w:r>
        <w:r w:rsidDel="00AA70B8">
          <w:rPr>
            <w:rFonts w:asciiTheme="minorHAnsi" w:hAnsiTheme="minorHAnsi"/>
            <w:sz w:val="18"/>
            <w:szCs w:val="18"/>
          </w:rPr>
          <w:delText>registered MCH</w:delText>
        </w:r>
        <w:r w:rsidR="00A4665D" w:rsidDel="00AA70B8">
          <w:rPr>
            <w:rFonts w:asciiTheme="minorHAnsi" w:hAnsiTheme="minorHAnsi"/>
            <w:sz w:val="18"/>
            <w:szCs w:val="18"/>
          </w:rPr>
          <w:delText>-</w:delText>
        </w:r>
        <w:r w:rsidDel="00AA70B8">
          <w:rPr>
            <w:rFonts w:asciiTheme="minorHAnsi" w:hAnsiTheme="minorHAnsi"/>
            <w:sz w:val="18"/>
            <w:szCs w:val="18"/>
          </w:rPr>
          <w:delText>24 for this dwelling unit. Note: The Total Ventilation Rate Method requires specific infiltration measurements that must be documented on a MCH</w:delText>
        </w:r>
        <w:r w:rsidR="00A4665D" w:rsidDel="00AA70B8">
          <w:rPr>
            <w:rFonts w:asciiTheme="minorHAnsi" w:hAnsiTheme="minorHAnsi"/>
            <w:sz w:val="18"/>
            <w:szCs w:val="18"/>
          </w:rPr>
          <w:delText>-</w:delText>
        </w:r>
        <w:r w:rsidDel="00AA70B8">
          <w:rPr>
            <w:rFonts w:asciiTheme="minorHAnsi" w:hAnsiTheme="minorHAnsi"/>
            <w:sz w:val="18"/>
            <w:szCs w:val="18"/>
          </w:rPr>
          <w:delText>24.</w:delText>
        </w:r>
      </w:del>
    </w:p>
    <w:p w14:paraId="2D5A9D5B" w14:textId="77777777" w:rsidR="00670A84" w:rsidDel="00AA70B8" w:rsidRDefault="00636F83">
      <w:pPr>
        <w:ind w:left="360"/>
        <w:contextualSpacing/>
        <w:rPr>
          <w:del w:id="877" w:author="TF 112518" w:date="2018-11-26T22:29:00Z"/>
          <w:rFonts w:asciiTheme="minorHAnsi" w:eastAsia="Cambria" w:hAnsiTheme="minorHAnsi"/>
          <w:sz w:val="18"/>
          <w:szCs w:val="18"/>
        </w:rPr>
      </w:pPr>
      <w:del w:id="878" w:author="TF 112518" w:date="2018-11-26T22:29:00Z">
        <w:r w:rsidRPr="00A35980" w:rsidDel="00AA70B8">
          <w:rPr>
            <w:rFonts w:asciiTheme="minorHAnsi" w:eastAsia="Cambria" w:hAnsiTheme="minorHAnsi"/>
            <w:sz w:val="18"/>
            <w:szCs w:val="18"/>
          </w:rPr>
          <w:delText xml:space="preserve">This value is automatically calculated. </w:delText>
        </w:r>
        <w:r w:rsidRPr="00A35980" w:rsidDel="00AA70B8">
          <w:rPr>
            <w:rFonts w:asciiTheme="minorHAnsi" w:hAnsiTheme="minorHAnsi"/>
            <w:sz w:val="18"/>
            <w:szCs w:val="18"/>
          </w:rPr>
          <w:delText xml:space="preserve">The equation used to calculate this value in the field equals: </w:delText>
        </w:r>
        <w:r w:rsidDel="00AA70B8">
          <w:rPr>
            <w:rFonts w:asciiTheme="minorHAnsi" w:hAnsiTheme="minorHAnsi"/>
            <w:sz w:val="18"/>
            <w:szCs w:val="18"/>
          </w:rPr>
          <w:delText xml:space="preserve">(CFM50 B04 x 0.055)/144 </w:delText>
        </w:r>
        <w:r w:rsidRPr="00A35980" w:rsidDel="00AA70B8">
          <w:rPr>
            <w:rFonts w:asciiTheme="minorHAnsi" w:hAnsiTheme="minorHAnsi"/>
            <w:sz w:val="18"/>
            <w:szCs w:val="18"/>
          </w:rPr>
          <w:delText xml:space="preserve">= </w:delText>
        </w:r>
        <w:r w:rsidRPr="00CB00C9" w:rsidDel="00AA70B8">
          <w:rPr>
            <w:rFonts w:asciiTheme="minorHAnsi" w:hAnsiTheme="minorHAnsi"/>
            <w:sz w:val="18"/>
            <w:szCs w:val="18"/>
          </w:rPr>
          <w:delText>Equivalent Leakage Area</w:delText>
        </w:r>
        <w:r w:rsidDel="00AA70B8">
          <w:rPr>
            <w:rFonts w:asciiTheme="minorHAnsi" w:hAnsiTheme="minorHAnsi"/>
            <w:sz w:val="18"/>
            <w:szCs w:val="18"/>
          </w:rPr>
          <w:delText xml:space="preserve"> (ELA)</w:delText>
        </w:r>
      </w:del>
    </w:p>
    <w:p w14:paraId="2D5A9D5C" w14:textId="77777777" w:rsidR="00670A84" w:rsidDel="00AA70B8" w:rsidRDefault="00636F83">
      <w:pPr>
        <w:ind w:left="360"/>
        <w:contextualSpacing/>
        <w:rPr>
          <w:del w:id="879" w:author="TF 112518" w:date="2018-11-26T22:29:00Z"/>
          <w:rFonts w:asciiTheme="minorHAnsi" w:eastAsia="Cambria" w:hAnsiTheme="minorHAnsi"/>
          <w:sz w:val="18"/>
          <w:szCs w:val="18"/>
        </w:rPr>
      </w:pPr>
      <w:del w:id="880" w:author="TF 112518" w:date="2018-11-26T22:29:00Z">
        <w:r w:rsidDel="00AA70B8">
          <w:rPr>
            <w:rFonts w:asciiTheme="minorHAnsi" w:eastAsia="Cambria" w:hAnsiTheme="minorHAnsi"/>
            <w:sz w:val="18"/>
            <w:szCs w:val="18"/>
          </w:rPr>
          <w:delText xml:space="preserve">Calculated value. This is the average of the pressurization and depressurization </w:delText>
        </w:r>
        <w:r w:rsidR="001D331F" w:rsidDel="00AA70B8">
          <w:rPr>
            <w:rFonts w:asciiTheme="minorHAnsi" w:eastAsia="Cambria" w:hAnsiTheme="minorHAnsi"/>
            <w:sz w:val="18"/>
            <w:szCs w:val="18"/>
          </w:rPr>
          <w:delText>E</w:delText>
        </w:r>
        <w:r w:rsidDel="00AA70B8">
          <w:rPr>
            <w:rFonts w:asciiTheme="minorHAnsi" w:eastAsia="Cambria" w:hAnsiTheme="minorHAnsi"/>
            <w:sz w:val="18"/>
            <w:szCs w:val="18"/>
          </w:rPr>
          <w:delText xml:space="preserve">quivalent </w:delText>
        </w:r>
        <w:r w:rsidR="001D331F" w:rsidDel="00AA70B8">
          <w:rPr>
            <w:rFonts w:asciiTheme="minorHAnsi" w:eastAsia="Cambria" w:hAnsiTheme="minorHAnsi"/>
            <w:sz w:val="18"/>
            <w:szCs w:val="18"/>
          </w:rPr>
          <w:delText>L</w:delText>
        </w:r>
        <w:r w:rsidDel="00AA70B8">
          <w:rPr>
            <w:rFonts w:asciiTheme="minorHAnsi" w:eastAsia="Cambria" w:hAnsiTheme="minorHAnsi"/>
            <w:sz w:val="18"/>
            <w:szCs w:val="18"/>
          </w:rPr>
          <w:delText xml:space="preserve">eakage </w:delText>
        </w:r>
        <w:r w:rsidR="001D331F" w:rsidDel="00AA70B8">
          <w:rPr>
            <w:rFonts w:asciiTheme="minorHAnsi" w:eastAsia="Cambria" w:hAnsiTheme="minorHAnsi"/>
            <w:sz w:val="18"/>
            <w:szCs w:val="18"/>
          </w:rPr>
          <w:delText>A</w:delText>
        </w:r>
        <w:r w:rsidDel="00AA70B8">
          <w:rPr>
            <w:rFonts w:asciiTheme="minorHAnsi" w:eastAsia="Cambria" w:hAnsiTheme="minorHAnsi"/>
            <w:sz w:val="18"/>
            <w:szCs w:val="18"/>
          </w:rPr>
          <w:delText>reas.</w:delText>
        </w:r>
      </w:del>
    </w:p>
    <w:p w14:paraId="2D5A9D5D" w14:textId="77777777" w:rsidR="00670A84" w:rsidDel="00AA70B8" w:rsidRDefault="00636F83">
      <w:pPr>
        <w:ind w:left="360"/>
        <w:contextualSpacing/>
        <w:rPr>
          <w:del w:id="881" w:author="TF 112518" w:date="2018-11-26T22:29:00Z"/>
          <w:rFonts w:asciiTheme="minorHAnsi" w:eastAsia="Cambria" w:hAnsiTheme="minorHAnsi"/>
          <w:sz w:val="18"/>
          <w:szCs w:val="18"/>
        </w:rPr>
      </w:pPr>
      <w:del w:id="882" w:author="TF 112518" w:date="2018-11-26T22:29:00Z">
        <w:r w:rsidRPr="007B7968" w:rsidDel="00AA70B8">
          <w:rPr>
            <w:rFonts w:asciiTheme="minorHAnsi" w:eastAsia="Cambria" w:hAnsiTheme="minorHAnsi"/>
            <w:sz w:val="18"/>
            <w:szCs w:val="18"/>
          </w:rPr>
          <w:delText>User entered value</w:delText>
        </w:r>
        <w:r w:rsidDel="00AA70B8">
          <w:rPr>
            <w:rFonts w:asciiTheme="minorHAnsi" w:eastAsia="Cambria" w:hAnsiTheme="minorHAnsi"/>
            <w:sz w:val="18"/>
            <w:szCs w:val="18"/>
          </w:rPr>
          <w:delText xml:space="preserve">. Enter the </w:delText>
        </w:r>
        <w:r w:rsidRPr="00CB00C9" w:rsidDel="00AA70B8">
          <w:rPr>
            <w:rFonts w:asciiTheme="minorHAnsi" w:hAnsiTheme="minorHAnsi"/>
            <w:sz w:val="18"/>
            <w:szCs w:val="18"/>
          </w:rPr>
          <w:delText>vertical distance from the lowest above-grade floor to the highest ceiling</w:delText>
        </w:r>
        <w:r w:rsidDel="00AA70B8">
          <w:rPr>
            <w:rFonts w:asciiTheme="minorHAnsi" w:hAnsiTheme="minorHAnsi"/>
            <w:sz w:val="18"/>
            <w:szCs w:val="18"/>
          </w:rPr>
          <w:delText>,</w:delText>
        </w:r>
        <w:r w:rsidRPr="00CB00C9" w:rsidDel="00AA70B8">
          <w:rPr>
            <w:rFonts w:asciiTheme="minorHAnsi" w:hAnsiTheme="minorHAnsi"/>
            <w:sz w:val="18"/>
            <w:szCs w:val="18"/>
          </w:rPr>
          <w:delText xml:space="preserve"> in feet</w:delText>
        </w:r>
        <w:r w:rsidDel="00AA70B8">
          <w:rPr>
            <w:rFonts w:asciiTheme="minorHAnsi" w:hAnsiTheme="minorHAnsi"/>
            <w:sz w:val="18"/>
            <w:szCs w:val="18"/>
          </w:rPr>
          <w:delText>.</w:delText>
        </w:r>
      </w:del>
    </w:p>
    <w:p w14:paraId="2D5A9D5E" w14:textId="77777777" w:rsidR="00670A84" w:rsidDel="00AA70B8" w:rsidRDefault="00636F83">
      <w:pPr>
        <w:ind w:left="360"/>
        <w:contextualSpacing/>
        <w:rPr>
          <w:del w:id="883" w:author="TF 112518" w:date="2018-11-26T22:29:00Z"/>
          <w:rFonts w:asciiTheme="minorHAnsi" w:eastAsia="Cambria" w:hAnsiTheme="minorHAnsi"/>
          <w:sz w:val="18"/>
          <w:szCs w:val="18"/>
        </w:rPr>
      </w:pPr>
      <w:del w:id="884" w:author="TF 112518" w:date="2018-11-26T22:29:00Z">
        <w:r w:rsidRPr="007B7968" w:rsidDel="00AA70B8">
          <w:rPr>
            <w:rFonts w:asciiTheme="minorHAnsi" w:eastAsia="Cambria" w:hAnsiTheme="minorHAnsi"/>
            <w:sz w:val="18"/>
            <w:szCs w:val="18"/>
          </w:rPr>
          <w:delText>User entered valu</w:delText>
        </w:r>
        <w:r w:rsidDel="00AA70B8">
          <w:rPr>
            <w:rFonts w:asciiTheme="minorHAnsi" w:eastAsia="Cambria" w:hAnsiTheme="minorHAnsi"/>
            <w:sz w:val="18"/>
            <w:szCs w:val="18"/>
          </w:rPr>
          <w:delText xml:space="preserve">e. Enter the Weather Shielding Factor (wsf) from </w:delText>
        </w:r>
        <w:r w:rsidDel="00AA70B8">
          <w:rPr>
            <w:rFonts w:asciiTheme="minorHAnsi" w:hAnsiTheme="minorHAnsi"/>
            <w:sz w:val="18"/>
            <w:szCs w:val="18"/>
          </w:rPr>
          <w:delText xml:space="preserve">62.2 </w:delText>
        </w:r>
        <w:r w:rsidRPr="00CB00C9" w:rsidDel="00AA70B8">
          <w:rPr>
            <w:rFonts w:asciiTheme="minorHAnsi" w:hAnsiTheme="minorHAnsi"/>
            <w:sz w:val="18"/>
            <w:szCs w:val="18"/>
          </w:rPr>
          <w:delText>Appendix X</w:delText>
        </w:r>
        <w:r w:rsidDel="00AA70B8">
          <w:rPr>
            <w:rFonts w:asciiTheme="minorHAnsi" w:hAnsiTheme="minorHAnsi"/>
            <w:sz w:val="18"/>
            <w:szCs w:val="18"/>
          </w:rPr>
          <w:delText xml:space="preserve"> Table X1.</w:delText>
        </w:r>
      </w:del>
    </w:p>
    <w:p w14:paraId="2D5A9D5F" w14:textId="77777777" w:rsidR="00636F83" w:rsidRPr="00636F83" w:rsidDel="00AA70B8" w:rsidRDefault="00636F83" w:rsidP="00E32596">
      <w:pPr>
        <w:ind w:left="360"/>
        <w:contextualSpacing/>
        <w:rPr>
          <w:del w:id="885" w:author="TF 112518" w:date="2018-11-26T22:29:00Z"/>
          <w:rFonts w:asciiTheme="minorHAnsi" w:eastAsia="Cambria" w:hAnsiTheme="minorHAnsi"/>
          <w:sz w:val="18"/>
          <w:szCs w:val="18"/>
        </w:rPr>
      </w:pPr>
    </w:p>
    <w:tbl>
      <w:tblPr>
        <w:tblW w:w="10921" w:type="dxa"/>
        <w:tblInd w:w="95" w:type="dxa"/>
        <w:tblLook w:val="04A0" w:firstRow="1" w:lastRow="0" w:firstColumn="1" w:lastColumn="0" w:noHBand="0" w:noVBand="1"/>
      </w:tblPr>
      <w:tblGrid>
        <w:gridCol w:w="1289"/>
        <w:gridCol w:w="841"/>
        <w:gridCol w:w="4545"/>
        <w:gridCol w:w="1344"/>
        <w:gridCol w:w="1316"/>
        <w:gridCol w:w="1586"/>
      </w:tblGrid>
      <w:tr w:rsidR="00636F83" w:rsidRPr="002A4574" w:rsidDel="00AA70B8" w14:paraId="2D5A9D61" w14:textId="77777777" w:rsidTr="00636F83">
        <w:trPr>
          <w:trHeight w:val="240"/>
          <w:del w:id="886" w:author="TF 112518" w:date="2018-11-26T22:29:00Z"/>
        </w:trPr>
        <w:tc>
          <w:tcPr>
            <w:tcW w:w="10921" w:type="dxa"/>
            <w:gridSpan w:val="6"/>
            <w:tcBorders>
              <w:top w:val="nil"/>
              <w:left w:val="nil"/>
              <w:bottom w:val="nil"/>
              <w:right w:val="nil"/>
            </w:tcBorders>
            <w:shd w:val="clear" w:color="auto" w:fill="auto"/>
            <w:noWrap/>
            <w:vAlign w:val="bottom"/>
            <w:hideMark/>
          </w:tcPr>
          <w:p w14:paraId="2D5A9D60" w14:textId="77777777" w:rsidR="00636F83" w:rsidRPr="002A4574" w:rsidDel="00AA70B8" w:rsidRDefault="00636F83" w:rsidP="00636F83">
            <w:pPr>
              <w:jc w:val="center"/>
              <w:rPr>
                <w:del w:id="887" w:author="TF 112518" w:date="2018-11-26T22:29:00Z"/>
                <w:rFonts w:ascii="Calibri" w:hAnsi="Calibri"/>
                <w:color w:val="000000"/>
                <w:sz w:val="18"/>
                <w:szCs w:val="18"/>
              </w:rPr>
            </w:pPr>
            <w:del w:id="888" w:author="TF 112518" w:date="2018-11-26T22:29:00Z">
              <w:r w:rsidRPr="002A4574" w:rsidDel="00AA70B8">
                <w:rPr>
                  <w:rFonts w:ascii="Calibri" w:hAnsi="Calibri"/>
                  <w:color w:val="000000"/>
                  <w:sz w:val="18"/>
                  <w:szCs w:val="18"/>
                </w:rPr>
                <w:delText>NORMATIVE APPENDIX X:</w:delText>
              </w:r>
            </w:del>
          </w:p>
        </w:tc>
      </w:tr>
      <w:tr w:rsidR="00636F83" w:rsidRPr="002A4574" w:rsidDel="00AA70B8" w14:paraId="2D5A9D63" w14:textId="77777777" w:rsidTr="00636F83">
        <w:trPr>
          <w:trHeight w:val="240"/>
          <w:del w:id="889" w:author="TF 112518" w:date="2018-11-26T22:29:00Z"/>
        </w:trPr>
        <w:tc>
          <w:tcPr>
            <w:tcW w:w="10921" w:type="dxa"/>
            <w:gridSpan w:val="6"/>
            <w:tcBorders>
              <w:top w:val="nil"/>
              <w:left w:val="nil"/>
              <w:bottom w:val="nil"/>
              <w:right w:val="nil"/>
            </w:tcBorders>
            <w:shd w:val="clear" w:color="auto" w:fill="auto"/>
            <w:noWrap/>
            <w:vAlign w:val="bottom"/>
            <w:hideMark/>
          </w:tcPr>
          <w:p w14:paraId="2D5A9D62" w14:textId="77777777" w:rsidR="00636F83" w:rsidRPr="002A4574" w:rsidDel="00AA70B8" w:rsidRDefault="00636F83" w:rsidP="00636F83">
            <w:pPr>
              <w:jc w:val="center"/>
              <w:rPr>
                <w:del w:id="890" w:author="TF 112518" w:date="2018-11-26T22:29:00Z"/>
                <w:rFonts w:ascii="Calibri" w:hAnsi="Calibri"/>
                <w:color w:val="000000"/>
                <w:sz w:val="18"/>
                <w:szCs w:val="18"/>
              </w:rPr>
            </w:pPr>
            <w:del w:id="891" w:author="TF 112518" w:date="2018-11-26T22:29:00Z">
              <w:r w:rsidRPr="002A4574" w:rsidDel="00AA70B8">
                <w:rPr>
                  <w:rFonts w:ascii="Calibri" w:hAnsi="Calibri"/>
                  <w:color w:val="000000"/>
                  <w:sz w:val="18"/>
                  <w:szCs w:val="18"/>
                </w:rPr>
                <w:delText>INFILTRATION EFFECTIVENESS WEATHER AND SHIELDING FACTORS (WSF)</w:delText>
              </w:r>
            </w:del>
          </w:p>
        </w:tc>
      </w:tr>
      <w:tr w:rsidR="00636F83" w:rsidRPr="002A4574" w:rsidDel="00AA70B8" w14:paraId="2D5A9D65" w14:textId="77777777" w:rsidTr="00636F83">
        <w:trPr>
          <w:trHeight w:val="240"/>
          <w:del w:id="892" w:author="TF 112518" w:date="2018-11-26T22:29:00Z"/>
        </w:trPr>
        <w:tc>
          <w:tcPr>
            <w:tcW w:w="10921" w:type="dxa"/>
            <w:gridSpan w:val="6"/>
            <w:tcBorders>
              <w:top w:val="nil"/>
              <w:left w:val="nil"/>
              <w:bottom w:val="nil"/>
              <w:right w:val="nil"/>
            </w:tcBorders>
            <w:shd w:val="clear" w:color="auto" w:fill="auto"/>
            <w:noWrap/>
            <w:vAlign w:val="bottom"/>
            <w:hideMark/>
          </w:tcPr>
          <w:p w14:paraId="2D5A9D64" w14:textId="77777777" w:rsidR="00636F83" w:rsidRPr="002A4574" w:rsidDel="00AA70B8" w:rsidRDefault="00636F83" w:rsidP="00636F83">
            <w:pPr>
              <w:jc w:val="center"/>
              <w:rPr>
                <w:del w:id="893" w:author="TF 112518" w:date="2018-11-26T22:29:00Z"/>
                <w:rFonts w:ascii="Calibri" w:hAnsi="Calibri"/>
                <w:color w:val="000000"/>
                <w:sz w:val="18"/>
                <w:szCs w:val="18"/>
              </w:rPr>
            </w:pPr>
            <w:del w:id="894" w:author="TF 112518" w:date="2018-11-26T22:29:00Z">
              <w:r w:rsidRPr="002A4574" w:rsidDel="00AA70B8">
                <w:rPr>
                  <w:rFonts w:ascii="Calibri" w:hAnsi="Calibri"/>
                  <w:color w:val="000000"/>
                  <w:sz w:val="18"/>
                  <w:szCs w:val="18"/>
                </w:rPr>
                <w:delText>TABLE X1 U.S. Climates</w:delText>
              </w:r>
            </w:del>
          </w:p>
        </w:tc>
      </w:tr>
      <w:tr w:rsidR="00636F83" w:rsidRPr="002A4574" w:rsidDel="00AA70B8" w14:paraId="2D5A9D6C" w14:textId="77777777" w:rsidTr="001B1FE6">
        <w:trPr>
          <w:trHeight w:val="240"/>
          <w:del w:id="895" w:author="TF 112518" w:date="2018-11-26T22:29:00Z"/>
        </w:trPr>
        <w:tc>
          <w:tcPr>
            <w:tcW w:w="1289" w:type="dxa"/>
            <w:tcBorders>
              <w:top w:val="nil"/>
              <w:left w:val="nil"/>
              <w:bottom w:val="single" w:sz="4" w:space="0" w:color="auto"/>
              <w:right w:val="nil"/>
            </w:tcBorders>
            <w:shd w:val="clear" w:color="auto" w:fill="auto"/>
            <w:noWrap/>
            <w:vAlign w:val="bottom"/>
            <w:hideMark/>
          </w:tcPr>
          <w:p w14:paraId="2D5A9D66" w14:textId="77777777" w:rsidR="00636F83" w:rsidRPr="002A4574" w:rsidDel="00AA70B8" w:rsidRDefault="00636F83" w:rsidP="00636F83">
            <w:pPr>
              <w:rPr>
                <w:del w:id="896" w:author="TF 112518" w:date="2018-11-26T22:29:00Z"/>
                <w:rFonts w:ascii="Calibri" w:hAnsi="Calibri"/>
                <w:color w:val="000000"/>
                <w:sz w:val="18"/>
                <w:szCs w:val="18"/>
              </w:rPr>
            </w:pPr>
            <w:del w:id="897" w:author="TF 112518" w:date="2018-11-26T22:29:00Z">
              <w:r w:rsidRPr="002A4574" w:rsidDel="00AA70B8">
                <w:rPr>
                  <w:rFonts w:ascii="Calibri" w:hAnsi="Calibri"/>
                  <w:color w:val="000000"/>
                  <w:sz w:val="18"/>
                  <w:szCs w:val="18"/>
                </w:rPr>
                <w:delText>TMY3</w:delText>
              </w:r>
            </w:del>
          </w:p>
        </w:tc>
        <w:tc>
          <w:tcPr>
            <w:tcW w:w="841" w:type="dxa"/>
            <w:tcBorders>
              <w:top w:val="nil"/>
              <w:left w:val="nil"/>
              <w:bottom w:val="single" w:sz="4" w:space="0" w:color="auto"/>
              <w:right w:val="nil"/>
            </w:tcBorders>
            <w:shd w:val="clear" w:color="auto" w:fill="auto"/>
            <w:noWrap/>
            <w:vAlign w:val="bottom"/>
            <w:hideMark/>
          </w:tcPr>
          <w:p w14:paraId="2D5A9D67" w14:textId="77777777" w:rsidR="00636F83" w:rsidRPr="002A4574" w:rsidDel="00AA70B8" w:rsidRDefault="00636F83" w:rsidP="00636F83">
            <w:pPr>
              <w:rPr>
                <w:del w:id="898" w:author="TF 112518" w:date="2018-11-26T22:29:00Z"/>
                <w:rFonts w:ascii="Calibri" w:hAnsi="Calibri"/>
                <w:color w:val="000000"/>
                <w:sz w:val="18"/>
                <w:szCs w:val="18"/>
              </w:rPr>
            </w:pPr>
            <w:del w:id="899" w:author="TF 112518" w:date="2018-11-26T22:29:00Z">
              <w:r w:rsidRPr="002A4574" w:rsidDel="00AA70B8">
                <w:rPr>
                  <w:rFonts w:ascii="Calibri" w:hAnsi="Calibri"/>
                  <w:color w:val="000000"/>
                  <w:sz w:val="18"/>
                  <w:szCs w:val="18"/>
                </w:rPr>
                <w:delText>wsf</w:delText>
              </w:r>
            </w:del>
          </w:p>
        </w:tc>
        <w:tc>
          <w:tcPr>
            <w:tcW w:w="4545" w:type="dxa"/>
            <w:tcBorders>
              <w:top w:val="nil"/>
              <w:left w:val="nil"/>
              <w:bottom w:val="single" w:sz="4" w:space="0" w:color="auto"/>
              <w:right w:val="nil"/>
            </w:tcBorders>
            <w:shd w:val="clear" w:color="auto" w:fill="auto"/>
            <w:noWrap/>
            <w:vAlign w:val="bottom"/>
            <w:hideMark/>
          </w:tcPr>
          <w:p w14:paraId="2D5A9D68" w14:textId="77777777" w:rsidR="00636F83" w:rsidRPr="002A4574" w:rsidDel="00AA70B8" w:rsidRDefault="00636F83" w:rsidP="00636F83">
            <w:pPr>
              <w:rPr>
                <w:del w:id="900" w:author="TF 112518" w:date="2018-11-26T22:29:00Z"/>
                <w:rFonts w:ascii="Calibri" w:hAnsi="Calibri"/>
                <w:color w:val="000000"/>
                <w:sz w:val="18"/>
                <w:szCs w:val="18"/>
              </w:rPr>
            </w:pPr>
            <w:del w:id="901" w:author="TF 112518" w:date="2018-11-26T22:29:00Z">
              <w:r w:rsidRPr="002A4574" w:rsidDel="00AA70B8">
                <w:rPr>
                  <w:rFonts w:ascii="Calibri" w:hAnsi="Calibri"/>
                  <w:color w:val="000000"/>
                  <w:sz w:val="18"/>
                  <w:szCs w:val="18"/>
                </w:rPr>
                <w:delText>Weather Station</w:delText>
              </w:r>
            </w:del>
          </w:p>
        </w:tc>
        <w:tc>
          <w:tcPr>
            <w:tcW w:w="1344" w:type="dxa"/>
            <w:tcBorders>
              <w:top w:val="nil"/>
              <w:left w:val="nil"/>
              <w:bottom w:val="single" w:sz="4" w:space="0" w:color="auto"/>
              <w:right w:val="nil"/>
            </w:tcBorders>
            <w:shd w:val="clear" w:color="auto" w:fill="auto"/>
            <w:noWrap/>
            <w:vAlign w:val="bottom"/>
            <w:hideMark/>
          </w:tcPr>
          <w:p w14:paraId="2D5A9D69" w14:textId="77777777" w:rsidR="00636F83" w:rsidRPr="002A4574" w:rsidDel="00AA70B8" w:rsidRDefault="00636F83" w:rsidP="00636F83">
            <w:pPr>
              <w:rPr>
                <w:del w:id="902" w:author="TF 112518" w:date="2018-11-26T22:29:00Z"/>
                <w:rFonts w:ascii="Calibri" w:hAnsi="Calibri"/>
                <w:color w:val="000000"/>
                <w:sz w:val="18"/>
                <w:szCs w:val="18"/>
              </w:rPr>
            </w:pPr>
            <w:del w:id="903" w:author="TF 112518" w:date="2018-11-26T22:29:00Z">
              <w:r w:rsidRPr="002A4574" w:rsidDel="00AA70B8">
                <w:rPr>
                  <w:rFonts w:ascii="Calibri" w:hAnsi="Calibri"/>
                  <w:color w:val="000000"/>
                  <w:sz w:val="18"/>
                  <w:szCs w:val="18"/>
                </w:rPr>
                <w:delText>Latitude</w:delText>
              </w:r>
            </w:del>
          </w:p>
        </w:tc>
        <w:tc>
          <w:tcPr>
            <w:tcW w:w="1316" w:type="dxa"/>
            <w:tcBorders>
              <w:top w:val="nil"/>
              <w:left w:val="nil"/>
              <w:bottom w:val="single" w:sz="4" w:space="0" w:color="auto"/>
              <w:right w:val="nil"/>
            </w:tcBorders>
            <w:shd w:val="clear" w:color="auto" w:fill="auto"/>
            <w:noWrap/>
            <w:vAlign w:val="bottom"/>
            <w:hideMark/>
          </w:tcPr>
          <w:p w14:paraId="2D5A9D6A" w14:textId="77777777" w:rsidR="00636F83" w:rsidRPr="002A4574" w:rsidDel="00AA70B8" w:rsidRDefault="00636F83" w:rsidP="00636F83">
            <w:pPr>
              <w:rPr>
                <w:del w:id="904" w:author="TF 112518" w:date="2018-11-26T22:29:00Z"/>
                <w:rFonts w:ascii="Calibri" w:hAnsi="Calibri"/>
                <w:color w:val="000000"/>
                <w:sz w:val="18"/>
                <w:szCs w:val="18"/>
              </w:rPr>
            </w:pPr>
            <w:del w:id="905" w:author="TF 112518" w:date="2018-11-26T22:29:00Z">
              <w:r w:rsidRPr="002A4574" w:rsidDel="00AA70B8">
                <w:rPr>
                  <w:rFonts w:ascii="Calibri" w:hAnsi="Calibri"/>
                  <w:color w:val="000000"/>
                  <w:sz w:val="18"/>
                  <w:szCs w:val="18"/>
                </w:rPr>
                <w:delText>Longitude</w:delText>
              </w:r>
            </w:del>
          </w:p>
        </w:tc>
        <w:tc>
          <w:tcPr>
            <w:tcW w:w="1586" w:type="dxa"/>
            <w:tcBorders>
              <w:top w:val="nil"/>
              <w:left w:val="nil"/>
              <w:bottom w:val="single" w:sz="4" w:space="0" w:color="auto"/>
              <w:right w:val="nil"/>
            </w:tcBorders>
            <w:shd w:val="clear" w:color="auto" w:fill="auto"/>
            <w:noWrap/>
            <w:vAlign w:val="bottom"/>
            <w:hideMark/>
          </w:tcPr>
          <w:p w14:paraId="2D5A9D6B" w14:textId="77777777" w:rsidR="00636F83" w:rsidRPr="002A4574" w:rsidDel="00AA70B8" w:rsidRDefault="00636F83" w:rsidP="00636F83">
            <w:pPr>
              <w:rPr>
                <w:del w:id="906" w:author="TF 112518" w:date="2018-11-26T22:29:00Z"/>
                <w:rFonts w:ascii="Calibri" w:hAnsi="Calibri"/>
                <w:color w:val="000000"/>
                <w:sz w:val="18"/>
                <w:szCs w:val="18"/>
              </w:rPr>
            </w:pPr>
            <w:del w:id="907" w:author="TF 112518" w:date="2018-11-26T22:29:00Z">
              <w:r w:rsidRPr="002A4574" w:rsidDel="00AA70B8">
                <w:rPr>
                  <w:rFonts w:ascii="Calibri" w:hAnsi="Calibri"/>
                  <w:color w:val="000000"/>
                  <w:sz w:val="18"/>
                  <w:szCs w:val="18"/>
                </w:rPr>
                <w:delText>State</w:delText>
              </w:r>
            </w:del>
          </w:p>
        </w:tc>
      </w:tr>
      <w:tr w:rsidR="00636F83" w:rsidRPr="002A4574" w:rsidDel="00AA70B8" w14:paraId="2D5A9D73" w14:textId="77777777" w:rsidTr="00BA6D7A">
        <w:trPr>
          <w:trHeight w:val="240"/>
          <w:del w:id="908" w:author="TF 112518" w:date="2018-11-26T22:29:00Z"/>
        </w:trPr>
        <w:tc>
          <w:tcPr>
            <w:tcW w:w="1289" w:type="dxa"/>
            <w:tcBorders>
              <w:top w:val="nil"/>
              <w:left w:val="nil"/>
              <w:bottom w:val="nil"/>
              <w:right w:val="nil"/>
            </w:tcBorders>
            <w:shd w:val="clear" w:color="auto" w:fill="auto"/>
            <w:noWrap/>
            <w:vAlign w:val="center"/>
            <w:hideMark/>
          </w:tcPr>
          <w:p w14:paraId="2D5A9D6D" w14:textId="77777777" w:rsidR="00AA3A32" w:rsidDel="00AA70B8" w:rsidRDefault="00636F83" w:rsidP="00AA3A32">
            <w:pPr>
              <w:rPr>
                <w:del w:id="909" w:author="TF 112518" w:date="2018-11-26T22:29:00Z"/>
                <w:rFonts w:ascii="Calibri" w:hAnsi="Calibri"/>
                <w:color w:val="000000"/>
                <w:sz w:val="18"/>
                <w:szCs w:val="18"/>
              </w:rPr>
            </w:pPr>
            <w:del w:id="910" w:author="TF 112518" w:date="2018-11-26T22:29:00Z">
              <w:r w:rsidRPr="002A4574" w:rsidDel="00AA70B8">
                <w:rPr>
                  <w:rFonts w:ascii="Calibri" w:hAnsi="Calibri"/>
                  <w:color w:val="000000"/>
                  <w:sz w:val="18"/>
                  <w:szCs w:val="18"/>
                </w:rPr>
                <w:delText>690150</w:delText>
              </w:r>
            </w:del>
          </w:p>
        </w:tc>
        <w:tc>
          <w:tcPr>
            <w:tcW w:w="841" w:type="dxa"/>
            <w:tcBorders>
              <w:top w:val="nil"/>
              <w:left w:val="nil"/>
              <w:bottom w:val="nil"/>
              <w:right w:val="nil"/>
            </w:tcBorders>
            <w:shd w:val="clear" w:color="auto" w:fill="auto"/>
            <w:noWrap/>
            <w:vAlign w:val="center"/>
            <w:hideMark/>
          </w:tcPr>
          <w:p w14:paraId="2D5A9D6E" w14:textId="77777777" w:rsidR="00AA3A32" w:rsidDel="00AA70B8" w:rsidRDefault="00636F83" w:rsidP="00AA3A32">
            <w:pPr>
              <w:rPr>
                <w:del w:id="911" w:author="TF 112518" w:date="2018-11-26T22:29:00Z"/>
                <w:rFonts w:ascii="Calibri" w:hAnsi="Calibri"/>
                <w:color w:val="000000"/>
                <w:sz w:val="18"/>
                <w:szCs w:val="18"/>
              </w:rPr>
            </w:pPr>
            <w:del w:id="912" w:author="TF 112518" w:date="2018-11-26T22:29:00Z">
              <w:r w:rsidRPr="002A4574" w:rsidDel="00AA70B8">
                <w:rPr>
                  <w:rFonts w:ascii="Calibri" w:hAnsi="Calibri"/>
                  <w:color w:val="000000"/>
                  <w:sz w:val="18"/>
                  <w:szCs w:val="18"/>
                </w:rPr>
                <w:delText>0.5</w:delText>
              </w:r>
            </w:del>
          </w:p>
        </w:tc>
        <w:tc>
          <w:tcPr>
            <w:tcW w:w="4545" w:type="dxa"/>
            <w:tcBorders>
              <w:top w:val="nil"/>
              <w:left w:val="nil"/>
              <w:bottom w:val="nil"/>
              <w:right w:val="nil"/>
            </w:tcBorders>
            <w:shd w:val="clear" w:color="auto" w:fill="auto"/>
            <w:noWrap/>
            <w:vAlign w:val="bottom"/>
            <w:hideMark/>
          </w:tcPr>
          <w:p w14:paraId="2D5A9D6F" w14:textId="77777777" w:rsidR="00636F83" w:rsidRPr="002A4574" w:rsidDel="00AA70B8" w:rsidRDefault="00636F83" w:rsidP="00636F83">
            <w:pPr>
              <w:rPr>
                <w:del w:id="913" w:author="TF 112518" w:date="2018-11-26T22:29:00Z"/>
                <w:rFonts w:ascii="Calibri" w:hAnsi="Calibri"/>
                <w:color w:val="000000"/>
                <w:sz w:val="18"/>
                <w:szCs w:val="18"/>
              </w:rPr>
            </w:pPr>
            <w:del w:id="914" w:author="TF 112518" w:date="2018-11-26T22:29:00Z">
              <w:r w:rsidRPr="002A4574" w:rsidDel="00AA70B8">
                <w:rPr>
                  <w:rFonts w:ascii="Calibri" w:hAnsi="Calibri"/>
                  <w:color w:val="000000"/>
                  <w:sz w:val="18"/>
                  <w:szCs w:val="18"/>
                </w:rPr>
                <w:delText xml:space="preserve">Twentynine Palms </w:delText>
              </w:r>
            </w:del>
          </w:p>
        </w:tc>
        <w:tc>
          <w:tcPr>
            <w:tcW w:w="1344" w:type="dxa"/>
            <w:tcBorders>
              <w:top w:val="nil"/>
              <w:left w:val="nil"/>
              <w:bottom w:val="nil"/>
              <w:right w:val="nil"/>
            </w:tcBorders>
            <w:shd w:val="clear" w:color="auto" w:fill="auto"/>
            <w:noWrap/>
            <w:vAlign w:val="center"/>
            <w:hideMark/>
          </w:tcPr>
          <w:p w14:paraId="2D5A9D70" w14:textId="77777777" w:rsidR="00AA3A32" w:rsidDel="00AA70B8" w:rsidRDefault="00636F83" w:rsidP="00AA3A32">
            <w:pPr>
              <w:rPr>
                <w:del w:id="915" w:author="TF 112518" w:date="2018-11-26T22:29:00Z"/>
                <w:rFonts w:ascii="Calibri" w:hAnsi="Calibri"/>
                <w:color w:val="000000"/>
                <w:sz w:val="18"/>
                <w:szCs w:val="18"/>
              </w:rPr>
            </w:pPr>
            <w:del w:id="916" w:author="TF 112518" w:date="2018-11-26T22:29:00Z">
              <w:r w:rsidRPr="002A4574" w:rsidDel="00AA70B8">
                <w:rPr>
                  <w:rFonts w:ascii="Calibri" w:hAnsi="Calibri"/>
                  <w:color w:val="000000"/>
                  <w:sz w:val="18"/>
                  <w:szCs w:val="18"/>
                </w:rPr>
                <w:delText>34.3</w:delText>
              </w:r>
            </w:del>
          </w:p>
        </w:tc>
        <w:tc>
          <w:tcPr>
            <w:tcW w:w="1316" w:type="dxa"/>
            <w:tcBorders>
              <w:top w:val="nil"/>
              <w:left w:val="nil"/>
              <w:bottom w:val="nil"/>
              <w:right w:val="nil"/>
            </w:tcBorders>
            <w:shd w:val="clear" w:color="auto" w:fill="auto"/>
            <w:noWrap/>
            <w:vAlign w:val="center"/>
            <w:hideMark/>
          </w:tcPr>
          <w:p w14:paraId="2D5A9D71" w14:textId="77777777" w:rsidR="00AA3A32" w:rsidDel="00AA70B8" w:rsidRDefault="00636F83" w:rsidP="00AA3A32">
            <w:pPr>
              <w:rPr>
                <w:del w:id="917" w:author="TF 112518" w:date="2018-11-26T22:29:00Z"/>
                <w:rFonts w:ascii="Calibri" w:hAnsi="Calibri"/>
                <w:color w:val="000000"/>
                <w:sz w:val="18"/>
                <w:szCs w:val="18"/>
              </w:rPr>
            </w:pPr>
            <w:del w:id="918" w:author="TF 112518" w:date="2018-11-26T22:29:00Z">
              <w:r w:rsidRPr="002A4574" w:rsidDel="00AA70B8">
                <w:rPr>
                  <w:rFonts w:ascii="Calibri" w:hAnsi="Calibri"/>
                  <w:color w:val="000000"/>
                  <w:sz w:val="18"/>
                  <w:szCs w:val="18"/>
                </w:rPr>
                <w:delText>–116.17</w:delText>
              </w:r>
            </w:del>
          </w:p>
        </w:tc>
        <w:tc>
          <w:tcPr>
            <w:tcW w:w="1586" w:type="dxa"/>
            <w:tcBorders>
              <w:top w:val="nil"/>
              <w:left w:val="nil"/>
              <w:bottom w:val="nil"/>
              <w:right w:val="nil"/>
            </w:tcBorders>
            <w:shd w:val="clear" w:color="auto" w:fill="auto"/>
            <w:noWrap/>
            <w:vAlign w:val="center"/>
            <w:hideMark/>
          </w:tcPr>
          <w:p w14:paraId="2D5A9D72" w14:textId="77777777" w:rsidR="00AA3A32" w:rsidDel="00AA70B8" w:rsidRDefault="00636F83" w:rsidP="00AA3A32">
            <w:pPr>
              <w:rPr>
                <w:del w:id="919" w:author="TF 112518" w:date="2018-11-26T22:29:00Z"/>
                <w:rFonts w:ascii="Calibri" w:hAnsi="Calibri"/>
                <w:color w:val="000000"/>
                <w:sz w:val="18"/>
                <w:szCs w:val="18"/>
              </w:rPr>
            </w:pPr>
            <w:del w:id="920" w:author="TF 112518" w:date="2018-11-26T22:29:00Z">
              <w:r w:rsidRPr="002A4574" w:rsidDel="00AA70B8">
                <w:rPr>
                  <w:rFonts w:ascii="Calibri" w:hAnsi="Calibri"/>
                  <w:color w:val="000000"/>
                  <w:sz w:val="18"/>
                  <w:szCs w:val="18"/>
                </w:rPr>
                <w:delText>California</w:delText>
              </w:r>
            </w:del>
          </w:p>
        </w:tc>
      </w:tr>
      <w:tr w:rsidR="00636F83" w:rsidRPr="002A4574" w:rsidDel="00AA70B8" w14:paraId="2D5A9D7A" w14:textId="77777777" w:rsidTr="00BA6D7A">
        <w:trPr>
          <w:trHeight w:val="240"/>
          <w:del w:id="921" w:author="TF 112518" w:date="2018-11-26T22:29:00Z"/>
        </w:trPr>
        <w:tc>
          <w:tcPr>
            <w:tcW w:w="1289" w:type="dxa"/>
            <w:tcBorders>
              <w:top w:val="nil"/>
              <w:left w:val="nil"/>
              <w:bottom w:val="nil"/>
              <w:right w:val="nil"/>
            </w:tcBorders>
            <w:shd w:val="clear" w:color="auto" w:fill="auto"/>
            <w:noWrap/>
            <w:vAlign w:val="center"/>
            <w:hideMark/>
          </w:tcPr>
          <w:p w14:paraId="2D5A9D74" w14:textId="77777777" w:rsidR="00AA3A32" w:rsidDel="00AA70B8" w:rsidRDefault="00636F83" w:rsidP="00AA3A32">
            <w:pPr>
              <w:rPr>
                <w:del w:id="922" w:author="TF 112518" w:date="2018-11-26T22:29:00Z"/>
                <w:rFonts w:ascii="Calibri" w:hAnsi="Calibri"/>
                <w:color w:val="000000"/>
                <w:sz w:val="18"/>
                <w:szCs w:val="18"/>
              </w:rPr>
            </w:pPr>
            <w:del w:id="923" w:author="TF 112518" w:date="2018-11-26T22:29:00Z">
              <w:r w:rsidRPr="002A4574" w:rsidDel="00AA70B8">
                <w:rPr>
                  <w:rFonts w:ascii="Calibri" w:hAnsi="Calibri"/>
                  <w:color w:val="000000"/>
                  <w:sz w:val="18"/>
                  <w:szCs w:val="18"/>
                </w:rPr>
                <w:delText>722860</w:delText>
              </w:r>
            </w:del>
          </w:p>
        </w:tc>
        <w:tc>
          <w:tcPr>
            <w:tcW w:w="841" w:type="dxa"/>
            <w:tcBorders>
              <w:top w:val="nil"/>
              <w:left w:val="nil"/>
              <w:bottom w:val="nil"/>
              <w:right w:val="nil"/>
            </w:tcBorders>
            <w:shd w:val="clear" w:color="auto" w:fill="auto"/>
            <w:noWrap/>
            <w:vAlign w:val="center"/>
            <w:hideMark/>
          </w:tcPr>
          <w:p w14:paraId="2D5A9D75" w14:textId="77777777" w:rsidR="00AA3A32" w:rsidDel="00AA70B8" w:rsidRDefault="00636F83" w:rsidP="00AA3A32">
            <w:pPr>
              <w:rPr>
                <w:del w:id="924" w:author="TF 112518" w:date="2018-11-26T22:29:00Z"/>
                <w:rFonts w:ascii="Calibri" w:hAnsi="Calibri"/>
                <w:color w:val="000000"/>
                <w:sz w:val="18"/>
                <w:szCs w:val="18"/>
              </w:rPr>
            </w:pPr>
            <w:del w:id="925" w:author="TF 112518" w:date="2018-11-26T22:29:00Z">
              <w:r w:rsidRPr="002A4574" w:rsidDel="00AA70B8">
                <w:rPr>
                  <w:rFonts w:ascii="Calibri" w:hAnsi="Calibri"/>
                  <w:color w:val="000000"/>
                  <w:sz w:val="18"/>
                  <w:szCs w:val="18"/>
                </w:rPr>
                <w:delText>0.43</w:delText>
              </w:r>
            </w:del>
          </w:p>
        </w:tc>
        <w:tc>
          <w:tcPr>
            <w:tcW w:w="4545" w:type="dxa"/>
            <w:tcBorders>
              <w:top w:val="nil"/>
              <w:left w:val="nil"/>
              <w:bottom w:val="nil"/>
              <w:right w:val="nil"/>
            </w:tcBorders>
            <w:shd w:val="clear" w:color="auto" w:fill="auto"/>
            <w:noWrap/>
            <w:vAlign w:val="bottom"/>
            <w:hideMark/>
          </w:tcPr>
          <w:p w14:paraId="2D5A9D76" w14:textId="77777777" w:rsidR="00636F83" w:rsidRPr="002A4574" w:rsidDel="00AA70B8" w:rsidRDefault="00636F83" w:rsidP="00636F83">
            <w:pPr>
              <w:rPr>
                <w:del w:id="926" w:author="TF 112518" w:date="2018-11-26T22:29:00Z"/>
                <w:rFonts w:ascii="Calibri" w:hAnsi="Calibri"/>
                <w:color w:val="000000"/>
                <w:sz w:val="18"/>
                <w:szCs w:val="18"/>
              </w:rPr>
            </w:pPr>
            <w:del w:id="927" w:author="TF 112518" w:date="2018-11-26T22:29:00Z">
              <w:r w:rsidRPr="002A4574" w:rsidDel="00AA70B8">
                <w:rPr>
                  <w:rFonts w:ascii="Calibri" w:hAnsi="Calibri"/>
                  <w:color w:val="000000"/>
                  <w:sz w:val="18"/>
                  <w:szCs w:val="18"/>
                </w:rPr>
                <w:delText xml:space="preserve">March AFB </w:delText>
              </w:r>
            </w:del>
          </w:p>
        </w:tc>
        <w:tc>
          <w:tcPr>
            <w:tcW w:w="1344" w:type="dxa"/>
            <w:tcBorders>
              <w:top w:val="nil"/>
              <w:left w:val="nil"/>
              <w:bottom w:val="nil"/>
              <w:right w:val="nil"/>
            </w:tcBorders>
            <w:shd w:val="clear" w:color="auto" w:fill="auto"/>
            <w:noWrap/>
            <w:vAlign w:val="center"/>
            <w:hideMark/>
          </w:tcPr>
          <w:p w14:paraId="2D5A9D77" w14:textId="77777777" w:rsidR="00AA3A32" w:rsidDel="00AA70B8" w:rsidRDefault="00636F83" w:rsidP="00AA3A32">
            <w:pPr>
              <w:rPr>
                <w:del w:id="928" w:author="TF 112518" w:date="2018-11-26T22:29:00Z"/>
                <w:rFonts w:ascii="Calibri" w:hAnsi="Calibri"/>
                <w:color w:val="000000"/>
                <w:sz w:val="18"/>
                <w:szCs w:val="18"/>
              </w:rPr>
            </w:pPr>
            <w:del w:id="929" w:author="TF 112518" w:date="2018-11-26T22:29:00Z">
              <w:r w:rsidRPr="002A4574" w:rsidDel="00AA70B8">
                <w:rPr>
                  <w:rFonts w:ascii="Calibri" w:hAnsi="Calibri"/>
                  <w:color w:val="000000"/>
                  <w:sz w:val="18"/>
                  <w:szCs w:val="18"/>
                </w:rPr>
                <w:delText>33.9</w:delText>
              </w:r>
            </w:del>
          </w:p>
        </w:tc>
        <w:tc>
          <w:tcPr>
            <w:tcW w:w="1316" w:type="dxa"/>
            <w:tcBorders>
              <w:top w:val="nil"/>
              <w:left w:val="nil"/>
              <w:bottom w:val="nil"/>
              <w:right w:val="nil"/>
            </w:tcBorders>
            <w:shd w:val="clear" w:color="auto" w:fill="auto"/>
            <w:noWrap/>
            <w:vAlign w:val="center"/>
            <w:hideMark/>
          </w:tcPr>
          <w:p w14:paraId="2D5A9D78" w14:textId="77777777" w:rsidR="00AA3A32" w:rsidDel="00AA70B8" w:rsidRDefault="00636F83" w:rsidP="00AA3A32">
            <w:pPr>
              <w:rPr>
                <w:del w:id="930" w:author="TF 112518" w:date="2018-11-26T22:29:00Z"/>
                <w:rFonts w:ascii="Calibri" w:hAnsi="Calibri"/>
                <w:color w:val="000000"/>
                <w:sz w:val="18"/>
                <w:szCs w:val="18"/>
              </w:rPr>
            </w:pPr>
            <w:del w:id="931" w:author="TF 112518" w:date="2018-11-26T22:29:00Z">
              <w:r w:rsidRPr="002A4574" w:rsidDel="00AA70B8">
                <w:rPr>
                  <w:rFonts w:ascii="Calibri" w:hAnsi="Calibri"/>
                  <w:color w:val="000000"/>
                  <w:sz w:val="18"/>
                  <w:szCs w:val="18"/>
                </w:rPr>
                <w:delText>–117.25</w:delText>
              </w:r>
            </w:del>
          </w:p>
        </w:tc>
        <w:tc>
          <w:tcPr>
            <w:tcW w:w="1586" w:type="dxa"/>
            <w:tcBorders>
              <w:top w:val="nil"/>
              <w:left w:val="nil"/>
              <w:bottom w:val="nil"/>
              <w:right w:val="nil"/>
            </w:tcBorders>
            <w:shd w:val="clear" w:color="auto" w:fill="auto"/>
            <w:noWrap/>
            <w:vAlign w:val="center"/>
            <w:hideMark/>
          </w:tcPr>
          <w:p w14:paraId="2D5A9D79" w14:textId="77777777" w:rsidR="00AA3A32" w:rsidDel="00AA70B8" w:rsidRDefault="00636F83" w:rsidP="00AA3A32">
            <w:pPr>
              <w:rPr>
                <w:del w:id="932" w:author="TF 112518" w:date="2018-11-26T22:29:00Z"/>
                <w:rFonts w:ascii="Calibri" w:hAnsi="Calibri"/>
                <w:color w:val="000000"/>
                <w:sz w:val="18"/>
                <w:szCs w:val="18"/>
              </w:rPr>
            </w:pPr>
            <w:del w:id="933" w:author="TF 112518" w:date="2018-11-26T22:29:00Z">
              <w:r w:rsidRPr="002A4574" w:rsidDel="00AA70B8">
                <w:rPr>
                  <w:rFonts w:ascii="Calibri" w:hAnsi="Calibri"/>
                  <w:color w:val="000000"/>
                  <w:sz w:val="18"/>
                  <w:szCs w:val="18"/>
                </w:rPr>
                <w:delText>California</w:delText>
              </w:r>
            </w:del>
          </w:p>
        </w:tc>
      </w:tr>
      <w:tr w:rsidR="00636F83" w:rsidRPr="002A4574" w:rsidDel="00AA70B8" w14:paraId="2D5A9D81" w14:textId="77777777" w:rsidTr="00BA6D7A">
        <w:trPr>
          <w:trHeight w:val="240"/>
          <w:del w:id="934" w:author="TF 112518" w:date="2018-11-26T22:29:00Z"/>
        </w:trPr>
        <w:tc>
          <w:tcPr>
            <w:tcW w:w="1289" w:type="dxa"/>
            <w:tcBorders>
              <w:top w:val="nil"/>
              <w:left w:val="nil"/>
              <w:bottom w:val="nil"/>
              <w:right w:val="nil"/>
            </w:tcBorders>
            <w:shd w:val="clear" w:color="auto" w:fill="auto"/>
            <w:noWrap/>
            <w:vAlign w:val="center"/>
            <w:hideMark/>
          </w:tcPr>
          <w:p w14:paraId="2D5A9D7B" w14:textId="77777777" w:rsidR="00AA3A32" w:rsidDel="00AA70B8" w:rsidRDefault="00636F83" w:rsidP="00AA3A32">
            <w:pPr>
              <w:rPr>
                <w:del w:id="935" w:author="TF 112518" w:date="2018-11-26T22:29:00Z"/>
                <w:rFonts w:ascii="Calibri" w:hAnsi="Calibri"/>
                <w:color w:val="000000"/>
                <w:sz w:val="18"/>
                <w:szCs w:val="18"/>
              </w:rPr>
            </w:pPr>
            <w:del w:id="936" w:author="TF 112518" w:date="2018-11-26T22:29:00Z">
              <w:r w:rsidRPr="002A4574" w:rsidDel="00AA70B8">
                <w:rPr>
                  <w:rFonts w:ascii="Calibri" w:hAnsi="Calibri"/>
                  <w:color w:val="000000"/>
                  <w:sz w:val="18"/>
                  <w:szCs w:val="18"/>
                </w:rPr>
                <w:delText>722868</w:delText>
              </w:r>
            </w:del>
          </w:p>
        </w:tc>
        <w:tc>
          <w:tcPr>
            <w:tcW w:w="841" w:type="dxa"/>
            <w:tcBorders>
              <w:top w:val="nil"/>
              <w:left w:val="nil"/>
              <w:bottom w:val="nil"/>
              <w:right w:val="nil"/>
            </w:tcBorders>
            <w:shd w:val="clear" w:color="auto" w:fill="auto"/>
            <w:noWrap/>
            <w:vAlign w:val="center"/>
            <w:hideMark/>
          </w:tcPr>
          <w:p w14:paraId="2D5A9D7C" w14:textId="77777777" w:rsidR="00AA3A32" w:rsidDel="00AA70B8" w:rsidRDefault="00636F83" w:rsidP="00AA3A32">
            <w:pPr>
              <w:rPr>
                <w:del w:id="937" w:author="TF 112518" w:date="2018-11-26T22:29:00Z"/>
                <w:rFonts w:ascii="Calibri" w:hAnsi="Calibri"/>
                <w:color w:val="000000"/>
                <w:sz w:val="18"/>
                <w:szCs w:val="18"/>
              </w:rPr>
            </w:pPr>
            <w:del w:id="938" w:author="TF 112518" w:date="2018-11-26T22:29:00Z">
              <w:r w:rsidRPr="002A4574" w:rsidDel="00AA70B8">
                <w:rPr>
                  <w:rFonts w:ascii="Calibri" w:hAnsi="Calibri"/>
                  <w:color w:val="000000"/>
                  <w:sz w:val="18"/>
                  <w:szCs w:val="18"/>
                </w:rPr>
                <w:delText>0.45</w:delText>
              </w:r>
            </w:del>
          </w:p>
        </w:tc>
        <w:tc>
          <w:tcPr>
            <w:tcW w:w="4545" w:type="dxa"/>
            <w:tcBorders>
              <w:top w:val="nil"/>
              <w:left w:val="nil"/>
              <w:bottom w:val="nil"/>
              <w:right w:val="nil"/>
            </w:tcBorders>
            <w:shd w:val="clear" w:color="auto" w:fill="auto"/>
            <w:noWrap/>
            <w:vAlign w:val="bottom"/>
            <w:hideMark/>
          </w:tcPr>
          <w:p w14:paraId="2D5A9D7D" w14:textId="77777777" w:rsidR="00636F83" w:rsidRPr="002A4574" w:rsidDel="00AA70B8" w:rsidRDefault="00636F83" w:rsidP="00636F83">
            <w:pPr>
              <w:rPr>
                <w:del w:id="939" w:author="TF 112518" w:date="2018-11-26T22:29:00Z"/>
                <w:rFonts w:ascii="Calibri" w:hAnsi="Calibri"/>
                <w:color w:val="000000"/>
                <w:sz w:val="18"/>
                <w:szCs w:val="18"/>
              </w:rPr>
            </w:pPr>
            <w:del w:id="940" w:author="TF 112518" w:date="2018-11-26T22:29:00Z">
              <w:r w:rsidRPr="002A4574" w:rsidDel="00AA70B8">
                <w:rPr>
                  <w:rFonts w:ascii="Calibri" w:hAnsi="Calibri"/>
                  <w:color w:val="000000"/>
                  <w:sz w:val="18"/>
                  <w:szCs w:val="18"/>
                </w:rPr>
                <w:delText xml:space="preserve">Palm Springs Intl </w:delText>
              </w:r>
            </w:del>
          </w:p>
        </w:tc>
        <w:tc>
          <w:tcPr>
            <w:tcW w:w="1344" w:type="dxa"/>
            <w:tcBorders>
              <w:top w:val="nil"/>
              <w:left w:val="nil"/>
              <w:bottom w:val="nil"/>
              <w:right w:val="nil"/>
            </w:tcBorders>
            <w:shd w:val="clear" w:color="auto" w:fill="auto"/>
            <w:noWrap/>
            <w:vAlign w:val="center"/>
            <w:hideMark/>
          </w:tcPr>
          <w:p w14:paraId="2D5A9D7E" w14:textId="77777777" w:rsidR="00AA3A32" w:rsidDel="00AA70B8" w:rsidRDefault="00636F83" w:rsidP="00AA3A32">
            <w:pPr>
              <w:rPr>
                <w:del w:id="941" w:author="TF 112518" w:date="2018-11-26T22:29:00Z"/>
                <w:rFonts w:ascii="Calibri" w:hAnsi="Calibri"/>
                <w:color w:val="000000"/>
                <w:sz w:val="18"/>
                <w:szCs w:val="18"/>
              </w:rPr>
            </w:pPr>
            <w:del w:id="942" w:author="TF 112518" w:date="2018-11-26T22:29:00Z">
              <w:r w:rsidRPr="002A4574" w:rsidDel="00AA70B8">
                <w:rPr>
                  <w:rFonts w:ascii="Calibri" w:hAnsi="Calibri"/>
                  <w:color w:val="000000"/>
                  <w:sz w:val="18"/>
                  <w:szCs w:val="18"/>
                </w:rPr>
                <w:delText>33.83</w:delText>
              </w:r>
            </w:del>
          </w:p>
        </w:tc>
        <w:tc>
          <w:tcPr>
            <w:tcW w:w="1316" w:type="dxa"/>
            <w:tcBorders>
              <w:top w:val="nil"/>
              <w:left w:val="nil"/>
              <w:bottom w:val="nil"/>
              <w:right w:val="nil"/>
            </w:tcBorders>
            <w:shd w:val="clear" w:color="auto" w:fill="auto"/>
            <w:noWrap/>
            <w:vAlign w:val="center"/>
            <w:hideMark/>
          </w:tcPr>
          <w:p w14:paraId="2D5A9D7F" w14:textId="77777777" w:rsidR="00AA3A32" w:rsidDel="00AA70B8" w:rsidRDefault="00636F83" w:rsidP="00AA3A32">
            <w:pPr>
              <w:rPr>
                <w:del w:id="943" w:author="TF 112518" w:date="2018-11-26T22:29:00Z"/>
                <w:rFonts w:ascii="Calibri" w:hAnsi="Calibri"/>
                <w:color w:val="000000"/>
                <w:sz w:val="18"/>
                <w:szCs w:val="18"/>
              </w:rPr>
            </w:pPr>
            <w:del w:id="944" w:author="TF 112518" w:date="2018-11-26T22:29:00Z">
              <w:r w:rsidRPr="002A4574" w:rsidDel="00AA70B8">
                <w:rPr>
                  <w:rFonts w:ascii="Calibri" w:hAnsi="Calibri"/>
                  <w:color w:val="000000"/>
                  <w:sz w:val="18"/>
                  <w:szCs w:val="18"/>
                </w:rPr>
                <w:delText>–116.50</w:delText>
              </w:r>
            </w:del>
          </w:p>
        </w:tc>
        <w:tc>
          <w:tcPr>
            <w:tcW w:w="1586" w:type="dxa"/>
            <w:tcBorders>
              <w:top w:val="nil"/>
              <w:left w:val="nil"/>
              <w:bottom w:val="nil"/>
              <w:right w:val="nil"/>
            </w:tcBorders>
            <w:shd w:val="clear" w:color="auto" w:fill="auto"/>
            <w:noWrap/>
            <w:vAlign w:val="center"/>
            <w:hideMark/>
          </w:tcPr>
          <w:p w14:paraId="2D5A9D80" w14:textId="77777777" w:rsidR="00AA3A32" w:rsidDel="00AA70B8" w:rsidRDefault="00636F83" w:rsidP="00AA3A32">
            <w:pPr>
              <w:rPr>
                <w:del w:id="945" w:author="TF 112518" w:date="2018-11-26T22:29:00Z"/>
                <w:rFonts w:ascii="Calibri" w:hAnsi="Calibri"/>
                <w:color w:val="000000"/>
                <w:sz w:val="18"/>
                <w:szCs w:val="18"/>
              </w:rPr>
            </w:pPr>
            <w:del w:id="946" w:author="TF 112518" w:date="2018-11-26T22:29:00Z">
              <w:r w:rsidRPr="002A4574" w:rsidDel="00AA70B8">
                <w:rPr>
                  <w:rFonts w:ascii="Calibri" w:hAnsi="Calibri"/>
                  <w:color w:val="000000"/>
                  <w:sz w:val="18"/>
                  <w:szCs w:val="18"/>
                </w:rPr>
                <w:delText>California</w:delText>
              </w:r>
            </w:del>
          </w:p>
        </w:tc>
      </w:tr>
      <w:tr w:rsidR="00636F83" w:rsidRPr="002A4574" w:rsidDel="00AA70B8" w14:paraId="2D5A9D88" w14:textId="77777777" w:rsidTr="00BA6D7A">
        <w:trPr>
          <w:trHeight w:val="240"/>
          <w:del w:id="947" w:author="TF 112518" w:date="2018-11-26T22:29:00Z"/>
        </w:trPr>
        <w:tc>
          <w:tcPr>
            <w:tcW w:w="1289" w:type="dxa"/>
            <w:tcBorders>
              <w:top w:val="nil"/>
              <w:left w:val="nil"/>
              <w:bottom w:val="nil"/>
              <w:right w:val="nil"/>
            </w:tcBorders>
            <w:shd w:val="clear" w:color="auto" w:fill="auto"/>
            <w:noWrap/>
            <w:vAlign w:val="center"/>
            <w:hideMark/>
          </w:tcPr>
          <w:p w14:paraId="2D5A9D82" w14:textId="77777777" w:rsidR="00AA3A32" w:rsidDel="00AA70B8" w:rsidRDefault="00636F83" w:rsidP="00AA3A32">
            <w:pPr>
              <w:rPr>
                <w:del w:id="948" w:author="TF 112518" w:date="2018-11-26T22:29:00Z"/>
                <w:rFonts w:ascii="Calibri" w:hAnsi="Calibri"/>
                <w:color w:val="000000"/>
                <w:sz w:val="18"/>
                <w:szCs w:val="18"/>
              </w:rPr>
            </w:pPr>
            <w:del w:id="949" w:author="TF 112518" w:date="2018-11-26T22:29:00Z">
              <w:r w:rsidRPr="002A4574" w:rsidDel="00AA70B8">
                <w:rPr>
                  <w:rFonts w:ascii="Calibri" w:hAnsi="Calibri"/>
                  <w:color w:val="000000"/>
                  <w:sz w:val="18"/>
                  <w:szCs w:val="18"/>
                </w:rPr>
                <w:delText>722869</w:delText>
              </w:r>
            </w:del>
          </w:p>
        </w:tc>
        <w:tc>
          <w:tcPr>
            <w:tcW w:w="841" w:type="dxa"/>
            <w:tcBorders>
              <w:top w:val="nil"/>
              <w:left w:val="nil"/>
              <w:bottom w:val="nil"/>
              <w:right w:val="nil"/>
            </w:tcBorders>
            <w:shd w:val="clear" w:color="auto" w:fill="auto"/>
            <w:noWrap/>
            <w:vAlign w:val="center"/>
            <w:hideMark/>
          </w:tcPr>
          <w:p w14:paraId="2D5A9D83" w14:textId="77777777" w:rsidR="00AA3A32" w:rsidDel="00AA70B8" w:rsidRDefault="00636F83" w:rsidP="00AA3A32">
            <w:pPr>
              <w:rPr>
                <w:del w:id="950" w:author="TF 112518" w:date="2018-11-26T22:29:00Z"/>
                <w:rFonts w:ascii="Calibri" w:hAnsi="Calibri"/>
                <w:color w:val="000000"/>
                <w:sz w:val="18"/>
                <w:szCs w:val="18"/>
              </w:rPr>
            </w:pPr>
            <w:del w:id="951" w:author="TF 112518" w:date="2018-11-26T22:29:00Z">
              <w:r w:rsidRPr="002A4574" w:rsidDel="00AA70B8">
                <w:rPr>
                  <w:rFonts w:ascii="Calibri" w:hAnsi="Calibri"/>
                  <w:color w:val="000000"/>
                  <w:sz w:val="18"/>
                  <w:szCs w:val="18"/>
                </w:rPr>
                <w:delText>0.42</w:delText>
              </w:r>
            </w:del>
          </w:p>
        </w:tc>
        <w:tc>
          <w:tcPr>
            <w:tcW w:w="4545" w:type="dxa"/>
            <w:tcBorders>
              <w:top w:val="nil"/>
              <w:left w:val="nil"/>
              <w:bottom w:val="nil"/>
              <w:right w:val="nil"/>
            </w:tcBorders>
            <w:shd w:val="clear" w:color="auto" w:fill="auto"/>
            <w:noWrap/>
            <w:vAlign w:val="bottom"/>
            <w:hideMark/>
          </w:tcPr>
          <w:p w14:paraId="2D5A9D84" w14:textId="77777777" w:rsidR="00636F83" w:rsidRPr="002A4574" w:rsidDel="00AA70B8" w:rsidRDefault="00636F83" w:rsidP="00636F83">
            <w:pPr>
              <w:rPr>
                <w:del w:id="952" w:author="TF 112518" w:date="2018-11-26T22:29:00Z"/>
                <w:rFonts w:ascii="Calibri" w:hAnsi="Calibri"/>
                <w:color w:val="000000"/>
                <w:sz w:val="18"/>
                <w:szCs w:val="18"/>
              </w:rPr>
            </w:pPr>
            <w:del w:id="953" w:author="TF 112518" w:date="2018-11-26T22:29:00Z">
              <w:r w:rsidRPr="002A4574" w:rsidDel="00AA70B8">
                <w:rPr>
                  <w:rFonts w:ascii="Calibri" w:hAnsi="Calibri"/>
                  <w:color w:val="000000"/>
                  <w:sz w:val="18"/>
                  <w:szCs w:val="18"/>
                </w:rPr>
                <w:delText xml:space="preserve">Riverside Muni </w:delText>
              </w:r>
            </w:del>
          </w:p>
        </w:tc>
        <w:tc>
          <w:tcPr>
            <w:tcW w:w="1344" w:type="dxa"/>
            <w:tcBorders>
              <w:top w:val="nil"/>
              <w:left w:val="nil"/>
              <w:bottom w:val="nil"/>
              <w:right w:val="nil"/>
            </w:tcBorders>
            <w:shd w:val="clear" w:color="auto" w:fill="auto"/>
            <w:noWrap/>
            <w:vAlign w:val="center"/>
            <w:hideMark/>
          </w:tcPr>
          <w:p w14:paraId="2D5A9D85" w14:textId="77777777" w:rsidR="00AA3A32" w:rsidDel="00AA70B8" w:rsidRDefault="00636F83" w:rsidP="00AA3A32">
            <w:pPr>
              <w:rPr>
                <w:del w:id="954" w:author="TF 112518" w:date="2018-11-26T22:29:00Z"/>
                <w:rFonts w:ascii="Calibri" w:hAnsi="Calibri"/>
                <w:color w:val="000000"/>
                <w:sz w:val="18"/>
                <w:szCs w:val="18"/>
              </w:rPr>
            </w:pPr>
            <w:del w:id="955" w:author="TF 112518" w:date="2018-11-26T22:29:00Z">
              <w:r w:rsidRPr="002A4574" w:rsidDel="00AA70B8">
                <w:rPr>
                  <w:rFonts w:ascii="Calibri" w:hAnsi="Calibri"/>
                  <w:color w:val="000000"/>
                  <w:sz w:val="18"/>
                  <w:szCs w:val="18"/>
                </w:rPr>
                <w:delText>33.95</w:delText>
              </w:r>
            </w:del>
          </w:p>
        </w:tc>
        <w:tc>
          <w:tcPr>
            <w:tcW w:w="1316" w:type="dxa"/>
            <w:tcBorders>
              <w:top w:val="nil"/>
              <w:left w:val="nil"/>
              <w:bottom w:val="nil"/>
              <w:right w:val="nil"/>
            </w:tcBorders>
            <w:shd w:val="clear" w:color="auto" w:fill="auto"/>
            <w:noWrap/>
            <w:vAlign w:val="center"/>
            <w:hideMark/>
          </w:tcPr>
          <w:p w14:paraId="2D5A9D86" w14:textId="77777777" w:rsidR="00AA3A32" w:rsidDel="00AA70B8" w:rsidRDefault="00636F83" w:rsidP="00AA3A32">
            <w:pPr>
              <w:rPr>
                <w:del w:id="956" w:author="TF 112518" w:date="2018-11-26T22:29:00Z"/>
                <w:rFonts w:ascii="Calibri" w:hAnsi="Calibri"/>
                <w:color w:val="000000"/>
                <w:sz w:val="18"/>
                <w:szCs w:val="18"/>
              </w:rPr>
            </w:pPr>
            <w:del w:id="957" w:author="TF 112518" w:date="2018-11-26T22:29:00Z">
              <w:r w:rsidRPr="002A4574" w:rsidDel="00AA70B8">
                <w:rPr>
                  <w:rFonts w:ascii="Calibri" w:hAnsi="Calibri"/>
                  <w:color w:val="000000"/>
                  <w:sz w:val="18"/>
                  <w:szCs w:val="18"/>
                </w:rPr>
                <w:delText>–117.45</w:delText>
              </w:r>
            </w:del>
          </w:p>
        </w:tc>
        <w:tc>
          <w:tcPr>
            <w:tcW w:w="1586" w:type="dxa"/>
            <w:tcBorders>
              <w:top w:val="nil"/>
              <w:left w:val="nil"/>
              <w:bottom w:val="nil"/>
              <w:right w:val="nil"/>
            </w:tcBorders>
            <w:shd w:val="clear" w:color="auto" w:fill="auto"/>
            <w:noWrap/>
            <w:vAlign w:val="center"/>
            <w:hideMark/>
          </w:tcPr>
          <w:p w14:paraId="2D5A9D87" w14:textId="77777777" w:rsidR="00AA3A32" w:rsidDel="00AA70B8" w:rsidRDefault="00636F83" w:rsidP="00AA3A32">
            <w:pPr>
              <w:rPr>
                <w:del w:id="958" w:author="TF 112518" w:date="2018-11-26T22:29:00Z"/>
                <w:rFonts w:ascii="Calibri" w:hAnsi="Calibri"/>
                <w:color w:val="000000"/>
                <w:sz w:val="18"/>
                <w:szCs w:val="18"/>
              </w:rPr>
            </w:pPr>
            <w:del w:id="959" w:author="TF 112518" w:date="2018-11-26T22:29:00Z">
              <w:r w:rsidRPr="002A4574" w:rsidDel="00AA70B8">
                <w:rPr>
                  <w:rFonts w:ascii="Calibri" w:hAnsi="Calibri"/>
                  <w:color w:val="000000"/>
                  <w:sz w:val="18"/>
                  <w:szCs w:val="18"/>
                </w:rPr>
                <w:delText>California</w:delText>
              </w:r>
            </w:del>
          </w:p>
        </w:tc>
      </w:tr>
      <w:tr w:rsidR="00636F83" w:rsidRPr="002A4574" w:rsidDel="00AA70B8" w14:paraId="2D5A9D8F" w14:textId="77777777" w:rsidTr="00BA6D7A">
        <w:trPr>
          <w:trHeight w:val="240"/>
          <w:del w:id="960" w:author="TF 112518" w:date="2018-11-26T22:29:00Z"/>
        </w:trPr>
        <w:tc>
          <w:tcPr>
            <w:tcW w:w="1289" w:type="dxa"/>
            <w:tcBorders>
              <w:top w:val="nil"/>
              <w:left w:val="nil"/>
              <w:bottom w:val="nil"/>
              <w:right w:val="nil"/>
            </w:tcBorders>
            <w:shd w:val="clear" w:color="auto" w:fill="auto"/>
            <w:noWrap/>
            <w:vAlign w:val="center"/>
            <w:hideMark/>
          </w:tcPr>
          <w:p w14:paraId="2D5A9D89" w14:textId="77777777" w:rsidR="00AA3A32" w:rsidDel="00AA70B8" w:rsidRDefault="00636F83" w:rsidP="00AA3A32">
            <w:pPr>
              <w:rPr>
                <w:del w:id="961" w:author="TF 112518" w:date="2018-11-26T22:29:00Z"/>
                <w:rFonts w:ascii="Calibri" w:hAnsi="Calibri"/>
                <w:color w:val="000000"/>
                <w:sz w:val="18"/>
                <w:szCs w:val="18"/>
              </w:rPr>
            </w:pPr>
            <w:del w:id="962" w:author="TF 112518" w:date="2018-11-26T22:29:00Z">
              <w:r w:rsidRPr="002A4574" w:rsidDel="00AA70B8">
                <w:rPr>
                  <w:rFonts w:ascii="Calibri" w:hAnsi="Calibri"/>
                  <w:color w:val="000000"/>
                  <w:sz w:val="18"/>
                  <w:szCs w:val="18"/>
                </w:rPr>
                <w:delText>722880</w:delText>
              </w:r>
            </w:del>
          </w:p>
        </w:tc>
        <w:tc>
          <w:tcPr>
            <w:tcW w:w="841" w:type="dxa"/>
            <w:tcBorders>
              <w:top w:val="nil"/>
              <w:left w:val="nil"/>
              <w:bottom w:val="nil"/>
              <w:right w:val="nil"/>
            </w:tcBorders>
            <w:shd w:val="clear" w:color="auto" w:fill="auto"/>
            <w:noWrap/>
            <w:vAlign w:val="center"/>
            <w:hideMark/>
          </w:tcPr>
          <w:p w14:paraId="2D5A9D8A" w14:textId="77777777" w:rsidR="00AA3A32" w:rsidDel="00AA70B8" w:rsidRDefault="00636F83" w:rsidP="00AA3A32">
            <w:pPr>
              <w:rPr>
                <w:del w:id="963" w:author="TF 112518" w:date="2018-11-26T22:29:00Z"/>
                <w:rFonts w:ascii="Calibri" w:hAnsi="Calibri"/>
                <w:color w:val="000000"/>
                <w:sz w:val="18"/>
                <w:szCs w:val="18"/>
              </w:rPr>
            </w:pPr>
            <w:del w:id="964" w:author="TF 112518" w:date="2018-11-26T22:29:00Z">
              <w:r w:rsidRPr="002A4574" w:rsidDel="00AA70B8">
                <w:rPr>
                  <w:rFonts w:ascii="Calibri" w:hAnsi="Calibri"/>
                  <w:color w:val="000000"/>
                  <w:sz w:val="18"/>
                  <w:szCs w:val="18"/>
                </w:rPr>
                <w:delText>0.39</w:delText>
              </w:r>
            </w:del>
          </w:p>
        </w:tc>
        <w:tc>
          <w:tcPr>
            <w:tcW w:w="4545" w:type="dxa"/>
            <w:tcBorders>
              <w:top w:val="nil"/>
              <w:left w:val="nil"/>
              <w:bottom w:val="nil"/>
              <w:right w:val="nil"/>
            </w:tcBorders>
            <w:shd w:val="clear" w:color="auto" w:fill="auto"/>
            <w:noWrap/>
            <w:vAlign w:val="bottom"/>
            <w:hideMark/>
          </w:tcPr>
          <w:p w14:paraId="2D5A9D8B" w14:textId="77777777" w:rsidR="00636F83" w:rsidRPr="002A4574" w:rsidDel="00AA70B8" w:rsidRDefault="00636F83" w:rsidP="00636F83">
            <w:pPr>
              <w:rPr>
                <w:del w:id="965" w:author="TF 112518" w:date="2018-11-26T22:29:00Z"/>
                <w:rFonts w:ascii="Calibri" w:hAnsi="Calibri"/>
                <w:color w:val="000000"/>
                <w:sz w:val="18"/>
                <w:szCs w:val="18"/>
              </w:rPr>
            </w:pPr>
            <w:del w:id="966" w:author="TF 112518" w:date="2018-11-26T22:29:00Z">
              <w:r w:rsidRPr="002A4574" w:rsidDel="00AA70B8">
                <w:rPr>
                  <w:rFonts w:ascii="Calibri" w:hAnsi="Calibri"/>
                  <w:color w:val="000000"/>
                  <w:sz w:val="18"/>
                  <w:szCs w:val="18"/>
                </w:rPr>
                <w:delText xml:space="preserve">Burbank–Glendale–Pasadena AP </w:delText>
              </w:r>
            </w:del>
          </w:p>
        </w:tc>
        <w:tc>
          <w:tcPr>
            <w:tcW w:w="1344" w:type="dxa"/>
            <w:tcBorders>
              <w:top w:val="nil"/>
              <w:left w:val="nil"/>
              <w:bottom w:val="nil"/>
              <w:right w:val="nil"/>
            </w:tcBorders>
            <w:shd w:val="clear" w:color="auto" w:fill="auto"/>
            <w:noWrap/>
            <w:vAlign w:val="center"/>
            <w:hideMark/>
          </w:tcPr>
          <w:p w14:paraId="2D5A9D8C" w14:textId="77777777" w:rsidR="00AA3A32" w:rsidDel="00AA70B8" w:rsidRDefault="00636F83" w:rsidP="00AA3A32">
            <w:pPr>
              <w:rPr>
                <w:del w:id="967" w:author="TF 112518" w:date="2018-11-26T22:29:00Z"/>
                <w:rFonts w:ascii="Calibri" w:hAnsi="Calibri"/>
                <w:color w:val="000000"/>
                <w:sz w:val="18"/>
                <w:szCs w:val="18"/>
              </w:rPr>
            </w:pPr>
            <w:del w:id="968" w:author="TF 112518" w:date="2018-11-26T22:29:00Z">
              <w:r w:rsidRPr="002A4574" w:rsidDel="00AA70B8">
                <w:rPr>
                  <w:rFonts w:ascii="Calibri" w:hAnsi="Calibri"/>
                  <w:color w:val="000000"/>
                  <w:sz w:val="18"/>
                  <w:szCs w:val="18"/>
                </w:rPr>
                <w:delText>34.2</w:delText>
              </w:r>
            </w:del>
          </w:p>
        </w:tc>
        <w:tc>
          <w:tcPr>
            <w:tcW w:w="1316" w:type="dxa"/>
            <w:tcBorders>
              <w:top w:val="nil"/>
              <w:left w:val="nil"/>
              <w:bottom w:val="nil"/>
              <w:right w:val="nil"/>
            </w:tcBorders>
            <w:shd w:val="clear" w:color="auto" w:fill="auto"/>
            <w:noWrap/>
            <w:vAlign w:val="center"/>
            <w:hideMark/>
          </w:tcPr>
          <w:p w14:paraId="2D5A9D8D" w14:textId="77777777" w:rsidR="00AA3A32" w:rsidDel="00AA70B8" w:rsidRDefault="00636F83" w:rsidP="00AA3A32">
            <w:pPr>
              <w:rPr>
                <w:del w:id="969" w:author="TF 112518" w:date="2018-11-26T22:29:00Z"/>
                <w:rFonts w:ascii="Calibri" w:hAnsi="Calibri"/>
                <w:color w:val="000000"/>
                <w:sz w:val="18"/>
                <w:szCs w:val="18"/>
              </w:rPr>
            </w:pPr>
            <w:del w:id="970" w:author="TF 112518" w:date="2018-11-26T22:29:00Z">
              <w:r w:rsidRPr="002A4574" w:rsidDel="00AA70B8">
                <w:rPr>
                  <w:rFonts w:ascii="Calibri" w:hAnsi="Calibri"/>
                  <w:color w:val="000000"/>
                  <w:sz w:val="18"/>
                  <w:szCs w:val="18"/>
                </w:rPr>
                <w:delText>–118.35</w:delText>
              </w:r>
            </w:del>
          </w:p>
        </w:tc>
        <w:tc>
          <w:tcPr>
            <w:tcW w:w="1586" w:type="dxa"/>
            <w:tcBorders>
              <w:top w:val="nil"/>
              <w:left w:val="nil"/>
              <w:bottom w:val="nil"/>
              <w:right w:val="nil"/>
            </w:tcBorders>
            <w:shd w:val="clear" w:color="auto" w:fill="auto"/>
            <w:noWrap/>
            <w:vAlign w:val="center"/>
            <w:hideMark/>
          </w:tcPr>
          <w:p w14:paraId="2D5A9D8E" w14:textId="77777777" w:rsidR="00AA3A32" w:rsidDel="00AA70B8" w:rsidRDefault="00636F83" w:rsidP="00AA3A32">
            <w:pPr>
              <w:rPr>
                <w:del w:id="971" w:author="TF 112518" w:date="2018-11-26T22:29:00Z"/>
                <w:rFonts w:ascii="Calibri" w:hAnsi="Calibri"/>
                <w:color w:val="000000"/>
                <w:sz w:val="18"/>
                <w:szCs w:val="18"/>
              </w:rPr>
            </w:pPr>
            <w:del w:id="972" w:author="TF 112518" w:date="2018-11-26T22:29:00Z">
              <w:r w:rsidRPr="002A4574" w:rsidDel="00AA70B8">
                <w:rPr>
                  <w:rFonts w:ascii="Calibri" w:hAnsi="Calibri"/>
                  <w:color w:val="000000"/>
                  <w:sz w:val="18"/>
                  <w:szCs w:val="18"/>
                </w:rPr>
                <w:delText>California</w:delText>
              </w:r>
            </w:del>
          </w:p>
        </w:tc>
      </w:tr>
      <w:tr w:rsidR="00636F83" w:rsidRPr="002A4574" w:rsidDel="00AA70B8" w14:paraId="2D5A9D96" w14:textId="77777777" w:rsidTr="00BA6D7A">
        <w:trPr>
          <w:trHeight w:val="240"/>
          <w:del w:id="973" w:author="TF 112518" w:date="2018-11-26T22:29:00Z"/>
        </w:trPr>
        <w:tc>
          <w:tcPr>
            <w:tcW w:w="1289" w:type="dxa"/>
            <w:tcBorders>
              <w:top w:val="nil"/>
              <w:left w:val="nil"/>
              <w:bottom w:val="nil"/>
              <w:right w:val="nil"/>
            </w:tcBorders>
            <w:shd w:val="clear" w:color="auto" w:fill="auto"/>
            <w:noWrap/>
            <w:vAlign w:val="center"/>
            <w:hideMark/>
          </w:tcPr>
          <w:p w14:paraId="2D5A9D90" w14:textId="77777777" w:rsidR="00AA3A32" w:rsidDel="00AA70B8" w:rsidRDefault="00636F83" w:rsidP="00AA3A32">
            <w:pPr>
              <w:rPr>
                <w:del w:id="974" w:author="TF 112518" w:date="2018-11-26T22:29:00Z"/>
                <w:rFonts w:ascii="Calibri" w:hAnsi="Calibri"/>
                <w:color w:val="000000"/>
                <w:sz w:val="18"/>
                <w:szCs w:val="18"/>
              </w:rPr>
            </w:pPr>
            <w:del w:id="975" w:author="TF 112518" w:date="2018-11-26T22:29:00Z">
              <w:r w:rsidRPr="002A4574" w:rsidDel="00AA70B8">
                <w:rPr>
                  <w:rFonts w:ascii="Calibri" w:hAnsi="Calibri"/>
                  <w:color w:val="000000"/>
                  <w:sz w:val="18"/>
                  <w:szCs w:val="18"/>
                </w:rPr>
                <w:delText>722885</w:delText>
              </w:r>
            </w:del>
          </w:p>
        </w:tc>
        <w:tc>
          <w:tcPr>
            <w:tcW w:w="841" w:type="dxa"/>
            <w:tcBorders>
              <w:top w:val="nil"/>
              <w:left w:val="nil"/>
              <w:bottom w:val="nil"/>
              <w:right w:val="nil"/>
            </w:tcBorders>
            <w:shd w:val="clear" w:color="auto" w:fill="auto"/>
            <w:noWrap/>
            <w:vAlign w:val="center"/>
            <w:hideMark/>
          </w:tcPr>
          <w:p w14:paraId="2D5A9D91" w14:textId="77777777" w:rsidR="00AA3A32" w:rsidDel="00AA70B8" w:rsidRDefault="00636F83" w:rsidP="00AA3A32">
            <w:pPr>
              <w:rPr>
                <w:del w:id="976" w:author="TF 112518" w:date="2018-11-26T22:29:00Z"/>
                <w:rFonts w:ascii="Calibri" w:hAnsi="Calibri"/>
                <w:color w:val="000000"/>
                <w:sz w:val="18"/>
                <w:szCs w:val="18"/>
              </w:rPr>
            </w:pPr>
            <w:del w:id="977" w:author="TF 112518" w:date="2018-11-26T22:29:00Z">
              <w:r w:rsidRPr="002A4574" w:rsidDel="00AA70B8">
                <w:rPr>
                  <w:rFonts w:ascii="Calibri" w:hAnsi="Calibri"/>
                  <w:color w:val="000000"/>
                  <w:sz w:val="18"/>
                  <w:szCs w:val="18"/>
                </w:rPr>
                <w:delText>0.39</w:delText>
              </w:r>
            </w:del>
          </w:p>
        </w:tc>
        <w:tc>
          <w:tcPr>
            <w:tcW w:w="4545" w:type="dxa"/>
            <w:tcBorders>
              <w:top w:val="nil"/>
              <w:left w:val="nil"/>
              <w:bottom w:val="nil"/>
              <w:right w:val="nil"/>
            </w:tcBorders>
            <w:shd w:val="clear" w:color="auto" w:fill="auto"/>
            <w:noWrap/>
            <w:vAlign w:val="bottom"/>
            <w:hideMark/>
          </w:tcPr>
          <w:p w14:paraId="2D5A9D92" w14:textId="77777777" w:rsidR="00636F83" w:rsidRPr="002A4574" w:rsidDel="00AA70B8" w:rsidRDefault="00636F83" w:rsidP="00636F83">
            <w:pPr>
              <w:rPr>
                <w:del w:id="978" w:author="TF 112518" w:date="2018-11-26T22:29:00Z"/>
                <w:rFonts w:ascii="Calibri" w:hAnsi="Calibri"/>
                <w:color w:val="000000"/>
                <w:sz w:val="18"/>
                <w:szCs w:val="18"/>
              </w:rPr>
            </w:pPr>
            <w:del w:id="979" w:author="TF 112518" w:date="2018-11-26T22:29:00Z">
              <w:r w:rsidRPr="002A4574" w:rsidDel="00AA70B8">
                <w:rPr>
                  <w:rFonts w:ascii="Calibri" w:hAnsi="Calibri"/>
                  <w:color w:val="000000"/>
                  <w:sz w:val="18"/>
                  <w:szCs w:val="18"/>
                </w:rPr>
                <w:delText xml:space="preserve">Santa Monica Muni </w:delText>
              </w:r>
            </w:del>
          </w:p>
        </w:tc>
        <w:tc>
          <w:tcPr>
            <w:tcW w:w="1344" w:type="dxa"/>
            <w:tcBorders>
              <w:top w:val="nil"/>
              <w:left w:val="nil"/>
              <w:bottom w:val="nil"/>
              <w:right w:val="nil"/>
            </w:tcBorders>
            <w:shd w:val="clear" w:color="auto" w:fill="auto"/>
            <w:noWrap/>
            <w:vAlign w:val="center"/>
            <w:hideMark/>
          </w:tcPr>
          <w:p w14:paraId="2D5A9D93" w14:textId="77777777" w:rsidR="00AA3A32" w:rsidDel="00AA70B8" w:rsidRDefault="00636F83" w:rsidP="00AA3A32">
            <w:pPr>
              <w:rPr>
                <w:del w:id="980" w:author="TF 112518" w:date="2018-11-26T22:29:00Z"/>
                <w:rFonts w:ascii="Calibri" w:hAnsi="Calibri"/>
                <w:color w:val="000000"/>
                <w:sz w:val="18"/>
                <w:szCs w:val="18"/>
              </w:rPr>
            </w:pPr>
            <w:del w:id="981" w:author="TF 112518" w:date="2018-11-26T22:29:00Z">
              <w:r w:rsidRPr="002A4574" w:rsidDel="00AA70B8">
                <w:rPr>
                  <w:rFonts w:ascii="Calibri" w:hAnsi="Calibri"/>
                  <w:color w:val="000000"/>
                  <w:sz w:val="18"/>
                  <w:szCs w:val="18"/>
                </w:rPr>
                <w:delText>34.02</w:delText>
              </w:r>
            </w:del>
          </w:p>
        </w:tc>
        <w:tc>
          <w:tcPr>
            <w:tcW w:w="1316" w:type="dxa"/>
            <w:tcBorders>
              <w:top w:val="nil"/>
              <w:left w:val="nil"/>
              <w:bottom w:val="nil"/>
              <w:right w:val="nil"/>
            </w:tcBorders>
            <w:shd w:val="clear" w:color="auto" w:fill="auto"/>
            <w:noWrap/>
            <w:vAlign w:val="center"/>
            <w:hideMark/>
          </w:tcPr>
          <w:p w14:paraId="2D5A9D94" w14:textId="77777777" w:rsidR="00AA3A32" w:rsidDel="00AA70B8" w:rsidRDefault="00636F83" w:rsidP="00AA3A32">
            <w:pPr>
              <w:rPr>
                <w:del w:id="982" w:author="TF 112518" w:date="2018-11-26T22:29:00Z"/>
                <w:rFonts w:ascii="Calibri" w:hAnsi="Calibri"/>
                <w:color w:val="000000"/>
                <w:sz w:val="18"/>
                <w:szCs w:val="18"/>
              </w:rPr>
            </w:pPr>
            <w:del w:id="983" w:author="TF 112518" w:date="2018-11-26T22:29:00Z">
              <w:r w:rsidRPr="002A4574" w:rsidDel="00AA70B8">
                <w:rPr>
                  <w:rFonts w:ascii="Calibri" w:hAnsi="Calibri"/>
                  <w:color w:val="000000"/>
                  <w:sz w:val="18"/>
                  <w:szCs w:val="18"/>
                </w:rPr>
                <w:delText>–118.45</w:delText>
              </w:r>
            </w:del>
          </w:p>
        </w:tc>
        <w:tc>
          <w:tcPr>
            <w:tcW w:w="1586" w:type="dxa"/>
            <w:tcBorders>
              <w:top w:val="nil"/>
              <w:left w:val="nil"/>
              <w:bottom w:val="nil"/>
              <w:right w:val="nil"/>
            </w:tcBorders>
            <w:shd w:val="clear" w:color="auto" w:fill="auto"/>
            <w:noWrap/>
            <w:vAlign w:val="center"/>
            <w:hideMark/>
          </w:tcPr>
          <w:p w14:paraId="2D5A9D95" w14:textId="77777777" w:rsidR="00AA3A32" w:rsidDel="00AA70B8" w:rsidRDefault="00636F83" w:rsidP="00AA3A32">
            <w:pPr>
              <w:rPr>
                <w:del w:id="984" w:author="TF 112518" w:date="2018-11-26T22:29:00Z"/>
                <w:rFonts w:ascii="Calibri" w:hAnsi="Calibri"/>
                <w:color w:val="000000"/>
                <w:sz w:val="18"/>
                <w:szCs w:val="18"/>
              </w:rPr>
            </w:pPr>
            <w:del w:id="985" w:author="TF 112518" w:date="2018-11-26T22:29:00Z">
              <w:r w:rsidRPr="002A4574" w:rsidDel="00AA70B8">
                <w:rPr>
                  <w:rFonts w:ascii="Calibri" w:hAnsi="Calibri"/>
                  <w:color w:val="000000"/>
                  <w:sz w:val="18"/>
                  <w:szCs w:val="18"/>
                </w:rPr>
                <w:delText>California</w:delText>
              </w:r>
            </w:del>
          </w:p>
        </w:tc>
      </w:tr>
      <w:tr w:rsidR="00636F83" w:rsidRPr="002A4574" w:rsidDel="00AA70B8" w14:paraId="2D5A9D9D" w14:textId="77777777" w:rsidTr="00BA6D7A">
        <w:trPr>
          <w:trHeight w:val="240"/>
          <w:del w:id="986" w:author="TF 112518" w:date="2018-11-26T22:29:00Z"/>
        </w:trPr>
        <w:tc>
          <w:tcPr>
            <w:tcW w:w="1289" w:type="dxa"/>
            <w:tcBorders>
              <w:top w:val="nil"/>
              <w:left w:val="nil"/>
              <w:bottom w:val="nil"/>
              <w:right w:val="nil"/>
            </w:tcBorders>
            <w:shd w:val="clear" w:color="auto" w:fill="auto"/>
            <w:noWrap/>
            <w:vAlign w:val="center"/>
            <w:hideMark/>
          </w:tcPr>
          <w:p w14:paraId="2D5A9D97" w14:textId="77777777" w:rsidR="00AA3A32" w:rsidDel="00AA70B8" w:rsidRDefault="00636F83" w:rsidP="00AA3A32">
            <w:pPr>
              <w:rPr>
                <w:del w:id="987" w:author="TF 112518" w:date="2018-11-26T22:29:00Z"/>
                <w:rFonts w:ascii="Calibri" w:hAnsi="Calibri"/>
                <w:color w:val="000000"/>
                <w:sz w:val="18"/>
                <w:szCs w:val="18"/>
              </w:rPr>
            </w:pPr>
            <w:del w:id="988" w:author="TF 112518" w:date="2018-11-26T22:29:00Z">
              <w:r w:rsidRPr="002A4574" w:rsidDel="00AA70B8">
                <w:rPr>
                  <w:rFonts w:ascii="Calibri" w:hAnsi="Calibri"/>
                  <w:color w:val="000000"/>
                  <w:sz w:val="18"/>
                  <w:szCs w:val="18"/>
                </w:rPr>
                <w:delText>722886</w:delText>
              </w:r>
            </w:del>
          </w:p>
        </w:tc>
        <w:tc>
          <w:tcPr>
            <w:tcW w:w="841" w:type="dxa"/>
            <w:tcBorders>
              <w:top w:val="nil"/>
              <w:left w:val="nil"/>
              <w:bottom w:val="nil"/>
              <w:right w:val="nil"/>
            </w:tcBorders>
            <w:shd w:val="clear" w:color="auto" w:fill="auto"/>
            <w:noWrap/>
            <w:vAlign w:val="center"/>
            <w:hideMark/>
          </w:tcPr>
          <w:p w14:paraId="2D5A9D98" w14:textId="77777777" w:rsidR="00AA3A32" w:rsidDel="00AA70B8" w:rsidRDefault="00636F83" w:rsidP="00AA3A32">
            <w:pPr>
              <w:rPr>
                <w:del w:id="989" w:author="TF 112518" w:date="2018-11-26T22:29:00Z"/>
                <w:rFonts w:ascii="Calibri" w:hAnsi="Calibri"/>
                <w:color w:val="000000"/>
                <w:sz w:val="18"/>
                <w:szCs w:val="18"/>
              </w:rPr>
            </w:pPr>
            <w:del w:id="990" w:author="TF 112518" w:date="2018-11-26T22:29:00Z">
              <w:r w:rsidRPr="002A4574" w:rsidDel="00AA70B8">
                <w:rPr>
                  <w:rFonts w:ascii="Calibri" w:hAnsi="Calibri"/>
                  <w:color w:val="000000"/>
                  <w:sz w:val="18"/>
                  <w:szCs w:val="18"/>
                </w:rPr>
                <w:delText>0.39</w:delText>
              </w:r>
            </w:del>
          </w:p>
        </w:tc>
        <w:tc>
          <w:tcPr>
            <w:tcW w:w="4545" w:type="dxa"/>
            <w:tcBorders>
              <w:top w:val="nil"/>
              <w:left w:val="nil"/>
              <w:bottom w:val="nil"/>
              <w:right w:val="nil"/>
            </w:tcBorders>
            <w:shd w:val="clear" w:color="auto" w:fill="auto"/>
            <w:noWrap/>
            <w:vAlign w:val="bottom"/>
            <w:hideMark/>
          </w:tcPr>
          <w:p w14:paraId="2D5A9D99" w14:textId="77777777" w:rsidR="00636F83" w:rsidRPr="002A4574" w:rsidDel="00AA70B8" w:rsidRDefault="00636F83" w:rsidP="00636F83">
            <w:pPr>
              <w:rPr>
                <w:del w:id="991" w:author="TF 112518" w:date="2018-11-26T22:29:00Z"/>
                <w:rFonts w:ascii="Calibri" w:hAnsi="Calibri"/>
                <w:color w:val="000000"/>
                <w:sz w:val="18"/>
                <w:szCs w:val="18"/>
              </w:rPr>
            </w:pPr>
            <w:del w:id="992" w:author="TF 112518" w:date="2018-11-26T22:29:00Z">
              <w:r w:rsidRPr="002A4574" w:rsidDel="00AA70B8">
                <w:rPr>
                  <w:rFonts w:ascii="Calibri" w:hAnsi="Calibri"/>
                  <w:color w:val="000000"/>
                  <w:sz w:val="18"/>
                  <w:szCs w:val="18"/>
                </w:rPr>
                <w:delText xml:space="preserve">Van Nuys Airport </w:delText>
              </w:r>
            </w:del>
          </w:p>
        </w:tc>
        <w:tc>
          <w:tcPr>
            <w:tcW w:w="1344" w:type="dxa"/>
            <w:tcBorders>
              <w:top w:val="nil"/>
              <w:left w:val="nil"/>
              <w:bottom w:val="nil"/>
              <w:right w:val="nil"/>
            </w:tcBorders>
            <w:shd w:val="clear" w:color="auto" w:fill="auto"/>
            <w:noWrap/>
            <w:vAlign w:val="center"/>
            <w:hideMark/>
          </w:tcPr>
          <w:p w14:paraId="2D5A9D9A" w14:textId="77777777" w:rsidR="00AA3A32" w:rsidDel="00AA70B8" w:rsidRDefault="00636F83" w:rsidP="00AA3A32">
            <w:pPr>
              <w:rPr>
                <w:del w:id="993" w:author="TF 112518" w:date="2018-11-26T22:29:00Z"/>
                <w:rFonts w:ascii="Calibri" w:hAnsi="Calibri"/>
                <w:color w:val="000000"/>
                <w:sz w:val="18"/>
                <w:szCs w:val="18"/>
              </w:rPr>
            </w:pPr>
            <w:del w:id="994" w:author="TF 112518" w:date="2018-11-26T22:29:00Z">
              <w:r w:rsidRPr="002A4574" w:rsidDel="00AA70B8">
                <w:rPr>
                  <w:rFonts w:ascii="Calibri" w:hAnsi="Calibri"/>
                  <w:color w:val="000000"/>
                  <w:sz w:val="18"/>
                  <w:szCs w:val="18"/>
                </w:rPr>
                <w:delText>34.22</w:delText>
              </w:r>
            </w:del>
          </w:p>
        </w:tc>
        <w:tc>
          <w:tcPr>
            <w:tcW w:w="1316" w:type="dxa"/>
            <w:tcBorders>
              <w:top w:val="nil"/>
              <w:left w:val="nil"/>
              <w:bottom w:val="nil"/>
              <w:right w:val="nil"/>
            </w:tcBorders>
            <w:shd w:val="clear" w:color="auto" w:fill="auto"/>
            <w:noWrap/>
            <w:vAlign w:val="center"/>
            <w:hideMark/>
          </w:tcPr>
          <w:p w14:paraId="2D5A9D9B" w14:textId="77777777" w:rsidR="00AA3A32" w:rsidDel="00AA70B8" w:rsidRDefault="00636F83" w:rsidP="00AA3A32">
            <w:pPr>
              <w:rPr>
                <w:del w:id="995" w:author="TF 112518" w:date="2018-11-26T22:29:00Z"/>
                <w:rFonts w:ascii="Calibri" w:hAnsi="Calibri"/>
                <w:color w:val="000000"/>
                <w:sz w:val="18"/>
                <w:szCs w:val="18"/>
              </w:rPr>
            </w:pPr>
            <w:del w:id="996" w:author="TF 112518" w:date="2018-11-26T22:29:00Z">
              <w:r w:rsidRPr="002A4574" w:rsidDel="00AA70B8">
                <w:rPr>
                  <w:rFonts w:ascii="Calibri" w:hAnsi="Calibri"/>
                  <w:color w:val="000000"/>
                  <w:sz w:val="18"/>
                  <w:szCs w:val="18"/>
                </w:rPr>
                <w:delText>–118.48</w:delText>
              </w:r>
            </w:del>
          </w:p>
        </w:tc>
        <w:tc>
          <w:tcPr>
            <w:tcW w:w="1586" w:type="dxa"/>
            <w:tcBorders>
              <w:top w:val="nil"/>
              <w:left w:val="nil"/>
              <w:bottom w:val="nil"/>
              <w:right w:val="nil"/>
            </w:tcBorders>
            <w:shd w:val="clear" w:color="auto" w:fill="auto"/>
            <w:noWrap/>
            <w:vAlign w:val="center"/>
            <w:hideMark/>
          </w:tcPr>
          <w:p w14:paraId="2D5A9D9C" w14:textId="77777777" w:rsidR="00AA3A32" w:rsidDel="00AA70B8" w:rsidRDefault="00636F83" w:rsidP="00AA3A32">
            <w:pPr>
              <w:rPr>
                <w:del w:id="997" w:author="TF 112518" w:date="2018-11-26T22:29:00Z"/>
                <w:rFonts w:ascii="Calibri" w:hAnsi="Calibri"/>
                <w:color w:val="000000"/>
                <w:sz w:val="18"/>
                <w:szCs w:val="18"/>
              </w:rPr>
            </w:pPr>
            <w:del w:id="998" w:author="TF 112518" w:date="2018-11-26T22:29:00Z">
              <w:r w:rsidRPr="002A4574" w:rsidDel="00AA70B8">
                <w:rPr>
                  <w:rFonts w:ascii="Calibri" w:hAnsi="Calibri"/>
                  <w:color w:val="000000"/>
                  <w:sz w:val="18"/>
                  <w:szCs w:val="18"/>
                </w:rPr>
                <w:delText>California</w:delText>
              </w:r>
            </w:del>
          </w:p>
        </w:tc>
      </w:tr>
      <w:tr w:rsidR="00636F83" w:rsidRPr="002A4574" w:rsidDel="00AA70B8" w14:paraId="2D5A9DA4" w14:textId="77777777" w:rsidTr="00BA6D7A">
        <w:trPr>
          <w:trHeight w:val="240"/>
          <w:del w:id="999" w:author="TF 112518" w:date="2018-11-26T22:29:00Z"/>
        </w:trPr>
        <w:tc>
          <w:tcPr>
            <w:tcW w:w="1289" w:type="dxa"/>
            <w:tcBorders>
              <w:top w:val="nil"/>
              <w:left w:val="nil"/>
              <w:bottom w:val="nil"/>
              <w:right w:val="nil"/>
            </w:tcBorders>
            <w:shd w:val="clear" w:color="auto" w:fill="auto"/>
            <w:noWrap/>
            <w:vAlign w:val="center"/>
            <w:hideMark/>
          </w:tcPr>
          <w:p w14:paraId="2D5A9D9E" w14:textId="77777777" w:rsidR="00AA3A32" w:rsidDel="00AA70B8" w:rsidRDefault="00636F83" w:rsidP="00AA3A32">
            <w:pPr>
              <w:rPr>
                <w:del w:id="1000" w:author="TF 112518" w:date="2018-11-26T22:29:00Z"/>
                <w:rFonts w:ascii="Calibri" w:hAnsi="Calibri"/>
                <w:color w:val="000000"/>
                <w:sz w:val="18"/>
                <w:szCs w:val="18"/>
              </w:rPr>
            </w:pPr>
            <w:del w:id="1001" w:author="TF 112518" w:date="2018-11-26T22:29:00Z">
              <w:r w:rsidRPr="002A4574" w:rsidDel="00AA70B8">
                <w:rPr>
                  <w:rFonts w:ascii="Calibri" w:hAnsi="Calibri"/>
                  <w:color w:val="000000"/>
                  <w:sz w:val="18"/>
                  <w:szCs w:val="18"/>
                </w:rPr>
                <w:delText>722895</w:delText>
              </w:r>
            </w:del>
          </w:p>
        </w:tc>
        <w:tc>
          <w:tcPr>
            <w:tcW w:w="841" w:type="dxa"/>
            <w:tcBorders>
              <w:top w:val="nil"/>
              <w:left w:val="nil"/>
              <w:bottom w:val="nil"/>
              <w:right w:val="nil"/>
            </w:tcBorders>
            <w:shd w:val="clear" w:color="auto" w:fill="auto"/>
            <w:noWrap/>
            <w:vAlign w:val="center"/>
            <w:hideMark/>
          </w:tcPr>
          <w:p w14:paraId="2D5A9D9F" w14:textId="77777777" w:rsidR="00AA3A32" w:rsidDel="00AA70B8" w:rsidRDefault="00636F83" w:rsidP="00AA3A32">
            <w:pPr>
              <w:rPr>
                <w:del w:id="1002" w:author="TF 112518" w:date="2018-11-26T22:29:00Z"/>
                <w:rFonts w:ascii="Calibri" w:hAnsi="Calibri"/>
                <w:color w:val="000000"/>
                <w:sz w:val="18"/>
                <w:szCs w:val="18"/>
              </w:rPr>
            </w:pPr>
            <w:del w:id="1003" w:author="TF 112518" w:date="2018-11-26T22:29:00Z">
              <w:r w:rsidRPr="002A4574" w:rsidDel="00AA70B8">
                <w:rPr>
                  <w:rFonts w:ascii="Calibri" w:hAnsi="Calibri"/>
                  <w:color w:val="000000"/>
                  <w:sz w:val="18"/>
                  <w:szCs w:val="18"/>
                </w:rPr>
                <w:delText>0.55</w:delText>
              </w:r>
            </w:del>
          </w:p>
        </w:tc>
        <w:tc>
          <w:tcPr>
            <w:tcW w:w="4545" w:type="dxa"/>
            <w:tcBorders>
              <w:top w:val="nil"/>
              <w:left w:val="nil"/>
              <w:bottom w:val="nil"/>
              <w:right w:val="nil"/>
            </w:tcBorders>
            <w:shd w:val="clear" w:color="auto" w:fill="auto"/>
            <w:noWrap/>
            <w:vAlign w:val="bottom"/>
            <w:hideMark/>
          </w:tcPr>
          <w:p w14:paraId="2D5A9DA0" w14:textId="77777777" w:rsidR="00636F83" w:rsidRPr="002A4574" w:rsidDel="00AA70B8" w:rsidRDefault="00636F83" w:rsidP="00636F83">
            <w:pPr>
              <w:rPr>
                <w:del w:id="1004" w:author="TF 112518" w:date="2018-11-26T22:29:00Z"/>
                <w:rFonts w:ascii="Calibri" w:hAnsi="Calibri"/>
                <w:color w:val="000000"/>
                <w:sz w:val="18"/>
                <w:szCs w:val="18"/>
              </w:rPr>
            </w:pPr>
            <w:del w:id="1005" w:author="TF 112518" w:date="2018-11-26T22:29:00Z">
              <w:r w:rsidRPr="002A4574" w:rsidDel="00AA70B8">
                <w:rPr>
                  <w:rFonts w:ascii="Calibri" w:hAnsi="Calibri"/>
                  <w:color w:val="000000"/>
                  <w:sz w:val="18"/>
                  <w:szCs w:val="18"/>
                </w:rPr>
                <w:delText xml:space="preserve">Lompoc (AWOS) </w:delText>
              </w:r>
            </w:del>
          </w:p>
        </w:tc>
        <w:tc>
          <w:tcPr>
            <w:tcW w:w="1344" w:type="dxa"/>
            <w:tcBorders>
              <w:top w:val="nil"/>
              <w:left w:val="nil"/>
              <w:bottom w:val="nil"/>
              <w:right w:val="nil"/>
            </w:tcBorders>
            <w:shd w:val="clear" w:color="auto" w:fill="auto"/>
            <w:noWrap/>
            <w:vAlign w:val="center"/>
            <w:hideMark/>
          </w:tcPr>
          <w:p w14:paraId="2D5A9DA1" w14:textId="77777777" w:rsidR="00AA3A32" w:rsidDel="00AA70B8" w:rsidRDefault="00636F83" w:rsidP="00AA3A32">
            <w:pPr>
              <w:rPr>
                <w:del w:id="1006" w:author="TF 112518" w:date="2018-11-26T22:29:00Z"/>
                <w:rFonts w:ascii="Calibri" w:hAnsi="Calibri"/>
                <w:color w:val="000000"/>
                <w:sz w:val="18"/>
                <w:szCs w:val="18"/>
              </w:rPr>
            </w:pPr>
            <w:del w:id="1007" w:author="TF 112518" w:date="2018-11-26T22:29:00Z">
              <w:r w:rsidRPr="002A4574" w:rsidDel="00AA70B8">
                <w:rPr>
                  <w:rFonts w:ascii="Calibri" w:hAnsi="Calibri"/>
                  <w:color w:val="000000"/>
                  <w:sz w:val="18"/>
                  <w:szCs w:val="18"/>
                </w:rPr>
                <w:delText>34.67</w:delText>
              </w:r>
            </w:del>
          </w:p>
        </w:tc>
        <w:tc>
          <w:tcPr>
            <w:tcW w:w="1316" w:type="dxa"/>
            <w:tcBorders>
              <w:top w:val="nil"/>
              <w:left w:val="nil"/>
              <w:bottom w:val="nil"/>
              <w:right w:val="nil"/>
            </w:tcBorders>
            <w:shd w:val="clear" w:color="auto" w:fill="auto"/>
            <w:noWrap/>
            <w:vAlign w:val="center"/>
            <w:hideMark/>
          </w:tcPr>
          <w:p w14:paraId="2D5A9DA2" w14:textId="77777777" w:rsidR="00AA3A32" w:rsidDel="00AA70B8" w:rsidRDefault="00636F83" w:rsidP="00AA3A32">
            <w:pPr>
              <w:rPr>
                <w:del w:id="1008" w:author="TF 112518" w:date="2018-11-26T22:29:00Z"/>
                <w:rFonts w:ascii="Calibri" w:hAnsi="Calibri"/>
                <w:color w:val="000000"/>
                <w:sz w:val="18"/>
                <w:szCs w:val="18"/>
              </w:rPr>
            </w:pPr>
            <w:del w:id="1009" w:author="TF 112518" w:date="2018-11-26T22:29:00Z">
              <w:r w:rsidRPr="002A4574" w:rsidDel="00AA70B8">
                <w:rPr>
                  <w:rFonts w:ascii="Calibri" w:hAnsi="Calibri"/>
                  <w:color w:val="000000"/>
                  <w:sz w:val="18"/>
                  <w:szCs w:val="18"/>
                </w:rPr>
                <w:delText>–120.47</w:delText>
              </w:r>
            </w:del>
          </w:p>
        </w:tc>
        <w:tc>
          <w:tcPr>
            <w:tcW w:w="1586" w:type="dxa"/>
            <w:tcBorders>
              <w:top w:val="nil"/>
              <w:left w:val="nil"/>
              <w:bottom w:val="nil"/>
              <w:right w:val="nil"/>
            </w:tcBorders>
            <w:shd w:val="clear" w:color="auto" w:fill="auto"/>
            <w:noWrap/>
            <w:vAlign w:val="center"/>
            <w:hideMark/>
          </w:tcPr>
          <w:p w14:paraId="2D5A9DA3" w14:textId="77777777" w:rsidR="00AA3A32" w:rsidDel="00AA70B8" w:rsidRDefault="00636F83" w:rsidP="00AA3A32">
            <w:pPr>
              <w:rPr>
                <w:del w:id="1010" w:author="TF 112518" w:date="2018-11-26T22:29:00Z"/>
                <w:rFonts w:ascii="Calibri" w:hAnsi="Calibri"/>
                <w:color w:val="000000"/>
                <w:sz w:val="18"/>
                <w:szCs w:val="18"/>
              </w:rPr>
            </w:pPr>
            <w:del w:id="1011" w:author="TF 112518" w:date="2018-11-26T22:29:00Z">
              <w:r w:rsidRPr="002A4574" w:rsidDel="00AA70B8">
                <w:rPr>
                  <w:rFonts w:ascii="Calibri" w:hAnsi="Calibri"/>
                  <w:color w:val="000000"/>
                  <w:sz w:val="18"/>
                  <w:szCs w:val="18"/>
                </w:rPr>
                <w:delText>California</w:delText>
              </w:r>
            </w:del>
          </w:p>
        </w:tc>
      </w:tr>
      <w:tr w:rsidR="00636F83" w:rsidRPr="002A4574" w:rsidDel="00AA70B8" w14:paraId="2D5A9DAB" w14:textId="77777777" w:rsidTr="00BA6D7A">
        <w:trPr>
          <w:trHeight w:val="240"/>
          <w:del w:id="1012" w:author="TF 112518" w:date="2018-11-26T22:29:00Z"/>
        </w:trPr>
        <w:tc>
          <w:tcPr>
            <w:tcW w:w="1289" w:type="dxa"/>
            <w:tcBorders>
              <w:top w:val="nil"/>
              <w:left w:val="nil"/>
              <w:bottom w:val="nil"/>
              <w:right w:val="nil"/>
            </w:tcBorders>
            <w:shd w:val="clear" w:color="auto" w:fill="auto"/>
            <w:noWrap/>
            <w:vAlign w:val="center"/>
            <w:hideMark/>
          </w:tcPr>
          <w:p w14:paraId="2D5A9DA5" w14:textId="77777777" w:rsidR="00AA3A32" w:rsidDel="00AA70B8" w:rsidRDefault="00636F83" w:rsidP="00AA3A32">
            <w:pPr>
              <w:rPr>
                <w:del w:id="1013" w:author="TF 112518" w:date="2018-11-26T22:29:00Z"/>
                <w:rFonts w:ascii="Calibri" w:hAnsi="Calibri"/>
                <w:color w:val="000000"/>
                <w:sz w:val="18"/>
                <w:szCs w:val="18"/>
              </w:rPr>
            </w:pPr>
            <w:del w:id="1014" w:author="TF 112518" w:date="2018-11-26T22:29:00Z">
              <w:r w:rsidRPr="002A4574" w:rsidDel="00AA70B8">
                <w:rPr>
                  <w:rFonts w:ascii="Calibri" w:hAnsi="Calibri"/>
                  <w:color w:val="000000"/>
                  <w:sz w:val="18"/>
                  <w:szCs w:val="18"/>
                </w:rPr>
                <w:delText>722897</w:delText>
              </w:r>
            </w:del>
          </w:p>
        </w:tc>
        <w:tc>
          <w:tcPr>
            <w:tcW w:w="841" w:type="dxa"/>
            <w:tcBorders>
              <w:top w:val="nil"/>
              <w:left w:val="nil"/>
              <w:bottom w:val="nil"/>
              <w:right w:val="nil"/>
            </w:tcBorders>
            <w:shd w:val="clear" w:color="auto" w:fill="auto"/>
            <w:noWrap/>
            <w:vAlign w:val="center"/>
            <w:hideMark/>
          </w:tcPr>
          <w:p w14:paraId="2D5A9DA6" w14:textId="77777777" w:rsidR="00AA3A32" w:rsidDel="00AA70B8" w:rsidRDefault="00636F83" w:rsidP="00AA3A32">
            <w:pPr>
              <w:rPr>
                <w:del w:id="1015" w:author="TF 112518" w:date="2018-11-26T22:29:00Z"/>
                <w:rFonts w:ascii="Calibri" w:hAnsi="Calibri"/>
                <w:color w:val="000000"/>
                <w:sz w:val="18"/>
                <w:szCs w:val="18"/>
              </w:rPr>
            </w:pPr>
            <w:del w:id="1016" w:author="TF 112518" w:date="2018-11-26T22:29:00Z">
              <w:r w:rsidRPr="002A4574" w:rsidDel="00AA70B8">
                <w:rPr>
                  <w:rFonts w:ascii="Calibri" w:hAnsi="Calibri"/>
                  <w:color w:val="000000"/>
                  <w:sz w:val="18"/>
                  <w:szCs w:val="18"/>
                </w:rPr>
                <w:delText>0.51</w:delText>
              </w:r>
            </w:del>
          </w:p>
        </w:tc>
        <w:tc>
          <w:tcPr>
            <w:tcW w:w="4545" w:type="dxa"/>
            <w:tcBorders>
              <w:top w:val="nil"/>
              <w:left w:val="nil"/>
              <w:bottom w:val="nil"/>
              <w:right w:val="nil"/>
            </w:tcBorders>
            <w:shd w:val="clear" w:color="auto" w:fill="auto"/>
            <w:noWrap/>
            <w:vAlign w:val="bottom"/>
            <w:hideMark/>
          </w:tcPr>
          <w:p w14:paraId="2D5A9DA7" w14:textId="77777777" w:rsidR="00636F83" w:rsidRPr="002A4574" w:rsidDel="00AA70B8" w:rsidRDefault="00636F83" w:rsidP="00636F83">
            <w:pPr>
              <w:rPr>
                <w:del w:id="1017" w:author="TF 112518" w:date="2018-11-26T22:29:00Z"/>
                <w:rFonts w:ascii="Calibri" w:hAnsi="Calibri"/>
                <w:color w:val="000000"/>
                <w:sz w:val="18"/>
                <w:szCs w:val="18"/>
              </w:rPr>
            </w:pPr>
            <w:del w:id="1018" w:author="TF 112518" w:date="2018-11-26T22:29:00Z">
              <w:r w:rsidRPr="002A4574" w:rsidDel="00AA70B8">
                <w:rPr>
                  <w:rFonts w:ascii="Calibri" w:hAnsi="Calibri"/>
                  <w:color w:val="000000"/>
                  <w:sz w:val="18"/>
                  <w:szCs w:val="18"/>
                </w:rPr>
                <w:delText xml:space="preserve">San Luis Co Rgnl </w:delText>
              </w:r>
            </w:del>
          </w:p>
        </w:tc>
        <w:tc>
          <w:tcPr>
            <w:tcW w:w="1344" w:type="dxa"/>
            <w:tcBorders>
              <w:top w:val="nil"/>
              <w:left w:val="nil"/>
              <w:bottom w:val="nil"/>
              <w:right w:val="nil"/>
            </w:tcBorders>
            <w:shd w:val="clear" w:color="auto" w:fill="auto"/>
            <w:noWrap/>
            <w:vAlign w:val="center"/>
            <w:hideMark/>
          </w:tcPr>
          <w:p w14:paraId="2D5A9DA8" w14:textId="77777777" w:rsidR="00AA3A32" w:rsidDel="00AA70B8" w:rsidRDefault="00636F83" w:rsidP="00AA3A32">
            <w:pPr>
              <w:rPr>
                <w:del w:id="1019" w:author="TF 112518" w:date="2018-11-26T22:29:00Z"/>
                <w:rFonts w:ascii="Calibri" w:hAnsi="Calibri"/>
                <w:color w:val="000000"/>
                <w:sz w:val="18"/>
                <w:szCs w:val="18"/>
              </w:rPr>
            </w:pPr>
            <w:del w:id="1020" w:author="TF 112518" w:date="2018-11-26T22:29:00Z">
              <w:r w:rsidRPr="002A4574" w:rsidDel="00AA70B8">
                <w:rPr>
                  <w:rFonts w:ascii="Calibri" w:hAnsi="Calibri"/>
                  <w:color w:val="000000"/>
                  <w:sz w:val="18"/>
                  <w:szCs w:val="18"/>
                </w:rPr>
                <w:delText>35.23</w:delText>
              </w:r>
            </w:del>
          </w:p>
        </w:tc>
        <w:tc>
          <w:tcPr>
            <w:tcW w:w="1316" w:type="dxa"/>
            <w:tcBorders>
              <w:top w:val="nil"/>
              <w:left w:val="nil"/>
              <w:bottom w:val="nil"/>
              <w:right w:val="nil"/>
            </w:tcBorders>
            <w:shd w:val="clear" w:color="auto" w:fill="auto"/>
            <w:noWrap/>
            <w:vAlign w:val="center"/>
            <w:hideMark/>
          </w:tcPr>
          <w:p w14:paraId="2D5A9DA9" w14:textId="77777777" w:rsidR="00AA3A32" w:rsidDel="00AA70B8" w:rsidRDefault="00636F83" w:rsidP="00AA3A32">
            <w:pPr>
              <w:rPr>
                <w:del w:id="1021" w:author="TF 112518" w:date="2018-11-26T22:29:00Z"/>
                <w:rFonts w:ascii="Calibri" w:hAnsi="Calibri"/>
                <w:color w:val="000000"/>
                <w:sz w:val="18"/>
                <w:szCs w:val="18"/>
              </w:rPr>
            </w:pPr>
            <w:del w:id="1022" w:author="TF 112518" w:date="2018-11-26T22:29:00Z">
              <w:r w:rsidRPr="002A4574" w:rsidDel="00AA70B8">
                <w:rPr>
                  <w:rFonts w:ascii="Calibri" w:hAnsi="Calibri"/>
                  <w:color w:val="000000"/>
                  <w:sz w:val="18"/>
                  <w:szCs w:val="18"/>
                </w:rPr>
                <w:delText>–120.63</w:delText>
              </w:r>
            </w:del>
          </w:p>
        </w:tc>
        <w:tc>
          <w:tcPr>
            <w:tcW w:w="1586" w:type="dxa"/>
            <w:tcBorders>
              <w:top w:val="nil"/>
              <w:left w:val="nil"/>
              <w:bottom w:val="nil"/>
              <w:right w:val="nil"/>
            </w:tcBorders>
            <w:shd w:val="clear" w:color="auto" w:fill="auto"/>
            <w:noWrap/>
            <w:vAlign w:val="center"/>
            <w:hideMark/>
          </w:tcPr>
          <w:p w14:paraId="2D5A9DAA" w14:textId="77777777" w:rsidR="00AA3A32" w:rsidDel="00AA70B8" w:rsidRDefault="00636F83" w:rsidP="00AA3A32">
            <w:pPr>
              <w:rPr>
                <w:del w:id="1023" w:author="TF 112518" w:date="2018-11-26T22:29:00Z"/>
                <w:rFonts w:ascii="Calibri" w:hAnsi="Calibri"/>
                <w:color w:val="000000"/>
                <w:sz w:val="18"/>
                <w:szCs w:val="18"/>
              </w:rPr>
            </w:pPr>
            <w:del w:id="1024" w:author="TF 112518" w:date="2018-11-26T22:29:00Z">
              <w:r w:rsidRPr="002A4574" w:rsidDel="00AA70B8">
                <w:rPr>
                  <w:rFonts w:ascii="Calibri" w:hAnsi="Calibri"/>
                  <w:color w:val="000000"/>
                  <w:sz w:val="18"/>
                  <w:szCs w:val="18"/>
                </w:rPr>
                <w:delText>California</w:delText>
              </w:r>
            </w:del>
          </w:p>
        </w:tc>
      </w:tr>
      <w:tr w:rsidR="00636F83" w:rsidRPr="002A4574" w:rsidDel="00AA70B8" w14:paraId="2D5A9DB2" w14:textId="77777777" w:rsidTr="00BA6D7A">
        <w:trPr>
          <w:trHeight w:val="240"/>
          <w:del w:id="1025" w:author="TF 112518" w:date="2018-11-26T22:29:00Z"/>
        </w:trPr>
        <w:tc>
          <w:tcPr>
            <w:tcW w:w="1289" w:type="dxa"/>
            <w:tcBorders>
              <w:top w:val="nil"/>
              <w:left w:val="nil"/>
              <w:bottom w:val="nil"/>
              <w:right w:val="nil"/>
            </w:tcBorders>
            <w:shd w:val="clear" w:color="auto" w:fill="auto"/>
            <w:noWrap/>
            <w:vAlign w:val="center"/>
            <w:hideMark/>
          </w:tcPr>
          <w:p w14:paraId="2D5A9DAC" w14:textId="77777777" w:rsidR="00AA3A32" w:rsidDel="00AA70B8" w:rsidRDefault="00636F83" w:rsidP="00AA3A32">
            <w:pPr>
              <w:rPr>
                <w:del w:id="1026" w:author="TF 112518" w:date="2018-11-26T22:29:00Z"/>
                <w:rFonts w:ascii="Calibri" w:hAnsi="Calibri"/>
                <w:color w:val="000000"/>
                <w:sz w:val="18"/>
                <w:szCs w:val="18"/>
              </w:rPr>
            </w:pPr>
            <w:del w:id="1027" w:author="TF 112518" w:date="2018-11-26T22:29:00Z">
              <w:r w:rsidRPr="002A4574" w:rsidDel="00AA70B8">
                <w:rPr>
                  <w:rFonts w:ascii="Calibri" w:hAnsi="Calibri"/>
                  <w:color w:val="000000"/>
                  <w:sz w:val="18"/>
                  <w:szCs w:val="18"/>
                </w:rPr>
                <w:delText>722899</w:delText>
              </w:r>
            </w:del>
          </w:p>
        </w:tc>
        <w:tc>
          <w:tcPr>
            <w:tcW w:w="841" w:type="dxa"/>
            <w:tcBorders>
              <w:top w:val="nil"/>
              <w:left w:val="nil"/>
              <w:bottom w:val="nil"/>
              <w:right w:val="nil"/>
            </w:tcBorders>
            <w:shd w:val="clear" w:color="auto" w:fill="auto"/>
            <w:noWrap/>
            <w:vAlign w:val="center"/>
            <w:hideMark/>
          </w:tcPr>
          <w:p w14:paraId="2D5A9DAD" w14:textId="77777777" w:rsidR="00AA3A32" w:rsidDel="00AA70B8" w:rsidRDefault="00636F83" w:rsidP="00AA3A32">
            <w:pPr>
              <w:rPr>
                <w:del w:id="1028" w:author="TF 112518" w:date="2018-11-26T22:29:00Z"/>
                <w:rFonts w:ascii="Calibri" w:hAnsi="Calibri"/>
                <w:color w:val="000000"/>
                <w:sz w:val="18"/>
                <w:szCs w:val="18"/>
              </w:rPr>
            </w:pPr>
            <w:del w:id="1029" w:author="TF 112518" w:date="2018-11-26T22:29:00Z">
              <w:r w:rsidRPr="002A4574" w:rsidDel="00AA70B8">
                <w:rPr>
                  <w:rFonts w:ascii="Calibri" w:hAnsi="Calibri"/>
                  <w:color w:val="000000"/>
                  <w:sz w:val="18"/>
                  <w:szCs w:val="18"/>
                </w:rPr>
                <w:delText>0.45</w:delText>
              </w:r>
            </w:del>
          </w:p>
        </w:tc>
        <w:tc>
          <w:tcPr>
            <w:tcW w:w="4545" w:type="dxa"/>
            <w:tcBorders>
              <w:top w:val="nil"/>
              <w:left w:val="nil"/>
              <w:bottom w:val="nil"/>
              <w:right w:val="nil"/>
            </w:tcBorders>
            <w:shd w:val="clear" w:color="auto" w:fill="auto"/>
            <w:noWrap/>
            <w:vAlign w:val="bottom"/>
            <w:hideMark/>
          </w:tcPr>
          <w:p w14:paraId="2D5A9DAE" w14:textId="77777777" w:rsidR="00636F83" w:rsidRPr="002A4574" w:rsidDel="00AA70B8" w:rsidRDefault="00636F83" w:rsidP="00636F83">
            <w:pPr>
              <w:rPr>
                <w:del w:id="1030" w:author="TF 112518" w:date="2018-11-26T22:29:00Z"/>
                <w:rFonts w:ascii="Calibri" w:hAnsi="Calibri"/>
                <w:color w:val="000000"/>
                <w:sz w:val="18"/>
                <w:szCs w:val="18"/>
              </w:rPr>
            </w:pPr>
            <w:del w:id="1031" w:author="TF 112518" w:date="2018-11-26T22:29:00Z">
              <w:r w:rsidRPr="002A4574" w:rsidDel="00AA70B8">
                <w:rPr>
                  <w:rFonts w:ascii="Calibri" w:hAnsi="Calibri"/>
                  <w:color w:val="000000"/>
                  <w:sz w:val="18"/>
                  <w:szCs w:val="18"/>
                </w:rPr>
                <w:delText xml:space="preserve">Chino Airport </w:delText>
              </w:r>
            </w:del>
          </w:p>
        </w:tc>
        <w:tc>
          <w:tcPr>
            <w:tcW w:w="1344" w:type="dxa"/>
            <w:tcBorders>
              <w:top w:val="nil"/>
              <w:left w:val="nil"/>
              <w:bottom w:val="nil"/>
              <w:right w:val="nil"/>
            </w:tcBorders>
            <w:shd w:val="clear" w:color="auto" w:fill="auto"/>
            <w:noWrap/>
            <w:vAlign w:val="center"/>
            <w:hideMark/>
          </w:tcPr>
          <w:p w14:paraId="2D5A9DAF" w14:textId="77777777" w:rsidR="00AA3A32" w:rsidDel="00AA70B8" w:rsidRDefault="00636F83" w:rsidP="00AA3A32">
            <w:pPr>
              <w:rPr>
                <w:del w:id="1032" w:author="TF 112518" w:date="2018-11-26T22:29:00Z"/>
                <w:rFonts w:ascii="Calibri" w:hAnsi="Calibri"/>
                <w:color w:val="000000"/>
                <w:sz w:val="18"/>
                <w:szCs w:val="18"/>
              </w:rPr>
            </w:pPr>
            <w:del w:id="1033" w:author="TF 112518" w:date="2018-11-26T22:29:00Z">
              <w:r w:rsidRPr="002A4574" w:rsidDel="00AA70B8">
                <w:rPr>
                  <w:rFonts w:ascii="Calibri" w:hAnsi="Calibri"/>
                  <w:color w:val="000000"/>
                  <w:sz w:val="18"/>
                  <w:szCs w:val="18"/>
                </w:rPr>
                <w:delText>33.97</w:delText>
              </w:r>
            </w:del>
          </w:p>
        </w:tc>
        <w:tc>
          <w:tcPr>
            <w:tcW w:w="1316" w:type="dxa"/>
            <w:tcBorders>
              <w:top w:val="nil"/>
              <w:left w:val="nil"/>
              <w:bottom w:val="nil"/>
              <w:right w:val="nil"/>
            </w:tcBorders>
            <w:shd w:val="clear" w:color="auto" w:fill="auto"/>
            <w:noWrap/>
            <w:vAlign w:val="center"/>
            <w:hideMark/>
          </w:tcPr>
          <w:p w14:paraId="2D5A9DB0" w14:textId="77777777" w:rsidR="00AA3A32" w:rsidDel="00AA70B8" w:rsidRDefault="00636F83" w:rsidP="00AA3A32">
            <w:pPr>
              <w:rPr>
                <w:del w:id="1034" w:author="TF 112518" w:date="2018-11-26T22:29:00Z"/>
                <w:rFonts w:ascii="Calibri" w:hAnsi="Calibri"/>
                <w:color w:val="000000"/>
                <w:sz w:val="18"/>
                <w:szCs w:val="18"/>
              </w:rPr>
            </w:pPr>
            <w:del w:id="1035" w:author="TF 112518" w:date="2018-11-26T22:29:00Z">
              <w:r w:rsidRPr="002A4574" w:rsidDel="00AA70B8">
                <w:rPr>
                  <w:rFonts w:ascii="Calibri" w:hAnsi="Calibri"/>
                  <w:color w:val="000000"/>
                  <w:sz w:val="18"/>
                  <w:szCs w:val="18"/>
                </w:rPr>
                <w:delText>–117.63</w:delText>
              </w:r>
            </w:del>
          </w:p>
        </w:tc>
        <w:tc>
          <w:tcPr>
            <w:tcW w:w="1586" w:type="dxa"/>
            <w:tcBorders>
              <w:top w:val="nil"/>
              <w:left w:val="nil"/>
              <w:bottom w:val="nil"/>
              <w:right w:val="nil"/>
            </w:tcBorders>
            <w:shd w:val="clear" w:color="auto" w:fill="auto"/>
            <w:noWrap/>
            <w:vAlign w:val="center"/>
            <w:hideMark/>
          </w:tcPr>
          <w:p w14:paraId="2D5A9DB1" w14:textId="77777777" w:rsidR="00AA3A32" w:rsidDel="00AA70B8" w:rsidRDefault="00636F83" w:rsidP="00AA3A32">
            <w:pPr>
              <w:rPr>
                <w:del w:id="1036" w:author="TF 112518" w:date="2018-11-26T22:29:00Z"/>
                <w:rFonts w:ascii="Calibri" w:hAnsi="Calibri"/>
                <w:color w:val="000000"/>
                <w:sz w:val="18"/>
                <w:szCs w:val="18"/>
              </w:rPr>
            </w:pPr>
            <w:del w:id="1037" w:author="TF 112518" w:date="2018-11-26T22:29:00Z">
              <w:r w:rsidRPr="002A4574" w:rsidDel="00AA70B8">
                <w:rPr>
                  <w:rFonts w:ascii="Calibri" w:hAnsi="Calibri"/>
                  <w:color w:val="000000"/>
                  <w:sz w:val="18"/>
                  <w:szCs w:val="18"/>
                </w:rPr>
                <w:delText>California</w:delText>
              </w:r>
            </w:del>
          </w:p>
        </w:tc>
      </w:tr>
      <w:tr w:rsidR="001B1FE6" w:rsidRPr="002A4574" w:rsidDel="00AA70B8" w14:paraId="2D5A9DB9" w14:textId="77777777" w:rsidTr="00BA6D7A">
        <w:trPr>
          <w:trHeight w:val="240"/>
          <w:del w:id="1038" w:author="TF 112518" w:date="2018-11-26T22:29:00Z"/>
        </w:trPr>
        <w:tc>
          <w:tcPr>
            <w:tcW w:w="1289" w:type="dxa"/>
            <w:tcBorders>
              <w:top w:val="nil"/>
              <w:left w:val="nil"/>
              <w:bottom w:val="nil"/>
              <w:right w:val="nil"/>
            </w:tcBorders>
            <w:shd w:val="clear" w:color="auto" w:fill="auto"/>
            <w:noWrap/>
            <w:vAlign w:val="center"/>
            <w:hideMark/>
          </w:tcPr>
          <w:p w14:paraId="2D5A9DB3" w14:textId="77777777" w:rsidR="00AA3A32" w:rsidDel="00AA70B8" w:rsidRDefault="001B1FE6" w:rsidP="00AA3A32">
            <w:pPr>
              <w:rPr>
                <w:del w:id="1039" w:author="TF 112518" w:date="2018-11-26T22:29:00Z"/>
                <w:rFonts w:ascii="Calibri" w:hAnsi="Calibri"/>
                <w:color w:val="000000"/>
                <w:sz w:val="18"/>
                <w:szCs w:val="18"/>
              </w:rPr>
            </w:pPr>
            <w:del w:id="1040" w:author="TF 112518" w:date="2018-11-26T22:29:00Z">
              <w:r w:rsidRPr="002A4574" w:rsidDel="00AA70B8">
                <w:rPr>
                  <w:rFonts w:ascii="Calibri" w:hAnsi="Calibri"/>
                  <w:color w:val="000000"/>
                  <w:sz w:val="18"/>
                  <w:szCs w:val="18"/>
                </w:rPr>
                <w:delText>722900</w:delText>
              </w:r>
            </w:del>
          </w:p>
        </w:tc>
        <w:tc>
          <w:tcPr>
            <w:tcW w:w="841" w:type="dxa"/>
            <w:tcBorders>
              <w:top w:val="nil"/>
              <w:left w:val="nil"/>
              <w:bottom w:val="nil"/>
              <w:right w:val="nil"/>
            </w:tcBorders>
            <w:shd w:val="clear" w:color="auto" w:fill="auto"/>
            <w:noWrap/>
            <w:vAlign w:val="center"/>
            <w:hideMark/>
          </w:tcPr>
          <w:p w14:paraId="2D5A9DB4" w14:textId="77777777" w:rsidR="00AA3A32" w:rsidDel="00AA70B8" w:rsidRDefault="001B1FE6" w:rsidP="00AA3A32">
            <w:pPr>
              <w:rPr>
                <w:del w:id="1041" w:author="TF 112518" w:date="2018-11-26T22:29:00Z"/>
                <w:rFonts w:ascii="Calibri" w:hAnsi="Calibri"/>
                <w:color w:val="000000"/>
                <w:sz w:val="18"/>
                <w:szCs w:val="18"/>
              </w:rPr>
            </w:pPr>
            <w:del w:id="1042" w:author="TF 112518" w:date="2018-11-26T22:29:00Z">
              <w:r w:rsidRPr="002A4574" w:rsidDel="00AA70B8">
                <w:rPr>
                  <w:rFonts w:ascii="Calibri" w:hAnsi="Calibri"/>
                  <w:color w:val="000000"/>
                  <w:sz w:val="18"/>
                  <w:szCs w:val="18"/>
                </w:rPr>
                <w:delText>0.38</w:delText>
              </w:r>
            </w:del>
          </w:p>
        </w:tc>
        <w:tc>
          <w:tcPr>
            <w:tcW w:w="4545" w:type="dxa"/>
            <w:tcBorders>
              <w:top w:val="nil"/>
              <w:left w:val="nil"/>
              <w:bottom w:val="nil"/>
              <w:right w:val="nil"/>
            </w:tcBorders>
            <w:shd w:val="clear" w:color="auto" w:fill="auto"/>
            <w:noWrap/>
            <w:vAlign w:val="bottom"/>
            <w:hideMark/>
          </w:tcPr>
          <w:p w14:paraId="2D5A9DB5" w14:textId="77777777" w:rsidR="001B1FE6" w:rsidRPr="002A4574" w:rsidDel="00AA70B8" w:rsidRDefault="001B1FE6" w:rsidP="001B1FE6">
            <w:pPr>
              <w:rPr>
                <w:del w:id="1043" w:author="TF 112518" w:date="2018-11-26T22:29:00Z"/>
                <w:rFonts w:ascii="Calibri" w:hAnsi="Calibri"/>
                <w:color w:val="000000"/>
                <w:sz w:val="18"/>
                <w:szCs w:val="18"/>
              </w:rPr>
            </w:pPr>
            <w:del w:id="1044" w:author="TF 112518" w:date="2018-11-26T22:29:00Z">
              <w:r w:rsidRPr="002A4574" w:rsidDel="00AA70B8">
                <w:rPr>
                  <w:rFonts w:ascii="Calibri" w:hAnsi="Calibri"/>
                  <w:color w:val="000000"/>
                  <w:sz w:val="18"/>
                  <w:szCs w:val="18"/>
                </w:rPr>
                <w:delText xml:space="preserve">San Diego Lindbergh Field </w:delText>
              </w:r>
            </w:del>
          </w:p>
        </w:tc>
        <w:tc>
          <w:tcPr>
            <w:tcW w:w="1344" w:type="dxa"/>
            <w:tcBorders>
              <w:top w:val="nil"/>
              <w:left w:val="nil"/>
              <w:bottom w:val="nil"/>
              <w:right w:val="nil"/>
            </w:tcBorders>
            <w:shd w:val="clear" w:color="auto" w:fill="auto"/>
            <w:noWrap/>
            <w:vAlign w:val="center"/>
            <w:hideMark/>
          </w:tcPr>
          <w:p w14:paraId="2D5A9DB6" w14:textId="77777777" w:rsidR="00AA3A32" w:rsidDel="00AA70B8" w:rsidRDefault="001B1FE6" w:rsidP="00AA3A32">
            <w:pPr>
              <w:rPr>
                <w:del w:id="1045" w:author="TF 112518" w:date="2018-11-26T22:29:00Z"/>
                <w:rFonts w:ascii="Calibri" w:hAnsi="Calibri"/>
                <w:color w:val="000000"/>
                <w:sz w:val="18"/>
                <w:szCs w:val="18"/>
              </w:rPr>
            </w:pPr>
            <w:del w:id="1046" w:author="TF 112518" w:date="2018-11-26T22:29:00Z">
              <w:r w:rsidRPr="002A4574" w:rsidDel="00AA70B8">
                <w:rPr>
                  <w:rFonts w:ascii="Calibri" w:hAnsi="Calibri"/>
                  <w:color w:val="000000"/>
                  <w:sz w:val="18"/>
                  <w:szCs w:val="18"/>
                </w:rPr>
                <w:delText>32.73</w:delText>
              </w:r>
            </w:del>
          </w:p>
        </w:tc>
        <w:tc>
          <w:tcPr>
            <w:tcW w:w="1316" w:type="dxa"/>
            <w:tcBorders>
              <w:top w:val="nil"/>
              <w:left w:val="nil"/>
              <w:bottom w:val="nil"/>
              <w:right w:val="nil"/>
            </w:tcBorders>
            <w:shd w:val="clear" w:color="auto" w:fill="auto"/>
            <w:noWrap/>
            <w:vAlign w:val="center"/>
            <w:hideMark/>
          </w:tcPr>
          <w:p w14:paraId="2D5A9DB7" w14:textId="77777777" w:rsidR="00AA3A32" w:rsidDel="00AA70B8" w:rsidRDefault="001B1FE6" w:rsidP="00AA3A32">
            <w:pPr>
              <w:rPr>
                <w:del w:id="1047" w:author="TF 112518" w:date="2018-11-26T22:29:00Z"/>
                <w:rFonts w:ascii="Calibri" w:hAnsi="Calibri"/>
                <w:color w:val="000000"/>
                <w:sz w:val="18"/>
                <w:szCs w:val="18"/>
              </w:rPr>
            </w:pPr>
            <w:del w:id="1048" w:author="TF 112518" w:date="2018-11-26T22:29:00Z">
              <w:r w:rsidRPr="002A4574" w:rsidDel="00AA70B8">
                <w:rPr>
                  <w:rFonts w:ascii="Calibri" w:hAnsi="Calibri"/>
                  <w:color w:val="000000"/>
                  <w:sz w:val="18"/>
                  <w:szCs w:val="18"/>
                </w:rPr>
                <w:delText>–117.17</w:delText>
              </w:r>
            </w:del>
          </w:p>
        </w:tc>
        <w:tc>
          <w:tcPr>
            <w:tcW w:w="1586" w:type="dxa"/>
            <w:tcBorders>
              <w:top w:val="nil"/>
              <w:left w:val="nil"/>
              <w:bottom w:val="nil"/>
              <w:right w:val="nil"/>
            </w:tcBorders>
            <w:shd w:val="clear" w:color="auto" w:fill="auto"/>
            <w:noWrap/>
            <w:vAlign w:val="center"/>
            <w:hideMark/>
          </w:tcPr>
          <w:p w14:paraId="2D5A9DB8" w14:textId="77777777" w:rsidR="00AA3A32" w:rsidDel="00AA70B8" w:rsidRDefault="001B1FE6" w:rsidP="00AA3A32">
            <w:pPr>
              <w:rPr>
                <w:del w:id="1049" w:author="TF 112518" w:date="2018-11-26T22:29:00Z"/>
                <w:rFonts w:ascii="Calibri" w:hAnsi="Calibri"/>
                <w:color w:val="000000"/>
                <w:sz w:val="18"/>
                <w:szCs w:val="18"/>
              </w:rPr>
            </w:pPr>
            <w:del w:id="1050" w:author="TF 112518" w:date="2018-11-26T22:29:00Z">
              <w:r w:rsidRPr="002A4574" w:rsidDel="00AA70B8">
                <w:rPr>
                  <w:rFonts w:ascii="Calibri" w:hAnsi="Calibri"/>
                  <w:color w:val="000000"/>
                  <w:sz w:val="18"/>
                  <w:szCs w:val="18"/>
                </w:rPr>
                <w:delText>California</w:delText>
              </w:r>
            </w:del>
          </w:p>
        </w:tc>
      </w:tr>
      <w:tr w:rsidR="001B1FE6" w:rsidRPr="002A4574" w:rsidDel="00AA70B8" w14:paraId="2D5A9DC0" w14:textId="77777777" w:rsidTr="00BA6D7A">
        <w:trPr>
          <w:trHeight w:val="240"/>
          <w:del w:id="1051" w:author="TF 112518" w:date="2018-11-26T22:29:00Z"/>
        </w:trPr>
        <w:tc>
          <w:tcPr>
            <w:tcW w:w="1289" w:type="dxa"/>
            <w:tcBorders>
              <w:top w:val="nil"/>
              <w:left w:val="nil"/>
              <w:bottom w:val="nil"/>
              <w:right w:val="nil"/>
            </w:tcBorders>
            <w:shd w:val="clear" w:color="auto" w:fill="auto"/>
            <w:noWrap/>
            <w:vAlign w:val="center"/>
            <w:hideMark/>
          </w:tcPr>
          <w:p w14:paraId="2D5A9DBA" w14:textId="77777777" w:rsidR="00AA3A32" w:rsidDel="00AA70B8" w:rsidRDefault="001B1FE6" w:rsidP="00AA3A32">
            <w:pPr>
              <w:rPr>
                <w:del w:id="1052" w:author="TF 112518" w:date="2018-11-26T22:29:00Z"/>
                <w:rFonts w:ascii="Calibri" w:hAnsi="Calibri"/>
                <w:color w:val="000000"/>
                <w:sz w:val="18"/>
                <w:szCs w:val="18"/>
              </w:rPr>
            </w:pPr>
            <w:del w:id="1053" w:author="TF 112518" w:date="2018-11-26T22:29:00Z">
              <w:r w:rsidRPr="002A4574" w:rsidDel="00AA70B8">
                <w:rPr>
                  <w:rFonts w:ascii="Calibri" w:hAnsi="Calibri"/>
                  <w:color w:val="000000"/>
                  <w:sz w:val="18"/>
                  <w:szCs w:val="18"/>
                </w:rPr>
                <w:delText>722903</w:delText>
              </w:r>
            </w:del>
          </w:p>
        </w:tc>
        <w:tc>
          <w:tcPr>
            <w:tcW w:w="841" w:type="dxa"/>
            <w:tcBorders>
              <w:top w:val="nil"/>
              <w:left w:val="nil"/>
              <w:bottom w:val="nil"/>
              <w:right w:val="nil"/>
            </w:tcBorders>
            <w:shd w:val="clear" w:color="auto" w:fill="auto"/>
            <w:noWrap/>
            <w:vAlign w:val="center"/>
            <w:hideMark/>
          </w:tcPr>
          <w:p w14:paraId="2D5A9DBB" w14:textId="77777777" w:rsidR="00AA3A32" w:rsidDel="00AA70B8" w:rsidRDefault="001B1FE6" w:rsidP="00AA3A32">
            <w:pPr>
              <w:rPr>
                <w:del w:id="1054" w:author="TF 112518" w:date="2018-11-26T22:29:00Z"/>
                <w:rFonts w:ascii="Calibri" w:hAnsi="Calibri"/>
                <w:color w:val="000000"/>
                <w:sz w:val="18"/>
                <w:szCs w:val="18"/>
              </w:rPr>
            </w:pPr>
            <w:del w:id="1055" w:author="TF 112518" w:date="2018-11-26T22:29:00Z">
              <w:r w:rsidRPr="002A4574" w:rsidDel="00AA70B8">
                <w:rPr>
                  <w:rFonts w:ascii="Calibri" w:hAnsi="Calibri"/>
                  <w:color w:val="000000"/>
                  <w:sz w:val="18"/>
                  <w:szCs w:val="18"/>
                </w:rPr>
                <w:delText>0.39</w:delText>
              </w:r>
            </w:del>
          </w:p>
        </w:tc>
        <w:tc>
          <w:tcPr>
            <w:tcW w:w="4545" w:type="dxa"/>
            <w:tcBorders>
              <w:top w:val="nil"/>
              <w:left w:val="nil"/>
              <w:bottom w:val="nil"/>
              <w:right w:val="nil"/>
            </w:tcBorders>
            <w:shd w:val="clear" w:color="auto" w:fill="auto"/>
            <w:noWrap/>
            <w:vAlign w:val="bottom"/>
            <w:hideMark/>
          </w:tcPr>
          <w:p w14:paraId="2D5A9DBC" w14:textId="77777777" w:rsidR="001B1FE6" w:rsidRPr="002A4574" w:rsidDel="00AA70B8" w:rsidRDefault="001B1FE6" w:rsidP="00636F83">
            <w:pPr>
              <w:rPr>
                <w:del w:id="1056" w:author="TF 112518" w:date="2018-11-26T22:29:00Z"/>
                <w:rFonts w:ascii="Calibri" w:hAnsi="Calibri"/>
                <w:color w:val="000000"/>
                <w:sz w:val="18"/>
                <w:szCs w:val="18"/>
              </w:rPr>
            </w:pPr>
            <w:del w:id="1057" w:author="TF 112518" w:date="2018-11-26T22:29:00Z">
              <w:r w:rsidRPr="002A4574" w:rsidDel="00AA70B8">
                <w:rPr>
                  <w:rFonts w:ascii="Calibri" w:hAnsi="Calibri"/>
                  <w:color w:val="000000"/>
                  <w:sz w:val="18"/>
                  <w:szCs w:val="18"/>
                </w:rPr>
                <w:delText xml:space="preserve">San Diego/Montgomery </w:delText>
              </w:r>
            </w:del>
          </w:p>
        </w:tc>
        <w:tc>
          <w:tcPr>
            <w:tcW w:w="1344" w:type="dxa"/>
            <w:tcBorders>
              <w:top w:val="nil"/>
              <w:left w:val="nil"/>
              <w:bottom w:val="nil"/>
              <w:right w:val="nil"/>
            </w:tcBorders>
            <w:shd w:val="clear" w:color="auto" w:fill="auto"/>
            <w:noWrap/>
            <w:vAlign w:val="center"/>
            <w:hideMark/>
          </w:tcPr>
          <w:p w14:paraId="2D5A9DBD" w14:textId="77777777" w:rsidR="00AA3A32" w:rsidDel="00AA70B8" w:rsidRDefault="001B1FE6" w:rsidP="00AA3A32">
            <w:pPr>
              <w:rPr>
                <w:del w:id="1058" w:author="TF 112518" w:date="2018-11-26T22:29:00Z"/>
                <w:rFonts w:ascii="Calibri" w:hAnsi="Calibri"/>
                <w:color w:val="000000"/>
                <w:sz w:val="18"/>
                <w:szCs w:val="18"/>
              </w:rPr>
            </w:pPr>
            <w:del w:id="1059" w:author="TF 112518" w:date="2018-11-26T22:29:00Z">
              <w:r w:rsidRPr="002A4574" w:rsidDel="00AA70B8">
                <w:rPr>
                  <w:rFonts w:ascii="Calibri" w:hAnsi="Calibri"/>
                  <w:color w:val="000000"/>
                  <w:sz w:val="18"/>
                  <w:szCs w:val="18"/>
                </w:rPr>
                <w:delText>32.82</w:delText>
              </w:r>
            </w:del>
          </w:p>
        </w:tc>
        <w:tc>
          <w:tcPr>
            <w:tcW w:w="1316" w:type="dxa"/>
            <w:tcBorders>
              <w:top w:val="nil"/>
              <w:left w:val="nil"/>
              <w:bottom w:val="nil"/>
              <w:right w:val="nil"/>
            </w:tcBorders>
            <w:shd w:val="clear" w:color="auto" w:fill="auto"/>
            <w:noWrap/>
            <w:vAlign w:val="center"/>
            <w:hideMark/>
          </w:tcPr>
          <w:p w14:paraId="2D5A9DBE" w14:textId="77777777" w:rsidR="00AA3A32" w:rsidDel="00AA70B8" w:rsidRDefault="001B1FE6" w:rsidP="00AA3A32">
            <w:pPr>
              <w:rPr>
                <w:del w:id="1060" w:author="TF 112518" w:date="2018-11-26T22:29:00Z"/>
                <w:rFonts w:ascii="Calibri" w:hAnsi="Calibri"/>
                <w:color w:val="000000"/>
                <w:sz w:val="18"/>
                <w:szCs w:val="18"/>
              </w:rPr>
            </w:pPr>
            <w:del w:id="1061" w:author="TF 112518" w:date="2018-11-26T22:29:00Z">
              <w:r w:rsidRPr="002A4574" w:rsidDel="00AA70B8">
                <w:rPr>
                  <w:rFonts w:ascii="Calibri" w:hAnsi="Calibri"/>
                  <w:color w:val="000000"/>
                  <w:sz w:val="18"/>
                  <w:szCs w:val="18"/>
                </w:rPr>
                <w:delText>–117.13</w:delText>
              </w:r>
            </w:del>
          </w:p>
        </w:tc>
        <w:tc>
          <w:tcPr>
            <w:tcW w:w="1586" w:type="dxa"/>
            <w:tcBorders>
              <w:top w:val="nil"/>
              <w:left w:val="nil"/>
              <w:bottom w:val="nil"/>
              <w:right w:val="nil"/>
            </w:tcBorders>
            <w:shd w:val="clear" w:color="auto" w:fill="auto"/>
            <w:noWrap/>
            <w:vAlign w:val="center"/>
            <w:hideMark/>
          </w:tcPr>
          <w:p w14:paraId="2D5A9DBF" w14:textId="77777777" w:rsidR="00AA3A32" w:rsidDel="00AA70B8" w:rsidRDefault="001B1FE6" w:rsidP="00AA3A32">
            <w:pPr>
              <w:rPr>
                <w:del w:id="1062" w:author="TF 112518" w:date="2018-11-26T22:29:00Z"/>
                <w:rFonts w:ascii="Calibri" w:hAnsi="Calibri"/>
                <w:color w:val="000000"/>
                <w:sz w:val="18"/>
                <w:szCs w:val="18"/>
              </w:rPr>
            </w:pPr>
            <w:del w:id="1063" w:author="TF 112518" w:date="2018-11-26T22:29:00Z">
              <w:r w:rsidRPr="002A4574" w:rsidDel="00AA70B8">
                <w:rPr>
                  <w:rFonts w:ascii="Calibri" w:hAnsi="Calibri"/>
                  <w:color w:val="000000"/>
                  <w:sz w:val="18"/>
                  <w:szCs w:val="18"/>
                </w:rPr>
                <w:delText>California</w:delText>
              </w:r>
            </w:del>
          </w:p>
        </w:tc>
      </w:tr>
      <w:tr w:rsidR="001B1FE6" w:rsidRPr="002A4574" w:rsidDel="00AA70B8" w14:paraId="2D5A9DC7" w14:textId="77777777" w:rsidTr="00BA6D7A">
        <w:trPr>
          <w:trHeight w:val="240"/>
          <w:del w:id="1064" w:author="TF 112518" w:date="2018-11-26T22:29:00Z"/>
        </w:trPr>
        <w:tc>
          <w:tcPr>
            <w:tcW w:w="1289" w:type="dxa"/>
            <w:tcBorders>
              <w:top w:val="nil"/>
              <w:left w:val="nil"/>
              <w:bottom w:val="nil"/>
              <w:right w:val="nil"/>
            </w:tcBorders>
            <w:shd w:val="clear" w:color="auto" w:fill="auto"/>
            <w:noWrap/>
            <w:vAlign w:val="center"/>
            <w:hideMark/>
          </w:tcPr>
          <w:p w14:paraId="2D5A9DC1" w14:textId="77777777" w:rsidR="00AA3A32" w:rsidDel="00AA70B8" w:rsidRDefault="001B1FE6" w:rsidP="00AA3A32">
            <w:pPr>
              <w:rPr>
                <w:del w:id="1065" w:author="TF 112518" w:date="2018-11-26T22:29:00Z"/>
                <w:rFonts w:ascii="Calibri" w:hAnsi="Calibri"/>
                <w:color w:val="000000"/>
                <w:sz w:val="18"/>
                <w:szCs w:val="18"/>
              </w:rPr>
            </w:pPr>
            <w:del w:id="1066" w:author="TF 112518" w:date="2018-11-26T22:29:00Z">
              <w:r w:rsidRPr="002A4574" w:rsidDel="00AA70B8">
                <w:rPr>
                  <w:rFonts w:ascii="Calibri" w:hAnsi="Calibri"/>
                  <w:color w:val="000000"/>
                  <w:sz w:val="18"/>
                  <w:szCs w:val="18"/>
                </w:rPr>
                <w:delText>722904</w:delText>
              </w:r>
            </w:del>
          </w:p>
        </w:tc>
        <w:tc>
          <w:tcPr>
            <w:tcW w:w="841" w:type="dxa"/>
            <w:tcBorders>
              <w:top w:val="nil"/>
              <w:left w:val="nil"/>
              <w:bottom w:val="nil"/>
              <w:right w:val="nil"/>
            </w:tcBorders>
            <w:shd w:val="clear" w:color="auto" w:fill="auto"/>
            <w:noWrap/>
            <w:vAlign w:val="center"/>
            <w:hideMark/>
          </w:tcPr>
          <w:p w14:paraId="2D5A9DC2" w14:textId="77777777" w:rsidR="00AA3A32" w:rsidDel="00AA70B8" w:rsidRDefault="001B1FE6" w:rsidP="00AA3A32">
            <w:pPr>
              <w:rPr>
                <w:del w:id="1067" w:author="TF 112518" w:date="2018-11-26T22:29:00Z"/>
                <w:rFonts w:ascii="Calibri" w:hAnsi="Calibri"/>
                <w:color w:val="000000"/>
                <w:sz w:val="18"/>
                <w:szCs w:val="18"/>
              </w:rPr>
            </w:pPr>
            <w:del w:id="1068" w:author="TF 112518" w:date="2018-11-26T22:29:00Z">
              <w:r w:rsidRPr="002A4574" w:rsidDel="00AA70B8">
                <w:rPr>
                  <w:rFonts w:ascii="Calibri" w:hAnsi="Calibri"/>
                  <w:color w:val="000000"/>
                  <w:sz w:val="18"/>
                  <w:szCs w:val="18"/>
                </w:rPr>
                <w:delText>0.4</w:delText>
              </w:r>
            </w:del>
          </w:p>
        </w:tc>
        <w:tc>
          <w:tcPr>
            <w:tcW w:w="4545" w:type="dxa"/>
            <w:tcBorders>
              <w:top w:val="nil"/>
              <w:left w:val="nil"/>
              <w:bottom w:val="nil"/>
              <w:right w:val="nil"/>
            </w:tcBorders>
            <w:shd w:val="clear" w:color="auto" w:fill="auto"/>
            <w:noWrap/>
            <w:vAlign w:val="bottom"/>
            <w:hideMark/>
          </w:tcPr>
          <w:p w14:paraId="2D5A9DC3" w14:textId="77777777" w:rsidR="001B1FE6" w:rsidRPr="002A4574" w:rsidDel="00AA70B8" w:rsidRDefault="001B1FE6" w:rsidP="00636F83">
            <w:pPr>
              <w:rPr>
                <w:del w:id="1069" w:author="TF 112518" w:date="2018-11-26T22:29:00Z"/>
                <w:rFonts w:ascii="Calibri" w:hAnsi="Calibri"/>
                <w:color w:val="000000"/>
                <w:sz w:val="18"/>
                <w:szCs w:val="18"/>
              </w:rPr>
            </w:pPr>
            <w:del w:id="1070" w:author="TF 112518" w:date="2018-11-26T22:29:00Z">
              <w:r w:rsidRPr="002A4574" w:rsidDel="00AA70B8">
                <w:rPr>
                  <w:rFonts w:ascii="Calibri" w:hAnsi="Calibri"/>
                  <w:color w:val="000000"/>
                  <w:sz w:val="18"/>
                  <w:szCs w:val="18"/>
                </w:rPr>
                <w:delText xml:space="preserve">Chula Vista Brown Field NAAS </w:delText>
              </w:r>
            </w:del>
          </w:p>
        </w:tc>
        <w:tc>
          <w:tcPr>
            <w:tcW w:w="1344" w:type="dxa"/>
            <w:tcBorders>
              <w:top w:val="nil"/>
              <w:left w:val="nil"/>
              <w:bottom w:val="nil"/>
              <w:right w:val="nil"/>
            </w:tcBorders>
            <w:shd w:val="clear" w:color="auto" w:fill="auto"/>
            <w:noWrap/>
            <w:vAlign w:val="center"/>
            <w:hideMark/>
          </w:tcPr>
          <w:p w14:paraId="2D5A9DC4" w14:textId="77777777" w:rsidR="00AA3A32" w:rsidDel="00AA70B8" w:rsidRDefault="001B1FE6" w:rsidP="00AA3A32">
            <w:pPr>
              <w:rPr>
                <w:del w:id="1071" w:author="TF 112518" w:date="2018-11-26T22:29:00Z"/>
                <w:rFonts w:ascii="Calibri" w:hAnsi="Calibri"/>
                <w:color w:val="000000"/>
                <w:sz w:val="18"/>
                <w:szCs w:val="18"/>
              </w:rPr>
            </w:pPr>
            <w:del w:id="1072" w:author="TF 112518" w:date="2018-11-26T22:29:00Z">
              <w:r w:rsidRPr="002A4574" w:rsidDel="00AA70B8">
                <w:rPr>
                  <w:rFonts w:ascii="Calibri" w:hAnsi="Calibri"/>
                  <w:color w:val="000000"/>
                  <w:sz w:val="18"/>
                  <w:szCs w:val="18"/>
                </w:rPr>
                <w:delText>32.58</w:delText>
              </w:r>
            </w:del>
          </w:p>
        </w:tc>
        <w:tc>
          <w:tcPr>
            <w:tcW w:w="1316" w:type="dxa"/>
            <w:tcBorders>
              <w:top w:val="nil"/>
              <w:left w:val="nil"/>
              <w:bottom w:val="nil"/>
              <w:right w:val="nil"/>
            </w:tcBorders>
            <w:shd w:val="clear" w:color="auto" w:fill="auto"/>
            <w:noWrap/>
            <w:vAlign w:val="center"/>
            <w:hideMark/>
          </w:tcPr>
          <w:p w14:paraId="2D5A9DC5" w14:textId="77777777" w:rsidR="00AA3A32" w:rsidDel="00AA70B8" w:rsidRDefault="001B1FE6" w:rsidP="00AA3A32">
            <w:pPr>
              <w:rPr>
                <w:del w:id="1073" w:author="TF 112518" w:date="2018-11-26T22:29:00Z"/>
                <w:rFonts w:ascii="Calibri" w:hAnsi="Calibri"/>
                <w:color w:val="000000"/>
                <w:sz w:val="18"/>
                <w:szCs w:val="18"/>
              </w:rPr>
            </w:pPr>
            <w:del w:id="1074" w:author="TF 112518" w:date="2018-11-26T22:29:00Z">
              <w:r w:rsidRPr="002A4574" w:rsidDel="00AA70B8">
                <w:rPr>
                  <w:rFonts w:ascii="Calibri" w:hAnsi="Calibri"/>
                  <w:color w:val="000000"/>
                  <w:sz w:val="18"/>
                  <w:szCs w:val="18"/>
                </w:rPr>
                <w:delText>–116.98</w:delText>
              </w:r>
            </w:del>
          </w:p>
        </w:tc>
        <w:tc>
          <w:tcPr>
            <w:tcW w:w="1586" w:type="dxa"/>
            <w:tcBorders>
              <w:top w:val="nil"/>
              <w:left w:val="nil"/>
              <w:bottom w:val="nil"/>
              <w:right w:val="nil"/>
            </w:tcBorders>
            <w:shd w:val="clear" w:color="auto" w:fill="auto"/>
            <w:noWrap/>
            <w:vAlign w:val="center"/>
            <w:hideMark/>
          </w:tcPr>
          <w:p w14:paraId="2D5A9DC6" w14:textId="77777777" w:rsidR="00AA3A32" w:rsidDel="00AA70B8" w:rsidRDefault="001B1FE6" w:rsidP="00AA3A32">
            <w:pPr>
              <w:rPr>
                <w:del w:id="1075" w:author="TF 112518" w:date="2018-11-26T22:29:00Z"/>
                <w:rFonts w:ascii="Calibri" w:hAnsi="Calibri"/>
                <w:color w:val="000000"/>
                <w:sz w:val="18"/>
                <w:szCs w:val="18"/>
              </w:rPr>
            </w:pPr>
            <w:del w:id="1076" w:author="TF 112518" w:date="2018-11-26T22:29:00Z">
              <w:r w:rsidRPr="002A4574" w:rsidDel="00AA70B8">
                <w:rPr>
                  <w:rFonts w:ascii="Calibri" w:hAnsi="Calibri"/>
                  <w:color w:val="000000"/>
                  <w:sz w:val="18"/>
                  <w:szCs w:val="18"/>
                </w:rPr>
                <w:delText>California</w:delText>
              </w:r>
            </w:del>
          </w:p>
        </w:tc>
      </w:tr>
      <w:tr w:rsidR="001B1FE6" w:rsidRPr="002A4574" w:rsidDel="00AA70B8" w14:paraId="2D5A9DCE" w14:textId="77777777" w:rsidTr="00BA6D7A">
        <w:trPr>
          <w:trHeight w:val="240"/>
          <w:del w:id="1077" w:author="TF 112518" w:date="2018-11-26T22:29:00Z"/>
        </w:trPr>
        <w:tc>
          <w:tcPr>
            <w:tcW w:w="1289" w:type="dxa"/>
            <w:tcBorders>
              <w:top w:val="nil"/>
              <w:left w:val="nil"/>
              <w:bottom w:val="nil"/>
              <w:right w:val="nil"/>
            </w:tcBorders>
            <w:shd w:val="clear" w:color="auto" w:fill="auto"/>
            <w:noWrap/>
            <w:vAlign w:val="center"/>
            <w:hideMark/>
          </w:tcPr>
          <w:p w14:paraId="2D5A9DC8" w14:textId="77777777" w:rsidR="00AA3A32" w:rsidDel="00AA70B8" w:rsidRDefault="001B1FE6" w:rsidP="00AA3A32">
            <w:pPr>
              <w:rPr>
                <w:del w:id="1078" w:author="TF 112518" w:date="2018-11-26T22:29:00Z"/>
                <w:rFonts w:ascii="Calibri" w:hAnsi="Calibri"/>
                <w:color w:val="000000"/>
                <w:sz w:val="18"/>
                <w:szCs w:val="18"/>
              </w:rPr>
            </w:pPr>
            <w:del w:id="1079" w:author="TF 112518" w:date="2018-11-26T22:29:00Z">
              <w:r w:rsidRPr="002A4574" w:rsidDel="00AA70B8">
                <w:rPr>
                  <w:rFonts w:ascii="Calibri" w:hAnsi="Calibri"/>
                  <w:color w:val="000000"/>
                  <w:sz w:val="18"/>
                  <w:szCs w:val="18"/>
                </w:rPr>
                <w:delText>722906</w:delText>
              </w:r>
            </w:del>
          </w:p>
        </w:tc>
        <w:tc>
          <w:tcPr>
            <w:tcW w:w="841" w:type="dxa"/>
            <w:tcBorders>
              <w:top w:val="nil"/>
              <w:left w:val="nil"/>
              <w:bottom w:val="nil"/>
              <w:right w:val="nil"/>
            </w:tcBorders>
            <w:shd w:val="clear" w:color="auto" w:fill="auto"/>
            <w:noWrap/>
            <w:vAlign w:val="center"/>
            <w:hideMark/>
          </w:tcPr>
          <w:p w14:paraId="2D5A9DC9" w14:textId="77777777" w:rsidR="00AA3A32" w:rsidDel="00AA70B8" w:rsidRDefault="001B1FE6" w:rsidP="00AA3A32">
            <w:pPr>
              <w:rPr>
                <w:del w:id="1080" w:author="TF 112518" w:date="2018-11-26T22:29:00Z"/>
                <w:rFonts w:ascii="Calibri" w:hAnsi="Calibri"/>
                <w:color w:val="000000"/>
                <w:sz w:val="18"/>
                <w:szCs w:val="18"/>
              </w:rPr>
            </w:pPr>
            <w:del w:id="1081" w:author="TF 112518" w:date="2018-11-26T22:29:00Z">
              <w:r w:rsidRPr="002A4574" w:rsidDel="00AA70B8">
                <w:rPr>
                  <w:rFonts w:ascii="Calibri" w:hAnsi="Calibri"/>
                  <w:color w:val="000000"/>
                  <w:sz w:val="18"/>
                  <w:szCs w:val="18"/>
                </w:rPr>
                <w:delText>0.39</w:delText>
              </w:r>
            </w:del>
          </w:p>
        </w:tc>
        <w:tc>
          <w:tcPr>
            <w:tcW w:w="4545" w:type="dxa"/>
            <w:tcBorders>
              <w:top w:val="nil"/>
              <w:left w:val="nil"/>
              <w:bottom w:val="nil"/>
              <w:right w:val="nil"/>
            </w:tcBorders>
            <w:shd w:val="clear" w:color="auto" w:fill="auto"/>
            <w:noWrap/>
            <w:vAlign w:val="bottom"/>
            <w:hideMark/>
          </w:tcPr>
          <w:p w14:paraId="2D5A9DCA" w14:textId="77777777" w:rsidR="001B1FE6" w:rsidRPr="002A4574" w:rsidDel="00AA70B8" w:rsidRDefault="001B1FE6" w:rsidP="00636F83">
            <w:pPr>
              <w:rPr>
                <w:del w:id="1082" w:author="TF 112518" w:date="2018-11-26T22:29:00Z"/>
                <w:rFonts w:ascii="Calibri" w:hAnsi="Calibri"/>
                <w:color w:val="000000"/>
                <w:sz w:val="18"/>
                <w:szCs w:val="18"/>
              </w:rPr>
            </w:pPr>
            <w:del w:id="1083" w:author="TF 112518" w:date="2018-11-26T22:29:00Z">
              <w:r w:rsidRPr="002A4574" w:rsidDel="00AA70B8">
                <w:rPr>
                  <w:rFonts w:ascii="Calibri" w:hAnsi="Calibri"/>
                  <w:color w:val="000000"/>
                  <w:sz w:val="18"/>
                  <w:szCs w:val="18"/>
                </w:rPr>
                <w:delText xml:space="preserve">San Diego North Island NAS </w:delText>
              </w:r>
            </w:del>
          </w:p>
        </w:tc>
        <w:tc>
          <w:tcPr>
            <w:tcW w:w="1344" w:type="dxa"/>
            <w:tcBorders>
              <w:top w:val="nil"/>
              <w:left w:val="nil"/>
              <w:bottom w:val="nil"/>
              <w:right w:val="nil"/>
            </w:tcBorders>
            <w:shd w:val="clear" w:color="auto" w:fill="auto"/>
            <w:noWrap/>
            <w:vAlign w:val="center"/>
            <w:hideMark/>
          </w:tcPr>
          <w:p w14:paraId="2D5A9DCB" w14:textId="77777777" w:rsidR="00AA3A32" w:rsidDel="00AA70B8" w:rsidRDefault="001B1FE6" w:rsidP="00AA3A32">
            <w:pPr>
              <w:rPr>
                <w:del w:id="1084" w:author="TF 112518" w:date="2018-11-26T22:29:00Z"/>
                <w:rFonts w:ascii="Calibri" w:hAnsi="Calibri"/>
                <w:color w:val="000000"/>
                <w:sz w:val="18"/>
                <w:szCs w:val="18"/>
              </w:rPr>
            </w:pPr>
            <w:del w:id="1085" w:author="TF 112518" w:date="2018-11-26T22:29:00Z">
              <w:r w:rsidRPr="002A4574" w:rsidDel="00AA70B8">
                <w:rPr>
                  <w:rFonts w:ascii="Calibri" w:hAnsi="Calibri"/>
                  <w:color w:val="000000"/>
                  <w:sz w:val="18"/>
                  <w:szCs w:val="18"/>
                </w:rPr>
                <w:delText>32.7</w:delText>
              </w:r>
            </w:del>
          </w:p>
        </w:tc>
        <w:tc>
          <w:tcPr>
            <w:tcW w:w="1316" w:type="dxa"/>
            <w:tcBorders>
              <w:top w:val="nil"/>
              <w:left w:val="nil"/>
              <w:bottom w:val="nil"/>
              <w:right w:val="nil"/>
            </w:tcBorders>
            <w:shd w:val="clear" w:color="auto" w:fill="auto"/>
            <w:noWrap/>
            <w:vAlign w:val="center"/>
            <w:hideMark/>
          </w:tcPr>
          <w:p w14:paraId="2D5A9DCC" w14:textId="77777777" w:rsidR="00AA3A32" w:rsidDel="00AA70B8" w:rsidRDefault="001B1FE6" w:rsidP="00AA3A32">
            <w:pPr>
              <w:rPr>
                <w:del w:id="1086" w:author="TF 112518" w:date="2018-11-26T22:29:00Z"/>
                <w:rFonts w:ascii="Calibri" w:hAnsi="Calibri"/>
                <w:color w:val="000000"/>
                <w:sz w:val="18"/>
                <w:szCs w:val="18"/>
              </w:rPr>
            </w:pPr>
            <w:del w:id="1087" w:author="TF 112518" w:date="2018-11-26T22:29:00Z">
              <w:r w:rsidRPr="002A4574" w:rsidDel="00AA70B8">
                <w:rPr>
                  <w:rFonts w:ascii="Calibri" w:hAnsi="Calibri"/>
                  <w:color w:val="000000"/>
                  <w:sz w:val="18"/>
                  <w:szCs w:val="18"/>
                </w:rPr>
                <w:delText>–117.20</w:delText>
              </w:r>
            </w:del>
          </w:p>
        </w:tc>
        <w:tc>
          <w:tcPr>
            <w:tcW w:w="1586" w:type="dxa"/>
            <w:tcBorders>
              <w:top w:val="nil"/>
              <w:left w:val="nil"/>
              <w:bottom w:val="nil"/>
              <w:right w:val="nil"/>
            </w:tcBorders>
            <w:shd w:val="clear" w:color="auto" w:fill="auto"/>
            <w:noWrap/>
            <w:vAlign w:val="center"/>
            <w:hideMark/>
          </w:tcPr>
          <w:p w14:paraId="2D5A9DCD" w14:textId="77777777" w:rsidR="00AA3A32" w:rsidDel="00AA70B8" w:rsidRDefault="001B1FE6" w:rsidP="00AA3A32">
            <w:pPr>
              <w:rPr>
                <w:del w:id="1088" w:author="TF 112518" w:date="2018-11-26T22:29:00Z"/>
                <w:rFonts w:ascii="Calibri" w:hAnsi="Calibri"/>
                <w:color w:val="000000"/>
                <w:sz w:val="18"/>
                <w:szCs w:val="18"/>
              </w:rPr>
            </w:pPr>
            <w:del w:id="1089" w:author="TF 112518" w:date="2018-11-26T22:29:00Z">
              <w:r w:rsidRPr="002A4574" w:rsidDel="00AA70B8">
                <w:rPr>
                  <w:rFonts w:ascii="Calibri" w:hAnsi="Calibri"/>
                  <w:color w:val="000000"/>
                  <w:sz w:val="18"/>
                  <w:szCs w:val="18"/>
                </w:rPr>
                <w:delText>California</w:delText>
              </w:r>
            </w:del>
          </w:p>
        </w:tc>
      </w:tr>
      <w:tr w:rsidR="001B1FE6" w:rsidRPr="002A4574" w:rsidDel="00AA70B8" w14:paraId="2D5A9DD5" w14:textId="77777777" w:rsidTr="00BA6D7A">
        <w:trPr>
          <w:trHeight w:val="240"/>
          <w:del w:id="1090" w:author="TF 112518" w:date="2018-11-26T22:29:00Z"/>
        </w:trPr>
        <w:tc>
          <w:tcPr>
            <w:tcW w:w="1289" w:type="dxa"/>
            <w:tcBorders>
              <w:top w:val="nil"/>
              <w:left w:val="nil"/>
              <w:bottom w:val="nil"/>
              <w:right w:val="nil"/>
            </w:tcBorders>
            <w:shd w:val="clear" w:color="auto" w:fill="auto"/>
            <w:noWrap/>
            <w:vAlign w:val="center"/>
            <w:hideMark/>
          </w:tcPr>
          <w:p w14:paraId="2D5A9DCF" w14:textId="77777777" w:rsidR="00AA3A32" w:rsidDel="00AA70B8" w:rsidRDefault="001B1FE6" w:rsidP="00AA3A32">
            <w:pPr>
              <w:rPr>
                <w:del w:id="1091" w:author="TF 112518" w:date="2018-11-26T22:29:00Z"/>
                <w:rFonts w:ascii="Calibri" w:hAnsi="Calibri"/>
                <w:color w:val="000000"/>
                <w:sz w:val="18"/>
                <w:szCs w:val="18"/>
              </w:rPr>
            </w:pPr>
            <w:del w:id="1092" w:author="TF 112518" w:date="2018-11-26T22:29:00Z">
              <w:r w:rsidRPr="002A4574" w:rsidDel="00AA70B8">
                <w:rPr>
                  <w:rFonts w:ascii="Calibri" w:hAnsi="Calibri"/>
                  <w:color w:val="000000"/>
                  <w:sz w:val="18"/>
                  <w:szCs w:val="18"/>
                </w:rPr>
                <w:delText>722926</w:delText>
              </w:r>
            </w:del>
          </w:p>
        </w:tc>
        <w:tc>
          <w:tcPr>
            <w:tcW w:w="841" w:type="dxa"/>
            <w:tcBorders>
              <w:top w:val="nil"/>
              <w:left w:val="nil"/>
              <w:bottom w:val="nil"/>
              <w:right w:val="nil"/>
            </w:tcBorders>
            <w:shd w:val="clear" w:color="auto" w:fill="auto"/>
            <w:noWrap/>
            <w:vAlign w:val="center"/>
            <w:hideMark/>
          </w:tcPr>
          <w:p w14:paraId="2D5A9DD0" w14:textId="77777777" w:rsidR="00AA3A32" w:rsidDel="00AA70B8" w:rsidRDefault="001B1FE6" w:rsidP="00AA3A32">
            <w:pPr>
              <w:rPr>
                <w:del w:id="1093" w:author="TF 112518" w:date="2018-11-26T22:29:00Z"/>
                <w:rFonts w:ascii="Calibri" w:hAnsi="Calibri"/>
                <w:color w:val="000000"/>
                <w:sz w:val="18"/>
                <w:szCs w:val="18"/>
              </w:rPr>
            </w:pPr>
            <w:del w:id="1094" w:author="TF 112518" w:date="2018-11-26T22:29:00Z">
              <w:r w:rsidRPr="002A4574" w:rsidDel="00AA70B8">
                <w:rPr>
                  <w:rFonts w:ascii="Calibri" w:hAnsi="Calibri"/>
                  <w:color w:val="000000"/>
                  <w:sz w:val="18"/>
                  <w:szCs w:val="18"/>
                </w:rPr>
                <w:delText>0.4</w:delText>
              </w:r>
            </w:del>
          </w:p>
        </w:tc>
        <w:tc>
          <w:tcPr>
            <w:tcW w:w="4545" w:type="dxa"/>
            <w:tcBorders>
              <w:top w:val="nil"/>
              <w:left w:val="nil"/>
              <w:bottom w:val="nil"/>
              <w:right w:val="nil"/>
            </w:tcBorders>
            <w:shd w:val="clear" w:color="auto" w:fill="auto"/>
            <w:noWrap/>
            <w:vAlign w:val="bottom"/>
            <w:hideMark/>
          </w:tcPr>
          <w:p w14:paraId="2D5A9DD1" w14:textId="77777777" w:rsidR="001B1FE6" w:rsidRPr="002A4574" w:rsidDel="00AA70B8" w:rsidRDefault="001B1FE6" w:rsidP="00636F83">
            <w:pPr>
              <w:rPr>
                <w:del w:id="1095" w:author="TF 112518" w:date="2018-11-26T22:29:00Z"/>
                <w:rFonts w:ascii="Calibri" w:hAnsi="Calibri"/>
                <w:color w:val="000000"/>
                <w:sz w:val="18"/>
                <w:szCs w:val="18"/>
              </w:rPr>
            </w:pPr>
            <w:del w:id="1096" w:author="TF 112518" w:date="2018-11-26T22:29:00Z">
              <w:r w:rsidRPr="002A4574" w:rsidDel="00AA70B8">
                <w:rPr>
                  <w:rFonts w:ascii="Calibri" w:hAnsi="Calibri"/>
                  <w:color w:val="000000"/>
                  <w:sz w:val="18"/>
                  <w:szCs w:val="18"/>
                </w:rPr>
                <w:delText xml:space="preserve">Camp Pendleton MCAS </w:delText>
              </w:r>
            </w:del>
          </w:p>
        </w:tc>
        <w:tc>
          <w:tcPr>
            <w:tcW w:w="1344" w:type="dxa"/>
            <w:tcBorders>
              <w:top w:val="nil"/>
              <w:left w:val="nil"/>
              <w:bottom w:val="nil"/>
              <w:right w:val="nil"/>
            </w:tcBorders>
            <w:shd w:val="clear" w:color="auto" w:fill="auto"/>
            <w:noWrap/>
            <w:vAlign w:val="center"/>
            <w:hideMark/>
          </w:tcPr>
          <w:p w14:paraId="2D5A9DD2" w14:textId="77777777" w:rsidR="00AA3A32" w:rsidDel="00AA70B8" w:rsidRDefault="001B1FE6" w:rsidP="00AA3A32">
            <w:pPr>
              <w:rPr>
                <w:del w:id="1097" w:author="TF 112518" w:date="2018-11-26T22:29:00Z"/>
                <w:rFonts w:ascii="Calibri" w:hAnsi="Calibri"/>
                <w:color w:val="000000"/>
                <w:sz w:val="18"/>
                <w:szCs w:val="18"/>
              </w:rPr>
            </w:pPr>
            <w:del w:id="1098" w:author="TF 112518" w:date="2018-11-26T22:29:00Z">
              <w:r w:rsidRPr="002A4574" w:rsidDel="00AA70B8">
                <w:rPr>
                  <w:rFonts w:ascii="Calibri" w:hAnsi="Calibri"/>
                  <w:color w:val="000000"/>
                  <w:sz w:val="18"/>
                  <w:szCs w:val="18"/>
                </w:rPr>
                <w:delText>33.3</w:delText>
              </w:r>
            </w:del>
          </w:p>
        </w:tc>
        <w:tc>
          <w:tcPr>
            <w:tcW w:w="1316" w:type="dxa"/>
            <w:tcBorders>
              <w:top w:val="nil"/>
              <w:left w:val="nil"/>
              <w:bottom w:val="nil"/>
              <w:right w:val="nil"/>
            </w:tcBorders>
            <w:shd w:val="clear" w:color="auto" w:fill="auto"/>
            <w:noWrap/>
            <w:vAlign w:val="center"/>
            <w:hideMark/>
          </w:tcPr>
          <w:p w14:paraId="2D5A9DD3" w14:textId="77777777" w:rsidR="00AA3A32" w:rsidDel="00AA70B8" w:rsidRDefault="001B1FE6" w:rsidP="00AA3A32">
            <w:pPr>
              <w:rPr>
                <w:del w:id="1099" w:author="TF 112518" w:date="2018-11-26T22:29:00Z"/>
                <w:rFonts w:ascii="Calibri" w:hAnsi="Calibri"/>
                <w:color w:val="000000"/>
                <w:sz w:val="18"/>
                <w:szCs w:val="18"/>
              </w:rPr>
            </w:pPr>
            <w:del w:id="1100" w:author="TF 112518" w:date="2018-11-26T22:29:00Z">
              <w:r w:rsidRPr="002A4574" w:rsidDel="00AA70B8">
                <w:rPr>
                  <w:rFonts w:ascii="Calibri" w:hAnsi="Calibri"/>
                  <w:color w:val="000000"/>
                  <w:sz w:val="18"/>
                  <w:szCs w:val="18"/>
                </w:rPr>
                <w:delText>–117.35</w:delText>
              </w:r>
            </w:del>
          </w:p>
        </w:tc>
        <w:tc>
          <w:tcPr>
            <w:tcW w:w="1586" w:type="dxa"/>
            <w:tcBorders>
              <w:top w:val="nil"/>
              <w:left w:val="nil"/>
              <w:bottom w:val="nil"/>
              <w:right w:val="nil"/>
            </w:tcBorders>
            <w:shd w:val="clear" w:color="auto" w:fill="auto"/>
            <w:noWrap/>
            <w:vAlign w:val="center"/>
            <w:hideMark/>
          </w:tcPr>
          <w:p w14:paraId="2D5A9DD4" w14:textId="77777777" w:rsidR="00AA3A32" w:rsidDel="00AA70B8" w:rsidRDefault="001B1FE6" w:rsidP="00AA3A32">
            <w:pPr>
              <w:rPr>
                <w:del w:id="1101" w:author="TF 112518" w:date="2018-11-26T22:29:00Z"/>
                <w:rFonts w:ascii="Calibri" w:hAnsi="Calibri"/>
                <w:color w:val="000000"/>
                <w:sz w:val="18"/>
                <w:szCs w:val="18"/>
              </w:rPr>
            </w:pPr>
            <w:del w:id="1102" w:author="TF 112518" w:date="2018-11-26T22:29:00Z">
              <w:r w:rsidRPr="002A4574" w:rsidDel="00AA70B8">
                <w:rPr>
                  <w:rFonts w:ascii="Calibri" w:hAnsi="Calibri"/>
                  <w:color w:val="000000"/>
                  <w:sz w:val="18"/>
                  <w:szCs w:val="18"/>
                </w:rPr>
                <w:delText>California</w:delText>
              </w:r>
            </w:del>
          </w:p>
        </w:tc>
      </w:tr>
      <w:tr w:rsidR="001B1FE6" w:rsidRPr="002A4574" w:rsidDel="00AA70B8" w14:paraId="2D5A9DDC" w14:textId="77777777" w:rsidTr="00BA6D7A">
        <w:trPr>
          <w:trHeight w:val="240"/>
          <w:del w:id="1103" w:author="TF 112518" w:date="2018-11-26T22:29:00Z"/>
        </w:trPr>
        <w:tc>
          <w:tcPr>
            <w:tcW w:w="1289" w:type="dxa"/>
            <w:tcBorders>
              <w:top w:val="nil"/>
              <w:left w:val="nil"/>
              <w:bottom w:val="nil"/>
              <w:right w:val="nil"/>
            </w:tcBorders>
            <w:shd w:val="clear" w:color="auto" w:fill="auto"/>
            <w:noWrap/>
            <w:vAlign w:val="center"/>
            <w:hideMark/>
          </w:tcPr>
          <w:p w14:paraId="2D5A9DD6" w14:textId="77777777" w:rsidR="00AA3A32" w:rsidDel="00AA70B8" w:rsidRDefault="001B1FE6" w:rsidP="00AA3A32">
            <w:pPr>
              <w:rPr>
                <w:del w:id="1104" w:author="TF 112518" w:date="2018-11-26T22:29:00Z"/>
                <w:rFonts w:ascii="Calibri" w:hAnsi="Calibri"/>
                <w:color w:val="000000"/>
                <w:sz w:val="18"/>
                <w:szCs w:val="18"/>
              </w:rPr>
            </w:pPr>
            <w:del w:id="1105" w:author="TF 112518" w:date="2018-11-26T22:29:00Z">
              <w:r w:rsidRPr="002A4574" w:rsidDel="00AA70B8">
                <w:rPr>
                  <w:rFonts w:ascii="Calibri" w:hAnsi="Calibri"/>
                  <w:color w:val="000000"/>
                  <w:sz w:val="18"/>
                  <w:szCs w:val="18"/>
                </w:rPr>
                <w:delText>722927</w:delText>
              </w:r>
            </w:del>
          </w:p>
        </w:tc>
        <w:tc>
          <w:tcPr>
            <w:tcW w:w="841" w:type="dxa"/>
            <w:tcBorders>
              <w:top w:val="nil"/>
              <w:left w:val="nil"/>
              <w:bottom w:val="nil"/>
              <w:right w:val="nil"/>
            </w:tcBorders>
            <w:shd w:val="clear" w:color="auto" w:fill="auto"/>
            <w:noWrap/>
            <w:vAlign w:val="center"/>
            <w:hideMark/>
          </w:tcPr>
          <w:p w14:paraId="2D5A9DD7" w14:textId="77777777" w:rsidR="00AA3A32" w:rsidDel="00AA70B8" w:rsidRDefault="001B1FE6" w:rsidP="00AA3A32">
            <w:pPr>
              <w:rPr>
                <w:del w:id="1106" w:author="TF 112518" w:date="2018-11-26T22:29:00Z"/>
                <w:rFonts w:ascii="Calibri" w:hAnsi="Calibri"/>
                <w:color w:val="000000"/>
                <w:sz w:val="18"/>
                <w:szCs w:val="18"/>
              </w:rPr>
            </w:pPr>
            <w:del w:id="1107" w:author="TF 112518" w:date="2018-11-26T22:29:00Z">
              <w:r w:rsidRPr="002A4574" w:rsidDel="00AA70B8">
                <w:rPr>
                  <w:rFonts w:ascii="Calibri" w:hAnsi="Calibri"/>
                  <w:color w:val="000000"/>
                  <w:sz w:val="18"/>
                  <w:szCs w:val="18"/>
                </w:rPr>
                <w:delText>0.38</w:delText>
              </w:r>
            </w:del>
          </w:p>
        </w:tc>
        <w:tc>
          <w:tcPr>
            <w:tcW w:w="4545" w:type="dxa"/>
            <w:tcBorders>
              <w:top w:val="nil"/>
              <w:left w:val="nil"/>
              <w:bottom w:val="nil"/>
              <w:right w:val="nil"/>
            </w:tcBorders>
            <w:shd w:val="clear" w:color="auto" w:fill="auto"/>
            <w:noWrap/>
            <w:vAlign w:val="bottom"/>
            <w:hideMark/>
          </w:tcPr>
          <w:p w14:paraId="2D5A9DD8" w14:textId="77777777" w:rsidR="001B1FE6" w:rsidRPr="002A4574" w:rsidDel="00AA70B8" w:rsidRDefault="001B1FE6" w:rsidP="00636F83">
            <w:pPr>
              <w:rPr>
                <w:del w:id="1108" w:author="TF 112518" w:date="2018-11-26T22:29:00Z"/>
                <w:rFonts w:ascii="Calibri" w:hAnsi="Calibri"/>
                <w:color w:val="000000"/>
                <w:sz w:val="18"/>
                <w:szCs w:val="18"/>
              </w:rPr>
            </w:pPr>
            <w:del w:id="1109" w:author="TF 112518" w:date="2018-11-26T22:29:00Z">
              <w:r w:rsidRPr="002A4574" w:rsidDel="00AA70B8">
                <w:rPr>
                  <w:rFonts w:ascii="Calibri" w:hAnsi="Calibri"/>
                  <w:color w:val="000000"/>
                  <w:sz w:val="18"/>
                  <w:szCs w:val="18"/>
                </w:rPr>
                <w:delText xml:space="preserve">Carlsbad/Palomar </w:delText>
              </w:r>
            </w:del>
          </w:p>
        </w:tc>
        <w:tc>
          <w:tcPr>
            <w:tcW w:w="1344" w:type="dxa"/>
            <w:tcBorders>
              <w:top w:val="nil"/>
              <w:left w:val="nil"/>
              <w:bottom w:val="nil"/>
              <w:right w:val="nil"/>
            </w:tcBorders>
            <w:shd w:val="clear" w:color="auto" w:fill="auto"/>
            <w:noWrap/>
            <w:vAlign w:val="center"/>
            <w:hideMark/>
          </w:tcPr>
          <w:p w14:paraId="2D5A9DD9" w14:textId="77777777" w:rsidR="00AA3A32" w:rsidDel="00AA70B8" w:rsidRDefault="001B1FE6" w:rsidP="00AA3A32">
            <w:pPr>
              <w:rPr>
                <w:del w:id="1110" w:author="TF 112518" w:date="2018-11-26T22:29:00Z"/>
                <w:rFonts w:ascii="Calibri" w:hAnsi="Calibri"/>
                <w:color w:val="000000"/>
                <w:sz w:val="18"/>
                <w:szCs w:val="18"/>
              </w:rPr>
            </w:pPr>
            <w:del w:id="1111" w:author="TF 112518" w:date="2018-11-26T22:29:00Z">
              <w:r w:rsidRPr="002A4574" w:rsidDel="00AA70B8">
                <w:rPr>
                  <w:rFonts w:ascii="Calibri" w:hAnsi="Calibri"/>
                  <w:color w:val="000000"/>
                  <w:sz w:val="18"/>
                  <w:szCs w:val="18"/>
                </w:rPr>
                <w:delText>33.13</w:delText>
              </w:r>
            </w:del>
          </w:p>
        </w:tc>
        <w:tc>
          <w:tcPr>
            <w:tcW w:w="1316" w:type="dxa"/>
            <w:tcBorders>
              <w:top w:val="nil"/>
              <w:left w:val="nil"/>
              <w:bottom w:val="nil"/>
              <w:right w:val="nil"/>
            </w:tcBorders>
            <w:shd w:val="clear" w:color="auto" w:fill="auto"/>
            <w:noWrap/>
            <w:vAlign w:val="center"/>
            <w:hideMark/>
          </w:tcPr>
          <w:p w14:paraId="2D5A9DDA" w14:textId="77777777" w:rsidR="00AA3A32" w:rsidDel="00AA70B8" w:rsidRDefault="001B1FE6" w:rsidP="00AA3A32">
            <w:pPr>
              <w:rPr>
                <w:del w:id="1112" w:author="TF 112518" w:date="2018-11-26T22:29:00Z"/>
                <w:rFonts w:ascii="Calibri" w:hAnsi="Calibri"/>
                <w:color w:val="000000"/>
                <w:sz w:val="18"/>
                <w:szCs w:val="18"/>
              </w:rPr>
            </w:pPr>
            <w:del w:id="1113" w:author="TF 112518" w:date="2018-11-26T22:29:00Z">
              <w:r w:rsidRPr="002A4574" w:rsidDel="00AA70B8">
                <w:rPr>
                  <w:rFonts w:ascii="Calibri" w:hAnsi="Calibri"/>
                  <w:color w:val="000000"/>
                  <w:sz w:val="18"/>
                  <w:szCs w:val="18"/>
                </w:rPr>
                <w:delText>–117.28</w:delText>
              </w:r>
            </w:del>
          </w:p>
        </w:tc>
        <w:tc>
          <w:tcPr>
            <w:tcW w:w="1586" w:type="dxa"/>
            <w:tcBorders>
              <w:top w:val="nil"/>
              <w:left w:val="nil"/>
              <w:bottom w:val="nil"/>
              <w:right w:val="nil"/>
            </w:tcBorders>
            <w:shd w:val="clear" w:color="auto" w:fill="auto"/>
            <w:noWrap/>
            <w:vAlign w:val="center"/>
            <w:hideMark/>
          </w:tcPr>
          <w:p w14:paraId="2D5A9DDB" w14:textId="77777777" w:rsidR="00AA3A32" w:rsidDel="00AA70B8" w:rsidRDefault="001B1FE6" w:rsidP="00AA3A32">
            <w:pPr>
              <w:rPr>
                <w:del w:id="1114" w:author="TF 112518" w:date="2018-11-26T22:29:00Z"/>
                <w:rFonts w:ascii="Calibri" w:hAnsi="Calibri"/>
                <w:color w:val="000000"/>
                <w:sz w:val="18"/>
                <w:szCs w:val="18"/>
              </w:rPr>
            </w:pPr>
            <w:del w:id="1115" w:author="TF 112518" w:date="2018-11-26T22:29:00Z">
              <w:r w:rsidRPr="002A4574" w:rsidDel="00AA70B8">
                <w:rPr>
                  <w:rFonts w:ascii="Calibri" w:hAnsi="Calibri"/>
                  <w:color w:val="000000"/>
                  <w:sz w:val="18"/>
                  <w:szCs w:val="18"/>
                </w:rPr>
                <w:delText>California</w:delText>
              </w:r>
            </w:del>
          </w:p>
        </w:tc>
      </w:tr>
      <w:tr w:rsidR="001B1FE6" w:rsidRPr="002A4574" w:rsidDel="00AA70B8" w14:paraId="2D5A9DE3" w14:textId="77777777" w:rsidTr="00BA6D7A">
        <w:trPr>
          <w:trHeight w:val="240"/>
          <w:del w:id="1116" w:author="TF 112518" w:date="2018-11-26T22:29:00Z"/>
        </w:trPr>
        <w:tc>
          <w:tcPr>
            <w:tcW w:w="1289" w:type="dxa"/>
            <w:tcBorders>
              <w:top w:val="nil"/>
              <w:left w:val="nil"/>
              <w:bottom w:val="nil"/>
              <w:right w:val="nil"/>
            </w:tcBorders>
            <w:shd w:val="clear" w:color="auto" w:fill="auto"/>
            <w:noWrap/>
            <w:vAlign w:val="center"/>
            <w:hideMark/>
          </w:tcPr>
          <w:p w14:paraId="2D5A9DDD" w14:textId="77777777" w:rsidR="00AA3A32" w:rsidDel="00AA70B8" w:rsidRDefault="001B1FE6" w:rsidP="00AA3A32">
            <w:pPr>
              <w:rPr>
                <w:del w:id="1117" w:author="TF 112518" w:date="2018-11-26T22:29:00Z"/>
                <w:rFonts w:ascii="Calibri" w:hAnsi="Calibri"/>
                <w:color w:val="000000"/>
                <w:sz w:val="18"/>
                <w:szCs w:val="18"/>
              </w:rPr>
            </w:pPr>
            <w:del w:id="1118" w:author="TF 112518" w:date="2018-11-26T22:29:00Z">
              <w:r w:rsidRPr="002A4574" w:rsidDel="00AA70B8">
                <w:rPr>
                  <w:rFonts w:ascii="Calibri" w:hAnsi="Calibri"/>
                  <w:color w:val="000000"/>
                  <w:sz w:val="18"/>
                  <w:szCs w:val="18"/>
                </w:rPr>
                <w:delText>722930</w:delText>
              </w:r>
            </w:del>
          </w:p>
        </w:tc>
        <w:tc>
          <w:tcPr>
            <w:tcW w:w="841" w:type="dxa"/>
            <w:tcBorders>
              <w:top w:val="nil"/>
              <w:left w:val="nil"/>
              <w:bottom w:val="nil"/>
              <w:right w:val="nil"/>
            </w:tcBorders>
            <w:shd w:val="clear" w:color="auto" w:fill="auto"/>
            <w:noWrap/>
            <w:vAlign w:val="center"/>
            <w:hideMark/>
          </w:tcPr>
          <w:p w14:paraId="2D5A9DDE" w14:textId="77777777" w:rsidR="00AA3A32" w:rsidDel="00AA70B8" w:rsidRDefault="001B1FE6" w:rsidP="00AA3A32">
            <w:pPr>
              <w:rPr>
                <w:del w:id="1119" w:author="TF 112518" w:date="2018-11-26T22:29:00Z"/>
                <w:rFonts w:ascii="Calibri" w:hAnsi="Calibri"/>
                <w:color w:val="000000"/>
                <w:sz w:val="18"/>
                <w:szCs w:val="18"/>
              </w:rPr>
            </w:pPr>
            <w:del w:id="1120" w:author="TF 112518" w:date="2018-11-26T22:29:00Z">
              <w:r w:rsidRPr="002A4574" w:rsidDel="00AA70B8">
                <w:rPr>
                  <w:rFonts w:ascii="Calibri" w:hAnsi="Calibri"/>
                  <w:color w:val="000000"/>
                  <w:sz w:val="18"/>
                  <w:szCs w:val="18"/>
                </w:rPr>
                <w:delText>0.39</w:delText>
              </w:r>
            </w:del>
          </w:p>
        </w:tc>
        <w:tc>
          <w:tcPr>
            <w:tcW w:w="4545" w:type="dxa"/>
            <w:tcBorders>
              <w:top w:val="nil"/>
              <w:left w:val="nil"/>
              <w:bottom w:val="nil"/>
              <w:right w:val="nil"/>
            </w:tcBorders>
            <w:shd w:val="clear" w:color="auto" w:fill="auto"/>
            <w:noWrap/>
            <w:vAlign w:val="bottom"/>
            <w:hideMark/>
          </w:tcPr>
          <w:p w14:paraId="2D5A9DDF" w14:textId="77777777" w:rsidR="001B1FE6" w:rsidRPr="002A4574" w:rsidDel="00AA70B8" w:rsidRDefault="001B1FE6" w:rsidP="00636F83">
            <w:pPr>
              <w:rPr>
                <w:del w:id="1121" w:author="TF 112518" w:date="2018-11-26T22:29:00Z"/>
                <w:rFonts w:ascii="Calibri" w:hAnsi="Calibri"/>
                <w:color w:val="000000"/>
                <w:sz w:val="18"/>
                <w:szCs w:val="18"/>
              </w:rPr>
            </w:pPr>
            <w:del w:id="1122" w:author="TF 112518" w:date="2018-11-26T22:29:00Z">
              <w:r w:rsidRPr="002A4574" w:rsidDel="00AA70B8">
                <w:rPr>
                  <w:rFonts w:ascii="Calibri" w:hAnsi="Calibri"/>
                  <w:color w:val="000000"/>
                  <w:sz w:val="18"/>
                  <w:szCs w:val="18"/>
                </w:rPr>
                <w:delText xml:space="preserve">San Diego Miramar NAS </w:delText>
              </w:r>
            </w:del>
          </w:p>
        </w:tc>
        <w:tc>
          <w:tcPr>
            <w:tcW w:w="1344" w:type="dxa"/>
            <w:tcBorders>
              <w:top w:val="nil"/>
              <w:left w:val="nil"/>
              <w:bottom w:val="nil"/>
              <w:right w:val="nil"/>
            </w:tcBorders>
            <w:shd w:val="clear" w:color="auto" w:fill="auto"/>
            <w:noWrap/>
            <w:vAlign w:val="center"/>
            <w:hideMark/>
          </w:tcPr>
          <w:p w14:paraId="2D5A9DE0" w14:textId="77777777" w:rsidR="00AA3A32" w:rsidDel="00AA70B8" w:rsidRDefault="001B1FE6" w:rsidP="00AA3A32">
            <w:pPr>
              <w:rPr>
                <w:del w:id="1123" w:author="TF 112518" w:date="2018-11-26T22:29:00Z"/>
                <w:rFonts w:ascii="Calibri" w:hAnsi="Calibri"/>
                <w:color w:val="000000"/>
                <w:sz w:val="18"/>
                <w:szCs w:val="18"/>
              </w:rPr>
            </w:pPr>
            <w:del w:id="1124" w:author="TF 112518" w:date="2018-11-26T22:29:00Z">
              <w:r w:rsidRPr="002A4574" w:rsidDel="00AA70B8">
                <w:rPr>
                  <w:rFonts w:ascii="Calibri" w:hAnsi="Calibri"/>
                  <w:color w:val="000000"/>
                  <w:sz w:val="18"/>
                  <w:szCs w:val="18"/>
                </w:rPr>
                <w:delText>32.87</w:delText>
              </w:r>
            </w:del>
          </w:p>
        </w:tc>
        <w:tc>
          <w:tcPr>
            <w:tcW w:w="1316" w:type="dxa"/>
            <w:tcBorders>
              <w:top w:val="nil"/>
              <w:left w:val="nil"/>
              <w:bottom w:val="nil"/>
              <w:right w:val="nil"/>
            </w:tcBorders>
            <w:shd w:val="clear" w:color="auto" w:fill="auto"/>
            <w:noWrap/>
            <w:vAlign w:val="center"/>
            <w:hideMark/>
          </w:tcPr>
          <w:p w14:paraId="2D5A9DE1" w14:textId="77777777" w:rsidR="00AA3A32" w:rsidDel="00AA70B8" w:rsidRDefault="001B1FE6" w:rsidP="00AA3A32">
            <w:pPr>
              <w:rPr>
                <w:del w:id="1125" w:author="TF 112518" w:date="2018-11-26T22:29:00Z"/>
                <w:rFonts w:ascii="Calibri" w:hAnsi="Calibri"/>
                <w:color w:val="000000"/>
                <w:sz w:val="18"/>
                <w:szCs w:val="18"/>
              </w:rPr>
            </w:pPr>
            <w:del w:id="1126" w:author="TF 112518" w:date="2018-11-26T22:29:00Z">
              <w:r w:rsidRPr="002A4574" w:rsidDel="00AA70B8">
                <w:rPr>
                  <w:rFonts w:ascii="Calibri" w:hAnsi="Calibri"/>
                  <w:color w:val="000000"/>
                  <w:sz w:val="18"/>
                  <w:szCs w:val="18"/>
                </w:rPr>
                <w:delText>–117.13</w:delText>
              </w:r>
            </w:del>
          </w:p>
        </w:tc>
        <w:tc>
          <w:tcPr>
            <w:tcW w:w="1586" w:type="dxa"/>
            <w:tcBorders>
              <w:top w:val="nil"/>
              <w:left w:val="nil"/>
              <w:bottom w:val="nil"/>
              <w:right w:val="nil"/>
            </w:tcBorders>
            <w:shd w:val="clear" w:color="auto" w:fill="auto"/>
            <w:noWrap/>
            <w:vAlign w:val="center"/>
            <w:hideMark/>
          </w:tcPr>
          <w:p w14:paraId="2D5A9DE2" w14:textId="77777777" w:rsidR="00AA3A32" w:rsidDel="00AA70B8" w:rsidRDefault="001B1FE6" w:rsidP="00AA3A32">
            <w:pPr>
              <w:rPr>
                <w:del w:id="1127" w:author="TF 112518" w:date="2018-11-26T22:29:00Z"/>
                <w:rFonts w:ascii="Calibri" w:hAnsi="Calibri"/>
                <w:color w:val="000000"/>
                <w:sz w:val="18"/>
                <w:szCs w:val="18"/>
              </w:rPr>
            </w:pPr>
            <w:del w:id="1128" w:author="TF 112518" w:date="2018-11-26T22:29:00Z">
              <w:r w:rsidRPr="002A4574" w:rsidDel="00AA70B8">
                <w:rPr>
                  <w:rFonts w:ascii="Calibri" w:hAnsi="Calibri"/>
                  <w:color w:val="000000"/>
                  <w:sz w:val="18"/>
                  <w:szCs w:val="18"/>
                </w:rPr>
                <w:delText>California</w:delText>
              </w:r>
            </w:del>
          </w:p>
        </w:tc>
      </w:tr>
      <w:tr w:rsidR="001B1FE6" w:rsidRPr="002A4574" w:rsidDel="00AA70B8" w14:paraId="2D5A9DEA" w14:textId="77777777" w:rsidTr="00BA6D7A">
        <w:trPr>
          <w:trHeight w:val="240"/>
          <w:del w:id="1129" w:author="TF 112518" w:date="2018-11-26T22:29:00Z"/>
        </w:trPr>
        <w:tc>
          <w:tcPr>
            <w:tcW w:w="1289" w:type="dxa"/>
            <w:tcBorders>
              <w:top w:val="nil"/>
              <w:left w:val="nil"/>
              <w:bottom w:val="nil"/>
              <w:right w:val="nil"/>
            </w:tcBorders>
            <w:shd w:val="clear" w:color="auto" w:fill="auto"/>
            <w:noWrap/>
            <w:vAlign w:val="center"/>
            <w:hideMark/>
          </w:tcPr>
          <w:p w14:paraId="2D5A9DE4" w14:textId="77777777" w:rsidR="00AA3A32" w:rsidDel="00AA70B8" w:rsidRDefault="001B1FE6" w:rsidP="00AA3A32">
            <w:pPr>
              <w:rPr>
                <w:del w:id="1130" w:author="TF 112518" w:date="2018-11-26T22:29:00Z"/>
                <w:rFonts w:ascii="Calibri" w:hAnsi="Calibri"/>
                <w:color w:val="000000"/>
                <w:sz w:val="18"/>
                <w:szCs w:val="18"/>
              </w:rPr>
            </w:pPr>
            <w:del w:id="1131" w:author="TF 112518" w:date="2018-11-26T22:29:00Z">
              <w:r w:rsidRPr="002A4574" w:rsidDel="00AA70B8">
                <w:rPr>
                  <w:rFonts w:ascii="Calibri" w:hAnsi="Calibri"/>
                  <w:color w:val="000000"/>
                  <w:sz w:val="18"/>
                  <w:szCs w:val="18"/>
                </w:rPr>
                <w:delText>722950</w:delText>
              </w:r>
            </w:del>
          </w:p>
        </w:tc>
        <w:tc>
          <w:tcPr>
            <w:tcW w:w="841" w:type="dxa"/>
            <w:tcBorders>
              <w:top w:val="nil"/>
              <w:left w:val="nil"/>
              <w:bottom w:val="nil"/>
              <w:right w:val="nil"/>
            </w:tcBorders>
            <w:shd w:val="clear" w:color="auto" w:fill="auto"/>
            <w:noWrap/>
            <w:vAlign w:val="center"/>
            <w:hideMark/>
          </w:tcPr>
          <w:p w14:paraId="2D5A9DE5" w14:textId="77777777" w:rsidR="00AA3A32" w:rsidDel="00AA70B8" w:rsidRDefault="001B1FE6" w:rsidP="00AA3A32">
            <w:pPr>
              <w:rPr>
                <w:del w:id="1132" w:author="TF 112518" w:date="2018-11-26T22:29:00Z"/>
                <w:rFonts w:ascii="Calibri" w:hAnsi="Calibri"/>
                <w:color w:val="000000"/>
                <w:sz w:val="18"/>
                <w:szCs w:val="18"/>
              </w:rPr>
            </w:pPr>
            <w:del w:id="1133" w:author="TF 112518" w:date="2018-11-26T22:29:00Z">
              <w:r w:rsidRPr="002A4574" w:rsidDel="00AA70B8">
                <w:rPr>
                  <w:rFonts w:ascii="Calibri" w:hAnsi="Calibri"/>
                  <w:color w:val="000000"/>
                  <w:sz w:val="18"/>
                  <w:szCs w:val="18"/>
                </w:rPr>
                <w:delText>0.42</w:delText>
              </w:r>
            </w:del>
          </w:p>
        </w:tc>
        <w:tc>
          <w:tcPr>
            <w:tcW w:w="4545" w:type="dxa"/>
            <w:tcBorders>
              <w:top w:val="nil"/>
              <w:left w:val="nil"/>
              <w:bottom w:val="nil"/>
              <w:right w:val="nil"/>
            </w:tcBorders>
            <w:shd w:val="clear" w:color="auto" w:fill="auto"/>
            <w:noWrap/>
            <w:vAlign w:val="bottom"/>
            <w:hideMark/>
          </w:tcPr>
          <w:p w14:paraId="2D5A9DE6" w14:textId="77777777" w:rsidR="001B1FE6" w:rsidRPr="002A4574" w:rsidDel="00AA70B8" w:rsidRDefault="001B1FE6" w:rsidP="00636F83">
            <w:pPr>
              <w:rPr>
                <w:del w:id="1134" w:author="TF 112518" w:date="2018-11-26T22:29:00Z"/>
                <w:rFonts w:ascii="Calibri" w:hAnsi="Calibri"/>
                <w:color w:val="000000"/>
                <w:sz w:val="18"/>
                <w:szCs w:val="18"/>
              </w:rPr>
            </w:pPr>
            <w:del w:id="1135" w:author="TF 112518" w:date="2018-11-26T22:29:00Z">
              <w:r w:rsidRPr="002A4574" w:rsidDel="00AA70B8">
                <w:rPr>
                  <w:rFonts w:ascii="Calibri" w:hAnsi="Calibri"/>
                  <w:color w:val="000000"/>
                  <w:sz w:val="18"/>
                  <w:szCs w:val="18"/>
                </w:rPr>
                <w:delText xml:space="preserve">Los Angeles Intl Arpt </w:delText>
              </w:r>
            </w:del>
          </w:p>
        </w:tc>
        <w:tc>
          <w:tcPr>
            <w:tcW w:w="1344" w:type="dxa"/>
            <w:tcBorders>
              <w:top w:val="nil"/>
              <w:left w:val="nil"/>
              <w:bottom w:val="nil"/>
              <w:right w:val="nil"/>
            </w:tcBorders>
            <w:shd w:val="clear" w:color="auto" w:fill="auto"/>
            <w:noWrap/>
            <w:vAlign w:val="center"/>
            <w:hideMark/>
          </w:tcPr>
          <w:p w14:paraId="2D5A9DE7" w14:textId="77777777" w:rsidR="00AA3A32" w:rsidDel="00AA70B8" w:rsidRDefault="001B1FE6" w:rsidP="00AA3A32">
            <w:pPr>
              <w:rPr>
                <w:del w:id="1136" w:author="TF 112518" w:date="2018-11-26T22:29:00Z"/>
                <w:rFonts w:ascii="Calibri" w:hAnsi="Calibri"/>
                <w:color w:val="000000"/>
                <w:sz w:val="18"/>
                <w:szCs w:val="18"/>
              </w:rPr>
            </w:pPr>
            <w:del w:id="1137" w:author="TF 112518" w:date="2018-11-26T22:29:00Z">
              <w:r w:rsidRPr="002A4574" w:rsidDel="00AA70B8">
                <w:rPr>
                  <w:rFonts w:ascii="Calibri" w:hAnsi="Calibri"/>
                  <w:color w:val="000000"/>
                  <w:sz w:val="18"/>
                  <w:szCs w:val="18"/>
                </w:rPr>
                <w:delText>33.93</w:delText>
              </w:r>
            </w:del>
          </w:p>
        </w:tc>
        <w:tc>
          <w:tcPr>
            <w:tcW w:w="1316" w:type="dxa"/>
            <w:tcBorders>
              <w:top w:val="nil"/>
              <w:left w:val="nil"/>
              <w:bottom w:val="nil"/>
              <w:right w:val="nil"/>
            </w:tcBorders>
            <w:shd w:val="clear" w:color="auto" w:fill="auto"/>
            <w:noWrap/>
            <w:vAlign w:val="center"/>
            <w:hideMark/>
          </w:tcPr>
          <w:p w14:paraId="2D5A9DE8" w14:textId="77777777" w:rsidR="00AA3A32" w:rsidDel="00AA70B8" w:rsidRDefault="001B1FE6" w:rsidP="00AA3A32">
            <w:pPr>
              <w:rPr>
                <w:del w:id="1138" w:author="TF 112518" w:date="2018-11-26T22:29:00Z"/>
                <w:rFonts w:ascii="Calibri" w:hAnsi="Calibri"/>
                <w:color w:val="000000"/>
                <w:sz w:val="18"/>
                <w:szCs w:val="18"/>
              </w:rPr>
            </w:pPr>
            <w:del w:id="1139" w:author="TF 112518" w:date="2018-11-26T22:29:00Z">
              <w:r w:rsidRPr="002A4574" w:rsidDel="00AA70B8">
                <w:rPr>
                  <w:rFonts w:ascii="Calibri" w:hAnsi="Calibri"/>
                  <w:color w:val="000000"/>
                  <w:sz w:val="18"/>
                  <w:szCs w:val="18"/>
                </w:rPr>
                <w:delText>–118.40</w:delText>
              </w:r>
            </w:del>
          </w:p>
        </w:tc>
        <w:tc>
          <w:tcPr>
            <w:tcW w:w="1586" w:type="dxa"/>
            <w:tcBorders>
              <w:top w:val="nil"/>
              <w:left w:val="nil"/>
              <w:bottom w:val="nil"/>
              <w:right w:val="nil"/>
            </w:tcBorders>
            <w:shd w:val="clear" w:color="auto" w:fill="auto"/>
            <w:noWrap/>
            <w:vAlign w:val="center"/>
            <w:hideMark/>
          </w:tcPr>
          <w:p w14:paraId="2D5A9DE9" w14:textId="77777777" w:rsidR="00AA3A32" w:rsidDel="00AA70B8" w:rsidRDefault="001B1FE6" w:rsidP="00AA3A32">
            <w:pPr>
              <w:rPr>
                <w:del w:id="1140" w:author="TF 112518" w:date="2018-11-26T22:29:00Z"/>
                <w:rFonts w:ascii="Calibri" w:hAnsi="Calibri"/>
                <w:color w:val="000000"/>
                <w:sz w:val="18"/>
                <w:szCs w:val="18"/>
              </w:rPr>
            </w:pPr>
            <w:del w:id="1141" w:author="TF 112518" w:date="2018-11-26T22:29:00Z">
              <w:r w:rsidRPr="002A4574" w:rsidDel="00AA70B8">
                <w:rPr>
                  <w:rFonts w:ascii="Calibri" w:hAnsi="Calibri"/>
                  <w:color w:val="000000"/>
                  <w:sz w:val="18"/>
                  <w:szCs w:val="18"/>
                </w:rPr>
                <w:delText>California</w:delText>
              </w:r>
            </w:del>
          </w:p>
        </w:tc>
      </w:tr>
      <w:tr w:rsidR="001B1FE6" w:rsidRPr="002A4574" w:rsidDel="00AA70B8" w14:paraId="2D5A9DF1" w14:textId="77777777" w:rsidTr="00BA6D7A">
        <w:trPr>
          <w:trHeight w:val="240"/>
          <w:del w:id="1142" w:author="TF 112518" w:date="2018-11-26T22:29:00Z"/>
        </w:trPr>
        <w:tc>
          <w:tcPr>
            <w:tcW w:w="1289" w:type="dxa"/>
            <w:tcBorders>
              <w:top w:val="nil"/>
              <w:left w:val="nil"/>
              <w:bottom w:val="nil"/>
              <w:right w:val="nil"/>
            </w:tcBorders>
            <w:shd w:val="clear" w:color="auto" w:fill="auto"/>
            <w:noWrap/>
            <w:vAlign w:val="center"/>
            <w:hideMark/>
          </w:tcPr>
          <w:p w14:paraId="2D5A9DEB" w14:textId="77777777" w:rsidR="00AA3A32" w:rsidDel="00AA70B8" w:rsidRDefault="001B1FE6" w:rsidP="00AA3A32">
            <w:pPr>
              <w:rPr>
                <w:del w:id="1143" w:author="TF 112518" w:date="2018-11-26T22:29:00Z"/>
                <w:rFonts w:ascii="Calibri" w:hAnsi="Calibri"/>
                <w:color w:val="000000"/>
                <w:sz w:val="18"/>
                <w:szCs w:val="18"/>
              </w:rPr>
            </w:pPr>
            <w:del w:id="1144" w:author="TF 112518" w:date="2018-11-26T22:29:00Z">
              <w:r w:rsidRPr="002A4574" w:rsidDel="00AA70B8">
                <w:rPr>
                  <w:rFonts w:ascii="Calibri" w:hAnsi="Calibri"/>
                  <w:color w:val="000000"/>
                  <w:sz w:val="18"/>
                  <w:szCs w:val="18"/>
                </w:rPr>
                <w:delText>722956</w:delText>
              </w:r>
            </w:del>
          </w:p>
        </w:tc>
        <w:tc>
          <w:tcPr>
            <w:tcW w:w="841" w:type="dxa"/>
            <w:tcBorders>
              <w:top w:val="nil"/>
              <w:left w:val="nil"/>
              <w:bottom w:val="nil"/>
              <w:right w:val="nil"/>
            </w:tcBorders>
            <w:shd w:val="clear" w:color="auto" w:fill="auto"/>
            <w:noWrap/>
            <w:vAlign w:val="center"/>
            <w:hideMark/>
          </w:tcPr>
          <w:p w14:paraId="2D5A9DEC" w14:textId="77777777" w:rsidR="00AA3A32" w:rsidDel="00AA70B8" w:rsidRDefault="001B1FE6" w:rsidP="00AA3A32">
            <w:pPr>
              <w:rPr>
                <w:del w:id="1145" w:author="TF 112518" w:date="2018-11-26T22:29:00Z"/>
                <w:rFonts w:ascii="Calibri" w:hAnsi="Calibri"/>
                <w:color w:val="000000"/>
                <w:sz w:val="18"/>
                <w:szCs w:val="18"/>
              </w:rPr>
            </w:pPr>
            <w:del w:id="1146" w:author="TF 112518" w:date="2018-11-26T22:29:00Z">
              <w:r w:rsidRPr="002A4574" w:rsidDel="00AA70B8">
                <w:rPr>
                  <w:rFonts w:ascii="Calibri" w:hAnsi="Calibri"/>
                  <w:color w:val="000000"/>
                  <w:sz w:val="18"/>
                  <w:szCs w:val="18"/>
                </w:rPr>
                <w:delText>0.38</w:delText>
              </w:r>
            </w:del>
          </w:p>
        </w:tc>
        <w:tc>
          <w:tcPr>
            <w:tcW w:w="4545" w:type="dxa"/>
            <w:tcBorders>
              <w:top w:val="nil"/>
              <w:left w:val="nil"/>
              <w:bottom w:val="nil"/>
              <w:right w:val="nil"/>
            </w:tcBorders>
            <w:shd w:val="clear" w:color="auto" w:fill="auto"/>
            <w:noWrap/>
            <w:vAlign w:val="bottom"/>
            <w:hideMark/>
          </w:tcPr>
          <w:p w14:paraId="2D5A9DED" w14:textId="77777777" w:rsidR="001B1FE6" w:rsidRPr="002A4574" w:rsidDel="00AA70B8" w:rsidRDefault="001B1FE6" w:rsidP="00636F83">
            <w:pPr>
              <w:rPr>
                <w:del w:id="1147" w:author="TF 112518" w:date="2018-11-26T22:29:00Z"/>
                <w:rFonts w:ascii="Calibri" w:hAnsi="Calibri"/>
                <w:color w:val="000000"/>
                <w:sz w:val="18"/>
                <w:szCs w:val="18"/>
              </w:rPr>
            </w:pPr>
            <w:del w:id="1148" w:author="TF 112518" w:date="2018-11-26T22:29:00Z">
              <w:r w:rsidRPr="002A4574" w:rsidDel="00AA70B8">
                <w:rPr>
                  <w:rFonts w:ascii="Calibri" w:hAnsi="Calibri"/>
                  <w:color w:val="000000"/>
                  <w:sz w:val="18"/>
                  <w:szCs w:val="18"/>
                </w:rPr>
                <w:delText xml:space="preserve">Jack Northrop Fld H </w:delText>
              </w:r>
            </w:del>
          </w:p>
        </w:tc>
        <w:tc>
          <w:tcPr>
            <w:tcW w:w="1344" w:type="dxa"/>
            <w:tcBorders>
              <w:top w:val="nil"/>
              <w:left w:val="nil"/>
              <w:bottom w:val="nil"/>
              <w:right w:val="nil"/>
            </w:tcBorders>
            <w:shd w:val="clear" w:color="auto" w:fill="auto"/>
            <w:noWrap/>
            <w:vAlign w:val="center"/>
            <w:hideMark/>
          </w:tcPr>
          <w:p w14:paraId="2D5A9DEE" w14:textId="77777777" w:rsidR="00AA3A32" w:rsidDel="00AA70B8" w:rsidRDefault="001B1FE6" w:rsidP="00AA3A32">
            <w:pPr>
              <w:rPr>
                <w:del w:id="1149" w:author="TF 112518" w:date="2018-11-26T22:29:00Z"/>
                <w:rFonts w:ascii="Calibri" w:hAnsi="Calibri"/>
                <w:color w:val="000000"/>
                <w:sz w:val="18"/>
                <w:szCs w:val="18"/>
              </w:rPr>
            </w:pPr>
            <w:del w:id="1150" w:author="TF 112518" w:date="2018-11-26T22:29:00Z">
              <w:r w:rsidRPr="002A4574" w:rsidDel="00AA70B8">
                <w:rPr>
                  <w:rFonts w:ascii="Calibri" w:hAnsi="Calibri"/>
                  <w:color w:val="000000"/>
                  <w:sz w:val="18"/>
                  <w:szCs w:val="18"/>
                </w:rPr>
                <w:delText>33.92</w:delText>
              </w:r>
            </w:del>
          </w:p>
        </w:tc>
        <w:tc>
          <w:tcPr>
            <w:tcW w:w="1316" w:type="dxa"/>
            <w:tcBorders>
              <w:top w:val="nil"/>
              <w:left w:val="nil"/>
              <w:bottom w:val="nil"/>
              <w:right w:val="nil"/>
            </w:tcBorders>
            <w:shd w:val="clear" w:color="auto" w:fill="auto"/>
            <w:noWrap/>
            <w:vAlign w:val="center"/>
            <w:hideMark/>
          </w:tcPr>
          <w:p w14:paraId="2D5A9DEF" w14:textId="77777777" w:rsidR="00AA3A32" w:rsidDel="00AA70B8" w:rsidRDefault="001B1FE6" w:rsidP="00AA3A32">
            <w:pPr>
              <w:rPr>
                <w:del w:id="1151" w:author="TF 112518" w:date="2018-11-26T22:29:00Z"/>
                <w:rFonts w:ascii="Calibri" w:hAnsi="Calibri"/>
                <w:color w:val="000000"/>
                <w:sz w:val="18"/>
                <w:szCs w:val="18"/>
              </w:rPr>
            </w:pPr>
            <w:del w:id="1152" w:author="TF 112518" w:date="2018-11-26T22:29:00Z">
              <w:r w:rsidRPr="002A4574" w:rsidDel="00AA70B8">
                <w:rPr>
                  <w:rFonts w:ascii="Calibri" w:hAnsi="Calibri"/>
                  <w:color w:val="000000"/>
                  <w:sz w:val="18"/>
                  <w:szCs w:val="18"/>
                </w:rPr>
                <w:delText>–118.33</w:delText>
              </w:r>
            </w:del>
          </w:p>
        </w:tc>
        <w:tc>
          <w:tcPr>
            <w:tcW w:w="1586" w:type="dxa"/>
            <w:tcBorders>
              <w:top w:val="nil"/>
              <w:left w:val="nil"/>
              <w:bottom w:val="nil"/>
              <w:right w:val="nil"/>
            </w:tcBorders>
            <w:shd w:val="clear" w:color="auto" w:fill="auto"/>
            <w:noWrap/>
            <w:vAlign w:val="center"/>
            <w:hideMark/>
          </w:tcPr>
          <w:p w14:paraId="2D5A9DF0" w14:textId="77777777" w:rsidR="00AA3A32" w:rsidDel="00AA70B8" w:rsidRDefault="001B1FE6" w:rsidP="00AA3A32">
            <w:pPr>
              <w:rPr>
                <w:del w:id="1153" w:author="TF 112518" w:date="2018-11-26T22:29:00Z"/>
                <w:rFonts w:ascii="Calibri" w:hAnsi="Calibri"/>
                <w:color w:val="000000"/>
                <w:sz w:val="18"/>
                <w:szCs w:val="18"/>
              </w:rPr>
            </w:pPr>
            <w:del w:id="1154" w:author="TF 112518" w:date="2018-11-26T22:29:00Z">
              <w:r w:rsidRPr="002A4574" w:rsidDel="00AA70B8">
                <w:rPr>
                  <w:rFonts w:ascii="Calibri" w:hAnsi="Calibri"/>
                  <w:color w:val="000000"/>
                  <w:sz w:val="18"/>
                  <w:szCs w:val="18"/>
                </w:rPr>
                <w:delText>California</w:delText>
              </w:r>
            </w:del>
          </w:p>
        </w:tc>
      </w:tr>
      <w:tr w:rsidR="001B1FE6" w:rsidRPr="002A4574" w:rsidDel="00AA70B8" w14:paraId="2D5A9DF8" w14:textId="77777777" w:rsidTr="00BA6D7A">
        <w:trPr>
          <w:trHeight w:val="240"/>
          <w:del w:id="1155" w:author="TF 112518" w:date="2018-11-26T22:29:00Z"/>
        </w:trPr>
        <w:tc>
          <w:tcPr>
            <w:tcW w:w="1289" w:type="dxa"/>
            <w:tcBorders>
              <w:top w:val="nil"/>
              <w:left w:val="nil"/>
              <w:bottom w:val="nil"/>
              <w:right w:val="nil"/>
            </w:tcBorders>
            <w:shd w:val="clear" w:color="auto" w:fill="auto"/>
            <w:noWrap/>
            <w:vAlign w:val="center"/>
            <w:hideMark/>
          </w:tcPr>
          <w:p w14:paraId="2D5A9DF2" w14:textId="77777777" w:rsidR="00AA3A32" w:rsidDel="00AA70B8" w:rsidRDefault="001B1FE6" w:rsidP="00AA3A32">
            <w:pPr>
              <w:rPr>
                <w:del w:id="1156" w:author="TF 112518" w:date="2018-11-26T22:29:00Z"/>
                <w:rFonts w:ascii="Calibri" w:hAnsi="Calibri"/>
                <w:color w:val="000000"/>
                <w:sz w:val="18"/>
                <w:szCs w:val="18"/>
              </w:rPr>
            </w:pPr>
            <w:del w:id="1157" w:author="TF 112518" w:date="2018-11-26T22:29:00Z">
              <w:r w:rsidRPr="002A4574" w:rsidDel="00AA70B8">
                <w:rPr>
                  <w:rFonts w:ascii="Calibri" w:hAnsi="Calibri"/>
                  <w:color w:val="000000"/>
                  <w:sz w:val="18"/>
                  <w:szCs w:val="18"/>
                </w:rPr>
                <w:delText>722970</w:delText>
              </w:r>
            </w:del>
          </w:p>
        </w:tc>
        <w:tc>
          <w:tcPr>
            <w:tcW w:w="841" w:type="dxa"/>
            <w:tcBorders>
              <w:top w:val="nil"/>
              <w:left w:val="nil"/>
              <w:bottom w:val="nil"/>
              <w:right w:val="nil"/>
            </w:tcBorders>
            <w:shd w:val="clear" w:color="auto" w:fill="auto"/>
            <w:noWrap/>
            <w:vAlign w:val="center"/>
            <w:hideMark/>
          </w:tcPr>
          <w:p w14:paraId="2D5A9DF3" w14:textId="77777777" w:rsidR="00AA3A32" w:rsidDel="00AA70B8" w:rsidRDefault="001B1FE6" w:rsidP="00AA3A32">
            <w:pPr>
              <w:rPr>
                <w:del w:id="1158" w:author="TF 112518" w:date="2018-11-26T22:29:00Z"/>
                <w:rFonts w:ascii="Calibri" w:hAnsi="Calibri"/>
                <w:color w:val="000000"/>
                <w:sz w:val="18"/>
                <w:szCs w:val="18"/>
              </w:rPr>
            </w:pPr>
            <w:del w:id="1159" w:author="TF 112518" w:date="2018-11-26T22:29:00Z">
              <w:r w:rsidRPr="002A4574" w:rsidDel="00AA70B8">
                <w:rPr>
                  <w:rFonts w:ascii="Calibri" w:hAnsi="Calibri"/>
                  <w:color w:val="000000"/>
                  <w:sz w:val="18"/>
                  <w:szCs w:val="18"/>
                </w:rPr>
                <w:delText>0.38</w:delText>
              </w:r>
            </w:del>
          </w:p>
        </w:tc>
        <w:tc>
          <w:tcPr>
            <w:tcW w:w="4545" w:type="dxa"/>
            <w:tcBorders>
              <w:top w:val="nil"/>
              <w:left w:val="nil"/>
              <w:bottom w:val="nil"/>
              <w:right w:val="nil"/>
            </w:tcBorders>
            <w:shd w:val="clear" w:color="auto" w:fill="auto"/>
            <w:noWrap/>
            <w:vAlign w:val="bottom"/>
            <w:hideMark/>
          </w:tcPr>
          <w:p w14:paraId="2D5A9DF4" w14:textId="77777777" w:rsidR="001B1FE6" w:rsidRPr="002A4574" w:rsidDel="00AA70B8" w:rsidRDefault="001B1FE6" w:rsidP="00636F83">
            <w:pPr>
              <w:rPr>
                <w:del w:id="1160" w:author="TF 112518" w:date="2018-11-26T22:29:00Z"/>
                <w:rFonts w:ascii="Calibri" w:hAnsi="Calibri"/>
                <w:color w:val="000000"/>
                <w:sz w:val="18"/>
                <w:szCs w:val="18"/>
              </w:rPr>
            </w:pPr>
            <w:del w:id="1161" w:author="TF 112518" w:date="2018-11-26T22:29:00Z">
              <w:r w:rsidRPr="002A4574" w:rsidDel="00AA70B8">
                <w:rPr>
                  <w:rFonts w:ascii="Calibri" w:hAnsi="Calibri"/>
                  <w:color w:val="000000"/>
                  <w:sz w:val="18"/>
                  <w:szCs w:val="18"/>
                </w:rPr>
                <w:delText xml:space="preserve">Long Beach Daugherty Fld </w:delText>
              </w:r>
            </w:del>
          </w:p>
        </w:tc>
        <w:tc>
          <w:tcPr>
            <w:tcW w:w="1344" w:type="dxa"/>
            <w:tcBorders>
              <w:top w:val="nil"/>
              <w:left w:val="nil"/>
              <w:bottom w:val="nil"/>
              <w:right w:val="nil"/>
            </w:tcBorders>
            <w:shd w:val="clear" w:color="auto" w:fill="auto"/>
            <w:noWrap/>
            <w:vAlign w:val="center"/>
            <w:hideMark/>
          </w:tcPr>
          <w:p w14:paraId="2D5A9DF5" w14:textId="77777777" w:rsidR="00AA3A32" w:rsidDel="00AA70B8" w:rsidRDefault="001B1FE6" w:rsidP="00AA3A32">
            <w:pPr>
              <w:rPr>
                <w:del w:id="1162" w:author="TF 112518" w:date="2018-11-26T22:29:00Z"/>
                <w:rFonts w:ascii="Calibri" w:hAnsi="Calibri"/>
                <w:color w:val="000000"/>
                <w:sz w:val="18"/>
                <w:szCs w:val="18"/>
              </w:rPr>
            </w:pPr>
            <w:del w:id="1163" w:author="TF 112518" w:date="2018-11-26T22:29:00Z">
              <w:r w:rsidRPr="002A4574" w:rsidDel="00AA70B8">
                <w:rPr>
                  <w:rFonts w:ascii="Calibri" w:hAnsi="Calibri"/>
                  <w:color w:val="000000"/>
                  <w:sz w:val="18"/>
                  <w:szCs w:val="18"/>
                </w:rPr>
                <w:delText>33.83</w:delText>
              </w:r>
            </w:del>
          </w:p>
        </w:tc>
        <w:tc>
          <w:tcPr>
            <w:tcW w:w="1316" w:type="dxa"/>
            <w:tcBorders>
              <w:top w:val="nil"/>
              <w:left w:val="nil"/>
              <w:bottom w:val="nil"/>
              <w:right w:val="nil"/>
            </w:tcBorders>
            <w:shd w:val="clear" w:color="auto" w:fill="auto"/>
            <w:noWrap/>
            <w:vAlign w:val="center"/>
            <w:hideMark/>
          </w:tcPr>
          <w:p w14:paraId="2D5A9DF6" w14:textId="77777777" w:rsidR="00AA3A32" w:rsidDel="00AA70B8" w:rsidRDefault="001B1FE6" w:rsidP="00AA3A32">
            <w:pPr>
              <w:rPr>
                <w:del w:id="1164" w:author="TF 112518" w:date="2018-11-26T22:29:00Z"/>
                <w:rFonts w:ascii="Calibri" w:hAnsi="Calibri"/>
                <w:color w:val="000000"/>
                <w:sz w:val="18"/>
                <w:szCs w:val="18"/>
              </w:rPr>
            </w:pPr>
            <w:del w:id="1165" w:author="TF 112518" w:date="2018-11-26T22:29:00Z">
              <w:r w:rsidRPr="002A4574" w:rsidDel="00AA70B8">
                <w:rPr>
                  <w:rFonts w:ascii="Calibri" w:hAnsi="Calibri"/>
                  <w:color w:val="000000"/>
                  <w:sz w:val="18"/>
                  <w:szCs w:val="18"/>
                </w:rPr>
                <w:delText>–118.17</w:delText>
              </w:r>
            </w:del>
          </w:p>
        </w:tc>
        <w:tc>
          <w:tcPr>
            <w:tcW w:w="1586" w:type="dxa"/>
            <w:tcBorders>
              <w:top w:val="nil"/>
              <w:left w:val="nil"/>
              <w:bottom w:val="nil"/>
              <w:right w:val="nil"/>
            </w:tcBorders>
            <w:shd w:val="clear" w:color="auto" w:fill="auto"/>
            <w:noWrap/>
            <w:vAlign w:val="center"/>
            <w:hideMark/>
          </w:tcPr>
          <w:p w14:paraId="2D5A9DF7" w14:textId="77777777" w:rsidR="00AA3A32" w:rsidDel="00AA70B8" w:rsidRDefault="001B1FE6" w:rsidP="00AA3A32">
            <w:pPr>
              <w:rPr>
                <w:del w:id="1166" w:author="TF 112518" w:date="2018-11-26T22:29:00Z"/>
                <w:rFonts w:ascii="Calibri" w:hAnsi="Calibri"/>
                <w:color w:val="000000"/>
                <w:sz w:val="18"/>
                <w:szCs w:val="18"/>
              </w:rPr>
            </w:pPr>
            <w:del w:id="1167" w:author="TF 112518" w:date="2018-11-26T22:29:00Z">
              <w:r w:rsidRPr="002A4574" w:rsidDel="00AA70B8">
                <w:rPr>
                  <w:rFonts w:ascii="Calibri" w:hAnsi="Calibri"/>
                  <w:color w:val="000000"/>
                  <w:sz w:val="18"/>
                  <w:szCs w:val="18"/>
                </w:rPr>
                <w:delText>California</w:delText>
              </w:r>
            </w:del>
          </w:p>
        </w:tc>
      </w:tr>
      <w:tr w:rsidR="001B1FE6" w:rsidRPr="002A4574" w:rsidDel="00AA70B8" w14:paraId="2D5A9DFF" w14:textId="77777777" w:rsidTr="00BA6D7A">
        <w:trPr>
          <w:trHeight w:val="240"/>
          <w:del w:id="1168" w:author="TF 112518" w:date="2018-11-26T22:29:00Z"/>
        </w:trPr>
        <w:tc>
          <w:tcPr>
            <w:tcW w:w="1289" w:type="dxa"/>
            <w:tcBorders>
              <w:top w:val="nil"/>
              <w:left w:val="nil"/>
              <w:bottom w:val="nil"/>
              <w:right w:val="nil"/>
            </w:tcBorders>
            <w:shd w:val="clear" w:color="auto" w:fill="auto"/>
            <w:noWrap/>
            <w:vAlign w:val="center"/>
            <w:hideMark/>
          </w:tcPr>
          <w:p w14:paraId="2D5A9DF9" w14:textId="77777777" w:rsidR="00AA3A32" w:rsidDel="00AA70B8" w:rsidRDefault="001B1FE6" w:rsidP="00AA3A32">
            <w:pPr>
              <w:rPr>
                <w:del w:id="1169" w:author="TF 112518" w:date="2018-11-26T22:29:00Z"/>
                <w:rFonts w:ascii="Calibri" w:hAnsi="Calibri"/>
                <w:color w:val="000000"/>
                <w:sz w:val="18"/>
                <w:szCs w:val="18"/>
              </w:rPr>
            </w:pPr>
            <w:del w:id="1170" w:author="TF 112518" w:date="2018-11-26T22:29:00Z">
              <w:r w:rsidRPr="002A4574" w:rsidDel="00AA70B8">
                <w:rPr>
                  <w:rFonts w:ascii="Calibri" w:hAnsi="Calibri"/>
                  <w:color w:val="000000"/>
                  <w:sz w:val="18"/>
                  <w:szCs w:val="18"/>
                </w:rPr>
                <w:delText>722976</w:delText>
              </w:r>
            </w:del>
          </w:p>
        </w:tc>
        <w:tc>
          <w:tcPr>
            <w:tcW w:w="841" w:type="dxa"/>
            <w:tcBorders>
              <w:top w:val="nil"/>
              <w:left w:val="nil"/>
              <w:bottom w:val="nil"/>
              <w:right w:val="nil"/>
            </w:tcBorders>
            <w:shd w:val="clear" w:color="auto" w:fill="auto"/>
            <w:noWrap/>
            <w:vAlign w:val="center"/>
            <w:hideMark/>
          </w:tcPr>
          <w:p w14:paraId="2D5A9DFA" w14:textId="77777777" w:rsidR="00AA3A32" w:rsidDel="00AA70B8" w:rsidRDefault="001B1FE6" w:rsidP="00AA3A32">
            <w:pPr>
              <w:rPr>
                <w:del w:id="1171" w:author="TF 112518" w:date="2018-11-26T22:29:00Z"/>
                <w:rFonts w:ascii="Calibri" w:hAnsi="Calibri"/>
                <w:color w:val="000000"/>
                <w:sz w:val="18"/>
                <w:szCs w:val="18"/>
              </w:rPr>
            </w:pPr>
            <w:del w:id="1172" w:author="TF 112518" w:date="2018-11-26T22:29:00Z">
              <w:r w:rsidRPr="002A4574" w:rsidDel="00AA70B8">
                <w:rPr>
                  <w:rFonts w:ascii="Calibri" w:hAnsi="Calibri"/>
                  <w:color w:val="000000"/>
                  <w:sz w:val="18"/>
                  <w:szCs w:val="18"/>
                </w:rPr>
                <w:delText>0.34</w:delText>
              </w:r>
            </w:del>
          </w:p>
        </w:tc>
        <w:tc>
          <w:tcPr>
            <w:tcW w:w="4545" w:type="dxa"/>
            <w:tcBorders>
              <w:top w:val="nil"/>
              <w:left w:val="nil"/>
              <w:bottom w:val="nil"/>
              <w:right w:val="nil"/>
            </w:tcBorders>
            <w:shd w:val="clear" w:color="auto" w:fill="auto"/>
            <w:noWrap/>
            <w:vAlign w:val="bottom"/>
            <w:hideMark/>
          </w:tcPr>
          <w:p w14:paraId="2D5A9DFB" w14:textId="77777777" w:rsidR="001B1FE6" w:rsidRPr="002A4574" w:rsidDel="00AA70B8" w:rsidRDefault="001B1FE6" w:rsidP="00636F83">
            <w:pPr>
              <w:rPr>
                <w:del w:id="1173" w:author="TF 112518" w:date="2018-11-26T22:29:00Z"/>
                <w:rFonts w:ascii="Calibri" w:hAnsi="Calibri"/>
                <w:color w:val="000000"/>
                <w:sz w:val="18"/>
                <w:szCs w:val="18"/>
              </w:rPr>
            </w:pPr>
            <w:del w:id="1174" w:author="TF 112518" w:date="2018-11-26T22:29:00Z">
              <w:r w:rsidRPr="002A4574" w:rsidDel="00AA70B8">
                <w:rPr>
                  <w:rFonts w:ascii="Calibri" w:hAnsi="Calibri"/>
                  <w:color w:val="000000"/>
                  <w:sz w:val="18"/>
                  <w:szCs w:val="18"/>
                </w:rPr>
                <w:delText xml:space="preserve">Fullerton Municipal </w:delText>
              </w:r>
            </w:del>
          </w:p>
        </w:tc>
        <w:tc>
          <w:tcPr>
            <w:tcW w:w="1344" w:type="dxa"/>
            <w:tcBorders>
              <w:top w:val="nil"/>
              <w:left w:val="nil"/>
              <w:bottom w:val="nil"/>
              <w:right w:val="nil"/>
            </w:tcBorders>
            <w:shd w:val="clear" w:color="auto" w:fill="auto"/>
            <w:noWrap/>
            <w:vAlign w:val="center"/>
            <w:hideMark/>
          </w:tcPr>
          <w:p w14:paraId="2D5A9DFC" w14:textId="77777777" w:rsidR="00AA3A32" w:rsidDel="00AA70B8" w:rsidRDefault="001B1FE6" w:rsidP="00AA3A32">
            <w:pPr>
              <w:rPr>
                <w:del w:id="1175" w:author="TF 112518" w:date="2018-11-26T22:29:00Z"/>
                <w:rFonts w:ascii="Calibri" w:hAnsi="Calibri"/>
                <w:color w:val="000000"/>
                <w:sz w:val="18"/>
                <w:szCs w:val="18"/>
              </w:rPr>
            </w:pPr>
            <w:del w:id="1176" w:author="TF 112518" w:date="2018-11-26T22:29:00Z">
              <w:r w:rsidRPr="002A4574" w:rsidDel="00AA70B8">
                <w:rPr>
                  <w:rFonts w:ascii="Calibri" w:hAnsi="Calibri"/>
                  <w:color w:val="000000"/>
                  <w:sz w:val="18"/>
                  <w:szCs w:val="18"/>
                </w:rPr>
                <w:delText>33.87</w:delText>
              </w:r>
            </w:del>
          </w:p>
        </w:tc>
        <w:tc>
          <w:tcPr>
            <w:tcW w:w="1316" w:type="dxa"/>
            <w:tcBorders>
              <w:top w:val="nil"/>
              <w:left w:val="nil"/>
              <w:bottom w:val="nil"/>
              <w:right w:val="nil"/>
            </w:tcBorders>
            <w:shd w:val="clear" w:color="auto" w:fill="auto"/>
            <w:noWrap/>
            <w:vAlign w:val="center"/>
            <w:hideMark/>
          </w:tcPr>
          <w:p w14:paraId="2D5A9DFD" w14:textId="77777777" w:rsidR="00AA3A32" w:rsidDel="00AA70B8" w:rsidRDefault="001B1FE6" w:rsidP="00AA3A32">
            <w:pPr>
              <w:rPr>
                <w:del w:id="1177" w:author="TF 112518" w:date="2018-11-26T22:29:00Z"/>
                <w:rFonts w:ascii="Calibri" w:hAnsi="Calibri"/>
                <w:color w:val="000000"/>
                <w:sz w:val="18"/>
                <w:szCs w:val="18"/>
              </w:rPr>
            </w:pPr>
            <w:del w:id="1178" w:author="TF 112518" w:date="2018-11-26T22:29:00Z">
              <w:r w:rsidRPr="002A4574" w:rsidDel="00AA70B8">
                <w:rPr>
                  <w:rFonts w:ascii="Calibri" w:hAnsi="Calibri"/>
                  <w:color w:val="000000"/>
                  <w:sz w:val="18"/>
                  <w:szCs w:val="18"/>
                </w:rPr>
                <w:delText>–117.98</w:delText>
              </w:r>
            </w:del>
          </w:p>
        </w:tc>
        <w:tc>
          <w:tcPr>
            <w:tcW w:w="1586" w:type="dxa"/>
            <w:tcBorders>
              <w:top w:val="nil"/>
              <w:left w:val="nil"/>
              <w:bottom w:val="nil"/>
              <w:right w:val="nil"/>
            </w:tcBorders>
            <w:shd w:val="clear" w:color="auto" w:fill="auto"/>
            <w:noWrap/>
            <w:vAlign w:val="center"/>
            <w:hideMark/>
          </w:tcPr>
          <w:p w14:paraId="2D5A9DFE" w14:textId="77777777" w:rsidR="00AA3A32" w:rsidDel="00AA70B8" w:rsidRDefault="001B1FE6" w:rsidP="00AA3A32">
            <w:pPr>
              <w:rPr>
                <w:del w:id="1179" w:author="TF 112518" w:date="2018-11-26T22:29:00Z"/>
                <w:rFonts w:ascii="Calibri" w:hAnsi="Calibri"/>
                <w:color w:val="000000"/>
                <w:sz w:val="18"/>
                <w:szCs w:val="18"/>
              </w:rPr>
            </w:pPr>
            <w:del w:id="1180" w:author="TF 112518" w:date="2018-11-26T22:29:00Z">
              <w:r w:rsidRPr="002A4574" w:rsidDel="00AA70B8">
                <w:rPr>
                  <w:rFonts w:ascii="Calibri" w:hAnsi="Calibri"/>
                  <w:color w:val="000000"/>
                  <w:sz w:val="18"/>
                  <w:szCs w:val="18"/>
                </w:rPr>
                <w:delText>California</w:delText>
              </w:r>
            </w:del>
          </w:p>
        </w:tc>
      </w:tr>
      <w:tr w:rsidR="001B1FE6" w:rsidRPr="002A4574" w:rsidDel="00AA70B8" w14:paraId="2D5A9E06" w14:textId="77777777" w:rsidTr="00BA6D7A">
        <w:trPr>
          <w:trHeight w:val="240"/>
          <w:del w:id="1181" w:author="TF 112518" w:date="2018-11-26T22:29:00Z"/>
        </w:trPr>
        <w:tc>
          <w:tcPr>
            <w:tcW w:w="1289" w:type="dxa"/>
            <w:tcBorders>
              <w:top w:val="nil"/>
              <w:left w:val="nil"/>
              <w:bottom w:val="nil"/>
              <w:right w:val="nil"/>
            </w:tcBorders>
            <w:shd w:val="clear" w:color="auto" w:fill="auto"/>
            <w:noWrap/>
            <w:vAlign w:val="center"/>
            <w:hideMark/>
          </w:tcPr>
          <w:p w14:paraId="2D5A9E00" w14:textId="77777777" w:rsidR="00AA3A32" w:rsidDel="00AA70B8" w:rsidRDefault="001B1FE6" w:rsidP="00AA3A32">
            <w:pPr>
              <w:rPr>
                <w:del w:id="1182" w:author="TF 112518" w:date="2018-11-26T22:29:00Z"/>
                <w:rFonts w:ascii="Calibri" w:hAnsi="Calibri"/>
                <w:color w:val="000000"/>
                <w:sz w:val="18"/>
                <w:szCs w:val="18"/>
              </w:rPr>
            </w:pPr>
            <w:del w:id="1183" w:author="TF 112518" w:date="2018-11-26T22:29:00Z">
              <w:r w:rsidRPr="002A4574" w:rsidDel="00AA70B8">
                <w:rPr>
                  <w:rFonts w:ascii="Calibri" w:hAnsi="Calibri"/>
                  <w:color w:val="000000"/>
                  <w:sz w:val="18"/>
                  <w:szCs w:val="18"/>
                </w:rPr>
                <w:delText>722977</w:delText>
              </w:r>
            </w:del>
          </w:p>
        </w:tc>
        <w:tc>
          <w:tcPr>
            <w:tcW w:w="841" w:type="dxa"/>
            <w:tcBorders>
              <w:top w:val="nil"/>
              <w:left w:val="nil"/>
              <w:bottom w:val="nil"/>
              <w:right w:val="nil"/>
            </w:tcBorders>
            <w:shd w:val="clear" w:color="auto" w:fill="auto"/>
            <w:noWrap/>
            <w:vAlign w:val="center"/>
            <w:hideMark/>
          </w:tcPr>
          <w:p w14:paraId="2D5A9E01" w14:textId="77777777" w:rsidR="00AA3A32" w:rsidDel="00AA70B8" w:rsidRDefault="001B1FE6" w:rsidP="00AA3A32">
            <w:pPr>
              <w:rPr>
                <w:del w:id="1184" w:author="TF 112518" w:date="2018-11-26T22:29:00Z"/>
                <w:rFonts w:ascii="Calibri" w:hAnsi="Calibri"/>
                <w:color w:val="000000"/>
                <w:sz w:val="18"/>
                <w:szCs w:val="18"/>
              </w:rPr>
            </w:pPr>
            <w:del w:id="1185" w:author="TF 112518" w:date="2018-11-26T22:29:00Z">
              <w:r w:rsidRPr="002A4574" w:rsidDel="00AA70B8">
                <w:rPr>
                  <w:rFonts w:ascii="Calibri" w:hAnsi="Calibri"/>
                  <w:color w:val="000000"/>
                  <w:sz w:val="18"/>
                  <w:szCs w:val="18"/>
                </w:rPr>
                <w:delText>0.36</w:delText>
              </w:r>
            </w:del>
          </w:p>
        </w:tc>
        <w:tc>
          <w:tcPr>
            <w:tcW w:w="4545" w:type="dxa"/>
            <w:tcBorders>
              <w:top w:val="nil"/>
              <w:left w:val="nil"/>
              <w:bottom w:val="nil"/>
              <w:right w:val="nil"/>
            </w:tcBorders>
            <w:shd w:val="clear" w:color="auto" w:fill="auto"/>
            <w:noWrap/>
            <w:vAlign w:val="bottom"/>
            <w:hideMark/>
          </w:tcPr>
          <w:p w14:paraId="2D5A9E02" w14:textId="77777777" w:rsidR="001B1FE6" w:rsidRPr="002A4574" w:rsidDel="00AA70B8" w:rsidRDefault="001B1FE6" w:rsidP="00636F83">
            <w:pPr>
              <w:rPr>
                <w:del w:id="1186" w:author="TF 112518" w:date="2018-11-26T22:29:00Z"/>
                <w:rFonts w:ascii="Calibri" w:hAnsi="Calibri"/>
                <w:color w:val="000000"/>
                <w:sz w:val="18"/>
                <w:szCs w:val="18"/>
              </w:rPr>
            </w:pPr>
            <w:del w:id="1187" w:author="TF 112518" w:date="2018-11-26T22:29:00Z">
              <w:r w:rsidRPr="002A4574" w:rsidDel="00AA70B8">
                <w:rPr>
                  <w:rFonts w:ascii="Calibri" w:hAnsi="Calibri"/>
                  <w:color w:val="000000"/>
                  <w:sz w:val="18"/>
                  <w:szCs w:val="18"/>
                </w:rPr>
                <w:delText xml:space="preserve">Santa Ana John Wayne AP </w:delText>
              </w:r>
            </w:del>
          </w:p>
        </w:tc>
        <w:tc>
          <w:tcPr>
            <w:tcW w:w="1344" w:type="dxa"/>
            <w:tcBorders>
              <w:top w:val="nil"/>
              <w:left w:val="nil"/>
              <w:bottom w:val="nil"/>
              <w:right w:val="nil"/>
            </w:tcBorders>
            <w:shd w:val="clear" w:color="auto" w:fill="auto"/>
            <w:noWrap/>
            <w:vAlign w:val="center"/>
            <w:hideMark/>
          </w:tcPr>
          <w:p w14:paraId="2D5A9E03" w14:textId="77777777" w:rsidR="00AA3A32" w:rsidDel="00AA70B8" w:rsidRDefault="001B1FE6" w:rsidP="00AA3A32">
            <w:pPr>
              <w:rPr>
                <w:del w:id="1188" w:author="TF 112518" w:date="2018-11-26T22:29:00Z"/>
                <w:rFonts w:ascii="Calibri" w:hAnsi="Calibri"/>
                <w:color w:val="000000"/>
                <w:sz w:val="18"/>
                <w:szCs w:val="18"/>
              </w:rPr>
            </w:pPr>
            <w:del w:id="1189" w:author="TF 112518" w:date="2018-11-26T22:29:00Z">
              <w:r w:rsidRPr="002A4574" w:rsidDel="00AA70B8">
                <w:rPr>
                  <w:rFonts w:ascii="Calibri" w:hAnsi="Calibri"/>
                  <w:color w:val="000000"/>
                  <w:sz w:val="18"/>
                  <w:szCs w:val="18"/>
                </w:rPr>
                <w:delText>33.68</w:delText>
              </w:r>
            </w:del>
          </w:p>
        </w:tc>
        <w:tc>
          <w:tcPr>
            <w:tcW w:w="1316" w:type="dxa"/>
            <w:tcBorders>
              <w:top w:val="nil"/>
              <w:left w:val="nil"/>
              <w:bottom w:val="nil"/>
              <w:right w:val="nil"/>
            </w:tcBorders>
            <w:shd w:val="clear" w:color="auto" w:fill="auto"/>
            <w:noWrap/>
            <w:vAlign w:val="center"/>
            <w:hideMark/>
          </w:tcPr>
          <w:p w14:paraId="2D5A9E04" w14:textId="77777777" w:rsidR="00AA3A32" w:rsidDel="00AA70B8" w:rsidRDefault="001B1FE6" w:rsidP="00AA3A32">
            <w:pPr>
              <w:rPr>
                <w:del w:id="1190" w:author="TF 112518" w:date="2018-11-26T22:29:00Z"/>
                <w:rFonts w:ascii="Calibri" w:hAnsi="Calibri"/>
                <w:color w:val="000000"/>
                <w:sz w:val="18"/>
                <w:szCs w:val="18"/>
              </w:rPr>
            </w:pPr>
            <w:del w:id="1191" w:author="TF 112518" w:date="2018-11-26T22:29:00Z">
              <w:r w:rsidRPr="002A4574" w:rsidDel="00AA70B8">
                <w:rPr>
                  <w:rFonts w:ascii="Calibri" w:hAnsi="Calibri"/>
                  <w:color w:val="000000"/>
                  <w:sz w:val="18"/>
                  <w:szCs w:val="18"/>
                </w:rPr>
                <w:delText>–117.87</w:delText>
              </w:r>
            </w:del>
          </w:p>
        </w:tc>
        <w:tc>
          <w:tcPr>
            <w:tcW w:w="1586" w:type="dxa"/>
            <w:tcBorders>
              <w:top w:val="nil"/>
              <w:left w:val="nil"/>
              <w:bottom w:val="nil"/>
              <w:right w:val="nil"/>
            </w:tcBorders>
            <w:shd w:val="clear" w:color="auto" w:fill="auto"/>
            <w:noWrap/>
            <w:vAlign w:val="center"/>
            <w:hideMark/>
          </w:tcPr>
          <w:p w14:paraId="2D5A9E05" w14:textId="77777777" w:rsidR="00AA3A32" w:rsidDel="00AA70B8" w:rsidRDefault="001B1FE6" w:rsidP="00AA3A32">
            <w:pPr>
              <w:rPr>
                <w:del w:id="1192" w:author="TF 112518" w:date="2018-11-26T22:29:00Z"/>
                <w:rFonts w:ascii="Calibri" w:hAnsi="Calibri"/>
                <w:color w:val="000000"/>
                <w:sz w:val="18"/>
                <w:szCs w:val="18"/>
              </w:rPr>
            </w:pPr>
            <w:del w:id="1193" w:author="TF 112518" w:date="2018-11-26T22:29:00Z">
              <w:r w:rsidRPr="002A4574" w:rsidDel="00AA70B8">
                <w:rPr>
                  <w:rFonts w:ascii="Calibri" w:hAnsi="Calibri"/>
                  <w:color w:val="000000"/>
                  <w:sz w:val="18"/>
                  <w:szCs w:val="18"/>
                </w:rPr>
                <w:delText>California</w:delText>
              </w:r>
            </w:del>
          </w:p>
        </w:tc>
      </w:tr>
      <w:tr w:rsidR="001B1FE6" w:rsidRPr="002A4574" w:rsidDel="00AA70B8" w14:paraId="2D5A9E0D" w14:textId="77777777" w:rsidTr="00BA6D7A">
        <w:trPr>
          <w:trHeight w:val="240"/>
          <w:del w:id="1194" w:author="TF 112518" w:date="2018-11-26T22:29:00Z"/>
        </w:trPr>
        <w:tc>
          <w:tcPr>
            <w:tcW w:w="1289" w:type="dxa"/>
            <w:tcBorders>
              <w:top w:val="nil"/>
              <w:left w:val="nil"/>
              <w:bottom w:val="nil"/>
              <w:right w:val="nil"/>
            </w:tcBorders>
            <w:shd w:val="clear" w:color="auto" w:fill="auto"/>
            <w:noWrap/>
            <w:vAlign w:val="center"/>
          </w:tcPr>
          <w:p w14:paraId="2D5A9E07" w14:textId="77777777" w:rsidR="00AA3A32" w:rsidDel="00AA70B8" w:rsidRDefault="001B1FE6" w:rsidP="00AA3A32">
            <w:pPr>
              <w:rPr>
                <w:del w:id="1195" w:author="TF 112518" w:date="2018-11-26T22:29:00Z"/>
                <w:rFonts w:ascii="Calibri" w:hAnsi="Calibri"/>
                <w:color w:val="000000"/>
                <w:sz w:val="18"/>
                <w:szCs w:val="18"/>
              </w:rPr>
            </w:pPr>
            <w:del w:id="1196" w:author="TF 112518" w:date="2018-11-26T22:29:00Z">
              <w:r w:rsidRPr="002A4574" w:rsidDel="00AA70B8">
                <w:rPr>
                  <w:rFonts w:ascii="Calibri" w:hAnsi="Calibri"/>
                  <w:color w:val="000000"/>
                  <w:sz w:val="18"/>
                  <w:szCs w:val="18"/>
                </w:rPr>
                <w:delText>723805</w:delText>
              </w:r>
            </w:del>
          </w:p>
        </w:tc>
        <w:tc>
          <w:tcPr>
            <w:tcW w:w="841" w:type="dxa"/>
            <w:tcBorders>
              <w:top w:val="nil"/>
              <w:left w:val="nil"/>
              <w:bottom w:val="nil"/>
              <w:right w:val="nil"/>
            </w:tcBorders>
            <w:shd w:val="clear" w:color="auto" w:fill="auto"/>
            <w:noWrap/>
            <w:vAlign w:val="center"/>
          </w:tcPr>
          <w:p w14:paraId="2D5A9E08" w14:textId="77777777" w:rsidR="00AA3A32" w:rsidDel="00AA70B8" w:rsidRDefault="001B1FE6" w:rsidP="00AA3A32">
            <w:pPr>
              <w:rPr>
                <w:del w:id="1197" w:author="TF 112518" w:date="2018-11-26T22:29:00Z"/>
                <w:rFonts w:ascii="Calibri" w:hAnsi="Calibri"/>
                <w:color w:val="000000"/>
                <w:sz w:val="18"/>
                <w:szCs w:val="18"/>
              </w:rPr>
            </w:pPr>
            <w:del w:id="1198" w:author="TF 112518" w:date="2018-11-26T22:29:00Z">
              <w:r w:rsidRPr="002A4574" w:rsidDel="00AA70B8">
                <w:rPr>
                  <w:rFonts w:ascii="Calibri" w:hAnsi="Calibri"/>
                  <w:color w:val="000000"/>
                  <w:sz w:val="18"/>
                  <w:szCs w:val="18"/>
                </w:rPr>
                <w:delText>0.51</w:delText>
              </w:r>
            </w:del>
          </w:p>
        </w:tc>
        <w:tc>
          <w:tcPr>
            <w:tcW w:w="4545" w:type="dxa"/>
            <w:tcBorders>
              <w:top w:val="nil"/>
              <w:left w:val="nil"/>
              <w:bottom w:val="nil"/>
              <w:right w:val="nil"/>
            </w:tcBorders>
            <w:shd w:val="clear" w:color="auto" w:fill="auto"/>
            <w:noWrap/>
            <w:vAlign w:val="bottom"/>
          </w:tcPr>
          <w:p w14:paraId="2D5A9E09" w14:textId="77777777" w:rsidR="001B1FE6" w:rsidRPr="002A4574" w:rsidDel="00AA70B8" w:rsidRDefault="001B1FE6" w:rsidP="00636F83">
            <w:pPr>
              <w:rPr>
                <w:del w:id="1199" w:author="TF 112518" w:date="2018-11-26T22:29:00Z"/>
                <w:rFonts w:ascii="Calibri" w:hAnsi="Calibri"/>
                <w:color w:val="000000"/>
                <w:sz w:val="18"/>
                <w:szCs w:val="18"/>
              </w:rPr>
            </w:pPr>
            <w:del w:id="1200" w:author="TF 112518" w:date="2018-11-26T22:29:00Z">
              <w:r w:rsidRPr="002A4574" w:rsidDel="00AA70B8">
                <w:rPr>
                  <w:rFonts w:ascii="Calibri" w:hAnsi="Calibri"/>
                  <w:color w:val="000000"/>
                  <w:sz w:val="18"/>
                  <w:szCs w:val="18"/>
                </w:rPr>
                <w:delText xml:space="preserve">Needles Airport </w:delText>
              </w:r>
            </w:del>
          </w:p>
        </w:tc>
        <w:tc>
          <w:tcPr>
            <w:tcW w:w="1344" w:type="dxa"/>
            <w:tcBorders>
              <w:top w:val="nil"/>
              <w:left w:val="nil"/>
              <w:bottom w:val="nil"/>
              <w:right w:val="nil"/>
            </w:tcBorders>
            <w:shd w:val="clear" w:color="auto" w:fill="auto"/>
            <w:noWrap/>
            <w:vAlign w:val="center"/>
          </w:tcPr>
          <w:p w14:paraId="2D5A9E0A" w14:textId="77777777" w:rsidR="00AA3A32" w:rsidDel="00AA70B8" w:rsidRDefault="001B1FE6" w:rsidP="00AA3A32">
            <w:pPr>
              <w:rPr>
                <w:del w:id="1201" w:author="TF 112518" w:date="2018-11-26T22:29:00Z"/>
                <w:rFonts w:ascii="Calibri" w:hAnsi="Calibri"/>
                <w:color w:val="000000"/>
                <w:sz w:val="18"/>
                <w:szCs w:val="18"/>
              </w:rPr>
            </w:pPr>
            <w:del w:id="1202" w:author="TF 112518" w:date="2018-11-26T22:29:00Z">
              <w:r w:rsidRPr="002A4574" w:rsidDel="00AA70B8">
                <w:rPr>
                  <w:rFonts w:ascii="Calibri" w:hAnsi="Calibri"/>
                  <w:color w:val="000000"/>
                  <w:sz w:val="18"/>
                  <w:szCs w:val="18"/>
                </w:rPr>
                <w:delText>34.77</w:delText>
              </w:r>
            </w:del>
          </w:p>
        </w:tc>
        <w:tc>
          <w:tcPr>
            <w:tcW w:w="1316" w:type="dxa"/>
            <w:tcBorders>
              <w:top w:val="nil"/>
              <w:left w:val="nil"/>
              <w:bottom w:val="nil"/>
              <w:right w:val="nil"/>
            </w:tcBorders>
            <w:shd w:val="clear" w:color="auto" w:fill="auto"/>
            <w:noWrap/>
            <w:vAlign w:val="center"/>
          </w:tcPr>
          <w:p w14:paraId="2D5A9E0B" w14:textId="77777777" w:rsidR="00AA3A32" w:rsidDel="00AA70B8" w:rsidRDefault="001B1FE6" w:rsidP="00AA3A32">
            <w:pPr>
              <w:rPr>
                <w:del w:id="1203" w:author="TF 112518" w:date="2018-11-26T22:29:00Z"/>
                <w:rFonts w:ascii="Calibri" w:hAnsi="Calibri"/>
                <w:color w:val="000000"/>
                <w:sz w:val="18"/>
                <w:szCs w:val="18"/>
              </w:rPr>
            </w:pPr>
            <w:del w:id="1204" w:author="TF 112518" w:date="2018-11-26T22:29:00Z">
              <w:r w:rsidRPr="002A4574" w:rsidDel="00AA70B8">
                <w:rPr>
                  <w:rFonts w:ascii="Calibri" w:hAnsi="Calibri"/>
                  <w:color w:val="000000"/>
                  <w:sz w:val="18"/>
                  <w:szCs w:val="18"/>
                </w:rPr>
                <w:delText>–114.62</w:delText>
              </w:r>
            </w:del>
          </w:p>
        </w:tc>
        <w:tc>
          <w:tcPr>
            <w:tcW w:w="1586" w:type="dxa"/>
            <w:tcBorders>
              <w:top w:val="nil"/>
              <w:left w:val="nil"/>
              <w:bottom w:val="nil"/>
              <w:right w:val="nil"/>
            </w:tcBorders>
            <w:shd w:val="clear" w:color="auto" w:fill="auto"/>
            <w:noWrap/>
            <w:vAlign w:val="center"/>
          </w:tcPr>
          <w:p w14:paraId="2D5A9E0C" w14:textId="77777777" w:rsidR="00AA3A32" w:rsidDel="00AA70B8" w:rsidRDefault="001B1FE6" w:rsidP="00AA3A32">
            <w:pPr>
              <w:rPr>
                <w:del w:id="1205" w:author="TF 112518" w:date="2018-11-26T22:29:00Z"/>
                <w:rFonts w:ascii="Calibri" w:hAnsi="Calibri"/>
                <w:color w:val="000000"/>
                <w:sz w:val="18"/>
                <w:szCs w:val="18"/>
              </w:rPr>
            </w:pPr>
            <w:del w:id="1206" w:author="TF 112518" w:date="2018-11-26T22:29:00Z">
              <w:r w:rsidRPr="002A4574" w:rsidDel="00AA70B8">
                <w:rPr>
                  <w:rFonts w:ascii="Calibri" w:hAnsi="Calibri"/>
                  <w:color w:val="000000"/>
                  <w:sz w:val="18"/>
                  <w:szCs w:val="18"/>
                </w:rPr>
                <w:delText>California</w:delText>
              </w:r>
            </w:del>
          </w:p>
        </w:tc>
      </w:tr>
      <w:tr w:rsidR="001B1FE6" w:rsidRPr="002A4574" w:rsidDel="00AA70B8" w14:paraId="2D5A9E14" w14:textId="77777777" w:rsidTr="00BA6D7A">
        <w:trPr>
          <w:trHeight w:val="240"/>
          <w:del w:id="1207" w:author="TF 112518" w:date="2018-11-26T22:29:00Z"/>
        </w:trPr>
        <w:tc>
          <w:tcPr>
            <w:tcW w:w="1289" w:type="dxa"/>
            <w:tcBorders>
              <w:top w:val="nil"/>
              <w:left w:val="nil"/>
              <w:bottom w:val="nil"/>
              <w:right w:val="nil"/>
            </w:tcBorders>
            <w:shd w:val="clear" w:color="auto" w:fill="auto"/>
            <w:noWrap/>
            <w:vAlign w:val="center"/>
          </w:tcPr>
          <w:p w14:paraId="2D5A9E0E" w14:textId="77777777" w:rsidR="00AA3A32" w:rsidDel="00AA70B8" w:rsidRDefault="001B1FE6" w:rsidP="00AA3A32">
            <w:pPr>
              <w:rPr>
                <w:del w:id="1208" w:author="TF 112518" w:date="2018-11-26T22:29:00Z"/>
                <w:rFonts w:ascii="Calibri" w:hAnsi="Calibri"/>
                <w:color w:val="000000"/>
                <w:sz w:val="18"/>
                <w:szCs w:val="18"/>
              </w:rPr>
            </w:pPr>
            <w:del w:id="1209" w:author="TF 112518" w:date="2018-11-26T22:29:00Z">
              <w:r w:rsidRPr="002A4574" w:rsidDel="00AA70B8">
                <w:rPr>
                  <w:rFonts w:ascii="Calibri" w:hAnsi="Calibri"/>
                  <w:color w:val="000000"/>
                  <w:sz w:val="18"/>
                  <w:szCs w:val="18"/>
                </w:rPr>
                <w:delText>723810</w:delText>
              </w:r>
            </w:del>
          </w:p>
        </w:tc>
        <w:tc>
          <w:tcPr>
            <w:tcW w:w="841" w:type="dxa"/>
            <w:tcBorders>
              <w:top w:val="nil"/>
              <w:left w:val="nil"/>
              <w:bottom w:val="nil"/>
              <w:right w:val="nil"/>
            </w:tcBorders>
            <w:shd w:val="clear" w:color="auto" w:fill="auto"/>
            <w:noWrap/>
            <w:vAlign w:val="center"/>
          </w:tcPr>
          <w:p w14:paraId="2D5A9E0F" w14:textId="77777777" w:rsidR="00AA3A32" w:rsidDel="00AA70B8" w:rsidRDefault="001B1FE6" w:rsidP="00AA3A32">
            <w:pPr>
              <w:rPr>
                <w:del w:id="1210" w:author="TF 112518" w:date="2018-11-26T22:29:00Z"/>
                <w:rFonts w:ascii="Calibri" w:hAnsi="Calibri"/>
                <w:color w:val="000000"/>
                <w:sz w:val="18"/>
                <w:szCs w:val="18"/>
              </w:rPr>
            </w:pPr>
            <w:del w:id="1211" w:author="TF 112518" w:date="2018-11-26T22:29:00Z">
              <w:r w:rsidRPr="002A4574" w:rsidDel="00AA70B8">
                <w:rPr>
                  <w:rFonts w:ascii="Calibri" w:hAnsi="Calibri"/>
                  <w:color w:val="000000"/>
                  <w:sz w:val="18"/>
                  <w:szCs w:val="18"/>
                </w:rPr>
                <w:delText>0.59</w:delText>
              </w:r>
            </w:del>
          </w:p>
        </w:tc>
        <w:tc>
          <w:tcPr>
            <w:tcW w:w="4545" w:type="dxa"/>
            <w:tcBorders>
              <w:top w:val="nil"/>
              <w:left w:val="nil"/>
              <w:bottom w:val="nil"/>
              <w:right w:val="nil"/>
            </w:tcBorders>
            <w:shd w:val="clear" w:color="auto" w:fill="auto"/>
            <w:noWrap/>
            <w:vAlign w:val="bottom"/>
          </w:tcPr>
          <w:p w14:paraId="2D5A9E10" w14:textId="77777777" w:rsidR="001B1FE6" w:rsidRPr="002A4574" w:rsidDel="00AA70B8" w:rsidRDefault="001B1FE6" w:rsidP="00636F83">
            <w:pPr>
              <w:rPr>
                <w:del w:id="1212" w:author="TF 112518" w:date="2018-11-26T22:29:00Z"/>
                <w:rFonts w:ascii="Calibri" w:hAnsi="Calibri"/>
                <w:color w:val="000000"/>
                <w:sz w:val="18"/>
                <w:szCs w:val="18"/>
              </w:rPr>
            </w:pPr>
            <w:del w:id="1213" w:author="TF 112518" w:date="2018-11-26T22:29:00Z">
              <w:r w:rsidRPr="002A4574" w:rsidDel="00AA70B8">
                <w:rPr>
                  <w:rFonts w:ascii="Calibri" w:hAnsi="Calibri"/>
                  <w:color w:val="000000"/>
                  <w:sz w:val="18"/>
                  <w:szCs w:val="18"/>
                </w:rPr>
                <w:delText xml:space="preserve">Edwards AFB </w:delText>
              </w:r>
            </w:del>
          </w:p>
        </w:tc>
        <w:tc>
          <w:tcPr>
            <w:tcW w:w="1344" w:type="dxa"/>
            <w:tcBorders>
              <w:top w:val="nil"/>
              <w:left w:val="nil"/>
              <w:bottom w:val="nil"/>
              <w:right w:val="nil"/>
            </w:tcBorders>
            <w:shd w:val="clear" w:color="auto" w:fill="auto"/>
            <w:noWrap/>
            <w:vAlign w:val="center"/>
          </w:tcPr>
          <w:p w14:paraId="2D5A9E11" w14:textId="77777777" w:rsidR="00AA3A32" w:rsidDel="00AA70B8" w:rsidRDefault="001B1FE6" w:rsidP="00AA3A32">
            <w:pPr>
              <w:rPr>
                <w:del w:id="1214" w:author="TF 112518" w:date="2018-11-26T22:29:00Z"/>
                <w:rFonts w:ascii="Calibri" w:hAnsi="Calibri"/>
                <w:color w:val="000000"/>
                <w:sz w:val="18"/>
                <w:szCs w:val="18"/>
              </w:rPr>
            </w:pPr>
            <w:del w:id="1215" w:author="TF 112518" w:date="2018-11-26T22:29:00Z">
              <w:r w:rsidRPr="002A4574" w:rsidDel="00AA70B8">
                <w:rPr>
                  <w:rFonts w:ascii="Calibri" w:hAnsi="Calibri"/>
                  <w:color w:val="000000"/>
                  <w:sz w:val="18"/>
                  <w:szCs w:val="18"/>
                </w:rPr>
                <w:delText>34.9</w:delText>
              </w:r>
            </w:del>
          </w:p>
        </w:tc>
        <w:tc>
          <w:tcPr>
            <w:tcW w:w="1316" w:type="dxa"/>
            <w:tcBorders>
              <w:top w:val="nil"/>
              <w:left w:val="nil"/>
              <w:bottom w:val="nil"/>
              <w:right w:val="nil"/>
            </w:tcBorders>
            <w:shd w:val="clear" w:color="auto" w:fill="auto"/>
            <w:noWrap/>
            <w:vAlign w:val="center"/>
          </w:tcPr>
          <w:p w14:paraId="2D5A9E12" w14:textId="77777777" w:rsidR="00AA3A32" w:rsidDel="00AA70B8" w:rsidRDefault="001B1FE6" w:rsidP="00AA3A32">
            <w:pPr>
              <w:rPr>
                <w:del w:id="1216" w:author="TF 112518" w:date="2018-11-26T22:29:00Z"/>
                <w:rFonts w:ascii="Calibri" w:hAnsi="Calibri"/>
                <w:color w:val="000000"/>
                <w:sz w:val="18"/>
                <w:szCs w:val="18"/>
              </w:rPr>
            </w:pPr>
            <w:del w:id="1217" w:author="TF 112518" w:date="2018-11-26T22:29:00Z">
              <w:r w:rsidRPr="002A4574" w:rsidDel="00AA70B8">
                <w:rPr>
                  <w:rFonts w:ascii="Calibri" w:hAnsi="Calibri"/>
                  <w:color w:val="000000"/>
                  <w:sz w:val="18"/>
                  <w:szCs w:val="18"/>
                </w:rPr>
                <w:delText>–117.87</w:delText>
              </w:r>
            </w:del>
          </w:p>
        </w:tc>
        <w:tc>
          <w:tcPr>
            <w:tcW w:w="1586" w:type="dxa"/>
            <w:tcBorders>
              <w:top w:val="nil"/>
              <w:left w:val="nil"/>
              <w:bottom w:val="nil"/>
              <w:right w:val="nil"/>
            </w:tcBorders>
            <w:shd w:val="clear" w:color="auto" w:fill="auto"/>
            <w:noWrap/>
            <w:vAlign w:val="center"/>
          </w:tcPr>
          <w:p w14:paraId="2D5A9E13" w14:textId="77777777" w:rsidR="00AA3A32" w:rsidDel="00AA70B8" w:rsidRDefault="001B1FE6" w:rsidP="00AA3A32">
            <w:pPr>
              <w:rPr>
                <w:del w:id="1218" w:author="TF 112518" w:date="2018-11-26T22:29:00Z"/>
                <w:rFonts w:ascii="Calibri" w:hAnsi="Calibri"/>
                <w:color w:val="000000"/>
                <w:sz w:val="18"/>
                <w:szCs w:val="18"/>
              </w:rPr>
            </w:pPr>
            <w:del w:id="1219" w:author="TF 112518" w:date="2018-11-26T22:29:00Z">
              <w:r w:rsidRPr="002A4574" w:rsidDel="00AA70B8">
                <w:rPr>
                  <w:rFonts w:ascii="Calibri" w:hAnsi="Calibri"/>
                  <w:color w:val="000000"/>
                  <w:sz w:val="18"/>
                  <w:szCs w:val="18"/>
                </w:rPr>
                <w:delText>California</w:delText>
              </w:r>
            </w:del>
          </w:p>
        </w:tc>
      </w:tr>
      <w:tr w:rsidR="001B1FE6" w:rsidRPr="002A4574" w:rsidDel="00AA70B8" w14:paraId="2D5A9E1B" w14:textId="77777777" w:rsidTr="00BA6D7A">
        <w:trPr>
          <w:trHeight w:val="240"/>
          <w:del w:id="1220" w:author="TF 112518" w:date="2018-11-26T22:29:00Z"/>
        </w:trPr>
        <w:tc>
          <w:tcPr>
            <w:tcW w:w="1289" w:type="dxa"/>
            <w:tcBorders>
              <w:top w:val="nil"/>
              <w:left w:val="nil"/>
              <w:bottom w:val="nil"/>
              <w:right w:val="nil"/>
            </w:tcBorders>
            <w:shd w:val="clear" w:color="auto" w:fill="auto"/>
            <w:noWrap/>
            <w:vAlign w:val="center"/>
          </w:tcPr>
          <w:p w14:paraId="2D5A9E15" w14:textId="77777777" w:rsidR="00AA3A32" w:rsidDel="00AA70B8" w:rsidRDefault="001B1FE6" w:rsidP="00AA3A32">
            <w:pPr>
              <w:rPr>
                <w:del w:id="1221" w:author="TF 112518" w:date="2018-11-26T22:29:00Z"/>
                <w:rFonts w:ascii="Calibri" w:hAnsi="Calibri"/>
                <w:color w:val="000000"/>
                <w:sz w:val="18"/>
                <w:szCs w:val="18"/>
              </w:rPr>
            </w:pPr>
            <w:del w:id="1222" w:author="TF 112518" w:date="2018-11-26T22:29:00Z">
              <w:r w:rsidRPr="002A4574" w:rsidDel="00AA70B8">
                <w:rPr>
                  <w:rFonts w:ascii="Calibri" w:hAnsi="Calibri"/>
                  <w:color w:val="000000"/>
                  <w:sz w:val="18"/>
                  <w:szCs w:val="18"/>
                </w:rPr>
                <w:delText>723815</w:delText>
              </w:r>
            </w:del>
          </w:p>
        </w:tc>
        <w:tc>
          <w:tcPr>
            <w:tcW w:w="841" w:type="dxa"/>
            <w:tcBorders>
              <w:top w:val="nil"/>
              <w:left w:val="nil"/>
              <w:bottom w:val="nil"/>
              <w:right w:val="nil"/>
            </w:tcBorders>
            <w:shd w:val="clear" w:color="auto" w:fill="auto"/>
            <w:noWrap/>
            <w:vAlign w:val="center"/>
          </w:tcPr>
          <w:p w14:paraId="2D5A9E16" w14:textId="77777777" w:rsidR="00AA3A32" w:rsidDel="00AA70B8" w:rsidRDefault="001B1FE6" w:rsidP="00AA3A32">
            <w:pPr>
              <w:rPr>
                <w:del w:id="1223" w:author="TF 112518" w:date="2018-11-26T22:29:00Z"/>
                <w:rFonts w:ascii="Calibri" w:hAnsi="Calibri"/>
                <w:color w:val="000000"/>
                <w:sz w:val="18"/>
                <w:szCs w:val="18"/>
              </w:rPr>
            </w:pPr>
            <w:del w:id="1224" w:author="TF 112518" w:date="2018-11-26T22:29:00Z">
              <w:r w:rsidRPr="002A4574" w:rsidDel="00AA70B8">
                <w:rPr>
                  <w:rFonts w:ascii="Calibri" w:hAnsi="Calibri"/>
                  <w:color w:val="000000"/>
                  <w:sz w:val="18"/>
                  <w:szCs w:val="18"/>
                </w:rPr>
                <w:delText>0.58</w:delText>
              </w:r>
            </w:del>
          </w:p>
        </w:tc>
        <w:tc>
          <w:tcPr>
            <w:tcW w:w="4545" w:type="dxa"/>
            <w:tcBorders>
              <w:top w:val="nil"/>
              <w:left w:val="nil"/>
              <w:bottom w:val="nil"/>
              <w:right w:val="nil"/>
            </w:tcBorders>
            <w:shd w:val="clear" w:color="auto" w:fill="auto"/>
            <w:noWrap/>
            <w:vAlign w:val="bottom"/>
          </w:tcPr>
          <w:p w14:paraId="2D5A9E17" w14:textId="77777777" w:rsidR="001B1FE6" w:rsidRPr="002A4574" w:rsidDel="00AA70B8" w:rsidRDefault="001B1FE6" w:rsidP="00636F83">
            <w:pPr>
              <w:rPr>
                <w:del w:id="1225" w:author="TF 112518" w:date="2018-11-26T22:29:00Z"/>
                <w:rFonts w:ascii="Calibri" w:hAnsi="Calibri"/>
                <w:color w:val="000000"/>
                <w:sz w:val="18"/>
                <w:szCs w:val="18"/>
              </w:rPr>
            </w:pPr>
            <w:del w:id="1226" w:author="TF 112518" w:date="2018-11-26T22:29:00Z">
              <w:r w:rsidRPr="002A4574" w:rsidDel="00AA70B8">
                <w:rPr>
                  <w:rFonts w:ascii="Calibri" w:hAnsi="Calibri"/>
                  <w:color w:val="000000"/>
                  <w:sz w:val="18"/>
                  <w:szCs w:val="18"/>
                </w:rPr>
                <w:delText xml:space="preserve">Daggett Barstow–Daggett AP </w:delText>
              </w:r>
            </w:del>
          </w:p>
        </w:tc>
        <w:tc>
          <w:tcPr>
            <w:tcW w:w="1344" w:type="dxa"/>
            <w:tcBorders>
              <w:top w:val="nil"/>
              <w:left w:val="nil"/>
              <w:bottom w:val="nil"/>
              <w:right w:val="nil"/>
            </w:tcBorders>
            <w:shd w:val="clear" w:color="auto" w:fill="auto"/>
            <w:noWrap/>
            <w:vAlign w:val="center"/>
          </w:tcPr>
          <w:p w14:paraId="2D5A9E18" w14:textId="77777777" w:rsidR="00AA3A32" w:rsidDel="00AA70B8" w:rsidRDefault="001B1FE6" w:rsidP="00AA3A32">
            <w:pPr>
              <w:rPr>
                <w:del w:id="1227" w:author="TF 112518" w:date="2018-11-26T22:29:00Z"/>
                <w:rFonts w:ascii="Calibri" w:hAnsi="Calibri"/>
                <w:color w:val="000000"/>
                <w:sz w:val="18"/>
                <w:szCs w:val="18"/>
              </w:rPr>
            </w:pPr>
            <w:del w:id="1228" w:author="TF 112518" w:date="2018-11-26T22:29:00Z">
              <w:r w:rsidRPr="002A4574" w:rsidDel="00AA70B8">
                <w:rPr>
                  <w:rFonts w:ascii="Calibri" w:hAnsi="Calibri"/>
                  <w:color w:val="000000"/>
                  <w:sz w:val="18"/>
                  <w:szCs w:val="18"/>
                </w:rPr>
                <w:delText>34.85</w:delText>
              </w:r>
            </w:del>
          </w:p>
        </w:tc>
        <w:tc>
          <w:tcPr>
            <w:tcW w:w="1316" w:type="dxa"/>
            <w:tcBorders>
              <w:top w:val="nil"/>
              <w:left w:val="nil"/>
              <w:bottom w:val="nil"/>
              <w:right w:val="nil"/>
            </w:tcBorders>
            <w:shd w:val="clear" w:color="auto" w:fill="auto"/>
            <w:noWrap/>
            <w:vAlign w:val="center"/>
          </w:tcPr>
          <w:p w14:paraId="2D5A9E19" w14:textId="77777777" w:rsidR="00AA3A32" w:rsidDel="00AA70B8" w:rsidRDefault="001B1FE6" w:rsidP="00AA3A32">
            <w:pPr>
              <w:rPr>
                <w:del w:id="1229" w:author="TF 112518" w:date="2018-11-26T22:29:00Z"/>
                <w:rFonts w:ascii="Calibri" w:hAnsi="Calibri"/>
                <w:color w:val="000000"/>
                <w:sz w:val="18"/>
                <w:szCs w:val="18"/>
              </w:rPr>
            </w:pPr>
            <w:del w:id="1230" w:author="TF 112518" w:date="2018-11-26T22:29:00Z">
              <w:r w:rsidRPr="002A4574" w:rsidDel="00AA70B8">
                <w:rPr>
                  <w:rFonts w:ascii="Calibri" w:hAnsi="Calibri"/>
                  <w:color w:val="000000"/>
                  <w:sz w:val="18"/>
                  <w:szCs w:val="18"/>
                </w:rPr>
                <w:delText>–116.80</w:delText>
              </w:r>
            </w:del>
          </w:p>
        </w:tc>
        <w:tc>
          <w:tcPr>
            <w:tcW w:w="1586" w:type="dxa"/>
            <w:tcBorders>
              <w:top w:val="nil"/>
              <w:left w:val="nil"/>
              <w:bottom w:val="nil"/>
              <w:right w:val="nil"/>
            </w:tcBorders>
            <w:shd w:val="clear" w:color="auto" w:fill="auto"/>
            <w:noWrap/>
            <w:vAlign w:val="center"/>
          </w:tcPr>
          <w:p w14:paraId="2D5A9E1A" w14:textId="77777777" w:rsidR="00AA3A32" w:rsidDel="00AA70B8" w:rsidRDefault="001B1FE6" w:rsidP="00AA3A32">
            <w:pPr>
              <w:rPr>
                <w:del w:id="1231" w:author="TF 112518" w:date="2018-11-26T22:29:00Z"/>
                <w:rFonts w:ascii="Calibri" w:hAnsi="Calibri"/>
                <w:color w:val="000000"/>
                <w:sz w:val="18"/>
                <w:szCs w:val="18"/>
              </w:rPr>
            </w:pPr>
            <w:del w:id="1232" w:author="TF 112518" w:date="2018-11-26T22:29:00Z">
              <w:r w:rsidRPr="002A4574" w:rsidDel="00AA70B8">
                <w:rPr>
                  <w:rFonts w:ascii="Calibri" w:hAnsi="Calibri"/>
                  <w:color w:val="000000"/>
                  <w:sz w:val="18"/>
                  <w:szCs w:val="18"/>
                </w:rPr>
                <w:delText>California</w:delText>
              </w:r>
            </w:del>
          </w:p>
        </w:tc>
      </w:tr>
      <w:tr w:rsidR="001B1FE6" w:rsidRPr="002A4574" w:rsidDel="00AA70B8" w14:paraId="2D5A9E22" w14:textId="77777777" w:rsidTr="00BA6D7A">
        <w:trPr>
          <w:trHeight w:val="240"/>
          <w:del w:id="1233" w:author="TF 112518" w:date="2018-11-26T22:29:00Z"/>
        </w:trPr>
        <w:tc>
          <w:tcPr>
            <w:tcW w:w="1289" w:type="dxa"/>
            <w:tcBorders>
              <w:top w:val="nil"/>
              <w:left w:val="nil"/>
              <w:bottom w:val="nil"/>
              <w:right w:val="nil"/>
            </w:tcBorders>
            <w:shd w:val="clear" w:color="auto" w:fill="auto"/>
            <w:noWrap/>
            <w:vAlign w:val="center"/>
          </w:tcPr>
          <w:p w14:paraId="2D5A9E1C" w14:textId="77777777" w:rsidR="00AA3A32" w:rsidDel="00AA70B8" w:rsidRDefault="001B1FE6" w:rsidP="00AA3A32">
            <w:pPr>
              <w:rPr>
                <w:del w:id="1234" w:author="TF 112518" w:date="2018-11-26T22:29:00Z"/>
                <w:rFonts w:ascii="Calibri" w:hAnsi="Calibri"/>
                <w:color w:val="000000"/>
                <w:sz w:val="18"/>
                <w:szCs w:val="18"/>
              </w:rPr>
            </w:pPr>
            <w:del w:id="1235" w:author="TF 112518" w:date="2018-11-26T22:29:00Z">
              <w:r w:rsidRPr="002A4574" w:rsidDel="00AA70B8">
                <w:rPr>
                  <w:rFonts w:ascii="Calibri" w:hAnsi="Calibri"/>
                  <w:color w:val="000000"/>
                  <w:sz w:val="18"/>
                  <w:szCs w:val="18"/>
                </w:rPr>
                <w:delText>723816</w:delText>
              </w:r>
            </w:del>
          </w:p>
        </w:tc>
        <w:tc>
          <w:tcPr>
            <w:tcW w:w="841" w:type="dxa"/>
            <w:tcBorders>
              <w:top w:val="nil"/>
              <w:left w:val="nil"/>
              <w:bottom w:val="nil"/>
              <w:right w:val="nil"/>
            </w:tcBorders>
            <w:shd w:val="clear" w:color="auto" w:fill="auto"/>
            <w:noWrap/>
            <w:vAlign w:val="center"/>
          </w:tcPr>
          <w:p w14:paraId="2D5A9E1D" w14:textId="77777777" w:rsidR="00AA3A32" w:rsidDel="00AA70B8" w:rsidRDefault="001B1FE6" w:rsidP="00AA3A32">
            <w:pPr>
              <w:rPr>
                <w:del w:id="1236" w:author="TF 112518" w:date="2018-11-26T22:29:00Z"/>
                <w:rFonts w:ascii="Calibri" w:hAnsi="Calibri"/>
                <w:color w:val="000000"/>
                <w:sz w:val="18"/>
                <w:szCs w:val="18"/>
              </w:rPr>
            </w:pPr>
            <w:del w:id="1237" w:author="TF 112518" w:date="2018-11-26T22:29:00Z">
              <w:r w:rsidRPr="002A4574" w:rsidDel="00AA70B8">
                <w:rPr>
                  <w:rFonts w:ascii="Calibri" w:hAnsi="Calibri"/>
                  <w:color w:val="000000"/>
                  <w:sz w:val="18"/>
                  <w:szCs w:val="18"/>
                </w:rPr>
                <w:delText>0.62</w:delText>
              </w:r>
            </w:del>
          </w:p>
        </w:tc>
        <w:tc>
          <w:tcPr>
            <w:tcW w:w="4545" w:type="dxa"/>
            <w:tcBorders>
              <w:top w:val="nil"/>
              <w:left w:val="nil"/>
              <w:bottom w:val="nil"/>
              <w:right w:val="nil"/>
            </w:tcBorders>
            <w:shd w:val="clear" w:color="auto" w:fill="auto"/>
            <w:noWrap/>
            <w:vAlign w:val="bottom"/>
          </w:tcPr>
          <w:p w14:paraId="2D5A9E1E" w14:textId="77777777" w:rsidR="001B1FE6" w:rsidRPr="002A4574" w:rsidDel="00AA70B8" w:rsidRDefault="001B1FE6" w:rsidP="00636F83">
            <w:pPr>
              <w:rPr>
                <w:del w:id="1238" w:author="TF 112518" w:date="2018-11-26T22:29:00Z"/>
                <w:rFonts w:ascii="Calibri" w:hAnsi="Calibri"/>
                <w:color w:val="000000"/>
                <w:sz w:val="18"/>
                <w:szCs w:val="18"/>
              </w:rPr>
            </w:pPr>
            <w:del w:id="1239" w:author="TF 112518" w:date="2018-11-26T22:29:00Z">
              <w:r w:rsidRPr="002A4574" w:rsidDel="00AA70B8">
                <w:rPr>
                  <w:rFonts w:ascii="Calibri" w:hAnsi="Calibri"/>
                  <w:color w:val="000000"/>
                  <w:sz w:val="18"/>
                  <w:szCs w:val="18"/>
                </w:rPr>
                <w:delText xml:space="preserve">Lancaster Gen Wm Fox Field </w:delText>
              </w:r>
            </w:del>
          </w:p>
        </w:tc>
        <w:tc>
          <w:tcPr>
            <w:tcW w:w="1344" w:type="dxa"/>
            <w:tcBorders>
              <w:top w:val="nil"/>
              <w:left w:val="nil"/>
              <w:bottom w:val="nil"/>
              <w:right w:val="nil"/>
            </w:tcBorders>
            <w:shd w:val="clear" w:color="auto" w:fill="auto"/>
            <w:noWrap/>
            <w:vAlign w:val="center"/>
          </w:tcPr>
          <w:p w14:paraId="2D5A9E1F" w14:textId="77777777" w:rsidR="00AA3A32" w:rsidDel="00AA70B8" w:rsidRDefault="001B1FE6" w:rsidP="00AA3A32">
            <w:pPr>
              <w:rPr>
                <w:del w:id="1240" w:author="TF 112518" w:date="2018-11-26T22:29:00Z"/>
                <w:rFonts w:ascii="Calibri" w:hAnsi="Calibri"/>
                <w:color w:val="000000"/>
                <w:sz w:val="18"/>
                <w:szCs w:val="18"/>
              </w:rPr>
            </w:pPr>
            <w:del w:id="1241" w:author="TF 112518" w:date="2018-11-26T22:29:00Z">
              <w:r w:rsidRPr="002A4574" w:rsidDel="00AA70B8">
                <w:rPr>
                  <w:rFonts w:ascii="Calibri" w:hAnsi="Calibri"/>
                  <w:color w:val="000000"/>
                  <w:sz w:val="18"/>
                  <w:szCs w:val="18"/>
                </w:rPr>
                <w:delText>34.73</w:delText>
              </w:r>
            </w:del>
          </w:p>
        </w:tc>
        <w:tc>
          <w:tcPr>
            <w:tcW w:w="1316" w:type="dxa"/>
            <w:tcBorders>
              <w:top w:val="nil"/>
              <w:left w:val="nil"/>
              <w:bottom w:val="nil"/>
              <w:right w:val="nil"/>
            </w:tcBorders>
            <w:shd w:val="clear" w:color="auto" w:fill="auto"/>
            <w:noWrap/>
            <w:vAlign w:val="center"/>
          </w:tcPr>
          <w:p w14:paraId="2D5A9E20" w14:textId="77777777" w:rsidR="00AA3A32" w:rsidDel="00AA70B8" w:rsidRDefault="001B1FE6" w:rsidP="00AA3A32">
            <w:pPr>
              <w:rPr>
                <w:del w:id="1242" w:author="TF 112518" w:date="2018-11-26T22:29:00Z"/>
                <w:rFonts w:ascii="Calibri" w:hAnsi="Calibri"/>
                <w:color w:val="000000"/>
                <w:sz w:val="18"/>
                <w:szCs w:val="18"/>
              </w:rPr>
            </w:pPr>
            <w:del w:id="1243" w:author="TF 112518" w:date="2018-11-26T22:29:00Z">
              <w:r w:rsidRPr="002A4574" w:rsidDel="00AA70B8">
                <w:rPr>
                  <w:rFonts w:ascii="Calibri" w:hAnsi="Calibri"/>
                  <w:color w:val="000000"/>
                  <w:sz w:val="18"/>
                  <w:szCs w:val="18"/>
                </w:rPr>
                <w:delText>–118.22</w:delText>
              </w:r>
            </w:del>
          </w:p>
        </w:tc>
        <w:tc>
          <w:tcPr>
            <w:tcW w:w="1586" w:type="dxa"/>
            <w:tcBorders>
              <w:top w:val="nil"/>
              <w:left w:val="nil"/>
              <w:bottom w:val="nil"/>
              <w:right w:val="nil"/>
            </w:tcBorders>
            <w:shd w:val="clear" w:color="auto" w:fill="auto"/>
            <w:noWrap/>
            <w:vAlign w:val="center"/>
          </w:tcPr>
          <w:p w14:paraId="2D5A9E21" w14:textId="77777777" w:rsidR="00AA3A32" w:rsidDel="00AA70B8" w:rsidRDefault="001B1FE6" w:rsidP="00AA3A32">
            <w:pPr>
              <w:rPr>
                <w:del w:id="1244" w:author="TF 112518" w:date="2018-11-26T22:29:00Z"/>
                <w:rFonts w:ascii="Calibri" w:hAnsi="Calibri"/>
                <w:color w:val="000000"/>
                <w:sz w:val="18"/>
                <w:szCs w:val="18"/>
              </w:rPr>
            </w:pPr>
            <w:del w:id="1245" w:author="TF 112518" w:date="2018-11-26T22:29:00Z">
              <w:r w:rsidRPr="002A4574" w:rsidDel="00AA70B8">
                <w:rPr>
                  <w:rFonts w:ascii="Calibri" w:hAnsi="Calibri"/>
                  <w:color w:val="000000"/>
                  <w:sz w:val="18"/>
                  <w:szCs w:val="18"/>
                </w:rPr>
                <w:delText>California</w:delText>
              </w:r>
            </w:del>
          </w:p>
        </w:tc>
      </w:tr>
      <w:tr w:rsidR="001B1FE6" w:rsidRPr="002A4574" w:rsidDel="00AA70B8" w14:paraId="2D5A9E29" w14:textId="77777777" w:rsidTr="00BA6D7A">
        <w:trPr>
          <w:trHeight w:val="240"/>
          <w:del w:id="1246" w:author="TF 112518" w:date="2018-11-26T22:29:00Z"/>
        </w:trPr>
        <w:tc>
          <w:tcPr>
            <w:tcW w:w="1289" w:type="dxa"/>
            <w:tcBorders>
              <w:top w:val="nil"/>
              <w:left w:val="nil"/>
              <w:bottom w:val="nil"/>
              <w:right w:val="nil"/>
            </w:tcBorders>
            <w:shd w:val="clear" w:color="auto" w:fill="auto"/>
            <w:noWrap/>
            <w:vAlign w:val="center"/>
          </w:tcPr>
          <w:p w14:paraId="2D5A9E23" w14:textId="77777777" w:rsidR="00AA3A32" w:rsidDel="00AA70B8" w:rsidRDefault="001B1FE6" w:rsidP="00AA3A32">
            <w:pPr>
              <w:rPr>
                <w:del w:id="1247" w:author="TF 112518" w:date="2018-11-26T22:29:00Z"/>
                <w:rFonts w:ascii="Calibri" w:hAnsi="Calibri"/>
                <w:color w:val="000000"/>
                <w:sz w:val="18"/>
                <w:szCs w:val="18"/>
              </w:rPr>
            </w:pPr>
            <w:del w:id="1248" w:author="TF 112518" w:date="2018-11-26T22:29:00Z">
              <w:r w:rsidRPr="002A4574" w:rsidDel="00AA70B8">
                <w:rPr>
                  <w:rFonts w:ascii="Calibri" w:hAnsi="Calibri"/>
                  <w:color w:val="000000"/>
                  <w:sz w:val="18"/>
                  <w:szCs w:val="18"/>
                </w:rPr>
                <w:delText>723820</w:delText>
              </w:r>
            </w:del>
          </w:p>
        </w:tc>
        <w:tc>
          <w:tcPr>
            <w:tcW w:w="841" w:type="dxa"/>
            <w:tcBorders>
              <w:top w:val="nil"/>
              <w:left w:val="nil"/>
              <w:bottom w:val="nil"/>
              <w:right w:val="nil"/>
            </w:tcBorders>
            <w:shd w:val="clear" w:color="auto" w:fill="auto"/>
            <w:noWrap/>
            <w:vAlign w:val="center"/>
          </w:tcPr>
          <w:p w14:paraId="2D5A9E24" w14:textId="77777777" w:rsidR="00AA3A32" w:rsidDel="00AA70B8" w:rsidRDefault="001B1FE6" w:rsidP="00AA3A32">
            <w:pPr>
              <w:rPr>
                <w:del w:id="1249" w:author="TF 112518" w:date="2018-11-26T22:29:00Z"/>
                <w:rFonts w:ascii="Calibri" w:hAnsi="Calibri"/>
                <w:color w:val="000000"/>
                <w:sz w:val="18"/>
                <w:szCs w:val="18"/>
              </w:rPr>
            </w:pPr>
            <w:del w:id="1250" w:author="TF 112518" w:date="2018-11-26T22:29:00Z">
              <w:r w:rsidRPr="002A4574" w:rsidDel="00AA70B8">
                <w:rPr>
                  <w:rFonts w:ascii="Calibri" w:hAnsi="Calibri"/>
                  <w:color w:val="000000"/>
                  <w:sz w:val="18"/>
                  <w:szCs w:val="18"/>
                </w:rPr>
                <w:delText>0.57</w:delText>
              </w:r>
            </w:del>
          </w:p>
        </w:tc>
        <w:tc>
          <w:tcPr>
            <w:tcW w:w="4545" w:type="dxa"/>
            <w:tcBorders>
              <w:top w:val="nil"/>
              <w:left w:val="nil"/>
              <w:bottom w:val="nil"/>
              <w:right w:val="nil"/>
            </w:tcBorders>
            <w:shd w:val="clear" w:color="auto" w:fill="auto"/>
            <w:noWrap/>
            <w:vAlign w:val="bottom"/>
          </w:tcPr>
          <w:p w14:paraId="2D5A9E25" w14:textId="77777777" w:rsidR="001B1FE6" w:rsidRPr="002A4574" w:rsidDel="00AA70B8" w:rsidRDefault="001B1FE6" w:rsidP="00636F83">
            <w:pPr>
              <w:rPr>
                <w:del w:id="1251" w:author="TF 112518" w:date="2018-11-26T22:29:00Z"/>
                <w:rFonts w:ascii="Calibri" w:hAnsi="Calibri"/>
                <w:color w:val="000000"/>
                <w:sz w:val="18"/>
                <w:szCs w:val="18"/>
              </w:rPr>
            </w:pPr>
            <w:del w:id="1252" w:author="TF 112518" w:date="2018-11-26T22:29:00Z">
              <w:r w:rsidRPr="002A4574" w:rsidDel="00AA70B8">
                <w:rPr>
                  <w:rFonts w:ascii="Calibri" w:hAnsi="Calibri"/>
                  <w:color w:val="000000"/>
                  <w:sz w:val="18"/>
                  <w:szCs w:val="18"/>
                </w:rPr>
                <w:delText xml:space="preserve">Palmdale Airport </w:delText>
              </w:r>
            </w:del>
          </w:p>
        </w:tc>
        <w:tc>
          <w:tcPr>
            <w:tcW w:w="1344" w:type="dxa"/>
            <w:tcBorders>
              <w:top w:val="nil"/>
              <w:left w:val="nil"/>
              <w:bottom w:val="nil"/>
              <w:right w:val="nil"/>
            </w:tcBorders>
            <w:shd w:val="clear" w:color="auto" w:fill="auto"/>
            <w:noWrap/>
            <w:vAlign w:val="center"/>
          </w:tcPr>
          <w:p w14:paraId="2D5A9E26" w14:textId="77777777" w:rsidR="00AA3A32" w:rsidDel="00AA70B8" w:rsidRDefault="001B1FE6" w:rsidP="00AA3A32">
            <w:pPr>
              <w:rPr>
                <w:del w:id="1253" w:author="TF 112518" w:date="2018-11-26T22:29:00Z"/>
                <w:rFonts w:ascii="Calibri" w:hAnsi="Calibri"/>
                <w:color w:val="000000"/>
                <w:sz w:val="18"/>
                <w:szCs w:val="18"/>
              </w:rPr>
            </w:pPr>
            <w:del w:id="1254" w:author="TF 112518" w:date="2018-11-26T22:29:00Z">
              <w:r w:rsidRPr="002A4574" w:rsidDel="00AA70B8">
                <w:rPr>
                  <w:rFonts w:ascii="Calibri" w:hAnsi="Calibri"/>
                  <w:color w:val="000000"/>
                  <w:sz w:val="18"/>
                  <w:szCs w:val="18"/>
                </w:rPr>
                <w:delText>34.63</w:delText>
              </w:r>
            </w:del>
          </w:p>
        </w:tc>
        <w:tc>
          <w:tcPr>
            <w:tcW w:w="1316" w:type="dxa"/>
            <w:tcBorders>
              <w:top w:val="nil"/>
              <w:left w:val="nil"/>
              <w:bottom w:val="nil"/>
              <w:right w:val="nil"/>
            </w:tcBorders>
            <w:shd w:val="clear" w:color="auto" w:fill="auto"/>
            <w:noWrap/>
            <w:vAlign w:val="center"/>
          </w:tcPr>
          <w:p w14:paraId="2D5A9E27" w14:textId="77777777" w:rsidR="00AA3A32" w:rsidDel="00AA70B8" w:rsidRDefault="001B1FE6" w:rsidP="00AA3A32">
            <w:pPr>
              <w:rPr>
                <w:del w:id="1255" w:author="TF 112518" w:date="2018-11-26T22:29:00Z"/>
                <w:rFonts w:ascii="Calibri" w:hAnsi="Calibri"/>
                <w:color w:val="000000"/>
                <w:sz w:val="18"/>
                <w:szCs w:val="18"/>
              </w:rPr>
            </w:pPr>
            <w:del w:id="1256" w:author="TF 112518" w:date="2018-11-26T22:29:00Z">
              <w:r w:rsidRPr="002A4574" w:rsidDel="00AA70B8">
                <w:rPr>
                  <w:rFonts w:ascii="Calibri" w:hAnsi="Calibri"/>
                  <w:color w:val="000000"/>
                  <w:sz w:val="18"/>
                  <w:szCs w:val="18"/>
                </w:rPr>
                <w:delText>–118.08</w:delText>
              </w:r>
            </w:del>
          </w:p>
        </w:tc>
        <w:tc>
          <w:tcPr>
            <w:tcW w:w="1586" w:type="dxa"/>
            <w:tcBorders>
              <w:top w:val="nil"/>
              <w:left w:val="nil"/>
              <w:bottom w:val="nil"/>
              <w:right w:val="nil"/>
            </w:tcBorders>
            <w:shd w:val="clear" w:color="auto" w:fill="auto"/>
            <w:noWrap/>
            <w:vAlign w:val="center"/>
          </w:tcPr>
          <w:p w14:paraId="2D5A9E28" w14:textId="77777777" w:rsidR="00AA3A32" w:rsidDel="00AA70B8" w:rsidRDefault="001B1FE6" w:rsidP="00AA3A32">
            <w:pPr>
              <w:rPr>
                <w:del w:id="1257" w:author="TF 112518" w:date="2018-11-26T22:29:00Z"/>
                <w:rFonts w:ascii="Calibri" w:hAnsi="Calibri"/>
                <w:color w:val="000000"/>
                <w:sz w:val="18"/>
                <w:szCs w:val="18"/>
              </w:rPr>
            </w:pPr>
            <w:del w:id="1258" w:author="TF 112518" w:date="2018-11-26T22:29:00Z">
              <w:r w:rsidRPr="002A4574" w:rsidDel="00AA70B8">
                <w:rPr>
                  <w:rFonts w:ascii="Calibri" w:hAnsi="Calibri"/>
                  <w:color w:val="000000"/>
                  <w:sz w:val="18"/>
                  <w:szCs w:val="18"/>
                </w:rPr>
                <w:delText>California</w:delText>
              </w:r>
            </w:del>
          </w:p>
        </w:tc>
      </w:tr>
      <w:tr w:rsidR="001B1FE6" w:rsidRPr="002A4574" w:rsidDel="00AA70B8" w14:paraId="2D5A9E30" w14:textId="77777777" w:rsidTr="00BA6D7A">
        <w:trPr>
          <w:trHeight w:val="240"/>
          <w:del w:id="1259" w:author="TF 112518" w:date="2018-11-26T22:29:00Z"/>
        </w:trPr>
        <w:tc>
          <w:tcPr>
            <w:tcW w:w="1289" w:type="dxa"/>
            <w:tcBorders>
              <w:top w:val="nil"/>
              <w:left w:val="nil"/>
              <w:bottom w:val="nil"/>
              <w:right w:val="nil"/>
            </w:tcBorders>
            <w:shd w:val="clear" w:color="auto" w:fill="auto"/>
            <w:noWrap/>
            <w:vAlign w:val="center"/>
          </w:tcPr>
          <w:p w14:paraId="2D5A9E2A" w14:textId="77777777" w:rsidR="00AA3A32" w:rsidDel="00AA70B8" w:rsidRDefault="001B1FE6" w:rsidP="00AA3A32">
            <w:pPr>
              <w:rPr>
                <w:del w:id="1260" w:author="TF 112518" w:date="2018-11-26T22:29:00Z"/>
                <w:rFonts w:ascii="Calibri" w:hAnsi="Calibri"/>
                <w:color w:val="000000"/>
                <w:sz w:val="18"/>
                <w:szCs w:val="18"/>
              </w:rPr>
            </w:pPr>
            <w:del w:id="1261" w:author="TF 112518" w:date="2018-11-26T22:29:00Z">
              <w:r w:rsidRPr="002A4574" w:rsidDel="00AA70B8">
                <w:rPr>
                  <w:rFonts w:ascii="Calibri" w:hAnsi="Calibri"/>
                  <w:color w:val="000000"/>
                  <w:sz w:val="18"/>
                  <w:szCs w:val="18"/>
                </w:rPr>
                <w:delText>723830</w:delText>
              </w:r>
            </w:del>
          </w:p>
        </w:tc>
        <w:tc>
          <w:tcPr>
            <w:tcW w:w="841" w:type="dxa"/>
            <w:tcBorders>
              <w:top w:val="nil"/>
              <w:left w:val="nil"/>
              <w:bottom w:val="nil"/>
              <w:right w:val="nil"/>
            </w:tcBorders>
            <w:shd w:val="clear" w:color="auto" w:fill="auto"/>
            <w:noWrap/>
            <w:vAlign w:val="center"/>
          </w:tcPr>
          <w:p w14:paraId="2D5A9E2B" w14:textId="77777777" w:rsidR="00AA3A32" w:rsidDel="00AA70B8" w:rsidRDefault="001B1FE6" w:rsidP="00AA3A32">
            <w:pPr>
              <w:rPr>
                <w:del w:id="1262" w:author="TF 112518" w:date="2018-11-26T22:29:00Z"/>
                <w:rFonts w:ascii="Calibri" w:hAnsi="Calibri"/>
                <w:color w:val="000000"/>
                <w:sz w:val="18"/>
                <w:szCs w:val="18"/>
              </w:rPr>
            </w:pPr>
            <w:del w:id="1263" w:author="TF 112518" w:date="2018-11-26T22:29:00Z">
              <w:r w:rsidRPr="002A4574" w:rsidDel="00AA70B8">
                <w:rPr>
                  <w:rFonts w:ascii="Calibri" w:hAnsi="Calibri"/>
                  <w:color w:val="000000"/>
                  <w:sz w:val="18"/>
                  <w:szCs w:val="18"/>
                </w:rPr>
                <w:delText>0.68</w:delText>
              </w:r>
            </w:del>
          </w:p>
        </w:tc>
        <w:tc>
          <w:tcPr>
            <w:tcW w:w="4545" w:type="dxa"/>
            <w:tcBorders>
              <w:top w:val="nil"/>
              <w:left w:val="nil"/>
              <w:bottom w:val="nil"/>
              <w:right w:val="nil"/>
            </w:tcBorders>
            <w:shd w:val="clear" w:color="auto" w:fill="auto"/>
            <w:noWrap/>
            <w:vAlign w:val="bottom"/>
          </w:tcPr>
          <w:p w14:paraId="2D5A9E2C" w14:textId="77777777" w:rsidR="001B1FE6" w:rsidRPr="002A4574" w:rsidDel="00AA70B8" w:rsidRDefault="001B1FE6" w:rsidP="00636F83">
            <w:pPr>
              <w:rPr>
                <w:del w:id="1264" w:author="TF 112518" w:date="2018-11-26T22:29:00Z"/>
                <w:rFonts w:ascii="Calibri" w:hAnsi="Calibri"/>
                <w:color w:val="000000"/>
                <w:sz w:val="18"/>
                <w:szCs w:val="18"/>
              </w:rPr>
            </w:pPr>
            <w:del w:id="1265" w:author="TF 112518" w:date="2018-11-26T22:29:00Z">
              <w:r w:rsidRPr="002A4574" w:rsidDel="00AA70B8">
                <w:rPr>
                  <w:rFonts w:ascii="Calibri" w:hAnsi="Calibri"/>
                  <w:color w:val="000000"/>
                  <w:sz w:val="18"/>
                  <w:szCs w:val="18"/>
                </w:rPr>
                <w:delText xml:space="preserve">Sandberg </w:delText>
              </w:r>
            </w:del>
          </w:p>
        </w:tc>
        <w:tc>
          <w:tcPr>
            <w:tcW w:w="1344" w:type="dxa"/>
            <w:tcBorders>
              <w:top w:val="nil"/>
              <w:left w:val="nil"/>
              <w:bottom w:val="nil"/>
              <w:right w:val="nil"/>
            </w:tcBorders>
            <w:shd w:val="clear" w:color="auto" w:fill="auto"/>
            <w:noWrap/>
            <w:vAlign w:val="center"/>
          </w:tcPr>
          <w:p w14:paraId="2D5A9E2D" w14:textId="77777777" w:rsidR="00AA3A32" w:rsidDel="00AA70B8" w:rsidRDefault="001B1FE6" w:rsidP="00AA3A32">
            <w:pPr>
              <w:rPr>
                <w:del w:id="1266" w:author="TF 112518" w:date="2018-11-26T22:29:00Z"/>
                <w:rFonts w:ascii="Calibri" w:hAnsi="Calibri"/>
                <w:color w:val="000000"/>
                <w:sz w:val="18"/>
                <w:szCs w:val="18"/>
              </w:rPr>
            </w:pPr>
            <w:del w:id="1267" w:author="TF 112518" w:date="2018-11-26T22:29:00Z">
              <w:r w:rsidRPr="002A4574" w:rsidDel="00AA70B8">
                <w:rPr>
                  <w:rFonts w:ascii="Calibri" w:hAnsi="Calibri"/>
                  <w:color w:val="000000"/>
                  <w:sz w:val="18"/>
                  <w:szCs w:val="18"/>
                </w:rPr>
                <w:delText>34.75</w:delText>
              </w:r>
            </w:del>
          </w:p>
        </w:tc>
        <w:tc>
          <w:tcPr>
            <w:tcW w:w="1316" w:type="dxa"/>
            <w:tcBorders>
              <w:top w:val="nil"/>
              <w:left w:val="nil"/>
              <w:bottom w:val="nil"/>
              <w:right w:val="nil"/>
            </w:tcBorders>
            <w:shd w:val="clear" w:color="auto" w:fill="auto"/>
            <w:noWrap/>
            <w:vAlign w:val="center"/>
          </w:tcPr>
          <w:p w14:paraId="2D5A9E2E" w14:textId="77777777" w:rsidR="00AA3A32" w:rsidDel="00AA70B8" w:rsidRDefault="001B1FE6" w:rsidP="00AA3A32">
            <w:pPr>
              <w:rPr>
                <w:del w:id="1268" w:author="TF 112518" w:date="2018-11-26T22:29:00Z"/>
                <w:rFonts w:ascii="Calibri" w:hAnsi="Calibri"/>
                <w:color w:val="000000"/>
                <w:sz w:val="18"/>
                <w:szCs w:val="18"/>
              </w:rPr>
            </w:pPr>
            <w:del w:id="1269" w:author="TF 112518" w:date="2018-11-26T22:29:00Z">
              <w:r w:rsidRPr="002A4574" w:rsidDel="00AA70B8">
                <w:rPr>
                  <w:rFonts w:ascii="Calibri" w:hAnsi="Calibri"/>
                  <w:color w:val="000000"/>
                  <w:sz w:val="18"/>
                  <w:szCs w:val="18"/>
                </w:rPr>
                <w:delText>–118.72</w:delText>
              </w:r>
            </w:del>
          </w:p>
        </w:tc>
        <w:tc>
          <w:tcPr>
            <w:tcW w:w="1586" w:type="dxa"/>
            <w:tcBorders>
              <w:top w:val="nil"/>
              <w:left w:val="nil"/>
              <w:bottom w:val="nil"/>
              <w:right w:val="nil"/>
            </w:tcBorders>
            <w:shd w:val="clear" w:color="auto" w:fill="auto"/>
            <w:noWrap/>
            <w:vAlign w:val="center"/>
          </w:tcPr>
          <w:p w14:paraId="2D5A9E2F" w14:textId="77777777" w:rsidR="00AA3A32" w:rsidDel="00AA70B8" w:rsidRDefault="001B1FE6" w:rsidP="00AA3A32">
            <w:pPr>
              <w:rPr>
                <w:del w:id="1270" w:author="TF 112518" w:date="2018-11-26T22:29:00Z"/>
                <w:rFonts w:ascii="Calibri" w:hAnsi="Calibri"/>
                <w:color w:val="000000"/>
                <w:sz w:val="18"/>
                <w:szCs w:val="18"/>
              </w:rPr>
            </w:pPr>
            <w:del w:id="1271" w:author="TF 112518" w:date="2018-11-26T22:29:00Z">
              <w:r w:rsidRPr="002A4574" w:rsidDel="00AA70B8">
                <w:rPr>
                  <w:rFonts w:ascii="Calibri" w:hAnsi="Calibri"/>
                  <w:color w:val="000000"/>
                  <w:sz w:val="18"/>
                  <w:szCs w:val="18"/>
                </w:rPr>
                <w:delText>California</w:delText>
              </w:r>
            </w:del>
          </w:p>
        </w:tc>
      </w:tr>
      <w:tr w:rsidR="001B1FE6" w:rsidRPr="002A4574" w:rsidDel="00AA70B8" w14:paraId="2D5A9E37" w14:textId="77777777" w:rsidTr="00BA6D7A">
        <w:trPr>
          <w:trHeight w:val="240"/>
          <w:del w:id="1272" w:author="TF 112518" w:date="2018-11-26T22:29:00Z"/>
        </w:trPr>
        <w:tc>
          <w:tcPr>
            <w:tcW w:w="1289" w:type="dxa"/>
            <w:tcBorders>
              <w:top w:val="nil"/>
              <w:left w:val="nil"/>
              <w:bottom w:val="nil"/>
              <w:right w:val="nil"/>
            </w:tcBorders>
            <w:shd w:val="clear" w:color="auto" w:fill="auto"/>
            <w:noWrap/>
            <w:vAlign w:val="center"/>
          </w:tcPr>
          <w:p w14:paraId="2D5A9E31" w14:textId="77777777" w:rsidR="00AA3A32" w:rsidDel="00AA70B8" w:rsidRDefault="001B1FE6" w:rsidP="00AA3A32">
            <w:pPr>
              <w:rPr>
                <w:del w:id="1273" w:author="TF 112518" w:date="2018-11-26T22:29:00Z"/>
                <w:rFonts w:ascii="Calibri" w:hAnsi="Calibri"/>
                <w:color w:val="000000"/>
                <w:sz w:val="18"/>
                <w:szCs w:val="18"/>
              </w:rPr>
            </w:pPr>
            <w:del w:id="1274" w:author="TF 112518" w:date="2018-11-26T22:29:00Z">
              <w:r w:rsidRPr="002A4574" w:rsidDel="00AA70B8">
                <w:rPr>
                  <w:rFonts w:ascii="Calibri" w:hAnsi="Calibri"/>
                  <w:color w:val="000000"/>
                  <w:sz w:val="18"/>
                  <w:szCs w:val="18"/>
                </w:rPr>
                <w:delText>723840</w:delText>
              </w:r>
            </w:del>
          </w:p>
        </w:tc>
        <w:tc>
          <w:tcPr>
            <w:tcW w:w="841" w:type="dxa"/>
            <w:tcBorders>
              <w:top w:val="nil"/>
              <w:left w:val="nil"/>
              <w:bottom w:val="nil"/>
              <w:right w:val="nil"/>
            </w:tcBorders>
            <w:shd w:val="clear" w:color="auto" w:fill="auto"/>
            <w:noWrap/>
            <w:vAlign w:val="center"/>
          </w:tcPr>
          <w:p w14:paraId="2D5A9E32" w14:textId="77777777" w:rsidR="00AA3A32" w:rsidDel="00AA70B8" w:rsidRDefault="001B1FE6" w:rsidP="00AA3A32">
            <w:pPr>
              <w:rPr>
                <w:del w:id="1275" w:author="TF 112518" w:date="2018-11-26T22:29:00Z"/>
                <w:rFonts w:ascii="Calibri" w:hAnsi="Calibri"/>
                <w:color w:val="000000"/>
                <w:sz w:val="18"/>
                <w:szCs w:val="18"/>
              </w:rPr>
            </w:pPr>
            <w:del w:id="1276" w:author="TF 112518" w:date="2018-11-26T22:29:00Z">
              <w:r w:rsidRPr="002A4574" w:rsidDel="00AA70B8">
                <w:rPr>
                  <w:rFonts w:ascii="Calibri" w:hAnsi="Calibri"/>
                  <w:color w:val="000000"/>
                  <w:sz w:val="18"/>
                  <w:szCs w:val="18"/>
                </w:rPr>
                <w:delText>0.43</w:delText>
              </w:r>
            </w:del>
          </w:p>
        </w:tc>
        <w:tc>
          <w:tcPr>
            <w:tcW w:w="4545" w:type="dxa"/>
            <w:tcBorders>
              <w:top w:val="nil"/>
              <w:left w:val="nil"/>
              <w:bottom w:val="nil"/>
              <w:right w:val="nil"/>
            </w:tcBorders>
            <w:shd w:val="clear" w:color="auto" w:fill="auto"/>
            <w:noWrap/>
            <w:vAlign w:val="bottom"/>
          </w:tcPr>
          <w:p w14:paraId="2D5A9E33" w14:textId="77777777" w:rsidR="001B1FE6" w:rsidRPr="002A4574" w:rsidDel="00AA70B8" w:rsidRDefault="001B1FE6" w:rsidP="00636F83">
            <w:pPr>
              <w:rPr>
                <w:del w:id="1277" w:author="TF 112518" w:date="2018-11-26T22:29:00Z"/>
                <w:rFonts w:ascii="Calibri" w:hAnsi="Calibri"/>
                <w:color w:val="000000"/>
                <w:sz w:val="18"/>
                <w:szCs w:val="18"/>
              </w:rPr>
            </w:pPr>
            <w:del w:id="1278" w:author="TF 112518" w:date="2018-11-26T22:29:00Z">
              <w:r w:rsidRPr="002A4574" w:rsidDel="00AA70B8">
                <w:rPr>
                  <w:rFonts w:ascii="Calibri" w:hAnsi="Calibri"/>
                  <w:color w:val="000000"/>
                  <w:sz w:val="18"/>
                  <w:szCs w:val="18"/>
                </w:rPr>
                <w:delText xml:space="preserve">Bakersfield Meadows Field </w:delText>
              </w:r>
            </w:del>
          </w:p>
        </w:tc>
        <w:tc>
          <w:tcPr>
            <w:tcW w:w="1344" w:type="dxa"/>
            <w:tcBorders>
              <w:top w:val="nil"/>
              <w:left w:val="nil"/>
              <w:bottom w:val="nil"/>
              <w:right w:val="nil"/>
            </w:tcBorders>
            <w:shd w:val="clear" w:color="auto" w:fill="auto"/>
            <w:noWrap/>
            <w:vAlign w:val="center"/>
          </w:tcPr>
          <w:p w14:paraId="2D5A9E34" w14:textId="77777777" w:rsidR="00AA3A32" w:rsidDel="00AA70B8" w:rsidRDefault="001B1FE6" w:rsidP="00AA3A32">
            <w:pPr>
              <w:rPr>
                <w:del w:id="1279" w:author="TF 112518" w:date="2018-11-26T22:29:00Z"/>
                <w:rFonts w:ascii="Calibri" w:hAnsi="Calibri"/>
                <w:color w:val="000000"/>
                <w:sz w:val="18"/>
                <w:szCs w:val="18"/>
              </w:rPr>
            </w:pPr>
            <w:del w:id="1280" w:author="TF 112518" w:date="2018-11-26T22:29:00Z">
              <w:r w:rsidRPr="002A4574" w:rsidDel="00AA70B8">
                <w:rPr>
                  <w:rFonts w:ascii="Calibri" w:hAnsi="Calibri"/>
                  <w:color w:val="000000"/>
                  <w:sz w:val="18"/>
                  <w:szCs w:val="18"/>
                </w:rPr>
                <w:delText>35.43</w:delText>
              </w:r>
            </w:del>
          </w:p>
        </w:tc>
        <w:tc>
          <w:tcPr>
            <w:tcW w:w="1316" w:type="dxa"/>
            <w:tcBorders>
              <w:top w:val="nil"/>
              <w:left w:val="nil"/>
              <w:bottom w:val="nil"/>
              <w:right w:val="nil"/>
            </w:tcBorders>
            <w:shd w:val="clear" w:color="auto" w:fill="auto"/>
            <w:noWrap/>
            <w:vAlign w:val="center"/>
          </w:tcPr>
          <w:p w14:paraId="2D5A9E35" w14:textId="77777777" w:rsidR="00AA3A32" w:rsidDel="00AA70B8" w:rsidRDefault="001B1FE6" w:rsidP="00AA3A32">
            <w:pPr>
              <w:rPr>
                <w:del w:id="1281" w:author="TF 112518" w:date="2018-11-26T22:29:00Z"/>
                <w:rFonts w:ascii="Calibri" w:hAnsi="Calibri"/>
                <w:color w:val="000000"/>
                <w:sz w:val="18"/>
                <w:szCs w:val="18"/>
              </w:rPr>
            </w:pPr>
            <w:del w:id="1282" w:author="TF 112518" w:date="2018-11-26T22:29:00Z">
              <w:r w:rsidRPr="002A4574" w:rsidDel="00AA70B8">
                <w:rPr>
                  <w:rFonts w:ascii="Calibri" w:hAnsi="Calibri"/>
                  <w:color w:val="000000"/>
                  <w:sz w:val="18"/>
                  <w:szCs w:val="18"/>
                </w:rPr>
                <w:delText>–119.05</w:delText>
              </w:r>
            </w:del>
          </w:p>
        </w:tc>
        <w:tc>
          <w:tcPr>
            <w:tcW w:w="1586" w:type="dxa"/>
            <w:tcBorders>
              <w:top w:val="nil"/>
              <w:left w:val="nil"/>
              <w:bottom w:val="nil"/>
              <w:right w:val="nil"/>
            </w:tcBorders>
            <w:shd w:val="clear" w:color="auto" w:fill="auto"/>
            <w:noWrap/>
            <w:vAlign w:val="center"/>
          </w:tcPr>
          <w:p w14:paraId="2D5A9E36" w14:textId="77777777" w:rsidR="00AA3A32" w:rsidDel="00AA70B8" w:rsidRDefault="001B1FE6" w:rsidP="00AA3A32">
            <w:pPr>
              <w:rPr>
                <w:del w:id="1283" w:author="TF 112518" w:date="2018-11-26T22:29:00Z"/>
                <w:rFonts w:ascii="Calibri" w:hAnsi="Calibri"/>
                <w:color w:val="000000"/>
                <w:sz w:val="18"/>
                <w:szCs w:val="18"/>
              </w:rPr>
            </w:pPr>
            <w:del w:id="1284" w:author="TF 112518" w:date="2018-11-26T22:29:00Z">
              <w:r w:rsidRPr="002A4574" w:rsidDel="00AA70B8">
                <w:rPr>
                  <w:rFonts w:ascii="Calibri" w:hAnsi="Calibri"/>
                  <w:color w:val="000000"/>
                  <w:sz w:val="18"/>
                  <w:szCs w:val="18"/>
                </w:rPr>
                <w:delText>California</w:delText>
              </w:r>
            </w:del>
          </w:p>
        </w:tc>
      </w:tr>
      <w:tr w:rsidR="001B1FE6" w:rsidRPr="002A4574" w:rsidDel="00AA70B8" w14:paraId="2D5A9E3E" w14:textId="77777777" w:rsidTr="00BA6D7A">
        <w:trPr>
          <w:trHeight w:val="240"/>
          <w:del w:id="1285" w:author="TF 112518" w:date="2018-11-26T22:29:00Z"/>
        </w:trPr>
        <w:tc>
          <w:tcPr>
            <w:tcW w:w="1289" w:type="dxa"/>
            <w:tcBorders>
              <w:top w:val="nil"/>
              <w:left w:val="nil"/>
              <w:bottom w:val="nil"/>
              <w:right w:val="nil"/>
            </w:tcBorders>
            <w:shd w:val="clear" w:color="auto" w:fill="auto"/>
            <w:noWrap/>
            <w:vAlign w:val="center"/>
          </w:tcPr>
          <w:p w14:paraId="2D5A9E38" w14:textId="77777777" w:rsidR="00AA3A32" w:rsidDel="00AA70B8" w:rsidRDefault="001B1FE6" w:rsidP="00AA3A32">
            <w:pPr>
              <w:rPr>
                <w:del w:id="1286" w:author="TF 112518" w:date="2018-11-26T22:29:00Z"/>
                <w:rFonts w:ascii="Calibri" w:hAnsi="Calibri"/>
                <w:color w:val="000000"/>
                <w:sz w:val="18"/>
                <w:szCs w:val="18"/>
              </w:rPr>
            </w:pPr>
            <w:del w:id="1287" w:author="TF 112518" w:date="2018-11-26T22:29:00Z">
              <w:r w:rsidRPr="002A4574" w:rsidDel="00AA70B8">
                <w:rPr>
                  <w:rFonts w:ascii="Calibri" w:hAnsi="Calibri"/>
                  <w:color w:val="000000"/>
                  <w:sz w:val="18"/>
                  <w:szCs w:val="18"/>
                </w:rPr>
                <w:delText>723890</w:delText>
              </w:r>
            </w:del>
          </w:p>
        </w:tc>
        <w:tc>
          <w:tcPr>
            <w:tcW w:w="841" w:type="dxa"/>
            <w:tcBorders>
              <w:top w:val="nil"/>
              <w:left w:val="nil"/>
              <w:bottom w:val="nil"/>
              <w:right w:val="nil"/>
            </w:tcBorders>
            <w:shd w:val="clear" w:color="auto" w:fill="auto"/>
            <w:noWrap/>
            <w:vAlign w:val="center"/>
          </w:tcPr>
          <w:p w14:paraId="2D5A9E39" w14:textId="77777777" w:rsidR="00AA3A32" w:rsidDel="00AA70B8" w:rsidRDefault="001B1FE6" w:rsidP="00AA3A32">
            <w:pPr>
              <w:rPr>
                <w:del w:id="1288" w:author="TF 112518" w:date="2018-11-26T22:29:00Z"/>
                <w:rFonts w:ascii="Calibri" w:hAnsi="Calibri"/>
                <w:color w:val="000000"/>
                <w:sz w:val="18"/>
                <w:szCs w:val="18"/>
              </w:rPr>
            </w:pPr>
            <w:del w:id="1289" w:author="TF 112518" w:date="2018-11-26T22:29:00Z">
              <w:r w:rsidRPr="002A4574" w:rsidDel="00AA70B8">
                <w:rPr>
                  <w:rFonts w:ascii="Calibri" w:hAnsi="Calibri"/>
                  <w:color w:val="000000"/>
                  <w:sz w:val="18"/>
                  <w:szCs w:val="18"/>
                </w:rPr>
                <w:delText>0.45</w:delText>
              </w:r>
            </w:del>
          </w:p>
        </w:tc>
        <w:tc>
          <w:tcPr>
            <w:tcW w:w="4545" w:type="dxa"/>
            <w:tcBorders>
              <w:top w:val="nil"/>
              <w:left w:val="nil"/>
              <w:bottom w:val="nil"/>
              <w:right w:val="nil"/>
            </w:tcBorders>
            <w:shd w:val="clear" w:color="auto" w:fill="auto"/>
            <w:noWrap/>
            <w:vAlign w:val="bottom"/>
          </w:tcPr>
          <w:p w14:paraId="2D5A9E3A" w14:textId="77777777" w:rsidR="001B1FE6" w:rsidRPr="002A4574" w:rsidDel="00AA70B8" w:rsidRDefault="001B1FE6" w:rsidP="00636F83">
            <w:pPr>
              <w:rPr>
                <w:del w:id="1290" w:author="TF 112518" w:date="2018-11-26T22:29:00Z"/>
                <w:rFonts w:ascii="Calibri" w:hAnsi="Calibri"/>
                <w:color w:val="000000"/>
                <w:sz w:val="18"/>
                <w:szCs w:val="18"/>
              </w:rPr>
            </w:pPr>
            <w:del w:id="1291" w:author="TF 112518" w:date="2018-11-26T22:29:00Z">
              <w:r w:rsidRPr="002A4574" w:rsidDel="00AA70B8">
                <w:rPr>
                  <w:rFonts w:ascii="Calibri" w:hAnsi="Calibri"/>
                  <w:color w:val="000000"/>
                  <w:sz w:val="18"/>
                  <w:szCs w:val="18"/>
                </w:rPr>
                <w:delText xml:space="preserve">Fresno Yosemite Intl AP </w:delText>
              </w:r>
            </w:del>
          </w:p>
        </w:tc>
        <w:tc>
          <w:tcPr>
            <w:tcW w:w="1344" w:type="dxa"/>
            <w:tcBorders>
              <w:top w:val="nil"/>
              <w:left w:val="nil"/>
              <w:bottom w:val="nil"/>
              <w:right w:val="nil"/>
            </w:tcBorders>
            <w:shd w:val="clear" w:color="auto" w:fill="auto"/>
            <w:noWrap/>
            <w:vAlign w:val="center"/>
          </w:tcPr>
          <w:p w14:paraId="2D5A9E3B" w14:textId="77777777" w:rsidR="00AA3A32" w:rsidDel="00AA70B8" w:rsidRDefault="001B1FE6" w:rsidP="00AA3A32">
            <w:pPr>
              <w:rPr>
                <w:del w:id="1292" w:author="TF 112518" w:date="2018-11-26T22:29:00Z"/>
                <w:rFonts w:ascii="Calibri" w:hAnsi="Calibri"/>
                <w:color w:val="000000"/>
                <w:sz w:val="18"/>
                <w:szCs w:val="18"/>
              </w:rPr>
            </w:pPr>
            <w:del w:id="1293" w:author="TF 112518" w:date="2018-11-26T22:29:00Z">
              <w:r w:rsidRPr="002A4574" w:rsidDel="00AA70B8">
                <w:rPr>
                  <w:rFonts w:ascii="Calibri" w:hAnsi="Calibri"/>
                  <w:color w:val="000000"/>
                  <w:sz w:val="18"/>
                  <w:szCs w:val="18"/>
                </w:rPr>
                <w:delText>36.78</w:delText>
              </w:r>
            </w:del>
          </w:p>
        </w:tc>
        <w:tc>
          <w:tcPr>
            <w:tcW w:w="1316" w:type="dxa"/>
            <w:tcBorders>
              <w:top w:val="nil"/>
              <w:left w:val="nil"/>
              <w:bottom w:val="nil"/>
              <w:right w:val="nil"/>
            </w:tcBorders>
            <w:shd w:val="clear" w:color="auto" w:fill="auto"/>
            <w:noWrap/>
            <w:vAlign w:val="center"/>
          </w:tcPr>
          <w:p w14:paraId="2D5A9E3C" w14:textId="77777777" w:rsidR="00AA3A32" w:rsidDel="00AA70B8" w:rsidRDefault="001B1FE6" w:rsidP="00AA3A32">
            <w:pPr>
              <w:rPr>
                <w:del w:id="1294" w:author="TF 112518" w:date="2018-11-26T22:29:00Z"/>
                <w:rFonts w:ascii="Calibri" w:hAnsi="Calibri"/>
                <w:color w:val="000000"/>
                <w:sz w:val="18"/>
                <w:szCs w:val="18"/>
              </w:rPr>
            </w:pPr>
            <w:del w:id="1295" w:author="TF 112518" w:date="2018-11-26T22:29:00Z">
              <w:r w:rsidRPr="002A4574" w:rsidDel="00AA70B8">
                <w:rPr>
                  <w:rFonts w:ascii="Calibri" w:hAnsi="Calibri"/>
                  <w:color w:val="000000"/>
                  <w:sz w:val="18"/>
                  <w:szCs w:val="18"/>
                </w:rPr>
                <w:delText>–119.72</w:delText>
              </w:r>
            </w:del>
          </w:p>
        </w:tc>
        <w:tc>
          <w:tcPr>
            <w:tcW w:w="1586" w:type="dxa"/>
            <w:tcBorders>
              <w:top w:val="nil"/>
              <w:left w:val="nil"/>
              <w:bottom w:val="nil"/>
              <w:right w:val="nil"/>
            </w:tcBorders>
            <w:shd w:val="clear" w:color="auto" w:fill="auto"/>
            <w:noWrap/>
            <w:vAlign w:val="center"/>
          </w:tcPr>
          <w:p w14:paraId="2D5A9E3D" w14:textId="77777777" w:rsidR="00AA3A32" w:rsidDel="00AA70B8" w:rsidRDefault="001B1FE6" w:rsidP="00AA3A32">
            <w:pPr>
              <w:rPr>
                <w:del w:id="1296" w:author="TF 112518" w:date="2018-11-26T22:29:00Z"/>
                <w:rFonts w:ascii="Calibri" w:hAnsi="Calibri"/>
                <w:color w:val="000000"/>
                <w:sz w:val="18"/>
                <w:szCs w:val="18"/>
              </w:rPr>
            </w:pPr>
            <w:del w:id="1297" w:author="TF 112518" w:date="2018-11-26T22:29:00Z">
              <w:r w:rsidRPr="002A4574" w:rsidDel="00AA70B8">
                <w:rPr>
                  <w:rFonts w:ascii="Calibri" w:hAnsi="Calibri"/>
                  <w:color w:val="000000"/>
                  <w:sz w:val="18"/>
                  <w:szCs w:val="18"/>
                </w:rPr>
                <w:delText>California</w:delText>
              </w:r>
            </w:del>
          </w:p>
        </w:tc>
      </w:tr>
      <w:tr w:rsidR="001B1FE6" w:rsidRPr="002A4574" w:rsidDel="00AA70B8" w14:paraId="2D5A9E45" w14:textId="77777777" w:rsidTr="00BA6D7A">
        <w:trPr>
          <w:trHeight w:val="240"/>
          <w:del w:id="1298" w:author="TF 112518" w:date="2018-11-26T22:29:00Z"/>
        </w:trPr>
        <w:tc>
          <w:tcPr>
            <w:tcW w:w="1289" w:type="dxa"/>
            <w:tcBorders>
              <w:top w:val="nil"/>
              <w:left w:val="nil"/>
              <w:bottom w:val="nil"/>
              <w:right w:val="nil"/>
            </w:tcBorders>
            <w:shd w:val="clear" w:color="auto" w:fill="auto"/>
            <w:noWrap/>
            <w:vAlign w:val="center"/>
          </w:tcPr>
          <w:p w14:paraId="2D5A9E3F" w14:textId="77777777" w:rsidR="00AA3A32" w:rsidDel="00AA70B8" w:rsidRDefault="001B1FE6" w:rsidP="00AA3A32">
            <w:pPr>
              <w:rPr>
                <w:del w:id="1299" w:author="TF 112518" w:date="2018-11-26T22:29:00Z"/>
                <w:rFonts w:ascii="Calibri" w:hAnsi="Calibri"/>
                <w:color w:val="000000"/>
                <w:sz w:val="18"/>
                <w:szCs w:val="18"/>
              </w:rPr>
            </w:pPr>
            <w:del w:id="1300" w:author="TF 112518" w:date="2018-11-26T22:29:00Z">
              <w:r w:rsidRPr="002A4574" w:rsidDel="00AA70B8">
                <w:rPr>
                  <w:rFonts w:ascii="Calibri" w:hAnsi="Calibri"/>
                  <w:color w:val="000000"/>
                  <w:sz w:val="18"/>
                  <w:szCs w:val="18"/>
                </w:rPr>
                <w:delText>723895</w:delText>
              </w:r>
            </w:del>
          </w:p>
        </w:tc>
        <w:tc>
          <w:tcPr>
            <w:tcW w:w="841" w:type="dxa"/>
            <w:tcBorders>
              <w:top w:val="nil"/>
              <w:left w:val="nil"/>
              <w:bottom w:val="nil"/>
              <w:right w:val="nil"/>
            </w:tcBorders>
            <w:shd w:val="clear" w:color="auto" w:fill="auto"/>
            <w:noWrap/>
            <w:vAlign w:val="center"/>
          </w:tcPr>
          <w:p w14:paraId="2D5A9E40" w14:textId="77777777" w:rsidR="00AA3A32" w:rsidDel="00AA70B8" w:rsidRDefault="001B1FE6" w:rsidP="00AA3A32">
            <w:pPr>
              <w:rPr>
                <w:del w:id="1301" w:author="TF 112518" w:date="2018-11-26T22:29:00Z"/>
                <w:rFonts w:ascii="Calibri" w:hAnsi="Calibri"/>
                <w:color w:val="000000"/>
                <w:sz w:val="18"/>
                <w:szCs w:val="18"/>
              </w:rPr>
            </w:pPr>
            <w:del w:id="1302" w:author="TF 112518" w:date="2018-11-26T22:29:00Z">
              <w:r w:rsidRPr="002A4574" w:rsidDel="00AA70B8">
                <w:rPr>
                  <w:rFonts w:ascii="Calibri" w:hAnsi="Calibri"/>
                  <w:color w:val="000000"/>
                  <w:sz w:val="18"/>
                  <w:szCs w:val="18"/>
                </w:rPr>
                <w:delText>0.42</w:delText>
              </w:r>
            </w:del>
          </w:p>
        </w:tc>
        <w:tc>
          <w:tcPr>
            <w:tcW w:w="4545" w:type="dxa"/>
            <w:tcBorders>
              <w:top w:val="nil"/>
              <w:left w:val="nil"/>
              <w:bottom w:val="nil"/>
              <w:right w:val="nil"/>
            </w:tcBorders>
            <w:shd w:val="clear" w:color="auto" w:fill="auto"/>
            <w:noWrap/>
            <w:vAlign w:val="bottom"/>
          </w:tcPr>
          <w:p w14:paraId="2D5A9E41" w14:textId="77777777" w:rsidR="001B1FE6" w:rsidRPr="002A4574" w:rsidDel="00AA70B8" w:rsidRDefault="001B1FE6" w:rsidP="00636F83">
            <w:pPr>
              <w:rPr>
                <w:del w:id="1303" w:author="TF 112518" w:date="2018-11-26T22:29:00Z"/>
                <w:rFonts w:ascii="Calibri" w:hAnsi="Calibri"/>
                <w:color w:val="000000"/>
                <w:sz w:val="18"/>
                <w:szCs w:val="18"/>
              </w:rPr>
            </w:pPr>
            <w:del w:id="1304" w:author="TF 112518" w:date="2018-11-26T22:29:00Z">
              <w:r w:rsidRPr="002A4574" w:rsidDel="00AA70B8">
                <w:rPr>
                  <w:rFonts w:ascii="Calibri" w:hAnsi="Calibri"/>
                  <w:color w:val="000000"/>
                  <w:sz w:val="18"/>
                  <w:szCs w:val="18"/>
                </w:rPr>
                <w:delText xml:space="preserve">Porterville (AWOS) </w:delText>
              </w:r>
            </w:del>
          </w:p>
        </w:tc>
        <w:tc>
          <w:tcPr>
            <w:tcW w:w="1344" w:type="dxa"/>
            <w:tcBorders>
              <w:top w:val="nil"/>
              <w:left w:val="nil"/>
              <w:bottom w:val="nil"/>
              <w:right w:val="nil"/>
            </w:tcBorders>
            <w:shd w:val="clear" w:color="auto" w:fill="auto"/>
            <w:noWrap/>
            <w:vAlign w:val="center"/>
          </w:tcPr>
          <w:p w14:paraId="2D5A9E42" w14:textId="77777777" w:rsidR="00AA3A32" w:rsidDel="00AA70B8" w:rsidRDefault="001B1FE6" w:rsidP="00AA3A32">
            <w:pPr>
              <w:rPr>
                <w:del w:id="1305" w:author="TF 112518" w:date="2018-11-26T22:29:00Z"/>
                <w:rFonts w:ascii="Calibri" w:hAnsi="Calibri"/>
                <w:color w:val="000000"/>
                <w:sz w:val="18"/>
                <w:szCs w:val="18"/>
              </w:rPr>
            </w:pPr>
            <w:del w:id="1306" w:author="TF 112518" w:date="2018-11-26T22:29:00Z">
              <w:r w:rsidRPr="002A4574" w:rsidDel="00AA70B8">
                <w:rPr>
                  <w:rFonts w:ascii="Calibri" w:hAnsi="Calibri"/>
                  <w:color w:val="000000"/>
                  <w:sz w:val="18"/>
                  <w:szCs w:val="18"/>
                </w:rPr>
                <w:delText>36.03</w:delText>
              </w:r>
            </w:del>
          </w:p>
        </w:tc>
        <w:tc>
          <w:tcPr>
            <w:tcW w:w="1316" w:type="dxa"/>
            <w:tcBorders>
              <w:top w:val="nil"/>
              <w:left w:val="nil"/>
              <w:bottom w:val="nil"/>
              <w:right w:val="nil"/>
            </w:tcBorders>
            <w:shd w:val="clear" w:color="auto" w:fill="auto"/>
            <w:noWrap/>
            <w:vAlign w:val="center"/>
          </w:tcPr>
          <w:p w14:paraId="2D5A9E43" w14:textId="77777777" w:rsidR="00AA3A32" w:rsidDel="00AA70B8" w:rsidRDefault="001B1FE6" w:rsidP="00AA3A32">
            <w:pPr>
              <w:rPr>
                <w:del w:id="1307" w:author="TF 112518" w:date="2018-11-26T22:29:00Z"/>
                <w:rFonts w:ascii="Calibri" w:hAnsi="Calibri"/>
                <w:color w:val="000000"/>
                <w:sz w:val="18"/>
                <w:szCs w:val="18"/>
              </w:rPr>
            </w:pPr>
            <w:del w:id="1308" w:author="TF 112518" w:date="2018-11-26T22:29:00Z">
              <w:r w:rsidRPr="002A4574" w:rsidDel="00AA70B8">
                <w:rPr>
                  <w:rFonts w:ascii="Calibri" w:hAnsi="Calibri"/>
                  <w:color w:val="000000"/>
                  <w:sz w:val="18"/>
                  <w:szCs w:val="18"/>
                </w:rPr>
                <w:delText>–119.07</w:delText>
              </w:r>
            </w:del>
          </w:p>
        </w:tc>
        <w:tc>
          <w:tcPr>
            <w:tcW w:w="1586" w:type="dxa"/>
            <w:tcBorders>
              <w:top w:val="nil"/>
              <w:left w:val="nil"/>
              <w:bottom w:val="nil"/>
              <w:right w:val="nil"/>
            </w:tcBorders>
            <w:shd w:val="clear" w:color="auto" w:fill="auto"/>
            <w:noWrap/>
            <w:vAlign w:val="center"/>
          </w:tcPr>
          <w:p w14:paraId="2D5A9E44" w14:textId="77777777" w:rsidR="00AA3A32" w:rsidDel="00AA70B8" w:rsidRDefault="001B1FE6" w:rsidP="00AA3A32">
            <w:pPr>
              <w:rPr>
                <w:del w:id="1309" w:author="TF 112518" w:date="2018-11-26T22:29:00Z"/>
                <w:rFonts w:ascii="Calibri" w:hAnsi="Calibri"/>
                <w:color w:val="000000"/>
                <w:sz w:val="18"/>
                <w:szCs w:val="18"/>
              </w:rPr>
            </w:pPr>
            <w:del w:id="1310" w:author="TF 112518" w:date="2018-11-26T22:29:00Z">
              <w:r w:rsidRPr="002A4574" w:rsidDel="00AA70B8">
                <w:rPr>
                  <w:rFonts w:ascii="Calibri" w:hAnsi="Calibri"/>
                  <w:color w:val="000000"/>
                  <w:sz w:val="18"/>
                  <w:szCs w:val="18"/>
                </w:rPr>
                <w:delText>California</w:delText>
              </w:r>
            </w:del>
          </w:p>
        </w:tc>
      </w:tr>
      <w:tr w:rsidR="001B1FE6" w:rsidRPr="002A4574" w:rsidDel="00AA70B8" w14:paraId="2D5A9E4C" w14:textId="77777777" w:rsidTr="00BA6D7A">
        <w:trPr>
          <w:trHeight w:val="240"/>
          <w:del w:id="1311" w:author="TF 112518" w:date="2018-11-26T22:29:00Z"/>
        </w:trPr>
        <w:tc>
          <w:tcPr>
            <w:tcW w:w="1289" w:type="dxa"/>
            <w:tcBorders>
              <w:top w:val="nil"/>
              <w:left w:val="nil"/>
              <w:bottom w:val="nil"/>
              <w:right w:val="nil"/>
            </w:tcBorders>
            <w:shd w:val="clear" w:color="auto" w:fill="auto"/>
            <w:noWrap/>
            <w:vAlign w:val="center"/>
          </w:tcPr>
          <w:p w14:paraId="2D5A9E46" w14:textId="77777777" w:rsidR="00AA3A32" w:rsidDel="00AA70B8" w:rsidRDefault="001B1FE6" w:rsidP="00AA3A32">
            <w:pPr>
              <w:rPr>
                <w:del w:id="1312" w:author="TF 112518" w:date="2018-11-26T22:29:00Z"/>
                <w:rFonts w:ascii="Calibri" w:hAnsi="Calibri"/>
                <w:color w:val="000000"/>
                <w:sz w:val="18"/>
                <w:szCs w:val="18"/>
              </w:rPr>
            </w:pPr>
            <w:del w:id="1313" w:author="TF 112518" w:date="2018-11-26T22:29:00Z">
              <w:r w:rsidRPr="002A4574" w:rsidDel="00AA70B8">
                <w:rPr>
                  <w:rFonts w:ascii="Calibri" w:hAnsi="Calibri"/>
                  <w:color w:val="000000"/>
                  <w:sz w:val="18"/>
                  <w:szCs w:val="18"/>
                </w:rPr>
                <w:delText>723896</w:delText>
              </w:r>
            </w:del>
          </w:p>
        </w:tc>
        <w:tc>
          <w:tcPr>
            <w:tcW w:w="841" w:type="dxa"/>
            <w:tcBorders>
              <w:top w:val="nil"/>
              <w:left w:val="nil"/>
              <w:bottom w:val="nil"/>
              <w:right w:val="nil"/>
            </w:tcBorders>
            <w:shd w:val="clear" w:color="auto" w:fill="auto"/>
            <w:noWrap/>
            <w:vAlign w:val="center"/>
          </w:tcPr>
          <w:p w14:paraId="2D5A9E47" w14:textId="77777777" w:rsidR="00AA3A32" w:rsidDel="00AA70B8" w:rsidRDefault="001B1FE6" w:rsidP="00AA3A32">
            <w:pPr>
              <w:rPr>
                <w:del w:id="1314" w:author="TF 112518" w:date="2018-11-26T22:29:00Z"/>
                <w:rFonts w:ascii="Calibri" w:hAnsi="Calibri"/>
                <w:color w:val="000000"/>
                <w:sz w:val="18"/>
                <w:szCs w:val="18"/>
              </w:rPr>
            </w:pPr>
            <w:del w:id="1315" w:author="TF 112518" w:date="2018-11-26T22:29:00Z">
              <w:r w:rsidRPr="002A4574" w:rsidDel="00AA70B8">
                <w:rPr>
                  <w:rFonts w:ascii="Calibri" w:hAnsi="Calibri"/>
                  <w:color w:val="000000"/>
                  <w:sz w:val="18"/>
                  <w:szCs w:val="18"/>
                </w:rPr>
                <w:delText>0.43</w:delText>
              </w:r>
            </w:del>
          </w:p>
        </w:tc>
        <w:tc>
          <w:tcPr>
            <w:tcW w:w="4545" w:type="dxa"/>
            <w:tcBorders>
              <w:top w:val="nil"/>
              <w:left w:val="nil"/>
              <w:bottom w:val="nil"/>
              <w:right w:val="nil"/>
            </w:tcBorders>
            <w:shd w:val="clear" w:color="auto" w:fill="auto"/>
            <w:noWrap/>
            <w:vAlign w:val="bottom"/>
          </w:tcPr>
          <w:p w14:paraId="2D5A9E48" w14:textId="77777777" w:rsidR="001B1FE6" w:rsidRPr="002A4574" w:rsidDel="00AA70B8" w:rsidRDefault="001B1FE6" w:rsidP="00636F83">
            <w:pPr>
              <w:rPr>
                <w:del w:id="1316" w:author="TF 112518" w:date="2018-11-26T22:29:00Z"/>
                <w:rFonts w:ascii="Calibri" w:hAnsi="Calibri"/>
                <w:color w:val="000000"/>
                <w:sz w:val="18"/>
                <w:szCs w:val="18"/>
              </w:rPr>
            </w:pPr>
            <w:del w:id="1317" w:author="TF 112518" w:date="2018-11-26T22:29:00Z">
              <w:r w:rsidRPr="002A4574" w:rsidDel="00AA70B8">
                <w:rPr>
                  <w:rFonts w:ascii="Calibri" w:hAnsi="Calibri"/>
                  <w:color w:val="000000"/>
                  <w:sz w:val="18"/>
                  <w:szCs w:val="18"/>
                </w:rPr>
                <w:delText xml:space="preserve">Visalia Muni (AWOS) </w:delText>
              </w:r>
            </w:del>
          </w:p>
        </w:tc>
        <w:tc>
          <w:tcPr>
            <w:tcW w:w="1344" w:type="dxa"/>
            <w:tcBorders>
              <w:top w:val="nil"/>
              <w:left w:val="nil"/>
              <w:bottom w:val="nil"/>
              <w:right w:val="nil"/>
            </w:tcBorders>
            <w:shd w:val="clear" w:color="auto" w:fill="auto"/>
            <w:noWrap/>
            <w:vAlign w:val="center"/>
          </w:tcPr>
          <w:p w14:paraId="2D5A9E49" w14:textId="77777777" w:rsidR="00AA3A32" w:rsidDel="00AA70B8" w:rsidRDefault="001B1FE6" w:rsidP="00AA3A32">
            <w:pPr>
              <w:rPr>
                <w:del w:id="1318" w:author="TF 112518" w:date="2018-11-26T22:29:00Z"/>
                <w:rFonts w:ascii="Calibri" w:hAnsi="Calibri"/>
                <w:color w:val="000000"/>
                <w:sz w:val="18"/>
                <w:szCs w:val="18"/>
              </w:rPr>
            </w:pPr>
            <w:del w:id="1319" w:author="TF 112518" w:date="2018-11-26T22:29:00Z">
              <w:r w:rsidRPr="002A4574" w:rsidDel="00AA70B8">
                <w:rPr>
                  <w:rFonts w:ascii="Calibri" w:hAnsi="Calibri"/>
                  <w:color w:val="000000"/>
                  <w:sz w:val="18"/>
                  <w:szCs w:val="18"/>
                </w:rPr>
                <w:delText>36.32</w:delText>
              </w:r>
            </w:del>
          </w:p>
        </w:tc>
        <w:tc>
          <w:tcPr>
            <w:tcW w:w="1316" w:type="dxa"/>
            <w:tcBorders>
              <w:top w:val="nil"/>
              <w:left w:val="nil"/>
              <w:bottom w:val="nil"/>
              <w:right w:val="nil"/>
            </w:tcBorders>
            <w:shd w:val="clear" w:color="auto" w:fill="auto"/>
            <w:noWrap/>
            <w:vAlign w:val="center"/>
          </w:tcPr>
          <w:p w14:paraId="2D5A9E4A" w14:textId="77777777" w:rsidR="00AA3A32" w:rsidDel="00AA70B8" w:rsidRDefault="001B1FE6" w:rsidP="00AA3A32">
            <w:pPr>
              <w:rPr>
                <w:del w:id="1320" w:author="TF 112518" w:date="2018-11-26T22:29:00Z"/>
                <w:rFonts w:ascii="Calibri" w:hAnsi="Calibri"/>
                <w:color w:val="000000"/>
                <w:sz w:val="18"/>
                <w:szCs w:val="18"/>
              </w:rPr>
            </w:pPr>
            <w:del w:id="1321" w:author="TF 112518" w:date="2018-11-26T22:29:00Z">
              <w:r w:rsidRPr="002A4574" w:rsidDel="00AA70B8">
                <w:rPr>
                  <w:rFonts w:ascii="Calibri" w:hAnsi="Calibri"/>
                  <w:color w:val="000000"/>
                  <w:sz w:val="18"/>
                  <w:szCs w:val="18"/>
                </w:rPr>
                <w:delText>–119.40</w:delText>
              </w:r>
            </w:del>
          </w:p>
        </w:tc>
        <w:tc>
          <w:tcPr>
            <w:tcW w:w="1586" w:type="dxa"/>
            <w:tcBorders>
              <w:top w:val="nil"/>
              <w:left w:val="nil"/>
              <w:bottom w:val="nil"/>
              <w:right w:val="nil"/>
            </w:tcBorders>
            <w:shd w:val="clear" w:color="auto" w:fill="auto"/>
            <w:noWrap/>
            <w:vAlign w:val="center"/>
          </w:tcPr>
          <w:p w14:paraId="2D5A9E4B" w14:textId="77777777" w:rsidR="00AA3A32" w:rsidDel="00AA70B8" w:rsidRDefault="001B1FE6" w:rsidP="00AA3A32">
            <w:pPr>
              <w:rPr>
                <w:del w:id="1322" w:author="TF 112518" w:date="2018-11-26T22:29:00Z"/>
                <w:rFonts w:ascii="Calibri" w:hAnsi="Calibri"/>
                <w:color w:val="000000"/>
                <w:sz w:val="18"/>
                <w:szCs w:val="18"/>
              </w:rPr>
            </w:pPr>
            <w:del w:id="1323" w:author="TF 112518" w:date="2018-11-26T22:29:00Z">
              <w:r w:rsidRPr="002A4574" w:rsidDel="00AA70B8">
                <w:rPr>
                  <w:rFonts w:ascii="Calibri" w:hAnsi="Calibri"/>
                  <w:color w:val="000000"/>
                  <w:sz w:val="18"/>
                  <w:szCs w:val="18"/>
                </w:rPr>
                <w:delText>California</w:delText>
              </w:r>
            </w:del>
          </w:p>
        </w:tc>
      </w:tr>
      <w:tr w:rsidR="001B1FE6" w:rsidRPr="002A4574" w:rsidDel="00AA70B8" w14:paraId="2D5A9E53" w14:textId="77777777" w:rsidTr="00BA6D7A">
        <w:trPr>
          <w:trHeight w:val="240"/>
          <w:del w:id="1324" w:author="TF 112518" w:date="2018-11-26T22:29:00Z"/>
        </w:trPr>
        <w:tc>
          <w:tcPr>
            <w:tcW w:w="1289" w:type="dxa"/>
            <w:tcBorders>
              <w:top w:val="nil"/>
              <w:left w:val="nil"/>
              <w:bottom w:val="nil"/>
              <w:right w:val="nil"/>
            </w:tcBorders>
            <w:shd w:val="clear" w:color="auto" w:fill="auto"/>
            <w:noWrap/>
            <w:vAlign w:val="center"/>
          </w:tcPr>
          <w:p w14:paraId="2D5A9E4D" w14:textId="77777777" w:rsidR="00AA3A32" w:rsidDel="00AA70B8" w:rsidRDefault="001B1FE6" w:rsidP="00AA3A32">
            <w:pPr>
              <w:rPr>
                <w:del w:id="1325" w:author="TF 112518" w:date="2018-11-26T22:29:00Z"/>
                <w:rFonts w:ascii="Calibri" w:hAnsi="Calibri"/>
                <w:color w:val="000000"/>
                <w:sz w:val="18"/>
                <w:szCs w:val="18"/>
              </w:rPr>
            </w:pPr>
            <w:del w:id="1326" w:author="TF 112518" w:date="2018-11-26T22:29:00Z">
              <w:r w:rsidRPr="002A4574" w:rsidDel="00AA70B8">
                <w:rPr>
                  <w:rFonts w:ascii="Calibri" w:hAnsi="Calibri"/>
                  <w:color w:val="000000"/>
                  <w:sz w:val="18"/>
                  <w:szCs w:val="18"/>
                </w:rPr>
                <w:delText>723910</w:delText>
              </w:r>
            </w:del>
          </w:p>
        </w:tc>
        <w:tc>
          <w:tcPr>
            <w:tcW w:w="841" w:type="dxa"/>
            <w:tcBorders>
              <w:top w:val="nil"/>
              <w:left w:val="nil"/>
              <w:bottom w:val="nil"/>
              <w:right w:val="nil"/>
            </w:tcBorders>
            <w:shd w:val="clear" w:color="auto" w:fill="auto"/>
            <w:noWrap/>
            <w:vAlign w:val="center"/>
          </w:tcPr>
          <w:p w14:paraId="2D5A9E4E" w14:textId="77777777" w:rsidR="00AA3A32" w:rsidDel="00AA70B8" w:rsidRDefault="001B1FE6" w:rsidP="00AA3A32">
            <w:pPr>
              <w:rPr>
                <w:del w:id="1327" w:author="TF 112518" w:date="2018-11-26T22:29:00Z"/>
                <w:rFonts w:ascii="Calibri" w:hAnsi="Calibri"/>
                <w:color w:val="000000"/>
                <w:sz w:val="18"/>
                <w:szCs w:val="18"/>
              </w:rPr>
            </w:pPr>
            <w:del w:id="1328" w:author="TF 112518" w:date="2018-11-26T22:29:00Z">
              <w:r w:rsidRPr="002A4574" w:rsidDel="00AA70B8">
                <w:rPr>
                  <w:rFonts w:ascii="Calibri" w:hAnsi="Calibri"/>
                  <w:color w:val="000000"/>
                  <w:sz w:val="18"/>
                  <w:szCs w:val="18"/>
                </w:rPr>
                <w:delText>0.45</w:delText>
              </w:r>
            </w:del>
          </w:p>
        </w:tc>
        <w:tc>
          <w:tcPr>
            <w:tcW w:w="4545" w:type="dxa"/>
            <w:tcBorders>
              <w:top w:val="nil"/>
              <w:left w:val="nil"/>
              <w:bottom w:val="nil"/>
              <w:right w:val="nil"/>
            </w:tcBorders>
            <w:shd w:val="clear" w:color="auto" w:fill="auto"/>
            <w:noWrap/>
            <w:vAlign w:val="bottom"/>
          </w:tcPr>
          <w:p w14:paraId="2D5A9E4F" w14:textId="77777777" w:rsidR="001B1FE6" w:rsidRPr="002A4574" w:rsidDel="00AA70B8" w:rsidRDefault="001B1FE6" w:rsidP="00636F83">
            <w:pPr>
              <w:rPr>
                <w:del w:id="1329" w:author="TF 112518" w:date="2018-11-26T22:29:00Z"/>
                <w:rFonts w:ascii="Calibri" w:hAnsi="Calibri"/>
                <w:color w:val="000000"/>
                <w:sz w:val="18"/>
                <w:szCs w:val="18"/>
              </w:rPr>
            </w:pPr>
            <w:del w:id="1330" w:author="TF 112518" w:date="2018-11-26T22:29:00Z">
              <w:r w:rsidRPr="002A4574" w:rsidDel="00AA70B8">
                <w:rPr>
                  <w:rFonts w:ascii="Calibri" w:hAnsi="Calibri"/>
                  <w:color w:val="000000"/>
                  <w:sz w:val="18"/>
                  <w:szCs w:val="18"/>
                </w:rPr>
                <w:delText xml:space="preserve">Point Mugu Nf </w:delText>
              </w:r>
            </w:del>
          </w:p>
        </w:tc>
        <w:tc>
          <w:tcPr>
            <w:tcW w:w="1344" w:type="dxa"/>
            <w:tcBorders>
              <w:top w:val="nil"/>
              <w:left w:val="nil"/>
              <w:bottom w:val="nil"/>
              <w:right w:val="nil"/>
            </w:tcBorders>
            <w:shd w:val="clear" w:color="auto" w:fill="auto"/>
            <w:noWrap/>
            <w:vAlign w:val="center"/>
          </w:tcPr>
          <w:p w14:paraId="2D5A9E50" w14:textId="77777777" w:rsidR="00AA3A32" w:rsidDel="00AA70B8" w:rsidRDefault="001B1FE6" w:rsidP="00AA3A32">
            <w:pPr>
              <w:rPr>
                <w:del w:id="1331" w:author="TF 112518" w:date="2018-11-26T22:29:00Z"/>
                <w:rFonts w:ascii="Calibri" w:hAnsi="Calibri"/>
                <w:color w:val="000000"/>
                <w:sz w:val="18"/>
                <w:szCs w:val="18"/>
              </w:rPr>
            </w:pPr>
            <w:del w:id="1332" w:author="TF 112518" w:date="2018-11-26T22:29:00Z">
              <w:r w:rsidRPr="002A4574" w:rsidDel="00AA70B8">
                <w:rPr>
                  <w:rFonts w:ascii="Calibri" w:hAnsi="Calibri"/>
                  <w:color w:val="000000"/>
                  <w:sz w:val="18"/>
                  <w:szCs w:val="18"/>
                </w:rPr>
                <w:delText>34.12</w:delText>
              </w:r>
            </w:del>
          </w:p>
        </w:tc>
        <w:tc>
          <w:tcPr>
            <w:tcW w:w="1316" w:type="dxa"/>
            <w:tcBorders>
              <w:top w:val="nil"/>
              <w:left w:val="nil"/>
              <w:bottom w:val="nil"/>
              <w:right w:val="nil"/>
            </w:tcBorders>
            <w:shd w:val="clear" w:color="auto" w:fill="auto"/>
            <w:noWrap/>
            <w:vAlign w:val="center"/>
          </w:tcPr>
          <w:p w14:paraId="2D5A9E51" w14:textId="77777777" w:rsidR="00AA3A32" w:rsidDel="00AA70B8" w:rsidRDefault="001B1FE6" w:rsidP="00AA3A32">
            <w:pPr>
              <w:rPr>
                <w:del w:id="1333" w:author="TF 112518" w:date="2018-11-26T22:29:00Z"/>
                <w:rFonts w:ascii="Calibri" w:hAnsi="Calibri"/>
                <w:color w:val="000000"/>
                <w:sz w:val="18"/>
                <w:szCs w:val="18"/>
              </w:rPr>
            </w:pPr>
            <w:del w:id="1334" w:author="TF 112518" w:date="2018-11-26T22:29:00Z">
              <w:r w:rsidRPr="002A4574" w:rsidDel="00AA70B8">
                <w:rPr>
                  <w:rFonts w:ascii="Calibri" w:hAnsi="Calibri"/>
                  <w:color w:val="000000"/>
                  <w:sz w:val="18"/>
                  <w:szCs w:val="18"/>
                </w:rPr>
                <w:delText>–119.12</w:delText>
              </w:r>
            </w:del>
          </w:p>
        </w:tc>
        <w:tc>
          <w:tcPr>
            <w:tcW w:w="1586" w:type="dxa"/>
            <w:tcBorders>
              <w:top w:val="nil"/>
              <w:left w:val="nil"/>
              <w:bottom w:val="nil"/>
              <w:right w:val="nil"/>
            </w:tcBorders>
            <w:shd w:val="clear" w:color="auto" w:fill="auto"/>
            <w:noWrap/>
            <w:vAlign w:val="center"/>
          </w:tcPr>
          <w:p w14:paraId="2D5A9E52" w14:textId="77777777" w:rsidR="00AA3A32" w:rsidDel="00AA70B8" w:rsidRDefault="001B1FE6" w:rsidP="00AA3A32">
            <w:pPr>
              <w:rPr>
                <w:del w:id="1335" w:author="TF 112518" w:date="2018-11-26T22:29:00Z"/>
                <w:rFonts w:ascii="Calibri" w:hAnsi="Calibri"/>
                <w:color w:val="000000"/>
                <w:sz w:val="18"/>
                <w:szCs w:val="18"/>
              </w:rPr>
            </w:pPr>
            <w:del w:id="1336" w:author="TF 112518" w:date="2018-11-26T22:29:00Z">
              <w:r w:rsidRPr="002A4574" w:rsidDel="00AA70B8">
                <w:rPr>
                  <w:rFonts w:ascii="Calibri" w:hAnsi="Calibri"/>
                  <w:color w:val="000000"/>
                  <w:sz w:val="18"/>
                  <w:szCs w:val="18"/>
                </w:rPr>
                <w:delText>California</w:delText>
              </w:r>
            </w:del>
          </w:p>
        </w:tc>
      </w:tr>
      <w:tr w:rsidR="001B1FE6" w:rsidRPr="002A4574" w:rsidDel="00AA70B8" w14:paraId="2D5A9E5A" w14:textId="77777777" w:rsidTr="00BA6D7A">
        <w:trPr>
          <w:trHeight w:val="240"/>
          <w:del w:id="1337" w:author="TF 112518" w:date="2018-11-26T22:29:00Z"/>
        </w:trPr>
        <w:tc>
          <w:tcPr>
            <w:tcW w:w="1289" w:type="dxa"/>
            <w:tcBorders>
              <w:top w:val="nil"/>
              <w:left w:val="nil"/>
              <w:bottom w:val="nil"/>
              <w:right w:val="nil"/>
            </w:tcBorders>
            <w:shd w:val="clear" w:color="auto" w:fill="auto"/>
            <w:noWrap/>
            <w:vAlign w:val="center"/>
          </w:tcPr>
          <w:p w14:paraId="2D5A9E54" w14:textId="77777777" w:rsidR="00AA3A32" w:rsidDel="00AA70B8" w:rsidRDefault="001B1FE6" w:rsidP="00AA3A32">
            <w:pPr>
              <w:rPr>
                <w:del w:id="1338" w:author="TF 112518" w:date="2018-11-26T22:29:00Z"/>
                <w:rFonts w:ascii="Calibri" w:hAnsi="Calibri"/>
                <w:color w:val="000000"/>
                <w:sz w:val="18"/>
                <w:szCs w:val="18"/>
              </w:rPr>
            </w:pPr>
            <w:del w:id="1339" w:author="TF 112518" w:date="2018-11-26T22:29:00Z">
              <w:r w:rsidRPr="002A4574" w:rsidDel="00AA70B8">
                <w:rPr>
                  <w:rFonts w:ascii="Calibri" w:hAnsi="Calibri"/>
                  <w:color w:val="000000"/>
                  <w:sz w:val="18"/>
                  <w:szCs w:val="18"/>
                </w:rPr>
                <w:delText>723925</w:delText>
              </w:r>
            </w:del>
          </w:p>
        </w:tc>
        <w:tc>
          <w:tcPr>
            <w:tcW w:w="841" w:type="dxa"/>
            <w:tcBorders>
              <w:top w:val="nil"/>
              <w:left w:val="nil"/>
              <w:bottom w:val="nil"/>
              <w:right w:val="nil"/>
            </w:tcBorders>
            <w:shd w:val="clear" w:color="auto" w:fill="auto"/>
            <w:noWrap/>
            <w:vAlign w:val="center"/>
          </w:tcPr>
          <w:p w14:paraId="2D5A9E55" w14:textId="77777777" w:rsidR="00AA3A32" w:rsidDel="00AA70B8" w:rsidRDefault="001B1FE6" w:rsidP="00AA3A32">
            <w:pPr>
              <w:rPr>
                <w:del w:id="1340" w:author="TF 112518" w:date="2018-11-26T22:29:00Z"/>
                <w:rFonts w:ascii="Calibri" w:hAnsi="Calibri"/>
                <w:color w:val="000000"/>
                <w:sz w:val="18"/>
                <w:szCs w:val="18"/>
              </w:rPr>
            </w:pPr>
            <w:del w:id="1341" w:author="TF 112518" w:date="2018-11-26T22:29:00Z">
              <w:r w:rsidRPr="002A4574" w:rsidDel="00AA70B8">
                <w:rPr>
                  <w:rFonts w:ascii="Calibri" w:hAnsi="Calibri"/>
                  <w:color w:val="000000"/>
                  <w:sz w:val="18"/>
                  <w:szCs w:val="18"/>
                </w:rPr>
                <w:delText>0.44</w:delText>
              </w:r>
            </w:del>
          </w:p>
        </w:tc>
        <w:tc>
          <w:tcPr>
            <w:tcW w:w="4545" w:type="dxa"/>
            <w:tcBorders>
              <w:top w:val="nil"/>
              <w:left w:val="nil"/>
              <w:bottom w:val="nil"/>
              <w:right w:val="nil"/>
            </w:tcBorders>
            <w:shd w:val="clear" w:color="auto" w:fill="auto"/>
            <w:noWrap/>
            <w:vAlign w:val="bottom"/>
          </w:tcPr>
          <w:p w14:paraId="2D5A9E56" w14:textId="77777777" w:rsidR="001B1FE6" w:rsidRPr="002A4574" w:rsidDel="00AA70B8" w:rsidRDefault="001B1FE6" w:rsidP="00636F83">
            <w:pPr>
              <w:rPr>
                <w:del w:id="1342" w:author="TF 112518" w:date="2018-11-26T22:29:00Z"/>
                <w:rFonts w:ascii="Calibri" w:hAnsi="Calibri"/>
                <w:color w:val="000000"/>
                <w:sz w:val="18"/>
                <w:szCs w:val="18"/>
              </w:rPr>
            </w:pPr>
            <w:del w:id="1343" w:author="TF 112518" w:date="2018-11-26T22:29:00Z">
              <w:r w:rsidRPr="002A4574" w:rsidDel="00AA70B8">
                <w:rPr>
                  <w:rFonts w:ascii="Calibri" w:hAnsi="Calibri"/>
                  <w:color w:val="000000"/>
                  <w:sz w:val="18"/>
                  <w:szCs w:val="18"/>
                </w:rPr>
                <w:delText xml:space="preserve">Santa Barbara Municipal AP </w:delText>
              </w:r>
            </w:del>
          </w:p>
        </w:tc>
        <w:tc>
          <w:tcPr>
            <w:tcW w:w="1344" w:type="dxa"/>
            <w:tcBorders>
              <w:top w:val="nil"/>
              <w:left w:val="nil"/>
              <w:bottom w:val="nil"/>
              <w:right w:val="nil"/>
            </w:tcBorders>
            <w:shd w:val="clear" w:color="auto" w:fill="auto"/>
            <w:noWrap/>
            <w:vAlign w:val="center"/>
          </w:tcPr>
          <w:p w14:paraId="2D5A9E57" w14:textId="77777777" w:rsidR="00AA3A32" w:rsidDel="00AA70B8" w:rsidRDefault="001B1FE6" w:rsidP="00AA3A32">
            <w:pPr>
              <w:rPr>
                <w:del w:id="1344" w:author="TF 112518" w:date="2018-11-26T22:29:00Z"/>
                <w:rFonts w:ascii="Calibri" w:hAnsi="Calibri"/>
                <w:color w:val="000000"/>
                <w:sz w:val="18"/>
                <w:szCs w:val="18"/>
              </w:rPr>
            </w:pPr>
            <w:del w:id="1345" w:author="TF 112518" w:date="2018-11-26T22:29:00Z">
              <w:r w:rsidRPr="002A4574" w:rsidDel="00AA70B8">
                <w:rPr>
                  <w:rFonts w:ascii="Calibri" w:hAnsi="Calibri"/>
                  <w:color w:val="000000"/>
                  <w:sz w:val="18"/>
                  <w:szCs w:val="18"/>
                </w:rPr>
                <w:delText>34.43</w:delText>
              </w:r>
            </w:del>
          </w:p>
        </w:tc>
        <w:tc>
          <w:tcPr>
            <w:tcW w:w="1316" w:type="dxa"/>
            <w:tcBorders>
              <w:top w:val="nil"/>
              <w:left w:val="nil"/>
              <w:bottom w:val="nil"/>
              <w:right w:val="nil"/>
            </w:tcBorders>
            <w:shd w:val="clear" w:color="auto" w:fill="auto"/>
            <w:noWrap/>
            <w:vAlign w:val="center"/>
          </w:tcPr>
          <w:p w14:paraId="2D5A9E58" w14:textId="77777777" w:rsidR="00AA3A32" w:rsidDel="00AA70B8" w:rsidRDefault="001B1FE6" w:rsidP="00AA3A32">
            <w:pPr>
              <w:rPr>
                <w:del w:id="1346" w:author="TF 112518" w:date="2018-11-26T22:29:00Z"/>
                <w:rFonts w:ascii="Calibri" w:hAnsi="Calibri"/>
                <w:color w:val="000000"/>
                <w:sz w:val="18"/>
                <w:szCs w:val="18"/>
              </w:rPr>
            </w:pPr>
            <w:del w:id="1347" w:author="TF 112518" w:date="2018-11-26T22:29:00Z">
              <w:r w:rsidRPr="002A4574" w:rsidDel="00AA70B8">
                <w:rPr>
                  <w:rFonts w:ascii="Calibri" w:hAnsi="Calibri"/>
                  <w:color w:val="000000"/>
                  <w:sz w:val="18"/>
                  <w:szCs w:val="18"/>
                </w:rPr>
                <w:delText>–119.85</w:delText>
              </w:r>
            </w:del>
          </w:p>
        </w:tc>
        <w:tc>
          <w:tcPr>
            <w:tcW w:w="1586" w:type="dxa"/>
            <w:tcBorders>
              <w:top w:val="nil"/>
              <w:left w:val="nil"/>
              <w:bottom w:val="nil"/>
              <w:right w:val="nil"/>
            </w:tcBorders>
            <w:shd w:val="clear" w:color="auto" w:fill="auto"/>
            <w:noWrap/>
            <w:vAlign w:val="center"/>
          </w:tcPr>
          <w:p w14:paraId="2D5A9E59" w14:textId="77777777" w:rsidR="00AA3A32" w:rsidDel="00AA70B8" w:rsidRDefault="001B1FE6" w:rsidP="00AA3A32">
            <w:pPr>
              <w:rPr>
                <w:del w:id="1348" w:author="TF 112518" w:date="2018-11-26T22:29:00Z"/>
                <w:rFonts w:ascii="Calibri" w:hAnsi="Calibri"/>
                <w:color w:val="000000"/>
                <w:sz w:val="18"/>
                <w:szCs w:val="18"/>
              </w:rPr>
            </w:pPr>
            <w:del w:id="1349" w:author="TF 112518" w:date="2018-11-26T22:29:00Z">
              <w:r w:rsidRPr="002A4574" w:rsidDel="00AA70B8">
                <w:rPr>
                  <w:rFonts w:ascii="Calibri" w:hAnsi="Calibri"/>
                  <w:color w:val="000000"/>
                  <w:sz w:val="18"/>
                  <w:szCs w:val="18"/>
                </w:rPr>
                <w:delText>California</w:delText>
              </w:r>
            </w:del>
          </w:p>
        </w:tc>
      </w:tr>
      <w:tr w:rsidR="001B1FE6" w:rsidRPr="002A4574" w:rsidDel="00AA70B8" w14:paraId="2D5A9E61" w14:textId="77777777" w:rsidTr="00BA6D7A">
        <w:trPr>
          <w:trHeight w:val="240"/>
          <w:del w:id="1350" w:author="TF 112518" w:date="2018-11-26T22:29:00Z"/>
        </w:trPr>
        <w:tc>
          <w:tcPr>
            <w:tcW w:w="1289" w:type="dxa"/>
            <w:tcBorders>
              <w:top w:val="nil"/>
              <w:left w:val="nil"/>
              <w:bottom w:val="nil"/>
              <w:right w:val="nil"/>
            </w:tcBorders>
            <w:shd w:val="clear" w:color="auto" w:fill="auto"/>
            <w:noWrap/>
            <w:vAlign w:val="center"/>
          </w:tcPr>
          <w:p w14:paraId="2D5A9E5B" w14:textId="77777777" w:rsidR="00AA3A32" w:rsidDel="00AA70B8" w:rsidRDefault="001B1FE6" w:rsidP="00AA3A32">
            <w:pPr>
              <w:rPr>
                <w:del w:id="1351" w:author="TF 112518" w:date="2018-11-26T22:29:00Z"/>
                <w:rFonts w:ascii="Calibri" w:hAnsi="Calibri"/>
                <w:color w:val="000000"/>
                <w:sz w:val="18"/>
                <w:szCs w:val="18"/>
              </w:rPr>
            </w:pPr>
            <w:del w:id="1352" w:author="TF 112518" w:date="2018-11-26T22:29:00Z">
              <w:r w:rsidRPr="002A4574" w:rsidDel="00AA70B8">
                <w:rPr>
                  <w:rFonts w:ascii="Calibri" w:hAnsi="Calibri"/>
                  <w:color w:val="000000"/>
                  <w:sz w:val="18"/>
                  <w:szCs w:val="18"/>
                </w:rPr>
                <w:delText>723926</w:delText>
              </w:r>
            </w:del>
          </w:p>
        </w:tc>
        <w:tc>
          <w:tcPr>
            <w:tcW w:w="841" w:type="dxa"/>
            <w:tcBorders>
              <w:top w:val="nil"/>
              <w:left w:val="nil"/>
              <w:bottom w:val="nil"/>
              <w:right w:val="nil"/>
            </w:tcBorders>
            <w:shd w:val="clear" w:color="auto" w:fill="auto"/>
            <w:noWrap/>
            <w:vAlign w:val="center"/>
          </w:tcPr>
          <w:p w14:paraId="2D5A9E5C" w14:textId="77777777" w:rsidR="00AA3A32" w:rsidDel="00AA70B8" w:rsidRDefault="001B1FE6" w:rsidP="00AA3A32">
            <w:pPr>
              <w:rPr>
                <w:del w:id="1353" w:author="TF 112518" w:date="2018-11-26T22:29:00Z"/>
                <w:rFonts w:ascii="Calibri" w:hAnsi="Calibri"/>
                <w:color w:val="000000"/>
                <w:sz w:val="18"/>
                <w:szCs w:val="18"/>
              </w:rPr>
            </w:pPr>
            <w:del w:id="1354" w:author="TF 112518" w:date="2018-11-26T22:29:00Z">
              <w:r w:rsidRPr="002A4574" w:rsidDel="00AA70B8">
                <w:rPr>
                  <w:rFonts w:ascii="Calibri" w:hAnsi="Calibri"/>
                  <w:color w:val="000000"/>
                  <w:sz w:val="18"/>
                  <w:szCs w:val="18"/>
                </w:rPr>
                <w:delText>0.43</w:delText>
              </w:r>
            </w:del>
          </w:p>
        </w:tc>
        <w:tc>
          <w:tcPr>
            <w:tcW w:w="4545" w:type="dxa"/>
            <w:tcBorders>
              <w:top w:val="nil"/>
              <w:left w:val="nil"/>
              <w:bottom w:val="nil"/>
              <w:right w:val="nil"/>
            </w:tcBorders>
            <w:shd w:val="clear" w:color="auto" w:fill="auto"/>
            <w:noWrap/>
            <w:vAlign w:val="bottom"/>
          </w:tcPr>
          <w:p w14:paraId="2D5A9E5D" w14:textId="77777777" w:rsidR="001B1FE6" w:rsidRPr="002A4574" w:rsidDel="00AA70B8" w:rsidRDefault="001B1FE6" w:rsidP="00636F83">
            <w:pPr>
              <w:rPr>
                <w:del w:id="1355" w:author="TF 112518" w:date="2018-11-26T22:29:00Z"/>
                <w:rFonts w:ascii="Calibri" w:hAnsi="Calibri"/>
                <w:color w:val="000000"/>
                <w:sz w:val="18"/>
                <w:szCs w:val="18"/>
              </w:rPr>
            </w:pPr>
            <w:del w:id="1356" w:author="TF 112518" w:date="2018-11-26T22:29:00Z">
              <w:r w:rsidRPr="002A4574" w:rsidDel="00AA70B8">
                <w:rPr>
                  <w:rFonts w:ascii="Calibri" w:hAnsi="Calibri"/>
                  <w:color w:val="000000"/>
                  <w:sz w:val="18"/>
                  <w:szCs w:val="18"/>
                </w:rPr>
                <w:delText xml:space="preserve">Camarillo (AWOS) </w:delText>
              </w:r>
            </w:del>
          </w:p>
        </w:tc>
        <w:tc>
          <w:tcPr>
            <w:tcW w:w="1344" w:type="dxa"/>
            <w:tcBorders>
              <w:top w:val="nil"/>
              <w:left w:val="nil"/>
              <w:bottom w:val="nil"/>
              <w:right w:val="nil"/>
            </w:tcBorders>
            <w:shd w:val="clear" w:color="auto" w:fill="auto"/>
            <w:noWrap/>
            <w:vAlign w:val="center"/>
          </w:tcPr>
          <w:p w14:paraId="2D5A9E5E" w14:textId="77777777" w:rsidR="00AA3A32" w:rsidDel="00AA70B8" w:rsidRDefault="001B1FE6" w:rsidP="00AA3A32">
            <w:pPr>
              <w:rPr>
                <w:del w:id="1357" w:author="TF 112518" w:date="2018-11-26T22:29:00Z"/>
                <w:rFonts w:ascii="Calibri" w:hAnsi="Calibri"/>
                <w:color w:val="000000"/>
                <w:sz w:val="18"/>
                <w:szCs w:val="18"/>
              </w:rPr>
            </w:pPr>
            <w:del w:id="1358" w:author="TF 112518" w:date="2018-11-26T22:29:00Z">
              <w:r w:rsidRPr="002A4574" w:rsidDel="00AA70B8">
                <w:rPr>
                  <w:rFonts w:ascii="Calibri" w:hAnsi="Calibri"/>
                  <w:color w:val="000000"/>
                  <w:sz w:val="18"/>
                  <w:szCs w:val="18"/>
                </w:rPr>
                <w:delText>34.22</w:delText>
              </w:r>
            </w:del>
          </w:p>
        </w:tc>
        <w:tc>
          <w:tcPr>
            <w:tcW w:w="1316" w:type="dxa"/>
            <w:tcBorders>
              <w:top w:val="nil"/>
              <w:left w:val="nil"/>
              <w:bottom w:val="nil"/>
              <w:right w:val="nil"/>
            </w:tcBorders>
            <w:shd w:val="clear" w:color="auto" w:fill="auto"/>
            <w:noWrap/>
            <w:vAlign w:val="center"/>
          </w:tcPr>
          <w:p w14:paraId="2D5A9E5F" w14:textId="77777777" w:rsidR="00AA3A32" w:rsidDel="00AA70B8" w:rsidRDefault="001B1FE6" w:rsidP="00AA3A32">
            <w:pPr>
              <w:rPr>
                <w:del w:id="1359" w:author="TF 112518" w:date="2018-11-26T22:29:00Z"/>
                <w:rFonts w:ascii="Calibri" w:hAnsi="Calibri"/>
                <w:color w:val="000000"/>
                <w:sz w:val="18"/>
                <w:szCs w:val="18"/>
              </w:rPr>
            </w:pPr>
            <w:del w:id="1360" w:author="TF 112518" w:date="2018-11-26T22:29:00Z">
              <w:r w:rsidRPr="002A4574" w:rsidDel="00AA70B8">
                <w:rPr>
                  <w:rFonts w:ascii="Calibri" w:hAnsi="Calibri"/>
                  <w:color w:val="000000"/>
                  <w:sz w:val="18"/>
                  <w:szCs w:val="18"/>
                </w:rPr>
                <w:delText>–119.08</w:delText>
              </w:r>
            </w:del>
          </w:p>
        </w:tc>
        <w:tc>
          <w:tcPr>
            <w:tcW w:w="1586" w:type="dxa"/>
            <w:tcBorders>
              <w:top w:val="nil"/>
              <w:left w:val="nil"/>
              <w:bottom w:val="nil"/>
              <w:right w:val="nil"/>
            </w:tcBorders>
            <w:shd w:val="clear" w:color="auto" w:fill="auto"/>
            <w:noWrap/>
            <w:vAlign w:val="center"/>
          </w:tcPr>
          <w:p w14:paraId="2D5A9E60" w14:textId="77777777" w:rsidR="00AA3A32" w:rsidDel="00AA70B8" w:rsidRDefault="001B1FE6" w:rsidP="00AA3A32">
            <w:pPr>
              <w:rPr>
                <w:del w:id="1361" w:author="TF 112518" w:date="2018-11-26T22:29:00Z"/>
                <w:rFonts w:ascii="Calibri" w:hAnsi="Calibri"/>
                <w:color w:val="000000"/>
                <w:sz w:val="18"/>
                <w:szCs w:val="18"/>
              </w:rPr>
            </w:pPr>
            <w:del w:id="1362" w:author="TF 112518" w:date="2018-11-26T22:29:00Z">
              <w:r w:rsidRPr="002A4574" w:rsidDel="00AA70B8">
                <w:rPr>
                  <w:rFonts w:ascii="Calibri" w:hAnsi="Calibri"/>
                  <w:color w:val="000000"/>
                  <w:sz w:val="18"/>
                  <w:szCs w:val="18"/>
                </w:rPr>
                <w:delText>California</w:delText>
              </w:r>
            </w:del>
          </w:p>
        </w:tc>
      </w:tr>
      <w:tr w:rsidR="001B1FE6" w:rsidRPr="002A4574" w:rsidDel="00AA70B8" w14:paraId="2D5A9E68" w14:textId="77777777" w:rsidTr="00BA6D7A">
        <w:trPr>
          <w:trHeight w:val="240"/>
          <w:del w:id="1363" w:author="TF 112518" w:date="2018-11-26T22:29:00Z"/>
        </w:trPr>
        <w:tc>
          <w:tcPr>
            <w:tcW w:w="1289" w:type="dxa"/>
            <w:tcBorders>
              <w:top w:val="nil"/>
              <w:left w:val="nil"/>
              <w:bottom w:val="nil"/>
              <w:right w:val="nil"/>
            </w:tcBorders>
            <w:shd w:val="clear" w:color="auto" w:fill="auto"/>
            <w:noWrap/>
            <w:vAlign w:val="center"/>
          </w:tcPr>
          <w:p w14:paraId="2D5A9E62" w14:textId="77777777" w:rsidR="00AA3A32" w:rsidDel="00AA70B8" w:rsidRDefault="001B1FE6" w:rsidP="00AA3A32">
            <w:pPr>
              <w:rPr>
                <w:del w:id="1364" w:author="TF 112518" w:date="2018-11-26T22:29:00Z"/>
                <w:rFonts w:ascii="Calibri" w:hAnsi="Calibri"/>
                <w:color w:val="000000"/>
                <w:sz w:val="18"/>
                <w:szCs w:val="18"/>
              </w:rPr>
            </w:pPr>
            <w:del w:id="1365" w:author="TF 112518" w:date="2018-11-26T22:29:00Z">
              <w:r w:rsidRPr="002A4574" w:rsidDel="00AA70B8">
                <w:rPr>
                  <w:rFonts w:ascii="Calibri" w:hAnsi="Calibri"/>
                  <w:color w:val="000000"/>
                  <w:sz w:val="18"/>
                  <w:szCs w:val="18"/>
                </w:rPr>
                <w:delText>723927</w:delText>
              </w:r>
            </w:del>
          </w:p>
        </w:tc>
        <w:tc>
          <w:tcPr>
            <w:tcW w:w="841" w:type="dxa"/>
            <w:tcBorders>
              <w:top w:val="nil"/>
              <w:left w:val="nil"/>
              <w:bottom w:val="nil"/>
              <w:right w:val="nil"/>
            </w:tcBorders>
            <w:shd w:val="clear" w:color="auto" w:fill="auto"/>
            <w:noWrap/>
            <w:vAlign w:val="center"/>
          </w:tcPr>
          <w:p w14:paraId="2D5A9E63" w14:textId="77777777" w:rsidR="00AA3A32" w:rsidDel="00AA70B8" w:rsidRDefault="001B1FE6" w:rsidP="00AA3A32">
            <w:pPr>
              <w:rPr>
                <w:del w:id="1366" w:author="TF 112518" w:date="2018-11-26T22:29:00Z"/>
                <w:rFonts w:ascii="Calibri" w:hAnsi="Calibri"/>
                <w:color w:val="000000"/>
                <w:sz w:val="18"/>
                <w:szCs w:val="18"/>
              </w:rPr>
            </w:pPr>
            <w:del w:id="1367" w:author="TF 112518" w:date="2018-11-26T22:29:00Z">
              <w:r w:rsidRPr="002A4574" w:rsidDel="00AA70B8">
                <w:rPr>
                  <w:rFonts w:ascii="Calibri" w:hAnsi="Calibri"/>
                  <w:color w:val="000000"/>
                  <w:sz w:val="18"/>
                  <w:szCs w:val="18"/>
                </w:rPr>
                <w:delText>0.45</w:delText>
              </w:r>
            </w:del>
          </w:p>
        </w:tc>
        <w:tc>
          <w:tcPr>
            <w:tcW w:w="4545" w:type="dxa"/>
            <w:tcBorders>
              <w:top w:val="nil"/>
              <w:left w:val="nil"/>
              <w:bottom w:val="nil"/>
              <w:right w:val="nil"/>
            </w:tcBorders>
            <w:shd w:val="clear" w:color="auto" w:fill="auto"/>
            <w:noWrap/>
            <w:vAlign w:val="bottom"/>
          </w:tcPr>
          <w:p w14:paraId="2D5A9E64" w14:textId="77777777" w:rsidR="001B1FE6" w:rsidRPr="002A4574" w:rsidDel="00AA70B8" w:rsidRDefault="001B1FE6" w:rsidP="00636F83">
            <w:pPr>
              <w:rPr>
                <w:del w:id="1368" w:author="TF 112518" w:date="2018-11-26T22:29:00Z"/>
                <w:rFonts w:ascii="Calibri" w:hAnsi="Calibri"/>
                <w:color w:val="000000"/>
                <w:sz w:val="18"/>
                <w:szCs w:val="18"/>
              </w:rPr>
            </w:pPr>
            <w:del w:id="1369" w:author="TF 112518" w:date="2018-11-26T22:29:00Z">
              <w:r w:rsidRPr="002A4574" w:rsidDel="00AA70B8">
                <w:rPr>
                  <w:rFonts w:ascii="Calibri" w:hAnsi="Calibri"/>
                  <w:color w:val="000000"/>
                  <w:sz w:val="18"/>
                  <w:szCs w:val="18"/>
                </w:rPr>
                <w:delText xml:space="preserve">Oxnard Airport </w:delText>
              </w:r>
            </w:del>
          </w:p>
        </w:tc>
        <w:tc>
          <w:tcPr>
            <w:tcW w:w="1344" w:type="dxa"/>
            <w:tcBorders>
              <w:top w:val="nil"/>
              <w:left w:val="nil"/>
              <w:bottom w:val="nil"/>
              <w:right w:val="nil"/>
            </w:tcBorders>
            <w:shd w:val="clear" w:color="auto" w:fill="auto"/>
            <w:noWrap/>
            <w:vAlign w:val="center"/>
          </w:tcPr>
          <w:p w14:paraId="2D5A9E65" w14:textId="77777777" w:rsidR="00AA3A32" w:rsidDel="00AA70B8" w:rsidRDefault="001B1FE6" w:rsidP="00AA3A32">
            <w:pPr>
              <w:rPr>
                <w:del w:id="1370" w:author="TF 112518" w:date="2018-11-26T22:29:00Z"/>
                <w:rFonts w:ascii="Calibri" w:hAnsi="Calibri"/>
                <w:color w:val="000000"/>
                <w:sz w:val="18"/>
                <w:szCs w:val="18"/>
              </w:rPr>
            </w:pPr>
            <w:del w:id="1371" w:author="TF 112518" w:date="2018-11-26T22:29:00Z">
              <w:r w:rsidRPr="002A4574" w:rsidDel="00AA70B8">
                <w:rPr>
                  <w:rFonts w:ascii="Calibri" w:hAnsi="Calibri"/>
                  <w:color w:val="000000"/>
                  <w:sz w:val="18"/>
                  <w:szCs w:val="18"/>
                </w:rPr>
                <w:delText>34.2</w:delText>
              </w:r>
            </w:del>
          </w:p>
        </w:tc>
        <w:tc>
          <w:tcPr>
            <w:tcW w:w="1316" w:type="dxa"/>
            <w:tcBorders>
              <w:top w:val="nil"/>
              <w:left w:val="nil"/>
              <w:bottom w:val="nil"/>
              <w:right w:val="nil"/>
            </w:tcBorders>
            <w:shd w:val="clear" w:color="auto" w:fill="auto"/>
            <w:noWrap/>
            <w:vAlign w:val="center"/>
          </w:tcPr>
          <w:p w14:paraId="2D5A9E66" w14:textId="77777777" w:rsidR="00AA3A32" w:rsidDel="00AA70B8" w:rsidRDefault="001B1FE6" w:rsidP="00AA3A32">
            <w:pPr>
              <w:rPr>
                <w:del w:id="1372" w:author="TF 112518" w:date="2018-11-26T22:29:00Z"/>
                <w:rFonts w:ascii="Calibri" w:hAnsi="Calibri"/>
                <w:color w:val="000000"/>
                <w:sz w:val="18"/>
                <w:szCs w:val="18"/>
              </w:rPr>
            </w:pPr>
            <w:del w:id="1373" w:author="TF 112518" w:date="2018-11-26T22:29:00Z">
              <w:r w:rsidRPr="002A4574" w:rsidDel="00AA70B8">
                <w:rPr>
                  <w:rFonts w:ascii="Calibri" w:hAnsi="Calibri"/>
                  <w:color w:val="000000"/>
                  <w:sz w:val="18"/>
                  <w:szCs w:val="18"/>
                </w:rPr>
                <w:delText>–119.20</w:delText>
              </w:r>
            </w:del>
          </w:p>
        </w:tc>
        <w:tc>
          <w:tcPr>
            <w:tcW w:w="1586" w:type="dxa"/>
            <w:tcBorders>
              <w:top w:val="nil"/>
              <w:left w:val="nil"/>
              <w:bottom w:val="nil"/>
              <w:right w:val="nil"/>
            </w:tcBorders>
            <w:shd w:val="clear" w:color="auto" w:fill="auto"/>
            <w:noWrap/>
            <w:vAlign w:val="center"/>
          </w:tcPr>
          <w:p w14:paraId="2D5A9E67" w14:textId="77777777" w:rsidR="00AA3A32" w:rsidDel="00AA70B8" w:rsidRDefault="001B1FE6" w:rsidP="00AA3A32">
            <w:pPr>
              <w:rPr>
                <w:del w:id="1374" w:author="TF 112518" w:date="2018-11-26T22:29:00Z"/>
                <w:rFonts w:ascii="Calibri" w:hAnsi="Calibri"/>
                <w:color w:val="000000"/>
                <w:sz w:val="18"/>
                <w:szCs w:val="18"/>
              </w:rPr>
            </w:pPr>
            <w:del w:id="1375" w:author="TF 112518" w:date="2018-11-26T22:29:00Z">
              <w:r w:rsidRPr="002A4574" w:rsidDel="00AA70B8">
                <w:rPr>
                  <w:rFonts w:ascii="Calibri" w:hAnsi="Calibri"/>
                  <w:color w:val="000000"/>
                  <w:sz w:val="18"/>
                  <w:szCs w:val="18"/>
                </w:rPr>
                <w:delText>California</w:delText>
              </w:r>
            </w:del>
          </w:p>
        </w:tc>
      </w:tr>
      <w:tr w:rsidR="001B1FE6" w:rsidRPr="002A4574" w:rsidDel="00AA70B8" w14:paraId="2D5A9E6F" w14:textId="77777777" w:rsidTr="00BA6D7A">
        <w:trPr>
          <w:trHeight w:val="240"/>
          <w:del w:id="1376" w:author="TF 112518" w:date="2018-11-26T22:29:00Z"/>
        </w:trPr>
        <w:tc>
          <w:tcPr>
            <w:tcW w:w="1289" w:type="dxa"/>
            <w:tcBorders>
              <w:top w:val="nil"/>
              <w:left w:val="nil"/>
              <w:bottom w:val="nil"/>
              <w:right w:val="nil"/>
            </w:tcBorders>
            <w:shd w:val="clear" w:color="auto" w:fill="auto"/>
            <w:noWrap/>
            <w:vAlign w:val="center"/>
          </w:tcPr>
          <w:p w14:paraId="2D5A9E69" w14:textId="77777777" w:rsidR="00AA3A32" w:rsidDel="00AA70B8" w:rsidRDefault="001B1FE6" w:rsidP="00AA3A32">
            <w:pPr>
              <w:rPr>
                <w:del w:id="1377" w:author="TF 112518" w:date="2018-11-26T22:29:00Z"/>
                <w:rFonts w:ascii="Calibri" w:hAnsi="Calibri"/>
                <w:color w:val="000000"/>
                <w:sz w:val="18"/>
                <w:szCs w:val="18"/>
              </w:rPr>
            </w:pPr>
            <w:del w:id="1378" w:author="TF 112518" w:date="2018-11-26T22:29:00Z">
              <w:r w:rsidRPr="002A4574" w:rsidDel="00AA70B8">
                <w:rPr>
                  <w:rFonts w:ascii="Calibri" w:hAnsi="Calibri"/>
                  <w:color w:val="000000"/>
                  <w:sz w:val="18"/>
                  <w:szCs w:val="18"/>
                </w:rPr>
                <w:delText>723940</w:delText>
              </w:r>
            </w:del>
          </w:p>
        </w:tc>
        <w:tc>
          <w:tcPr>
            <w:tcW w:w="841" w:type="dxa"/>
            <w:tcBorders>
              <w:top w:val="nil"/>
              <w:left w:val="nil"/>
              <w:bottom w:val="nil"/>
              <w:right w:val="nil"/>
            </w:tcBorders>
            <w:shd w:val="clear" w:color="auto" w:fill="auto"/>
            <w:noWrap/>
            <w:vAlign w:val="center"/>
          </w:tcPr>
          <w:p w14:paraId="2D5A9E6A" w14:textId="77777777" w:rsidR="00AA3A32" w:rsidDel="00AA70B8" w:rsidRDefault="001B1FE6" w:rsidP="00AA3A32">
            <w:pPr>
              <w:rPr>
                <w:del w:id="1379" w:author="TF 112518" w:date="2018-11-26T22:29:00Z"/>
                <w:rFonts w:ascii="Calibri" w:hAnsi="Calibri"/>
                <w:color w:val="000000"/>
                <w:sz w:val="18"/>
                <w:szCs w:val="18"/>
              </w:rPr>
            </w:pPr>
            <w:del w:id="1380" w:author="TF 112518" w:date="2018-11-26T22:29:00Z">
              <w:r w:rsidRPr="002A4574" w:rsidDel="00AA70B8">
                <w:rPr>
                  <w:rFonts w:ascii="Calibri" w:hAnsi="Calibri"/>
                  <w:color w:val="000000"/>
                  <w:sz w:val="18"/>
                  <w:szCs w:val="18"/>
                </w:rPr>
                <w:delText>0.52</w:delText>
              </w:r>
            </w:del>
          </w:p>
        </w:tc>
        <w:tc>
          <w:tcPr>
            <w:tcW w:w="4545" w:type="dxa"/>
            <w:tcBorders>
              <w:top w:val="nil"/>
              <w:left w:val="nil"/>
              <w:bottom w:val="nil"/>
              <w:right w:val="nil"/>
            </w:tcBorders>
            <w:shd w:val="clear" w:color="auto" w:fill="auto"/>
            <w:noWrap/>
            <w:vAlign w:val="bottom"/>
          </w:tcPr>
          <w:p w14:paraId="2D5A9E6B" w14:textId="77777777" w:rsidR="001B1FE6" w:rsidRPr="002A4574" w:rsidDel="00AA70B8" w:rsidRDefault="001B1FE6" w:rsidP="00636F83">
            <w:pPr>
              <w:rPr>
                <w:del w:id="1381" w:author="TF 112518" w:date="2018-11-26T22:29:00Z"/>
                <w:rFonts w:ascii="Calibri" w:hAnsi="Calibri"/>
                <w:color w:val="000000"/>
                <w:sz w:val="18"/>
                <w:szCs w:val="18"/>
              </w:rPr>
            </w:pPr>
            <w:del w:id="1382" w:author="TF 112518" w:date="2018-11-26T22:29:00Z">
              <w:r w:rsidRPr="002A4574" w:rsidDel="00AA70B8">
                <w:rPr>
                  <w:rFonts w:ascii="Calibri" w:hAnsi="Calibri"/>
                  <w:color w:val="000000"/>
                  <w:sz w:val="18"/>
                  <w:szCs w:val="18"/>
                </w:rPr>
                <w:delText xml:space="preserve">Santa Maria Public Arpt </w:delText>
              </w:r>
            </w:del>
          </w:p>
        </w:tc>
        <w:tc>
          <w:tcPr>
            <w:tcW w:w="1344" w:type="dxa"/>
            <w:tcBorders>
              <w:top w:val="nil"/>
              <w:left w:val="nil"/>
              <w:bottom w:val="nil"/>
              <w:right w:val="nil"/>
            </w:tcBorders>
            <w:shd w:val="clear" w:color="auto" w:fill="auto"/>
            <w:noWrap/>
            <w:vAlign w:val="center"/>
          </w:tcPr>
          <w:p w14:paraId="2D5A9E6C" w14:textId="77777777" w:rsidR="00AA3A32" w:rsidDel="00AA70B8" w:rsidRDefault="001B1FE6" w:rsidP="00AA3A32">
            <w:pPr>
              <w:rPr>
                <w:del w:id="1383" w:author="TF 112518" w:date="2018-11-26T22:29:00Z"/>
                <w:rFonts w:ascii="Calibri" w:hAnsi="Calibri"/>
                <w:color w:val="000000"/>
                <w:sz w:val="18"/>
                <w:szCs w:val="18"/>
              </w:rPr>
            </w:pPr>
            <w:del w:id="1384" w:author="TF 112518" w:date="2018-11-26T22:29:00Z">
              <w:r w:rsidRPr="002A4574" w:rsidDel="00AA70B8">
                <w:rPr>
                  <w:rFonts w:ascii="Calibri" w:hAnsi="Calibri"/>
                  <w:color w:val="000000"/>
                  <w:sz w:val="18"/>
                  <w:szCs w:val="18"/>
                </w:rPr>
                <w:delText>34.92</w:delText>
              </w:r>
            </w:del>
          </w:p>
        </w:tc>
        <w:tc>
          <w:tcPr>
            <w:tcW w:w="1316" w:type="dxa"/>
            <w:tcBorders>
              <w:top w:val="nil"/>
              <w:left w:val="nil"/>
              <w:bottom w:val="nil"/>
              <w:right w:val="nil"/>
            </w:tcBorders>
            <w:shd w:val="clear" w:color="auto" w:fill="auto"/>
            <w:noWrap/>
            <w:vAlign w:val="center"/>
          </w:tcPr>
          <w:p w14:paraId="2D5A9E6D" w14:textId="77777777" w:rsidR="00AA3A32" w:rsidDel="00AA70B8" w:rsidRDefault="001B1FE6" w:rsidP="00AA3A32">
            <w:pPr>
              <w:rPr>
                <w:del w:id="1385" w:author="TF 112518" w:date="2018-11-26T22:29:00Z"/>
                <w:rFonts w:ascii="Calibri" w:hAnsi="Calibri"/>
                <w:color w:val="000000"/>
                <w:sz w:val="18"/>
                <w:szCs w:val="18"/>
              </w:rPr>
            </w:pPr>
            <w:del w:id="1386" w:author="TF 112518" w:date="2018-11-26T22:29:00Z">
              <w:r w:rsidRPr="002A4574" w:rsidDel="00AA70B8">
                <w:rPr>
                  <w:rFonts w:ascii="Calibri" w:hAnsi="Calibri"/>
                  <w:color w:val="000000"/>
                  <w:sz w:val="18"/>
                  <w:szCs w:val="18"/>
                </w:rPr>
                <w:delText>–120.47</w:delText>
              </w:r>
            </w:del>
          </w:p>
        </w:tc>
        <w:tc>
          <w:tcPr>
            <w:tcW w:w="1586" w:type="dxa"/>
            <w:tcBorders>
              <w:top w:val="nil"/>
              <w:left w:val="nil"/>
              <w:bottom w:val="nil"/>
              <w:right w:val="nil"/>
            </w:tcBorders>
            <w:shd w:val="clear" w:color="auto" w:fill="auto"/>
            <w:noWrap/>
            <w:vAlign w:val="center"/>
          </w:tcPr>
          <w:p w14:paraId="2D5A9E6E" w14:textId="77777777" w:rsidR="00AA3A32" w:rsidDel="00AA70B8" w:rsidRDefault="001B1FE6" w:rsidP="00AA3A32">
            <w:pPr>
              <w:rPr>
                <w:del w:id="1387" w:author="TF 112518" w:date="2018-11-26T22:29:00Z"/>
                <w:rFonts w:ascii="Calibri" w:hAnsi="Calibri"/>
                <w:color w:val="000000"/>
                <w:sz w:val="18"/>
                <w:szCs w:val="18"/>
              </w:rPr>
            </w:pPr>
            <w:del w:id="1388" w:author="TF 112518" w:date="2018-11-26T22:29:00Z">
              <w:r w:rsidRPr="002A4574" w:rsidDel="00AA70B8">
                <w:rPr>
                  <w:rFonts w:ascii="Calibri" w:hAnsi="Calibri"/>
                  <w:color w:val="000000"/>
                  <w:sz w:val="18"/>
                  <w:szCs w:val="18"/>
                </w:rPr>
                <w:delText>California</w:delText>
              </w:r>
            </w:del>
          </w:p>
        </w:tc>
      </w:tr>
      <w:tr w:rsidR="001B1FE6" w:rsidRPr="002A4574" w:rsidDel="00AA70B8" w14:paraId="2D5A9E76" w14:textId="77777777" w:rsidTr="00BA6D7A">
        <w:trPr>
          <w:trHeight w:val="240"/>
          <w:del w:id="1389" w:author="TF 112518" w:date="2018-11-26T22:29:00Z"/>
        </w:trPr>
        <w:tc>
          <w:tcPr>
            <w:tcW w:w="1289" w:type="dxa"/>
            <w:tcBorders>
              <w:top w:val="nil"/>
              <w:left w:val="nil"/>
              <w:bottom w:val="nil"/>
              <w:right w:val="nil"/>
            </w:tcBorders>
            <w:shd w:val="clear" w:color="auto" w:fill="auto"/>
            <w:noWrap/>
            <w:vAlign w:val="center"/>
          </w:tcPr>
          <w:p w14:paraId="2D5A9E70" w14:textId="77777777" w:rsidR="00AA3A32" w:rsidDel="00AA70B8" w:rsidRDefault="001B1FE6" w:rsidP="00AA3A32">
            <w:pPr>
              <w:rPr>
                <w:del w:id="1390" w:author="TF 112518" w:date="2018-11-26T22:29:00Z"/>
                <w:rFonts w:ascii="Calibri" w:hAnsi="Calibri"/>
                <w:color w:val="000000"/>
                <w:sz w:val="18"/>
                <w:szCs w:val="18"/>
              </w:rPr>
            </w:pPr>
            <w:del w:id="1391" w:author="TF 112518" w:date="2018-11-26T22:29:00Z">
              <w:r w:rsidRPr="002A4574" w:rsidDel="00AA70B8">
                <w:rPr>
                  <w:rFonts w:ascii="Calibri" w:hAnsi="Calibri"/>
                  <w:color w:val="000000"/>
                  <w:sz w:val="18"/>
                  <w:szCs w:val="18"/>
                </w:rPr>
                <w:delText>723965</w:delText>
              </w:r>
            </w:del>
          </w:p>
        </w:tc>
        <w:tc>
          <w:tcPr>
            <w:tcW w:w="841" w:type="dxa"/>
            <w:tcBorders>
              <w:top w:val="nil"/>
              <w:left w:val="nil"/>
              <w:bottom w:val="nil"/>
              <w:right w:val="nil"/>
            </w:tcBorders>
            <w:shd w:val="clear" w:color="auto" w:fill="auto"/>
            <w:noWrap/>
            <w:vAlign w:val="center"/>
          </w:tcPr>
          <w:p w14:paraId="2D5A9E71" w14:textId="77777777" w:rsidR="00AA3A32" w:rsidDel="00AA70B8" w:rsidRDefault="001B1FE6" w:rsidP="00AA3A32">
            <w:pPr>
              <w:rPr>
                <w:del w:id="1392" w:author="TF 112518" w:date="2018-11-26T22:29:00Z"/>
                <w:rFonts w:ascii="Calibri" w:hAnsi="Calibri"/>
                <w:color w:val="000000"/>
                <w:sz w:val="18"/>
                <w:szCs w:val="18"/>
              </w:rPr>
            </w:pPr>
            <w:del w:id="1393" w:author="TF 112518" w:date="2018-11-26T22:29:00Z">
              <w:r w:rsidRPr="002A4574" w:rsidDel="00AA70B8">
                <w:rPr>
                  <w:rFonts w:ascii="Calibri" w:hAnsi="Calibri"/>
                  <w:color w:val="000000"/>
                  <w:sz w:val="18"/>
                  <w:szCs w:val="18"/>
                </w:rPr>
                <w:delText>0.53</w:delText>
              </w:r>
            </w:del>
          </w:p>
        </w:tc>
        <w:tc>
          <w:tcPr>
            <w:tcW w:w="4545" w:type="dxa"/>
            <w:tcBorders>
              <w:top w:val="nil"/>
              <w:left w:val="nil"/>
              <w:bottom w:val="nil"/>
              <w:right w:val="nil"/>
            </w:tcBorders>
            <w:shd w:val="clear" w:color="auto" w:fill="auto"/>
            <w:noWrap/>
            <w:vAlign w:val="bottom"/>
          </w:tcPr>
          <w:p w14:paraId="2D5A9E72" w14:textId="77777777" w:rsidR="001B1FE6" w:rsidRPr="002A4574" w:rsidDel="00AA70B8" w:rsidRDefault="001B1FE6" w:rsidP="001B1FE6">
            <w:pPr>
              <w:rPr>
                <w:del w:id="1394" w:author="TF 112518" w:date="2018-11-26T22:29:00Z"/>
                <w:rFonts w:ascii="Calibri" w:hAnsi="Calibri"/>
                <w:color w:val="000000"/>
                <w:sz w:val="18"/>
                <w:szCs w:val="18"/>
              </w:rPr>
            </w:pPr>
            <w:del w:id="1395" w:author="TF 112518" w:date="2018-11-26T22:29:00Z">
              <w:r w:rsidRPr="002A4574" w:rsidDel="00AA70B8">
                <w:rPr>
                  <w:rFonts w:ascii="Calibri" w:hAnsi="Calibri"/>
                  <w:color w:val="000000"/>
                  <w:sz w:val="18"/>
                  <w:szCs w:val="18"/>
                </w:rPr>
                <w:delText xml:space="preserve">Paso Robles Municipal Arpt </w:delText>
              </w:r>
            </w:del>
          </w:p>
        </w:tc>
        <w:tc>
          <w:tcPr>
            <w:tcW w:w="1344" w:type="dxa"/>
            <w:tcBorders>
              <w:top w:val="nil"/>
              <w:left w:val="nil"/>
              <w:bottom w:val="nil"/>
              <w:right w:val="nil"/>
            </w:tcBorders>
            <w:shd w:val="clear" w:color="auto" w:fill="auto"/>
            <w:noWrap/>
            <w:vAlign w:val="center"/>
          </w:tcPr>
          <w:p w14:paraId="2D5A9E73" w14:textId="77777777" w:rsidR="00AA3A32" w:rsidDel="00AA70B8" w:rsidRDefault="001B1FE6" w:rsidP="00AA3A32">
            <w:pPr>
              <w:rPr>
                <w:del w:id="1396" w:author="TF 112518" w:date="2018-11-26T22:29:00Z"/>
                <w:rFonts w:ascii="Calibri" w:hAnsi="Calibri"/>
                <w:color w:val="000000"/>
                <w:sz w:val="18"/>
                <w:szCs w:val="18"/>
              </w:rPr>
            </w:pPr>
            <w:del w:id="1397" w:author="TF 112518" w:date="2018-11-26T22:29:00Z">
              <w:r w:rsidRPr="002A4574" w:rsidDel="00AA70B8">
                <w:rPr>
                  <w:rFonts w:ascii="Calibri" w:hAnsi="Calibri"/>
                  <w:color w:val="000000"/>
                  <w:sz w:val="18"/>
                  <w:szCs w:val="18"/>
                </w:rPr>
                <w:delText>35.67</w:delText>
              </w:r>
            </w:del>
          </w:p>
        </w:tc>
        <w:tc>
          <w:tcPr>
            <w:tcW w:w="1316" w:type="dxa"/>
            <w:tcBorders>
              <w:top w:val="nil"/>
              <w:left w:val="nil"/>
              <w:bottom w:val="nil"/>
              <w:right w:val="nil"/>
            </w:tcBorders>
            <w:shd w:val="clear" w:color="auto" w:fill="auto"/>
            <w:noWrap/>
            <w:vAlign w:val="center"/>
          </w:tcPr>
          <w:p w14:paraId="2D5A9E74" w14:textId="77777777" w:rsidR="00AA3A32" w:rsidDel="00AA70B8" w:rsidRDefault="001B1FE6" w:rsidP="00AA3A32">
            <w:pPr>
              <w:rPr>
                <w:del w:id="1398" w:author="TF 112518" w:date="2018-11-26T22:29:00Z"/>
                <w:rFonts w:ascii="Calibri" w:hAnsi="Calibri"/>
                <w:color w:val="000000"/>
                <w:sz w:val="18"/>
                <w:szCs w:val="18"/>
              </w:rPr>
            </w:pPr>
            <w:del w:id="1399" w:author="TF 112518" w:date="2018-11-26T22:29:00Z">
              <w:r w:rsidRPr="002A4574" w:rsidDel="00AA70B8">
                <w:rPr>
                  <w:rFonts w:ascii="Calibri" w:hAnsi="Calibri"/>
                  <w:color w:val="000000"/>
                  <w:sz w:val="18"/>
                  <w:szCs w:val="18"/>
                </w:rPr>
                <w:delText>–120.63</w:delText>
              </w:r>
            </w:del>
          </w:p>
        </w:tc>
        <w:tc>
          <w:tcPr>
            <w:tcW w:w="1586" w:type="dxa"/>
            <w:tcBorders>
              <w:top w:val="nil"/>
              <w:left w:val="nil"/>
              <w:bottom w:val="nil"/>
              <w:right w:val="nil"/>
            </w:tcBorders>
            <w:shd w:val="clear" w:color="auto" w:fill="auto"/>
            <w:noWrap/>
            <w:vAlign w:val="center"/>
          </w:tcPr>
          <w:p w14:paraId="2D5A9E75" w14:textId="77777777" w:rsidR="00AA3A32" w:rsidDel="00AA70B8" w:rsidRDefault="001B1FE6" w:rsidP="00AA3A32">
            <w:pPr>
              <w:rPr>
                <w:del w:id="1400" w:author="TF 112518" w:date="2018-11-26T22:29:00Z"/>
                <w:rFonts w:ascii="Calibri" w:hAnsi="Calibri"/>
                <w:color w:val="000000"/>
                <w:sz w:val="18"/>
                <w:szCs w:val="18"/>
              </w:rPr>
            </w:pPr>
            <w:del w:id="1401" w:author="TF 112518" w:date="2018-11-26T22:29:00Z">
              <w:r w:rsidRPr="002A4574" w:rsidDel="00AA70B8">
                <w:rPr>
                  <w:rFonts w:ascii="Calibri" w:hAnsi="Calibri"/>
                  <w:color w:val="000000"/>
                  <w:sz w:val="18"/>
                  <w:szCs w:val="18"/>
                </w:rPr>
                <w:delText>California</w:delText>
              </w:r>
            </w:del>
          </w:p>
        </w:tc>
      </w:tr>
      <w:tr w:rsidR="00B64414" w:rsidDel="00AA70B8" w14:paraId="2D5A9E7D" w14:textId="77777777" w:rsidTr="00B64414">
        <w:trPr>
          <w:trHeight w:val="240"/>
          <w:del w:id="1402" w:author="TF 112518" w:date="2018-11-26T22:29:00Z"/>
        </w:trPr>
        <w:tc>
          <w:tcPr>
            <w:tcW w:w="1289" w:type="dxa"/>
            <w:tcBorders>
              <w:top w:val="nil"/>
              <w:left w:val="nil"/>
              <w:bottom w:val="nil"/>
              <w:right w:val="nil"/>
            </w:tcBorders>
            <w:shd w:val="clear" w:color="auto" w:fill="auto"/>
            <w:noWrap/>
            <w:vAlign w:val="center"/>
          </w:tcPr>
          <w:p w14:paraId="2D5A9E77" w14:textId="77777777" w:rsidR="00B64414" w:rsidDel="00AA70B8" w:rsidRDefault="00B64414" w:rsidP="00196D35">
            <w:pPr>
              <w:rPr>
                <w:del w:id="1403" w:author="TF 112518" w:date="2018-11-26T22:29:00Z"/>
                <w:rFonts w:ascii="Calibri" w:hAnsi="Calibri"/>
                <w:color w:val="000000"/>
                <w:sz w:val="18"/>
                <w:szCs w:val="18"/>
              </w:rPr>
            </w:pPr>
            <w:del w:id="1404" w:author="TF 112518" w:date="2018-11-26T22:29:00Z">
              <w:r w:rsidRPr="002A4574" w:rsidDel="00AA70B8">
                <w:rPr>
                  <w:rFonts w:ascii="Calibri" w:hAnsi="Calibri"/>
                  <w:color w:val="000000"/>
                  <w:sz w:val="18"/>
                  <w:szCs w:val="18"/>
                </w:rPr>
                <w:delText>724800</w:delText>
              </w:r>
            </w:del>
          </w:p>
        </w:tc>
        <w:tc>
          <w:tcPr>
            <w:tcW w:w="841" w:type="dxa"/>
            <w:tcBorders>
              <w:top w:val="nil"/>
              <w:left w:val="nil"/>
              <w:bottom w:val="nil"/>
              <w:right w:val="nil"/>
            </w:tcBorders>
            <w:shd w:val="clear" w:color="auto" w:fill="auto"/>
            <w:noWrap/>
            <w:vAlign w:val="center"/>
          </w:tcPr>
          <w:p w14:paraId="2D5A9E78" w14:textId="77777777" w:rsidR="00B64414" w:rsidDel="00AA70B8" w:rsidRDefault="00B64414" w:rsidP="00196D35">
            <w:pPr>
              <w:rPr>
                <w:del w:id="1405" w:author="TF 112518" w:date="2018-11-26T22:29:00Z"/>
                <w:rFonts w:ascii="Calibri" w:hAnsi="Calibri"/>
                <w:color w:val="000000"/>
                <w:sz w:val="18"/>
                <w:szCs w:val="18"/>
              </w:rPr>
            </w:pPr>
            <w:del w:id="1406" w:author="TF 112518" w:date="2018-11-26T22:29:00Z">
              <w:r w:rsidRPr="002A4574" w:rsidDel="00AA70B8">
                <w:rPr>
                  <w:rFonts w:ascii="Calibri" w:hAnsi="Calibri"/>
                  <w:color w:val="000000"/>
                  <w:sz w:val="18"/>
                  <w:szCs w:val="18"/>
                </w:rPr>
                <w:delText>0.55</w:delText>
              </w:r>
            </w:del>
          </w:p>
        </w:tc>
        <w:tc>
          <w:tcPr>
            <w:tcW w:w="4545" w:type="dxa"/>
            <w:tcBorders>
              <w:top w:val="nil"/>
              <w:left w:val="nil"/>
              <w:bottom w:val="nil"/>
              <w:right w:val="nil"/>
            </w:tcBorders>
            <w:shd w:val="clear" w:color="auto" w:fill="auto"/>
            <w:noWrap/>
            <w:vAlign w:val="bottom"/>
          </w:tcPr>
          <w:p w14:paraId="2D5A9E79" w14:textId="77777777" w:rsidR="00B64414" w:rsidRPr="002A4574" w:rsidDel="00AA70B8" w:rsidRDefault="00B64414" w:rsidP="00196D35">
            <w:pPr>
              <w:rPr>
                <w:del w:id="1407" w:author="TF 112518" w:date="2018-11-26T22:29:00Z"/>
                <w:rFonts w:ascii="Calibri" w:hAnsi="Calibri"/>
                <w:color w:val="000000"/>
                <w:sz w:val="18"/>
                <w:szCs w:val="18"/>
              </w:rPr>
            </w:pPr>
            <w:del w:id="1408" w:author="TF 112518" w:date="2018-11-26T22:29:00Z">
              <w:r w:rsidRPr="002A4574" w:rsidDel="00AA70B8">
                <w:rPr>
                  <w:rFonts w:ascii="Calibri" w:hAnsi="Calibri"/>
                  <w:color w:val="000000"/>
                  <w:sz w:val="18"/>
                  <w:szCs w:val="18"/>
                </w:rPr>
                <w:delText xml:space="preserve">Bishop Airport </w:delText>
              </w:r>
            </w:del>
          </w:p>
        </w:tc>
        <w:tc>
          <w:tcPr>
            <w:tcW w:w="1344" w:type="dxa"/>
            <w:tcBorders>
              <w:top w:val="nil"/>
              <w:left w:val="nil"/>
              <w:bottom w:val="nil"/>
              <w:right w:val="nil"/>
            </w:tcBorders>
            <w:shd w:val="clear" w:color="auto" w:fill="auto"/>
            <w:noWrap/>
            <w:vAlign w:val="center"/>
          </w:tcPr>
          <w:p w14:paraId="2D5A9E7A" w14:textId="77777777" w:rsidR="00B64414" w:rsidDel="00AA70B8" w:rsidRDefault="00B64414" w:rsidP="00196D35">
            <w:pPr>
              <w:rPr>
                <w:del w:id="1409" w:author="TF 112518" w:date="2018-11-26T22:29:00Z"/>
                <w:rFonts w:ascii="Calibri" w:hAnsi="Calibri"/>
                <w:color w:val="000000"/>
                <w:sz w:val="18"/>
                <w:szCs w:val="18"/>
              </w:rPr>
            </w:pPr>
            <w:del w:id="1410" w:author="TF 112518" w:date="2018-11-26T22:29:00Z">
              <w:r w:rsidRPr="002A4574" w:rsidDel="00AA70B8">
                <w:rPr>
                  <w:rFonts w:ascii="Calibri" w:hAnsi="Calibri"/>
                  <w:color w:val="000000"/>
                  <w:sz w:val="18"/>
                  <w:szCs w:val="18"/>
                </w:rPr>
                <w:delText>37.37</w:delText>
              </w:r>
            </w:del>
          </w:p>
        </w:tc>
        <w:tc>
          <w:tcPr>
            <w:tcW w:w="1316" w:type="dxa"/>
            <w:tcBorders>
              <w:top w:val="nil"/>
              <w:left w:val="nil"/>
              <w:bottom w:val="nil"/>
              <w:right w:val="nil"/>
            </w:tcBorders>
            <w:shd w:val="clear" w:color="auto" w:fill="auto"/>
            <w:noWrap/>
            <w:vAlign w:val="center"/>
          </w:tcPr>
          <w:p w14:paraId="2D5A9E7B" w14:textId="77777777" w:rsidR="00B64414" w:rsidDel="00AA70B8" w:rsidRDefault="00B64414" w:rsidP="00196D35">
            <w:pPr>
              <w:rPr>
                <w:del w:id="1411" w:author="TF 112518" w:date="2018-11-26T22:29:00Z"/>
                <w:rFonts w:ascii="Calibri" w:hAnsi="Calibri"/>
                <w:color w:val="000000"/>
                <w:sz w:val="18"/>
                <w:szCs w:val="18"/>
              </w:rPr>
            </w:pPr>
            <w:del w:id="1412" w:author="TF 112518" w:date="2018-11-26T22:29:00Z">
              <w:r w:rsidRPr="002A4574" w:rsidDel="00AA70B8">
                <w:rPr>
                  <w:rFonts w:ascii="Calibri" w:hAnsi="Calibri"/>
                  <w:color w:val="000000"/>
                  <w:sz w:val="18"/>
                  <w:szCs w:val="18"/>
                </w:rPr>
                <w:delText>–118.35</w:delText>
              </w:r>
            </w:del>
          </w:p>
        </w:tc>
        <w:tc>
          <w:tcPr>
            <w:tcW w:w="1586" w:type="dxa"/>
            <w:tcBorders>
              <w:top w:val="nil"/>
              <w:left w:val="nil"/>
              <w:bottom w:val="nil"/>
              <w:right w:val="nil"/>
            </w:tcBorders>
            <w:shd w:val="clear" w:color="auto" w:fill="auto"/>
            <w:noWrap/>
            <w:vAlign w:val="center"/>
          </w:tcPr>
          <w:p w14:paraId="2D5A9E7C" w14:textId="77777777" w:rsidR="00B64414" w:rsidDel="00AA70B8" w:rsidRDefault="00B64414" w:rsidP="00196D35">
            <w:pPr>
              <w:rPr>
                <w:del w:id="1413" w:author="TF 112518" w:date="2018-11-26T22:29:00Z"/>
                <w:rFonts w:ascii="Calibri" w:hAnsi="Calibri"/>
                <w:color w:val="000000"/>
                <w:sz w:val="18"/>
                <w:szCs w:val="18"/>
              </w:rPr>
            </w:pPr>
            <w:del w:id="1414" w:author="TF 112518" w:date="2018-11-26T22:29:00Z">
              <w:r w:rsidRPr="002A4574" w:rsidDel="00AA70B8">
                <w:rPr>
                  <w:rFonts w:ascii="Calibri" w:hAnsi="Calibri"/>
                  <w:color w:val="000000"/>
                  <w:sz w:val="18"/>
                  <w:szCs w:val="18"/>
                </w:rPr>
                <w:delText>California</w:delText>
              </w:r>
            </w:del>
          </w:p>
        </w:tc>
      </w:tr>
      <w:tr w:rsidR="00B64414" w:rsidDel="00AA70B8" w14:paraId="2D5A9E84" w14:textId="77777777" w:rsidTr="00B64414">
        <w:trPr>
          <w:trHeight w:val="240"/>
          <w:del w:id="1415" w:author="TF 112518" w:date="2018-11-26T22:29:00Z"/>
        </w:trPr>
        <w:tc>
          <w:tcPr>
            <w:tcW w:w="1289" w:type="dxa"/>
            <w:tcBorders>
              <w:top w:val="nil"/>
              <w:left w:val="nil"/>
              <w:bottom w:val="nil"/>
              <w:right w:val="nil"/>
            </w:tcBorders>
            <w:shd w:val="clear" w:color="auto" w:fill="auto"/>
            <w:noWrap/>
            <w:vAlign w:val="center"/>
          </w:tcPr>
          <w:p w14:paraId="2D5A9E7E" w14:textId="77777777" w:rsidR="00B64414" w:rsidDel="00AA70B8" w:rsidRDefault="00B64414" w:rsidP="00196D35">
            <w:pPr>
              <w:rPr>
                <w:del w:id="1416" w:author="TF 112518" w:date="2018-11-26T22:29:00Z"/>
                <w:rFonts w:ascii="Calibri" w:hAnsi="Calibri"/>
                <w:color w:val="000000"/>
                <w:sz w:val="18"/>
                <w:szCs w:val="18"/>
              </w:rPr>
            </w:pPr>
            <w:del w:id="1417" w:author="TF 112518" w:date="2018-11-26T22:29:00Z">
              <w:r w:rsidRPr="002A4574" w:rsidDel="00AA70B8">
                <w:rPr>
                  <w:rFonts w:ascii="Calibri" w:hAnsi="Calibri"/>
                  <w:color w:val="000000"/>
                  <w:sz w:val="18"/>
                  <w:szCs w:val="18"/>
                </w:rPr>
                <w:delText>724815</w:delText>
              </w:r>
            </w:del>
          </w:p>
        </w:tc>
        <w:tc>
          <w:tcPr>
            <w:tcW w:w="841" w:type="dxa"/>
            <w:tcBorders>
              <w:top w:val="nil"/>
              <w:left w:val="nil"/>
              <w:bottom w:val="nil"/>
              <w:right w:val="nil"/>
            </w:tcBorders>
            <w:shd w:val="clear" w:color="auto" w:fill="auto"/>
            <w:noWrap/>
            <w:vAlign w:val="center"/>
          </w:tcPr>
          <w:p w14:paraId="2D5A9E7F" w14:textId="77777777" w:rsidR="00B64414" w:rsidDel="00AA70B8" w:rsidRDefault="00B64414" w:rsidP="00196D35">
            <w:pPr>
              <w:rPr>
                <w:del w:id="1418" w:author="TF 112518" w:date="2018-11-26T22:29:00Z"/>
                <w:rFonts w:ascii="Calibri" w:hAnsi="Calibri"/>
                <w:color w:val="000000"/>
                <w:sz w:val="18"/>
                <w:szCs w:val="18"/>
              </w:rPr>
            </w:pPr>
            <w:del w:id="1419" w:author="TF 112518" w:date="2018-11-26T22:29:00Z">
              <w:r w:rsidRPr="002A4574" w:rsidDel="00AA70B8">
                <w:rPr>
                  <w:rFonts w:ascii="Calibri" w:hAnsi="Calibri"/>
                  <w:color w:val="000000"/>
                  <w:sz w:val="18"/>
                  <w:szCs w:val="18"/>
                </w:rPr>
                <w:delText>0.46</w:delText>
              </w:r>
            </w:del>
          </w:p>
        </w:tc>
        <w:tc>
          <w:tcPr>
            <w:tcW w:w="4545" w:type="dxa"/>
            <w:tcBorders>
              <w:top w:val="nil"/>
              <w:left w:val="nil"/>
              <w:bottom w:val="nil"/>
              <w:right w:val="nil"/>
            </w:tcBorders>
            <w:shd w:val="clear" w:color="auto" w:fill="auto"/>
            <w:noWrap/>
            <w:vAlign w:val="bottom"/>
          </w:tcPr>
          <w:p w14:paraId="2D5A9E80" w14:textId="77777777" w:rsidR="00B64414" w:rsidRPr="002A4574" w:rsidDel="00AA70B8" w:rsidRDefault="00B64414" w:rsidP="00196D35">
            <w:pPr>
              <w:rPr>
                <w:del w:id="1420" w:author="TF 112518" w:date="2018-11-26T22:29:00Z"/>
                <w:rFonts w:ascii="Calibri" w:hAnsi="Calibri"/>
                <w:color w:val="000000"/>
                <w:sz w:val="18"/>
                <w:szCs w:val="18"/>
              </w:rPr>
            </w:pPr>
            <w:del w:id="1421" w:author="TF 112518" w:date="2018-11-26T22:29:00Z">
              <w:r w:rsidRPr="002A4574" w:rsidDel="00AA70B8">
                <w:rPr>
                  <w:rFonts w:ascii="Calibri" w:hAnsi="Calibri"/>
                  <w:color w:val="000000"/>
                  <w:sz w:val="18"/>
                  <w:szCs w:val="18"/>
                </w:rPr>
                <w:delText xml:space="preserve">Merced/Macready Fld </w:delText>
              </w:r>
            </w:del>
          </w:p>
        </w:tc>
        <w:tc>
          <w:tcPr>
            <w:tcW w:w="1344" w:type="dxa"/>
            <w:tcBorders>
              <w:top w:val="nil"/>
              <w:left w:val="nil"/>
              <w:bottom w:val="nil"/>
              <w:right w:val="nil"/>
            </w:tcBorders>
            <w:shd w:val="clear" w:color="auto" w:fill="auto"/>
            <w:noWrap/>
            <w:vAlign w:val="center"/>
          </w:tcPr>
          <w:p w14:paraId="2D5A9E81" w14:textId="77777777" w:rsidR="00B64414" w:rsidDel="00AA70B8" w:rsidRDefault="00B64414" w:rsidP="00196D35">
            <w:pPr>
              <w:rPr>
                <w:del w:id="1422" w:author="TF 112518" w:date="2018-11-26T22:29:00Z"/>
                <w:rFonts w:ascii="Calibri" w:hAnsi="Calibri"/>
                <w:color w:val="000000"/>
                <w:sz w:val="18"/>
                <w:szCs w:val="18"/>
              </w:rPr>
            </w:pPr>
            <w:del w:id="1423" w:author="TF 112518" w:date="2018-11-26T22:29:00Z">
              <w:r w:rsidRPr="002A4574" w:rsidDel="00AA70B8">
                <w:rPr>
                  <w:rFonts w:ascii="Calibri" w:hAnsi="Calibri"/>
                  <w:color w:val="000000"/>
                  <w:sz w:val="18"/>
                  <w:szCs w:val="18"/>
                </w:rPr>
                <w:delText>37.28</w:delText>
              </w:r>
            </w:del>
          </w:p>
        </w:tc>
        <w:tc>
          <w:tcPr>
            <w:tcW w:w="1316" w:type="dxa"/>
            <w:tcBorders>
              <w:top w:val="nil"/>
              <w:left w:val="nil"/>
              <w:bottom w:val="nil"/>
              <w:right w:val="nil"/>
            </w:tcBorders>
            <w:shd w:val="clear" w:color="auto" w:fill="auto"/>
            <w:noWrap/>
            <w:vAlign w:val="center"/>
          </w:tcPr>
          <w:p w14:paraId="2D5A9E82" w14:textId="77777777" w:rsidR="00B64414" w:rsidDel="00AA70B8" w:rsidRDefault="00B64414" w:rsidP="00196D35">
            <w:pPr>
              <w:rPr>
                <w:del w:id="1424" w:author="TF 112518" w:date="2018-11-26T22:29:00Z"/>
                <w:rFonts w:ascii="Calibri" w:hAnsi="Calibri"/>
                <w:color w:val="000000"/>
                <w:sz w:val="18"/>
                <w:szCs w:val="18"/>
              </w:rPr>
            </w:pPr>
            <w:del w:id="1425" w:author="TF 112518" w:date="2018-11-26T22:29:00Z">
              <w:r w:rsidRPr="002A4574" w:rsidDel="00AA70B8">
                <w:rPr>
                  <w:rFonts w:ascii="Calibri" w:hAnsi="Calibri"/>
                  <w:color w:val="000000"/>
                  <w:sz w:val="18"/>
                  <w:szCs w:val="18"/>
                </w:rPr>
                <w:delText>–120.52</w:delText>
              </w:r>
            </w:del>
          </w:p>
        </w:tc>
        <w:tc>
          <w:tcPr>
            <w:tcW w:w="1586" w:type="dxa"/>
            <w:tcBorders>
              <w:top w:val="nil"/>
              <w:left w:val="nil"/>
              <w:bottom w:val="nil"/>
              <w:right w:val="nil"/>
            </w:tcBorders>
            <w:shd w:val="clear" w:color="auto" w:fill="auto"/>
            <w:noWrap/>
            <w:vAlign w:val="center"/>
          </w:tcPr>
          <w:p w14:paraId="2D5A9E83" w14:textId="77777777" w:rsidR="00B64414" w:rsidDel="00AA70B8" w:rsidRDefault="00B64414" w:rsidP="00196D35">
            <w:pPr>
              <w:rPr>
                <w:del w:id="1426" w:author="TF 112518" w:date="2018-11-26T22:29:00Z"/>
                <w:rFonts w:ascii="Calibri" w:hAnsi="Calibri"/>
                <w:color w:val="000000"/>
                <w:sz w:val="18"/>
                <w:szCs w:val="18"/>
              </w:rPr>
            </w:pPr>
            <w:del w:id="1427" w:author="TF 112518" w:date="2018-11-26T22:29:00Z">
              <w:r w:rsidRPr="002A4574" w:rsidDel="00AA70B8">
                <w:rPr>
                  <w:rFonts w:ascii="Calibri" w:hAnsi="Calibri"/>
                  <w:color w:val="000000"/>
                  <w:sz w:val="18"/>
                  <w:szCs w:val="18"/>
                </w:rPr>
                <w:delText>California</w:delText>
              </w:r>
            </w:del>
          </w:p>
        </w:tc>
      </w:tr>
      <w:tr w:rsidR="00B64414" w:rsidDel="00AA70B8" w14:paraId="2D5A9E8B" w14:textId="77777777" w:rsidTr="00B64414">
        <w:trPr>
          <w:trHeight w:val="240"/>
          <w:del w:id="1428" w:author="TF 112518" w:date="2018-11-26T22:29:00Z"/>
        </w:trPr>
        <w:tc>
          <w:tcPr>
            <w:tcW w:w="1289" w:type="dxa"/>
            <w:tcBorders>
              <w:top w:val="nil"/>
              <w:left w:val="nil"/>
              <w:bottom w:val="nil"/>
              <w:right w:val="nil"/>
            </w:tcBorders>
            <w:shd w:val="clear" w:color="auto" w:fill="auto"/>
            <w:noWrap/>
            <w:vAlign w:val="center"/>
          </w:tcPr>
          <w:p w14:paraId="2D5A9E85" w14:textId="77777777" w:rsidR="00B64414" w:rsidDel="00AA70B8" w:rsidRDefault="00B64414" w:rsidP="00196D35">
            <w:pPr>
              <w:rPr>
                <w:del w:id="1429" w:author="TF 112518" w:date="2018-11-26T22:29:00Z"/>
                <w:rFonts w:ascii="Calibri" w:hAnsi="Calibri"/>
                <w:color w:val="000000"/>
                <w:sz w:val="18"/>
                <w:szCs w:val="18"/>
              </w:rPr>
            </w:pPr>
            <w:del w:id="1430" w:author="TF 112518" w:date="2018-11-26T22:29:00Z">
              <w:r w:rsidRPr="002A4574" w:rsidDel="00AA70B8">
                <w:rPr>
                  <w:rFonts w:ascii="Calibri" w:hAnsi="Calibri"/>
                  <w:color w:val="000000"/>
                  <w:sz w:val="18"/>
                  <w:szCs w:val="18"/>
                </w:rPr>
                <w:delText>724830</w:delText>
              </w:r>
            </w:del>
          </w:p>
        </w:tc>
        <w:tc>
          <w:tcPr>
            <w:tcW w:w="841" w:type="dxa"/>
            <w:tcBorders>
              <w:top w:val="nil"/>
              <w:left w:val="nil"/>
              <w:bottom w:val="nil"/>
              <w:right w:val="nil"/>
            </w:tcBorders>
            <w:shd w:val="clear" w:color="auto" w:fill="auto"/>
            <w:noWrap/>
            <w:vAlign w:val="center"/>
          </w:tcPr>
          <w:p w14:paraId="2D5A9E86" w14:textId="77777777" w:rsidR="00B64414" w:rsidDel="00AA70B8" w:rsidRDefault="00B64414" w:rsidP="00196D35">
            <w:pPr>
              <w:rPr>
                <w:del w:id="1431" w:author="TF 112518" w:date="2018-11-26T22:29:00Z"/>
                <w:rFonts w:ascii="Calibri" w:hAnsi="Calibri"/>
                <w:color w:val="000000"/>
                <w:sz w:val="18"/>
                <w:szCs w:val="18"/>
              </w:rPr>
            </w:pPr>
            <w:del w:id="1432" w:author="TF 112518" w:date="2018-11-26T22:29:00Z">
              <w:r w:rsidRPr="002A4574" w:rsidDel="00AA70B8">
                <w:rPr>
                  <w:rFonts w:ascii="Calibri" w:hAnsi="Calibri"/>
                  <w:color w:val="000000"/>
                  <w:sz w:val="18"/>
                  <w:szCs w:val="18"/>
                </w:rPr>
                <w:delText>0.51</w:delText>
              </w:r>
            </w:del>
          </w:p>
        </w:tc>
        <w:tc>
          <w:tcPr>
            <w:tcW w:w="4545" w:type="dxa"/>
            <w:tcBorders>
              <w:top w:val="nil"/>
              <w:left w:val="nil"/>
              <w:bottom w:val="nil"/>
              <w:right w:val="nil"/>
            </w:tcBorders>
            <w:shd w:val="clear" w:color="auto" w:fill="auto"/>
            <w:noWrap/>
            <w:vAlign w:val="bottom"/>
          </w:tcPr>
          <w:p w14:paraId="2D5A9E87" w14:textId="77777777" w:rsidR="00B64414" w:rsidRPr="002A4574" w:rsidDel="00AA70B8" w:rsidRDefault="00B64414" w:rsidP="00196D35">
            <w:pPr>
              <w:rPr>
                <w:del w:id="1433" w:author="TF 112518" w:date="2018-11-26T22:29:00Z"/>
                <w:rFonts w:ascii="Calibri" w:hAnsi="Calibri"/>
                <w:color w:val="000000"/>
                <w:sz w:val="18"/>
                <w:szCs w:val="18"/>
              </w:rPr>
            </w:pPr>
            <w:del w:id="1434" w:author="TF 112518" w:date="2018-11-26T22:29:00Z">
              <w:r w:rsidRPr="002A4574" w:rsidDel="00AA70B8">
                <w:rPr>
                  <w:rFonts w:ascii="Calibri" w:hAnsi="Calibri"/>
                  <w:color w:val="000000"/>
                  <w:sz w:val="18"/>
                  <w:szCs w:val="18"/>
                </w:rPr>
                <w:delText xml:space="preserve">Sacramento Executive Arpt </w:delText>
              </w:r>
            </w:del>
          </w:p>
        </w:tc>
        <w:tc>
          <w:tcPr>
            <w:tcW w:w="1344" w:type="dxa"/>
            <w:tcBorders>
              <w:top w:val="nil"/>
              <w:left w:val="nil"/>
              <w:bottom w:val="nil"/>
              <w:right w:val="nil"/>
            </w:tcBorders>
            <w:shd w:val="clear" w:color="auto" w:fill="auto"/>
            <w:noWrap/>
            <w:vAlign w:val="center"/>
          </w:tcPr>
          <w:p w14:paraId="2D5A9E88" w14:textId="77777777" w:rsidR="00B64414" w:rsidDel="00AA70B8" w:rsidRDefault="00B64414" w:rsidP="00196D35">
            <w:pPr>
              <w:rPr>
                <w:del w:id="1435" w:author="TF 112518" w:date="2018-11-26T22:29:00Z"/>
                <w:rFonts w:ascii="Calibri" w:hAnsi="Calibri"/>
                <w:color w:val="000000"/>
                <w:sz w:val="18"/>
                <w:szCs w:val="18"/>
              </w:rPr>
            </w:pPr>
            <w:del w:id="1436" w:author="TF 112518" w:date="2018-11-26T22:29:00Z">
              <w:r w:rsidRPr="002A4574" w:rsidDel="00AA70B8">
                <w:rPr>
                  <w:rFonts w:ascii="Calibri" w:hAnsi="Calibri"/>
                  <w:color w:val="000000"/>
                  <w:sz w:val="18"/>
                  <w:szCs w:val="18"/>
                </w:rPr>
                <w:delText>38.5</w:delText>
              </w:r>
            </w:del>
          </w:p>
        </w:tc>
        <w:tc>
          <w:tcPr>
            <w:tcW w:w="1316" w:type="dxa"/>
            <w:tcBorders>
              <w:top w:val="nil"/>
              <w:left w:val="nil"/>
              <w:bottom w:val="nil"/>
              <w:right w:val="nil"/>
            </w:tcBorders>
            <w:shd w:val="clear" w:color="auto" w:fill="auto"/>
            <w:noWrap/>
            <w:vAlign w:val="center"/>
          </w:tcPr>
          <w:p w14:paraId="2D5A9E89" w14:textId="77777777" w:rsidR="00B64414" w:rsidDel="00AA70B8" w:rsidRDefault="00B64414" w:rsidP="00196D35">
            <w:pPr>
              <w:rPr>
                <w:del w:id="1437" w:author="TF 112518" w:date="2018-11-26T22:29:00Z"/>
                <w:rFonts w:ascii="Calibri" w:hAnsi="Calibri"/>
                <w:color w:val="000000"/>
                <w:sz w:val="18"/>
                <w:szCs w:val="18"/>
              </w:rPr>
            </w:pPr>
            <w:del w:id="1438" w:author="TF 112518" w:date="2018-11-26T22:29:00Z">
              <w:r w:rsidRPr="002A4574" w:rsidDel="00AA70B8">
                <w:rPr>
                  <w:rFonts w:ascii="Calibri" w:hAnsi="Calibri"/>
                  <w:color w:val="000000"/>
                  <w:sz w:val="18"/>
                  <w:szCs w:val="18"/>
                </w:rPr>
                <w:delText>–121.50</w:delText>
              </w:r>
            </w:del>
          </w:p>
        </w:tc>
        <w:tc>
          <w:tcPr>
            <w:tcW w:w="1586" w:type="dxa"/>
            <w:tcBorders>
              <w:top w:val="nil"/>
              <w:left w:val="nil"/>
              <w:bottom w:val="nil"/>
              <w:right w:val="nil"/>
            </w:tcBorders>
            <w:shd w:val="clear" w:color="auto" w:fill="auto"/>
            <w:noWrap/>
            <w:vAlign w:val="center"/>
          </w:tcPr>
          <w:p w14:paraId="2D5A9E8A" w14:textId="77777777" w:rsidR="00B64414" w:rsidDel="00AA70B8" w:rsidRDefault="00B64414" w:rsidP="00196D35">
            <w:pPr>
              <w:rPr>
                <w:del w:id="1439" w:author="TF 112518" w:date="2018-11-26T22:29:00Z"/>
                <w:rFonts w:ascii="Calibri" w:hAnsi="Calibri"/>
                <w:color w:val="000000"/>
                <w:sz w:val="18"/>
                <w:szCs w:val="18"/>
              </w:rPr>
            </w:pPr>
            <w:del w:id="1440" w:author="TF 112518" w:date="2018-11-26T22:29:00Z">
              <w:r w:rsidRPr="002A4574" w:rsidDel="00AA70B8">
                <w:rPr>
                  <w:rFonts w:ascii="Calibri" w:hAnsi="Calibri"/>
                  <w:color w:val="000000"/>
                  <w:sz w:val="18"/>
                  <w:szCs w:val="18"/>
                </w:rPr>
                <w:delText>California</w:delText>
              </w:r>
            </w:del>
          </w:p>
        </w:tc>
      </w:tr>
      <w:tr w:rsidR="00B64414" w:rsidDel="00AA70B8" w14:paraId="2D5A9E92" w14:textId="77777777" w:rsidTr="00B64414">
        <w:trPr>
          <w:trHeight w:val="240"/>
          <w:del w:id="1441" w:author="TF 112518" w:date="2018-11-26T22:29:00Z"/>
        </w:trPr>
        <w:tc>
          <w:tcPr>
            <w:tcW w:w="1289" w:type="dxa"/>
            <w:tcBorders>
              <w:top w:val="nil"/>
              <w:left w:val="nil"/>
              <w:bottom w:val="nil"/>
              <w:right w:val="nil"/>
            </w:tcBorders>
            <w:shd w:val="clear" w:color="auto" w:fill="auto"/>
            <w:noWrap/>
            <w:vAlign w:val="center"/>
          </w:tcPr>
          <w:p w14:paraId="2D5A9E8C" w14:textId="77777777" w:rsidR="00B64414" w:rsidDel="00AA70B8" w:rsidRDefault="00B64414" w:rsidP="00196D35">
            <w:pPr>
              <w:rPr>
                <w:del w:id="1442" w:author="TF 112518" w:date="2018-11-26T22:29:00Z"/>
                <w:rFonts w:ascii="Calibri" w:hAnsi="Calibri"/>
                <w:color w:val="000000"/>
                <w:sz w:val="18"/>
                <w:szCs w:val="18"/>
              </w:rPr>
            </w:pPr>
            <w:del w:id="1443" w:author="TF 112518" w:date="2018-11-26T22:29:00Z">
              <w:r w:rsidRPr="002A4574" w:rsidDel="00AA70B8">
                <w:rPr>
                  <w:rFonts w:ascii="Calibri" w:hAnsi="Calibri"/>
                  <w:color w:val="000000"/>
                  <w:sz w:val="18"/>
                  <w:szCs w:val="18"/>
                </w:rPr>
                <w:delText>724837</w:delText>
              </w:r>
            </w:del>
          </w:p>
        </w:tc>
        <w:tc>
          <w:tcPr>
            <w:tcW w:w="841" w:type="dxa"/>
            <w:tcBorders>
              <w:top w:val="nil"/>
              <w:left w:val="nil"/>
              <w:bottom w:val="nil"/>
              <w:right w:val="nil"/>
            </w:tcBorders>
            <w:shd w:val="clear" w:color="auto" w:fill="auto"/>
            <w:noWrap/>
            <w:vAlign w:val="center"/>
          </w:tcPr>
          <w:p w14:paraId="2D5A9E8D" w14:textId="77777777" w:rsidR="00B64414" w:rsidDel="00AA70B8" w:rsidRDefault="00B64414" w:rsidP="00196D35">
            <w:pPr>
              <w:rPr>
                <w:del w:id="1444" w:author="TF 112518" w:date="2018-11-26T22:29:00Z"/>
                <w:rFonts w:ascii="Calibri" w:hAnsi="Calibri"/>
                <w:color w:val="000000"/>
                <w:sz w:val="18"/>
                <w:szCs w:val="18"/>
              </w:rPr>
            </w:pPr>
            <w:del w:id="1445" w:author="TF 112518" w:date="2018-11-26T22:29:00Z">
              <w:r w:rsidRPr="002A4574" w:rsidDel="00AA70B8">
                <w:rPr>
                  <w:rFonts w:ascii="Calibri" w:hAnsi="Calibri"/>
                  <w:color w:val="000000"/>
                  <w:sz w:val="18"/>
                  <w:szCs w:val="18"/>
                </w:rPr>
                <w:delText>0.45</w:delText>
              </w:r>
            </w:del>
          </w:p>
        </w:tc>
        <w:tc>
          <w:tcPr>
            <w:tcW w:w="4545" w:type="dxa"/>
            <w:tcBorders>
              <w:top w:val="nil"/>
              <w:left w:val="nil"/>
              <w:bottom w:val="nil"/>
              <w:right w:val="nil"/>
            </w:tcBorders>
            <w:shd w:val="clear" w:color="auto" w:fill="auto"/>
            <w:noWrap/>
            <w:vAlign w:val="bottom"/>
          </w:tcPr>
          <w:p w14:paraId="2D5A9E8E" w14:textId="77777777" w:rsidR="00B64414" w:rsidRPr="002A4574" w:rsidDel="00AA70B8" w:rsidRDefault="00B64414" w:rsidP="00196D35">
            <w:pPr>
              <w:rPr>
                <w:del w:id="1446" w:author="TF 112518" w:date="2018-11-26T22:29:00Z"/>
                <w:rFonts w:ascii="Calibri" w:hAnsi="Calibri"/>
                <w:color w:val="000000"/>
                <w:sz w:val="18"/>
                <w:szCs w:val="18"/>
              </w:rPr>
            </w:pPr>
            <w:del w:id="1447" w:author="TF 112518" w:date="2018-11-26T22:29:00Z">
              <w:r w:rsidRPr="002A4574" w:rsidDel="00AA70B8">
                <w:rPr>
                  <w:rFonts w:ascii="Calibri" w:hAnsi="Calibri"/>
                  <w:color w:val="000000"/>
                  <w:sz w:val="18"/>
                  <w:szCs w:val="18"/>
                </w:rPr>
                <w:delText xml:space="preserve">Beale AFB </w:delText>
              </w:r>
            </w:del>
          </w:p>
        </w:tc>
        <w:tc>
          <w:tcPr>
            <w:tcW w:w="1344" w:type="dxa"/>
            <w:tcBorders>
              <w:top w:val="nil"/>
              <w:left w:val="nil"/>
              <w:bottom w:val="nil"/>
              <w:right w:val="nil"/>
            </w:tcBorders>
            <w:shd w:val="clear" w:color="auto" w:fill="auto"/>
            <w:noWrap/>
            <w:vAlign w:val="center"/>
          </w:tcPr>
          <w:p w14:paraId="2D5A9E8F" w14:textId="77777777" w:rsidR="00B64414" w:rsidDel="00AA70B8" w:rsidRDefault="00B64414" w:rsidP="00196D35">
            <w:pPr>
              <w:rPr>
                <w:del w:id="1448" w:author="TF 112518" w:date="2018-11-26T22:29:00Z"/>
                <w:rFonts w:ascii="Calibri" w:hAnsi="Calibri"/>
                <w:color w:val="000000"/>
                <w:sz w:val="18"/>
                <w:szCs w:val="18"/>
              </w:rPr>
            </w:pPr>
            <w:del w:id="1449" w:author="TF 112518" w:date="2018-11-26T22:29:00Z">
              <w:r w:rsidRPr="002A4574" w:rsidDel="00AA70B8">
                <w:rPr>
                  <w:rFonts w:ascii="Calibri" w:hAnsi="Calibri"/>
                  <w:color w:val="000000"/>
                  <w:sz w:val="18"/>
                  <w:szCs w:val="18"/>
                </w:rPr>
                <w:delText>39.13</w:delText>
              </w:r>
            </w:del>
          </w:p>
        </w:tc>
        <w:tc>
          <w:tcPr>
            <w:tcW w:w="1316" w:type="dxa"/>
            <w:tcBorders>
              <w:top w:val="nil"/>
              <w:left w:val="nil"/>
              <w:bottom w:val="nil"/>
              <w:right w:val="nil"/>
            </w:tcBorders>
            <w:shd w:val="clear" w:color="auto" w:fill="auto"/>
            <w:noWrap/>
            <w:vAlign w:val="center"/>
          </w:tcPr>
          <w:p w14:paraId="2D5A9E90" w14:textId="77777777" w:rsidR="00B64414" w:rsidDel="00AA70B8" w:rsidRDefault="00B64414" w:rsidP="00196D35">
            <w:pPr>
              <w:rPr>
                <w:del w:id="1450" w:author="TF 112518" w:date="2018-11-26T22:29:00Z"/>
                <w:rFonts w:ascii="Calibri" w:hAnsi="Calibri"/>
                <w:color w:val="000000"/>
                <w:sz w:val="18"/>
                <w:szCs w:val="18"/>
              </w:rPr>
            </w:pPr>
            <w:del w:id="1451" w:author="TF 112518" w:date="2018-11-26T22:29:00Z">
              <w:r w:rsidRPr="002A4574" w:rsidDel="00AA70B8">
                <w:rPr>
                  <w:rFonts w:ascii="Calibri" w:hAnsi="Calibri"/>
                  <w:color w:val="000000"/>
                  <w:sz w:val="18"/>
                  <w:szCs w:val="18"/>
                </w:rPr>
                <w:delText>–121.43</w:delText>
              </w:r>
            </w:del>
          </w:p>
        </w:tc>
        <w:tc>
          <w:tcPr>
            <w:tcW w:w="1586" w:type="dxa"/>
            <w:tcBorders>
              <w:top w:val="nil"/>
              <w:left w:val="nil"/>
              <w:bottom w:val="nil"/>
              <w:right w:val="nil"/>
            </w:tcBorders>
            <w:shd w:val="clear" w:color="auto" w:fill="auto"/>
            <w:noWrap/>
            <w:vAlign w:val="center"/>
          </w:tcPr>
          <w:p w14:paraId="2D5A9E91" w14:textId="77777777" w:rsidR="00B64414" w:rsidDel="00AA70B8" w:rsidRDefault="00B64414" w:rsidP="00196D35">
            <w:pPr>
              <w:rPr>
                <w:del w:id="1452" w:author="TF 112518" w:date="2018-11-26T22:29:00Z"/>
                <w:rFonts w:ascii="Calibri" w:hAnsi="Calibri"/>
                <w:color w:val="000000"/>
                <w:sz w:val="18"/>
                <w:szCs w:val="18"/>
              </w:rPr>
            </w:pPr>
            <w:del w:id="1453" w:author="TF 112518" w:date="2018-11-26T22:29:00Z">
              <w:r w:rsidRPr="002A4574" w:rsidDel="00AA70B8">
                <w:rPr>
                  <w:rFonts w:ascii="Calibri" w:hAnsi="Calibri"/>
                  <w:color w:val="000000"/>
                  <w:sz w:val="18"/>
                  <w:szCs w:val="18"/>
                </w:rPr>
                <w:delText>California</w:delText>
              </w:r>
            </w:del>
          </w:p>
        </w:tc>
      </w:tr>
      <w:tr w:rsidR="00B64414" w:rsidDel="00AA70B8" w14:paraId="2D5A9E99" w14:textId="77777777" w:rsidTr="00B64414">
        <w:trPr>
          <w:trHeight w:val="240"/>
          <w:del w:id="1454" w:author="TF 112518" w:date="2018-11-26T22:29:00Z"/>
        </w:trPr>
        <w:tc>
          <w:tcPr>
            <w:tcW w:w="1289" w:type="dxa"/>
            <w:tcBorders>
              <w:top w:val="nil"/>
              <w:left w:val="nil"/>
              <w:bottom w:val="nil"/>
              <w:right w:val="nil"/>
            </w:tcBorders>
            <w:shd w:val="clear" w:color="auto" w:fill="auto"/>
            <w:noWrap/>
            <w:vAlign w:val="center"/>
          </w:tcPr>
          <w:p w14:paraId="2D5A9E93" w14:textId="77777777" w:rsidR="00B64414" w:rsidDel="00AA70B8" w:rsidRDefault="00B64414" w:rsidP="00196D35">
            <w:pPr>
              <w:rPr>
                <w:del w:id="1455" w:author="TF 112518" w:date="2018-11-26T22:29:00Z"/>
                <w:rFonts w:ascii="Calibri" w:hAnsi="Calibri"/>
                <w:color w:val="000000"/>
                <w:sz w:val="18"/>
                <w:szCs w:val="18"/>
              </w:rPr>
            </w:pPr>
            <w:del w:id="1456" w:author="TF 112518" w:date="2018-11-26T22:29:00Z">
              <w:r w:rsidRPr="002A4574" w:rsidDel="00AA70B8">
                <w:rPr>
                  <w:rFonts w:ascii="Calibri" w:hAnsi="Calibri"/>
                  <w:color w:val="000000"/>
                  <w:sz w:val="18"/>
                  <w:szCs w:val="18"/>
                </w:rPr>
                <w:delText>724838</w:delText>
              </w:r>
            </w:del>
          </w:p>
        </w:tc>
        <w:tc>
          <w:tcPr>
            <w:tcW w:w="841" w:type="dxa"/>
            <w:tcBorders>
              <w:top w:val="nil"/>
              <w:left w:val="nil"/>
              <w:bottom w:val="nil"/>
              <w:right w:val="nil"/>
            </w:tcBorders>
            <w:shd w:val="clear" w:color="auto" w:fill="auto"/>
            <w:noWrap/>
            <w:vAlign w:val="center"/>
          </w:tcPr>
          <w:p w14:paraId="2D5A9E94" w14:textId="77777777" w:rsidR="00B64414" w:rsidDel="00AA70B8" w:rsidRDefault="00B64414" w:rsidP="00196D35">
            <w:pPr>
              <w:rPr>
                <w:del w:id="1457" w:author="TF 112518" w:date="2018-11-26T22:29:00Z"/>
                <w:rFonts w:ascii="Calibri" w:hAnsi="Calibri"/>
                <w:color w:val="000000"/>
                <w:sz w:val="18"/>
                <w:szCs w:val="18"/>
              </w:rPr>
            </w:pPr>
            <w:del w:id="1458" w:author="TF 112518" w:date="2018-11-26T22:29:00Z">
              <w:r w:rsidRPr="002A4574" w:rsidDel="00AA70B8">
                <w:rPr>
                  <w:rFonts w:ascii="Calibri" w:hAnsi="Calibri"/>
                  <w:color w:val="000000"/>
                  <w:sz w:val="18"/>
                  <w:szCs w:val="18"/>
                </w:rPr>
                <w:delText>0.5</w:delText>
              </w:r>
            </w:del>
          </w:p>
        </w:tc>
        <w:tc>
          <w:tcPr>
            <w:tcW w:w="4545" w:type="dxa"/>
            <w:tcBorders>
              <w:top w:val="nil"/>
              <w:left w:val="nil"/>
              <w:bottom w:val="nil"/>
              <w:right w:val="nil"/>
            </w:tcBorders>
            <w:shd w:val="clear" w:color="auto" w:fill="auto"/>
            <w:noWrap/>
            <w:vAlign w:val="bottom"/>
          </w:tcPr>
          <w:p w14:paraId="2D5A9E95" w14:textId="77777777" w:rsidR="00B64414" w:rsidRPr="002A4574" w:rsidDel="00AA70B8" w:rsidRDefault="00B64414" w:rsidP="00196D35">
            <w:pPr>
              <w:rPr>
                <w:del w:id="1459" w:author="TF 112518" w:date="2018-11-26T22:29:00Z"/>
                <w:rFonts w:ascii="Calibri" w:hAnsi="Calibri"/>
                <w:color w:val="000000"/>
                <w:sz w:val="18"/>
                <w:szCs w:val="18"/>
              </w:rPr>
            </w:pPr>
            <w:del w:id="1460" w:author="TF 112518" w:date="2018-11-26T22:29:00Z">
              <w:r w:rsidRPr="002A4574" w:rsidDel="00AA70B8">
                <w:rPr>
                  <w:rFonts w:ascii="Calibri" w:hAnsi="Calibri"/>
                  <w:color w:val="000000"/>
                  <w:sz w:val="18"/>
                  <w:szCs w:val="18"/>
                </w:rPr>
                <w:delText xml:space="preserve">Yuba Co </w:delText>
              </w:r>
            </w:del>
          </w:p>
        </w:tc>
        <w:tc>
          <w:tcPr>
            <w:tcW w:w="1344" w:type="dxa"/>
            <w:tcBorders>
              <w:top w:val="nil"/>
              <w:left w:val="nil"/>
              <w:bottom w:val="nil"/>
              <w:right w:val="nil"/>
            </w:tcBorders>
            <w:shd w:val="clear" w:color="auto" w:fill="auto"/>
            <w:noWrap/>
            <w:vAlign w:val="center"/>
          </w:tcPr>
          <w:p w14:paraId="2D5A9E96" w14:textId="77777777" w:rsidR="00B64414" w:rsidDel="00AA70B8" w:rsidRDefault="00B64414" w:rsidP="00196D35">
            <w:pPr>
              <w:rPr>
                <w:del w:id="1461" w:author="TF 112518" w:date="2018-11-26T22:29:00Z"/>
                <w:rFonts w:ascii="Calibri" w:hAnsi="Calibri"/>
                <w:color w:val="000000"/>
                <w:sz w:val="18"/>
                <w:szCs w:val="18"/>
              </w:rPr>
            </w:pPr>
            <w:del w:id="1462" w:author="TF 112518" w:date="2018-11-26T22:29:00Z">
              <w:r w:rsidRPr="002A4574" w:rsidDel="00AA70B8">
                <w:rPr>
                  <w:rFonts w:ascii="Calibri" w:hAnsi="Calibri"/>
                  <w:color w:val="000000"/>
                  <w:sz w:val="18"/>
                  <w:szCs w:val="18"/>
                </w:rPr>
                <w:delText>39.1</w:delText>
              </w:r>
            </w:del>
          </w:p>
        </w:tc>
        <w:tc>
          <w:tcPr>
            <w:tcW w:w="1316" w:type="dxa"/>
            <w:tcBorders>
              <w:top w:val="nil"/>
              <w:left w:val="nil"/>
              <w:bottom w:val="nil"/>
              <w:right w:val="nil"/>
            </w:tcBorders>
            <w:shd w:val="clear" w:color="auto" w:fill="auto"/>
            <w:noWrap/>
            <w:vAlign w:val="center"/>
          </w:tcPr>
          <w:p w14:paraId="2D5A9E97" w14:textId="77777777" w:rsidR="00B64414" w:rsidDel="00AA70B8" w:rsidRDefault="00B64414" w:rsidP="00196D35">
            <w:pPr>
              <w:rPr>
                <w:del w:id="1463" w:author="TF 112518" w:date="2018-11-26T22:29:00Z"/>
                <w:rFonts w:ascii="Calibri" w:hAnsi="Calibri"/>
                <w:color w:val="000000"/>
                <w:sz w:val="18"/>
                <w:szCs w:val="18"/>
              </w:rPr>
            </w:pPr>
            <w:del w:id="1464" w:author="TF 112518" w:date="2018-11-26T22:29:00Z">
              <w:r w:rsidRPr="002A4574" w:rsidDel="00AA70B8">
                <w:rPr>
                  <w:rFonts w:ascii="Calibri" w:hAnsi="Calibri"/>
                  <w:color w:val="000000"/>
                  <w:sz w:val="18"/>
                  <w:szCs w:val="18"/>
                </w:rPr>
                <w:delText>–121.57</w:delText>
              </w:r>
            </w:del>
          </w:p>
        </w:tc>
        <w:tc>
          <w:tcPr>
            <w:tcW w:w="1586" w:type="dxa"/>
            <w:tcBorders>
              <w:top w:val="nil"/>
              <w:left w:val="nil"/>
              <w:bottom w:val="nil"/>
              <w:right w:val="nil"/>
            </w:tcBorders>
            <w:shd w:val="clear" w:color="auto" w:fill="auto"/>
            <w:noWrap/>
            <w:vAlign w:val="center"/>
          </w:tcPr>
          <w:p w14:paraId="2D5A9E98" w14:textId="77777777" w:rsidR="00B64414" w:rsidDel="00AA70B8" w:rsidRDefault="00B64414" w:rsidP="00196D35">
            <w:pPr>
              <w:rPr>
                <w:del w:id="1465" w:author="TF 112518" w:date="2018-11-26T22:29:00Z"/>
                <w:rFonts w:ascii="Calibri" w:hAnsi="Calibri"/>
                <w:color w:val="000000"/>
                <w:sz w:val="18"/>
                <w:szCs w:val="18"/>
              </w:rPr>
            </w:pPr>
            <w:del w:id="1466" w:author="TF 112518" w:date="2018-11-26T22:29:00Z">
              <w:r w:rsidRPr="002A4574" w:rsidDel="00AA70B8">
                <w:rPr>
                  <w:rFonts w:ascii="Calibri" w:hAnsi="Calibri"/>
                  <w:color w:val="000000"/>
                  <w:sz w:val="18"/>
                  <w:szCs w:val="18"/>
                </w:rPr>
                <w:delText>California</w:delText>
              </w:r>
            </w:del>
          </w:p>
        </w:tc>
      </w:tr>
      <w:tr w:rsidR="00B64414" w:rsidDel="00AA70B8" w14:paraId="2D5A9EA0" w14:textId="77777777" w:rsidTr="00B64414">
        <w:trPr>
          <w:trHeight w:val="240"/>
          <w:del w:id="1467" w:author="TF 112518" w:date="2018-11-26T22:29:00Z"/>
        </w:trPr>
        <w:tc>
          <w:tcPr>
            <w:tcW w:w="1289" w:type="dxa"/>
            <w:tcBorders>
              <w:top w:val="nil"/>
              <w:left w:val="nil"/>
              <w:bottom w:val="nil"/>
              <w:right w:val="nil"/>
            </w:tcBorders>
            <w:shd w:val="clear" w:color="auto" w:fill="auto"/>
            <w:noWrap/>
            <w:vAlign w:val="center"/>
          </w:tcPr>
          <w:p w14:paraId="2D5A9E9A" w14:textId="77777777" w:rsidR="00B64414" w:rsidDel="00AA70B8" w:rsidRDefault="00B64414" w:rsidP="00196D35">
            <w:pPr>
              <w:rPr>
                <w:del w:id="1468" w:author="TF 112518" w:date="2018-11-26T22:29:00Z"/>
                <w:rFonts w:ascii="Calibri" w:hAnsi="Calibri"/>
                <w:color w:val="000000"/>
                <w:sz w:val="18"/>
                <w:szCs w:val="18"/>
              </w:rPr>
            </w:pPr>
            <w:del w:id="1469" w:author="TF 112518" w:date="2018-11-26T22:29:00Z">
              <w:r w:rsidRPr="002A4574" w:rsidDel="00AA70B8">
                <w:rPr>
                  <w:rFonts w:ascii="Calibri" w:hAnsi="Calibri"/>
                  <w:color w:val="000000"/>
                  <w:sz w:val="18"/>
                  <w:szCs w:val="18"/>
                </w:rPr>
                <w:delText>724839</w:delText>
              </w:r>
            </w:del>
          </w:p>
        </w:tc>
        <w:tc>
          <w:tcPr>
            <w:tcW w:w="841" w:type="dxa"/>
            <w:tcBorders>
              <w:top w:val="nil"/>
              <w:left w:val="nil"/>
              <w:bottom w:val="nil"/>
              <w:right w:val="nil"/>
            </w:tcBorders>
            <w:shd w:val="clear" w:color="auto" w:fill="auto"/>
            <w:noWrap/>
            <w:vAlign w:val="center"/>
          </w:tcPr>
          <w:p w14:paraId="2D5A9E9B" w14:textId="77777777" w:rsidR="00B64414" w:rsidDel="00AA70B8" w:rsidRDefault="00B64414" w:rsidP="00196D35">
            <w:pPr>
              <w:rPr>
                <w:del w:id="1470" w:author="TF 112518" w:date="2018-11-26T22:29:00Z"/>
                <w:rFonts w:ascii="Calibri" w:hAnsi="Calibri"/>
                <w:color w:val="000000"/>
                <w:sz w:val="18"/>
                <w:szCs w:val="18"/>
              </w:rPr>
            </w:pPr>
            <w:del w:id="1471" w:author="TF 112518" w:date="2018-11-26T22:29:00Z">
              <w:r w:rsidRPr="002A4574" w:rsidDel="00AA70B8">
                <w:rPr>
                  <w:rFonts w:ascii="Calibri" w:hAnsi="Calibri"/>
                  <w:color w:val="000000"/>
                  <w:sz w:val="18"/>
                  <w:szCs w:val="18"/>
                </w:rPr>
                <w:delText>0.51</w:delText>
              </w:r>
            </w:del>
          </w:p>
        </w:tc>
        <w:tc>
          <w:tcPr>
            <w:tcW w:w="4545" w:type="dxa"/>
            <w:tcBorders>
              <w:top w:val="nil"/>
              <w:left w:val="nil"/>
              <w:bottom w:val="nil"/>
              <w:right w:val="nil"/>
            </w:tcBorders>
            <w:shd w:val="clear" w:color="auto" w:fill="auto"/>
            <w:noWrap/>
            <w:vAlign w:val="bottom"/>
          </w:tcPr>
          <w:p w14:paraId="2D5A9E9C" w14:textId="77777777" w:rsidR="00B64414" w:rsidRPr="002A4574" w:rsidDel="00AA70B8" w:rsidRDefault="00B64414" w:rsidP="00196D35">
            <w:pPr>
              <w:rPr>
                <w:del w:id="1472" w:author="TF 112518" w:date="2018-11-26T22:29:00Z"/>
                <w:rFonts w:ascii="Calibri" w:hAnsi="Calibri"/>
                <w:color w:val="000000"/>
                <w:sz w:val="18"/>
                <w:szCs w:val="18"/>
              </w:rPr>
            </w:pPr>
            <w:del w:id="1473" w:author="TF 112518" w:date="2018-11-26T22:29:00Z">
              <w:r w:rsidRPr="002A4574" w:rsidDel="00AA70B8">
                <w:rPr>
                  <w:rFonts w:ascii="Calibri" w:hAnsi="Calibri"/>
                  <w:color w:val="000000"/>
                  <w:sz w:val="18"/>
                  <w:szCs w:val="18"/>
                </w:rPr>
                <w:delText xml:space="preserve">Sacramento Metropolitan AP </w:delText>
              </w:r>
            </w:del>
          </w:p>
        </w:tc>
        <w:tc>
          <w:tcPr>
            <w:tcW w:w="1344" w:type="dxa"/>
            <w:tcBorders>
              <w:top w:val="nil"/>
              <w:left w:val="nil"/>
              <w:bottom w:val="nil"/>
              <w:right w:val="nil"/>
            </w:tcBorders>
            <w:shd w:val="clear" w:color="auto" w:fill="auto"/>
            <w:noWrap/>
            <w:vAlign w:val="center"/>
          </w:tcPr>
          <w:p w14:paraId="2D5A9E9D" w14:textId="77777777" w:rsidR="00B64414" w:rsidDel="00AA70B8" w:rsidRDefault="00B64414" w:rsidP="00196D35">
            <w:pPr>
              <w:rPr>
                <w:del w:id="1474" w:author="TF 112518" w:date="2018-11-26T22:29:00Z"/>
                <w:rFonts w:ascii="Calibri" w:hAnsi="Calibri"/>
                <w:color w:val="000000"/>
                <w:sz w:val="18"/>
                <w:szCs w:val="18"/>
              </w:rPr>
            </w:pPr>
            <w:del w:id="1475" w:author="TF 112518" w:date="2018-11-26T22:29:00Z">
              <w:r w:rsidRPr="002A4574" w:rsidDel="00AA70B8">
                <w:rPr>
                  <w:rFonts w:ascii="Calibri" w:hAnsi="Calibri"/>
                  <w:color w:val="000000"/>
                  <w:sz w:val="18"/>
                  <w:szCs w:val="18"/>
                </w:rPr>
                <w:delText>38.7</w:delText>
              </w:r>
            </w:del>
          </w:p>
        </w:tc>
        <w:tc>
          <w:tcPr>
            <w:tcW w:w="1316" w:type="dxa"/>
            <w:tcBorders>
              <w:top w:val="nil"/>
              <w:left w:val="nil"/>
              <w:bottom w:val="nil"/>
              <w:right w:val="nil"/>
            </w:tcBorders>
            <w:shd w:val="clear" w:color="auto" w:fill="auto"/>
            <w:noWrap/>
            <w:vAlign w:val="center"/>
          </w:tcPr>
          <w:p w14:paraId="2D5A9E9E" w14:textId="77777777" w:rsidR="00B64414" w:rsidDel="00AA70B8" w:rsidRDefault="00B64414" w:rsidP="00196D35">
            <w:pPr>
              <w:rPr>
                <w:del w:id="1476" w:author="TF 112518" w:date="2018-11-26T22:29:00Z"/>
                <w:rFonts w:ascii="Calibri" w:hAnsi="Calibri"/>
                <w:color w:val="000000"/>
                <w:sz w:val="18"/>
                <w:szCs w:val="18"/>
              </w:rPr>
            </w:pPr>
            <w:del w:id="1477" w:author="TF 112518" w:date="2018-11-26T22:29:00Z">
              <w:r w:rsidRPr="002A4574" w:rsidDel="00AA70B8">
                <w:rPr>
                  <w:rFonts w:ascii="Calibri" w:hAnsi="Calibri"/>
                  <w:color w:val="000000"/>
                  <w:sz w:val="18"/>
                  <w:szCs w:val="18"/>
                </w:rPr>
                <w:delText>–121.58</w:delText>
              </w:r>
            </w:del>
          </w:p>
        </w:tc>
        <w:tc>
          <w:tcPr>
            <w:tcW w:w="1586" w:type="dxa"/>
            <w:tcBorders>
              <w:top w:val="nil"/>
              <w:left w:val="nil"/>
              <w:bottom w:val="nil"/>
              <w:right w:val="nil"/>
            </w:tcBorders>
            <w:shd w:val="clear" w:color="auto" w:fill="auto"/>
            <w:noWrap/>
            <w:vAlign w:val="center"/>
          </w:tcPr>
          <w:p w14:paraId="2D5A9E9F" w14:textId="77777777" w:rsidR="00B64414" w:rsidDel="00AA70B8" w:rsidRDefault="00B64414" w:rsidP="00196D35">
            <w:pPr>
              <w:rPr>
                <w:del w:id="1478" w:author="TF 112518" w:date="2018-11-26T22:29:00Z"/>
                <w:rFonts w:ascii="Calibri" w:hAnsi="Calibri"/>
                <w:color w:val="000000"/>
                <w:sz w:val="18"/>
                <w:szCs w:val="18"/>
              </w:rPr>
            </w:pPr>
            <w:del w:id="1479" w:author="TF 112518" w:date="2018-11-26T22:29:00Z">
              <w:r w:rsidRPr="002A4574" w:rsidDel="00AA70B8">
                <w:rPr>
                  <w:rFonts w:ascii="Calibri" w:hAnsi="Calibri"/>
                  <w:color w:val="000000"/>
                  <w:sz w:val="18"/>
                  <w:szCs w:val="18"/>
                </w:rPr>
                <w:delText>California</w:delText>
              </w:r>
            </w:del>
          </w:p>
        </w:tc>
      </w:tr>
      <w:tr w:rsidR="00B64414" w:rsidDel="00AA70B8" w14:paraId="2D5A9EA7" w14:textId="77777777" w:rsidTr="00B64414">
        <w:trPr>
          <w:trHeight w:val="240"/>
          <w:del w:id="1480" w:author="TF 112518" w:date="2018-11-26T22:29:00Z"/>
        </w:trPr>
        <w:tc>
          <w:tcPr>
            <w:tcW w:w="1289" w:type="dxa"/>
            <w:tcBorders>
              <w:top w:val="nil"/>
              <w:left w:val="nil"/>
              <w:bottom w:val="nil"/>
              <w:right w:val="nil"/>
            </w:tcBorders>
            <w:shd w:val="clear" w:color="auto" w:fill="auto"/>
            <w:noWrap/>
            <w:vAlign w:val="center"/>
          </w:tcPr>
          <w:p w14:paraId="2D5A9EA1" w14:textId="77777777" w:rsidR="00B64414" w:rsidDel="00AA70B8" w:rsidRDefault="00B64414" w:rsidP="00196D35">
            <w:pPr>
              <w:rPr>
                <w:del w:id="1481" w:author="TF 112518" w:date="2018-11-26T22:29:00Z"/>
                <w:rFonts w:ascii="Calibri" w:hAnsi="Calibri"/>
                <w:color w:val="000000"/>
                <w:sz w:val="18"/>
                <w:szCs w:val="18"/>
              </w:rPr>
            </w:pPr>
            <w:del w:id="1482" w:author="TF 112518" w:date="2018-11-26T22:29:00Z">
              <w:r w:rsidRPr="002A4574" w:rsidDel="00AA70B8">
                <w:rPr>
                  <w:rFonts w:ascii="Calibri" w:hAnsi="Calibri"/>
                  <w:color w:val="000000"/>
                  <w:sz w:val="18"/>
                  <w:szCs w:val="18"/>
                </w:rPr>
                <w:delText>724915</w:delText>
              </w:r>
            </w:del>
          </w:p>
        </w:tc>
        <w:tc>
          <w:tcPr>
            <w:tcW w:w="841" w:type="dxa"/>
            <w:tcBorders>
              <w:top w:val="nil"/>
              <w:left w:val="nil"/>
              <w:bottom w:val="nil"/>
              <w:right w:val="nil"/>
            </w:tcBorders>
            <w:shd w:val="clear" w:color="auto" w:fill="auto"/>
            <w:noWrap/>
            <w:vAlign w:val="center"/>
          </w:tcPr>
          <w:p w14:paraId="2D5A9EA2" w14:textId="77777777" w:rsidR="00B64414" w:rsidDel="00AA70B8" w:rsidRDefault="00B64414" w:rsidP="00196D35">
            <w:pPr>
              <w:rPr>
                <w:del w:id="1483" w:author="TF 112518" w:date="2018-11-26T22:29:00Z"/>
                <w:rFonts w:ascii="Calibri" w:hAnsi="Calibri"/>
                <w:color w:val="000000"/>
                <w:sz w:val="18"/>
                <w:szCs w:val="18"/>
              </w:rPr>
            </w:pPr>
            <w:del w:id="1484" w:author="TF 112518" w:date="2018-11-26T22:29:00Z">
              <w:r w:rsidRPr="002A4574" w:rsidDel="00AA70B8">
                <w:rPr>
                  <w:rFonts w:ascii="Calibri" w:hAnsi="Calibri"/>
                  <w:color w:val="000000"/>
                  <w:sz w:val="18"/>
                  <w:szCs w:val="18"/>
                </w:rPr>
                <w:delText>0.49</w:delText>
              </w:r>
            </w:del>
          </w:p>
        </w:tc>
        <w:tc>
          <w:tcPr>
            <w:tcW w:w="4545" w:type="dxa"/>
            <w:tcBorders>
              <w:top w:val="nil"/>
              <w:left w:val="nil"/>
              <w:bottom w:val="nil"/>
              <w:right w:val="nil"/>
            </w:tcBorders>
            <w:shd w:val="clear" w:color="auto" w:fill="auto"/>
            <w:noWrap/>
            <w:vAlign w:val="bottom"/>
          </w:tcPr>
          <w:p w14:paraId="2D5A9EA3" w14:textId="77777777" w:rsidR="00B64414" w:rsidRPr="002A4574" w:rsidDel="00AA70B8" w:rsidRDefault="00B64414" w:rsidP="00196D35">
            <w:pPr>
              <w:rPr>
                <w:del w:id="1485" w:author="TF 112518" w:date="2018-11-26T22:29:00Z"/>
                <w:rFonts w:ascii="Calibri" w:hAnsi="Calibri"/>
                <w:color w:val="000000"/>
                <w:sz w:val="18"/>
                <w:szCs w:val="18"/>
              </w:rPr>
            </w:pPr>
            <w:del w:id="1486" w:author="TF 112518" w:date="2018-11-26T22:29:00Z">
              <w:r w:rsidRPr="002A4574" w:rsidDel="00AA70B8">
                <w:rPr>
                  <w:rFonts w:ascii="Calibri" w:hAnsi="Calibri"/>
                  <w:color w:val="000000"/>
                  <w:sz w:val="18"/>
                  <w:szCs w:val="18"/>
                </w:rPr>
                <w:delText xml:space="preserve">Monterey Naf </w:delText>
              </w:r>
            </w:del>
          </w:p>
        </w:tc>
        <w:tc>
          <w:tcPr>
            <w:tcW w:w="1344" w:type="dxa"/>
            <w:tcBorders>
              <w:top w:val="nil"/>
              <w:left w:val="nil"/>
              <w:bottom w:val="nil"/>
              <w:right w:val="nil"/>
            </w:tcBorders>
            <w:shd w:val="clear" w:color="auto" w:fill="auto"/>
            <w:noWrap/>
            <w:vAlign w:val="center"/>
          </w:tcPr>
          <w:p w14:paraId="2D5A9EA4" w14:textId="77777777" w:rsidR="00B64414" w:rsidDel="00AA70B8" w:rsidRDefault="00B64414" w:rsidP="00196D35">
            <w:pPr>
              <w:rPr>
                <w:del w:id="1487" w:author="TF 112518" w:date="2018-11-26T22:29:00Z"/>
                <w:rFonts w:ascii="Calibri" w:hAnsi="Calibri"/>
                <w:color w:val="000000"/>
                <w:sz w:val="18"/>
                <w:szCs w:val="18"/>
              </w:rPr>
            </w:pPr>
            <w:del w:id="1488" w:author="TF 112518" w:date="2018-11-26T22:29:00Z">
              <w:r w:rsidRPr="002A4574" w:rsidDel="00AA70B8">
                <w:rPr>
                  <w:rFonts w:ascii="Calibri" w:hAnsi="Calibri"/>
                  <w:color w:val="000000"/>
                  <w:sz w:val="18"/>
                  <w:szCs w:val="18"/>
                </w:rPr>
                <w:delText>36.6</w:delText>
              </w:r>
            </w:del>
          </w:p>
        </w:tc>
        <w:tc>
          <w:tcPr>
            <w:tcW w:w="1316" w:type="dxa"/>
            <w:tcBorders>
              <w:top w:val="nil"/>
              <w:left w:val="nil"/>
              <w:bottom w:val="nil"/>
              <w:right w:val="nil"/>
            </w:tcBorders>
            <w:shd w:val="clear" w:color="auto" w:fill="auto"/>
            <w:noWrap/>
            <w:vAlign w:val="center"/>
          </w:tcPr>
          <w:p w14:paraId="2D5A9EA5" w14:textId="77777777" w:rsidR="00B64414" w:rsidDel="00AA70B8" w:rsidRDefault="00B64414" w:rsidP="00196D35">
            <w:pPr>
              <w:rPr>
                <w:del w:id="1489" w:author="TF 112518" w:date="2018-11-26T22:29:00Z"/>
                <w:rFonts w:ascii="Calibri" w:hAnsi="Calibri"/>
                <w:color w:val="000000"/>
                <w:sz w:val="18"/>
                <w:szCs w:val="18"/>
              </w:rPr>
            </w:pPr>
            <w:del w:id="1490" w:author="TF 112518" w:date="2018-11-26T22:29:00Z">
              <w:r w:rsidRPr="002A4574" w:rsidDel="00AA70B8">
                <w:rPr>
                  <w:rFonts w:ascii="Calibri" w:hAnsi="Calibri"/>
                  <w:color w:val="000000"/>
                  <w:sz w:val="18"/>
                  <w:szCs w:val="18"/>
                </w:rPr>
                <w:delText>–121.87</w:delText>
              </w:r>
            </w:del>
          </w:p>
        </w:tc>
        <w:tc>
          <w:tcPr>
            <w:tcW w:w="1586" w:type="dxa"/>
            <w:tcBorders>
              <w:top w:val="nil"/>
              <w:left w:val="nil"/>
              <w:bottom w:val="nil"/>
              <w:right w:val="nil"/>
            </w:tcBorders>
            <w:shd w:val="clear" w:color="auto" w:fill="auto"/>
            <w:noWrap/>
            <w:vAlign w:val="center"/>
          </w:tcPr>
          <w:p w14:paraId="2D5A9EA6" w14:textId="77777777" w:rsidR="00B64414" w:rsidDel="00AA70B8" w:rsidRDefault="00B64414" w:rsidP="00196D35">
            <w:pPr>
              <w:rPr>
                <w:del w:id="1491" w:author="TF 112518" w:date="2018-11-26T22:29:00Z"/>
                <w:rFonts w:ascii="Calibri" w:hAnsi="Calibri"/>
                <w:color w:val="000000"/>
                <w:sz w:val="18"/>
                <w:szCs w:val="18"/>
              </w:rPr>
            </w:pPr>
            <w:del w:id="1492" w:author="TF 112518" w:date="2018-11-26T22:29:00Z">
              <w:r w:rsidRPr="002A4574" w:rsidDel="00AA70B8">
                <w:rPr>
                  <w:rFonts w:ascii="Calibri" w:hAnsi="Calibri"/>
                  <w:color w:val="000000"/>
                  <w:sz w:val="18"/>
                  <w:szCs w:val="18"/>
                </w:rPr>
                <w:delText>California</w:delText>
              </w:r>
            </w:del>
          </w:p>
        </w:tc>
      </w:tr>
    </w:tbl>
    <w:p w14:paraId="2D5A9EA8" w14:textId="77777777" w:rsidR="00010C95" w:rsidDel="00AA70B8" w:rsidRDefault="00010C95">
      <w:pPr>
        <w:rPr>
          <w:del w:id="1493" w:author="TF 112518" w:date="2018-11-26T22:29:00Z"/>
        </w:rPr>
      </w:pPr>
    </w:p>
    <w:tbl>
      <w:tblPr>
        <w:tblW w:w="10921" w:type="dxa"/>
        <w:tblInd w:w="95" w:type="dxa"/>
        <w:tblLook w:val="04A0" w:firstRow="1" w:lastRow="0" w:firstColumn="1" w:lastColumn="0" w:noHBand="0" w:noVBand="1"/>
      </w:tblPr>
      <w:tblGrid>
        <w:gridCol w:w="764"/>
        <w:gridCol w:w="220"/>
        <w:gridCol w:w="527"/>
        <w:gridCol w:w="291"/>
        <w:gridCol w:w="4955"/>
        <w:gridCol w:w="825"/>
        <w:gridCol w:w="626"/>
        <w:gridCol w:w="613"/>
        <w:gridCol w:w="807"/>
        <w:gridCol w:w="1293"/>
      </w:tblGrid>
      <w:tr w:rsidR="00636F83" w:rsidRPr="002A4574" w:rsidDel="00AA70B8" w14:paraId="2D5A9EAA" w14:textId="77777777" w:rsidTr="00636F83">
        <w:trPr>
          <w:trHeight w:val="240"/>
          <w:del w:id="1494" w:author="TF 112518" w:date="2018-11-26T22:29:00Z"/>
        </w:trPr>
        <w:tc>
          <w:tcPr>
            <w:tcW w:w="10921" w:type="dxa"/>
            <w:gridSpan w:val="10"/>
            <w:tcBorders>
              <w:top w:val="nil"/>
              <w:left w:val="nil"/>
              <w:bottom w:val="nil"/>
              <w:right w:val="nil"/>
            </w:tcBorders>
            <w:shd w:val="clear" w:color="auto" w:fill="auto"/>
            <w:noWrap/>
            <w:vAlign w:val="bottom"/>
            <w:hideMark/>
          </w:tcPr>
          <w:p w14:paraId="2D5A9EA9" w14:textId="77777777" w:rsidR="00636F83" w:rsidRPr="002A4574" w:rsidDel="00AA70B8" w:rsidRDefault="00636F83" w:rsidP="00636F83">
            <w:pPr>
              <w:jc w:val="center"/>
              <w:rPr>
                <w:del w:id="1495" w:author="TF 112518" w:date="2018-11-26T22:29:00Z"/>
                <w:rFonts w:ascii="Calibri" w:hAnsi="Calibri"/>
                <w:color w:val="000000"/>
                <w:sz w:val="18"/>
                <w:szCs w:val="18"/>
              </w:rPr>
            </w:pPr>
            <w:del w:id="1496" w:author="TF 112518" w:date="2018-11-26T22:29:00Z">
              <w:r w:rsidRPr="002A4574" w:rsidDel="00AA70B8">
                <w:rPr>
                  <w:rFonts w:ascii="Calibri" w:hAnsi="Calibri"/>
                  <w:color w:val="000000"/>
                  <w:sz w:val="18"/>
                  <w:szCs w:val="18"/>
                </w:rPr>
                <w:delText>NORMATIVE APPENDIX X:</w:delText>
              </w:r>
            </w:del>
          </w:p>
        </w:tc>
      </w:tr>
      <w:tr w:rsidR="00636F83" w:rsidRPr="002A4574" w:rsidDel="00AA70B8" w14:paraId="2D5A9EAC" w14:textId="77777777" w:rsidTr="00636F83">
        <w:trPr>
          <w:trHeight w:val="240"/>
          <w:del w:id="1497" w:author="TF 112518" w:date="2018-11-26T22:29:00Z"/>
        </w:trPr>
        <w:tc>
          <w:tcPr>
            <w:tcW w:w="10921" w:type="dxa"/>
            <w:gridSpan w:val="10"/>
            <w:tcBorders>
              <w:top w:val="nil"/>
              <w:left w:val="nil"/>
              <w:bottom w:val="nil"/>
              <w:right w:val="nil"/>
            </w:tcBorders>
            <w:shd w:val="clear" w:color="auto" w:fill="auto"/>
            <w:noWrap/>
            <w:vAlign w:val="bottom"/>
            <w:hideMark/>
          </w:tcPr>
          <w:p w14:paraId="2D5A9EAB" w14:textId="77777777" w:rsidR="00636F83" w:rsidRPr="002A4574" w:rsidDel="00AA70B8" w:rsidRDefault="00636F83" w:rsidP="00636F83">
            <w:pPr>
              <w:jc w:val="center"/>
              <w:rPr>
                <w:del w:id="1498" w:author="TF 112518" w:date="2018-11-26T22:29:00Z"/>
                <w:rFonts w:ascii="Calibri" w:hAnsi="Calibri"/>
                <w:color w:val="000000"/>
                <w:sz w:val="18"/>
                <w:szCs w:val="18"/>
              </w:rPr>
            </w:pPr>
            <w:del w:id="1499" w:author="TF 112518" w:date="2018-11-26T22:29:00Z">
              <w:r w:rsidRPr="002A4574" w:rsidDel="00AA70B8">
                <w:rPr>
                  <w:rFonts w:ascii="Calibri" w:hAnsi="Calibri"/>
                  <w:color w:val="000000"/>
                  <w:sz w:val="18"/>
                  <w:szCs w:val="18"/>
                </w:rPr>
                <w:delText>INFILTRATION EFFECTIVENESS WEATHER AND SHIELDING FACTORS (WSF)</w:delText>
              </w:r>
            </w:del>
          </w:p>
        </w:tc>
      </w:tr>
      <w:tr w:rsidR="00636F83" w:rsidRPr="002A4574" w:rsidDel="00AA70B8" w14:paraId="2D5A9EAE" w14:textId="77777777" w:rsidTr="00E84254">
        <w:trPr>
          <w:trHeight w:val="240"/>
          <w:del w:id="1500" w:author="TF 112518" w:date="2018-11-26T22:29:00Z"/>
        </w:trPr>
        <w:tc>
          <w:tcPr>
            <w:tcW w:w="10921" w:type="dxa"/>
            <w:gridSpan w:val="10"/>
            <w:tcBorders>
              <w:top w:val="nil"/>
              <w:left w:val="nil"/>
              <w:right w:val="nil"/>
            </w:tcBorders>
            <w:shd w:val="clear" w:color="auto" w:fill="auto"/>
            <w:noWrap/>
            <w:vAlign w:val="bottom"/>
            <w:hideMark/>
          </w:tcPr>
          <w:p w14:paraId="2D5A9EAD" w14:textId="77777777" w:rsidR="00636F83" w:rsidRPr="002A4574" w:rsidDel="00AA70B8" w:rsidRDefault="00636F83" w:rsidP="00636F83">
            <w:pPr>
              <w:jc w:val="center"/>
              <w:rPr>
                <w:del w:id="1501" w:author="TF 112518" w:date="2018-11-26T22:29:00Z"/>
                <w:rFonts w:ascii="Calibri" w:hAnsi="Calibri"/>
                <w:color w:val="000000"/>
                <w:sz w:val="18"/>
                <w:szCs w:val="18"/>
              </w:rPr>
            </w:pPr>
            <w:del w:id="1502" w:author="TF 112518" w:date="2018-11-26T22:29:00Z">
              <w:r w:rsidRPr="002A4574" w:rsidDel="00AA70B8">
                <w:rPr>
                  <w:rFonts w:ascii="Calibri" w:hAnsi="Calibri"/>
                  <w:color w:val="000000"/>
                  <w:sz w:val="18"/>
                  <w:szCs w:val="18"/>
                </w:rPr>
                <w:delText>TABLE X1 U.S. Climates</w:delText>
              </w:r>
            </w:del>
          </w:p>
        </w:tc>
      </w:tr>
      <w:tr w:rsidR="00636F83" w:rsidRPr="002A4574" w:rsidDel="00AA70B8" w14:paraId="2D5A9EB5" w14:textId="77777777" w:rsidTr="00E84254">
        <w:trPr>
          <w:trHeight w:val="240"/>
          <w:del w:id="1503" w:author="TF 112518" w:date="2018-11-26T22:29:00Z"/>
        </w:trPr>
        <w:tc>
          <w:tcPr>
            <w:tcW w:w="984" w:type="dxa"/>
            <w:gridSpan w:val="2"/>
            <w:tcBorders>
              <w:top w:val="nil"/>
              <w:left w:val="nil"/>
              <w:bottom w:val="single" w:sz="4" w:space="0" w:color="auto"/>
              <w:right w:val="nil"/>
            </w:tcBorders>
            <w:shd w:val="clear" w:color="auto" w:fill="auto"/>
            <w:noWrap/>
            <w:vAlign w:val="bottom"/>
            <w:hideMark/>
          </w:tcPr>
          <w:p w14:paraId="2D5A9EAF" w14:textId="77777777" w:rsidR="00636F83" w:rsidRPr="002A4574" w:rsidDel="00AA70B8" w:rsidRDefault="00636F83" w:rsidP="00E84254">
            <w:pPr>
              <w:rPr>
                <w:del w:id="1504" w:author="TF 112518" w:date="2018-11-26T22:29:00Z"/>
                <w:rFonts w:ascii="Calibri" w:hAnsi="Calibri"/>
                <w:color w:val="000000"/>
                <w:sz w:val="18"/>
                <w:szCs w:val="18"/>
              </w:rPr>
            </w:pPr>
            <w:del w:id="1505" w:author="TF 112518" w:date="2018-11-26T22:29:00Z">
              <w:r w:rsidRPr="002A4574" w:rsidDel="00AA70B8">
                <w:rPr>
                  <w:rFonts w:ascii="Calibri" w:hAnsi="Calibri"/>
                  <w:color w:val="000000"/>
                  <w:sz w:val="18"/>
                  <w:szCs w:val="18"/>
                </w:rPr>
                <w:delText>TMY3</w:delText>
              </w:r>
            </w:del>
          </w:p>
        </w:tc>
        <w:tc>
          <w:tcPr>
            <w:tcW w:w="818" w:type="dxa"/>
            <w:gridSpan w:val="2"/>
            <w:tcBorders>
              <w:top w:val="nil"/>
              <w:left w:val="nil"/>
              <w:bottom w:val="single" w:sz="4" w:space="0" w:color="auto"/>
              <w:right w:val="nil"/>
            </w:tcBorders>
            <w:shd w:val="clear" w:color="auto" w:fill="auto"/>
            <w:noWrap/>
            <w:vAlign w:val="bottom"/>
            <w:hideMark/>
          </w:tcPr>
          <w:p w14:paraId="2D5A9EB0" w14:textId="77777777" w:rsidR="00636F83" w:rsidRPr="002A4574" w:rsidDel="00AA70B8" w:rsidRDefault="00636F83" w:rsidP="00E84254">
            <w:pPr>
              <w:rPr>
                <w:del w:id="1506" w:author="TF 112518" w:date="2018-11-26T22:29:00Z"/>
                <w:rFonts w:ascii="Calibri" w:hAnsi="Calibri"/>
                <w:color w:val="000000"/>
                <w:sz w:val="18"/>
                <w:szCs w:val="18"/>
              </w:rPr>
            </w:pPr>
            <w:del w:id="1507" w:author="TF 112518" w:date="2018-11-26T22:29:00Z">
              <w:r w:rsidRPr="002A4574" w:rsidDel="00AA70B8">
                <w:rPr>
                  <w:rFonts w:ascii="Calibri" w:hAnsi="Calibri"/>
                  <w:color w:val="000000"/>
                  <w:sz w:val="18"/>
                  <w:szCs w:val="18"/>
                </w:rPr>
                <w:delText>wsf</w:delText>
              </w:r>
            </w:del>
          </w:p>
        </w:tc>
        <w:tc>
          <w:tcPr>
            <w:tcW w:w="4955" w:type="dxa"/>
            <w:tcBorders>
              <w:top w:val="nil"/>
              <w:left w:val="nil"/>
              <w:bottom w:val="single" w:sz="4" w:space="0" w:color="auto"/>
              <w:right w:val="nil"/>
            </w:tcBorders>
            <w:shd w:val="clear" w:color="auto" w:fill="auto"/>
            <w:noWrap/>
            <w:vAlign w:val="bottom"/>
            <w:hideMark/>
          </w:tcPr>
          <w:p w14:paraId="2D5A9EB1" w14:textId="77777777" w:rsidR="00636F83" w:rsidRPr="002A4574" w:rsidDel="00AA70B8" w:rsidRDefault="00636F83" w:rsidP="00E84254">
            <w:pPr>
              <w:rPr>
                <w:del w:id="1508" w:author="TF 112518" w:date="2018-11-26T22:29:00Z"/>
                <w:rFonts w:ascii="Calibri" w:hAnsi="Calibri"/>
                <w:color w:val="000000"/>
                <w:sz w:val="18"/>
                <w:szCs w:val="18"/>
              </w:rPr>
            </w:pPr>
            <w:del w:id="1509" w:author="TF 112518" w:date="2018-11-26T22:29:00Z">
              <w:r w:rsidRPr="002A4574" w:rsidDel="00AA70B8">
                <w:rPr>
                  <w:rFonts w:ascii="Calibri" w:hAnsi="Calibri"/>
                  <w:color w:val="000000"/>
                  <w:sz w:val="18"/>
                  <w:szCs w:val="18"/>
                </w:rPr>
                <w:delText>Weather Station</w:delText>
              </w:r>
            </w:del>
          </w:p>
        </w:tc>
        <w:tc>
          <w:tcPr>
            <w:tcW w:w="1451" w:type="dxa"/>
            <w:gridSpan w:val="2"/>
            <w:tcBorders>
              <w:top w:val="nil"/>
              <w:left w:val="nil"/>
              <w:bottom w:val="single" w:sz="4" w:space="0" w:color="auto"/>
              <w:right w:val="nil"/>
            </w:tcBorders>
            <w:shd w:val="clear" w:color="auto" w:fill="auto"/>
            <w:noWrap/>
            <w:vAlign w:val="bottom"/>
            <w:hideMark/>
          </w:tcPr>
          <w:p w14:paraId="2D5A9EB2" w14:textId="77777777" w:rsidR="00636F83" w:rsidRPr="002A4574" w:rsidDel="00AA70B8" w:rsidRDefault="00636F83" w:rsidP="00E84254">
            <w:pPr>
              <w:rPr>
                <w:del w:id="1510" w:author="TF 112518" w:date="2018-11-26T22:29:00Z"/>
                <w:rFonts w:ascii="Calibri" w:hAnsi="Calibri"/>
                <w:color w:val="000000"/>
                <w:sz w:val="18"/>
                <w:szCs w:val="18"/>
              </w:rPr>
            </w:pPr>
            <w:del w:id="1511" w:author="TF 112518" w:date="2018-11-26T22:29:00Z">
              <w:r w:rsidRPr="002A4574" w:rsidDel="00AA70B8">
                <w:rPr>
                  <w:rFonts w:ascii="Calibri" w:hAnsi="Calibri"/>
                  <w:color w:val="000000"/>
                  <w:sz w:val="18"/>
                  <w:szCs w:val="18"/>
                </w:rPr>
                <w:delText>Latitude</w:delText>
              </w:r>
            </w:del>
          </w:p>
        </w:tc>
        <w:tc>
          <w:tcPr>
            <w:tcW w:w="1420" w:type="dxa"/>
            <w:gridSpan w:val="2"/>
            <w:tcBorders>
              <w:top w:val="nil"/>
              <w:left w:val="nil"/>
              <w:bottom w:val="single" w:sz="4" w:space="0" w:color="auto"/>
              <w:right w:val="nil"/>
            </w:tcBorders>
            <w:shd w:val="clear" w:color="auto" w:fill="auto"/>
            <w:noWrap/>
            <w:vAlign w:val="bottom"/>
            <w:hideMark/>
          </w:tcPr>
          <w:p w14:paraId="2D5A9EB3" w14:textId="77777777" w:rsidR="00636F83" w:rsidRPr="002A4574" w:rsidDel="00AA70B8" w:rsidRDefault="00636F83" w:rsidP="00E84254">
            <w:pPr>
              <w:rPr>
                <w:del w:id="1512" w:author="TF 112518" w:date="2018-11-26T22:29:00Z"/>
                <w:rFonts w:ascii="Calibri" w:hAnsi="Calibri"/>
                <w:color w:val="000000"/>
                <w:sz w:val="18"/>
                <w:szCs w:val="18"/>
              </w:rPr>
            </w:pPr>
            <w:del w:id="1513" w:author="TF 112518" w:date="2018-11-26T22:29:00Z">
              <w:r w:rsidRPr="002A4574" w:rsidDel="00AA70B8">
                <w:rPr>
                  <w:rFonts w:ascii="Calibri" w:hAnsi="Calibri"/>
                  <w:color w:val="000000"/>
                  <w:sz w:val="18"/>
                  <w:szCs w:val="18"/>
                </w:rPr>
                <w:delText>Longitude</w:delText>
              </w:r>
            </w:del>
          </w:p>
        </w:tc>
        <w:tc>
          <w:tcPr>
            <w:tcW w:w="1293" w:type="dxa"/>
            <w:tcBorders>
              <w:top w:val="nil"/>
              <w:left w:val="nil"/>
              <w:bottom w:val="single" w:sz="4" w:space="0" w:color="auto"/>
              <w:right w:val="nil"/>
            </w:tcBorders>
            <w:shd w:val="clear" w:color="auto" w:fill="auto"/>
            <w:noWrap/>
            <w:vAlign w:val="bottom"/>
            <w:hideMark/>
          </w:tcPr>
          <w:p w14:paraId="2D5A9EB4" w14:textId="77777777" w:rsidR="00636F83" w:rsidRPr="002A4574" w:rsidDel="00AA70B8" w:rsidRDefault="00636F83" w:rsidP="00E84254">
            <w:pPr>
              <w:rPr>
                <w:del w:id="1514" w:author="TF 112518" w:date="2018-11-26T22:29:00Z"/>
                <w:rFonts w:ascii="Calibri" w:hAnsi="Calibri"/>
                <w:color w:val="000000"/>
                <w:sz w:val="18"/>
                <w:szCs w:val="18"/>
              </w:rPr>
            </w:pPr>
            <w:del w:id="1515" w:author="TF 112518" w:date="2018-11-26T22:29:00Z">
              <w:r w:rsidRPr="002A4574" w:rsidDel="00AA70B8">
                <w:rPr>
                  <w:rFonts w:ascii="Calibri" w:hAnsi="Calibri"/>
                  <w:color w:val="000000"/>
                  <w:sz w:val="18"/>
                  <w:szCs w:val="18"/>
                </w:rPr>
                <w:delText>State</w:delText>
              </w:r>
            </w:del>
          </w:p>
        </w:tc>
      </w:tr>
      <w:tr w:rsidR="00636F83" w:rsidRPr="002A4574" w:rsidDel="00AA70B8" w14:paraId="2D5A9EBC" w14:textId="77777777" w:rsidTr="00E84254">
        <w:trPr>
          <w:trHeight w:val="240"/>
          <w:del w:id="1516" w:author="TF 112518" w:date="2018-11-26T22:29:00Z"/>
        </w:trPr>
        <w:tc>
          <w:tcPr>
            <w:tcW w:w="984" w:type="dxa"/>
            <w:gridSpan w:val="2"/>
            <w:tcBorders>
              <w:top w:val="single" w:sz="4" w:space="0" w:color="auto"/>
              <w:left w:val="nil"/>
              <w:bottom w:val="nil"/>
              <w:right w:val="nil"/>
            </w:tcBorders>
            <w:shd w:val="clear" w:color="auto" w:fill="auto"/>
            <w:noWrap/>
            <w:vAlign w:val="bottom"/>
            <w:hideMark/>
          </w:tcPr>
          <w:p w14:paraId="2D5A9EB6" w14:textId="77777777" w:rsidR="00636F83" w:rsidRPr="002A4574" w:rsidDel="00AA70B8" w:rsidRDefault="00636F83" w:rsidP="00636F83">
            <w:pPr>
              <w:jc w:val="right"/>
              <w:rPr>
                <w:del w:id="1517" w:author="TF 112518" w:date="2018-11-26T22:29:00Z"/>
                <w:rFonts w:ascii="Calibri" w:hAnsi="Calibri"/>
                <w:color w:val="000000"/>
                <w:sz w:val="18"/>
                <w:szCs w:val="18"/>
              </w:rPr>
            </w:pPr>
            <w:del w:id="1518" w:author="TF 112518" w:date="2018-11-26T22:29:00Z">
              <w:r w:rsidRPr="002A4574" w:rsidDel="00AA70B8">
                <w:rPr>
                  <w:rFonts w:ascii="Calibri" w:hAnsi="Calibri"/>
                  <w:color w:val="000000"/>
                  <w:sz w:val="18"/>
                  <w:szCs w:val="18"/>
                </w:rPr>
                <w:delText>722903</w:delText>
              </w:r>
            </w:del>
          </w:p>
        </w:tc>
        <w:tc>
          <w:tcPr>
            <w:tcW w:w="818" w:type="dxa"/>
            <w:gridSpan w:val="2"/>
            <w:tcBorders>
              <w:top w:val="single" w:sz="4" w:space="0" w:color="auto"/>
              <w:left w:val="nil"/>
              <w:bottom w:val="nil"/>
              <w:right w:val="nil"/>
            </w:tcBorders>
            <w:shd w:val="clear" w:color="auto" w:fill="auto"/>
            <w:noWrap/>
            <w:vAlign w:val="bottom"/>
            <w:hideMark/>
          </w:tcPr>
          <w:p w14:paraId="2D5A9EB7" w14:textId="77777777" w:rsidR="00636F83" w:rsidRPr="002A4574" w:rsidDel="00AA70B8" w:rsidRDefault="00636F83" w:rsidP="00636F83">
            <w:pPr>
              <w:jc w:val="right"/>
              <w:rPr>
                <w:del w:id="1519" w:author="TF 112518" w:date="2018-11-26T22:29:00Z"/>
                <w:rFonts w:ascii="Calibri" w:hAnsi="Calibri"/>
                <w:color w:val="000000"/>
                <w:sz w:val="18"/>
                <w:szCs w:val="18"/>
              </w:rPr>
            </w:pPr>
            <w:del w:id="1520" w:author="TF 112518" w:date="2018-11-26T22:29:00Z">
              <w:r w:rsidRPr="002A4574" w:rsidDel="00AA70B8">
                <w:rPr>
                  <w:rFonts w:ascii="Calibri" w:hAnsi="Calibri"/>
                  <w:color w:val="000000"/>
                  <w:sz w:val="18"/>
                  <w:szCs w:val="18"/>
                </w:rPr>
                <w:delText>0.39</w:delText>
              </w:r>
            </w:del>
          </w:p>
        </w:tc>
        <w:tc>
          <w:tcPr>
            <w:tcW w:w="4955" w:type="dxa"/>
            <w:tcBorders>
              <w:top w:val="single" w:sz="4" w:space="0" w:color="auto"/>
              <w:left w:val="nil"/>
              <w:bottom w:val="nil"/>
              <w:right w:val="nil"/>
            </w:tcBorders>
            <w:shd w:val="clear" w:color="auto" w:fill="auto"/>
            <w:noWrap/>
            <w:vAlign w:val="bottom"/>
            <w:hideMark/>
          </w:tcPr>
          <w:p w14:paraId="2D5A9EB8" w14:textId="77777777" w:rsidR="00636F83" w:rsidRPr="002A4574" w:rsidDel="00AA70B8" w:rsidRDefault="00636F83" w:rsidP="00636F83">
            <w:pPr>
              <w:rPr>
                <w:del w:id="1521" w:author="TF 112518" w:date="2018-11-26T22:29:00Z"/>
                <w:rFonts w:ascii="Calibri" w:hAnsi="Calibri"/>
                <w:color w:val="000000"/>
                <w:sz w:val="18"/>
                <w:szCs w:val="18"/>
              </w:rPr>
            </w:pPr>
            <w:del w:id="1522" w:author="TF 112518" w:date="2018-11-26T22:29:00Z">
              <w:r w:rsidRPr="002A4574" w:rsidDel="00AA70B8">
                <w:rPr>
                  <w:rFonts w:ascii="Calibri" w:hAnsi="Calibri"/>
                  <w:color w:val="000000"/>
                  <w:sz w:val="18"/>
                  <w:szCs w:val="18"/>
                </w:rPr>
                <w:delText xml:space="preserve">San Diego/Montgomery </w:delText>
              </w:r>
            </w:del>
          </w:p>
        </w:tc>
        <w:tc>
          <w:tcPr>
            <w:tcW w:w="1451" w:type="dxa"/>
            <w:gridSpan w:val="2"/>
            <w:tcBorders>
              <w:top w:val="single" w:sz="4" w:space="0" w:color="auto"/>
              <w:left w:val="nil"/>
              <w:bottom w:val="nil"/>
              <w:right w:val="nil"/>
            </w:tcBorders>
            <w:shd w:val="clear" w:color="auto" w:fill="auto"/>
            <w:noWrap/>
            <w:vAlign w:val="bottom"/>
            <w:hideMark/>
          </w:tcPr>
          <w:p w14:paraId="2D5A9EB9" w14:textId="77777777" w:rsidR="00636F83" w:rsidRPr="002A4574" w:rsidDel="00AA70B8" w:rsidRDefault="00636F83" w:rsidP="00636F83">
            <w:pPr>
              <w:jc w:val="right"/>
              <w:rPr>
                <w:del w:id="1523" w:author="TF 112518" w:date="2018-11-26T22:29:00Z"/>
                <w:rFonts w:ascii="Calibri" w:hAnsi="Calibri"/>
                <w:color w:val="000000"/>
                <w:sz w:val="18"/>
                <w:szCs w:val="18"/>
              </w:rPr>
            </w:pPr>
            <w:del w:id="1524" w:author="TF 112518" w:date="2018-11-26T22:29:00Z">
              <w:r w:rsidRPr="002A4574" w:rsidDel="00AA70B8">
                <w:rPr>
                  <w:rFonts w:ascii="Calibri" w:hAnsi="Calibri"/>
                  <w:color w:val="000000"/>
                  <w:sz w:val="18"/>
                  <w:szCs w:val="18"/>
                </w:rPr>
                <w:delText>32.82</w:delText>
              </w:r>
            </w:del>
          </w:p>
        </w:tc>
        <w:tc>
          <w:tcPr>
            <w:tcW w:w="1420" w:type="dxa"/>
            <w:gridSpan w:val="2"/>
            <w:tcBorders>
              <w:top w:val="single" w:sz="4" w:space="0" w:color="auto"/>
              <w:left w:val="nil"/>
              <w:bottom w:val="nil"/>
              <w:right w:val="nil"/>
            </w:tcBorders>
            <w:shd w:val="clear" w:color="auto" w:fill="auto"/>
            <w:noWrap/>
            <w:vAlign w:val="bottom"/>
            <w:hideMark/>
          </w:tcPr>
          <w:p w14:paraId="2D5A9EBA" w14:textId="77777777" w:rsidR="00636F83" w:rsidRPr="002A4574" w:rsidDel="00AA70B8" w:rsidRDefault="00636F83" w:rsidP="00636F83">
            <w:pPr>
              <w:jc w:val="right"/>
              <w:rPr>
                <w:del w:id="1525" w:author="TF 112518" w:date="2018-11-26T22:29:00Z"/>
                <w:rFonts w:ascii="Calibri" w:hAnsi="Calibri"/>
                <w:color w:val="000000"/>
                <w:sz w:val="18"/>
                <w:szCs w:val="18"/>
              </w:rPr>
            </w:pPr>
            <w:del w:id="1526" w:author="TF 112518" w:date="2018-11-26T22:29:00Z">
              <w:r w:rsidRPr="002A4574" w:rsidDel="00AA70B8">
                <w:rPr>
                  <w:rFonts w:ascii="Calibri" w:hAnsi="Calibri"/>
                  <w:color w:val="000000"/>
                  <w:sz w:val="18"/>
                  <w:szCs w:val="18"/>
                </w:rPr>
                <w:delText>–117.13</w:delText>
              </w:r>
            </w:del>
          </w:p>
        </w:tc>
        <w:tc>
          <w:tcPr>
            <w:tcW w:w="1293" w:type="dxa"/>
            <w:tcBorders>
              <w:top w:val="single" w:sz="4" w:space="0" w:color="auto"/>
              <w:left w:val="nil"/>
              <w:bottom w:val="nil"/>
              <w:right w:val="nil"/>
            </w:tcBorders>
            <w:shd w:val="clear" w:color="auto" w:fill="auto"/>
            <w:noWrap/>
            <w:vAlign w:val="bottom"/>
            <w:hideMark/>
          </w:tcPr>
          <w:p w14:paraId="2D5A9EBB" w14:textId="77777777" w:rsidR="00636F83" w:rsidRPr="002A4574" w:rsidDel="00AA70B8" w:rsidRDefault="00636F83" w:rsidP="00636F83">
            <w:pPr>
              <w:jc w:val="right"/>
              <w:rPr>
                <w:del w:id="1527" w:author="TF 112518" w:date="2018-11-26T22:29:00Z"/>
                <w:rFonts w:ascii="Calibri" w:hAnsi="Calibri"/>
                <w:color w:val="000000"/>
                <w:sz w:val="18"/>
                <w:szCs w:val="18"/>
              </w:rPr>
            </w:pPr>
            <w:del w:id="1528" w:author="TF 112518" w:date="2018-11-26T22:29:00Z">
              <w:r w:rsidRPr="002A4574" w:rsidDel="00AA70B8">
                <w:rPr>
                  <w:rFonts w:ascii="Calibri" w:hAnsi="Calibri"/>
                  <w:color w:val="000000"/>
                  <w:sz w:val="18"/>
                  <w:szCs w:val="18"/>
                </w:rPr>
                <w:delText>California</w:delText>
              </w:r>
            </w:del>
          </w:p>
        </w:tc>
      </w:tr>
      <w:tr w:rsidR="00636F83" w:rsidRPr="002A4574" w:rsidDel="00AA70B8" w14:paraId="2D5A9EC3" w14:textId="77777777" w:rsidTr="00E168DF">
        <w:trPr>
          <w:trHeight w:val="240"/>
          <w:del w:id="1529" w:author="TF 112518" w:date="2018-11-26T22:29:00Z"/>
        </w:trPr>
        <w:tc>
          <w:tcPr>
            <w:tcW w:w="984" w:type="dxa"/>
            <w:gridSpan w:val="2"/>
            <w:tcBorders>
              <w:top w:val="nil"/>
              <w:left w:val="nil"/>
              <w:bottom w:val="nil"/>
              <w:right w:val="nil"/>
            </w:tcBorders>
            <w:shd w:val="clear" w:color="auto" w:fill="auto"/>
            <w:noWrap/>
            <w:vAlign w:val="bottom"/>
            <w:hideMark/>
          </w:tcPr>
          <w:p w14:paraId="2D5A9EBD" w14:textId="77777777" w:rsidR="00636F83" w:rsidRPr="002A4574" w:rsidDel="00AA70B8" w:rsidRDefault="00636F83" w:rsidP="00636F83">
            <w:pPr>
              <w:jc w:val="right"/>
              <w:rPr>
                <w:del w:id="1530" w:author="TF 112518" w:date="2018-11-26T22:29:00Z"/>
                <w:rFonts w:ascii="Calibri" w:hAnsi="Calibri"/>
                <w:color w:val="000000"/>
                <w:sz w:val="18"/>
                <w:szCs w:val="18"/>
              </w:rPr>
            </w:pPr>
            <w:del w:id="1531" w:author="TF 112518" w:date="2018-11-26T22:29:00Z">
              <w:r w:rsidRPr="002A4574" w:rsidDel="00AA70B8">
                <w:rPr>
                  <w:rFonts w:ascii="Calibri" w:hAnsi="Calibri"/>
                  <w:color w:val="000000"/>
                  <w:sz w:val="18"/>
                  <w:szCs w:val="18"/>
                </w:rPr>
                <w:delText>722904</w:delText>
              </w:r>
            </w:del>
          </w:p>
        </w:tc>
        <w:tc>
          <w:tcPr>
            <w:tcW w:w="818" w:type="dxa"/>
            <w:gridSpan w:val="2"/>
            <w:tcBorders>
              <w:top w:val="nil"/>
              <w:left w:val="nil"/>
              <w:bottom w:val="nil"/>
              <w:right w:val="nil"/>
            </w:tcBorders>
            <w:shd w:val="clear" w:color="auto" w:fill="auto"/>
            <w:noWrap/>
            <w:vAlign w:val="bottom"/>
            <w:hideMark/>
          </w:tcPr>
          <w:p w14:paraId="2D5A9EBE" w14:textId="77777777" w:rsidR="00636F83" w:rsidRPr="002A4574" w:rsidDel="00AA70B8" w:rsidRDefault="00636F83" w:rsidP="00636F83">
            <w:pPr>
              <w:jc w:val="right"/>
              <w:rPr>
                <w:del w:id="1532" w:author="TF 112518" w:date="2018-11-26T22:29:00Z"/>
                <w:rFonts w:ascii="Calibri" w:hAnsi="Calibri"/>
                <w:color w:val="000000"/>
                <w:sz w:val="18"/>
                <w:szCs w:val="18"/>
              </w:rPr>
            </w:pPr>
            <w:del w:id="1533" w:author="TF 112518" w:date="2018-11-26T22:29:00Z">
              <w:r w:rsidRPr="002A4574" w:rsidDel="00AA70B8">
                <w:rPr>
                  <w:rFonts w:ascii="Calibri" w:hAnsi="Calibri"/>
                  <w:color w:val="000000"/>
                  <w:sz w:val="18"/>
                  <w:szCs w:val="18"/>
                </w:rPr>
                <w:delText>0.4</w:delText>
              </w:r>
            </w:del>
          </w:p>
        </w:tc>
        <w:tc>
          <w:tcPr>
            <w:tcW w:w="4955" w:type="dxa"/>
            <w:tcBorders>
              <w:top w:val="nil"/>
              <w:left w:val="nil"/>
              <w:bottom w:val="nil"/>
              <w:right w:val="nil"/>
            </w:tcBorders>
            <w:shd w:val="clear" w:color="auto" w:fill="auto"/>
            <w:noWrap/>
            <w:vAlign w:val="bottom"/>
            <w:hideMark/>
          </w:tcPr>
          <w:p w14:paraId="2D5A9EBF" w14:textId="77777777" w:rsidR="00636F83" w:rsidRPr="002A4574" w:rsidDel="00AA70B8" w:rsidRDefault="00636F83" w:rsidP="00636F83">
            <w:pPr>
              <w:rPr>
                <w:del w:id="1534" w:author="TF 112518" w:date="2018-11-26T22:29:00Z"/>
                <w:rFonts w:ascii="Calibri" w:hAnsi="Calibri"/>
                <w:color w:val="000000"/>
                <w:sz w:val="18"/>
                <w:szCs w:val="18"/>
              </w:rPr>
            </w:pPr>
            <w:del w:id="1535" w:author="TF 112518" w:date="2018-11-26T22:29:00Z">
              <w:r w:rsidRPr="002A4574" w:rsidDel="00AA70B8">
                <w:rPr>
                  <w:rFonts w:ascii="Calibri" w:hAnsi="Calibri"/>
                  <w:color w:val="000000"/>
                  <w:sz w:val="18"/>
                  <w:szCs w:val="18"/>
                </w:rPr>
                <w:delText xml:space="preserve">Chula Vista Brown Field NAAS </w:delText>
              </w:r>
            </w:del>
          </w:p>
        </w:tc>
        <w:tc>
          <w:tcPr>
            <w:tcW w:w="1451" w:type="dxa"/>
            <w:gridSpan w:val="2"/>
            <w:tcBorders>
              <w:top w:val="nil"/>
              <w:left w:val="nil"/>
              <w:bottom w:val="nil"/>
              <w:right w:val="nil"/>
            </w:tcBorders>
            <w:shd w:val="clear" w:color="auto" w:fill="auto"/>
            <w:noWrap/>
            <w:vAlign w:val="bottom"/>
            <w:hideMark/>
          </w:tcPr>
          <w:p w14:paraId="2D5A9EC0" w14:textId="77777777" w:rsidR="00636F83" w:rsidRPr="002A4574" w:rsidDel="00AA70B8" w:rsidRDefault="00636F83" w:rsidP="00636F83">
            <w:pPr>
              <w:jc w:val="right"/>
              <w:rPr>
                <w:del w:id="1536" w:author="TF 112518" w:date="2018-11-26T22:29:00Z"/>
                <w:rFonts w:ascii="Calibri" w:hAnsi="Calibri"/>
                <w:color w:val="000000"/>
                <w:sz w:val="18"/>
                <w:szCs w:val="18"/>
              </w:rPr>
            </w:pPr>
            <w:del w:id="1537" w:author="TF 112518" w:date="2018-11-26T22:29:00Z">
              <w:r w:rsidRPr="002A4574" w:rsidDel="00AA70B8">
                <w:rPr>
                  <w:rFonts w:ascii="Calibri" w:hAnsi="Calibri"/>
                  <w:color w:val="000000"/>
                  <w:sz w:val="18"/>
                  <w:szCs w:val="18"/>
                </w:rPr>
                <w:delText>32.58</w:delText>
              </w:r>
            </w:del>
          </w:p>
        </w:tc>
        <w:tc>
          <w:tcPr>
            <w:tcW w:w="1420" w:type="dxa"/>
            <w:gridSpan w:val="2"/>
            <w:tcBorders>
              <w:top w:val="nil"/>
              <w:left w:val="nil"/>
              <w:bottom w:val="nil"/>
              <w:right w:val="nil"/>
            </w:tcBorders>
            <w:shd w:val="clear" w:color="auto" w:fill="auto"/>
            <w:noWrap/>
            <w:vAlign w:val="bottom"/>
            <w:hideMark/>
          </w:tcPr>
          <w:p w14:paraId="2D5A9EC1" w14:textId="77777777" w:rsidR="00636F83" w:rsidRPr="002A4574" w:rsidDel="00AA70B8" w:rsidRDefault="00636F83" w:rsidP="00636F83">
            <w:pPr>
              <w:jc w:val="right"/>
              <w:rPr>
                <w:del w:id="1538" w:author="TF 112518" w:date="2018-11-26T22:29:00Z"/>
                <w:rFonts w:ascii="Calibri" w:hAnsi="Calibri"/>
                <w:color w:val="000000"/>
                <w:sz w:val="18"/>
                <w:szCs w:val="18"/>
              </w:rPr>
            </w:pPr>
            <w:del w:id="1539" w:author="TF 112518" w:date="2018-11-26T22:29:00Z">
              <w:r w:rsidRPr="002A4574" w:rsidDel="00AA70B8">
                <w:rPr>
                  <w:rFonts w:ascii="Calibri" w:hAnsi="Calibri"/>
                  <w:color w:val="000000"/>
                  <w:sz w:val="18"/>
                  <w:szCs w:val="18"/>
                </w:rPr>
                <w:delText>–116.98</w:delText>
              </w:r>
            </w:del>
          </w:p>
        </w:tc>
        <w:tc>
          <w:tcPr>
            <w:tcW w:w="1293" w:type="dxa"/>
            <w:tcBorders>
              <w:top w:val="nil"/>
              <w:left w:val="nil"/>
              <w:bottom w:val="nil"/>
              <w:right w:val="nil"/>
            </w:tcBorders>
            <w:shd w:val="clear" w:color="auto" w:fill="auto"/>
            <w:noWrap/>
            <w:vAlign w:val="bottom"/>
            <w:hideMark/>
          </w:tcPr>
          <w:p w14:paraId="2D5A9EC2" w14:textId="77777777" w:rsidR="00636F83" w:rsidRPr="002A4574" w:rsidDel="00AA70B8" w:rsidRDefault="00636F83" w:rsidP="00636F83">
            <w:pPr>
              <w:jc w:val="right"/>
              <w:rPr>
                <w:del w:id="1540" w:author="TF 112518" w:date="2018-11-26T22:29:00Z"/>
                <w:rFonts w:ascii="Calibri" w:hAnsi="Calibri"/>
                <w:color w:val="000000"/>
                <w:sz w:val="18"/>
                <w:szCs w:val="18"/>
              </w:rPr>
            </w:pPr>
            <w:del w:id="1541" w:author="TF 112518" w:date="2018-11-26T22:29:00Z">
              <w:r w:rsidRPr="002A4574" w:rsidDel="00AA70B8">
                <w:rPr>
                  <w:rFonts w:ascii="Calibri" w:hAnsi="Calibri"/>
                  <w:color w:val="000000"/>
                  <w:sz w:val="18"/>
                  <w:szCs w:val="18"/>
                </w:rPr>
                <w:delText>California</w:delText>
              </w:r>
            </w:del>
          </w:p>
        </w:tc>
      </w:tr>
      <w:tr w:rsidR="00636F83" w:rsidRPr="002A4574" w:rsidDel="00AA70B8" w14:paraId="2D5A9ECA" w14:textId="77777777" w:rsidTr="00E168DF">
        <w:trPr>
          <w:trHeight w:val="240"/>
          <w:del w:id="1542" w:author="TF 112518" w:date="2018-11-26T22:29:00Z"/>
        </w:trPr>
        <w:tc>
          <w:tcPr>
            <w:tcW w:w="984" w:type="dxa"/>
            <w:gridSpan w:val="2"/>
            <w:tcBorders>
              <w:top w:val="nil"/>
              <w:left w:val="nil"/>
              <w:bottom w:val="nil"/>
              <w:right w:val="nil"/>
            </w:tcBorders>
            <w:shd w:val="clear" w:color="auto" w:fill="auto"/>
            <w:noWrap/>
            <w:vAlign w:val="bottom"/>
            <w:hideMark/>
          </w:tcPr>
          <w:p w14:paraId="2D5A9EC4" w14:textId="77777777" w:rsidR="00636F83" w:rsidRPr="002A4574" w:rsidDel="00AA70B8" w:rsidRDefault="00636F83" w:rsidP="00636F83">
            <w:pPr>
              <w:jc w:val="right"/>
              <w:rPr>
                <w:del w:id="1543" w:author="TF 112518" w:date="2018-11-26T22:29:00Z"/>
                <w:rFonts w:ascii="Calibri" w:hAnsi="Calibri"/>
                <w:color w:val="000000"/>
                <w:sz w:val="18"/>
                <w:szCs w:val="18"/>
              </w:rPr>
            </w:pPr>
            <w:del w:id="1544" w:author="TF 112518" w:date="2018-11-26T22:29:00Z">
              <w:r w:rsidRPr="002A4574" w:rsidDel="00AA70B8">
                <w:rPr>
                  <w:rFonts w:ascii="Calibri" w:hAnsi="Calibri"/>
                  <w:color w:val="000000"/>
                  <w:sz w:val="18"/>
                  <w:szCs w:val="18"/>
                </w:rPr>
                <w:delText>722906</w:delText>
              </w:r>
            </w:del>
          </w:p>
        </w:tc>
        <w:tc>
          <w:tcPr>
            <w:tcW w:w="818" w:type="dxa"/>
            <w:gridSpan w:val="2"/>
            <w:tcBorders>
              <w:top w:val="nil"/>
              <w:left w:val="nil"/>
              <w:bottom w:val="nil"/>
              <w:right w:val="nil"/>
            </w:tcBorders>
            <w:shd w:val="clear" w:color="auto" w:fill="auto"/>
            <w:noWrap/>
            <w:vAlign w:val="bottom"/>
            <w:hideMark/>
          </w:tcPr>
          <w:p w14:paraId="2D5A9EC5" w14:textId="77777777" w:rsidR="00636F83" w:rsidRPr="002A4574" w:rsidDel="00AA70B8" w:rsidRDefault="00636F83" w:rsidP="00636F83">
            <w:pPr>
              <w:jc w:val="right"/>
              <w:rPr>
                <w:del w:id="1545" w:author="TF 112518" w:date="2018-11-26T22:29:00Z"/>
                <w:rFonts w:ascii="Calibri" w:hAnsi="Calibri"/>
                <w:color w:val="000000"/>
                <w:sz w:val="18"/>
                <w:szCs w:val="18"/>
              </w:rPr>
            </w:pPr>
            <w:del w:id="1546" w:author="TF 112518" w:date="2018-11-26T22:29:00Z">
              <w:r w:rsidRPr="002A4574" w:rsidDel="00AA70B8">
                <w:rPr>
                  <w:rFonts w:ascii="Calibri" w:hAnsi="Calibri"/>
                  <w:color w:val="000000"/>
                  <w:sz w:val="18"/>
                  <w:szCs w:val="18"/>
                </w:rPr>
                <w:delText>0.39</w:delText>
              </w:r>
            </w:del>
          </w:p>
        </w:tc>
        <w:tc>
          <w:tcPr>
            <w:tcW w:w="4955" w:type="dxa"/>
            <w:tcBorders>
              <w:top w:val="nil"/>
              <w:left w:val="nil"/>
              <w:bottom w:val="nil"/>
              <w:right w:val="nil"/>
            </w:tcBorders>
            <w:shd w:val="clear" w:color="auto" w:fill="auto"/>
            <w:noWrap/>
            <w:vAlign w:val="bottom"/>
            <w:hideMark/>
          </w:tcPr>
          <w:p w14:paraId="2D5A9EC6" w14:textId="77777777" w:rsidR="00636F83" w:rsidRPr="002A4574" w:rsidDel="00AA70B8" w:rsidRDefault="00636F83" w:rsidP="00636F83">
            <w:pPr>
              <w:rPr>
                <w:del w:id="1547" w:author="TF 112518" w:date="2018-11-26T22:29:00Z"/>
                <w:rFonts w:ascii="Calibri" w:hAnsi="Calibri"/>
                <w:color w:val="000000"/>
                <w:sz w:val="18"/>
                <w:szCs w:val="18"/>
              </w:rPr>
            </w:pPr>
            <w:del w:id="1548" w:author="TF 112518" w:date="2018-11-26T22:29:00Z">
              <w:r w:rsidRPr="002A4574" w:rsidDel="00AA70B8">
                <w:rPr>
                  <w:rFonts w:ascii="Calibri" w:hAnsi="Calibri"/>
                  <w:color w:val="000000"/>
                  <w:sz w:val="18"/>
                  <w:szCs w:val="18"/>
                </w:rPr>
                <w:delText xml:space="preserve">San Diego North Island NAS </w:delText>
              </w:r>
            </w:del>
          </w:p>
        </w:tc>
        <w:tc>
          <w:tcPr>
            <w:tcW w:w="1451" w:type="dxa"/>
            <w:gridSpan w:val="2"/>
            <w:tcBorders>
              <w:top w:val="nil"/>
              <w:left w:val="nil"/>
              <w:bottom w:val="nil"/>
              <w:right w:val="nil"/>
            </w:tcBorders>
            <w:shd w:val="clear" w:color="auto" w:fill="auto"/>
            <w:noWrap/>
            <w:vAlign w:val="bottom"/>
            <w:hideMark/>
          </w:tcPr>
          <w:p w14:paraId="2D5A9EC7" w14:textId="77777777" w:rsidR="00636F83" w:rsidRPr="002A4574" w:rsidDel="00AA70B8" w:rsidRDefault="00636F83" w:rsidP="00636F83">
            <w:pPr>
              <w:jc w:val="right"/>
              <w:rPr>
                <w:del w:id="1549" w:author="TF 112518" w:date="2018-11-26T22:29:00Z"/>
                <w:rFonts w:ascii="Calibri" w:hAnsi="Calibri"/>
                <w:color w:val="000000"/>
                <w:sz w:val="18"/>
                <w:szCs w:val="18"/>
              </w:rPr>
            </w:pPr>
            <w:del w:id="1550" w:author="TF 112518" w:date="2018-11-26T22:29:00Z">
              <w:r w:rsidRPr="002A4574" w:rsidDel="00AA70B8">
                <w:rPr>
                  <w:rFonts w:ascii="Calibri" w:hAnsi="Calibri"/>
                  <w:color w:val="000000"/>
                  <w:sz w:val="18"/>
                  <w:szCs w:val="18"/>
                </w:rPr>
                <w:delText>32.7</w:delText>
              </w:r>
            </w:del>
          </w:p>
        </w:tc>
        <w:tc>
          <w:tcPr>
            <w:tcW w:w="1420" w:type="dxa"/>
            <w:gridSpan w:val="2"/>
            <w:tcBorders>
              <w:top w:val="nil"/>
              <w:left w:val="nil"/>
              <w:bottom w:val="nil"/>
              <w:right w:val="nil"/>
            </w:tcBorders>
            <w:shd w:val="clear" w:color="auto" w:fill="auto"/>
            <w:noWrap/>
            <w:vAlign w:val="bottom"/>
            <w:hideMark/>
          </w:tcPr>
          <w:p w14:paraId="2D5A9EC8" w14:textId="77777777" w:rsidR="00636F83" w:rsidRPr="002A4574" w:rsidDel="00AA70B8" w:rsidRDefault="00636F83" w:rsidP="00636F83">
            <w:pPr>
              <w:jc w:val="right"/>
              <w:rPr>
                <w:del w:id="1551" w:author="TF 112518" w:date="2018-11-26T22:29:00Z"/>
                <w:rFonts w:ascii="Calibri" w:hAnsi="Calibri"/>
                <w:color w:val="000000"/>
                <w:sz w:val="18"/>
                <w:szCs w:val="18"/>
              </w:rPr>
            </w:pPr>
            <w:del w:id="1552" w:author="TF 112518" w:date="2018-11-26T22:29:00Z">
              <w:r w:rsidRPr="002A4574" w:rsidDel="00AA70B8">
                <w:rPr>
                  <w:rFonts w:ascii="Calibri" w:hAnsi="Calibri"/>
                  <w:color w:val="000000"/>
                  <w:sz w:val="18"/>
                  <w:szCs w:val="18"/>
                </w:rPr>
                <w:delText>–117.20</w:delText>
              </w:r>
            </w:del>
          </w:p>
        </w:tc>
        <w:tc>
          <w:tcPr>
            <w:tcW w:w="1293" w:type="dxa"/>
            <w:tcBorders>
              <w:top w:val="nil"/>
              <w:left w:val="nil"/>
              <w:bottom w:val="nil"/>
              <w:right w:val="nil"/>
            </w:tcBorders>
            <w:shd w:val="clear" w:color="auto" w:fill="auto"/>
            <w:noWrap/>
            <w:vAlign w:val="bottom"/>
            <w:hideMark/>
          </w:tcPr>
          <w:p w14:paraId="2D5A9EC9" w14:textId="77777777" w:rsidR="00636F83" w:rsidRPr="002A4574" w:rsidDel="00AA70B8" w:rsidRDefault="00636F83" w:rsidP="00636F83">
            <w:pPr>
              <w:jc w:val="right"/>
              <w:rPr>
                <w:del w:id="1553" w:author="TF 112518" w:date="2018-11-26T22:29:00Z"/>
                <w:rFonts w:ascii="Calibri" w:hAnsi="Calibri"/>
                <w:color w:val="000000"/>
                <w:sz w:val="18"/>
                <w:szCs w:val="18"/>
              </w:rPr>
            </w:pPr>
            <w:del w:id="1554" w:author="TF 112518" w:date="2018-11-26T22:29:00Z">
              <w:r w:rsidRPr="002A4574" w:rsidDel="00AA70B8">
                <w:rPr>
                  <w:rFonts w:ascii="Calibri" w:hAnsi="Calibri"/>
                  <w:color w:val="000000"/>
                  <w:sz w:val="18"/>
                  <w:szCs w:val="18"/>
                </w:rPr>
                <w:delText>California</w:delText>
              </w:r>
            </w:del>
          </w:p>
        </w:tc>
      </w:tr>
      <w:tr w:rsidR="00636F83" w:rsidRPr="002A4574" w:rsidDel="00AA70B8" w14:paraId="2D5A9ED1" w14:textId="77777777" w:rsidTr="00E168DF">
        <w:trPr>
          <w:trHeight w:val="240"/>
          <w:del w:id="1555" w:author="TF 112518" w:date="2018-11-26T22:29:00Z"/>
        </w:trPr>
        <w:tc>
          <w:tcPr>
            <w:tcW w:w="984" w:type="dxa"/>
            <w:gridSpan w:val="2"/>
            <w:tcBorders>
              <w:top w:val="nil"/>
              <w:left w:val="nil"/>
              <w:bottom w:val="nil"/>
              <w:right w:val="nil"/>
            </w:tcBorders>
            <w:shd w:val="clear" w:color="auto" w:fill="auto"/>
            <w:noWrap/>
            <w:vAlign w:val="bottom"/>
            <w:hideMark/>
          </w:tcPr>
          <w:p w14:paraId="2D5A9ECB" w14:textId="77777777" w:rsidR="00636F83" w:rsidRPr="002A4574" w:rsidDel="00AA70B8" w:rsidRDefault="00636F83" w:rsidP="00636F83">
            <w:pPr>
              <w:jc w:val="right"/>
              <w:rPr>
                <w:del w:id="1556" w:author="TF 112518" w:date="2018-11-26T22:29:00Z"/>
                <w:rFonts w:ascii="Calibri" w:hAnsi="Calibri"/>
                <w:color w:val="000000"/>
                <w:sz w:val="18"/>
                <w:szCs w:val="18"/>
              </w:rPr>
            </w:pPr>
            <w:del w:id="1557" w:author="TF 112518" w:date="2018-11-26T22:29:00Z">
              <w:r w:rsidRPr="002A4574" w:rsidDel="00AA70B8">
                <w:rPr>
                  <w:rFonts w:ascii="Calibri" w:hAnsi="Calibri"/>
                  <w:color w:val="000000"/>
                  <w:sz w:val="18"/>
                  <w:szCs w:val="18"/>
                </w:rPr>
                <w:delText>722926</w:delText>
              </w:r>
            </w:del>
          </w:p>
        </w:tc>
        <w:tc>
          <w:tcPr>
            <w:tcW w:w="818" w:type="dxa"/>
            <w:gridSpan w:val="2"/>
            <w:tcBorders>
              <w:top w:val="nil"/>
              <w:left w:val="nil"/>
              <w:bottom w:val="nil"/>
              <w:right w:val="nil"/>
            </w:tcBorders>
            <w:shd w:val="clear" w:color="auto" w:fill="auto"/>
            <w:noWrap/>
            <w:vAlign w:val="bottom"/>
            <w:hideMark/>
          </w:tcPr>
          <w:p w14:paraId="2D5A9ECC" w14:textId="77777777" w:rsidR="00636F83" w:rsidRPr="002A4574" w:rsidDel="00AA70B8" w:rsidRDefault="00636F83" w:rsidP="00636F83">
            <w:pPr>
              <w:jc w:val="right"/>
              <w:rPr>
                <w:del w:id="1558" w:author="TF 112518" w:date="2018-11-26T22:29:00Z"/>
                <w:rFonts w:ascii="Calibri" w:hAnsi="Calibri"/>
                <w:color w:val="000000"/>
                <w:sz w:val="18"/>
                <w:szCs w:val="18"/>
              </w:rPr>
            </w:pPr>
            <w:del w:id="1559" w:author="TF 112518" w:date="2018-11-26T22:29:00Z">
              <w:r w:rsidRPr="002A4574" w:rsidDel="00AA70B8">
                <w:rPr>
                  <w:rFonts w:ascii="Calibri" w:hAnsi="Calibri"/>
                  <w:color w:val="000000"/>
                  <w:sz w:val="18"/>
                  <w:szCs w:val="18"/>
                </w:rPr>
                <w:delText>0.4</w:delText>
              </w:r>
            </w:del>
          </w:p>
        </w:tc>
        <w:tc>
          <w:tcPr>
            <w:tcW w:w="4955" w:type="dxa"/>
            <w:tcBorders>
              <w:top w:val="nil"/>
              <w:left w:val="nil"/>
              <w:bottom w:val="nil"/>
              <w:right w:val="nil"/>
            </w:tcBorders>
            <w:shd w:val="clear" w:color="auto" w:fill="auto"/>
            <w:noWrap/>
            <w:vAlign w:val="bottom"/>
            <w:hideMark/>
          </w:tcPr>
          <w:p w14:paraId="2D5A9ECD" w14:textId="77777777" w:rsidR="00636F83" w:rsidRPr="002A4574" w:rsidDel="00AA70B8" w:rsidRDefault="00636F83" w:rsidP="00636F83">
            <w:pPr>
              <w:rPr>
                <w:del w:id="1560" w:author="TF 112518" w:date="2018-11-26T22:29:00Z"/>
                <w:rFonts w:ascii="Calibri" w:hAnsi="Calibri"/>
                <w:color w:val="000000"/>
                <w:sz w:val="18"/>
                <w:szCs w:val="18"/>
              </w:rPr>
            </w:pPr>
            <w:del w:id="1561" w:author="TF 112518" w:date="2018-11-26T22:29:00Z">
              <w:r w:rsidRPr="002A4574" w:rsidDel="00AA70B8">
                <w:rPr>
                  <w:rFonts w:ascii="Calibri" w:hAnsi="Calibri"/>
                  <w:color w:val="000000"/>
                  <w:sz w:val="18"/>
                  <w:szCs w:val="18"/>
                </w:rPr>
                <w:delText xml:space="preserve">Camp Pendleton MCAS </w:delText>
              </w:r>
            </w:del>
          </w:p>
        </w:tc>
        <w:tc>
          <w:tcPr>
            <w:tcW w:w="1451" w:type="dxa"/>
            <w:gridSpan w:val="2"/>
            <w:tcBorders>
              <w:top w:val="nil"/>
              <w:left w:val="nil"/>
              <w:bottom w:val="nil"/>
              <w:right w:val="nil"/>
            </w:tcBorders>
            <w:shd w:val="clear" w:color="auto" w:fill="auto"/>
            <w:noWrap/>
            <w:vAlign w:val="bottom"/>
            <w:hideMark/>
          </w:tcPr>
          <w:p w14:paraId="2D5A9ECE" w14:textId="77777777" w:rsidR="00636F83" w:rsidRPr="002A4574" w:rsidDel="00AA70B8" w:rsidRDefault="00636F83" w:rsidP="00636F83">
            <w:pPr>
              <w:jc w:val="right"/>
              <w:rPr>
                <w:del w:id="1562" w:author="TF 112518" w:date="2018-11-26T22:29:00Z"/>
                <w:rFonts w:ascii="Calibri" w:hAnsi="Calibri"/>
                <w:color w:val="000000"/>
                <w:sz w:val="18"/>
                <w:szCs w:val="18"/>
              </w:rPr>
            </w:pPr>
            <w:del w:id="1563" w:author="TF 112518" w:date="2018-11-26T22:29:00Z">
              <w:r w:rsidRPr="002A4574" w:rsidDel="00AA70B8">
                <w:rPr>
                  <w:rFonts w:ascii="Calibri" w:hAnsi="Calibri"/>
                  <w:color w:val="000000"/>
                  <w:sz w:val="18"/>
                  <w:szCs w:val="18"/>
                </w:rPr>
                <w:delText>33.3</w:delText>
              </w:r>
            </w:del>
          </w:p>
        </w:tc>
        <w:tc>
          <w:tcPr>
            <w:tcW w:w="1420" w:type="dxa"/>
            <w:gridSpan w:val="2"/>
            <w:tcBorders>
              <w:top w:val="nil"/>
              <w:left w:val="nil"/>
              <w:bottom w:val="nil"/>
              <w:right w:val="nil"/>
            </w:tcBorders>
            <w:shd w:val="clear" w:color="auto" w:fill="auto"/>
            <w:noWrap/>
            <w:vAlign w:val="bottom"/>
            <w:hideMark/>
          </w:tcPr>
          <w:p w14:paraId="2D5A9ECF" w14:textId="77777777" w:rsidR="00636F83" w:rsidRPr="002A4574" w:rsidDel="00AA70B8" w:rsidRDefault="00636F83" w:rsidP="00636F83">
            <w:pPr>
              <w:jc w:val="right"/>
              <w:rPr>
                <w:del w:id="1564" w:author="TF 112518" w:date="2018-11-26T22:29:00Z"/>
                <w:rFonts w:ascii="Calibri" w:hAnsi="Calibri"/>
                <w:color w:val="000000"/>
                <w:sz w:val="18"/>
                <w:szCs w:val="18"/>
              </w:rPr>
            </w:pPr>
            <w:del w:id="1565" w:author="TF 112518" w:date="2018-11-26T22:29:00Z">
              <w:r w:rsidRPr="002A4574" w:rsidDel="00AA70B8">
                <w:rPr>
                  <w:rFonts w:ascii="Calibri" w:hAnsi="Calibri"/>
                  <w:color w:val="000000"/>
                  <w:sz w:val="18"/>
                  <w:szCs w:val="18"/>
                </w:rPr>
                <w:delText>–117.35</w:delText>
              </w:r>
            </w:del>
          </w:p>
        </w:tc>
        <w:tc>
          <w:tcPr>
            <w:tcW w:w="1293" w:type="dxa"/>
            <w:tcBorders>
              <w:top w:val="nil"/>
              <w:left w:val="nil"/>
              <w:bottom w:val="nil"/>
              <w:right w:val="nil"/>
            </w:tcBorders>
            <w:shd w:val="clear" w:color="auto" w:fill="auto"/>
            <w:noWrap/>
            <w:vAlign w:val="bottom"/>
            <w:hideMark/>
          </w:tcPr>
          <w:p w14:paraId="2D5A9ED0" w14:textId="77777777" w:rsidR="00636F83" w:rsidRPr="002A4574" w:rsidDel="00AA70B8" w:rsidRDefault="00636F83" w:rsidP="00636F83">
            <w:pPr>
              <w:jc w:val="right"/>
              <w:rPr>
                <w:del w:id="1566" w:author="TF 112518" w:date="2018-11-26T22:29:00Z"/>
                <w:rFonts w:ascii="Calibri" w:hAnsi="Calibri"/>
                <w:color w:val="000000"/>
                <w:sz w:val="18"/>
                <w:szCs w:val="18"/>
              </w:rPr>
            </w:pPr>
            <w:del w:id="1567" w:author="TF 112518" w:date="2018-11-26T22:29:00Z">
              <w:r w:rsidRPr="002A4574" w:rsidDel="00AA70B8">
                <w:rPr>
                  <w:rFonts w:ascii="Calibri" w:hAnsi="Calibri"/>
                  <w:color w:val="000000"/>
                  <w:sz w:val="18"/>
                  <w:szCs w:val="18"/>
                </w:rPr>
                <w:delText>California</w:delText>
              </w:r>
            </w:del>
          </w:p>
        </w:tc>
      </w:tr>
      <w:tr w:rsidR="00636F83" w:rsidRPr="002A4574" w:rsidDel="00AA70B8" w14:paraId="2D5A9ED8" w14:textId="77777777" w:rsidTr="00E168DF">
        <w:trPr>
          <w:trHeight w:val="240"/>
          <w:del w:id="1568" w:author="TF 112518" w:date="2018-11-26T22:29:00Z"/>
        </w:trPr>
        <w:tc>
          <w:tcPr>
            <w:tcW w:w="984" w:type="dxa"/>
            <w:gridSpan w:val="2"/>
            <w:tcBorders>
              <w:top w:val="nil"/>
              <w:left w:val="nil"/>
              <w:bottom w:val="nil"/>
              <w:right w:val="nil"/>
            </w:tcBorders>
            <w:shd w:val="clear" w:color="auto" w:fill="auto"/>
            <w:noWrap/>
            <w:vAlign w:val="bottom"/>
            <w:hideMark/>
          </w:tcPr>
          <w:p w14:paraId="2D5A9ED2" w14:textId="77777777" w:rsidR="00636F83" w:rsidRPr="002A4574" w:rsidDel="00AA70B8" w:rsidRDefault="00636F83" w:rsidP="00636F83">
            <w:pPr>
              <w:jc w:val="right"/>
              <w:rPr>
                <w:del w:id="1569" w:author="TF 112518" w:date="2018-11-26T22:29:00Z"/>
                <w:rFonts w:ascii="Calibri" w:hAnsi="Calibri"/>
                <w:color w:val="000000"/>
                <w:sz w:val="18"/>
                <w:szCs w:val="18"/>
              </w:rPr>
            </w:pPr>
            <w:del w:id="1570" w:author="TF 112518" w:date="2018-11-26T22:29:00Z">
              <w:r w:rsidRPr="002A4574" w:rsidDel="00AA70B8">
                <w:rPr>
                  <w:rFonts w:ascii="Calibri" w:hAnsi="Calibri"/>
                  <w:color w:val="000000"/>
                  <w:sz w:val="18"/>
                  <w:szCs w:val="18"/>
                </w:rPr>
                <w:delText>722927</w:delText>
              </w:r>
            </w:del>
          </w:p>
        </w:tc>
        <w:tc>
          <w:tcPr>
            <w:tcW w:w="818" w:type="dxa"/>
            <w:gridSpan w:val="2"/>
            <w:tcBorders>
              <w:top w:val="nil"/>
              <w:left w:val="nil"/>
              <w:bottom w:val="nil"/>
              <w:right w:val="nil"/>
            </w:tcBorders>
            <w:shd w:val="clear" w:color="auto" w:fill="auto"/>
            <w:noWrap/>
            <w:vAlign w:val="bottom"/>
            <w:hideMark/>
          </w:tcPr>
          <w:p w14:paraId="2D5A9ED3" w14:textId="77777777" w:rsidR="00636F83" w:rsidRPr="002A4574" w:rsidDel="00AA70B8" w:rsidRDefault="00636F83" w:rsidP="00636F83">
            <w:pPr>
              <w:jc w:val="right"/>
              <w:rPr>
                <w:del w:id="1571" w:author="TF 112518" w:date="2018-11-26T22:29:00Z"/>
                <w:rFonts w:ascii="Calibri" w:hAnsi="Calibri"/>
                <w:color w:val="000000"/>
                <w:sz w:val="18"/>
                <w:szCs w:val="18"/>
              </w:rPr>
            </w:pPr>
            <w:del w:id="1572" w:author="TF 112518" w:date="2018-11-26T22:29:00Z">
              <w:r w:rsidRPr="002A4574" w:rsidDel="00AA70B8">
                <w:rPr>
                  <w:rFonts w:ascii="Calibri" w:hAnsi="Calibri"/>
                  <w:color w:val="000000"/>
                  <w:sz w:val="18"/>
                  <w:szCs w:val="18"/>
                </w:rPr>
                <w:delText>0.38</w:delText>
              </w:r>
            </w:del>
          </w:p>
        </w:tc>
        <w:tc>
          <w:tcPr>
            <w:tcW w:w="4955" w:type="dxa"/>
            <w:tcBorders>
              <w:top w:val="nil"/>
              <w:left w:val="nil"/>
              <w:bottom w:val="nil"/>
              <w:right w:val="nil"/>
            </w:tcBorders>
            <w:shd w:val="clear" w:color="auto" w:fill="auto"/>
            <w:noWrap/>
            <w:vAlign w:val="bottom"/>
            <w:hideMark/>
          </w:tcPr>
          <w:p w14:paraId="2D5A9ED4" w14:textId="77777777" w:rsidR="00636F83" w:rsidRPr="002A4574" w:rsidDel="00AA70B8" w:rsidRDefault="00636F83" w:rsidP="00636F83">
            <w:pPr>
              <w:rPr>
                <w:del w:id="1573" w:author="TF 112518" w:date="2018-11-26T22:29:00Z"/>
                <w:rFonts w:ascii="Calibri" w:hAnsi="Calibri"/>
                <w:color w:val="000000"/>
                <w:sz w:val="18"/>
                <w:szCs w:val="18"/>
              </w:rPr>
            </w:pPr>
            <w:del w:id="1574" w:author="TF 112518" w:date="2018-11-26T22:29:00Z">
              <w:r w:rsidRPr="002A4574" w:rsidDel="00AA70B8">
                <w:rPr>
                  <w:rFonts w:ascii="Calibri" w:hAnsi="Calibri"/>
                  <w:color w:val="000000"/>
                  <w:sz w:val="18"/>
                  <w:szCs w:val="18"/>
                </w:rPr>
                <w:delText xml:space="preserve">Carlsbad/Palomar </w:delText>
              </w:r>
            </w:del>
          </w:p>
        </w:tc>
        <w:tc>
          <w:tcPr>
            <w:tcW w:w="1451" w:type="dxa"/>
            <w:gridSpan w:val="2"/>
            <w:tcBorders>
              <w:top w:val="nil"/>
              <w:left w:val="nil"/>
              <w:bottom w:val="nil"/>
              <w:right w:val="nil"/>
            </w:tcBorders>
            <w:shd w:val="clear" w:color="auto" w:fill="auto"/>
            <w:noWrap/>
            <w:vAlign w:val="bottom"/>
            <w:hideMark/>
          </w:tcPr>
          <w:p w14:paraId="2D5A9ED5" w14:textId="77777777" w:rsidR="00636F83" w:rsidRPr="002A4574" w:rsidDel="00AA70B8" w:rsidRDefault="00636F83" w:rsidP="00636F83">
            <w:pPr>
              <w:jc w:val="right"/>
              <w:rPr>
                <w:del w:id="1575" w:author="TF 112518" w:date="2018-11-26T22:29:00Z"/>
                <w:rFonts w:ascii="Calibri" w:hAnsi="Calibri"/>
                <w:color w:val="000000"/>
                <w:sz w:val="18"/>
                <w:szCs w:val="18"/>
              </w:rPr>
            </w:pPr>
            <w:del w:id="1576" w:author="TF 112518" w:date="2018-11-26T22:29:00Z">
              <w:r w:rsidRPr="002A4574" w:rsidDel="00AA70B8">
                <w:rPr>
                  <w:rFonts w:ascii="Calibri" w:hAnsi="Calibri"/>
                  <w:color w:val="000000"/>
                  <w:sz w:val="18"/>
                  <w:szCs w:val="18"/>
                </w:rPr>
                <w:delText>33.13</w:delText>
              </w:r>
            </w:del>
          </w:p>
        </w:tc>
        <w:tc>
          <w:tcPr>
            <w:tcW w:w="1420" w:type="dxa"/>
            <w:gridSpan w:val="2"/>
            <w:tcBorders>
              <w:top w:val="nil"/>
              <w:left w:val="nil"/>
              <w:bottom w:val="nil"/>
              <w:right w:val="nil"/>
            </w:tcBorders>
            <w:shd w:val="clear" w:color="auto" w:fill="auto"/>
            <w:noWrap/>
            <w:vAlign w:val="bottom"/>
            <w:hideMark/>
          </w:tcPr>
          <w:p w14:paraId="2D5A9ED6" w14:textId="77777777" w:rsidR="00636F83" w:rsidRPr="002A4574" w:rsidDel="00AA70B8" w:rsidRDefault="00636F83" w:rsidP="00636F83">
            <w:pPr>
              <w:jc w:val="right"/>
              <w:rPr>
                <w:del w:id="1577" w:author="TF 112518" w:date="2018-11-26T22:29:00Z"/>
                <w:rFonts w:ascii="Calibri" w:hAnsi="Calibri"/>
                <w:color w:val="000000"/>
                <w:sz w:val="18"/>
                <w:szCs w:val="18"/>
              </w:rPr>
            </w:pPr>
            <w:del w:id="1578" w:author="TF 112518" w:date="2018-11-26T22:29:00Z">
              <w:r w:rsidRPr="002A4574" w:rsidDel="00AA70B8">
                <w:rPr>
                  <w:rFonts w:ascii="Calibri" w:hAnsi="Calibri"/>
                  <w:color w:val="000000"/>
                  <w:sz w:val="18"/>
                  <w:szCs w:val="18"/>
                </w:rPr>
                <w:delText>–117.28</w:delText>
              </w:r>
            </w:del>
          </w:p>
        </w:tc>
        <w:tc>
          <w:tcPr>
            <w:tcW w:w="1293" w:type="dxa"/>
            <w:tcBorders>
              <w:top w:val="nil"/>
              <w:left w:val="nil"/>
              <w:bottom w:val="nil"/>
              <w:right w:val="nil"/>
            </w:tcBorders>
            <w:shd w:val="clear" w:color="auto" w:fill="auto"/>
            <w:noWrap/>
            <w:vAlign w:val="bottom"/>
            <w:hideMark/>
          </w:tcPr>
          <w:p w14:paraId="2D5A9ED7" w14:textId="77777777" w:rsidR="00636F83" w:rsidRPr="002A4574" w:rsidDel="00AA70B8" w:rsidRDefault="00636F83" w:rsidP="00636F83">
            <w:pPr>
              <w:jc w:val="right"/>
              <w:rPr>
                <w:del w:id="1579" w:author="TF 112518" w:date="2018-11-26T22:29:00Z"/>
                <w:rFonts w:ascii="Calibri" w:hAnsi="Calibri"/>
                <w:color w:val="000000"/>
                <w:sz w:val="18"/>
                <w:szCs w:val="18"/>
              </w:rPr>
            </w:pPr>
            <w:del w:id="1580" w:author="TF 112518" w:date="2018-11-26T22:29:00Z">
              <w:r w:rsidRPr="002A4574" w:rsidDel="00AA70B8">
                <w:rPr>
                  <w:rFonts w:ascii="Calibri" w:hAnsi="Calibri"/>
                  <w:color w:val="000000"/>
                  <w:sz w:val="18"/>
                  <w:szCs w:val="18"/>
                </w:rPr>
                <w:delText>California</w:delText>
              </w:r>
            </w:del>
          </w:p>
        </w:tc>
      </w:tr>
      <w:tr w:rsidR="00636F83" w:rsidRPr="002A4574" w:rsidDel="00AA70B8" w14:paraId="2D5A9EDF" w14:textId="77777777" w:rsidTr="00E168DF">
        <w:trPr>
          <w:trHeight w:val="240"/>
          <w:del w:id="1581" w:author="TF 112518" w:date="2018-11-26T22:29:00Z"/>
        </w:trPr>
        <w:tc>
          <w:tcPr>
            <w:tcW w:w="984" w:type="dxa"/>
            <w:gridSpan w:val="2"/>
            <w:tcBorders>
              <w:top w:val="nil"/>
              <w:left w:val="nil"/>
              <w:bottom w:val="nil"/>
              <w:right w:val="nil"/>
            </w:tcBorders>
            <w:shd w:val="clear" w:color="auto" w:fill="auto"/>
            <w:noWrap/>
            <w:vAlign w:val="bottom"/>
            <w:hideMark/>
          </w:tcPr>
          <w:p w14:paraId="2D5A9ED9" w14:textId="77777777" w:rsidR="00636F83" w:rsidRPr="002A4574" w:rsidDel="00AA70B8" w:rsidRDefault="00636F83" w:rsidP="00636F83">
            <w:pPr>
              <w:jc w:val="right"/>
              <w:rPr>
                <w:del w:id="1582" w:author="TF 112518" w:date="2018-11-26T22:29:00Z"/>
                <w:rFonts w:ascii="Calibri" w:hAnsi="Calibri"/>
                <w:color w:val="000000"/>
                <w:sz w:val="18"/>
                <w:szCs w:val="18"/>
              </w:rPr>
            </w:pPr>
            <w:del w:id="1583" w:author="TF 112518" w:date="2018-11-26T22:29:00Z">
              <w:r w:rsidRPr="002A4574" w:rsidDel="00AA70B8">
                <w:rPr>
                  <w:rFonts w:ascii="Calibri" w:hAnsi="Calibri"/>
                  <w:color w:val="000000"/>
                  <w:sz w:val="18"/>
                  <w:szCs w:val="18"/>
                </w:rPr>
                <w:delText>722930</w:delText>
              </w:r>
            </w:del>
          </w:p>
        </w:tc>
        <w:tc>
          <w:tcPr>
            <w:tcW w:w="818" w:type="dxa"/>
            <w:gridSpan w:val="2"/>
            <w:tcBorders>
              <w:top w:val="nil"/>
              <w:left w:val="nil"/>
              <w:bottom w:val="nil"/>
              <w:right w:val="nil"/>
            </w:tcBorders>
            <w:shd w:val="clear" w:color="auto" w:fill="auto"/>
            <w:noWrap/>
            <w:vAlign w:val="bottom"/>
            <w:hideMark/>
          </w:tcPr>
          <w:p w14:paraId="2D5A9EDA" w14:textId="77777777" w:rsidR="00636F83" w:rsidRPr="002A4574" w:rsidDel="00AA70B8" w:rsidRDefault="00636F83" w:rsidP="00636F83">
            <w:pPr>
              <w:jc w:val="right"/>
              <w:rPr>
                <w:del w:id="1584" w:author="TF 112518" w:date="2018-11-26T22:29:00Z"/>
                <w:rFonts w:ascii="Calibri" w:hAnsi="Calibri"/>
                <w:color w:val="000000"/>
                <w:sz w:val="18"/>
                <w:szCs w:val="18"/>
              </w:rPr>
            </w:pPr>
            <w:del w:id="1585" w:author="TF 112518" w:date="2018-11-26T22:29:00Z">
              <w:r w:rsidRPr="002A4574" w:rsidDel="00AA70B8">
                <w:rPr>
                  <w:rFonts w:ascii="Calibri" w:hAnsi="Calibri"/>
                  <w:color w:val="000000"/>
                  <w:sz w:val="18"/>
                  <w:szCs w:val="18"/>
                </w:rPr>
                <w:delText>0.39</w:delText>
              </w:r>
            </w:del>
          </w:p>
        </w:tc>
        <w:tc>
          <w:tcPr>
            <w:tcW w:w="4955" w:type="dxa"/>
            <w:tcBorders>
              <w:top w:val="nil"/>
              <w:left w:val="nil"/>
              <w:bottom w:val="nil"/>
              <w:right w:val="nil"/>
            </w:tcBorders>
            <w:shd w:val="clear" w:color="auto" w:fill="auto"/>
            <w:noWrap/>
            <w:vAlign w:val="bottom"/>
            <w:hideMark/>
          </w:tcPr>
          <w:p w14:paraId="2D5A9EDB" w14:textId="77777777" w:rsidR="00636F83" w:rsidRPr="002A4574" w:rsidDel="00AA70B8" w:rsidRDefault="00636F83" w:rsidP="00636F83">
            <w:pPr>
              <w:rPr>
                <w:del w:id="1586" w:author="TF 112518" w:date="2018-11-26T22:29:00Z"/>
                <w:rFonts w:ascii="Calibri" w:hAnsi="Calibri"/>
                <w:color w:val="000000"/>
                <w:sz w:val="18"/>
                <w:szCs w:val="18"/>
              </w:rPr>
            </w:pPr>
            <w:del w:id="1587" w:author="TF 112518" w:date="2018-11-26T22:29:00Z">
              <w:r w:rsidRPr="002A4574" w:rsidDel="00AA70B8">
                <w:rPr>
                  <w:rFonts w:ascii="Calibri" w:hAnsi="Calibri"/>
                  <w:color w:val="000000"/>
                  <w:sz w:val="18"/>
                  <w:szCs w:val="18"/>
                </w:rPr>
                <w:delText xml:space="preserve">San Diego Miramar NAS </w:delText>
              </w:r>
            </w:del>
          </w:p>
        </w:tc>
        <w:tc>
          <w:tcPr>
            <w:tcW w:w="1451" w:type="dxa"/>
            <w:gridSpan w:val="2"/>
            <w:tcBorders>
              <w:top w:val="nil"/>
              <w:left w:val="nil"/>
              <w:bottom w:val="nil"/>
              <w:right w:val="nil"/>
            </w:tcBorders>
            <w:shd w:val="clear" w:color="auto" w:fill="auto"/>
            <w:noWrap/>
            <w:vAlign w:val="bottom"/>
            <w:hideMark/>
          </w:tcPr>
          <w:p w14:paraId="2D5A9EDC" w14:textId="77777777" w:rsidR="00636F83" w:rsidRPr="002A4574" w:rsidDel="00AA70B8" w:rsidRDefault="00636F83" w:rsidP="00636F83">
            <w:pPr>
              <w:jc w:val="right"/>
              <w:rPr>
                <w:del w:id="1588" w:author="TF 112518" w:date="2018-11-26T22:29:00Z"/>
                <w:rFonts w:ascii="Calibri" w:hAnsi="Calibri"/>
                <w:color w:val="000000"/>
                <w:sz w:val="18"/>
                <w:szCs w:val="18"/>
              </w:rPr>
            </w:pPr>
            <w:del w:id="1589" w:author="TF 112518" w:date="2018-11-26T22:29:00Z">
              <w:r w:rsidRPr="002A4574" w:rsidDel="00AA70B8">
                <w:rPr>
                  <w:rFonts w:ascii="Calibri" w:hAnsi="Calibri"/>
                  <w:color w:val="000000"/>
                  <w:sz w:val="18"/>
                  <w:szCs w:val="18"/>
                </w:rPr>
                <w:delText>32.87</w:delText>
              </w:r>
            </w:del>
          </w:p>
        </w:tc>
        <w:tc>
          <w:tcPr>
            <w:tcW w:w="1420" w:type="dxa"/>
            <w:gridSpan w:val="2"/>
            <w:tcBorders>
              <w:top w:val="nil"/>
              <w:left w:val="nil"/>
              <w:bottom w:val="nil"/>
              <w:right w:val="nil"/>
            </w:tcBorders>
            <w:shd w:val="clear" w:color="auto" w:fill="auto"/>
            <w:noWrap/>
            <w:vAlign w:val="bottom"/>
            <w:hideMark/>
          </w:tcPr>
          <w:p w14:paraId="2D5A9EDD" w14:textId="77777777" w:rsidR="00636F83" w:rsidRPr="002A4574" w:rsidDel="00AA70B8" w:rsidRDefault="00636F83" w:rsidP="00636F83">
            <w:pPr>
              <w:jc w:val="right"/>
              <w:rPr>
                <w:del w:id="1590" w:author="TF 112518" w:date="2018-11-26T22:29:00Z"/>
                <w:rFonts w:ascii="Calibri" w:hAnsi="Calibri"/>
                <w:color w:val="000000"/>
                <w:sz w:val="18"/>
                <w:szCs w:val="18"/>
              </w:rPr>
            </w:pPr>
            <w:del w:id="1591" w:author="TF 112518" w:date="2018-11-26T22:29:00Z">
              <w:r w:rsidRPr="002A4574" w:rsidDel="00AA70B8">
                <w:rPr>
                  <w:rFonts w:ascii="Calibri" w:hAnsi="Calibri"/>
                  <w:color w:val="000000"/>
                  <w:sz w:val="18"/>
                  <w:szCs w:val="18"/>
                </w:rPr>
                <w:delText>–117.13</w:delText>
              </w:r>
            </w:del>
          </w:p>
        </w:tc>
        <w:tc>
          <w:tcPr>
            <w:tcW w:w="1293" w:type="dxa"/>
            <w:tcBorders>
              <w:top w:val="nil"/>
              <w:left w:val="nil"/>
              <w:bottom w:val="nil"/>
              <w:right w:val="nil"/>
            </w:tcBorders>
            <w:shd w:val="clear" w:color="auto" w:fill="auto"/>
            <w:noWrap/>
            <w:vAlign w:val="bottom"/>
            <w:hideMark/>
          </w:tcPr>
          <w:p w14:paraId="2D5A9EDE" w14:textId="77777777" w:rsidR="00636F83" w:rsidRPr="002A4574" w:rsidDel="00AA70B8" w:rsidRDefault="00636F83" w:rsidP="00636F83">
            <w:pPr>
              <w:jc w:val="right"/>
              <w:rPr>
                <w:del w:id="1592" w:author="TF 112518" w:date="2018-11-26T22:29:00Z"/>
                <w:rFonts w:ascii="Calibri" w:hAnsi="Calibri"/>
                <w:color w:val="000000"/>
                <w:sz w:val="18"/>
                <w:szCs w:val="18"/>
              </w:rPr>
            </w:pPr>
            <w:del w:id="1593" w:author="TF 112518" w:date="2018-11-26T22:29:00Z">
              <w:r w:rsidRPr="002A4574" w:rsidDel="00AA70B8">
                <w:rPr>
                  <w:rFonts w:ascii="Calibri" w:hAnsi="Calibri"/>
                  <w:color w:val="000000"/>
                  <w:sz w:val="18"/>
                  <w:szCs w:val="18"/>
                </w:rPr>
                <w:delText>California</w:delText>
              </w:r>
            </w:del>
          </w:p>
        </w:tc>
      </w:tr>
      <w:tr w:rsidR="00636F83" w:rsidRPr="002A4574" w:rsidDel="00AA70B8" w14:paraId="2D5A9EE6" w14:textId="77777777" w:rsidTr="00E168DF">
        <w:trPr>
          <w:trHeight w:val="240"/>
          <w:del w:id="1594" w:author="TF 112518" w:date="2018-11-26T22:29:00Z"/>
        </w:trPr>
        <w:tc>
          <w:tcPr>
            <w:tcW w:w="984" w:type="dxa"/>
            <w:gridSpan w:val="2"/>
            <w:tcBorders>
              <w:top w:val="nil"/>
              <w:left w:val="nil"/>
              <w:bottom w:val="nil"/>
              <w:right w:val="nil"/>
            </w:tcBorders>
            <w:shd w:val="clear" w:color="auto" w:fill="auto"/>
            <w:noWrap/>
            <w:vAlign w:val="bottom"/>
            <w:hideMark/>
          </w:tcPr>
          <w:p w14:paraId="2D5A9EE0" w14:textId="77777777" w:rsidR="00636F83" w:rsidRPr="002A4574" w:rsidDel="00AA70B8" w:rsidRDefault="00636F83" w:rsidP="00636F83">
            <w:pPr>
              <w:jc w:val="right"/>
              <w:rPr>
                <w:del w:id="1595" w:author="TF 112518" w:date="2018-11-26T22:29:00Z"/>
                <w:rFonts w:ascii="Calibri" w:hAnsi="Calibri"/>
                <w:color w:val="000000"/>
                <w:sz w:val="18"/>
                <w:szCs w:val="18"/>
              </w:rPr>
            </w:pPr>
            <w:del w:id="1596" w:author="TF 112518" w:date="2018-11-26T22:29:00Z">
              <w:r w:rsidRPr="002A4574" w:rsidDel="00AA70B8">
                <w:rPr>
                  <w:rFonts w:ascii="Calibri" w:hAnsi="Calibri"/>
                  <w:color w:val="000000"/>
                  <w:sz w:val="18"/>
                  <w:szCs w:val="18"/>
                </w:rPr>
                <w:delText>722950</w:delText>
              </w:r>
            </w:del>
          </w:p>
        </w:tc>
        <w:tc>
          <w:tcPr>
            <w:tcW w:w="818" w:type="dxa"/>
            <w:gridSpan w:val="2"/>
            <w:tcBorders>
              <w:top w:val="nil"/>
              <w:left w:val="nil"/>
              <w:bottom w:val="nil"/>
              <w:right w:val="nil"/>
            </w:tcBorders>
            <w:shd w:val="clear" w:color="auto" w:fill="auto"/>
            <w:noWrap/>
            <w:vAlign w:val="bottom"/>
            <w:hideMark/>
          </w:tcPr>
          <w:p w14:paraId="2D5A9EE1" w14:textId="77777777" w:rsidR="00636F83" w:rsidRPr="002A4574" w:rsidDel="00AA70B8" w:rsidRDefault="00636F83" w:rsidP="00636F83">
            <w:pPr>
              <w:jc w:val="right"/>
              <w:rPr>
                <w:del w:id="1597" w:author="TF 112518" w:date="2018-11-26T22:29:00Z"/>
                <w:rFonts w:ascii="Calibri" w:hAnsi="Calibri"/>
                <w:color w:val="000000"/>
                <w:sz w:val="18"/>
                <w:szCs w:val="18"/>
              </w:rPr>
            </w:pPr>
            <w:del w:id="1598" w:author="TF 112518" w:date="2018-11-26T22:29:00Z">
              <w:r w:rsidRPr="002A4574" w:rsidDel="00AA70B8">
                <w:rPr>
                  <w:rFonts w:ascii="Calibri" w:hAnsi="Calibri"/>
                  <w:color w:val="000000"/>
                  <w:sz w:val="18"/>
                  <w:szCs w:val="18"/>
                </w:rPr>
                <w:delText>0.42</w:delText>
              </w:r>
            </w:del>
          </w:p>
        </w:tc>
        <w:tc>
          <w:tcPr>
            <w:tcW w:w="4955" w:type="dxa"/>
            <w:tcBorders>
              <w:top w:val="nil"/>
              <w:left w:val="nil"/>
              <w:bottom w:val="nil"/>
              <w:right w:val="nil"/>
            </w:tcBorders>
            <w:shd w:val="clear" w:color="auto" w:fill="auto"/>
            <w:noWrap/>
            <w:vAlign w:val="bottom"/>
            <w:hideMark/>
          </w:tcPr>
          <w:p w14:paraId="2D5A9EE2" w14:textId="77777777" w:rsidR="00636F83" w:rsidRPr="002A4574" w:rsidDel="00AA70B8" w:rsidRDefault="00636F83" w:rsidP="00636F83">
            <w:pPr>
              <w:rPr>
                <w:del w:id="1599" w:author="TF 112518" w:date="2018-11-26T22:29:00Z"/>
                <w:rFonts w:ascii="Calibri" w:hAnsi="Calibri"/>
                <w:color w:val="000000"/>
                <w:sz w:val="18"/>
                <w:szCs w:val="18"/>
              </w:rPr>
            </w:pPr>
            <w:del w:id="1600" w:author="TF 112518" w:date="2018-11-26T22:29:00Z">
              <w:r w:rsidRPr="002A4574" w:rsidDel="00AA70B8">
                <w:rPr>
                  <w:rFonts w:ascii="Calibri" w:hAnsi="Calibri"/>
                  <w:color w:val="000000"/>
                  <w:sz w:val="18"/>
                  <w:szCs w:val="18"/>
                </w:rPr>
                <w:delText xml:space="preserve">Los Angeles Intl Arpt </w:delText>
              </w:r>
            </w:del>
          </w:p>
        </w:tc>
        <w:tc>
          <w:tcPr>
            <w:tcW w:w="1451" w:type="dxa"/>
            <w:gridSpan w:val="2"/>
            <w:tcBorders>
              <w:top w:val="nil"/>
              <w:left w:val="nil"/>
              <w:bottom w:val="nil"/>
              <w:right w:val="nil"/>
            </w:tcBorders>
            <w:shd w:val="clear" w:color="auto" w:fill="auto"/>
            <w:noWrap/>
            <w:vAlign w:val="bottom"/>
            <w:hideMark/>
          </w:tcPr>
          <w:p w14:paraId="2D5A9EE3" w14:textId="77777777" w:rsidR="00636F83" w:rsidRPr="002A4574" w:rsidDel="00AA70B8" w:rsidRDefault="00636F83" w:rsidP="00636F83">
            <w:pPr>
              <w:jc w:val="right"/>
              <w:rPr>
                <w:del w:id="1601" w:author="TF 112518" w:date="2018-11-26T22:29:00Z"/>
                <w:rFonts w:ascii="Calibri" w:hAnsi="Calibri"/>
                <w:color w:val="000000"/>
                <w:sz w:val="18"/>
                <w:szCs w:val="18"/>
              </w:rPr>
            </w:pPr>
            <w:del w:id="1602" w:author="TF 112518" w:date="2018-11-26T22:29:00Z">
              <w:r w:rsidRPr="002A4574" w:rsidDel="00AA70B8">
                <w:rPr>
                  <w:rFonts w:ascii="Calibri" w:hAnsi="Calibri"/>
                  <w:color w:val="000000"/>
                  <w:sz w:val="18"/>
                  <w:szCs w:val="18"/>
                </w:rPr>
                <w:delText>33.93</w:delText>
              </w:r>
            </w:del>
          </w:p>
        </w:tc>
        <w:tc>
          <w:tcPr>
            <w:tcW w:w="1420" w:type="dxa"/>
            <w:gridSpan w:val="2"/>
            <w:tcBorders>
              <w:top w:val="nil"/>
              <w:left w:val="nil"/>
              <w:bottom w:val="nil"/>
              <w:right w:val="nil"/>
            </w:tcBorders>
            <w:shd w:val="clear" w:color="auto" w:fill="auto"/>
            <w:noWrap/>
            <w:vAlign w:val="bottom"/>
            <w:hideMark/>
          </w:tcPr>
          <w:p w14:paraId="2D5A9EE4" w14:textId="77777777" w:rsidR="00636F83" w:rsidRPr="002A4574" w:rsidDel="00AA70B8" w:rsidRDefault="00636F83" w:rsidP="00636F83">
            <w:pPr>
              <w:jc w:val="right"/>
              <w:rPr>
                <w:del w:id="1603" w:author="TF 112518" w:date="2018-11-26T22:29:00Z"/>
                <w:rFonts w:ascii="Calibri" w:hAnsi="Calibri"/>
                <w:color w:val="000000"/>
                <w:sz w:val="18"/>
                <w:szCs w:val="18"/>
              </w:rPr>
            </w:pPr>
            <w:del w:id="1604" w:author="TF 112518" w:date="2018-11-26T22:29:00Z">
              <w:r w:rsidRPr="002A4574" w:rsidDel="00AA70B8">
                <w:rPr>
                  <w:rFonts w:ascii="Calibri" w:hAnsi="Calibri"/>
                  <w:color w:val="000000"/>
                  <w:sz w:val="18"/>
                  <w:szCs w:val="18"/>
                </w:rPr>
                <w:delText>–118.40</w:delText>
              </w:r>
            </w:del>
          </w:p>
        </w:tc>
        <w:tc>
          <w:tcPr>
            <w:tcW w:w="1293" w:type="dxa"/>
            <w:tcBorders>
              <w:top w:val="nil"/>
              <w:left w:val="nil"/>
              <w:bottom w:val="nil"/>
              <w:right w:val="nil"/>
            </w:tcBorders>
            <w:shd w:val="clear" w:color="auto" w:fill="auto"/>
            <w:noWrap/>
            <w:vAlign w:val="bottom"/>
            <w:hideMark/>
          </w:tcPr>
          <w:p w14:paraId="2D5A9EE5" w14:textId="77777777" w:rsidR="00636F83" w:rsidRPr="002A4574" w:rsidDel="00AA70B8" w:rsidRDefault="00636F83" w:rsidP="00636F83">
            <w:pPr>
              <w:jc w:val="right"/>
              <w:rPr>
                <w:del w:id="1605" w:author="TF 112518" w:date="2018-11-26T22:29:00Z"/>
                <w:rFonts w:ascii="Calibri" w:hAnsi="Calibri"/>
                <w:color w:val="000000"/>
                <w:sz w:val="18"/>
                <w:szCs w:val="18"/>
              </w:rPr>
            </w:pPr>
            <w:del w:id="1606" w:author="TF 112518" w:date="2018-11-26T22:29:00Z">
              <w:r w:rsidRPr="002A4574" w:rsidDel="00AA70B8">
                <w:rPr>
                  <w:rFonts w:ascii="Calibri" w:hAnsi="Calibri"/>
                  <w:color w:val="000000"/>
                  <w:sz w:val="18"/>
                  <w:szCs w:val="18"/>
                </w:rPr>
                <w:delText>California</w:delText>
              </w:r>
            </w:del>
          </w:p>
        </w:tc>
      </w:tr>
      <w:tr w:rsidR="00636F83" w:rsidRPr="002A4574" w:rsidDel="00AA70B8" w14:paraId="2D5A9EED" w14:textId="77777777" w:rsidTr="00E168DF">
        <w:trPr>
          <w:trHeight w:val="240"/>
          <w:del w:id="1607" w:author="TF 112518" w:date="2018-11-26T22:29:00Z"/>
        </w:trPr>
        <w:tc>
          <w:tcPr>
            <w:tcW w:w="984" w:type="dxa"/>
            <w:gridSpan w:val="2"/>
            <w:tcBorders>
              <w:top w:val="nil"/>
              <w:left w:val="nil"/>
              <w:bottom w:val="nil"/>
              <w:right w:val="nil"/>
            </w:tcBorders>
            <w:shd w:val="clear" w:color="auto" w:fill="auto"/>
            <w:noWrap/>
            <w:vAlign w:val="bottom"/>
            <w:hideMark/>
          </w:tcPr>
          <w:p w14:paraId="2D5A9EE7" w14:textId="77777777" w:rsidR="00636F83" w:rsidRPr="002A4574" w:rsidDel="00AA70B8" w:rsidRDefault="00636F83" w:rsidP="00636F83">
            <w:pPr>
              <w:jc w:val="right"/>
              <w:rPr>
                <w:del w:id="1608" w:author="TF 112518" w:date="2018-11-26T22:29:00Z"/>
                <w:rFonts w:ascii="Calibri" w:hAnsi="Calibri"/>
                <w:color w:val="000000"/>
                <w:sz w:val="18"/>
                <w:szCs w:val="18"/>
              </w:rPr>
            </w:pPr>
            <w:del w:id="1609" w:author="TF 112518" w:date="2018-11-26T22:29:00Z">
              <w:r w:rsidRPr="002A4574" w:rsidDel="00AA70B8">
                <w:rPr>
                  <w:rFonts w:ascii="Calibri" w:hAnsi="Calibri"/>
                  <w:color w:val="000000"/>
                  <w:sz w:val="18"/>
                  <w:szCs w:val="18"/>
                </w:rPr>
                <w:delText>722956</w:delText>
              </w:r>
            </w:del>
          </w:p>
        </w:tc>
        <w:tc>
          <w:tcPr>
            <w:tcW w:w="818" w:type="dxa"/>
            <w:gridSpan w:val="2"/>
            <w:tcBorders>
              <w:top w:val="nil"/>
              <w:left w:val="nil"/>
              <w:bottom w:val="nil"/>
              <w:right w:val="nil"/>
            </w:tcBorders>
            <w:shd w:val="clear" w:color="auto" w:fill="auto"/>
            <w:noWrap/>
            <w:vAlign w:val="bottom"/>
            <w:hideMark/>
          </w:tcPr>
          <w:p w14:paraId="2D5A9EE8" w14:textId="77777777" w:rsidR="00636F83" w:rsidRPr="002A4574" w:rsidDel="00AA70B8" w:rsidRDefault="00636F83" w:rsidP="00636F83">
            <w:pPr>
              <w:jc w:val="right"/>
              <w:rPr>
                <w:del w:id="1610" w:author="TF 112518" w:date="2018-11-26T22:29:00Z"/>
                <w:rFonts w:ascii="Calibri" w:hAnsi="Calibri"/>
                <w:color w:val="000000"/>
                <w:sz w:val="18"/>
                <w:szCs w:val="18"/>
              </w:rPr>
            </w:pPr>
            <w:del w:id="1611" w:author="TF 112518" w:date="2018-11-26T22:29:00Z">
              <w:r w:rsidRPr="002A4574" w:rsidDel="00AA70B8">
                <w:rPr>
                  <w:rFonts w:ascii="Calibri" w:hAnsi="Calibri"/>
                  <w:color w:val="000000"/>
                  <w:sz w:val="18"/>
                  <w:szCs w:val="18"/>
                </w:rPr>
                <w:delText>0.38</w:delText>
              </w:r>
            </w:del>
          </w:p>
        </w:tc>
        <w:tc>
          <w:tcPr>
            <w:tcW w:w="4955" w:type="dxa"/>
            <w:tcBorders>
              <w:top w:val="nil"/>
              <w:left w:val="nil"/>
              <w:bottom w:val="nil"/>
              <w:right w:val="nil"/>
            </w:tcBorders>
            <w:shd w:val="clear" w:color="auto" w:fill="auto"/>
            <w:noWrap/>
            <w:vAlign w:val="bottom"/>
            <w:hideMark/>
          </w:tcPr>
          <w:p w14:paraId="2D5A9EE9" w14:textId="77777777" w:rsidR="00636F83" w:rsidRPr="002A4574" w:rsidDel="00AA70B8" w:rsidRDefault="00636F83" w:rsidP="00636F83">
            <w:pPr>
              <w:rPr>
                <w:del w:id="1612" w:author="TF 112518" w:date="2018-11-26T22:29:00Z"/>
                <w:rFonts w:ascii="Calibri" w:hAnsi="Calibri"/>
                <w:color w:val="000000"/>
                <w:sz w:val="18"/>
                <w:szCs w:val="18"/>
              </w:rPr>
            </w:pPr>
            <w:del w:id="1613" w:author="TF 112518" w:date="2018-11-26T22:29:00Z">
              <w:r w:rsidRPr="002A4574" w:rsidDel="00AA70B8">
                <w:rPr>
                  <w:rFonts w:ascii="Calibri" w:hAnsi="Calibri"/>
                  <w:color w:val="000000"/>
                  <w:sz w:val="18"/>
                  <w:szCs w:val="18"/>
                </w:rPr>
                <w:delText xml:space="preserve">Jack Northrop Fld H </w:delText>
              </w:r>
            </w:del>
          </w:p>
        </w:tc>
        <w:tc>
          <w:tcPr>
            <w:tcW w:w="1451" w:type="dxa"/>
            <w:gridSpan w:val="2"/>
            <w:tcBorders>
              <w:top w:val="nil"/>
              <w:left w:val="nil"/>
              <w:bottom w:val="nil"/>
              <w:right w:val="nil"/>
            </w:tcBorders>
            <w:shd w:val="clear" w:color="auto" w:fill="auto"/>
            <w:noWrap/>
            <w:vAlign w:val="bottom"/>
            <w:hideMark/>
          </w:tcPr>
          <w:p w14:paraId="2D5A9EEA" w14:textId="77777777" w:rsidR="00636F83" w:rsidRPr="002A4574" w:rsidDel="00AA70B8" w:rsidRDefault="00636F83" w:rsidP="00636F83">
            <w:pPr>
              <w:jc w:val="right"/>
              <w:rPr>
                <w:del w:id="1614" w:author="TF 112518" w:date="2018-11-26T22:29:00Z"/>
                <w:rFonts w:ascii="Calibri" w:hAnsi="Calibri"/>
                <w:color w:val="000000"/>
                <w:sz w:val="18"/>
                <w:szCs w:val="18"/>
              </w:rPr>
            </w:pPr>
            <w:del w:id="1615" w:author="TF 112518" w:date="2018-11-26T22:29:00Z">
              <w:r w:rsidRPr="002A4574" w:rsidDel="00AA70B8">
                <w:rPr>
                  <w:rFonts w:ascii="Calibri" w:hAnsi="Calibri"/>
                  <w:color w:val="000000"/>
                  <w:sz w:val="18"/>
                  <w:szCs w:val="18"/>
                </w:rPr>
                <w:delText>33.92</w:delText>
              </w:r>
            </w:del>
          </w:p>
        </w:tc>
        <w:tc>
          <w:tcPr>
            <w:tcW w:w="1420" w:type="dxa"/>
            <w:gridSpan w:val="2"/>
            <w:tcBorders>
              <w:top w:val="nil"/>
              <w:left w:val="nil"/>
              <w:bottom w:val="nil"/>
              <w:right w:val="nil"/>
            </w:tcBorders>
            <w:shd w:val="clear" w:color="auto" w:fill="auto"/>
            <w:noWrap/>
            <w:vAlign w:val="bottom"/>
            <w:hideMark/>
          </w:tcPr>
          <w:p w14:paraId="2D5A9EEB" w14:textId="77777777" w:rsidR="00636F83" w:rsidRPr="002A4574" w:rsidDel="00AA70B8" w:rsidRDefault="00636F83" w:rsidP="00636F83">
            <w:pPr>
              <w:jc w:val="right"/>
              <w:rPr>
                <w:del w:id="1616" w:author="TF 112518" w:date="2018-11-26T22:29:00Z"/>
                <w:rFonts w:ascii="Calibri" w:hAnsi="Calibri"/>
                <w:color w:val="000000"/>
                <w:sz w:val="18"/>
                <w:szCs w:val="18"/>
              </w:rPr>
            </w:pPr>
            <w:del w:id="1617" w:author="TF 112518" w:date="2018-11-26T22:29:00Z">
              <w:r w:rsidRPr="002A4574" w:rsidDel="00AA70B8">
                <w:rPr>
                  <w:rFonts w:ascii="Calibri" w:hAnsi="Calibri"/>
                  <w:color w:val="000000"/>
                  <w:sz w:val="18"/>
                  <w:szCs w:val="18"/>
                </w:rPr>
                <w:delText>–118.33</w:delText>
              </w:r>
            </w:del>
          </w:p>
        </w:tc>
        <w:tc>
          <w:tcPr>
            <w:tcW w:w="1293" w:type="dxa"/>
            <w:tcBorders>
              <w:top w:val="nil"/>
              <w:left w:val="nil"/>
              <w:bottom w:val="nil"/>
              <w:right w:val="nil"/>
            </w:tcBorders>
            <w:shd w:val="clear" w:color="auto" w:fill="auto"/>
            <w:noWrap/>
            <w:vAlign w:val="bottom"/>
            <w:hideMark/>
          </w:tcPr>
          <w:p w14:paraId="2D5A9EEC" w14:textId="77777777" w:rsidR="00636F83" w:rsidRPr="002A4574" w:rsidDel="00AA70B8" w:rsidRDefault="00636F83" w:rsidP="00636F83">
            <w:pPr>
              <w:jc w:val="right"/>
              <w:rPr>
                <w:del w:id="1618" w:author="TF 112518" w:date="2018-11-26T22:29:00Z"/>
                <w:rFonts w:ascii="Calibri" w:hAnsi="Calibri"/>
                <w:color w:val="000000"/>
                <w:sz w:val="18"/>
                <w:szCs w:val="18"/>
              </w:rPr>
            </w:pPr>
            <w:del w:id="1619" w:author="TF 112518" w:date="2018-11-26T22:29:00Z">
              <w:r w:rsidRPr="002A4574" w:rsidDel="00AA70B8">
                <w:rPr>
                  <w:rFonts w:ascii="Calibri" w:hAnsi="Calibri"/>
                  <w:color w:val="000000"/>
                  <w:sz w:val="18"/>
                  <w:szCs w:val="18"/>
                </w:rPr>
                <w:delText>California</w:delText>
              </w:r>
            </w:del>
          </w:p>
        </w:tc>
      </w:tr>
      <w:tr w:rsidR="00636F83" w:rsidRPr="002A4574" w:rsidDel="00AA70B8" w14:paraId="2D5A9EF4" w14:textId="77777777" w:rsidTr="00E168DF">
        <w:trPr>
          <w:trHeight w:val="240"/>
          <w:del w:id="1620" w:author="TF 112518" w:date="2018-11-26T22:29:00Z"/>
        </w:trPr>
        <w:tc>
          <w:tcPr>
            <w:tcW w:w="984" w:type="dxa"/>
            <w:gridSpan w:val="2"/>
            <w:tcBorders>
              <w:top w:val="nil"/>
              <w:left w:val="nil"/>
              <w:bottom w:val="nil"/>
              <w:right w:val="nil"/>
            </w:tcBorders>
            <w:shd w:val="clear" w:color="auto" w:fill="auto"/>
            <w:noWrap/>
            <w:vAlign w:val="bottom"/>
            <w:hideMark/>
          </w:tcPr>
          <w:p w14:paraId="2D5A9EEE" w14:textId="77777777" w:rsidR="00636F83" w:rsidRPr="002A4574" w:rsidDel="00AA70B8" w:rsidRDefault="00636F83" w:rsidP="00636F83">
            <w:pPr>
              <w:jc w:val="right"/>
              <w:rPr>
                <w:del w:id="1621" w:author="TF 112518" w:date="2018-11-26T22:29:00Z"/>
                <w:rFonts w:ascii="Calibri" w:hAnsi="Calibri"/>
                <w:color w:val="000000"/>
                <w:sz w:val="18"/>
                <w:szCs w:val="18"/>
              </w:rPr>
            </w:pPr>
            <w:del w:id="1622" w:author="TF 112518" w:date="2018-11-26T22:29:00Z">
              <w:r w:rsidRPr="002A4574" w:rsidDel="00AA70B8">
                <w:rPr>
                  <w:rFonts w:ascii="Calibri" w:hAnsi="Calibri"/>
                  <w:color w:val="000000"/>
                  <w:sz w:val="18"/>
                  <w:szCs w:val="18"/>
                </w:rPr>
                <w:delText>722970</w:delText>
              </w:r>
            </w:del>
          </w:p>
        </w:tc>
        <w:tc>
          <w:tcPr>
            <w:tcW w:w="818" w:type="dxa"/>
            <w:gridSpan w:val="2"/>
            <w:tcBorders>
              <w:top w:val="nil"/>
              <w:left w:val="nil"/>
              <w:bottom w:val="nil"/>
              <w:right w:val="nil"/>
            </w:tcBorders>
            <w:shd w:val="clear" w:color="auto" w:fill="auto"/>
            <w:noWrap/>
            <w:vAlign w:val="bottom"/>
            <w:hideMark/>
          </w:tcPr>
          <w:p w14:paraId="2D5A9EEF" w14:textId="77777777" w:rsidR="00636F83" w:rsidRPr="002A4574" w:rsidDel="00AA70B8" w:rsidRDefault="00636F83" w:rsidP="00636F83">
            <w:pPr>
              <w:jc w:val="right"/>
              <w:rPr>
                <w:del w:id="1623" w:author="TF 112518" w:date="2018-11-26T22:29:00Z"/>
                <w:rFonts w:ascii="Calibri" w:hAnsi="Calibri"/>
                <w:color w:val="000000"/>
                <w:sz w:val="18"/>
                <w:szCs w:val="18"/>
              </w:rPr>
            </w:pPr>
            <w:del w:id="1624" w:author="TF 112518" w:date="2018-11-26T22:29:00Z">
              <w:r w:rsidRPr="002A4574" w:rsidDel="00AA70B8">
                <w:rPr>
                  <w:rFonts w:ascii="Calibri" w:hAnsi="Calibri"/>
                  <w:color w:val="000000"/>
                  <w:sz w:val="18"/>
                  <w:szCs w:val="18"/>
                </w:rPr>
                <w:delText>0.38</w:delText>
              </w:r>
            </w:del>
          </w:p>
        </w:tc>
        <w:tc>
          <w:tcPr>
            <w:tcW w:w="4955" w:type="dxa"/>
            <w:tcBorders>
              <w:top w:val="nil"/>
              <w:left w:val="nil"/>
              <w:bottom w:val="nil"/>
              <w:right w:val="nil"/>
            </w:tcBorders>
            <w:shd w:val="clear" w:color="auto" w:fill="auto"/>
            <w:noWrap/>
            <w:vAlign w:val="bottom"/>
            <w:hideMark/>
          </w:tcPr>
          <w:p w14:paraId="2D5A9EF0" w14:textId="77777777" w:rsidR="00636F83" w:rsidRPr="002A4574" w:rsidDel="00AA70B8" w:rsidRDefault="00636F83" w:rsidP="00636F83">
            <w:pPr>
              <w:rPr>
                <w:del w:id="1625" w:author="TF 112518" w:date="2018-11-26T22:29:00Z"/>
                <w:rFonts w:ascii="Calibri" w:hAnsi="Calibri"/>
                <w:color w:val="000000"/>
                <w:sz w:val="18"/>
                <w:szCs w:val="18"/>
              </w:rPr>
            </w:pPr>
            <w:del w:id="1626" w:author="TF 112518" w:date="2018-11-26T22:29:00Z">
              <w:r w:rsidRPr="002A4574" w:rsidDel="00AA70B8">
                <w:rPr>
                  <w:rFonts w:ascii="Calibri" w:hAnsi="Calibri"/>
                  <w:color w:val="000000"/>
                  <w:sz w:val="18"/>
                  <w:szCs w:val="18"/>
                </w:rPr>
                <w:delText xml:space="preserve">Long Beach Daugherty Fld </w:delText>
              </w:r>
            </w:del>
          </w:p>
        </w:tc>
        <w:tc>
          <w:tcPr>
            <w:tcW w:w="1451" w:type="dxa"/>
            <w:gridSpan w:val="2"/>
            <w:tcBorders>
              <w:top w:val="nil"/>
              <w:left w:val="nil"/>
              <w:bottom w:val="nil"/>
              <w:right w:val="nil"/>
            </w:tcBorders>
            <w:shd w:val="clear" w:color="auto" w:fill="auto"/>
            <w:noWrap/>
            <w:vAlign w:val="bottom"/>
            <w:hideMark/>
          </w:tcPr>
          <w:p w14:paraId="2D5A9EF1" w14:textId="77777777" w:rsidR="00636F83" w:rsidRPr="002A4574" w:rsidDel="00AA70B8" w:rsidRDefault="00636F83" w:rsidP="00636F83">
            <w:pPr>
              <w:jc w:val="right"/>
              <w:rPr>
                <w:del w:id="1627" w:author="TF 112518" w:date="2018-11-26T22:29:00Z"/>
                <w:rFonts w:ascii="Calibri" w:hAnsi="Calibri"/>
                <w:color w:val="000000"/>
                <w:sz w:val="18"/>
                <w:szCs w:val="18"/>
              </w:rPr>
            </w:pPr>
            <w:del w:id="1628" w:author="TF 112518" w:date="2018-11-26T22:29:00Z">
              <w:r w:rsidRPr="002A4574" w:rsidDel="00AA70B8">
                <w:rPr>
                  <w:rFonts w:ascii="Calibri" w:hAnsi="Calibri"/>
                  <w:color w:val="000000"/>
                  <w:sz w:val="18"/>
                  <w:szCs w:val="18"/>
                </w:rPr>
                <w:delText>33.83</w:delText>
              </w:r>
            </w:del>
          </w:p>
        </w:tc>
        <w:tc>
          <w:tcPr>
            <w:tcW w:w="1420" w:type="dxa"/>
            <w:gridSpan w:val="2"/>
            <w:tcBorders>
              <w:top w:val="nil"/>
              <w:left w:val="nil"/>
              <w:bottom w:val="nil"/>
              <w:right w:val="nil"/>
            </w:tcBorders>
            <w:shd w:val="clear" w:color="auto" w:fill="auto"/>
            <w:noWrap/>
            <w:vAlign w:val="bottom"/>
            <w:hideMark/>
          </w:tcPr>
          <w:p w14:paraId="2D5A9EF2" w14:textId="77777777" w:rsidR="00636F83" w:rsidRPr="002A4574" w:rsidDel="00AA70B8" w:rsidRDefault="00636F83" w:rsidP="00636F83">
            <w:pPr>
              <w:jc w:val="right"/>
              <w:rPr>
                <w:del w:id="1629" w:author="TF 112518" w:date="2018-11-26T22:29:00Z"/>
                <w:rFonts w:ascii="Calibri" w:hAnsi="Calibri"/>
                <w:color w:val="000000"/>
                <w:sz w:val="18"/>
                <w:szCs w:val="18"/>
              </w:rPr>
            </w:pPr>
            <w:del w:id="1630" w:author="TF 112518" w:date="2018-11-26T22:29:00Z">
              <w:r w:rsidRPr="002A4574" w:rsidDel="00AA70B8">
                <w:rPr>
                  <w:rFonts w:ascii="Calibri" w:hAnsi="Calibri"/>
                  <w:color w:val="000000"/>
                  <w:sz w:val="18"/>
                  <w:szCs w:val="18"/>
                </w:rPr>
                <w:delText>–118.17</w:delText>
              </w:r>
            </w:del>
          </w:p>
        </w:tc>
        <w:tc>
          <w:tcPr>
            <w:tcW w:w="1293" w:type="dxa"/>
            <w:tcBorders>
              <w:top w:val="nil"/>
              <w:left w:val="nil"/>
              <w:bottom w:val="nil"/>
              <w:right w:val="nil"/>
            </w:tcBorders>
            <w:shd w:val="clear" w:color="auto" w:fill="auto"/>
            <w:noWrap/>
            <w:vAlign w:val="bottom"/>
            <w:hideMark/>
          </w:tcPr>
          <w:p w14:paraId="2D5A9EF3" w14:textId="77777777" w:rsidR="00636F83" w:rsidRPr="002A4574" w:rsidDel="00AA70B8" w:rsidRDefault="00636F83" w:rsidP="00636F83">
            <w:pPr>
              <w:jc w:val="right"/>
              <w:rPr>
                <w:del w:id="1631" w:author="TF 112518" w:date="2018-11-26T22:29:00Z"/>
                <w:rFonts w:ascii="Calibri" w:hAnsi="Calibri"/>
                <w:color w:val="000000"/>
                <w:sz w:val="18"/>
                <w:szCs w:val="18"/>
              </w:rPr>
            </w:pPr>
            <w:del w:id="1632" w:author="TF 112518" w:date="2018-11-26T22:29:00Z">
              <w:r w:rsidRPr="002A4574" w:rsidDel="00AA70B8">
                <w:rPr>
                  <w:rFonts w:ascii="Calibri" w:hAnsi="Calibri"/>
                  <w:color w:val="000000"/>
                  <w:sz w:val="18"/>
                  <w:szCs w:val="18"/>
                </w:rPr>
                <w:delText>California</w:delText>
              </w:r>
            </w:del>
          </w:p>
        </w:tc>
      </w:tr>
      <w:tr w:rsidR="00636F83" w:rsidRPr="002A4574" w:rsidDel="00AA70B8" w14:paraId="2D5A9EFB" w14:textId="77777777" w:rsidTr="00E168DF">
        <w:trPr>
          <w:trHeight w:val="240"/>
          <w:del w:id="1633" w:author="TF 112518" w:date="2018-11-26T22:29:00Z"/>
        </w:trPr>
        <w:tc>
          <w:tcPr>
            <w:tcW w:w="984" w:type="dxa"/>
            <w:gridSpan w:val="2"/>
            <w:tcBorders>
              <w:top w:val="nil"/>
              <w:left w:val="nil"/>
              <w:bottom w:val="nil"/>
              <w:right w:val="nil"/>
            </w:tcBorders>
            <w:shd w:val="clear" w:color="auto" w:fill="auto"/>
            <w:noWrap/>
            <w:vAlign w:val="bottom"/>
            <w:hideMark/>
          </w:tcPr>
          <w:p w14:paraId="2D5A9EF5" w14:textId="77777777" w:rsidR="00636F83" w:rsidRPr="002A4574" w:rsidDel="00AA70B8" w:rsidRDefault="00636F83" w:rsidP="00636F83">
            <w:pPr>
              <w:jc w:val="right"/>
              <w:rPr>
                <w:del w:id="1634" w:author="TF 112518" w:date="2018-11-26T22:29:00Z"/>
                <w:rFonts w:ascii="Calibri" w:hAnsi="Calibri"/>
                <w:color w:val="000000"/>
                <w:sz w:val="18"/>
                <w:szCs w:val="18"/>
              </w:rPr>
            </w:pPr>
            <w:del w:id="1635" w:author="TF 112518" w:date="2018-11-26T22:29:00Z">
              <w:r w:rsidRPr="002A4574" w:rsidDel="00AA70B8">
                <w:rPr>
                  <w:rFonts w:ascii="Calibri" w:hAnsi="Calibri"/>
                  <w:color w:val="000000"/>
                  <w:sz w:val="18"/>
                  <w:szCs w:val="18"/>
                </w:rPr>
                <w:delText>722976</w:delText>
              </w:r>
            </w:del>
          </w:p>
        </w:tc>
        <w:tc>
          <w:tcPr>
            <w:tcW w:w="818" w:type="dxa"/>
            <w:gridSpan w:val="2"/>
            <w:tcBorders>
              <w:top w:val="nil"/>
              <w:left w:val="nil"/>
              <w:bottom w:val="nil"/>
              <w:right w:val="nil"/>
            </w:tcBorders>
            <w:shd w:val="clear" w:color="auto" w:fill="auto"/>
            <w:noWrap/>
            <w:vAlign w:val="bottom"/>
            <w:hideMark/>
          </w:tcPr>
          <w:p w14:paraId="2D5A9EF6" w14:textId="77777777" w:rsidR="00636F83" w:rsidRPr="002A4574" w:rsidDel="00AA70B8" w:rsidRDefault="00636F83" w:rsidP="00636F83">
            <w:pPr>
              <w:jc w:val="right"/>
              <w:rPr>
                <w:del w:id="1636" w:author="TF 112518" w:date="2018-11-26T22:29:00Z"/>
                <w:rFonts w:ascii="Calibri" w:hAnsi="Calibri"/>
                <w:color w:val="000000"/>
                <w:sz w:val="18"/>
                <w:szCs w:val="18"/>
              </w:rPr>
            </w:pPr>
            <w:del w:id="1637" w:author="TF 112518" w:date="2018-11-26T22:29:00Z">
              <w:r w:rsidRPr="002A4574" w:rsidDel="00AA70B8">
                <w:rPr>
                  <w:rFonts w:ascii="Calibri" w:hAnsi="Calibri"/>
                  <w:color w:val="000000"/>
                  <w:sz w:val="18"/>
                  <w:szCs w:val="18"/>
                </w:rPr>
                <w:delText>0.34</w:delText>
              </w:r>
            </w:del>
          </w:p>
        </w:tc>
        <w:tc>
          <w:tcPr>
            <w:tcW w:w="4955" w:type="dxa"/>
            <w:tcBorders>
              <w:top w:val="nil"/>
              <w:left w:val="nil"/>
              <w:bottom w:val="nil"/>
              <w:right w:val="nil"/>
            </w:tcBorders>
            <w:shd w:val="clear" w:color="auto" w:fill="auto"/>
            <w:noWrap/>
            <w:vAlign w:val="bottom"/>
            <w:hideMark/>
          </w:tcPr>
          <w:p w14:paraId="2D5A9EF7" w14:textId="77777777" w:rsidR="00636F83" w:rsidRPr="002A4574" w:rsidDel="00AA70B8" w:rsidRDefault="00636F83" w:rsidP="00636F83">
            <w:pPr>
              <w:rPr>
                <w:del w:id="1638" w:author="TF 112518" w:date="2018-11-26T22:29:00Z"/>
                <w:rFonts w:ascii="Calibri" w:hAnsi="Calibri"/>
                <w:color w:val="000000"/>
                <w:sz w:val="18"/>
                <w:szCs w:val="18"/>
              </w:rPr>
            </w:pPr>
            <w:del w:id="1639" w:author="TF 112518" w:date="2018-11-26T22:29:00Z">
              <w:r w:rsidRPr="002A4574" w:rsidDel="00AA70B8">
                <w:rPr>
                  <w:rFonts w:ascii="Calibri" w:hAnsi="Calibri"/>
                  <w:color w:val="000000"/>
                  <w:sz w:val="18"/>
                  <w:szCs w:val="18"/>
                </w:rPr>
                <w:delText xml:space="preserve">Fullerton Municipal </w:delText>
              </w:r>
            </w:del>
          </w:p>
        </w:tc>
        <w:tc>
          <w:tcPr>
            <w:tcW w:w="1451" w:type="dxa"/>
            <w:gridSpan w:val="2"/>
            <w:tcBorders>
              <w:top w:val="nil"/>
              <w:left w:val="nil"/>
              <w:bottom w:val="nil"/>
              <w:right w:val="nil"/>
            </w:tcBorders>
            <w:shd w:val="clear" w:color="auto" w:fill="auto"/>
            <w:noWrap/>
            <w:vAlign w:val="bottom"/>
            <w:hideMark/>
          </w:tcPr>
          <w:p w14:paraId="2D5A9EF8" w14:textId="77777777" w:rsidR="00636F83" w:rsidRPr="002A4574" w:rsidDel="00AA70B8" w:rsidRDefault="00636F83" w:rsidP="00636F83">
            <w:pPr>
              <w:jc w:val="right"/>
              <w:rPr>
                <w:del w:id="1640" w:author="TF 112518" w:date="2018-11-26T22:29:00Z"/>
                <w:rFonts w:ascii="Calibri" w:hAnsi="Calibri"/>
                <w:color w:val="000000"/>
                <w:sz w:val="18"/>
                <w:szCs w:val="18"/>
              </w:rPr>
            </w:pPr>
            <w:del w:id="1641" w:author="TF 112518" w:date="2018-11-26T22:29:00Z">
              <w:r w:rsidRPr="002A4574" w:rsidDel="00AA70B8">
                <w:rPr>
                  <w:rFonts w:ascii="Calibri" w:hAnsi="Calibri"/>
                  <w:color w:val="000000"/>
                  <w:sz w:val="18"/>
                  <w:szCs w:val="18"/>
                </w:rPr>
                <w:delText>33.87</w:delText>
              </w:r>
            </w:del>
          </w:p>
        </w:tc>
        <w:tc>
          <w:tcPr>
            <w:tcW w:w="1420" w:type="dxa"/>
            <w:gridSpan w:val="2"/>
            <w:tcBorders>
              <w:top w:val="nil"/>
              <w:left w:val="nil"/>
              <w:bottom w:val="nil"/>
              <w:right w:val="nil"/>
            </w:tcBorders>
            <w:shd w:val="clear" w:color="auto" w:fill="auto"/>
            <w:noWrap/>
            <w:vAlign w:val="bottom"/>
            <w:hideMark/>
          </w:tcPr>
          <w:p w14:paraId="2D5A9EF9" w14:textId="77777777" w:rsidR="00636F83" w:rsidRPr="002A4574" w:rsidDel="00AA70B8" w:rsidRDefault="00636F83" w:rsidP="00636F83">
            <w:pPr>
              <w:jc w:val="right"/>
              <w:rPr>
                <w:del w:id="1642" w:author="TF 112518" w:date="2018-11-26T22:29:00Z"/>
                <w:rFonts w:ascii="Calibri" w:hAnsi="Calibri"/>
                <w:color w:val="000000"/>
                <w:sz w:val="18"/>
                <w:szCs w:val="18"/>
              </w:rPr>
            </w:pPr>
            <w:del w:id="1643" w:author="TF 112518" w:date="2018-11-26T22:29:00Z">
              <w:r w:rsidRPr="002A4574" w:rsidDel="00AA70B8">
                <w:rPr>
                  <w:rFonts w:ascii="Calibri" w:hAnsi="Calibri"/>
                  <w:color w:val="000000"/>
                  <w:sz w:val="18"/>
                  <w:szCs w:val="18"/>
                </w:rPr>
                <w:delText>–117.98</w:delText>
              </w:r>
            </w:del>
          </w:p>
        </w:tc>
        <w:tc>
          <w:tcPr>
            <w:tcW w:w="1293" w:type="dxa"/>
            <w:tcBorders>
              <w:top w:val="nil"/>
              <w:left w:val="nil"/>
              <w:bottom w:val="nil"/>
              <w:right w:val="nil"/>
            </w:tcBorders>
            <w:shd w:val="clear" w:color="auto" w:fill="auto"/>
            <w:noWrap/>
            <w:vAlign w:val="bottom"/>
            <w:hideMark/>
          </w:tcPr>
          <w:p w14:paraId="2D5A9EFA" w14:textId="77777777" w:rsidR="00636F83" w:rsidRPr="002A4574" w:rsidDel="00AA70B8" w:rsidRDefault="00636F83" w:rsidP="00636F83">
            <w:pPr>
              <w:jc w:val="right"/>
              <w:rPr>
                <w:del w:id="1644" w:author="TF 112518" w:date="2018-11-26T22:29:00Z"/>
                <w:rFonts w:ascii="Calibri" w:hAnsi="Calibri"/>
                <w:color w:val="000000"/>
                <w:sz w:val="18"/>
                <w:szCs w:val="18"/>
              </w:rPr>
            </w:pPr>
            <w:del w:id="1645" w:author="TF 112518" w:date="2018-11-26T22:29:00Z">
              <w:r w:rsidRPr="002A4574" w:rsidDel="00AA70B8">
                <w:rPr>
                  <w:rFonts w:ascii="Calibri" w:hAnsi="Calibri"/>
                  <w:color w:val="000000"/>
                  <w:sz w:val="18"/>
                  <w:szCs w:val="18"/>
                </w:rPr>
                <w:delText>California</w:delText>
              </w:r>
            </w:del>
          </w:p>
        </w:tc>
      </w:tr>
      <w:tr w:rsidR="00636F83" w:rsidRPr="002A4574" w:rsidDel="00AA70B8" w14:paraId="2D5A9F02" w14:textId="77777777" w:rsidTr="00E168DF">
        <w:trPr>
          <w:trHeight w:val="240"/>
          <w:del w:id="1646" w:author="TF 112518" w:date="2018-11-26T22:29:00Z"/>
        </w:trPr>
        <w:tc>
          <w:tcPr>
            <w:tcW w:w="984" w:type="dxa"/>
            <w:gridSpan w:val="2"/>
            <w:tcBorders>
              <w:top w:val="nil"/>
              <w:left w:val="nil"/>
              <w:bottom w:val="nil"/>
              <w:right w:val="nil"/>
            </w:tcBorders>
            <w:shd w:val="clear" w:color="auto" w:fill="auto"/>
            <w:noWrap/>
            <w:vAlign w:val="bottom"/>
            <w:hideMark/>
          </w:tcPr>
          <w:p w14:paraId="2D5A9EFC" w14:textId="77777777" w:rsidR="00636F83" w:rsidRPr="002A4574" w:rsidDel="00AA70B8" w:rsidRDefault="00636F83" w:rsidP="00636F83">
            <w:pPr>
              <w:jc w:val="right"/>
              <w:rPr>
                <w:del w:id="1647" w:author="TF 112518" w:date="2018-11-26T22:29:00Z"/>
                <w:rFonts w:ascii="Calibri" w:hAnsi="Calibri"/>
                <w:color w:val="000000"/>
                <w:sz w:val="18"/>
                <w:szCs w:val="18"/>
              </w:rPr>
            </w:pPr>
            <w:del w:id="1648" w:author="TF 112518" w:date="2018-11-26T22:29:00Z">
              <w:r w:rsidRPr="002A4574" w:rsidDel="00AA70B8">
                <w:rPr>
                  <w:rFonts w:ascii="Calibri" w:hAnsi="Calibri"/>
                  <w:color w:val="000000"/>
                  <w:sz w:val="18"/>
                  <w:szCs w:val="18"/>
                </w:rPr>
                <w:delText>722977</w:delText>
              </w:r>
            </w:del>
          </w:p>
        </w:tc>
        <w:tc>
          <w:tcPr>
            <w:tcW w:w="818" w:type="dxa"/>
            <w:gridSpan w:val="2"/>
            <w:tcBorders>
              <w:top w:val="nil"/>
              <w:left w:val="nil"/>
              <w:bottom w:val="nil"/>
              <w:right w:val="nil"/>
            </w:tcBorders>
            <w:shd w:val="clear" w:color="auto" w:fill="auto"/>
            <w:noWrap/>
            <w:vAlign w:val="bottom"/>
            <w:hideMark/>
          </w:tcPr>
          <w:p w14:paraId="2D5A9EFD" w14:textId="77777777" w:rsidR="00636F83" w:rsidRPr="002A4574" w:rsidDel="00AA70B8" w:rsidRDefault="00636F83" w:rsidP="00636F83">
            <w:pPr>
              <w:jc w:val="right"/>
              <w:rPr>
                <w:del w:id="1649" w:author="TF 112518" w:date="2018-11-26T22:29:00Z"/>
                <w:rFonts w:ascii="Calibri" w:hAnsi="Calibri"/>
                <w:color w:val="000000"/>
                <w:sz w:val="18"/>
                <w:szCs w:val="18"/>
              </w:rPr>
            </w:pPr>
            <w:del w:id="1650" w:author="TF 112518" w:date="2018-11-26T22:29:00Z">
              <w:r w:rsidRPr="002A4574" w:rsidDel="00AA70B8">
                <w:rPr>
                  <w:rFonts w:ascii="Calibri" w:hAnsi="Calibri"/>
                  <w:color w:val="000000"/>
                  <w:sz w:val="18"/>
                  <w:szCs w:val="18"/>
                </w:rPr>
                <w:delText>0.36</w:delText>
              </w:r>
            </w:del>
          </w:p>
        </w:tc>
        <w:tc>
          <w:tcPr>
            <w:tcW w:w="4955" w:type="dxa"/>
            <w:tcBorders>
              <w:top w:val="nil"/>
              <w:left w:val="nil"/>
              <w:bottom w:val="nil"/>
              <w:right w:val="nil"/>
            </w:tcBorders>
            <w:shd w:val="clear" w:color="auto" w:fill="auto"/>
            <w:noWrap/>
            <w:vAlign w:val="bottom"/>
            <w:hideMark/>
          </w:tcPr>
          <w:p w14:paraId="2D5A9EFE" w14:textId="77777777" w:rsidR="00636F83" w:rsidRPr="002A4574" w:rsidDel="00AA70B8" w:rsidRDefault="00636F83" w:rsidP="00636F83">
            <w:pPr>
              <w:rPr>
                <w:del w:id="1651" w:author="TF 112518" w:date="2018-11-26T22:29:00Z"/>
                <w:rFonts w:ascii="Calibri" w:hAnsi="Calibri"/>
                <w:color w:val="000000"/>
                <w:sz w:val="18"/>
                <w:szCs w:val="18"/>
              </w:rPr>
            </w:pPr>
            <w:del w:id="1652" w:author="TF 112518" w:date="2018-11-26T22:29:00Z">
              <w:r w:rsidRPr="002A4574" w:rsidDel="00AA70B8">
                <w:rPr>
                  <w:rFonts w:ascii="Calibri" w:hAnsi="Calibri"/>
                  <w:color w:val="000000"/>
                  <w:sz w:val="18"/>
                  <w:szCs w:val="18"/>
                </w:rPr>
                <w:delText xml:space="preserve">Santa Ana John Wayne AP </w:delText>
              </w:r>
            </w:del>
          </w:p>
        </w:tc>
        <w:tc>
          <w:tcPr>
            <w:tcW w:w="1451" w:type="dxa"/>
            <w:gridSpan w:val="2"/>
            <w:tcBorders>
              <w:top w:val="nil"/>
              <w:left w:val="nil"/>
              <w:bottom w:val="nil"/>
              <w:right w:val="nil"/>
            </w:tcBorders>
            <w:shd w:val="clear" w:color="auto" w:fill="auto"/>
            <w:noWrap/>
            <w:vAlign w:val="bottom"/>
            <w:hideMark/>
          </w:tcPr>
          <w:p w14:paraId="2D5A9EFF" w14:textId="77777777" w:rsidR="00636F83" w:rsidRPr="002A4574" w:rsidDel="00AA70B8" w:rsidRDefault="00636F83" w:rsidP="00636F83">
            <w:pPr>
              <w:jc w:val="right"/>
              <w:rPr>
                <w:del w:id="1653" w:author="TF 112518" w:date="2018-11-26T22:29:00Z"/>
                <w:rFonts w:ascii="Calibri" w:hAnsi="Calibri"/>
                <w:color w:val="000000"/>
                <w:sz w:val="18"/>
                <w:szCs w:val="18"/>
              </w:rPr>
            </w:pPr>
            <w:del w:id="1654" w:author="TF 112518" w:date="2018-11-26T22:29:00Z">
              <w:r w:rsidRPr="002A4574" w:rsidDel="00AA70B8">
                <w:rPr>
                  <w:rFonts w:ascii="Calibri" w:hAnsi="Calibri"/>
                  <w:color w:val="000000"/>
                  <w:sz w:val="18"/>
                  <w:szCs w:val="18"/>
                </w:rPr>
                <w:delText>33.68</w:delText>
              </w:r>
            </w:del>
          </w:p>
        </w:tc>
        <w:tc>
          <w:tcPr>
            <w:tcW w:w="1420" w:type="dxa"/>
            <w:gridSpan w:val="2"/>
            <w:tcBorders>
              <w:top w:val="nil"/>
              <w:left w:val="nil"/>
              <w:bottom w:val="nil"/>
              <w:right w:val="nil"/>
            </w:tcBorders>
            <w:shd w:val="clear" w:color="auto" w:fill="auto"/>
            <w:noWrap/>
            <w:vAlign w:val="bottom"/>
            <w:hideMark/>
          </w:tcPr>
          <w:p w14:paraId="2D5A9F00" w14:textId="77777777" w:rsidR="00636F83" w:rsidRPr="002A4574" w:rsidDel="00AA70B8" w:rsidRDefault="00636F83" w:rsidP="00636F83">
            <w:pPr>
              <w:jc w:val="right"/>
              <w:rPr>
                <w:del w:id="1655" w:author="TF 112518" w:date="2018-11-26T22:29:00Z"/>
                <w:rFonts w:ascii="Calibri" w:hAnsi="Calibri"/>
                <w:color w:val="000000"/>
                <w:sz w:val="18"/>
                <w:szCs w:val="18"/>
              </w:rPr>
            </w:pPr>
            <w:del w:id="1656" w:author="TF 112518" w:date="2018-11-26T22:29:00Z">
              <w:r w:rsidRPr="002A4574" w:rsidDel="00AA70B8">
                <w:rPr>
                  <w:rFonts w:ascii="Calibri" w:hAnsi="Calibri"/>
                  <w:color w:val="000000"/>
                  <w:sz w:val="18"/>
                  <w:szCs w:val="18"/>
                </w:rPr>
                <w:delText>–117.87</w:delText>
              </w:r>
            </w:del>
          </w:p>
        </w:tc>
        <w:tc>
          <w:tcPr>
            <w:tcW w:w="1293" w:type="dxa"/>
            <w:tcBorders>
              <w:top w:val="nil"/>
              <w:left w:val="nil"/>
              <w:bottom w:val="nil"/>
              <w:right w:val="nil"/>
            </w:tcBorders>
            <w:shd w:val="clear" w:color="auto" w:fill="auto"/>
            <w:noWrap/>
            <w:vAlign w:val="bottom"/>
            <w:hideMark/>
          </w:tcPr>
          <w:p w14:paraId="2D5A9F01" w14:textId="77777777" w:rsidR="00636F83" w:rsidRPr="002A4574" w:rsidDel="00AA70B8" w:rsidRDefault="00636F83" w:rsidP="00636F83">
            <w:pPr>
              <w:jc w:val="right"/>
              <w:rPr>
                <w:del w:id="1657" w:author="TF 112518" w:date="2018-11-26T22:29:00Z"/>
                <w:rFonts w:ascii="Calibri" w:hAnsi="Calibri"/>
                <w:color w:val="000000"/>
                <w:sz w:val="18"/>
                <w:szCs w:val="18"/>
              </w:rPr>
            </w:pPr>
            <w:del w:id="1658" w:author="TF 112518" w:date="2018-11-26T22:29:00Z">
              <w:r w:rsidRPr="002A4574" w:rsidDel="00AA70B8">
                <w:rPr>
                  <w:rFonts w:ascii="Calibri" w:hAnsi="Calibri"/>
                  <w:color w:val="000000"/>
                  <w:sz w:val="18"/>
                  <w:szCs w:val="18"/>
                </w:rPr>
                <w:delText>California</w:delText>
              </w:r>
            </w:del>
          </w:p>
        </w:tc>
      </w:tr>
      <w:tr w:rsidR="00636F83" w:rsidRPr="002A4574" w:rsidDel="00AA70B8" w14:paraId="2D5A9F09" w14:textId="77777777" w:rsidTr="00E168DF">
        <w:trPr>
          <w:trHeight w:val="240"/>
          <w:del w:id="1659" w:author="TF 112518" w:date="2018-11-26T22:29:00Z"/>
        </w:trPr>
        <w:tc>
          <w:tcPr>
            <w:tcW w:w="984" w:type="dxa"/>
            <w:gridSpan w:val="2"/>
            <w:tcBorders>
              <w:top w:val="nil"/>
              <w:left w:val="nil"/>
              <w:bottom w:val="nil"/>
              <w:right w:val="nil"/>
            </w:tcBorders>
            <w:shd w:val="clear" w:color="auto" w:fill="auto"/>
            <w:noWrap/>
            <w:vAlign w:val="bottom"/>
            <w:hideMark/>
          </w:tcPr>
          <w:p w14:paraId="2D5A9F03" w14:textId="77777777" w:rsidR="00636F83" w:rsidRPr="002A4574" w:rsidDel="00AA70B8" w:rsidRDefault="00636F83" w:rsidP="00636F83">
            <w:pPr>
              <w:jc w:val="right"/>
              <w:rPr>
                <w:del w:id="1660" w:author="TF 112518" w:date="2018-11-26T22:29:00Z"/>
                <w:rFonts w:ascii="Calibri" w:hAnsi="Calibri"/>
                <w:color w:val="000000"/>
                <w:sz w:val="18"/>
                <w:szCs w:val="18"/>
              </w:rPr>
            </w:pPr>
            <w:del w:id="1661" w:author="TF 112518" w:date="2018-11-26T22:29:00Z">
              <w:r w:rsidRPr="002A4574" w:rsidDel="00AA70B8">
                <w:rPr>
                  <w:rFonts w:ascii="Calibri" w:hAnsi="Calibri"/>
                  <w:color w:val="000000"/>
                  <w:sz w:val="18"/>
                  <w:szCs w:val="18"/>
                </w:rPr>
                <w:delText>723805</w:delText>
              </w:r>
            </w:del>
          </w:p>
        </w:tc>
        <w:tc>
          <w:tcPr>
            <w:tcW w:w="818" w:type="dxa"/>
            <w:gridSpan w:val="2"/>
            <w:tcBorders>
              <w:top w:val="nil"/>
              <w:left w:val="nil"/>
              <w:bottom w:val="nil"/>
              <w:right w:val="nil"/>
            </w:tcBorders>
            <w:shd w:val="clear" w:color="auto" w:fill="auto"/>
            <w:noWrap/>
            <w:vAlign w:val="bottom"/>
            <w:hideMark/>
          </w:tcPr>
          <w:p w14:paraId="2D5A9F04" w14:textId="77777777" w:rsidR="00636F83" w:rsidRPr="002A4574" w:rsidDel="00AA70B8" w:rsidRDefault="00636F83" w:rsidP="00636F83">
            <w:pPr>
              <w:jc w:val="right"/>
              <w:rPr>
                <w:del w:id="1662" w:author="TF 112518" w:date="2018-11-26T22:29:00Z"/>
                <w:rFonts w:ascii="Calibri" w:hAnsi="Calibri"/>
                <w:color w:val="000000"/>
                <w:sz w:val="18"/>
                <w:szCs w:val="18"/>
              </w:rPr>
            </w:pPr>
            <w:del w:id="1663" w:author="TF 112518" w:date="2018-11-26T22:29:00Z">
              <w:r w:rsidRPr="002A4574" w:rsidDel="00AA70B8">
                <w:rPr>
                  <w:rFonts w:ascii="Calibri" w:hAnsi="Calibri"/>
                  <w:color w:val="000000"/>
                  <w:sz w:val="18"/>
                  <w:szCs w:val="18"/>
                </w:rPr>
                <w:delText>0.51</w:delText>
              </w:r>
            </w:del>
          </w:p>
        </w:tc>
        <w:tc>
          <w:tcPr>
            <w:tcW w:w="4955" w:type="dxa"/>
            <w:tcBorders>
              <w:top w:val="nil"/>
              <w:left w:val="nil"/>
              <w:bottom w:val="nil"/>
              <w:right w:val="nil"/>
            </w:tcBorders>
            <w:shd w:val="clear" w:color="auto" w:fill="auto"/>
            <w:noWrap/>
            <w:vAlign w:val="bottom"/>
            <w:hideMark/>
          </w:tcPr>
          <w:p w14:paraId="2D5A9F05" w14:textId="77777777" w:rsidR="00636F83" w:rsidRPr="002A4574" w:rsidDel="00AA70B8" w:rsidRDefault="00636F83" w:rsidP="00636F83">
            <w:pPr>
              <w:rPr>
                <w:del w:id="1664" w:author="TF 112518" w:date="2018-11-26T22:29:00Z"/>
                <w:rFonts w:ascii="Calibri" w:hAnsi="Calibri"/>
                <w:color w:val="000000"/>
                <w:sz w:val="18"/>
                <w:szCs w:val="18"/>
              </w:rPr>
            </w:pPr>
            <w:del w:id="1665" w:author="TF 112518" w:date="2018-11-26T22:29:00Z">
              <w:r w:rsidRPr="002A4574" w:rsidDel="00AA70B8">
                <w:rPr>
                  <w:rFonts w:ascii="Calibri" w:hAnsi="Calibri"/>
                  <w:color w:val="000000"/>
                  <w:sz w:val="18"/>
                  <w:szCs w:val="18"/>
                </w:rPr>
                <w:delText xml:space="preserve">Needles Airport </w:delText>
              </w:r>
            </w:del>
          </w:p>
        </w:tc>
        <w:tc>
          <w:tcPr>
            <w:tcW w:w="1451" w:type="dxa"/>
            <w:gridSpan w:val="2"/>
            <w:tcBorders>
              <w:top w:val="nil"/>
              <w:left w:val="nil"/>
              <w:bottom w:val="nil"/>
              <w:right w:val="nil"/>
            </w:tcBorders>
            <w:shd w:val="clear" w:color="auto" w:fill="auto"/>
            <w:noWrap/>
            <w:vAlign w:val="bottom"/>
            <w:hideMark/>
          </w:tcPr>
          <w:p w14:paraId="2D5A9F06" w14:textId="77777777" w:rsidR="00636F83" w:rsidRPr="002A4574" w:rsidDel="00AA70B8" w:rsidRDefault="00636F83" w:rsidP="00636F83">
            <w:pPr>
              <w:jc w:val="right"/>
              <w:rPr>
                <w:del w:id="1666" w:author="TF 112518" w:date="2018-11-26T22:29:00Z"/>
                <w:rFonts w:ascii="Calibri" w:hAnsi="Calibri"/>
                <w:color w:val="000000"/>
                <w:sz w:val="18"/>
                <w:szCs w:val="18"/>
              </w:rPr>
            </w:pPr>
            <w:del w:id="1667" w:author="TF 112518" w:date="2018-11-26T22:29:00Z">
              <w:r w:rsidRPr="002A4574" w:rsidDel="00AA70B8">
                <w:rPr>
                  <w:rFonts w:ascii="Calibri" w:hAnsi="Calibri"/>
                  <w:color w:val="000000"/>
                  <w:sz w:val="18"/>
                  <w:szCs w:val="18"/>
                </w:rPr>
                <w:delText>34.77</w:delText>
              </w:r>
            </w:del>
          </w:p>
        </w:tc>
        <w:tc>
          <w:tcPr>
            <w:tcW w:w="1420" w:type="dxa"/>
            <w:gridSpan w:val="2"/>
            <w:tcBorders>
              <w:top w:val="nil"/>
              <w:left w:val="nil"/>
              <w:bottom w:val="nil"/>
              <w:right w:val="nil"/>
            </w:tcBorders>
            <w:shd w:val="clear" w:color="auto" w:fill="auto"/>
            <w:noWrap/>
            <w:vAlign w:val="bottom"/>
            <w:hideMark/>
          </w:tcPr>
          <w:p w14:paraId="2D5A9F07" w14:textId="77777777" w:rsidR="00636F83" w:rsidRPr="002A4574" w:rsidDel="00AA70B8" w:rsidRDefault="00636F83" w:rsidP="00636F83">
            <w:pPr>
              <w:jc w:val="right"/>
              <w:rPr>
                <w:del w:id="1668" w:author="TF 112518" w:date="2018-11-26T22:29:00Z"/>
                <w:rFonts w:ascii="Calibri" w:hAnsi="Calibri"/>
                <w:color w:val="000000"/>
                <w:sz w:val="18"/>
                <w:szCs w:val="18"/>
              </w:rPr>
            </w:pPr>
            <w:del w:id="1669" w:author="TF 112518" w:date="2018-11-26T22:29:00Z">
              <w:r w:rsidRPr="002A4574" w:rsidDel="00AA70B8">
                <w:rPr>
                  <w:rFonts w:ascii="Calibri" w:hAnsi="Calibri"/>
                  <w:color w:val="000000"/>
                  <w:sz w:val="18"/>
                  <w:szCs w:val="18"/>
                </w:rPr>
                <w:delText>–114.62</w:delText>
              </w:r>
            </w:del>
          </w:p>
        </w:tc>
        <w:tc>
          <w:tcPr>
            <w:tcW w:w="1293" w:type="dxa"/>
            <w:tcBorders>
              <w:top w:val="nil"/>
              <w:left w:val="nil"/>
              <w:bottom w:val="nil"/>
              <w:right w:val="nil"/>
            </w:tcBorders>
            <w:shd w:val="clear" w:color="auto" w:fill="auto"/>
            <w:noWrap/>
            <w:vAlign w:val="bottom"/>
            <w:hideMark/>
          </w:tcPr>
          <w:p w14:paraId="2D5A9F08" w14:textId="77777777" w:rsidR="00636F83" w:rsidRPr="002A4574" w:rsidDel="00AA70B8" w:rsidRDefault="00636F83" w:rsidP="00636F83">
            <w:pPr>
              <w:jc w:val="right"/>
              <w:rPr>
                <w:del w:id="1670" w:author="TF 112518" w:date="2018-11-26T22:29:00Z"/>
                <w:rFonts w:ascii="Calibri" w:hAnsi="Calibri"/>
                <w:color w:val="000000"/>
                <w:sz w:val="18"/>
                <w:szCs w:val="18"/>
              </w:rPr>
            </w:pPr>
            <w:del w:id="1671" w:author="TF 112518" w:date="2018-11-26T22:29:00Z">
              <w:r w:rsidRPr="002A4574" w:rsidDel="00AA70B8">
                <w:rPr>
                  <w:rFonts w:ascii="Calibri" w:hAnsi="Calibri"/>
                  <w:color w:val="000000"/>
                  <w:sz w:val="18"/>
                  <w:szCs w:val="18"/>
                </w:rPr>
                <w:delText>California</w:delText>
              </w:r>
            </w:del>
          </w:p>
        </w:tc>
      </w:tr>
      <w:tr w:rsidR="00636F83" w:rsidRPr="002A4574" w:rsidDel="00AA70B8" w14:paraId="2D5A9F10" w14:textId="77777777" w:rsidTr="00E168DF">
        <w:trPr>
          <w:trHeight w:val="240"/>
          <w:del w:id="1672" w:author="TF 112518" w:date="2018-11-26T22:29:00Z"/>
        </w:trPr>
        <w:tc>
          <w:tcPr>
            <w:tcW w:w="984" w:type="dxa"/>
            <w:gridSpan w:val="2"/>
            <w:tcBorders>
              <w:top w:val="nil"/>
              <w:left w:val="nil"/>
              <w:bottom w:val="nil"/>
              <w:right w:val="nil"/>
            </w:tcBorders>
            <w:shd w:val="clear" w:color="auto" w:fill="auto"/>
            <w:noWrap/>
            <w:vAlign w:val="bottom"/>
            <w:hideMark/>
          </w:tcPr>
          <w:p w14:paraId="2D5A9F0A" w14:textId="77777777" w:rsidR="00636F83" w:rsidRPr="002A4574" w:rsidDel="00AA70B8" w:rsidRDefault="00636F83" w:rsidP="00636F83">
            <w:pPr>
              <w:jc w:val="right"/>
              <w:rPr>
                <w:del w:id="1673" w:author="TF 112518" w:date="2018-11-26T22:29:00Z"/>
                <w:rFonts w:ascii="Calibri" w:hAnsi="Calibri"/>
                <w:color w:val="000000"/>
                <w:sz w:val="18"/>
                <w:szCs w:val="18"/>
              </w:rPr>
            </w:pPr>
            <w:del w:id="1674" w:author="TF 112518" w:date="2018-11-26T22:29:00Z">
              <w:r w:rsidRPr="002A4574" w:rsidDel="00AA70B8">
                <w:rPr>
                  <w:rFonts w:ascii="Calibri" w:hAnsi="Calibri"/>
                  <w:color w:val="000000"/>
                  <w:sz w:val="18"/>
                  <w:szCs w:val="18"/>
                </w:rPr>
                <w:delText>723810</w:delText>
              </w:r>
            </w:del>
          </w:p>
        </w:tc>
        <w:tc>
          <w:tcPr>
            <w:tcW w:w="818" w:type="dxa"/>
            <w:gridSpan w:val="2"/>
            <w:tcBorders>
              <w:top w:val="nil"/>
              <w:left w:val="nil"/>
              <w:bottom w:val="nil"/>
              <w:right w:val="nil"/>
            </w:tcBorders>
            <w:shd w:val="clear" w:color="auto" w:fill="auto"/>
            <w:noWrap/>
            <w:vAlign w:val="bottom"/>
            <w:hideMark/>
          </w:tcPr>
          <w:p w14:paraId="2D5A9F0B" w14:textId="77777777" w:rsidR="00636F83" w:rsidRPr="002A4574" w:rsidDel="00AA70B8" w:rsidRDefault="00636F83" w:rsidP="00636F83">
            <w:pPr>
              <w:jc w:val="right"/>
              <w:rPr>
                <w:del w:id="1675" w:author="TF 112518" w:date="2018-11-26T22:29:00Z"/>
                <w:rFonts w:ascii="Calibri" w:hAnsi="Calibri"/>
                <w:color w:val="000000"/>
                <w:sz w:val="18"/>
                <w:szCs w:val="18"/>
              </w:rPr>
            </w:pPr>
            <w:del w:id="1676" w:author="TF 112518" w:date="2018-11-26T22:29:00Z">
              <w:r w:rsidRPr="002A4574" w:rsidDel="00AA70B8">
                <w:rPr>
                  <w:rFonts w:ascii="Calibri" w:hAnsi="Calibri"/>
                  <w:color w:val="000000"/>
                  <w:sz w:val="18"/>
                  <w:szCs w:val="18"/>
                </w:rPr>
                <w:delText>0.59</w:delText>
              </w:r>
            </w:del>
          </w:p>
        </w:tc>
        <w:tc>
          <w:tcPr>
            <w:tcW w:w="4955" w:type="dxa"/>
            <w:tcBorders>
              <w:top w:val="nil"/>
              <w:left w:val="nil"/>
              <w:bottom w:val="nil"/>
              <w:right w:val="nil"/>
            </w:tcBorders>
            <w:shd w:val="clear" w:color="auto" w:fill="auto"/>
            <w:noWrap/>
            <w:vAlign w:val="bottom"/>
            <w:hideMark/>
          </w:tcPr>
          <w:p w14:paraId="2D5A9F0C" w14:textId="77777777" w:rsidR="00636F83" w:rsidRPr="002A4574" w:rsidDel="00AA70B8" w:rsidRDefault="00636F83" w:rsidP="00636F83">
            <w:pPr>
              <w:rPr>
                <w:del w:id="1677" w:author="TF 112518" w:date="2018-11-26T22:29:00Z"/>
                <w:rFonts w:ascii="Calibri" w:hAnsi="Calibri"/>
                <w:color w:val="000000"/>
                <w:sz w:val="18"/>
                <w:szCs w:val="18"/>
              </w:rPr>
            </w:pPr>
            <w:del w:id="1678" w:author="TF 112518" w:date="2018-11-26T22:29:00Z">
              <w:r w:rsidRPr="002A4574" w:rsidDel="00AA70B8">
                <w:rPr>
                  <w:rFonts w:ascii="Calibri" w:hAnsi="Calibri"/>
                  <w:color w:val="000000"/>
                  <w:sz w:val="18"/>
                  <w:szCs w:val="18"/>
                </w:rPr>
                <w:delText xml:space="preserve">Edwards AFB </w:delText>
              </w:r>
            </w:del>
          </w:p>
        </w:tc>
        <w:tc>
          <w:tcPr>
            <w:tcW w:w="1451" w:type="dxa"/>
            <w:gridSpan w:val="2"/>
            <w:tcBorders>
              <w:top w:val="nil"/>
              <w:left w:val="nil"/>
              <w:bottom w:val="nil"/>
              <w:right w:val="nil"/>
            </w:tcBorders>
            <w:shd w:val="clear" w:color="auto" w:fill="auto"/>
            <w:noWrap/>
            <w:vAlign w:val="bottom"/>
            <w:hideMark/>
          </w:tcPr>
          <w:p w14:paraId="2D5A9F0D" w14:textId="77777777" w:rsidR="00636F83" w:rsidRPr="002A4574" w:rsidDel="00AA70B8" w:rsidRDefault="00636F83" w:rsidP="00636F83">
            <w:pPr>
              <w:jc w:val="right"/>
              <w:rPr>
                <w:del w:id="1679" w:author="TF 112518" w:date="2018-11-26T22:29:00Z"/>
                <w:rFonts w:ascii="Calibri" w:hAnsi="Calibri"/>
                <w:color w:val="000000"/>
                <w:sz w:val="18"/>
                <w:szCs w:val="18"/>
              </w:rPr>
            </w:pPr>
            <w:del w:id="1680" w:author="TF 112518" w:date="2018-11-26T22:29:00Z">
              <w:r w:rsidRPr="002A4574" w:rsidDel="00AA70B8">
                <w:rPr>
                  <w:rFonts w:ascii="Calibri" w:hAnsi="Calibri"/>
                  <w:color w:val="000000"/>
                  <w:sz w:val="18"/>
                  <w:szCs w:val="18"/>
                </w:rPr>
                <w:delText>34.9</w:delText>
              </w:r>
            </w:del>
          </w:p>
        </w:tc>
        <w:tc>
          <w:tcPr>
            <w:tcW w:w="1420" w:type="dxa"/>
            <w:gridSpan w:val="2"/>
            <w:tcBorders>
              <w:top w:val="nil"/>
              <w:left w:val="nil"/>
              <w:bottom w:val="nil"/>
              <w:right w:val="nil"/>
            </w:tcBorders>
            <w:shd w:val="clear" w:color="auto" w:fill="auto"/>
            <w:noWrap/>
            <w:vAlign w:val="bottom"/>
            <w:hideMark/>
          </w:tcPr>
          <w:p w14:paraId="2D5A9F0E" w14:textId="77777777" w:rsidR="00636F83" w:rsidRPr="002A4574" w:rsidDel="00AA70B8" w:rsidRDefault="00636F83" w:rsidP="00636F83">
            <w:pPr>
              <w:jc w:val="right"/>
              <w:rPr>
                <w:del w:id="1681" w:author="TF 112518" w:date="2018-11-26T22:29:00Z"/>
                <w:rFonts w:ascii="Calibri" w:hAnsi="Calibri"/>
                <w:color w:val="000000"/>
                <w:sz w:val="18"/>
                <w:szCs w:val="18"/>
              </w:rPr>
            </w:pPr>
            <w:del w:id="1682" w:author="TF 112518" w:date="2018-11-26T22:29:00Z">
              <w:r w:rsidRPr="002A4574" w:rsidDel="00AA70B8">
                <w:rPr>
                  <w:rFonts w:ascii="Calibri" w:hAnsi="Calibri"/>
                  <w:color w:val="000000"/>
                  <w:sz w:val="18"/>
                  <w:szCs w:val="18"/>
                </w:rPr>
                <w:delText>–117.87</w:delText>
              </w:r>
            </w:del>
          </w:p>
        </w:tc>
        <w:tc>
          <w:tcPr>
            <w:tcW w:w="1293" w:type="dxa"/>
            <w:tcBorders>
              <w:top w:val="nil"/>
              <w:left w:val="nil"/>
              <w:bottom w:val="nil"/>
              <w:right w:val="nil"/>
            </w:tcBorders>
            <w:shd w:val="clear" w:color="auto" w:fill="auto"/>
            <w:noWrap/>
            <w:vAlign w:val="bottom"/>
            <w:hideMark/>
          </w:tcPr>
          <w:p w14:paraId="2D5A9F0F" w14:textId="77777777" w:rsidR="00636F83" w:rsidRPr="002A4574" w:rsidDel="00AA70B8" w:rsidRDefault="00636F83" w:rsidP="00636F83">
            <w:pPr>
              <w:jc w:val="right"/>
              <w:rPr>
                <w:del w:id="1683" w:author="TF 112518" w:date="2018-11-26T22:29:00Z"/>
                <w:rFonts w:ascii="Calibri" w:hAnsi="Calibri"/>
                <w:color w:val="000000"/>
                <w:sz w:val="18"/>
                <w:szCs w:val="18"/>
              </w:rPr>
            </w:pPr>
            <w:del w:id="1684" w:author="TF 112518" w:date="2018-11-26T22:29:00Z">
              <w:r w:rsidRPr="002A4574" w:rsidDel="00AA70B8">
                <w:rPr>
                  <w:rFonts w:ascii="Calibri" w:hAnsi="Calibri"/>
                  <w:color w:val="000000"/>
                  <w:sz w:val="18"/>
                  <w:szCs w:val="18"/>
                </w:rPr>
                <w:delText>California</w:delText>
              </w:r>
            </w:del>
          </w:p>
        </w:tc>
      </w:tr>
      <w:tr w:rsidR="00636F83" w:rsidRPr="002A4574" w:rsidDel="00AA70B8" w14:paraId="2D5A9F17" w14:textId="77777777" w:rsidTr="00E168DF">
        <w:trPr>
          <w:trHeight w:val="240"/>
          <w:del w:id="1685" w:author="TF 112518" w:date="2018-11-26T22:29:00Z"/>
        </w:trPr>
        <w:tc>
          <w:tcPr>
            <w:tcW w:w="984" w:type="dxa"/>
            <w:gridSpan w:val="2"/>
            <w:tcBorders>
              <w:top w:val="nil"/>
              <w:left w:val="nil"/>
              <w:bottom w:val="nil"/>
              <w:right w:val="nil"/>
            </w:tcBorders>
            <w:shd w:val="clear" w:color="auto" w:fill="auto"/>
            <w:noWrap/>
            <w:vAlign w:val="bottom"/>
            <w:hideMark/>
          </w:tcPr>
          <w:p w14:paraId="2D5A9F11" w14:textId="77777777" w:rsidR="00636F83" w:rsidRPr="002A4574" w:rsidDel="00AA70B8" w:rsidRDefault="00636F83" w:rsidP="00636F83">
            <w:pPr>
              <w:jc w:val="right"/>
              <w:rPr>
                <w:del w:id="1686" w:author="TF 112518" w:date="2018-11-26T22:29:00Z"/>
                <w:rFonts w:ascii="Calibri" w:hAnsi="Calibri"/>
                <w:color w:val="000000"/>
                <w:sz w:val="18"/>
                <w:szCs w:val="18"/>
              </w:rPr>
            </w:pPr>
            <w:del w:id="1687" w:author="TF 112518" w:date="2018-11-26T22:29:00Z">
              <w:r w:rsidRPr="002A4574" w:rsidDel="00AA70B8">
                <w:rPr>
                  <w:rFonts w:ascii="Calibri" w:hAnsi="Calibri"/>
                  <w:color w:val="000000"/>
                  <w:sz w:val="18"/>
                  <w:szCs w:val="18"/>
                </w:rPr>
                <w:delText>723815</w:delText>
              </w:r>
            </w:del>
          </w:p>
        </w:tc>
        <w:tc>
          <w:tcPr>
            <w:tcW w:w="818" w:type="dxa"/>
            <w:gridSpan w:val="2"/>
            <w:tcBorders>
              <w:top w:val="nil"/>
              <w:left w:val="nil"/>
              <w:bottom w:val="nil"/>
              <w:right w:val="nil"/>
            </w:tcBorders>
            <w:shd w:val="clear" w:color="auto" w:fill="auto"/>
            <w:noWrap/>
            <w:vAlign w:val="bottom"/>
            <w:hideMark/>
          </w:tcPr>
          <w:p w14:paraId="2D5A9F12" w14:textId="77777777" w:rsidR="00636F83" w:rsidRPr="002A4574" w:rsidDel="00AA70B8" w:rsidRDefault="00636F83" w:rsidP="00636F83">
            <w:pPr>
              <w:jc w:val="right"/>
              <w:rPr>
                <w:del w:id="1688" w:author="TF 112518" w:date="2018-11-26T22:29:00Z"/>
                <w:rFonts w:ascii="Calibri" w:hAnsi="Calibri"/>
                <w:color w:val="000000"/>
                <w:sz w:val="18"/>
                <w:szCs w:val="18"/>
              </w:rPr>
            </w:pPr>
            <w:del w:id="1689" w:author="TF 112518" w:date="2018-11-26T22:29:00Z">
              <w:r w:rsidRPr="002A4574" w:rsidDel="00AA70B8">
                <w:rPr>
                  <w:rFonts w:ascii="Calibri" w:hAnsi="Calibri"/>
                  <w:color w:val="000000"/>
                  <w:sz w:val="18"/>
                  <w:szCs w:val="18"/>
                </w:rPr>
                <w:delText>0.58</w:delText>
              </w:r>
            </w:del>
          </w:p>
        </w:tc>
        <w:tc>
          <w:tcPr>
            <w:tcW w:w="4955" w:type="dxa"/>
            <w:tcBorders>
              <w:top w:val="nil"/>
              <w:left w:val="nil"/>
              <w:bottom w:val="nil"/>
              <w:right w:val="nil"/>
            </w:tcBorders>
            <w:shd w:val="clear" w:color="auto" w:fill="auto"/>
            <w:noWrap/>
            <w:vAlign w:val="bottom"/>
            <w:hideMark/>
          </w:tcPr>
          <w:p w14:paraId="2D5A9F13" w14:textId="77777777" w:rsidR="00636F83" w:rsidRPr="002A4574" w:rsidDel="00AA70B8" w:rsidRDefault="00636F83" w:rsidP="00636F83">
            <w:pPr>
              <w:rPr>
                <w:del w:id="1690" w:author="TF 112518" w:date="2018-11-26T22:29:00Z"/>
                <w:rFonts w:ascii="Calibri" w:hAnsi="Calibri"/>
                <w:color w:val="000000"/>
                <w:sz w:val="18"/>
                <w:szCs w:val="18"/>
              </w:rPr>
            </w:pPr>
            <w:del w:id="1691" w:author="TF 112518" w:date="2018-11-26T22:29:00Z">
              <w:r w:rsidRPr="002A4574" w:rsidDel="00AA70B8">
                <w:rPr>
                  <w:rFonts w:ascii="Calibri" w:hAnsi="Calibri"/>
                  <w:color w:val="000000"/>
                  <w:sz w:val="18"/>
                  <w:szCs w:val="18"/>
                </w:rPr>
                <w:delText xml:space="preserve">Daggett Barstow–Daggett AP </w:delText>
              </w:r>
            </w:del>
          </w:p>
        </w:tc>
        <w:tc>
          <w:tcPr>
            <w:tcW w:w="1451" w:type="dxa"/>
            <w:gridSpan w:val="2"/>
            <w:tcBorders>
              <w:top w:val="nil"/>
              <w:left w:val="nil"/>
              <w:bottom w:val="nil"/>
              <w:right w:val="nil"/>
            </w:tcBorders>
            <w:shd w:val="clear" w:color="auto" w:fill="auto"/>
            <w:noWrap/>
            <w:vAlign w:val="bottom"/>
            <w:hideMark/>
          </w:tcPr>
          <w:p w14:paraId="2D5A9F14" w14:textId="77777777" w:rsidR="00636F83" w:rsidRPr="002A4574" w:rsidDel="00AA70B8" w:rsidRDefault="00636F83" w:rsidP="00636F83">
            <w:pPr>
              <w:jc w:val="right"/>
              <w:rPr>
                <w:del w:id="1692" w:author="TF 112518" w:date="2018-11-26T22:29:00Z"/>
                <w:rFonts w:ascii="Calibri" w:hAnsi="Calibri"/>
                <w:color w:val="000000"/>
                <w:sz w:val="18"/>
                <w:szCs w:val="18"/>
              </w:rPr>
            </w:pPr>
            <w:del w:id="1693" w:author="TF 112518" w:date="2018-11-26T22:29:00Z">
              <w:r w:rsidRPr="002A4574" w:rsidDel="00AA70B8">
                <w:rPr>
                  <w:rFonts w:ascii="Calibri" w:hAnsi="Calibri"/>
                  <w:color w:val="000000"/>
                  <w:sz w:val="18"/>
                  <w:szCs w:val="18"/>
                </w:rPr>
                <w:delText>34.85</w:delText>
              </w:r>
            </w:del>
          </w:p>
        </w:tc>
        <w:tc>
          <w:tcPr>
            <w:tcW w:w="1420" w:type="dxa"/>
            <w:gridSpan w:val="2"/>
            <w:tcBorders>
              <w:top w:val="nil"/>
              <w:left w:val="nil"/>
              <w:bottom w:val="nil"/>
              <w:right w:val="nil"/>
            </w:tcBorders>
            <w:shd w:val="clear" w:color="auto" w:fill="auto"/>
            <w:noWrap/>
            <w:vAlign w:val="bottom"/>
            <w:hideMark/>
          </w:tcPr>
          <w:p w14:paraId="2D5A9F15" w14:textId="77777777" w:rsidR="00636F83" w:rsidRPr="002A4574" w:rsidDel="00AA70B8" w:rsidRDefault="00636F83" w:rsidP="00636F83">
            <w:pPr>
              <w:jc w:val="right"/>
              <w:rPr>
                <w:del w:id="1694" w:author="TF 112518" w:date="2018-11-26T22:29:00Z"/>
                <w:rFonts w:ascii="Calibri" w:hAnsi="Calibri"/>
                <w:color w:val="000000"/>
                <w:sz w:val="18"/>
                <w:szCs w:val="18"/>
              </w:rPr>
            </w:pPr>
            <w:del w:id="1695" w:author="TF 112518" w:date="2018-11-26T22:29:00Z">
              <w:r w:rsidRPr="002A4574" w:rsidDel="00AA70B8">
                <w:rPr>
                  <w:rFonts w:ascii="Calibri" w:hAnsi="Calibri"/>
                  <w:color w:val="000000"/>
                  <w:sz w:val="18"/>
                  <w:szCs w:val="18"/>
                </w:rPr>
                <w:delText>–116.80</w:delText>
              </w:r>
            </w:del>
          </w:p>
        </w:tc>
        <w:tc>
          <w:tcPr>
            <w:tcW w:w="1293" w:type="dxa"/>
            <w:tcBorders>
              <w:top w:val="nil"/>
              <w:left w:val="nil"/>
              <w:bottom w:val="nil"/>
              <w:right w:val="nil"/>
            </w:tcBorders>
            <w:shd w:val="clear" w:color="auto" w:fill="auto"/>
            <w:noWrap/>
            <w:vAlign w:val="bottom"/>
            <w:hideMark/>
          </w:tcPr>
          <w:p w14:paraId="2D5A9F16" w14:textId="77777777" w:rsidR="00636F83" w:rsidRPr="002A4574" w:rsidDel="00AA70B8" w:rsidRDefault="00636F83" w:rsidP="00636F83">
            <w:pPr>
              <w:jc w:val="right"/>
              <w:rPr>
                <w:del w:id="1696" w:author="TF 112518" w:date="2018-11-26T22:29:00Z"/>
                <w:rFonts w:ascii="Calibri" w:hAnsi="Calibri"/>
                <w:color w:val="000000"/>
                <w:sz w:val="18"/>
                <w:szCs w:val="18"/>
              </w:rPr>
            </w:pPr>
            <w:del w:id="1697" w:author="TF 112518" w:date="2018-11-26T22:29:00Z">
              <w:r w:rsidRPr="002A4574" w:rsidDel="00AA70B8">
                <w:rPr>
                  <w:rFonts w:ascii="Calibri" w:hAnsi="Calibri"/>
                  <w:color w:val="000000"/>
                  <w:sz w:val="18"/>
                  <w:szCs w:val="18"/>
                </w:rPr>
                <w:delText>California</w:delText>
              </w:r>
            </w:del>
          </w:p>
        </w:tc>
      </w:tr>
      <w:tr w:rsidR="00636F83" w:rsidRPr="002A4574" w:rsidDel="00AA70B8" w14:paraId="2D5A9F1E" w14:textId="77777777" w:rsidTr="00E168DF">
        <w:trPr>
          <w:trHeight w:val="240"/>
          <w:del w:id="1698" w:author="TF 112518" w:date="2018-11-26T22:29:00Z"/>
        </w:trPr>
        <w:tc>
          <w:tcPr>
            <w:tcW w:w="984" w:type="dxa"/>
            <w:gridSpan w:val="2"/>
            <w:tcBorders>
              <w:top w:val="nil"/>
              <w:left w:val="nil"/>
              <w:bottom w:val="nil"/>
              <w:right w:val="nil"/>
            </w:tcBorders>
            <w:shd w:val="clear" w:color="auto" w:fill="auto"/>
            <w:noWrap/>
            <w:vAlign w:val="bottom"/>
            <w:hideMark/>
          </w:tcPr>
          <w:p w14:paraId="2D5A9F18" w14:textId="77777777" w:rsidR="00636F83" w:rsidRPr="002A4574" w:rsidDel="00AA70B8" w:rsidRDefault="00636F83" w:rsidP="00636F83">
            <w:pPr>
              <w:jc w:val="right"/>
              <w:rPr>
                <w:del w:id="1699" w:author="TF 112518" w:date="2018-11-26T22:29:00Z"/>
                <w:rFonts w:ascii="Calibri" w:hAnsi="Calibri"/>
                <w:color w:val="000000"/>
                <w:sz w:val="18"/>
                <w:szCs w:val="18"/>
              </w:rPr>
            </w:pPr>
            <w:del w:id="1700" w:author="TF 112518" w:date="2018-11-26T22:29:00Z">
              <w:r w:rsidRPr="002A4574" w:rsidDel="00AA70B8">
                <w:rPr>
                  <w:rFonts w:ascii="Calibri" w:hAnsi="Calibri"/>
                  <w:color w:val="000000"/>
                  <w:sz w:val="18"/>
                  <w:szCs w:val="18"/>
                </w:rPr>
                <w:delText>723816</w:delText>
              </w:r>
            </w:del>
          </w:p>
        </w:tc>
        <w:tc>
          <w:tcPr>
            <w:tcW w:w="818" w:type="dxa"/>
            <w:gridSpan w:val="2"/>
            <w:tcBorders>
              <w:top w:val="nil"/>
              <w:left w:val="nil"/>
              <w:bottom w:val="nil"/>
              <w:right w:val="nil"/>
            </w:tcBorders>
            <w:shd w:val="clear" w:color="auto" w:fill="auto"/>
            <w:noWrap/>
            <w:vAlign w:val="bottom"/>
            <w:hideMark/>
          </w:tcPr>
          <w:p w14:paraId="2D5A9F19" w14:textId="77777777" w:rsidR="00636F83" w:rsidRPr="002A4574" w:rsidDel="00AA70B8" w:rsidRDefault="00636F83" w:rsidP="00636F83">
            <w:pPr>
              <w:jc w:val="right"/>
              <w:rPr>
                <w:del w:id="1701" w:author="TF 112518" w:date="2018-11-26T22:29:00Z"/>
                <w:rFonts w:ascii="Calibri" w:hAnsi="Calibri"/>
                <w:color w:val="000000"/>
                <w:sz w:val="18"/>
                <w:szCs w:val="18"/>
              </w:rPr>
            </w:pPr>
            <w:del w:id="1702" w:author="TF 112518" w:date="2018-11-26T22:29:00Z">
              <w:r w:rsidRPr="002A4574" w:rsidDel="00AA70B8">
                <w:rPr>
                  <w:rFonts w:ascii="Calibri" w:hAnsi="Calibri"/>
                  <w:color w:val="000000"/>
                  <w:sz w:val="18"/>
                  <w:szCs w:val="18"/>
                </w:rPr>
                <w:delText>0.62</w:delText>
              </w:r>
            </w:del>
          </w:p>
        </w:tc>
        <w:tc>
          <w:tcPr>
            <w:tcW w:w="4955" w:type="dxa"/>
            <w:tcBorders>
              <w:top w:val="nil"/>
              <w:left w:val="nil"/>
              <w:bottom w:val="nil"/>
              <w:right w:val="nil"/>
            </w:tcBorders>
            <w:shd w:val="clear" w:color="auto" w:fill="auto"/>
            <w:noWrap/>
            <w:vAlign w:val="bottom"/>
            <w:hideMark/>
          </w:tcPr>
          <w:p w14:paraId="2D5A9F1A" w14:textId="77777777" w:rsidR="00636F83" w:rsidRPr="002A4574" w:rsidDel="00AA70B8" w:rsidRDefault="00636F83" w:rsidP="00636F83">
            <w:pPr>
              <w:rPr>
                <w:del w:id="1703" w:author="TF 112518" w:date="2018-11-26T22:29:00Z"/>
                <w:rFonts w:ascii="Calibri" w:hAnsi="Calibri"/>
                <w:color w:val="000000"/>
                <w:sz w:val="18"/>
                <w:szCs w:val="18"/>
              </w:rPr>
            </w:pPr>
            <w:del w:id="1704" w:author="TF 112518" w:date="2018-11-26T22:29:00Z">
              <w:r w:rsidRPr="002A4574" w:rsidDel="00AA70B8">
                <w:rPr>
                  <w:rFonts w:ascii="Calibri" w:hAnsi="Calibri"/>
                  <w:color w:val="000000"/>
                  <w:sz w:val="18"/>
                  <w:szCs w:val="18"/>
                </w:rPr>
                <w:delText xml:space="preserve">Lancaster Gen Wm Fox Field </w:delText>
              </w:r>
            </w:del>
          </w:p>
        </w:tc>
        <w:tc>
          <w:tcPr>
            <w:tcW w:w="1451" w:type="dxa"/>
            <w:gridSpan w:val="2"/>
            <w:tcBorders>
              <w:top w:val="nil"/>
              <w:left w:val="nil"/>
              <w:bottom w:val="nil"/>
              <w:right w:val="nil"/>
            </w:tcBorders>
            <w:shd w:val="clear" w:color="auto" w:fill="auto"/>
            <w:noWrap/>
            <w:vAlign w:val="bottom"/>
            <w:hideMark/>
          </w:tcPr>
          <w:p w14:paraId="2D5A9F1B" w14:textId="77777777" w:rsidR="00636F83" w:rsidRPr="002A4574" w:rsidDel="00AA70B8" w:rsidRDefault="00636F83" w:rsidP="00636F83">
            <w:pPr>
              <w:jc w:val="right"/>
              <w:rPr>
                <w:del w:id="1705" w:author="TF 112518" w:date="2018-11-26T22:29:00Z"/>
                <w:rFonts w:ascii="Calibri" w:hAnsi="Calibri"/>
                <w:color w:val="000000"/>
                <w:sz w:val="18"/>
                <w:szCs w:val="18"/>
              </w:rPr>
            </w:pPr>
            <w:del w:id="1706" w:author="TF 112518" w:date="2018-11-26T22:29:00Z">
              <w:r w:rsidRPr="002A4574" w:rsidDel="00AA70B8">
                <w:rPr>
                  <w:rFonts w:ascii="Calibri" w:hAnsi="Calibri"/>
                  <w:color w:val="000000"/>
                  <w:sz w:val="18"/>
                  <w:szCs w:val="18"/>
                </w:rPr>
                <w:delText>34.73</w:delText>
              </w:r>
            </w:del>
          </w:p>
        </w:tc>
        <w:tc>
          <w:tcPr>
            <w:tcW w:w="1420" w:type="dxa"/>
            <w:gridSpan w:val="2"/>
            <w:tcBorders>
              <w:top w:val="nil"/>
              <w:left w:val="nil"/>
              <w:bottom w:val="nil"/>
              <w:right w:val="nil"/>
            </w:tcBorders>
            <w:shd w:val="clear" w:color="auto" w:fill="auto"/>
            <w:noWrap/>
            <w:vAlign w:val="bottom"/>
            <w:hideMark/>
          </w:tcPr>
          <w:p w14:paraId="2D5A9F1C" w14:textId="77777777" w:rsidR="00636F83" w:rsidRPr="002A4574" w:rsidDel="00AA70B8" w:rsidRDefault="00636F83" w:rsidP="00636F83">
            <w:pPr>
              <w:jc w:val="right"/>
              <w:rPr>
                <w:del w:id="1707" w:author="TF 112518" w:date="2018-11-26T22:29:00Z"/>
                <w:rFonts w:ascii="Calibri" w:hAnsi="Calibri"/>
                <w:color w:val="000000"/>
                <w:sz w:val="18"/>
                <w:szCs w:val="18"/>
              </w:rPr>
            </w:pPr>
            <w:del w:id="1708" w:author="TF 112518" w:date="2018-11-26T22:29:00Z">
              <w:r w:rsidRPr="002A4574" w:rsidDel="00AA70B8">
                <w:rPr>
                  <w:rFonts w:ascii="Calibri" w:hAnsi="Calibri"/>
                  <w:color w:val="000000"/>
                  <w:sz w:val="18"/>
                  <w:szCs w:val="18"/>
                </w:rPr>
                <w:delText>–118.22</w:delText>
              </w:r>
            </w:del>
          </w:p>
        </w:tc>
        <w:tc>
          <w:tcPr>
            <w:tcW w:w="1293" w:type="dxa"/>
            <w:tcBorders>
              <w:top w:val="nil"/>
              <w:left w:val="nil"/>
              <w:bottom w:val="nil"/>
              <w:right w:val="nil"/>
            </w:tcBorders>
            <w:shd w:val="clear" w:color="auto" w:fill="auto"/>
            <w:noWrap/>
            <w:vAlign w:val="bottom"/>
            <w:hideMark/>
          </w:tcPr>
          <w:p w14:paraId="2D5A9F1D" w14:textId="77777777" w:rsidR="00636F83" w:rsidRPr="002A4574" w:rsidDel="00AA70B8" w:rsidRDefault="00636F83" w:rsidP="00636F83">
            <w:pPr>
              <w:jc w:val="right"/>
              <w:rPr>
                <w:del w:id="1709" w:author="TF 112518" w:date="2018-11-26T22:29:00Z"/>
                <w:rFonts w:ascii="Calibri" w:hAnsi="Calibri"/>
                <w:color w:val="000000"/>
                <w:sz w:val="18"/>
                <w:szCs w:val="18"/>
              </w:rPr>
            </w:pPr>
            <w:del w:id="1710" w:author="TF 112518" w:date="2018-11-26T22:29:00Z">
              <w:r w:rsidRPr="002A4574" w:rsidDel="00AA70B8">
                <w:rPr>
                  <w:rFonts w:ascii="Calibri" w:hAnsi="Calibri"/>
                  <w:color w:val="000000"/>
                  <w:sz w:val="18"/>
                  <w:szCs w:val="18"/>
                </w:rPr>
                <w:delText>California</w:delText>
              </w:r>
            </w:del>
          </w:p>
        </w:tc>
      </w:tr>
      <w:tr w:rsidR="00636F83" w:rsidRPr="002A4574" w:rsidDel="00AA70B8" w14:paraId="2D5A9F25" w14:textId="77777777" w:rsidTr="00E168DF">
        <w:trPr>
          <w:trHeight w:val="240"/>
          <w:del w:id="1711" w:author="TF 112518" w:date="2018-11-26T22:29:00Z"/>
        </w:trPr>
        <w:tc>
          <w:tcPr>
            <w:tcW w:w="984" w:type="dxa"/>
            <w:gridSpan w:val="2"/>
            <w:tcBorders>
              <w:top w:val="nil"/>
              <w:left w:val="nil"/>
              <w:bottom w:val="nil"/>
              <w:right w:val="nil"/>
            </w:tcBorders>
            <w:shd w:val="clear" w:color="auto" w:fill="auto"/>
            <w:noWrap/>
            <w:vAlign w:val="bottom"/>
            <w:hideMark/>
          </w:tcPr>
          <w:p w14:paraId="2D5A9F1F" w14:textId="77777777" w:rsidR="00636F83" w:rsidRPr="002A4574" w:rsidDel="00AA70B8" w:rsidRDefault="00636F83" w:rsidP="00636F83">
            <w:pPr>
              <w:jc w:val="right"/>
              <w:rPr>
                <w:del w:id="1712" w:author="TF 112518" w:date="2018-11-26T22:29:00Z"/>
                <w:rFonts w:ascii="Calibri" w:hAnsi="Calibri"/>
                <w:color w:val="000000"/>
                <w:sz w:val="18"/>
                <w:szCs w:val="18"/>
              </w:rPr>
            </w:pPr>
            <w:del w:id="1713" w:author="TF 112518" w:date="2018-11-26T22:29:00Z">
              <w:r w:rsidRPr="002A4574" w:rsidDel="00AA70B8">
                <w:rPr>
                  <w:rFonts w:ascii="Calibri" w:hAnsi="Calibri"/>
                  <w:color w:val="000000"/>
                  <w:sz w:val="18"/>
                  <w:szCs w:val="18"/>
                </w:rPr>
                <w:delText>723820</w:delText>
              </w:r>
            </w:del>
          </w:p>
        </w:tc>
        <w:tc>
          <w:tcPr>
            <w:tcW w:w="818" w:type="dxa"/>
            <w:gridSpan w:val="2"/>
            <w:tcBorders>
              <w:top w:val="nil"/>
              <w:left w:val="nil"/>
              <w:bottom w:val="nil"/>
              <w:right w:val="nil"/>
            </w:tcBorders>
            <w:shd w:val="clear" w:color="auto" w:fill="auto"/>
            <w:noWrap/>
            <w:vAlign w:val="bottom"/>
            <w:hideMark/>
          </w:tcPr>
          <w:p w14:paraId="2D5A9F20" w14:textId="77777777" w:rsidR="00636F83" w:rsidRPr="002A4574" w:rsidDel="00AA70B8" w:rsidRDefault="00636F83" w:rsidP="00636F83">
            <w:pPr>
              <w:jc w:val="right"/>
              <w:rPr>
                <w:del w:id="1714" w:author="TF 112518" w:date="2018-11-26T22:29:00Z"/>
                <w:rFonts w:ascii="Calibri" w:hAnsi="Calibri"/>
                <w:color w:val="000000"/>
                <w:sz w:val="18"/>
                <w:szCs w:val="18"/>
              </w:rPr>
            </w:pPr>
            <w:del w:id="1715" w:author="TF 112518" w:date="2018-11-26T22:29:00Z">
              <w:r w:rsidRPr="002A4574" w:rsidDel="00AA70B8">
                <w:rPr>
                  <w:rFonts w:ascii="Calibri" w:hAnsi="Calibri"/>
                  <w:color w:val="000000"/>
                  <w:sz w:val="18"/>
                  <w:szCs w:val="18"/>
                </w:rPr>
                <w:delText>0.57</w:delText>
              </w:r>
            </w:del>
          </w:p>
        </w:tc>
        <w:tc>
          <w:tcPr>
            <w:tcW w:w="4955" w:type="dxa"/>
            <w:tcBorders>
              <w:top w:val="nil"/>
              <w:left w:val="nil"/>
              <w:bottom w:val="nil"/>
              <w:right w:val="nil"/>
            </w:tcBorders>
            <w:shd w:val="clear" w:color="auto" w:fill="auto"/>
            <w:noWrap/>
            <w:vAlign w:val="bottom"/>
            <w:hideMark/>
          </w:tcPr>
          <w:p w14:paraId="2D5A9F21" w14:textId="77777777" w:rsidR="00636F83" w:rsidRPr="002A4574" w:rsidDel="00AA70B8" w:rsidRDefault="00636F83" w:rsidP="00636F83">
            <w:pPr>
              <w:rPr>
                <w:del w:id="1716" w:author="TF 112518" w:date="2018-11-26T22:29:00Z"/>
                <w:rFonts w:ascii="Calibri" w:hAnsi="Calibri"/>
                <w:color w:val="000000"/>
                <w:sz w:val="18"/>
                <w:szCs w:val="18"/>
              </w:rPr>
            </w:pPr>
            <w:del w:id="1717" w:author="TF 112518" w:date="2018-11-26T22:29:00Z">
              <w:r w:rsidRPr="002A4574" w:rsidDel="00AA70B8">
                <w:rPr>
                  <w:rFonts w:ascii="Calibri" w:hAnsi="Calibri"/>
                  <w:color w:val="000000"/>
                  <w:sz w:val="18"/>
                  <w:szCs w:val="18"/>
                </w:rPr>
                <w:delText xml:space="preserve">Palmdale Airport </w:delText>
              </w:r>
            </w:del>
          </w:p>
        </w:tc>
        <w:tc>
          <w:tcPr>
            <w:tcW w:w="1451" w:type="dxa"/>
            <w:gridSpan w:val="2"/>
            <w:tcBorders>
              <w:top w:val="nil"/>
              <w:left w:val="nil"/>
              <w:bottom w:val="nil"/>
              <w:right w:val="nil"/>
            </w:tcBorders>
            <w:shd w:val="clear" w:color="auto" w:fill="auto"/>
            <w:noWrap/>
            <w:vAlign w:val="bottom"/>
            <w:hideMark/>
          </w:tcPr>
          <w:p w14:paraId="2D5A9F22" w14:textId="77777777" w:rsidR="00636F83" w:rsidRPr="002A4574" w:rsidDel="00AA70B8" w:rsidRDefault="00636F83" w:rsidP="00636F83">
            <w:pPr>
              <w:jc w:val="right"/>
              <w:rPr>
                <w:del w:id="1718" w:author="TF 112518" w:date="2018-11-26T22:29:00Z"/>
                <w:rFonts w:ascii="Calibri" w:hAnsi="Calibri"/>
                <w:color w:val="000000"/>
                <w:sz w:val="18"/>
                <w:szCs w:val="18"/>
              </w:rPr>
            </w:pPr>
            <w:del w:id="1719" w:author="TF 112518" w:date="2018-11-26T22:29:00Z">
              <w:r w:rsidRPr="002A4574" w:rsidDel="00AA70B8">
                <w:rPr>
                  <w:rFonts w:ascii="Calibri" w:hAnsi="Calibri"/>
                  <w:color w:val="000000"/>
                  <w:sz w:val="18"/>
                  <w:szCs w:val="18"/>
                </w:rPr>
                <w:delText>34.63</w:delText>
              </w:r>
            </w:del>
          </w:p>
        </w:tc>
        <w:tc>
          <w:tcPr>
            <w:tcW w:w="1420" w:type="dxa"/>
            <w:gridSpan w:val="2"/>
            <w:tcBorders>
              <w:top w:val="nil"/>
              <w:left w:val="nil"/>
              <w:bottom w:val="nil"/>
              <w:right w:val="nil"/>
            </w:tcBorders>
            <w:shd w:val="clear" w:color="auto" w:fill="auto"/>
            <w:noWrap/>
            <w:vAlign w:val="bottom"/>
            <w:hideMark/>
          </w:tcPr>
          <w:p w14:paraId="2D5A9F23" w14:textId="77777777" w:rsidR="00636F83" w:rsidRPr="002A4574" w:rsidDel="00AA70B8" w:rsidRDefault="00636F83" w:rsidP="00636F83">
            <w:pPr>
              <w:jc w:val="right"/>
              <w:rPr>
                <w:del w:id="1720" w:author="TF 112518" w:date="2018-11-26T22:29:00Z"/>
                <w:rFonts w:ascii="Calibri" w:hAnsi="Calibri"/>
                <w:color w:val="000000"/>
                <w:sz w:val="18"/>
                <w:szCs w:val="18"/>
              </w:rPr>
            </w:pPr>
            <w:del w:id="1721" w:author="TF 112518" w:date="2018-11-26T22:29:00Z">
              <w:r w:rsidRPr="002A4574" w:rsidDel="00AA70B8">
                <w:rPr>
                  <w:rFonts w:ascii="Calibri" w:hAnsi="Calibri"/>
                  <w:color w:val="000000"/>
                  <w:sz w:val="18"/>
                  <w:szCs w:val="18"/>
                </w:rPr>
                <w:delText>–118.08</w:delText>
              </w:r>
            </w:del>
          </w:p>
        </w:tc>
        <w:tc>
          <w:tcPr>
            <w:tcW w:w="1293" w:type="dxa"/>
            <w:tcBorders>
              <w:top w:val="nil"/>
              <w:left w:val="nil"/>
              <w:bottom w:val="nil"/>
              <w:right w:val="nil"/>
            </w:tcBorders>
            <w:shd w:val="clear" w:color="auto" w:fill="auto"/>
            <w:noWrap/>
            <w:vAlign w:val="bottom"/>
            <w:hideMark/>
          </w:tcPr>
          <w:p w14:paraId="2D5A9F24" w14:textId="77777777" w:rsidR="00636F83" w:rsidRPr="002A4574" w:rsidDel="00AA70B8" w:rsidRDefault="00636F83" w:rsidP="00636F83">
            <w:pPr>
              <w:jc w:val="right"/>
              <w:rPr>
                <w:del w:id="1722" w:author="TF 112518" w:date="2018-11-26T22:29:00Z"/>
                <w:rFonts w:ascii="Calibri" w:hAnsi="Calibri"/>
                <w:color w:val="000000"/>
                <w:sz w:val="18"/>
                <w:szCs w:val="18"/>
              </w:rPr>
            </w:pPr>
            <w:del w:id="1723" w:author="TF 112518" w:date="2018-11-26T22:29:00Z">
              <w:r w:rsidRPr="002A4574" w:rsidDel="00AA70B8">
                <w:rPr>
                  <w:rFonts w:ascii="Calibri" w:hAnsi="Calibri"/>
                  <w:color w:val="000000"/>
                  <w:sz w:val="18"/>
                  <w:szCs w:val="18"/>
                </w:rPr>
                <w:delText>California</w:delText>
              </w:r>
            </w:del>
          </w:p>
        </w:tc>
      </w:tr>
      <w:tr w:rsidR="00636F83" w:rsidRPr="002A4574" w:rsidDel="00AA70B8" w14:paraId="2D5A9F2C" w14:textId="77777777" w:rsidTr="00E168DF">
        <w:trPr>
          <w:trHeight w:val="240"/>
          <w:del w:id="1724" w:author="TF 112518" w:date="2018-11-26T22:29:00Z"/>
        </w:trPr>
        <w:tc>
          <w:tcPr>
            <w:tcW w:w="984" w:type="dxa"/>
            <w:gridSpan w:val="2"/>
            <w:tcBorders>
              <w:top w:val="nil"/>
              <w:left w:val="nil"/>
              <w:bottom w:val="nil"/>
              <w:right w:val="nil"/>
            </w:tcBorders>
            <w:shd w:val="clear" w:color="auto" w:fill="auto"/>
            <w:noWrap/>
            <w:vAlign w:val="bottom"/>
            <w:hideMark/>
          </w:tcPr>
          <w:p w14:paraId="2D5A9F26" w14:textId="77777777" w:rsidR="00636F83" w:rsidRPr="002A4574" w:rsidDel="00AA70B8" w:rsidRDefault="00636F83" w:rsidP="00636F83">
            <w:pPr>
              <w:jc w:val="right"/>
              <w:rPr>
                <w:del w:id="1725" w:author="TF 112518" w:date="2018-11-26T22:29:00Z"/>
                <w:rFonts w:ascii="Calibri" w:hAnsi="Calibri"/>
                <w:color w:val="000000"/>
                <w:sz w:val="18"/>
                <w:szCs w:val="18"/>
              </w:rPr>
            </w:pPr>
            <w:del w:id="1726" w:author="TF 112518" w:date="2018-11-26T22:29:00Z">
              <w:r w:rsidRPr="002A4574" w:rsidDel="00AA70B8">
                <w:rPr>
                  <w:rFonts w:ascii="Calibri" w:hAnsi="Calibri"/>
                  <w:color w:val="000000"/>
                  <w:sz w:val="18"/>
                  <w:szCs w:val="18"/>
                </w:rPr>
                <w:delText>723830</w:delText>
              </w:r>
            </w:del>
          </w:p>
        </w:tc>
        <w:tc>
          <w:tcPr>
            <w:tcW w:w="818" w:type="dxa"/>
            <w:gridSpan w:val="2"/>
            <w:tcBorders>
              <w:top w:val="nil"/>
              <w:left w:val="nil"/>
              <w:bottom w:val="nil"/>
              <w:right w:val="nil"/>
            </w:tcBorders>
            <w:shd w:val="clear" w:color="auto" w:fill="auto"/>
            <w:noWrap/>
            <w:vAlign w:val="bottom"/>
            <w:hideMark/>
          </w:tcPr>
          <w:p w14:paraId="2D5A9F27" w14:textId="77777777" w:rsidR="00636F83" w:rsidRPr="002A4574" w:rsidDel="00AA70B8" w:rsidRDefault="00636F83" w:rsidP="00636F83">
            <w:pPr>
              <w:jc w:val="right"/>
              <w:rPr>
                <w:del w:id="1727" w:author="TF 112518" w:date="2018-11-26T22:29:00Z"/>
                <w:rFonts w:ascii="Calibri" w:hAnsi="Calibri"/>
                <w:color w:val="000000"/>
                <w:sz w:val="18"/>
                <w:szCs w:val="18"/>
              </w:rPr>
            </w:pPr>
            <w:del w:id="1728" w:author="TF 112518" w:date="2018-11-26T22:29:00Z">
              <w:r w:rsidRPr="002A4574" w:rsidDel="00AA70B8">
                <w:rPr>
                  <w:rFonts w:ascii="Calibri" w:hAnsi="Calibri"/>
                  <w:color w:val="000000"/>
                  <w:sz w:val="18"/>
                  <w:szCs w:val="18"/>
                </w:rPr>
                <w:delText>0.68</w:delText>
              </w:r>
            </w:del>
          </w:p>
        </w:tc>
        <w:tc>
          <w:tcPr>
            <w:tcW w:w="4955" w:type="dxa"/>
            <w:tcBorders>
              <w:top w:val="nil"/>
              <w:left w:val="nil"/>
              <w:bottom w:val="nil"/>
              <w:right w:val="nil"/>
            </w:tcBorders>
            <w:shd w:val="clear" w:color="auto" w:fill="auto"/>
            <w:noWrap/>
            <w:vAlign w:val="bottom"/>
            <w:hideMark/>
          </w:tcPr>
          <w:p w14:paraId="2D5A9F28" w14:textId="77777777" w:rsidR="00636F83" w:rsidRPr="002A4574" w:rsidDel="00AA70B8" w:rsidRDefault="00636F83" w:rsidP="00636F83">
            <w:pPr>
              <w:rPr>
                <w:del w:id="1729" w:author="TF 112518" w:date="2018-11-26T22:29:00Z"/>
                <w:rFonts w:ascii="Calibri" w:hAnsi="Calibri"/>
                <w:color w:val="000000"/>
                <w:sz w:val="18"/>
                <w:szCs w:val="18"/>
              </w:rPr>
            </w:pPr>
            <w:del w:id="1730" w:author="TF 112518" w:date="2018-11-26T22:29:00Z">
              <w:r w:rsidRPr="002A4574" w:rsidDel="00AA70B8">
                <w:rPr>
                  <w:rFonts w:ascii="Calibri" w:hAnsi="Calibri"/>
                  <w:color w:val="000000"/>
                  <w:sz w:val="18"/>
                  <w:szCs w:val="18"/>
                </w:rPr>
                <w:delText xml:space="preserve">Sandberg </w:delText>
              </w:r>
            </w:del>
          </w:p>
        </w:tc>
        <w:tc>
          <w:tcPr>
            <w:tcW w:w="1451" w:type="dxa"/>
            <w:gridSpan w:val="2"/>
            <w:tcBorders>
              <w:top w:val="nil"/>
              <w:left w:val="nil"/>
              <w:bottom w:val="nil"/>
              <w:right w:val="nil"/>
            </w:tcBorders>
            <w:shd w:val="clear" w:color="auto" w:fill="auto"/>
            <w:noWrap/>
            <w:vAlign w:val="bottom"/>
            <w:hideMark/>
          </w:tcPr>
          <w:p w14:paraId="2D5A9F29" w14:textId="77777777" w:rsidR="00636F83" w:rsidRPr="002A4574" w:rsidDel="00AA70B8" w:rsidRDefault="00636F83" w:rsidP="00636F83">
            <w:pPr>
              <w:jc w:val="right"/>
              <w:rPr>
                <w:del w:id="1731" w:author="TF 112518" w:date="2018-11-26T22:29:00Z"/>
                <w:rFonts w:ascii="Calibri" w:hAnsi="Calibri"/>
                <w:color w:val="000000"/>
                <w:sz w:val="18"/>
                <w:szCs w:val="18"/>
              </w:rPr>
            </w:pPr>
            <w:del w:id="1732" w:author="TF 112518" w:date="2018-11-26T22:29:00Z">
              <w:r w:rsidRPr="002A4574" w:rsidDel="00AA70B8">
                <w:rPr>
                  <w:rFonts w:ascii="Calibri" w:hAnsi="Calibri"/>
                  <w:color w:val="000000"/>
                  <w:sz w:val="18"/>
                  <w:szCs w:val="18"/>
                </w:rPr>
                <w:delText>34.75</w:delText>
              </w:r>
            </w:del>
          </w:p>
        </w:tc>
        <w:tc>
          <w:tcPr>
            <w:tcW w:w="1420" w:type="dxa"/>
            <w:gridSpan w:val="2"/>
            <w:tcBorders>
              <w:top w:val="nil"/>
              <w:left w:val="nil"/>
              <w:bottom w:val="nil"/>
              <w:right w:val="nil"/>
            </w:tcBorders>
            <w:shd w:val="clear" w:color="auto" w:fill="auto"/>
            <w:noWrap/>
            <w:vAlign w:val="bottom"/>
            <w:hideMark/>
          </w:tcPr>
          <w:p w14:paraId="2D5A9F2A" w14:textId="77777777" w:rsidR="00636F83" w:rsidRPr="002A4574" w:rsidDel="00AA70B8" w:rsidRDefault="00636F83" w:rsidP="00636F83">
            <w:pPr>
              <w:jc w:val="right"/>
              <w:rPr>
                <w:del w:id="1733" w:author="TF 112518" w:date="2018-11-26T22:29:00Z"/>
                <w:rFonts w:ascii="Calibri" w:hAnsi="Calibri"/>
                <w:color w:val="000000"/>
                <w:sz w:val="18"/>
                <w:szCs w:val="18"/>
              </w:rPr>
            </w:pPr>
            <w:del w:id="1734" w:author="TF 112518" w:date="2018-11-26T22:29:00Z">
              <w:r w:rsidRPr="002A4574" w:rsidDel="00AA70B8">
                <w:rPr>
                  <w:rFonts w:ascii="Calibri" w:hAnsi="Calibri"/>
                  <w:color w:val="000000"/>
                  <w:sz w:val="18"/>
                  <w:szCs w:val="18"/>
                </w:rPr>
                <w:delText>–118.72</w:delText>
              </w:r>
            </w:del>
          </w:p>
        </w:tc>
        <w:tc>
          <w:tcPr>
            <w:tcW w:w="1293" w:type="dxa"/>
            <w:tcBorders>
              <w:top w:val="nil"/>
              <w:left w:val="nil"/>
              <w:bottom w:val="nil"/>
              <w:right w:val="nil"/>
            </w:tcBorders>
            <w:shd w:val="clear" w:color="auto" w:fill="auto"/>
            <w:noWrap/>
            <w:vAlign w:val="bottom"/>
            <w:hideMark/>
          </w:tcPr>
          <w:p w14:paraId="2D5A9F2B" w14:textId="77777777" w:rsidR="00636F83" w:rsidRPr="002A4574" w:rsidDel="00AA70B8" w:rsidRDefault="00636F83" w:rsidP="00636F83">
            <w:pPr>
              <w:jc w:val="right"/>
              <w:rPr>
                <w:del w:id="1735" w:author="TF 112518" w:date="2018-11-26T22:29:00Z"/>
                <w:rFonts w:ascii="Calibri" w:hAnsi="Calibri"/>
                <w:color w:val="000000"/>
                <w:sz w:val="18"/>
                <w:szCs w:val="18"/>
              </w:rPr>
            </w:pPr>
            <w:del w:id="1736" w:author="TF 112518" w:date="2018-11-26T22:29:00Z">
              <w:r w:rsidRPr="002A4574" w:rsidDel="00AA70B8">
                <w:rPr>
                  <w:rFonts w:ascii="Calibri" w:hAnsi="Calibri"/>
                  <w:color w:val="000000"/>
                  <w:sz w:val="18"/>
                  <w:szCs w:val="18"/>
                </w:rPr>
                <w:delText>California</w:delText>
              </w:r>
            </w:del>
          </w:p>
        </w:tc>
      </w:tr>
      <w:tr w:rsidR="00636F83" w:rsidRPr="002A4574" w:rsidDel="00AA70B8" w14:paraId="2D5A9F33" w14:textId="77777777" w:rsidTr="00E168DF">
        <w:trPr>
          <w:trHeight w:val="240"/>
          <w:del w:id="1737" w:author="TF 112518" w:date="2018-11-26T22:29:00Z"/>
        </w:trPr>
        <w:tc>
          <w:tcPr>
            <w:tcW w:w="984" w:type="dxa"/>
            <w:gridSpan w:val="2"/>
            <w:tcBorders>
              <w:top w:val="nil"/>
              <w:left w:val="nil"/>
              <w:bottom w:val="nil"/>
              <w:right w:val="nil"/>
            </w:tcBorders>
            <w:shd w:val="clear" w:color="auto" w:fill="auto"/>
            <w:noWrap/>
            <w:vAlign w:val="bottom"/>
            <w:hideMark/>
          </w:tcPr>
          <w:p w14:paraId="2D5A9F2D" w14:textId="77777777" w:rsidR="00636F83" w:rsidRPr="002A4574" w:rsidDel="00AA70B8" w:rsidRDefault="00636F83" w:rsidP="00636F83">
            <w:pPr>
              <w:jc w:val="right"/>
              <w:rPr>
                <w:del w:id="1738" w:author="TF 112518" w:date="2018-11-26T22:29:00Z"/>
                <w:rFonts w:ascii="Calibri" w:hAnsi="Calibri"/>
                <w:color w:val="000000"/>
                <w:sz w:val="18"/>
                <w:szCs w:val="18"/>
              </w:rPr>
            </w:pPr>
            <w:del w:id="1739" w:author="TF 112518" w:date="2018-11-26T22:29:00Z">
              <w:r w:rsidRPr="002A4574" w:rsidDel="00AA70B8">
                <w:rPr>
                  <w:rFonts w:ascii="Calibri" w:hAnsi="Calibri"/>
                  <w:color w:val="000000"/>
                  <w:sz w:val="18"/>
                  <w:szCs w:val="18"/>
                </w:rPr>
                <w:delText>723840</w:delText>
              </w:r>
            </w:del>
          </w:p>
        </w:tc>
        <w:tc>
          <w:tcPr>
            <w:tcW w:w="818" w:type="dxa"/>
            <w:gridSpan w:val="2"/>
            <w:tcBorders>
              <w:top w:val="nil"/>
              <w:left w:val="nil"/>
              <w:bottom w:val="nil"/>
              <w:right w:val="nil"/>
            </w:tcBorders>
            <w:shd w:val="clear" w:color="auto" w:fill="auto"/>
            <w:noWrap/>
            <w:vAlign w:val="bottom"/>
            <w:hideMark/>
          </w:tcPr>
          <w:p w14:paraId="2D5A9F2E" w14:textId="77777777" w:rsidR="00636F83" w:rsidRPr="002A4574" w:rsidDel="00AA70B8" w:rsidRDefault="00636F83" w:rsidP="00636F83">
            <w:pPr>
              <w:jc w:val="right"/>
              <w:rPr>
                <w:del w:id="1740" w:author="TF 112518" w:date="2018-11-26T22:29:00Z"/>
                <w:rFonts w:ascii="Calibri" w:hAnsi="Calibri"/>
                <w:color w:val="000000"/>
                <w:sz w:val="18"/>
                <w:szCs w:val="18"/>
              </w:rPr>
            </w:pPr>
            <w:del w:id="1741" w:author="TF 112518" w:date="2018-11-26T22:29:00Z">
              <w:r w:rsidRPr="002A4574" w:rsidDel="00AA70B8">
                <w:rPr>
                  <w:rFonts w:ascii="Calibri" w:hAnsi="Calibri"/>
                  <w:color w:val="000000"/>
                  <w:sz w:val="18"/>
                  <w:szCs w:val="18"/>
                </w:rPr>
                <w:delText>0.43</w:delText>
              </w:r>
            </w:del>
          </w:p>
        </w:tc>
        <w:tc>
          <w:tcPr>
            <w:tcW w:w="4955" w:type="dxa"/>
            <w:tcBorders>
              <w:top w:val="nil"/>
              <w:left w:val="nil"/>
              <w:bottom w:val="nil"/>
              <w:right w:val="nil"/>
            </w:tcBorders>
            <w:shd w:val="clear" w:color="auto" w:fill="auto"/>
            <w:noWrap/>
            <w:vAlign w:val="bottom"/>
            <w:hideMark/>
          </w:tcPr>
          <w:p w14:paraId="2D5A9F2F" w14:textId="77777777" w:rsidR="00636F83" w:rsidRPr="002A4574" w:rsidDel="00AA70B8" w:rsidRDefault="00636F83" w:rsidP="00636F83">
            <w:pPr>
              <w:rPr>
                <w:del w:id="1742" w:author="TF 112518" w:date="2018-11-26T22:29:00Z"/>
                <w:rFonts w:ascii="Calibri" w:hAnsi="Calibri"/>
                <w:color w:val="000000"/>
                <w:sz w:val="18"/>
                <w:szCs w:val="18"/>
              </w:rPr>
            </w:pPr>
            <w:del w:id="1743" w:author="TF 112518" w:date="2018-11-26T22:29:00Z">
              <w:r w:rsidRPr="002A4574" w:rsidDel="00AA70B8">
                <w:rPr>
                  <w:rFonts w:ascii="Calibri" w:hAnsi="Calibri"/>
                  <w:color w:val="000000"/>
                  <w:sz w:val="18"/>
                  <w:szCs w:val="18"/>
                </w:rPr>
                <w:delText xml:space="preserve">Bakersfield Meadows Field </w:delText>
              </w:r>
            </w:del>
          </w:p>
        </w:tc>
        <w:tc>
          <w:tcPr>
            <w:tcW w:w="1451" w:type="dxa"/>
            <w:gridSpan w:val="2"/>
            <w:tcBorders>
              <w:top w:val="nil"/>
              <w:left w:val="nil"/>
              <w:bottom w:val="nil"/>
              <w:right w:val="nil"/>
            </w:tcBorders>
            <w:shd w:val="clear" w:color="auto" w:fill="auto"/>
            <w:noWrap/>
            <w:vAlign w:val="bottom"/>
            <w:hideMark/>
          </w:tcPr>
          <w:p w14:paraId="2D5A9F30" w14:textId="77777777" w:rsidR="00636F83" w:rsidRPr="002A4574" w:rsidDel="00AA70B8" w:rsidRDefault="00636F83" w:rsidP="00636F83">
            <w:pPr>
              <w:jc w:val="right"/>
              <w:rPr>
                <w:del w:id="1744" w:author="TF 112518" w:date="2018-11-26T22:29:00Z"/>
                <w:rFonts w:ascii="Calibri" w:hAnsi="Calibri"/>
                <w:color w:val="000000"/>
                <w:sz w:val="18"/>
                <w:szCs w:val="18"/>
              </w:rPr>
            </w:pPr>
            <w:del w:id="1745" w:author="TF 112518" w:date="2018-11-26T22:29:00Z">
              <w:r w:rsidRPr="002A4574" w:rsidDel="00AA70B8">
                <w:rPr>
                  <w:rFonts w:ascii="Calibri" w:hAnsi="Calibri"/>
                  <w:color w:val="000000"/>
                  <w:sz w:val="18"/>
                  <w:szCs w:val="18"/>
                </w:rPr>
                <w:delText>35.43</w:delText>
              </w:r>
            </w:del>
          </w:p>
        </w:tc>
        <w:tc>
          <w:tcPr>
            <w:tcW w:w="1420" w:type="dxa"/>
            <w:gridSpan w:val="2"/>
            <w:tcBorders>
              <w:top w:val="nil"/>
              <w:left w:val="nil"/>
              <w:bottom w:val="nil"/>
              <w:right w:val="nil"/>
            </w:tcBorders>
            <w:shd w:val="clear" w:color="auto" w:fill="auto"/>
            <w:noWrap/>
            <w:vAlign w:val="bottom"/>
            <w:hideMark/>
          </w:tcPr>
          <w:p w14:paraId="2D5A9F31" w14:textId="77777777" w:rsidR="00636F83" w:rsidRPr="002A4574" w:rsidDel="00AA70B8" w:rsidRDefault="00636F83" w:rsidP="00636F83">
            <w:pPr>
              <w:jc w:val="right"/>
              <w:rPr>
                <w:del w:id="1746" w:author="TF 112518" w:date="2018-11-26T22:29:00Z"/>
                <w:rFonts w:ascii="Calibri" w:hAnsi="Calibri"/>
                <w:color w:val="000000"/>
                <w:sz w:val="18"/>
                <w:szCs w:val="18"/>
              </w:rPr>
            </w:pPr>
            <w:del w:id="1747" w:author="TF 112518" w:date="2018-11-26T22:29:00Z">
              <w:r w:rsidRPr="002A4574" w:rsidDel="00AA70B8">
                <w:rPr>
                  <w:rFonts w:ascii="Calibri" w:hAnsi="Calibri"/>
                  <w:color w:val="000000"/>
                  <w:sz w:val="18"/>
                  <w:szCs w:val="18"/>
                </w:rPr>
                <w:delText>–119.05</w:delText>
              </w:r>
            </w:del>
          </w:p>
        </w:tc>
        <w:tc>
          <w:tcPr>
            <w:tcW w:w="1293" w:type="dxa"/>
            <w:tcBorders>
              <w:top w:val="nil"/>
              <w:left w:val="nil"/>
              <w:bottom w:val="nil"/>
              <w:right w:val="nil"/>
            </w:tcBorders>
            <w:shd w:val="clear" w:color="auto" w:fill="auto"/>
            <w:noWrap/>
            <w:vAlign w:val="bottom"/>
            <w:hideMark/>
          </w:tcPr>
          <w:p w14:paraId="2D5A9F32" w14:textId="77777777" w:rsidR="00636F83" w:rsidRPr="002A4574" w:rsidDel="00AA70B8" w:rsidRDefault="00636F83" w:rsidP="00636F83">
            <w:pPr>
              <w:jc w:val="right"/>
              <w:rPr>
                <w:del w:id="1748" w:author="TF 112518" w:date="2018-11-26T22:29:00Z"/>
                <w:rFonts w:ascii="Calibri" w:hAnsi="Calibri"/>
                <w:color w:val="000000"/>
                <w:sz w:val="18"/>
                <w:szCs w:val="18"/>
              </w:rPr>
            </w:pPr>
            <w:del w:id="1749" w:author="TF 112518" w:date="2018-11-26T22:29:00Z">
              <w:r w:rsidRPr="002A4574" w:rsidDel="00AA70B8">
                <w:rPr>
                  <w:rFonts w:ascii="Calibri" w:hAnsi="Calibri"/>
                  <w:color w:val="000000"/>
                  <w:sz w:val="18"/>
                  <w:szCs w:val="18"/>
                </w:rPr>
                <w:delText>California</w:delText>
              </w:r>
            </w:del>
          </w:p>
        </w:tc>
      </w:tr>
      <w:tr w:rsidR="00636F83" w:rsidRPr="002A4574" w:rsidDel="00AA70B8" w14:paraId="2D5A9F3A" w14:textId="77777777" w:rsidTr="00E168DF">
        <w:trPr>
          <w:trHeight w:val="240"/>
          <w:del w:id="1750" w:author="TF 112518" w:date="2018-11-26T22:29:00Z"/>
        </w:trPr>
        <w:tc>
          <w:tcPr>
            <w:tcW w:w="984" w:type="dxa"/>
            <w:gridSpan w:val="2"/>
            <w:tcBorders>
              <w:top w:val="nil"/>
              <w:left w:val="nil"/>
              <w:bottom w:val="nil"/>
              <w:right w:val="nil"/>
            </w:tcBorders>
            <w:shd w:val="clear" w:color="auto" w:fill="auto"/>
            <w:noWrap/>
            <w:vAlign w:val="bottom"/>
            <w:hideMark/>
          </w:tcPr>
          <w:p w14:paraId="2D5A9F34" w14:textId="77777777" w:rsidR="00636F83" w:rsidRPr="002A4574" w:rsidDel="00AA70B8" w:rsidRDefault="00636F83" w:rsidP="00636F83">
            <w:pPr>
              <w:jc w:val="right"/>
              <w:rPr>
                <w:del w:id="1751" w:author="TF 112518" w:date="2018-11-26T22:29:00Z"/>
                <w:rFonts w:ascii="Calibri" w:hAnsi="Calibri"/>
                <w:color w:val="000000"/>
                <w:sz w:val="18"/>
                <w:szCs w:val="18"/>
              </w:rPr>
            </w:pPr>
            <w:del w:id="1752" w:author="TF 112518" w:date="2018-11-26T22:29:00Z">
              <w:r w:rsidRPr="002A4574" w:rsidDel="00AA70B8">
                <w:rPr>
                  <w:rFonts w:ascii="Calibri" w:hAnsi="Calibri"/>
                  <w:color w:val="000000"/>
                  <w:sz w:val="18"/>
                  <w:szCs w:val="18"/>
                </w:rPr>
                <w:delText>723890</w:delText>
              </w:r>
            </w:del>
          </w:p>
        </w:tc>
        <w:tc>
          <w:tcPr>
            <w:tcW w:w="818" w:type="dxa"/>
            <w:gridSpan w:val="2"/>
            <w:tcBorders>
              <w:top w:val="nil"/>
              <w:left w:val="nil"/>
              <w:bottom w:val="nil"/>
              <w:right w:val="nil"/>
            </w:tcBorders>
            <w:shd w:val="clear" w:color="auto" w:fill="auto"/>
            <w:noWrap/>
            <w:vAlign w:val="bottom"/>
            <w:hideMark/>
          </w:tcPr>
          <w:p w14:paraId="2D5A9F35" w14:textId="77777777" w:rsidR="00636F83" w:rsidRPr="002A4574" w:rsidDel="00AA70B8" w:rsidRDefault="00636F83" w:rsidP="00636F83">
            <w:pPr>
              <w:jc w:val="right"/>
              <w:rPr>
                <w:del w:id="1753" w:author="TF 112518" w:date="2018-11-26T22:29:00Z"/>
                <w:rFonts w:ascii="Calibri" w:hAnsi="Calibri"/>
                <w:color w:val="000000"/>
                <w:sz w:val="18"/>
                <w:szCs w:val="18"/>
              </w:rPr>
            </w:pPr>
            <w:del w:id="1754" w:author="TF 112518" w:date="2018-11-26T22:29:00Z">
              <w:r w:rsidRPr="002A4574" w:rsidDel="00AA70B8">
                <w:rPr>
                  <w:rFonts w:ascii="Calibri" w:hAnsi="Calibri"/>
                  <w:color w:val="000000"/>
                  <w:sz w:val="18"/>
                  <w:szCs w:val="18"/>
                </w:rPr>
                <w:delText>0.45</w:delText>
              </w:r>
            </w:del>
          </w:p>
        </w:tc>
        <w:tc>
          <w:tcPr>
            <w:tcW w:w="4955" w:type="dxa"/>
            <w:tcBorders>
              <w:top w:val="nil"/>
              <w:left w:val="nil"/>
              <w:bottom w:val="nil"/>
              <w:right w:val="nil"/>
            </w:tcBorders>
            <w:shd w:val="clear" w:color="auto" w:fill="auto"/>
            <w:noWrap/>
            <w:vAlign w:val="bottom"/>
            <w:hideMark/>
          </w:tcPr>
          <w:p w14:paraId="2D5A9F36" w14:textId="77777777" w:rsidR="00636F83" w:rsidRPr="002A4574" w:rsidDel="00AA70B8" w:rsidRDefault="00636F83" w:rsidP="00636F83">
            <w:pPr>
              <w:rPr>
                <w:del w:id="1755" w:author="TF 112518" w:date="2018-11-26T22:29:00Z"/>
                <w:rFonts w:ascii="Calibri" w:hAnsi="Calibri"/>
                <w:color w:val="000000"/>
                <w:sz w:val="18"/>
                <w:szCs w:val="18"/>
              </w:rPr>
            </w:pPr>
            <w:del w:id="1756" w:author="TF 112518" w:date="2018-11-26T22:29:00Z">
              <w:r w:rsidRPr="002A4574" w:rsidDel="00AA70B8">
                <w:rPr>
                  <w:rFonts w:ascii="Calibri" w:hAnsi="Calibri"/>
                  <w:color w:val="000000"/>
                  <w:sz w:val="18"/>
                  <w:szCs w:val="18"/>
                </w:rPr>
                <w:delText xml:space="preserve">Fresno Yosemite Intl AP </w:delText>
              </w:r>
            </w:del>
          </w:p>
        </w:tc>
        <w:tc>
          <w:tcPr>
            <w:tcW w:w="1451" w:type="dxa"/>
            <w:gridSpan w:val="2"/>
            <w:tcBorders>
              <w:top w:val="nil"/>
              <w:left w:val="nil"/>
              <w:bottom w:val="nil"/>
              <w:right w:val="nil"/>
            </w:tcBorders>
            <w:shd w:val="clear" w:color="auto" w:fill="auto"/>
            <w:noWrap/>
            <w:vAlign w:val="bottom"/>
            <w:hideMark/>
          </w:tcPr>
          <w:p w14:paraId="2D5A9F37" w14:textId="77777777" w:rsidR="00636F83" w:rsidRPr="002A4574" w:rsidDel="00AA70B8" w:rsidRDefault="00636F83" w:rsidP="00636F83">
            <w:pPr>
              <w:jc w:val="right"/>
              <w:rPr>
                <w:del w:id="1757" w:author="TF 112518" w:date="2018-11-26T22:29:00Z"/>
                <w:rFonts w:ascii="Calibri" w:hAnsi="Calibri"/>
                <w:color w:val="000000"/>
                <w:sz w:val="18"/>
                <w:szCs w:val="18"/>
              </w:rPr>
            </w:pPr>
            <w:del w:id="1758" w:author="TF 112518" w:date="2018-11-26T22:29:00Z">
              <w:r w:rsidRPr="002A4574" w:rsidDel="00AA70B8">
                <w:rPr>
                  <w:rFonts w:ascii="Calibri" w:hAnsi="Calibri"/>
                  <w:color w:val="000000"/>
                  <w:sz w:val="18"/>
                  <w:szCs w:val="18"/>
                </w:rPr>
                <w:delText>36.78</w:delText>
              </w:r>
            </w:del>
          </w:p>
        </w:tc>
        <w:tc>
          <w:tcPr>
            <w:tcW w:w="1420" w:type="dxa"/>
            <w:gridSpan w:val="2"/>
            <w:tcBorders>
              <w:top w:val="nil"/>
              <w:left w:val="nil"/>
              <w:bottom w:val="nil"/>
              <w:right w:val="nil"/>
            </w:tcBorders>
            <w:shd w:val="clear" w:color="auto" w:fill="auto"/>
            <w:noWrap/>
            <w:vAlign w:val="bottom"/>
            <w:hideMark/>
          </w:tcPr>
          <w:p w14:paraId="2D5A9F38" w14:textId="77777777" w:rsidR="00636F83" w:rsidRPr="002A4574" w:rsidDel="00AA70B8" w:rsidRDefault="00636F83" w:rsidP="00636F83">
            <w:pPr>
              <w:jc w:val="right"/>
              <w:rPr>
                <w:del w:id="1759" w:author="TF 112518" w:date="2018-11-26T22:29:00Z"/>
                <w:rFonts w:ascii="Calibri" w:hAnsi="Calibri"/>
                <w:color w:val="000000"/>
                <w:sz w:val="18"/>
                <w:szCs w:val="18"/>
              </w:rPr>
            </w:pPr>
            <w:del w:id="1760" w:author="TF 112518" w:date="2018-11-26T22:29:00Z">
              <w:r w:rsidRPr="002A4574" w:rsidDel="00AA70B8">
                <w:rPr>
                  <w:rFonts w:ascii="Calibri" w:hAnsi="Calibri"/>
                  <w:color w:val="000000"/>
                  <w:sz w:val="18"/>
                  <w:szCs w:val="18"/>
                </w:rPr>
                <w:delText>–119.72</w:delText>
              </w:r>
            </w:del>
          </w:p>
        </w:tc>
        <w:tc>
          <w:tcPr>
            <w:tcW w:w="1293" w:type="dxa"/>
            <w:tcBorders>
              <w:top w:val="nil"/>
              <w:left w:val="nil"/>
              <w:bottom w:val="nil"/>
              <w:right w:val="nil"/>
            </w:tcBorders>
            <w:shd w:val="clear" w:color="auto" w:fill="auto"/>
            <w:noWrap/>
            <w:vAlign w:val="bottom"/>
            <w:hideMark/>
          </w:tcPr>
          <w:p w14:paraId="2D5A9F39" w14:textId="77777777" w:rsidR="00636F83" w:rsidRPr="002A4574" w:rsidDel="00AA70B8" w:rsidRDefault="00636F83" w:rsidP="00636F83">
            <w:pPr>
              <w:jc w:val="right"/>
              <w:rPr>
                <w:del w:id="1761" w:author="TF 112518" w:date="2018-11-26T22:29:00Z"/>
                <w:rFonts w:ascii="Calibri" w:hAnsi="Calibri"/>
                <w:color w:val="000000"/>
                <w:sz w:val="18"/>
                <w:szCs w:val="18"/>
              </w:rPr>
            </w:pPr>
            <w:del w:id="1762" w:author="TF 112518" w:date="2018-11-26T22:29:00Z">
              <w:r w:rsidRPr="002A4574" w:rsidDel="00AA70B8">
                <w:rPr>
                  <w:rFonts w:ascii="Calibri" w:hAnsi="Calibri"/>
                  <w:color w:val="000000"/>
                  <w:sz w:val="18"/>
                  <w:szCs w:val="18"/>
                </w:rPr>
                <w:delText>California</w:delText>
              </w:r>
            </w:del>
          </w:p>
        </w:tc>
      </w:tr>
      <w:tr w:rsidR="00636F83" w:rsidRPr="002A4574" w:rsidDel="00AA70B8" w14:paraId="2D5A9F41" w14:textId="77777777" w:rsidTr="00E168DF">
        <w:trPr>
          <w:trHeight w:val="240"/>
          <w:del w:id="1763" w:author="TF 112518" w:date="2018-11-26T22:29:00Z"/>
        </w:trPr>
        <w:tc>
          <w:tcPr>
            <w:tcW w:w="984" w:type="dxa"/>
            <w:gridSpan w:val="2"/>
            <w:tcBorders>
              <w:top w:val="nil"/>
              <w:left w:val="nil"/>
              <w:bottom w:val="nil"/>
              <w:right w:val="nil"/>
            </w:tcBorders>
            <w:shd w:val="clear" w:color="auto" w:fill="auto"/>
            <w:noWrap/>
            <w:vAlign w:val="bottom"/>
            <w:hideMark/>
          </w:tcPr>
          <w:p w14:paraId="2D5A9F3B" w14:textId="77777777" w:rsidR="00636F83" w:rsidRPr="002A4574" w:rsidDel="00AA70B8" w:rsidRDefault="00636F83" w:rsidP="00636F83">
            <w:pPr>
              <w:jc w:val="right"/>
              <w:rPr>
                <w:del w:id="1764" w:author="TF 112518" w:date="2018-11-26T22:29:00Z"/>
                <w:rFonts w:ascii="Calibri" w:hAnsi="Calibri"/>
                <w:color w:val="000000"/>
                <w:sz w:val="18"/>
                <w:szCs w:val="18"/>
              </w:rPr>
            </w:pPr>
            <w:del w:id="1765" w:author="TF 112518" w:date="2018-11-26T22:29:00Z">
              <w:r w:rsidRPr="002A4574" w:rsidDel="00AA70B8">
                <w:rPr>
                  <w:rFonts w:ascii="Calibri" w:hAnsi="Calibri"/>
                  <w:color w:val="000000"/>
                  <w:sz w:val="18"/>
                  <w:szCs w:val="18"/>
                </w:rPr>
                <w:delText>723895</w:delText>
              </w:r>
            </w:del>
          </w:p>
        </w:tc>
        <w:tc>
          <w:tcPr>
            <w:tcW w:w="818" w:type="dxa"/>
            <w:gridSpan w:val="2"/>
            <w:tcBorders>
              <w:top w:val="nil"/>
              <w:left w:val="nil"/>
              <w:bottom w:val="nil"/>
              <w:right w:val="nil"/>
            </w:tcBorders>
            <w:shd w:val="clear" w:color="auto" w:fill="auto"/>
            <w:noWrap/>
            <w:vAlign w:val="bottom"/>
            <w:hideMark/>
          </w:tcPr>
          <w:p w14:paraId="2D5A9F3C" w14:textId="77777777" w:rsidR="00636F83" w:rsidRPr="002A4574" w:rsidDel="00AA70B8" w:rsidRDefault="00636F83" w:rsidP="00636F83">
            <w:pPr>
              <w:jc w:val="right"/>
              <w:rPr>
                <w:del w:id="1766" w:author="TF 112518" w:date="2018-11-26T22:29:00Z"/>
                <w:rFonts w:ascii="Calibri" w:hAnsi="Calibri"/>
                <w:color w:val="000000"/>
                <w:sz w:val="18"/>
                <w:szCs w:val="18"/>
              </w:rPr>
            </w:pPr>
            <w:del w:id="1767" w:author="TF 112518" w:date="2018-11-26T22:29:00Z">
              <w:r w:rsidRPr="002A4574" w:rsidDel="00AA70B8">
                <w:rPr>
                  <w:rFonts w:ascii="Calibri" w:hAnsi="Calibri"/>
                  <w:color w:val="000000"/>
                  <w:sz w:val="18"/>
                  <w:szCs w:val="18"/>
                </w:rPr>
                <w:delText>0.42</w:delText>
              </w:r>
            </w:del>
          </w:p>
        </w:tc>
        <w:tc>
          <w:tcPr>
            <w:tcW w:w="4955" w:type="dxa"/>
            <w:tcBorders>
              <w:top w:val="nil"/>
              <w:left w:val="nil"/>
              <w:bottom w:val="nil"/>
              <w:right w:val="nil"/>
            </w:tcBorders>
            <w:shd w:val="clear" w:color="auto" w:fill="auto"/>
            <w:noWrap/>
            <w:vAlign w:val="bottom"/>
            <w:hideMark/>
          </w:tcPr>
          <w:p w14:paraId="2D5A9F3D" w14:textId="77777777" w:rsidR="00636F83" w:rsidRPr="002A4574" w:rsidDel="00AA70B8" w:rsidRDefault="00636F83" w:rsidP="00636F83">
            <w:pPr>
              <w:rPr>
                <w:del w:id="1768" w:author="TF 112518" w:date="2018-11-26T22:29:00Z"/>
                <w:rFonts w:ascii="Calibri" w:hAnsi="Calibri"/>
                <w:color w:val="000000"/>
                <w:sz w:val="18"/>
                <w:szCs w:val="18"/>
              </w:rPr>
            </w:pPr>
            <w:del w:id="1769" w:author="TF 112518" w:date="2018-11-26T22:29:00Z">
              <w:r w:rsidRPr="002A4574" w:rsidDel="00AA70B8">
                <w:rPr>
                  <w:rFonts w:ascii="Calibri" w:hAnsi="Calibri"/>
                  <w:color w:val="000000"/>
                  <w:sz w:val="18"/>
                  <w:szCs w:val="18"/>
                </w:rPr>
                <w:delText xml:space="preserve">Porterville (AWOS) </w:delText>
              </w:r>
            </w:del>
          </w:p>
        </w:tc>
        <w:tc>
          <w:tcPr>
            <w:tcW w:w="1451" w:type="dxa"/>
            <w:gridSpan w:val="2"/>
            <w:tcBorders>
              <w:top w:val="nil"/>
              <w:left w:val="nil"/>
              <w:bottom w:val="nil"/>
              <w:right w:val="nil"/>
            </w:tcBorders>
            <w:shd w:val="clear" w:color="auto" w:fill="auto"/>
            <w:noWrap/>
            <w:vAlign w:val="bottom"/>
            <w:hideMark/>
          </w:tcPr>
          <w:p w14:paraId="2D5A9F3E" w14:textId="77777777" w:rsidR="00636F83" w:rsidRPr="002A4574" w:rsidDel="00AA70B8" w:rsidRDefault="00636F83" w:rsidP="00636F83">
            <w:pPr>
              <w:jc w:val="right"/>
              <w:rPr>
                <w:del w:id="1770" w:author="TF 112518" w:date="2018-11-26T22:29:00Z"/>
                <w:rFonts w:ascii="Calibri" w:hAnsi="Calibri"/>
                <w:color w:val="000000"/>
                <w:sz w:val="18"/>
                <w:szCs w:val="18"/>
              </w:rPr>
            </w:pPr>
            <w:del w:id="1771" w:author="TF 112518" w:date="2018-11-26T22:29:00Z">
              <w:r w:rsidRPr="002A4574" w:rsidDel="00AA70B8">
                <w:rPr>
                  <w:rFonts w:ascii="Calibri" w:hAnsi="Calibri"/>
                  <w:color w:val="000000"/>
                  <w:sz w:val="18"/>
                  <w:szCs w:val="18"/>
                </w:rPr>
                <w:delText>36.03</w:delText>
              </w:r>
            </w:del>
          </w:p>
        </w:tc>
        <w:tc>
          <w:tcPr>
            <w:tcW w:w="1420" w:type="dxa"/>
            <w:gridSpan w:val="2"/>
            <w:tcBorders>
              <w:top w:val="nil"/>
              <w:left w:val="nil"/>
              <w:bottom w:val="nil"/>
              <w:right w:val="nil"/>
            </w:tcBorders>
            <w:shd w:val="clear" w:color="auto" w:fill="auto"/>
            <w:noWrap/>
            <w:vAlign w:val="bottom"/>
            <w:hideMark/>
          </w:tcPr>
          <w:p w14:paraId="2D5A9F3F" w14:textId="77777777" w:rsidR="00636F83" w:rsidRPr="002A4574" w:rsidDel="00AA70B8" w:rsidRDefault="00636F83" w:rsidP="00636F83">
            <w:pPr>
              <w:jc w:val="right"/>
              <w:rPr>
                <w:del w:id="1772" w:author="TF 112518" w:date="2018-11-26T22:29:00Z"/>
                <w:rFonts w:ascii="Calibri" w:hAnsi="Calibri"/>
                <w:color w:val="000000"/>
                <w:sz w:val="18"/>
                <w:szCs w:val="18"/>
              </w:rPr>
            </w:pPr>
            <w:del w:id="1773" w:author="TF 112518" w:date="2018-11-26T22:29:00Z">
              <w:r w:rsidRPr="002A4574" w:rsidDel="00AA70B8">
                <w:rPr>
                  <w:rFonts w:ascii="Calibri" w:hAnsi="Calibri"/>
                  <w:color w:val="000000"/>
                  <w:sz w:val="18"/>
                  <w:szCs w:val="18"/>
                </w:rPr>
                <w:delText>–119.07</w:delText>
              </w:r>
            </w:del>
          </w:p>
        </w:tc>
        <w:tc>
          <w:tcPr>
            <w:tcW w:w="1293" w:type="dxa"/>
            <w:tcBorders>
              <w:top w:val="nil"/>
              <w:left w:val="nil"/>
              <w:bottom w:val="nil"/>
              <w:right w:val="nil"/>
            </w:tcBorders>
            <w:shd w:val="clear" w:color="auto" w:fill="auto"/>
            <w:noWrap/>
            <w:vAlign w:val="bottom"/>
            <w:hideMark/>
          </w:tcPr>
          <w:p w14:paraId="2D5A9F40" w14:textId="77777777" w:rsidR="00636F83" w:rsidRPr="002A4574" w:rsidDel="00AA70B8" w:rsidRDefault="00636F83" w:rsidP="00636F83">
            <w:pPr>
              <w:jc w:val="right"/>
              <w:rPr>
                <w:del w:id="1774" w:author="TF 112518" w:date="2018-11-26T22:29:00Z"/>
                <w:rFonts w:ascii="Calibri" w:hAnsi="Calibri"/>
                <w:color w:val="000000"/>
                <w:sz w:val="18"/>
                <w:szCs w:val="18"/>
              </w:rPr>
            </w:pPr>
            <w:del w:id="1775" w:author="TF 112518" w:date="2018-11-26T22:29:00Z">
              <w:r w:rsidRPr="002A4574" w:rsidDel="00AA70B8">
                <w:rPr>
                  <w:rFonts w:ascii="Calibri" w:hAnsi="Calibri"/>
                  <w:color w:val="000000"/>
                  <w:sz w:val="18"/>
                  <w:szCs w:val="18"/>
                </w:rPr>
                <w:delText>California</w:delText>
              </w:r>
            </w:del>
          </w:p>
        </w:tc>
      </w:tr>
      <w:tr w:rsidR="00636F83" w:rsidRPr="002A4574" w:rsidDel="00AA70B8" w14:paraId="2D5A9F48" w14:textId="77777777" w:rsidTr="00E168DF">
        <w:trPr>
          <w:trHeight w:val="240"/>
          <w:del w:id="1776" w:author="TF 112518" w:date="2018-11-26T22:29:00Z"/>
        </w:trPr>
        <w:tc>
          <w:tcPr>
            <w:tcW w:w="984" w:type="dxa"/>
            <w:gridSpan w:val="2"/>
            <w:tcBorders>
              <w:top w:val="nil"/>
              <w:left w:val="nil"/>
              <w:bottom w:val="nil"/>
              <w:right w:val="nil"/>
            </w:tcBorders>
            <w:shd w:val="clear" w:color="auto" w:fill="auto"/>
            <w:noWrap/>
            <w:vAlign w:val="bottom"/>
            <w:hideMark/>
          </w:tcPr>
          <w:p w14:paraId="2D5A9F42" w14:textId="77777777" w:rsidR="00636F83" w:rsidRPr="002A4574" w:rsidDel="00AA70B8" w:rsidRDefault="00636F83" w:rsidP="00636F83">
            <w:pPr>
              <w:jc w:val="right"/>
              <w:rPr>
                <w:del w:id="1777" w:author="TF 112518" w:date="2018-11-26T22:29:00Z"/>
                <w:rFonts w:ascii="Calibri" w:hAnsi="Calibri"/>
                <w:color w:val="000000"/>
                <w:sz w:val="18"/>
                <w:szCs w:val="18"/>
              </w:rPr>
            </w:pPr>
            <w:del w:id="1778" w:author="TF 112518" w:date="2018-11-26T22:29:00Z">
              <w:r w:rsidRPr="002A4574" w:rsidDel="00AA70B8">
                <w:rPr>
                  <w:rFonts w:ascii="Calibri" w:hAnsi="Calibri"/>
                  <w:color w:val="000000"/>
                  <w:sz w:val="18"/>
                  <w:szCs w:val="18"/>
                </w:rPr>
                <w:delText>723896</w:delText>
              </w:r>
            </w:del>
          </w:p>
        </w:tc>
        <w:tc>
          <w:tcPr>
            <w:tcW w:w="818" w:type="dxa"/>
            <w:gridSpan w:val="2"/>
            <w:tcBorders>
              <w:top w:val="nil"/>
              <w:left w:val="nil"/>
              <w:bottom w:val="nil"/>
              <w:right w:val="nil"/>
            </w:tcBorders>
            <w:shd w:val="clear" w:color="auto" w:fill="auto"/>
            <w:noWrap/>
            <w:vAlign w:val="bottom"/>
            <w:hideMark/>
          </w:tcPr>
          <w:p w14:paraId="2D5A9F43" w14:textId="77777777" w:rsidR="00636F83" w:rsidRPr="002A4574" w:rsidDel="00AA70B8" w:rsidRDefault="00636F83" w:rsidP="00636F83">
            <w:pPr>
              <w:jc w:val="right"/>
              <w:rPr>
                <w:del w:id="1779" w:author="TF 112518" w:date="2018-11-26T22:29:00Z"/>
                <w:rFonts w:ascii="Calibri" w:hAnsi="Calibri"/>
                <w:color w:val="000000"/>
                <w:sz w:val="18"/>
                <w:szCs w:val="18"/>
              </w:rPr>
            </w:pPr>
            <w:del w:id="1780" w:author="TF 112518" w:date="2018-11-26T22:29:00Z">
              <w:r w:rsidRPr="002A4574" w:rsidDel="00AA70B8">
                <w:rPr>
                  <w:rFonts w:ascii="Calibri" w:hAnsi="Calibri"/>
                  <w:color w:val="000000"/>
                  <w:sz w:val="18"/>
                  <w:szCs w:val="18"/>
                </w:rPr>
                <w:delText>0.43</w:delText>
              </w:r>
            </w:del>
          </w:p>
        </w:tc>
        <w:tc>
          <w:tcPr>
            <w:tcW w:w="4955" w:type="dxa"/>
            <w:tcBorders>
              <w:top w:val="nil"/>
              <w:left w:val="nil"/>
              <w:bottom w:val="nil"/>
              <w:right w:val="nil"/>
            </w:tcBorders>
            <w:shd w:val="clear" w:color="auto" w:fill="auto"/>
            <w:noWrap/>
            <w:vAlign w:val="bottom"/>
            <w:hideMark/>
          </w:tcPr>
          <w:p w14:paraId="2D5A9F44" w14:textId="77777777" w:rsidR="00636F83" w:rsidRPr="002A4574" w:rsidDel="00AA70B8" w:rsidRDefault="00636F83" w:rsidP="00636F83">
            <w:pPr>
              <w:rPr>
                <w:del w:id="1781" w:author="TF 112518" w:date="2018-11-26T22:29:00Z"/>
                <w:rFonts w:ascii="Calibri" w:hAnsi="Calibri"/>
                <w:color w:val="000000"/>
                <w:sz w:val="18"/>
                <w:szCs w:val="18"/>
              </w:rPr>
            </w:pPr>
            <w:del w:id="1782" w:author="TF 112518" w:date="2018-11-26T22:29:00Z">
              <w:r w:rsidRPr="002A4574" w:rsidDel="00AA70B8">
                <w:rPr>
                  <w:rFonts w:ascii="Calibri" w:hAnsi="Calibri"/>
                  <w:color w:val="000000"/>
                  <w:sz w:val="18"/>
                  <w:szCs w:val="18"/>
                </w:rPr>
                <w:delText xml:space="preserve">Visalia Muni (AWOS) </w:delText>
              </w:r>
            </w:del>
          </w:p>
        </w:tc>
        <w:tc>
          <w:tcPr>
            <w:tcW w:w="1451" w:type="dxa"/>
            <w:gridSpan w:val="2"/>
            <w:tcBorders>
              <w:top w:val="nil"/>
              <w:left w:val="nil"/>
              <w:bottom w:val="nil"/>
              <w:right w:val="nil"/>
            </w:tcBorders>
            <w:shd w:val="clear" w:color="auto" w:fill="auto"/>
            <w:noWrap/>
            <w:vAlign w:val="bottom"/>
            <w:hideMark/>
          </w:tcPr>
          <w:p w14:paraId="2D5A9F45" w14:textId="77777777" w:rsidR="00636F83" w:rsidRPr="002A4574" w:rsidDel="00AA70B8" w:rsidRDefault="00636F83" w:rsidP="00636F83">
            <w:pPr>
              <w:jc w:val="right"/>
              <w:rPr>
                <w:del w:id="1783" w:author="TF 112518" w:date="2018-11-26T22:29:00Z"/>
                <w:rFonts w:ascii="Calibri" w:hAnsi="Calibri"/>
                <w:color w:val="000000"/>
                <w:sz w:val="18"/>
                <w:szCs w:val="18"/>
              </w:rPr>
            </w:pPr>
            <w:del w:id="1784" w:author="TF 112518" w:date="2018-11-26T22:29:00Z">
              <w:r w:rsidRPr="002A4574" w:rsidDel="00AA70B8">
                <w:rPr>
                  <w:rFonts w:ascii="Calibri" w:hAnsi="Calibri"/>
                  <w:color w:val="000000"/>
                  <w:sz w:val="18"/>
                  <w:szCs w:val="18"/>
                </w:rPr>
                <w:delText>36.32</w:delText>
              </w:r>
            </w:del>
          </w:p>
        </w:tc>
        <w:tc>
          <w:tcPr>
            <w:tcW w:w="1420" w:type="dxa"/>
            <w:gridSpan w:val="2"/>
            <w:tcBorders>
              <w:top w:val="nil"/>
              <w:left w:val="nil"/>
              <w:bottom w:val="nil"/>
              <w:right w:val="nil"/>
            </w:tcBorders>
            <w:shd w:val="clear" w:color="auto" w:fill="auto"/>
            <w:noWrap/>
            <w:vAlign w:val="bottom"/>
            <w:hideMark/>
          </w:tcPr>
          <w:p w14:paraId="2D5A9F46" w14:textId="77777777" w:rsidR="00636F83" w:rsidRPr="002A4574" w:rsidDel="00AA70B8" w:rsidRDefault="00636F83" w:rsidP="00636F83">
            <w:pPr>
              <w:jc w:val="right"/>
              <w:rPr>
                <w:del w:id="1785" w:author="TF 112518" w:date="2018-11-26T22:29:00Z"/>
                <w:rFonts w:ascii="Calibri" w:hAnsi="Calibri"/>
                <w:color w:val="000000"/>
                <w:sz w:val="18"/>
                <w:szCs w:val="18"/>
              </w:rPr>
            </w:pPr>
            <w:del w:id="1786" w:author="TF 112518" w:date="2018-11-26T22:29:00Z">
              <w:r w:rsidRPr="002A4574" w:rsidDel="00AA70B8">
                <w:rPr>
                  <w:rFonts w:ascii="Calibri" w:hAnsi="Calibri"/>
                  <w:color w:val="000000"/>
                  <w:sz w:val="18"/>
                  <w:szCs w:val="18"/>
                </w:rPr>
                <w:delText>–119.40</w:delText>
              </w:r>
            </w:del>
          </w:p>
        </w:tc>
        <w:tc>
          <w:tcPr>
            <w:tcW w:w="1293" w:type="dxa"/>
            <w:tcBorders>
              <w:top w:val="nil"/>
              <w:left w:val="nil"/>
              <w:bottom w:val="nil"/>
              <w:right w:val="nil"/>
            </w:tcBorders>
            <w:shd w:val="clear" w:color="auto" w:fill="auto"/>
            <w:noWrap/>
            <w:vAlign w:val="bottom"/>
            <w:hideMark/>
          </w:tcPr>
          <w:p w14:paraId="2D5A9F47" w14:textId="77777777" w:rsidR="00636F83" w:rsidRPr="002A4574" w:rsidDel="00AA70B8" w:rsidRDefault="00636F83" w:rsidP="00636F83">
            <w:pPr>
              <w:jc w:val="right"/>
              <w:rPr>
                <w:del w:id="1787" w:author="TF 112518" w:date="2018-11-26T22:29:00Z"/>
                <w:rFonts w:ascii="Calibri" w:hAnsi="Calibri"/>
                <w:color w:val="000000"/>
                <w:sz w:val="18"/>
                <w:szCs w:val="18"/>
              </w:rPr>
            </w:pPr>
            <w:del w:id="1788" w:author="TF 112518" w:date="2018-11-26T22:29:00Z">
              <w:r w:rsidRPr="002A4574" w:rsidDel="00AA70B8">
                <w:rPr>
                  <w:rFonts w:ascii="Calibri" w:hAnsi="Calibri"/>
                  <w:color w:val="000000"/>
                  <w:sz w:val="18"/>
                  <w:szCs w:val="18"/>
                </w:rPr>
                <w:delText>California</w:delText>
              </w:r>
            </w:del>
          </w:p>
        </w:tc>
      </w:tr>
      <w:tr w:rsidR="00636F83" w:rsidRPr="002A4574" w:rsidDel="00AA70B8" w14:paraId="2D5A9F4F" w14:textId="77777777" w:rsidTr="00E168DF">
        <w:trPr>
          <w:trHeight w:val="240"/>
          <w:del w:id="1789" w:author="TF 112518" w:date="2018-11-26T22:29:00Z"/>
        </w:trPr>
        <w:tc>
          <w:tcPr>
            <w:tcW w:w="984" w:type="dxa"/>
            <w:gridSpan w:val="2"/>
            <w:tcBorders>
              <w:top w:val="nil"/>
              <w:left w:val="nil"/>
              <w:bottom w:val="nil"/>
              <w:right w:val="nil"/>
            </w:tcBorders>
            <w:shd w:val="clear" w:color="auto" w:fill="auto"/>
            <w:noWrap/>
            <w:vAlign w:val="bottom"/>
            <w:hideMark/>
          </w:tcPr>
          <w:p w14:paraId="2D5A9F49" w14:textId="77777777" w:rsidR="00636F83" w:rsidRPr="002A4574" w:rsidDel="00AA70B8" w:rsidRDefault="00636F83" w:rsidP="00636F83">
            <w:pPr>
              <w:jc w:val="right"/>
              <w:rPr>
                <w:del w:id="1790" w:author="TF 112518" w:date="2018-11-26T22:29:00Z"/>
                <w:rFonts w:ascii="Calibri" w:hAnsi="Calibri"/>
                <w:color w:val="000000"/>
                <w:sz w:val="18"/>
                <w:szCs w:val="18"/>
              </w:rPr>
            </w:pPr>
            <w:del w:id="1791" w:author="TF 112518" w:date="2018-11-26T22:29:00Z">
              <w:r w:rsidRPr="002A4574" w:rsidDel="00AA70B8">
                <w:rPr>
                  <w:rFonts w:ascii="Calibri" w:hAnsi="Calibri"/>
                  <w:color w:val="000000"/>
                  <w:sz w:val="18"/>
                  <w:szCs w:val="18"/>
                </w:rPr>
                <w:delText>723910</w:delText>
              </w:r>
            </w:del>
          </w:p>
        </w:tc>
        <w:tc>
          <w:tcPr>
            <w:tcW w:w="818" w:type="dxa"/>
            <w:gridSpan w:val="2"/>
            <w:tcBorders>
              <w:top w:val="nil"/>
              <w:left w:val="nil"/>
              <w:bottom w:val="nil"/>
              <w:right w:val="nil"/>
            </w:tcBorders>
            <w:shd w:val="clear" w:color="auto" w:fill="auto"/>
            <w:noWrap/>
            <w:vAlign w:val="bottom"/>
            <w:hideMark/>
          </w:tcPr>
          <w:p w14:paraId="2D5A9F4A" w14:textId="77777777" w:rsidR="00636F83" w:rsidRPr="002A4574" w:rsidDel="00AA70B8" w:rsidRDefault="00636F83" w:rsidP="00636F83">
            <w:pPr>
              <w:jc w:val="right"/>
              <w:rPr>
                <w:del w:id="1792" w:author="TF 112518" w:date="2018-11-26T22:29:00Z"/>
                <w:rFonts w:ascii="Calibri" w:hAnsi="Calibri"/>
                <w:color w:val="000000"/>
                <w:sz w:val="18"/>
                <w:szCs w:val="18"/>
              </w:rPr>
            </w:pPr>
            <w:del w:id="1793" w:author="TF 112518" w:date="2018-11-26T22:29:00Z">
              <w:r w:rsidRPr="002A4574" w:rsidDel="00AA70B8">
                <w:rPr>
                  <w:rFonts w:ascii="Calibri" w:hAnsi="Calibri"/>
                  <w:color w:val="000000"/>
                  <w:sz w:val="18"/>
                  <w:szCs w:val="18"/>
                </w:rPr>
                <w:delText>0.45</w:delText>
              </w:r>
            </w:del>
          </w:p>
        </w:tc>
        <w:tc>
          <w:tcPr>
            <w:tcW w:w="4955" w:type="dxa"/>
            <w:tcBorders>
              <w:top w:val="nil"/>
              <w:left w:val="nil"/>
              <w:bottom w:val="nil"/>
              <w:right w:val="nil"/>
            </w:tcBorders>
            <w:shd w:val="clear" w:color="auto" w:fill="auto"/>
            <w:noWrap/>
            <w:vAlign w:val="bottom"/>
            <w:hideMark/>
          </w:tcPr>
          <w:p w14:paraId="2D5A9F4B" w14:textId="77777777" w:rsidR="00636F83" w:rsidRPr="002A4574" w:rsidDel="00AA70B8" w:rsidRDefault="00636F83" w:rsidP="00636F83">
            <w:pPr>
              <w:rPr>
                <w:del w:id="1794" w:author="TF 112518" w:date="2018-11-26T22:29:00Z"/>
                <w:rFonts w:ascii="Calibri" w:hAnsi="Calibri"/>
                <w:color w:val="000000"/>
                <w:sz w:val="18"/>
                <w:szCs w:val="18"/>
              </w:rPr>
            </w:pPr>
            <w:del w:id="1795" w:author="TF 112518" w:date="2018-11-26T22:29:00Z">
              <w:r w:rsidRPr="002A4574" w:rsidDel="00AA70B8">
                <w:rPr>
                  <w:rFonts w:ascii="Calibri" w:hAnsi="Calibri"/>
                  <w:color w:val="000000"/>
                  <w:sz w:val="18"/>
                  <w:szCs w:val="18"/>
                </w:rPr>
                <w:delText xml:space="preserve">Point Mugu Nf </w:delText>
              </w:r>
            </w:del>
          </w:p>
        </w:tc>
        <w:tc>
          <w:tcPr>
            <w:tcW w:w="1451" w:type="dxa"/>
            <w:gridSpan w:val="2"/>
            <w:tcBorders>
              <w:top w:val="nil"/>
              <w:left w:val="nil"/>
              <w:bottom w:val="nil"/>
              <w:right w:val="nil"/>
            </w:tcBorders>
            <w:shd w:val="clear" w:color="auto" w:fill="auto"/>
            <w:noWrap/>
            <w:vAlign w:val="bottom"/>
            <w:hideMark/>
          </w:tcPr>
          <w:p w14:paraId="2D5A9F4C" w14:textId="77777777" w:rsidR="00636F83" w:rsidRPr="002A4574" w:rsidDel="00AA70B8" w:rsidRDefault="00636F83" w:rsidP="00636F83">
            <w:pPr>
              <w:jc w:val="right"/>
              <w:rPr>
                <w:del w:id="1796" w:author="TF 112518" w:date="2018-11-26T22:29:00Z"/>
                <w:rFonts w:ascii="Calibri" w:hAnsi="Calibri"/>
                <w:color w:val="000000"/>
                <w:sz w:val="18"/>
                <w:szCs w:val="18"/>
              </w:rPr>
            </w:pPr>
            <w:del w:id="1797" w:author="TF 112518" w:date="2018-11-26T22:29:00Z">
              <w:r w:rsidRPr="002A4574" w:rsidDel="00AA70B8">
                <w:rPr>
                  <w:rFonts w:ascii="Calibri" w:hAnsi="Calibri"/>
                  <w:color w:val="000000"/>
                  <w:sz w:val="18"/>
                  <w:szCs w:val="18"/>
                </w:rPr>
                <w:delText>34.12</w:delText>
              </w:r>
            </w:del>
          </w:p>
        </w:tc>
        <w:tc>
          <w:tcPr>
            <w:tcW w:w="1420" w:type="dxa"/>
            <w:gridSpan w:val="2"/>
            <w:tcBorders>
              <w:top w:val="nil"/>
              <w:left w:val="nil"/>
              <w:bottom w:val="nil"/>
              <w:right w:val="nil"/>
            </w:tcBorders>
            <w:shd w:val="clear" w:color="auto" w:fill="auto"/>
            <w:noWrap/>
            <w:vAlign w:val="bottom"/>
            <w:hideMark/>
          </w:tcPr>
          <w:p w14:paraId="2D5A9F4D" w14:textId="77777777" w:rsidR="00636F83" w:rsidRPr="002A4574" w:rsidDel="00AA70B8" w:rsidRDefault="00636F83" w:rsidP="00636F83">
            <w:pPr>
              <w:jc w:val="right"/>
              <w:rPr>
                <w:del w:id="1798" w:author="TF 112518" w:date="2018-11-26T22:29:00Z"/>
                <w:rFonts w:ascii="Calibri" w:hAnsi="Calibri"/>
                <w:color w:val="000000"/>
                <w:sz w:val="18"/>
                <w:szCs w:val="18"/>
              </w:rPr>
            </w:pPr>
            <w:del w:id="1799" w:author="TF 112518" w:date="2018-11-26T22:29:00Z">
              <w:r w:rsidRPr="002A4574" w:rsidDel="00AA70B8">
                <w:rPr>
                  <w:rFonts w:ascii="Calibri" w:hAnsi="Calibri"/>
                  <w:color w:val="000000"/>
                  <w:sz w:val="18"/>
                  <w:szCs w:val="18"/>
                </w:rPr>
                <w:delText>–119.12</w:delText>
              </w:r>
            </w:del>
          </w:p>
        </w:tc>
        <w:tc>
          <w:tcPr>
            <w:tcW w:w="1293" w:type="dxa"/>
            <w:tcBorders>
              <w:top w:val="nil"/>
              <w:left w:val="nil"/>
              <w:bottom w:val="nil"/>
              <w:right w:val="nil"/>
            </w:tcBorders>
            <w:shd w:val="clear" w:color="auto" w:fill="auto"/>
            <w:noWrap/>
            <w:vAlign w:val="bottom"/>
            <w:hideMark/>
          </w:tcPr>
          <w:p w14:paraId="2D5A9F4E" w14:textId="77777777" w:rsidR="00636F83" w:rsidRPr="002A4574" w:rsidDel="00AA70B8" w:rsidRDefault="00636F83" w:rsidP="00636F83">
            <w:pPr>
              <w:jc w:val="right"/>
              <w:rPr>
                <w:del w:id="1800" w:author="TF 112518" w:date="2018-11-26T22:29:00Z"/>
                <w:rFonts w:ascii="Calibri" w:hAnsi="Calibri"/>
                <w:color w:val="000000"/>
                <w:sz w:val="18"/>
                <w:szCs w:val="18"/>
              </w:rPr>
            </w:pPr>
            <w:del w:id="1801" w:author="TF 112518" w:date="2018-11-26T22:29:00Z">
              <w:r w:rsidRPr="002A4574" w:rsidDel="00AA70B8">
                <w:rPr>
                  <w:rFonts w:ascii="Calibri" w:hAnsi="Calibri"/>
                  <w:color w:val="000000"/>
                  <w:sz w:val="18"/>
                  <w:szCs w:val="18"/>
                </w:rPr>
                <w:delText>California</w:delText>
              </w:r>
            </w:del>
          </w:p>
        </w:tc>
      </w:tr>
      <w:tr w:rsidR="00636F83" w:rsidRPr="002A4574" w:rsidDel="00AA70B8" w14:paraId="2D5A9F56" w14:textId="77777777" w:rsidTr="00E168DF">
        <w:trPr>
          <w:trHeight w:val="240"/>
          <w:del w:id="1802" w:author="TF 112518" w:date="2018-11-26T22:29:00Z"/>
        </w:trPr>
        <w:tc>
          <w:tcPr>
            <w:tcW w:w="984" w:type="dxa"/>
            <w:gridSpan w:val="2"/>
            <w:tcBorders>
              <w:top w:val="nil"/>
              <w:left w:val="nil"/>
              <w:bottom w:val="nil"/>
              <w:right w:val="nil"/>
            </w:tcBorders>
            <w:shd w:val="clear" w:color="auto" w:fill="auto"/>
            <w:noWrap/>
            <w:vAlign w:val="bottom"/>
            <w:hideMark/>
          </w:tcPr>
          <w:p w14:paraId="2D5A9F50" w14:textId="77777777" w:rsidR="00636F83" w:rsidRPr="002A4574" w:rsidDel="00AA70B8" w:rsidRDefault="00636F83" w:rsidP="00636F83">
            <w:pPr>
              <w:jc w:val="right"/>
              <w:rPr>
                <w:del w:id="1803" w:author="TF 112518" w:date="2018-11-26T22:29:00Z"/>
                <w:rFonts w:ascii="Calibri" w:hAnsi="Calibri"/>
                <w:color w:val="000000"/>
                <w:sz w:val="18"/>
                <w:szCs w:val="18"/>
              </w:rPr>
            </w:pPr>
            <w:del w:id="1804" w:author="TF 112518" w:date="2018-11-26T22:29:00Z">
              <w:r w:rsidRPr="002A4574" w:rsidDel="00AA70B8">
                <w:rPr>
                  <w:rFonts w:ascii="Calibri" w:hAnsi="Calibri"/>
                  <w:color w:val="000000"/>
                  <w:sz w:val="18"/>
                  <w:szCs w:val="18"/>
                </w:rPr>
                <w:delText>723925</w:delText>
              </w:r>
            </w:del>
          </w:p>
        </w:tc>
        <w:tc>
          <w:tcPr>
            <w:tcW w:w="818" w:type="dxa"/>
            <w:gridSpan w:val="2"/>
            <w:tcBorders>
              <w:top w:val="nil"/>
              <w:left w:val="nil"/>
              <w:bottom w:val="nil"/>
              <w:right w:val="nil"/>
            </w:tcBorders>
            <w:shd w:val="clear" w:color="auto" w:fill="auto"/>
            <w:noWrap/>
            <w:vAlign w:val="bottom"/>
            <w:hideMark/>
          </w:tcPr>
          <w:p w14:paraId="2D5A9F51" w14:textId="77777777" w:rsidR="00636F83" w:rsidRPr="002A4574" w:rsidDel="00AA70B8" w:rsidRDefault="00636F83" w:rsidP="00636F83">
            <w:pPr>
              <w:jc w:val="right"/>
              <w:rPr>
                <w:del w:id="1805" w:author="TF 112518" w:date="2018-11-26T22:29:00Z"/>
                <w:rFonts w:ascii="Calibri" w:hAnsi="Calibri"/>
                <w:color w:val="000000"/>
                <w:sz w:val="18"/>
                <w:szCs w:val="18"/>
              </w:rPr>
            </w:pPr>
            <w:del w:id="1806" w:author="TF 112518" w:date="2018-11-26T22:29:00Z">
              <w:r w:rsidRPr="002A4574" w:rsidDel="00AA70B8">
                <w:rPr>
                  <w:rFonts w:ascii="Calibri" w:hAnsi="Calibri"/>
                  <w:color w:val="000000"/>
                  <w:sz w:val="18"/>
                  <w:szCs w:val="18"/>
                </w:rPr>
                <w:delText>0.44</w:delText>
              </w:r>
            </w:del>
          </w:p>
        </w:tc>
        <w:tc>
          <w:tcPr>
            <w:tcW w:w="4955" w:type="dxa"/>
            <w:tcBorders>
              <w:top w:val="nil"/>
              <w:left w:val="nil"/>
              <w:bottom w:val="nil"/>
              <w:right w:val="nil"/>
            </w:tcBorders>
            <w:shd w:val="clear" w:color="auto" w:fill="auto"/>
            <w:noWrap/>
            <w:vAlign w:val="bottom"/>
            <w:hideMark/>
          </w:tcPr>
          <w:p w14:paraId="2D5A9F52" w14:textId="77777777" w:rsidR="00636F83" w:rsidRPr="002A4574" w:rsidDel="00AA70B8" w:rsidRDefault="00636F83" w:rsidP="00636F83">
            <w:pPr>
              <w:rPr>
                <w:del w:id="1807" w:author="TF 112518" w:date="2018-11-26T22:29:00Z"/>
                <w:rFonts w:ascii="Calibri" w:hAnsi="Calibri"/>
                <w:color w:val="000000"/>
                <w:sz w:val="18"/>
                <w:szCs w:val="18"/>
              </w:rPr>
            </w:pPr>
            <w:del w:id="1808" w:author="TF 112518" w:date="2018-11-26T22:29:00Z">
              <w:r w:rsidRPr="002A4574" w:rsidDel="00AA70B8">
                <w:rPr>
                  <w:rFonts w:ascii="Calibri" w:hAnsi="Calibri"/>
                  <w:color w:val="000000"/>
                  <w:sz w:val="18"/>
                  <w:szCs w:val="18"/>
                </w:rPr>
                <w:delText xml:space="preserve">Santa Barbara Municipal AP </w:delText>
              </w:r>
            </w:del>
          </w:p>
        </w:tc>
        <w:tc>
          <w:tcPr>
            <w:tcW w:w="1451" w:type="dxa"/>
            <w:gridSpan w:val="2"/>
            <w:tcBorders>
              <w:top w:val="nil"/>
              <w:left w:val="nil"/>
              <w:bottom w:val="nil"/>
              <w:right w:val="nil"/>
            </w:tcBorders>
            <w:shd w:val="clear" w:color="auto" w:fill="auto"/>
            <w:noWrap/>
            <w:vAlign w:val="bottom"/>
            <w:hideMark/>
          </w:tcPr>
          <w:p w14:paraId="2D5A9F53" w14:textId="77777777" w:rsidR="00636F83" w:rsidRPr="002A4574" w:rsidDel="00AA70B8" w:rsidRDefault="00636F83" w:rsidP="00636F83">
            <w:pPr>
              <w:jc w:val="right"/>
              <w:rPr>
                <w:del w:id="1809" w:author="TF 112518" w:date="2018-11-26T22:29:00Z"/>
                <w:rFonts w:ascii="Calibri" w:hAnsi="Calibri"/>
                <w:color w:val="000000"/>
                <w:sz w:val="18"/>
                <w:szCs w:val="18"/>
              </w:rPr>
            </w:pPr>
            <w:del w:id="1810" w:author="TF 112518" w:date="2018-11-26T22:29:00Z">
              <w:r w:rsidRPr="002A4574" w:rsidDel="00AA70B8">
                <w:rPr>
                  <w:rFonts w:ascii="Calibri" w:hAnsi="Calibri"/>
                  <w:color w:val="000000"/>
                  <w:sz w:val="18"/>
                  <w:szCs w:val="18"/>
                </w:rPr>
                <w:delText>34.43</w:delText>
              </w:r>
            </w:del>
          </w:p>
        </w:tc>
        <w:tc>
          <w:tcPr>
            <w:tcW w:w="1420" w:type="dxa"/>
            <w:gridSpan w:val="2"/>
            <w:tcBorders>
              <w:top w:val="nil"/>
              <w:left w:val="nil"/>
              <w:bottom w:val="nil"/>
              <w:right w:val="nil"/>
            </w:tcBorders>
            <w:shd w:val="clear" w:color="auto" w:fill="auto"/>
            <w:noWrap/>
            <w:vAlign w:val="bottom"/>
            <w:hideMark/>
          </w:tcPr>
          <w:p w14:paraId="2D5A9F54" w14:textId="77777777" w:rsidR="00636F83" w:rsidRPr="002A4574" w:rsidDel="00AA70B8" w:rsidRDefault="00636F83" w:rsidP="00636F83">
            <w:pPr>
              <w:jc w:val="right"/>
              <w:rPr>
                <w:del w:id="1811" w:author="TF 112518" w:date="2018-11-26T22:29:00Z"/>
                <w:rFonts w:ascii="Calibri" w:hAnsi="Calibri"/>
                <w:color w:val="000000"/>
                <w:sz w:val="18"/>
                <w:szCs w:val="18"/>
              </w:rPr>
            </w:pPr>
            <w:del w:id="1812" w:author="TF 112518" w:date="2018-11-26T22:29:00Z">
              <w:r w:rsidRPr="002A4574" w:rsidDel="00AA70B8">
                <w:rPr>
                  <w:rFonts w:ascii="Calibri" w:hAnsi="Calibri"/>
                  <w:color w:val="000000"/>
                  <w:sz w:val="18"/>
                  <w:szCs w:val="18"/>
                </w:rPr>
                <w:delText>–119.85</w:delText>
              </w:r>
            </w:del>
          </w:p>
        </w:tc>
        <w:tc>
          <w:tcPr>
            <w:tcW w:w="1293" w:type="dxa"/>
            <w:tcBorders>
              <w:top w:val="nil"/>
              <w:left w:val="nil"/>
              <w:bottom w:val="nil"/>
              <w:right w:val="nil"/>
            </w:tcBorders>
            <w:shd w:val="clear" w:color="auto" w:fill="auto"/>
            <w:noWrap/>
            <w:vAlign w:val="bottom"/>
            <w:hideMark/>
          </w:tcPr>
          <w:p w14:paraId="2D5A9F55" w14:textId="77777777" w:rsidR="00636F83" w:rsidRPr="002A4574" w:rsidDel="00AA70B8" w:rsidRDefault="00636F83" w:rsidP="00636F83">
            <w:pPr>
              <w:jc w:val="right"/>
              <w:rPr>
                <w:del w:id="1813" w:author="TF 112518" w:date="2018-11-26T22:29:00Z"/>
                <w:rFonts w:ascii="Calibri" w:hAnsi="Calibri"/>
                <w:color w:val="000000"/>
                <w:sz w:val="18"/>
                <w:szCs w:val="18"/>
              </w:rPr>
            </w:pPr>
            <w:del w:id="1814" w:author="TF 112518" w:date="2018-11-26T22:29:00Z">
              <w:r w:rsidRPr="002A4574" w:rsidDel="00AA70B8">
                <w:rPr>
                  <w:rFonts w:ascii="Calibri" w:hAnsi="Calibri"/>
                  <w:color w:val="000000"/>
                  <w:sz w:val="18"/>
                  <w:szCs w:val="18"/>
                </w:rPr>
                <w:delText>California</w:delText>
              </w:r>
            </w:del>
          </w:p>
        </w:tc>
      </w:tr>
      <w:tr w:rsidR="00636F83" w:rsidRPr="002A4574" w:rsidDel="00AA70B8" w14:paraId="2D5A9F5D" w14:textId="77777777" w:rsidTr="00E168DF">
        <w:trPr>
          <w:trHeight w:val="240"/>
          <w:del w:id="1815" w:author="TF 112518" w:date="2018-11-26T22:29:00Z"/>
        </w:trPr>
        <w:tc>
          <w:tcPr>
            <w:tcW w:w="984" w:type="dxa"/>
            <w:gridSpan w:val="2"/>
            <w:tcBorders>
              <w:top w:val="nil"/>
              <w:left w:val="nil"/>
              <w:bottom w:val="nil"/>
              <w:right w:val="nil"/>
            </w:tcBorders>
            <w:shd w:val="clear" w:color="auto" w:fill="auto"/>
            <w:noWrap/>
            <w:vAlign w:val="bottom"/>
            <w:hideMark/>
          </w:tcPr>
          <w:p w14:paraId="2D5A9F57" w14:textId="77777777" w:rsidR="00636F83" w:rsidRPr="002A4574" w:rsidDel="00AA70B8" w:rsidRDefault="00636F83" w:rsidP="00636F83">
            <w:pPr>
              <w:jc w:val="right"/>
              <w:rPr>
                <w:del w:id="1816" w:author="TF 112518" w:date="2018-11-26T22:29:00Z"/>
                <w:rFonts w:ascii="Calibri" w:hAnsi="Calibri"/>
                <w:color w:val="000000"/>
                <w:sz w:val="18"/>
                <w:szCs w:val="18"/>
              </w:rPr>
            </w:pPr>
            <w:del w:id="1817" w:author="TF 112518" w:date="2018-11-26T22:29:00Z">
              <w:r w:rsidRPr="002A4574" w:rsidDel="00AA70B8">
                <w:rPr>
                  <w:rFonts w:ascii="Calibri" w:hAnsi="Calibri"/>
                  <w:color w:val="000000"/>
                  <w:sz w:val="18"/>
                  <w:szCs w:val="18"/>
                </w:rPr>
                <w:delText>723926</w:delText>
              </w:r>
            </w:del>
          </w:p>
        </w:tc>
        <w:tc>
          <w:tcPr>
            <w:tcW w:w="818" w:type="dxa"/>
            <w:gridSpan w:val="2"/>
            <w:tcBorders>
              <w:top w:val="nil"/>
              <w:left w:val="nil"/>
              <w:bottom w:val="nil"/>
              <w:right w:val="nil"/>
            </w:tcBorders>
            <w:shd w:val="clear" w:color="auto" w:fill="auto"/>
            <w:noWrap/>
            <w:vAlign w:val="bottom"/>
            <w:hideMark/>
          </w:tcPr>
          <w:p w14:paraId="2D5A9F58" w14:textId="77777777" w:rsidR="00636F83" w:rsidRPr="002A4574" w:rsidDel="00AA70B8" w:rsidRDefault="00636F83" w:rsidP="00636F83">
            <w:pPr>
              <w:jc w:val="right"/>
              <w:rPr>
                <w:del w:id="1818" w:author="TF 112518" w:date="2018-11-26T22:29:00Z"/>
                <w:rFonts w:ascii="Calibri" w:hAnsi="Calibri"/>
                <w:color w:val="000000"/>
                <w:sz w:val="18"/>
                <w:szCs w:val="18"/>
              </w:rPr>
            </w:pPr>
            <w:del w:id="1819" w:author="TF 112518" w:date="2018-11-26T22:29:00Z">
              <w:r w:rsidRPr="002A4574" w:rsidDel="00AA70B8">
                <w:rPr>
                  <w:rFonts w:ascii="Calibri" w:hAnsi="Calibri"/>
                  <w:color w:val="000000"/>
                  <w:sz w:val="18"/>
                  <w:szCs w:val="18"/>
                </w:rPr>
                <w:delText>0.43</w:delText>
              </w:r>
            </w:del>
          </w:p>
        </w:tc>
        <w:tc>
          <w:tcPr>
            <w:tcW w:w="4955" w:type="dxa"/>
            <w:tcBorders>
              <w:top w:val="nil"/>
              <w:left w:val="nil"/>
              <w:bottom w:val="nil"/>
              <w:right w:val="nil"/>
            </w:tcBorders>
            <w:shd w:val="clear" w:color="auto" w:fill="auto"/>
            <w:noWrap/>
            <w:vAlign w:val="bottom"/>
            <w:hideMark/>
          </w:tcPr>
          <w:p w14:paraId="2D5A9F59" w14:textId="77777777" w:rsidR="00636F83" w:rsidRPr="002A4574" w:rsidDel="00AA70B8" w:rsidRDefault="00636F83" w:rsidP="00636F83">
            <w:pPr>
              <w:rPr>
                <w:del w:id="1820" w:author="TF 112518" w:date="2018-11-26T22:29:00Z"/>
                <w:rFonts w:ascii="Calibri" w:hAnsi="Calibri"/>
                <w:color w:val="000000"/>
                <w:sz w:val="18"/>
                <w:szCs w:val="18"/>
              </w:rPr>
            </w:pPr>
            <w:del w:id="1821" w:author="TF 112518" w:date="2018-11-26T22:29:00Z">
              <w:r w:rsidRPr="002A4574" w:rsidDel="00AA70B8">
                <w:rPr>
                  <w:rFonts w:ascii="Calibri" w:hAnsi="Calibri"/>
                  <w:color w:val="000000"/>
                  <w:sz w:val="18"/>
                  <w:szCs w:val="18"/>
                </w:rPr>
                <w:delText xml:space="preserve">Camarillo (AWOS) </w:delText>
              </w:r>
            </w:del>
          </w:p>
        </w:tc>
        <w:tc>
          <w:tcPr>
            <w:tcW w:w="1451" w:type="dxa"/>
            <w:gridSpan w:val="2"/>
            <w:tcBorders>
              <w:top w:val="nil"/>
              <w:left w:val="nil"/>
              <w:bottom w:val="nil"/>
              <w:right w:val="nil"/>
            </w:tcBorders>
            <w:shd w:val="clear" w:color="auto" w:fill="auto"/>
            <w:noWrap/>
            <w:vAlign w:val="bottom"/>
            <w:hideMark/>
          </w:tcPr>
          <w:p w14:paraId="2D5A9F5A" w14:textId="77777777" w:rsidR="00636F83" w:rsidRPr="002A4574" w:rsidDel="00AA70B8" w:rsidRDefault="00636F83" w:rsidP="00636F83">
            <w:pPr>
              <w:jc w:val="right"/>
              <w:rPr>
                <w:del w:id="1822" w:author="TF 112518" w:date="2018-11-26T22:29:00Z"/>
                <w:rFonts w:ascii="Calibri" w:hAnsi="Calibri"/>
                <w:color w:val="000000"/>
                <w:sz w:val="18"/>
                <w:szCs w:val="18"/>
              </w:rPr>
            </w:pPr>
            <w:del w:id="1823" w:author="TF 112518" w:date="2018-11-26T22:29:00Z">
              <w:r w:rsidRPr="002A4574" w:rsidDel="00AA70B8">
                <w:rPr>
                  <w:rFonts w:ascii="Calibri" w:hAnsi="Calibri"/>
                  <w:color w:val="000000"/>
                  <w:sz w:val="18"/>
                  <w:szCs w:val="18"/>
                </w:rPr>
                <w:delText>34.22</w:delText>
              </w:r>
            </w:del>
          </w:p>
        </w:tc>
        <w:tc>
          <w:tcPr>
            <w:tcW w:w="1420" w:type="dxa"/>
            <w:gridSpan w:val="2"/>
            <w:tcBorders>
              <w:top w:val="nil"/>
              <w:left w:val="nil"/>
              <w:bottom w:val="nil"/>
              <w:right w:val="nil"/>
            </w:tcBorders>
            <w:shd w:val="clear" w:color="auto" w:fill="auto"/>
            <w:noWrap/>
            <w:vAlign w:val="bottom"/>
            <w:hideMark/>
          </w:tcPr>
          <w:p w14:paraId="2D5A9F5B" w14:textId="77777777" w:rsidR="00636F83" w:rsidRPr="002A4574" w:rsidDel="00AA70B8" w:rsidRDefault="00636F83" w:rsidP="00636F83">
            <w:pPr>
              <w:jc w:val="right"/>
              <w:rPr>
                <w:del w:id="1824" w:author="TF 112518" w:date="2018-11-26T22:29:00Z"/>
                <w:rFonts w:ascii="Calibri" w:hAnsi="Calibri"/>
                <w:color w:val="000000"/>
                <w:sz w:val="18"/>
                <w:szCs w:val="18"/>
              </w:rPr>
            </w:pPr>
            <w:del w:id="1825" w:author="TF 112518" w:date="2018-11-26T22:29:00Z">
              <w:r w:rsidRPr="002A4574" w:rsidDel="00AA70B8">
                <w:rPr>
                  <w:rFonts w:ascii="Calibri" w:hAnsi="Calibri"/>
                  <w:color w:val="000000"/>
                  <w:sz w:val="18"/>
                  <w:szCs w:val="18"/>
                </w:rPr>
                <w:delText>–119.08</w:delText>
              </w:r>
            </w:del>
          </w:p>
        </w:tc>
        <w:tc>
          <w:tcPr>
            <w:tcW w:w="1293" w:type="dxa"/>
            <w:tcBorders>
              <w:top w:val="nil"/>
              <w:left w:val="nil"/>
              <w:bottom w:val="nil"/>
              <w:right w:val="nil"/>
            </w:tcBorders>
            <w:shd w:val="clear" w:color="auto" w:fill="auto"/>
            <w:noWrap/>
            <w:vAlign w:val="bottom"/>
            <w:hideMark/>
          </w:tcPr>
          <w:p w14:paraId="2D5A9F5C" w14:textId="77777777" w:rsidR="00636F83" w:rsidRPr="002A4574" w:rsidDel="00AA70B8" w:rsidRDefault="00636F83" w:rsidP="00636F83">
            <w:pPr>
              <w:jc w:val="right"/>
              <w:rPr>
                <w:del w:id="1826" w:author="TF 112518" w:date="2018-11-26T22:29:00Z"/>
                <w:rFonts w:ascii="Calibri" w:hAnsi="Calibri"/>
                <w:color w:val="000000"/>
                <w:sz w:val="18"/>
                <w:szCs w:val="18"/>
              </w:rPr>
            </w:pPr>
            <w:del w:id="1827" w:author="TF 112518" w:date="2018-11-26T22:29:00Z">
              <w:r w:rsidRPr="002A4574" w:rsidDel="00AA70B8">
                <w:rPr>
                  <w:rFonts w:ascii="Calibri" w:hAnsi="Calibri"/>
                  <w:color w:val="000000"/>
                  <w:sz w:val="18"/>
                  <w:szCs w:val="18"/>
                </w:rPr>
                <w:delText>California</w:delText>
              </w:r>
            </w:del>
          </w:p>
        </w:tc>
      </w:tr>
      <w:tr w:rsidR="00636F83" w:rsidRPr="002A4574" w:rsidDel="00AA70B8" w14:paraId="2D5A9F64" w14:textId="77777777" w:rsidTr="00E168DF">
        <w:trPr>
          <w:trHeight w:val="240"/>
          <w:del w:id="1828" w:author="TF 112518" w:date="2018-11-26T22:29:00Z"/>
        </w:trPr>
        <w:tc>
          <w:tcPr>
            <w:tcW w:w="984" w:type="dxa"/>
            <w:gridSpan w:val="2"/>
            <w:tcBorders>
              <w:top w:val="nil"/>
              <w:left w:val="nil"/>
              <w:bottom w:val="nil"/>
              <w:right w:val="nil"/>
            </w:tcBorders>
            <w:shd w:val="clear" w:color="auto" w:fill="auto"/>
            <w:noWrap/>
            <w:vAlign w:val="bottom"/>
            <w:hideMark/>
          </w:tcPr>
          <w:p w14:paraId="2D5A9F5E" w14:textId="77777777" w:rsidR="00636F83" w:rsidRPr="002A4574" w:rsidDel="00AA70B8" w:rsidRDefault="00636F83" w:rsidP="00636F83">
            <w:pPr>
              <w:jc w:val="right"/>
              <w:rPr>
                <w:del w:id="1829" w:author="TF 112518" w:date="2018-11-26T22:29:00Z"/>
                <w:rFonts w:ascii="Calibri" w:hAnsi="Calibri"/>
                <w:color w:val="000000"/>
                <w:sz w:val="18"/>
                <w:szCs w:val="18"/>
              </w:rPr>
            </w:pPr>
            <w:del w:id="1830" w:author="TF 112518" w:date="2018-11-26T22:29:00Z">
              <w:r w:rsidRPr="002A4574" w:rsidDel="00AA70B8">
                <w:rPr>
                  <w:rFonts w:ascii="Calibri" w:hAnsi="Calibri"/>
                  <w:color w:val="000000"/>
                  <w:sz w:val="18"/>
                  <w:szCs w:val="18"/>
                </w:rPr>
                <w:delText>723927</w:delText>
              </w:r>
            </w:del>
          </w:p>
        </w:tc>
        <w:tc>
          <w:tcPr>
            <w:tcW w:w="818" w:type="dxa"/>
            <w:gridSpan w:val="2"/>
            <w:tcBorders>
              <w:top w:val="nil"/>
              <w:left w:val="nil"/>
              <w:bottom w:val="nil"/>
              <w:right w:val="nil"/>
            </w:tcBorders>
            <w:shd w:val="clear" w:color="auto" w:fill="auto"/>
            <w:noWrap/>
            <w:vAlign w:val="bottom"/>
            <w:hideMark/>
          </w:tcPr>
          <w:p w14:paraId="2D5A9F5F" w14:textId="77777777" w:rsidR="00636F83" w:rsidRPr="002A4574" w:rsidDel="00AA70B8" w:rsidRDefault="00636F83" w:rsidP="00636F83">
            <w:pPr>
              <w:jc w:val="right"/>
              <w:rPr>
                <w:del w:id="1831" w:author="TF 112518" w:date="2018-11-26T22:29:00Z"/>
                <w:rFonts w:ascii="Calibri" w:hAnsi="Calibri"/>
                <w:color w:val="000000"/>
                <w:sz w:val="18"/>
                <w:szCs w:val="18"/>
              </w:rPr>
            </w:pPr>
            <w:del w:id="1832" w:author="TF 112518" w:date="2018-11-26T22:29:00Z">
              <w:r w:rsidRPr="002A4574" w:rsidDel="00AA70B8">
                <w:rPr>
                  <w:rFonts w:ascii="Calibri" w:hAnsi="Calibri"/>
                  <w:color w:val="000000"/>
                  <w:sz w:val="18"/>
                  <w:szCs w:val="18"/>
                </w:rPr>
                <w:delText>0.45</w:delText>
              </w:r>
            </w:del>
          </w:p>
        </w:tc>
        <w:tc>
          <w:tcPr>
            <w:tcW w:w="4955" w:type="dxa"/>
            <w:tcBorders>
              <w:top w:val="nil"/>
              <w:left w:val="nil"/>
              <w:bottom w:val="nil"/>
              <w:right w:val="nil"/>
            </w:tcBorders>
            <w:shd w:val="clear" w:color="auto" w:fill="auto"/>
            <w:noWrap/>
            <w:vAlign w:val="bottom"/>
            <w:hideMark/>
          </w:tcPr>
          <w:p w14:paraId="2D5A9F60" w14:textId="77777777" w:rsidR="00636F83" w:rsidRPr="002A4574" w:rsidDel="00AA70B8" w:rsidRDefault="00636F83" w:rsidP="00636F83">
            <w:pPr>
              <w:rPr>
                <w:del w:id="1833" w:author="TF 112518" w:date="2018-11-26T22:29:00Z"/>
                <w:rFonts w:ascii="Calibri" w:hAnsi="Calibri"/>
                <w:color w:val="000000"/>
                <w:sz w:val="18"/>
                <w:szCs w:val="18"/>
              </w:rPr>
            </w:pPr>
            <w:del w:id="1834" w:author="TF 112518" w:date="2018-11-26T22:29:00Z">
              <w:r w:rsidRPr="002A4574" w:rsidDel="00AA70B8">
                <w:rPr>
                  <w:rFonts w:ascii="Calibri" w:hAnsi="Calibri"/>
                  <w:color w:val="000000"/>
                  <w:sz w:val="18"/>
                  <w:szCs w:val="18"/>
                </w:rPr>
                <w:delText xml:space="preserve">Oxnard Airport </w:delText>
              </w:r>
            </w:del>
          </w:p>
        </w:tc>
        <w:tc>
          <w:tcPr>
            <w:tcW w:w="1451" w:type="dxa"/>
            <w:gridSpan w:val="2"/>
            <w:tcBorders>
              <w:top w:val="nil"/>
              <w:left w:val="nil"/>
              <w:bottom w:val="nil"/>
              <w:right w:val="nil"/>
            </w:tcBorders>
            <w:shd w:val="clear" w:color="auto" w:fill="auto"/>
            <w:noWrap/>
            <w:vAlign w:val="bottom"/>
            <w:hideMark/>
          </w:tcPr>
          <w:p w14:paraId="2D5A9F61" w14:textId="77777777" w:rsidR="00636F83" w:rsidRPr="002A4574" w:rsidDel="00AA70B8" w:rsidRDefault="00636F83" w:rsidP="00636F83">
            <w:pPr>
              <w:jc w:val="right"/>
              <w:rPr>
                <w:del w:id="1835" w:author="TF 112518" w:date="2018-11-26T22:29:00Z"/>
                <w:rFonts w:ascii="Calibri" w:hAnsi="Calibri"/>
                <w:color w:val="000000"/>
                <w:sz w:val="18"/>
                <w:szCs w:val="18"/>
              </w:rPr>
            </w:pPr>
            <w:del w:id="1836" w:author="TF 112518" w:date="2018-11-26T22:29:00Z">
              <w:r w:rsidRPr="002A4574" w:rsidDel="00AA70B8">
                <w:rPr>
                  <w:rFonts w:ascii="Calibri" w:hAnsi="Calibri"/>
                  <w:color w:val="000000"/>
                  <w:sz w:val="18"/>
                  <w:szCs w:val="18"/>
                </w:rPr>
                <w:delText>34.2</w:delText>
              </w:r>
            </w:del>
          </w:p>
        </w:tc>
        <w:tc>
          <w:tcPr>
            <w:tcW w:w="1420" w:type="dxa"/>
            <w:gridSpan w:val="2"/>
            <w:tcBorders>
              <w:top w:val="nil"/>
              <w:left w:val="nil"/>
              <w:bottom w:val="nil"/>
              <w:right w:val="nil"/>
            </w:tcBorders>
            <w:shd w:val="clear" w:color="auto" w:fill="auto"/>
            <w:noWrap/>
            <w:vAlign w:val="bottom"/>
            <w:hideMark/>
          </w:tcPr>
          <w:p w14:paraId="2D5A9F62" w14:textId="77777777" w:rsidR="00636F83" w:rsidRPr="002A4574" w:rsidDel="00AA70B8" w:rsidRDefault="00636F83" w:rsidP="00636F83">
            <w:pPr>
              <w:jc w:val="right"/>
              <w:rPr>
                <w:del w:id="1837" w:author="TF 112518" w:date="2018-11-26T22:29:00Z"/>
                <w:rFonts w:ascii="Calibri" w:hAnsi="Calibri"/>
                <w:color w:val="000000"/>
                <w:sz w:val="18"/>
                <w:szCs w:val="18"/>
              </w:rPr>
            </w:pPr>
            <w:del w:id="1838" w:author="TF 112518" w:date="2018-11-26T22:29:00Z">
              <w:r w:rsidRPr="002A4574" w:rsidDel="00AA70B8">
                <w:rPr>
                  <w:rFonts w:ascii="Calibri" w:hAnsi="Calibri"/>
                  <w:color w:val="000000"/>
                  <w:sz w:val="18"/>
                  <w:szCs w:val="18"/>
                </w:rPr>
                <w:delText>–119.20</w:delText>
              </w:r>
            </w:del>
          </w:p>
        </w:tc>
        <w:tc>
          <w:tcPr>
            <w:tcW w:w="1293" w:type="dxa"/>
            <w:tcBorders>
              <w:top w:val="nil"/>
              <w:left w:val="nil"/>
              <w:bottom w:val="nil"/>
              <w:right w:val="nil"/>
            </w:tcBorders>
            <w:shd w:val="clear" w:color="auto" w:fill="auto"/>
            <w:noWrap/>
            <w:vAlign w:val="bottom"/>
            <w:hideMark/>
          </w:tcPr>
          <w:p w14:paraId="2D5A9F63" w14:textId="77777777" w:rsidR="00636F83" w:rsidRPr="002A4574" w:rsidDel="00AA70B8" w:rsidRDefault="00636F83" w:rsidP="00636F83">
            <w:pPr>
              <w:jc w:val="right"/>
              <w:rPr>
                <w:del w:id="1839" w:author="TF 112518" w:date="2018-11-26T22:29:00Z"/>
                <w:rFonts w:ascii="Calibri" w:hAnsi="Calibri"/>
                <w:color w:val="000000"/>
                <w:sz w:val="18"/>
                <w:szCs w:val="18"/>
              </w:rPr>
            </w:pPr>
            <w:del w:id="1840" w:author="TF 112518" w:date="2018-11-26T22:29:00Z">
              <w:r w:rsidRPr="002A4574" w:rsidDel="00AA70B8">
                <w:rPr>
                  <w:rFonts w:ascii="Calibri" w:hAnsi="Calibri"/>
                  <w:color w:val="000000"/>
                  <w:sz w:val="18"/>
                  <w:szCs w:val="18"/>
                </w:rPr>
                <w:delText>California</w:delText>
              </w:r>
            </w:del>
          </w:p>
        </w:tc>
      </w:tr>
      <w:tr w:rsidR="00636F83" w:rsidRPr="002A4574" w:rsidDel="00AA70B8" w14:paraId="2D5A9F6B" w14:textId="77777777" w:rsidTr="00E168DF">
        <w:trPr>
          <w:trHeight w:val="240"/>
          <w:del w:id="1841" w:author="TF 112518" w:date="2018-11-26T22:29:00Z"/>
        </w:trPr>
        <w:tc>
          <w:tcPr>
            <w:tcW w:w="984" w:type="dxa"/>
            <w:gridSpan w:val="2"/>
            <w:tcBorders>
              <w:top w:val="nil"/>
              <w:left w:val="nil"/>
              <w:bottom w:val="nil"/>
              <w:right w:val="nil"/>
            </w:tcBorders>
            <w:shd w:val="clear" w:color="auto" w:fill="auto"/>
            <w:noWrap/>
            <w:vAlign w:val="bottom"/>
            <w:hideMark/>
          </w:tcPr>
          <w:p w14:paraId="2D5A9F65" w14:textId="77777777" w:rsidR="00636F83" w:rsidRPr="002A4574" w:rsidDel="00AA70B8" w:rsidRDefault="00636F83" w:rsidP="00636F83">
            <w:pPr>
              <w:jc w:val="right"/>
              <w:rPr>
                <w:del w:id="1842" w:author="TF 112518" w:date="2018-11-26T22:29:00Z"/>
                <w:rFonts w:ascii="Calibri" w:hAnsi="Calibri"/>
                <w:color w:val="000000"/>
                <w:sz w:val="18"/>
                <w:szCs w:val="18"/>
              </w:rPr>
            </w:pPr>
            <w:del w:id="1843" w:author="TF 112518" w:date="2018-11-26T22:29:00Z">
              <w:r w:rsidRPr="002A4574" w:rsidDel="00AA70B8">
                <w:rPr>
                  <w:rFonts w:ascii="Calibri" w:hAnsi="Calibri"/>
                  <w:color w:val="000000"/>
                  <w:sz w:val="18"/>
                  <w:szCs w:val="18"/>
                </w:rPr>
                <w:delText>723940</w:delText>
              </w:r>
            </w:del>
          </w:p>
        </w:tc>
        <w:tc>
          <w:tcPr>
            <w:tcW w:w="818" w:type="dxa"/>
            <w:gridSpan w:val="2"/>
            <w:tcBorders>
              <w:top w:val="nil"/>
              <w:left w:val="nil"/>
              <w:bottom w:val="nil"/>
              <w:right w:val="nil"/>
            </w:tcBorders>
            <w:shd w:val="clear" w:color="auto" w:fill="auto"/>
            <w:noWrap/>
            <w:vAlign w:val="bottom"/>
            <w:hideMark/>
          </w:tcPr>
          <w:p w14:paraId="2D5A9F66" w14:textId="77777777" w:rsidR="00636F83" w:rsidRPr="002A4574" w:rsidDel="00AA70B8" w:rsidRDefault="00636F83" w:rsidP="00636F83">
            <w:pPr>
              <w:jc w:val="right"/>
              <w:rPr>
                <w:del w:id="1844" w:author="TF 112518" w:date="2018-11-26T22:29:00Z"/>
                <w:rFonts w:ascii="Calibri" w:hAnsi="Calibri"/>
                <w:color w:val="000000"/>
                <w:sz w:val="18"/>
                <w:szCs w:val="18"/>
              </w:rPr>
            </w:pPr>
            <w:del w:id="1845" w:author="TF 112518" w:date="2018-11-26T22:29:00Z">
              <w:r w:rsidRPr="002A4574" w:rsidDel="00AA70B8">
                <w:rPr>
                  <w:rFonts w:ascii="Calibri" w:hAnsi="Calibri"/>
                  <w:color w:val="000000"/>
                  <w:sz w:val="18"/>
                  <w:szCs w:val="18"/>
                </w:rPr>
                <w:delText>0.52</w:delText>
              </w:r>
            </w:del>
          </w:p>
        </w:tc>
        <w:tc>
          <w:tcPr>
            <w:tcW w:w="4955" w:type="dxa"/>
            <w:tcBorders>
              <w:top w:val="nil"/>
              <w:left w:val="nil"/>
              <w:bottom w:val="nil"/>
              <w:right w:val="nil"/>
            </w:tcBorders>
            <w:shd w:val="clear" w:color="auto" w:fill="auto"/>
            <w:noWrap/>
            <w:vAlign w:val="bottom"/>
            <w:hideMark/>
          </w:tcPr>
          <w:p w14:paraId="2D5A9F67" w14:textId="77777777" w:rsidR="00636F83" w:rsidRPr="002A4574" w:rsidDel="00AA70B8" w:rsidRDefault="00636F83" w:rsidP="00636F83">
            <w:pPr>
              <w:rPr>
                <w:del w:id="1846" w:author="TF 112518" w:date="2018-11-26T22:29:00Z"/>
                <w:rFonts w:ascii="Calibri" w:hAnsi="Calibri"/>
                <w:color w:val="000000"/>
                <w:sz w:val="18"/>
                <w:szCs w:val="18"/>
              </w:rPr>
            </w:pPr>
            <w:del w:id="1847" w:author="TF 112518" w:date="2018-11-26T22:29:00Z">
              <w:r w:rsidRPr="002A4574" w:rsidDel="00AA70B8">
                <w:rPr>
                  <w:rFonts w:ascii="Calibri" w:hAnsi="Calibri"/>
                  <w:color w:val="000000"/>
                  <w:sz w:val="18"/>
                  <w:szCs w:val="18"/>
                </w:rPr>
                <w:delText xml:space="preserve">Santa Maria Public Arpt </w:delText>
              </w:r>
            </w:del>
          </w:p>
        </w:tc>
        <w:tc>
          <w:tcPr>
            <w:tcW w:w="1451" w:type="dxa"/>
            <w:gridSpan w:val="2"/>
            <w:tcBorders>
              <w:top w:val="nil"/>
              <w:left w:val="nil"/>
              <w:bottom w:val="nil"/>
              <w:right w:val="nil"/>
            </w:tcBorders>
            <w:shd w:val="clear" w:color="auto" w:fill="auto"/>
            <w:noWrap/>
            <w:vAlign w:val="bottom"/>
            <w:hideMark/>
          </w:tcPr>
          <w:p w14:paraId="2D5A9F68" w14:textId="77777777" w:rsidR="00636F83" w:rsidRPr="002A4574" w:rsidDel="00AA70B8" w:rsidRDefault="00636F83" w:rsidP="00636F83">
            <w:pPr>
              <w:jc w:val="right"/>
              <w:rPr>
                <w:del w:id="1848" w:author="TF 112518" w:date="2018-11-26T22:29:00Z"/>
                <w:rFonts w:ascii="Calibri" w:hAnsi="Calibri"/>
                <w:color w:val="000000"/>
                <w:sz w:val="18"/>
                <w:szCs w:val="18"/>
              </w:rPr>
            </w:pPr>
            <w:del w:id="1849" w:author="TF 112518" w:date="2018-11-26T22:29:00Z">
              <w:r w:rsidRPr="002A4574" w:rsidDel="00AA70B8">
                <w:rPr>
                  <w:rFonts w:ascii="Calibri" w:hAnsi="Calibri"/>
                  <w:color w:val="000000"/>
                  <w:sz w:val="18"/>
                  <w:szCs w:val="18"/>
                </w:rPr>
                <w:delText>34.92</w:delText>
              </w:r>
            </w:del>
          </w:p>
        </w:tc>
        <w:tc>
          <w:tcPr>
            <w:tcW w:w="1420" w:type="dxa"/>
            <w:gridSpan w:val="2"/>
            <w:tcBorders>
              <w:top w:val="nil"/>
              <w:left w:val="nil"/>
              <w:bottom w:val="nil"/>
              <w:right w:val="nil"/>
            </w:tcBorders>
            <w:shd w:val="clear" w:color="auto" w:fill="auto"/>
            <w:noWrap/>
            <w:vAlign w:val="bottom"/>
            <w:hideMark/>
          </w:tcPr>
          <w:p w14:paraId="2D5A9F69" w14:textId="77777777" w:rsidR="00636F83" w:rsidRPr="002A4574" w:rsidDel="00AA70B8" w:rsidRDefault="00636F83" w:rsidP="00636F83">
            <w:pPr>
              <w:jc w:val="right"/>
              <w:rPr>
                <w:del w:id="1850" w:author="TF 112518" w:date="2018-11-26T22:29:00Z"/>
                <w:rFonts w:ascii="Calibri" w:hAnsi="Calibri"/>
                <w:color w:val="000000"/>
                <w:sz w:val="18"/>
                <w:szCs w:val="18"/>
              </w:rPr>
            </w:pPr>
            <w:del w:id="1851" w:author="TF 112518" w:date="2018-11-26T22:29:00Z">
              <w:r w:rsidRPr="002A4574" w:rsidDel="00AA70B8">
                <w:rPr>
                  <w:rFonts w:ascii="Calibri" w:hAnsi="Calibri"/>
                  <w:color w:val="000000"/>
                  <w:sz w:val="18"/>
                  <w:szCs w:val="18"/>
                </w:rPr>
                <w:delText>–120.47</w:delText>
              </w:r>
            </w:del>
          </w:p>
        </w:tc>
        <w:tc>
          <w:tcPr>
            <w:tcW w:w="1293" w:type="dxa"/>
            <w:tcBorders>
              <w:top w:val="nil"/>
              <w:left w:val="nil"/>
              <w:bottom w:val="nil"/>
              <w:right w:val="nil"/>
            </w:tcBorders>
            <w:shd w:val="clear" w:color="auto" w:fill="auto"/>
            <w:noWrap/>
            <w:vAlign w:val="bottom"/>
            <w:hideMark/>
          </w:tcPr>
          <w:p w14:paraId="2D5A9F6A" w14:textId="77777777" w:rsidR="00636F83" w:rsidRPr="002A4574" w:rsidDel="00AA70B8" w:rsidRDefault="00636F83" w:rsidP="00636F83">
            <w:pPr>
              <w:jc w:val="right"/>
              <w:rPr>
                <w:del w:id="1852" w:author="TF 112518" w:date="2018-11-26T22:29:00Z"/>
                <w:rFonts w:ascii="Calibri" w:hAnsi="Calibri"/>
                <w:color w:val="000000"/>
                <w:sz w:val="18"/>
                <w:szCs w:val="18"/>
              </w:rPr>
            </w:pPr>
            <w:del w:id="1853" w:author="TF 112518" w:date="2018-11-26T22:29:00Z">
              <w:r w:rsidRPr="002A4574" w:rsidDel="00AA70B8">
                <w:rPr>
                  <w:rFonts w:ascii="Calibri" w:hAnsi="Calibri"/>
                  <w:color w:val="000000"/>
                  <w:sz w:val="18"/>
                  <w:szCs w:val="18"/>
                </w:rPr>
                <w:delText>California</w:delText>
              </w:r>
            </w:del>
          </w:p>
        </w:tc>
      </w:tr>
      <w:tr w:rsidR="00636F83" w:rsidRPr="002A4574" w:rsidDel="00AA70B8" w14:paraId="2D5A9F72" w14:textId="77777777" w:rsidTr="00BA6D7A">
        <w:trPr>
          <w:trHeight w:val="240"/>
          <w:del w:id="1854" w:author="TF 112518" w:date="2018-11-26T22:29:00Z"/>
        </w:trPr>
        <w:tc>
          <w:tcPr>
            <w:tcW w:w="984" w:type="dxa"/>
            <w:gridSpan w:val="2"/>
            <w:tcBorders>
              <w:top w:val="nil"/>
              <w:left w:val="nil"/>
              <w:bottom w:val="single" w:sz="4" w:space="0" w:color="auto"/>
              <w:right w:val="nil"/>
            </w:tcBorders>
            <w:shd w:val="clear" w:color="auto" w:fill="auto"/>
            <w:noWrap/>
            <w:vAlign w:val="bottom"/>
            <w:hideMark/>
          </w:tcPr>
          <w:p w14:paraId="2D5A9F6C" w14:textId="77777777" w:rsidR="00636F83" w:rsidRPr="002A4574" w:rsidDel="00AA70B8" w:rsidRDefault="00636F83" w:rsidP="00636F83">
            <w:pPr>
              <w:jc w:val="right"/>
              <w:rPr>
                <w:del w:id="1855" w:author="TF 112518" w:date="2018-11-26T22:29:00Z"/>
                <w:rFonts w:ascii="Calibri" w:hAnsi="Calibri"/>
                <w:color w:val="000000"/>
                <w:sz w:val="18"/>
                <w:szCs w:val="18"/>
              </w:rPr>
            </w:pPr>
            <w:del w:id="1856" w:author="TF 112518" w:date="2018-11-26T22:29:00Z">
              <w:r w:rsidRPr="002A4574" w:rsidDel="00AA70B8">
                <w:rPr>
                  <w:rFonts w:ascii="Calibri" w:hAnsi="Calibri"/>
                  <w:color w:val="000000"/>
                  <w:sz w:val="18"/>
                  <w:szCs w:val="18"/>
                </w:rPr>
                <w:delText>723965</w:delText>
              </w:r>
            </w:del>
          </w:p>
        </w:tc>
        <w:tc>
          <w:tcPr>
            <w:tcW w:w="818" w:type="dxa"/>
            <w:gridSpan w:val="2"/>
            <w:tcBorders>
              <w:top w:val="nil"/>
              <w:left w:val="nil"/>
              <w:bottom w:val="single" w:sz="4" w:space="0" w:color="auto"/>
              <w:right w:val="nil"/>
            </w:tcBorders>
            <w:shd w:val="clear" w:color="auto" w:fill="auto"/>
            <w:noWrap/>
            <w:vAlign w:val="bottom"/>
            <w:hideMark/>
          </w:tcPr>
          <w:p w14:paraId="2D5A9F6D" w14:textId="77777777" w:rsidR="00636F83" w:rsidRPr="002A4574" w:rsidDel="00AA70B8" w:rsidRDefault="00636F83" w:rsidP="00636F83">
            <w:pPr>
              <w:jc w:val="right"/>
              <w:rPr>
                <w:del w:id="1857" w:author="TF 112518" w:date="2018-11-26T22:29:00Z"/>
                <w:rFonts w:ascii="Calibri" w:hAnsi="Calibri"/>
                <w:color w:val="000000"/>
                <w:sz w:val="18"/>
                <w:szCs w:val="18"/>
              </w:rPr>
            </w:pPr>
            <w:del w:id="1858" w:author="TF 112518" w:date="2018-11-26T22:29:00Z">
              <w:r w:rsidRPr="002A4574" w:rsidDel="00AA70B8">
                <w:rPr>
                  <w:rFonts w:ascii="Calibri" w:hAnsi="Calibri"/>
                  <w:color w:val="000000"/>
                  <w:sz w:val="18"/>
                  <w:szCs w:val="18"/>
                </w:rPr>
                <w:delText>0.53</w:delText>
              </w:r>
            </w:del>
          </w:p>
        </w:tc>
        <w:tc>
          <w:tcPr>
            <w:tcW w:w="4955" w:type="dxa"/>
            <w:tcBorders>
              <w:top w:val="nil"/>
              <w:left w:val="nil"/>
              <w:bottom w:val="single" w:sz="4" w:space="0" w:color="auto"/>
              <w:right w:val="nil"/>
            </w:tcBorders>
            <w:shd w:val="clear" w:color="auto" w:fill="auto"/>
            <w:noWrap/>
            <w:vAlign w:val="bottom"/>
            <w:hideMark/>
          </w:tcPr>
          <w:p w14:paraId="2D5A9F6E" w14:textId="77777777" w:rsidR="00636F83" w:rsidRPr="002A4574" w:rsidDel="00AA70B8" w:rsidRDefault="00636F83" w:rsidP="00636F83">
            <w:pPr>
              <w:rPr>
                <w:del w:id="1859" w:author="TF 112518" w:date="2018-11-26T22:29:00Z"/>
                <w:rFonts w:ascii="Calibri" w:hAnsi="Calibri"/>
                <w:color w:val="000000"/>
                <w:sz w:val="18"/>
                <w:szCs w:val="18"/>
              </w:rPr>
            </w:pPr>
            <w:del w:id="1860" w:author="TF 112518" w:date="2018-11-26T22:29:00Z">
              <w:r w:rsidRPr="002A4574" w:rsidDel="00AA70B8">
                <w:rPr>
                  <w:rFonts w:ascii="Calibri" w:hAnsi="Calibri"/>
                  <w:color w:val="000000"/>
                  <w:sz w:val="18"/>
                  <w:szCs w:val="18"/>
                </w:rPr>
                <w:delText xml:space="preserve">Paso Robles Municipal Arpt </w:delText>
              </w:r>
            </w:del>
          </w:p>
        </w:tc>
        <w:tc>
          <w:tcPr>
            <w:tcW w:w="1451" w:type="dxa"/>
            <w:gridSpan w:val="2"/>
            <w:tcBorders>
              <w:top w:val="nil"/>
              <w:left w:val="nil"/>
              <w:bottom w:val="single" w:sz="4" w:space="0" w:color="auto"/>
              <w:right w:val="nil"/>
            </w:tcBorders>
            <w:shd w:val="clear" w:color="auto" w:fill="auto"/>
            <w:noWrap/>
            <w:vAlign w:val="bottom"/>
            <w:hideMark/>
          </w:tcPr>
          <w:p w14:paraId="2D5A9F6F" w14:textId="77777777" w:rsidR="00636F83" w:rsidRPr="002A4574" w:rsidDel="00AA70B8" w:rsidRDefault="00636F83" w:rsidP="00636F83">
            <w:pPr>
              <w:jc w:val="right"/>
              <w:rPr>
                <w:del w:id="1861" w:author="TF 112518" w:date="2018-11-26T22:29:00Z"/>
                <w:rFonts w:ascii="Calibri" w:hAnsi="Calibri"/>
                <w:color w:val="000000"/>
                <w:sz w:val="18"/>
                <w:szCs w:val="18"/>
              </w:rPr>
            </w:pPr>
            <w:del w:id="1862" w:author="TF 112518" w:date="2018-11-26T22:29:00Z">
              <w:r w:rsidRPr="002A4574" w:rsidDel="00AA70B8">
                <w:rPr>
                  <w:rFonts w:ascii="Calibri" w:hAnsi="Calibri"/>
                  <w:color w:val="000000"/>
                  <w:sz w:val="18"/>
                  <w:szCs w:val="18"/>
                </w:rPr>
                <w:delText>35.67</w:delText>
              </w:r>
            </w:del>
          </w:p>
        </w:tc>
        <w:tc>
          <w:tcPr>
            <w:tcW w:w="1420" w:type="dxa"/>
            <w:gridSpan w:val="2"/>
            <w:tcBorders>
              <w:top w:val="nil"/>
              <w:left w:val="nil"/>
              <w:bottom w:val="single" w:sz="4" w:space="0" w:color="auto"/>
              <w:right w:val="nil"/>
            </w:tcBorders>
            <w:shd w:val="clear" w:color="auto" w:fill="auto"/>
            <w:noWrap/>
            <w:vAlign w:val="bottom"/>
            <w:hideMark/>
          </w:tcPr>
          <w:p w14:paraId="2D5A9F70" w14:textId="77777777" w:rsidR="00636F83" w:rsidRPr="002A4574" w:rsidDel="00AA70B8" w:rsidRDefault="00636F83" w:rsidP="00636F83">
            <w:pPr>
              <w:jc w:val="right"/>
              <w:rPr>
                <w:del w:id="1863" w:author="TF 112518" w:date="2018-11-26T22:29:00Z"/>
                <w:rFonts w:ascii="Calibri" w:hAnsi="Calibri"/>
                <w:color w:val="000000"/>
                <w:sz w:val="18"/>
                <w:szCs w:val="18"/>
              </w:rPr>
            </w:pPr>
            <w:del w:id="1864" w:author="TF 112518" w:date="2018-11-26T22:29:00Z">
              <w:r w:rsidRPr="002A4574" w:rsidDel="00AA70B8">
                <w:rPr>
                  <w:rFonts w:ascii="Calibri" w:hAnsi="Calibri"/>
                  <w:color w:val="000000"/>
                  <w:sz w:val="18"/>
                  <w:szCs w:val="18"/>
                </w:rPr>
                <w:delText>–120.63</w:delText>
              </w:r>
            </w:del>
          </w:p>
        </w:tc>
        <w:tc>
          <w:tcPr>
            <w:tcW w:w="1293" w:type="dxa"/>
            <w:tcBorders>
              <w:top w:val="nil"/>
              <w:left w:val="nil"/>
              <w:bottom w:val="single" w:sz="4" w:space="0" w:color="auto"/>
              <w:right w:val="nil"/>
            </w:tcBorders>
            <w:shd w:val="clear" w:color="auto" w:fill="auto"/>
            <w:noWrap/>
            <w:vAlign w:val="bottom"/>
            <w:hideMark/>
          </w:tcPr>
          <w:p w14:paraId="2D5A9F71" w14:textId="77777777" w:rsidR="00636F83" w:rsidRPr="002A4574" w:rsidDel="00AA70B8" w:rsidRDefault="00636F83" w:rsidP="00636F83">
            <w:pPr>
              <w:jc w:val="right"/>
              <w:rPr>
                <w:del w:id="1865" w:author="TF 112518" w:date="2018-11-26T22:29:00Z"/>
                <w:rFonts w:ascii="Calibri" w:hAnsi="Calibri"/>
                <w:color w:val="000000"/>
                <w:sz w:val="18"/>
                <w:szCs w:val="18"/>
              </w:rPr>
            </w:pPr>
            <w:del w:id="1866" w:author="TF 112518" w:date="2018-11-26T22:29:00Z">
              <w:r w:rsidRPr="002A4574" w:rsidDel="00AA70B8">
                <w:rPr>
                  <w:rFonts w:ascii="Calibri" w:hAnsi="Calibri"/>
                  <w:color w:val="000000"/>
                  <w:sz w:val="18"/>
                  <w:szCs w:val="18"/>
                </w:rPr>
                <w:delText>California</w:delText>
              </w:r>
            </w:del>
          </w:p>
        </w:tc>
      </w:tr>
      <w:tr w:rsidR="00636F83" w:rsidRPr="002A4574" w:rsidDel="00AA70B8" w14:paraId="2D5A9F79" w14:textId="77777777" w:rsidTr="00BA6D7A">
        <w:trPr>
          <w:trHeight w:val="240"/>
          <w:del w:id="1867" w:author="TF 112518" w:date="2018-11-26T22:29:00Z"/>
        </w:trPr>
        <w:tc>
          <w:tcPr>
            <w:tcW w:w="984" w:type="dxa"/>
            <w:gridSpan w:val="2"/>
            <w:tcBorders>
              <w:top w:val="nil"/>
              <w:left w:val="nil"/>
              <w:bottom w:val="nil"/>
              <w:right w:val="nil"/>
            </w:tcBorders>
            <w:shd w:val="clear" w:color="auto" w:fill="auto"/>
            <w:noWrap/>
            <w:vAlign w:val="center"/>
            <w:hideMark/>
          </w:tcPr>
          <w:p w14:paraId="2D5A9F73" w14:textId="77777777" w:rsidR="00AA3A32" w:rsidDel="00AA70B8" w:rsidRDefault="00636F83" w:rsidP="00AA3A32">
            <w:pPr>
              <w:rPr>
                <w:del w:id="1868" w:author="TF 112518" w:date="2018-11-26T22:29:00Z"/>
                <w:rFonts w:ascii="Calibri" w:hAnsi="Calibri"/>
                <w:color w:val="000000"/>
                <w:sz w:val="18"/>
                <w:szCs w:val="18"/>
              </w:rPr>
            </w:pPr>
            <w:del w:id="1869" w:author="TF 112518" w:date="2018-11-26T22:29:00Z">
              <w:r w:rsidRPr="002A4574" w:rsidDel="00AA70B8">
                <w:rPr>
                  <w:rFonts w:ascii="Calibri" w:hAnsi="Calibri"/>
                  <w:color w:val="000000"/>
                  <w:sz w:val="18"/>
                  <w:szCs w:val="18"/>
                </w:rPr>
                <w:delText>724917</w:delText>
              </w:r>
            </w:del>
          </w:p>
        </w:tc>
        <w:tc>
          <w:tcPr>
            <w:tcW w:w="818" w:type="dxa"/>
            <w:gridSpan w:val="2"/>
            <w:tcBorders>
              <w:top w:val="nil"/>
              <w:left w:val="nil"/>
              <w:bottom w:val="nil"/>
              <w:right w:val="nil"/>
            </w:tcBorders>
            <w:shd w:val="clear" w:color="auto" w:fill="auto"/>
            <w:noWrap/>
            <w:vAlign w:val="center"/>
            <w:hideMark/>
          </w:tcPr>
          <w:p w14:paraId="2D5A9F74" w14:textId="77777777" w:rsidR="00AA3A32" w:rsidDel="00AA70B8" w:rsidRDefault="00636F83" w:rsidP="00AA3A32">
            <w:pPr>
              <w:rPr>
                <w:del w:id="1870" w:author="TF 112518" w:date="2018-11-26T22:29:00Z"/>
                <w:rFonts w:ascii="Calibri" w:hAnsi="Calibri"/>
                <w:color w:val="000000"/>
                <w:sz w:val="18"/>
                <w:szCs w:val="18"/>
              </w:rPr>
            </w:pPr>
            <w:del w:id="1871" w:author="TF 112518" w:date="2018-11-26T22:29:00Z">
              <w:r w:rsidRPr="002A4574" w:rsidDel="00AA70B8">
                <w:rPr>
                  <w:rFonts w:ascii="Calibri" w:hAnsi="Calibri"/>
                  <w:color w:val="000000"/>
                  <w:sz w:val="18"/>
                  <w:szCs w:val="18"/>
                </w:rPr>
                <w:delText>0.54</w:delText>
              </w:r>
            </w:del>
          </w:p>
        </w:tc>
        <w:tc>
          <w:tcPr>
            <w:tcW w:w="4955" w:type="dxa"/>
            <w:tcBorders>
              <w:top w:val="nil"/>
              <w:left w:val="nil"/>
              <w:bottom w:val="nil"/>
              <w:right w:val="nil"/>
            </w:tcBorders>
            <w:shd w:val="clear" w:color="auto" w:fill="auto"/>
            <w:noWrap/>
            <w:vAlign w:val="bottom"/>
            <w:hideMark/>
          </w:tcPr>
          <w:p w14:paraId="2D5A9F75" w14:textId="77777777" w:rsidR="00636F83" w:rsidRPr="002A4574" w:rsidDel="00AA70B8" w:rsidRDefault="00636F83" w:rsidP="00636F83">
            <w:pPr>
              <w:rPr>
                <w:del w:id="1872" w:author="TF 112518" w:date="2018-11-26T22:29:00Z"/>
                <w:rFonts w:ascii="Calibri" w:hAnsi="Calibri"/>
                <w:color w:val="000000"/>
                <w:sz w:val="18"/>
                <w:szCs w:val="18"/>
              </w:rPr>
            </w:pPr>
            <w:del w:id="1873" w:author="TF 112518" w:date="2018-11-26T22:29:00Z">
              <w:r w:rsidRPr="002A4574" w:rsidDel="00AA70B8">
                <w:rPr>
                  <w:rFonts w:ascii="Calibri" w:hAnsi="Calibri"/>
                  <w:color w:val="000000"/>
                  <w:sz w:val="18"/>
                  <w:szCs w:val="18"/>
                </w:rPr>
                <w:delText xml:space="preserve">Salinas Municipal AP </w:delText>
              </w:r>
            </w:del>
          </w:p>
        </w:tc>
        <w:tc>
          <w:tcPr>
            <w:tcW w:w="1451" w:type="dxa"/>
            <w:gridSpan w:val="2"/>
            <w:tcBorders>
              <w:top w:val="nil"/>
              <w:left w:val="nil"/>
              <w:bottom w:val="nil"/>
              <w:right w:val="nil"/>
            </w:tcBorders>
            <w:shd w:val="clear" w:color="auto" w:fill="auto"/>
            <w:noWrap/>
            <w:vAlign w:val="center"/>
            <w:hideMark/>
          </w:tcPr>
          <w:p w14:paraId="2D5A9F76" w14:textId="77777777" w:rsidR="00AA3A32" w:rsidDel="00AA70B8" w:rsidRDefault="00636F83" w:rsidP="00AA3A32">
            <w:pPr>
              <w:rPr>
                <w:del w:id="1874" w:author="TF 112518" w:date="2018-11-26T22:29:00Z"/>
                <w:rFonts w:ascii="Calibri" w:hAnsi="Calibri"/>
                <w:color w:val="000000"/>
                <w:sz w:val="18"/>
                <w:szCs w:val="18"/>
              </w:rPr>
            </w:pPr>
            <w:del w:id="1875" w:author="TF 112518" w:date="2018-11-26T22:29:00Z">
              <w:r w:rsidRPr="002A4574" w:rsidDel="00AA70B8">
                <w:rPr>
                  <w:rFonts w:ascii="Calibri" w:hAnsi="Calibri"/>
                  <w:color w:val="000000"/>
                  <w:sz w:val="18"/>
                  <w:szCs w:val="18"/>
                </w:rPr>
                <w:delText>36.67</w:delText>
              </w:r>
            </w:del>
          </w:p>
        </w:tc>
        <w:tc>
          <w:tcPr>
            <w:tcW w:w="1420" w:type="dxa"/>
            <w:gridSpan w:val="2"/>
            <w:tcBorders>
              <w:top w:val="nil"/>
              <w:left w:val="nil"/>
              <w:bottom w:val="nil"/>
              <w:right w:val="nil"/>
            </w:tcBorders>
            <w:shd w:val="clear" w:color="auto" w:fill="auto"/>
            <w:noWrap/>
            <w:vAlign w:val="center"/>
            <w:hideMark/>
          </w:tcPr>
          <w:p w14:paraId="2D5A9F77" w14:textId="77777777" w:rsidR="00AA3A32" w:rsidDel="00AA70B8" w:rsidRDefault="00636F83" w:rsidP="00AA3A32">
            <w:pPr>
              <w:rPr>
                <w:del w:id="1876" w:author="TF 112518" w:date="2018-11-26T22:29:00Z"/>
                <w:rFonts w:ascii="Calibri" w:hAnsi="Calibri"/>
                <w:color w:val="000000"/>
                <w:sz w:val="18"/>
                <w:szCs w:val="18"/>
              </w:rPr>
            </w:pPr>
            <w:del w:id="1877" w:author="TF 112518" w:date="2018-11-26T22:29:00Z">
              <w:r w:rsidRPr="002A4574" w:rsidDel="00AA70B8">
                <w:rPr>
                  <w:rFonts w:ascii="Calibri" w:hAnsi="Calibri"/>
                  <w:color w:val="000000"/>
                  <w:sz w:val="18"/>
                  <w:szCs w:val="18"/>
                </w:rPr>
                <w:delText>–121.60</w:delText>
              </w:r>
            </w:del>
          </w:p>
        </w:tc>
        <w:tc>
          <w:tcPr>
            <w:tcW w:w="1293" w:type="dxa"/>
            <w:tcBorders>
              <w:top w:val="nil"/>
              <w:left w:val="nil"/>
              <w:bottom w:val="nil"/>
              <w:right w:val="nil"/>
            </w:tcBorders>
            <w:shd w:val="clear" w:color="auto" w:fill="auto"/>
            <w:noWrap/>
            <w:vAlign w:val="center"/>
            <w:hideMark/>
          </w:tcPr>
          <w:p w14:paraId="2D5A9F78" w14:textId="77777777" w:rsidR="00AA3A32" w:rsidDel="00AA70B8" w:rsidRDefault="00636F83" w:rsidP="00AA3A32">
            <w:pPr>
              <w:rPr>
                <w:del w:id="1878" w:author="TF 112518" w:date="2018-11-26T22:29:00Z"/>
                <w:rFonts w:ascii="Calibri" w:hAnsi="Calibri"/>
                <w:color w:val="000000"/>
                <w:sz w:val="18"/>
                <w:szCs w:val="18"/>
              </w:rPr>
            </w:pPr>
            <w:del w:id="1879" w:author="TF 112518" w:date="2018-11-26T22:29:00Z">
              <w:r w:rsidRPr="002A4574" w:rsidDel="00AA70B8">
                <w:rPr>
                  <w:rFonts w:ascii="Calibri" w:hAnsi="Calibri"/>
                  <w:color w:val="000000"/>
                  <w:sz w:val="18"/>
                  <w:szCs w:val="18"/>
                </w:rPr>
                <w:delText>California</w:delText>
              </w:r>
            </w:del>
          </w:p>
        </w:tc>
      </w:tr>
      <w:tr w:rsidR="00636F83" w:rsidRPr="002A4574" w:rsidDel="00AA70B8" w14:paraId="2D5A9F80" w14:textId="77777777" w:rsidTr="00BA6D7A">
        <w:trPr>
          <w:trHeight w:val="240"/>
          <w:del w:id="1880" w:author="TF 112518" w:date="2018-11-26T22:29:00Z"/>
        </w:trPr>
        <w:tc>
          <w:tcPr>
            <w:tcW w:w="984" w:type="dxa"/>
            <w:gridSpan w:val="2"/>
            <w:tcBorders>
              <w:top w:val="nil"/>
              <w:left w:val="nil"/>
              <w:bottom w:val="nil"/>
              <w:right w:val="nil"/>
            </w:tcBorders>
            <w:shd w:val="clear" w:color="auto" w:fill="auto"/>
            <w:noWrap/>
            <w:vAlign w:val="center"/>
            <w:hideMark/>
          </w:tcPr>
          <w:p w14:paraId="2D5A9F7A" w14:textId="77777777" w:rsidR="00AA3A32" w:rsidDel="00AA70B8" w:rsidRDefault="00636F83" w:rsidP="00AA3A32">
            <w:pPr>
              <w:rPr>
                <w:del w:id="1881" w:author="TF 112518" w:date="2018-11-26T22:29:00Z"/>
                <w:rFonts w:ascii="Calibri" w:hAnsi="Calibri"/>
                <w:color w:val="000000"/>
                <w:sz w:val="18"/>
                <w:szCs w:val="18"/>
              </w:rPr>
            </w:pPr>
            <w:del w:id="1882" w:author="TF 112518" w:date="2018-11-26T22:29:00Z">
              <w:r w:rsidRPr="002A4574" w:rsidDel="00AA70B8">
                <w:rPr>
                  <w:rFonts w:ascii="Calibri" w:hAnsi="Calibri"/>
                  <w:color w:val="000000"/>
                  <w:sz w:val="18"/>
                  <w:szCs w:val="18"/>
                </w:rPr>
                <w:delText>724920</w:delText>
              </w:r>
            </w:del>
          </w:p>
        </w:tc>
        <w:tc>
          <w:tcPr>
            <w:tcW w:w="818" w:type="dxa"/>
            <w:gridSpan w:val="2"/>
            <w:tcBorders>
              <w:top w:val="nil"/>
              <w:left w:val="nil"/>
              <w:bottom w:val="nil"/>
              <w:right w:val="nil"/>
            </w:tcBorders>
            <w:shd w:val="clear" w:color="auto" w:fill="auto"/>
            <w:noWrap/>
            <w:vAlign w:val="center"/>
            <w:hideMark/>
          </w:tcPr>
          <w:p w14:paraId="2D5A9F7B" w14:textId="77777777" w:rsidR="00AA3A32" w:rsidDel="00AA70B8" w:rsidRDefault="00636F83" w:rsidP="00AA3A32">
            <w:pPr>
              <w:rPr>
                <w:del w:id="1883" w:author="TF 112518" w:date="2018-11-26T22:29:00Z"/>
                <w:rFonts w:ascii="Calibri" w:hAnsi="Calibri"/>
                <w:color w:val="000000"/>
                <w:sz w:val="18"/>
                <w:szCs w:val="18"/>
              </w:rPr>
            </w:pPr>
            <w:del w:id="1884" w:author="TF 112518" w:date="2018-11-26T22:29:00Z">
              <w:r w:rsidRPr="002A4574" w:rsidDel="00AA70B8">
                <w:rPr>
                  <w:rFonts w:ascii="Calibri" w:hAnsi="Calibri"/>
                  <w:color w:val="000000"/>
                  <w:sz w:val="18"/>
                  <w:szCs w:val="18"/>
                </w:rPr>
                <w:delText>0.5</w:delText>
              </w:r>
            </w:del>
          </w:p>
        </w:tc>
        <w:tc>
          <w:tcPr>
            <w:tcW w:w="4955" w:type="dxa"/>
            <w:tcBorders>
              <w:top w:val="nil"/>
              <w:left w:val="nil"/>
              <w:bottom w:val="nil"/>
              <w:right w:val="nil"/>
            </w:tcBorders>
            <w:shd w:val="clear" w:color="auto" w:fill="auto"/>
            <w:noWrap/>
            <w:vAlign w:val="bottom"/>
            <w:hideMark/>
          </w:tcPr>
          <w:p w14:paraId="2D5A9F7C" w14:textId="77777777" w:rsidR="00636F83" w:rsidRPr="002A4574" w:rsidDel="00AA70B8" w:rsidRDefault="00636F83" w:rsidP="00636F83">
            <w:pPr>
              <w:rPr>
                <w:del w:id="1885" w:author="TF 112518" w:date="2018-11-26T22:29:00Z"/>
                <w:rFonts w:ascii="Calibri" w:hAnsi="Calibri"/>
                <w:color w:val="000000"/>
                <w:sz w:val="18"/>
                <w:szCs w:val="18"/>
              </w:rPr>
            </w:pPr>
            <w:del w:id="1886" w:author="TF 112518" w:date="2018-11-26T22:29:00Z">
              <w:r w:rsidRPr="002A4574" w:rsidDel="00AA70B8">
                <w:rPr>
                  <w:rFonts w:ascii="Calibri" w:hAnsi="Calibri"/>
                  <w:color w:val="000000"/>
                  <w:sz w:val="18"/>
                  <w:szCs w:val="18"/>
                </w:rPr>
                <w:delText xml:space="preserve">Stockton Metropolitan Arpt </w:delText>
              </w:r>
            </w:del>
          </w:p>
        </w:tc>
        <w:tc>
          <w:tcPr>
            <w:tcW w:w="1451" w:type="dxa"/>
            <w:gridSpan w:val="2"/>
            <w:tcBorders>
              <w:top w:val="nil"/>
              <w:left w:val="nil"/>
              <w:bottom w:val="nil"/>
              <w:right w:val="nil"/>
            </w:tcBorders>
            <w:shd w:val="clear" w:color="auto" w:fill="auto"/>
            <w:noWrap/>
            <w:vAlign w:val="center"/>
            <w:hideMark/>
          </w:tcPr>
          <w:p w14:paraId="2D5A9F7D" w14:textId="77777777" w:rsidR="00AA3A32" w:rsidDel="00AA70B8" w:rsidRDefault="00636F83" w:rsidP="00AA3A32">
            <w:pPr>
              <w:rPr>
                <w:del w:id="1887" w:author="TF 112518" w:date="2018-11-26T22:29:00Z"/>
                <w:rFonts w:ascii="Calibri" w:hAnsi="Calibri"/>
                <w:color w:val="000000"/>
                <w:sz w:val="18"/>
                <w:szCs w:val="18"/>
              </w:rPr>
            </w:pPr>
            <w:del w:id="1888" w:author="TF 112518" w:date="2018-11-26T22:29:00Z">
              <w:r w:rsidRPr="002A4574" w:rsidDel="00AA70B8">
                <w:rPr>
                  <w:rFonts w:ascii="Calibri" w:hAnsi="Calibri"/>
                  <w:color w:val="000000"/>
                  <w:sz w:val="18"/>
                  <w:szCs w:val="18"/>
                </w:rPr>
                <w:delText>37.9</w:delText>
              </w:r>
            </w:del>
          </w:p>
        </w:tc>
        <w:tc>
          <w:tcPr>
            <w:tcW w:w="1420" w:type="dxa"/>
            <w:gridSpan w:val="2"/>
            <w:tcBorders>
              <w:top w:val="nil"/>
              <w:left w:val="nil"/>
              <w:bottom w:val="nil"/>
              <w:right w:val="nil"/>
            </w:tcBorders>
            <w:shd w:val="clear" w:color="auto" w:fill="auto"/>
            <w:noWrap/>
            <w:vAlign w:val="center"/>
            <w:hideMark/>
          </w:tcPr>
          <w:p w14:paraId="2D5A9F7E" w14:textId="77777777" w:rsidR="00AA3A32" w:rsidDel="00AA70B8" w:rsidRDefault="00636F83" w:rsidP="00AA3A32">
            <w:pPr>
              <w:rPr>
                <w:del w:id="1889" w:author="TF 112518" w:date="2018-11-26T22:29:00Z"/>
                <w:rFonts w:ascii="Calibri" w:hAnsi="Calibri"/>
                <w:color w:val="000000"/>
                <w:sz w:val="18"/>
                <w:szCs w:val="18"/>
              </w:rPr>
            </w:pPr>
            <w:del w:id="1890" w:author="TF 112518" w:date="2018-11-26T22:29:00Z">
              <w:r w:rsidRPr="002A4574" w:rsidDel="00AA70B8">
                <w:rPr>
                  <w:rFonts w:ascii="Calibri" w:hAnsi="Calibri"/>
                  <w:color w:val="000000"/>
                  <w:sz w:val="18"/>
                  <w:szCs w:val="18"/>
                </w:rPr>
                <w:delText>–121.23</w:delText>
              </w:r>
            </w:del>
          </w:p>
        </w:tc>
        <w:tc>
          <w:tcPr>
            <w:tcW w:w="1293" w:type="dxa"/>
            <w:tcBorders>
              <w:top w:val="nil"/>
              <w:left w:val="nil"/>
              <w:bottom w:val="nil"/>
              <w:right w:val="nil"/>
            </w:tcBorders>
            <w:shd w:val="clear" w:color="auto" w:fill="auto"/>
            <w:noWrap/>
            <w:vAlign w:val="center"/>
            <w:hideMark/>
          </w:tcPr>
          <w:p w14:paraId="2D5A9F7F" w14:textId="77777777" w:rsidR="00AA3A32" w:rsidDel="00AA70B8" w:rsidRDefault="00636F83" w:rsidP="00AA3A32">
            <w:pPr>
              <w:rPr>
                <w:del w:id="1891" w:author="TF 112518" w:date="2018-11-26T22:29:00Z"/>
                <w:rFonts w:ascii="Calibri" w:hAnsi="Calibri"/>
                <w:color w:val="000000"/>
                <w:sz w:val="18"/>
                <w:szCs w:val="18"/>
              </w:rPr>
            </w:pPr>
            <w:del w:id="1892" w:author="TF 112518" w:date="2018-11-26T22:29:00Z">
              <w:r w:rsidRPr="002A4574" w:rsidDel="00AA70B8">
                <w:rPr>
                  <w:rFonts w:ascii="Calibri" w:hAnsi="Calibri"/>
                  <w:color w:val="000000"/>
                  <w:sz w:val="18"/>
                  <w:szCs w:val="18"/>
                </w:rPr>
                <w:delText>California</w:delText>
              </w:r>
            </w:del>
          </w:p>
        </w:tc>
      </w:tr>
      <w:tr w:rsidR="00636F83" w:rsidRPr="002A4574" w:rsidDel="00AA70B8" w14:paraId="2D5A9F87" w14:textId="77777777" w:rsidTr="00BA6D7A">
        <w:trPr>
          <w:trHeight w:val="240"/>
          <w:del w:id="1893" w:author="TF 112518" w:date="2018-11-26T22:29:00Z"/>
        </w:trPr>
        <w:tc>
          <w:tcPr>
            <w:tcW w:w="984" w:type="dxa"/>
            <w:gridSpan w:val="2"/>
            <w:tcBorders>
              <w:top w:val="nil"/>
              <w:left w:val="nil"/>
              <w:bottom w:val="nil"/>
              <w:right w:val="nil"/>
            </w:tcBorders>
            <w:shd w:val="clear" w:color="auto" w:fill="auto"/>
            <w:noWrap/>
            <w:vAlign w:val="center"/>
            <w:hideMark/>
          </w:tcPr>
          <w:p w14:paraId="2D5A9F81" w14:textId="77777777" w:rsidR="00AA3A32" w:rsidDel="00AA70B8" w:rsidRDefault="00636F83" w:rsidP="00AA3A32">
            <w:pPr>
              <w:rPr>
                <w:del w:id="1894" w:author="TF 112518" w:date="2018-11-26T22:29:00Z"/>
                <w:rFonts w:ascii="Calibri" w:hAnsi="Calibri"/>
                <w:color w:val="000000"/>
                <w:sz w:val="18"/>
                <w:szCs w:val="18"/>
              </w:rPr>
            </w:pPr>
            <w:del w:id="1895" w:author="TF 112518" w:date="2018-11-26T22:29:00Z">
              <w:r w:rsidRPr="002A4574" w:rsidDel="00AA70B8">
                <w:rPr>
                  <w:rFonts w:ascii="Calibri" w:hAnsi="Calibri"/>
                  <w:color w:val="000000"/>
                  <w:sz w:val="18"/>
                  <w:szCs w:val="18"/>
                </w:rPr>
                <w:delText>724926</w:delText>
              </w:r>
            </w:del>
          </w:p>
        </w:tc>
        <w:tc>
          <w:tcPr>
            <w:tcW w:w="818" w:type="dxa"/>
            <w:gridSpan w:val="2"/>
            <w:tcBorders>
              <w:top w:val="nil"/>
              <w:left w:val="nil"/>
              <w:bottom w:val="nil"/>
              <w:right w:val="nil"/>
            </w:tcBorders>
            <w:shd w:val="clear" w:color="auto" w:fill="auto"/>
            <w:noWrap/>
            <w:vAlign w:val="center"/>
            <w:hideMark/>
          </w:tcPr>
          <w:p w14:paraId="2D5A9F82" w14:textId="77777777" w:rsidR="00AA3A32" w:rsidDel="00AA70B8" w:rsidRDefault="00636F83" w:rsidP="00AA3A32">
            <w:pPr>
              <w:rPr>
                <w:del w:id="1896" w:author="TF 112518" w:date="2018-11-26T22:29:00Z"/>
                <w:rFonts w:ascii="Calibri" w:hAnsi="Calibri"/>
                <w:color w:val="000000"/>
                <w:sz w:val="18"/>
                <w:szCs w:val="18"/>
              </w:rPr>
            </w:pPr>
            <w:del w:id="1897" w:author="TF 112518" w:date="2018-11-26T22:29:00Z">
              <w:r w:rsidRPr="002A4574" w:rsidDel="00AA70B8">
                <w:rPr>
                  <w:rFonts w:ascii="Calibri" w:hAnsi="Calibri"/>
                  <w:color w:val="000000"/>
                  <w:sz w:val="18"/>
                  <w:szCs w:val="18"/>
                </w:rPr>
                <w:delText>0.47</w:delText>
              </w:r>
            </w:del>
          </w:p>
        </w:tc>
        <w:tc>
          <w:tcPr>
            <w:tcW w:w="4955" w:type="dxa"/>
            <w:tcBorders>
              <w:top w:val="nil"/>
              <w:left w:val="nil"/>
              <w:bottom w:val="nil"/>
              <w:right w:val="nil"/>
            </w:tcBorders>
            <w:shd w:val="clear" w:color="auto" w:fill="auto"/>
            <w:noWrap/>
            <w:vAlign w:val="bottom"/>
            <w:hideMark/>
          </w:tcPr>
          <w:p w14:paraId="2D5A9F83" w14:textId="77777777" w:rsidR="00636F83" w:rsidRPr="002A4574" w:rsidDel="00AA70B8" w:rsidRDefault="00636F83" w:rsidP="00636F83">
            <w:pPr>
              <w:rPr>
                <w:del w:id="1898" w:author="TF 112518" w:date="2018-11-26T22:29:00Z"/>
                <w:rFonts w:ascii="Calibri" w:hAnsi="Calibri"/>
                <w:color w:val="000000"/>
                <w:sz w:val="18"/>
                <w:szCs w:val="18"/>
              </w:rPr>
            </w:pPr>
            <w:del w:id="1899" w:author="TF 112518" w:date="2018-11-26T22:29:00Z">
              <w:r w:rsidRPr="002A4574" w:rsidDel="00AA70B8">
                <w:rPr>
                  <w:rFonts w:ascii="Calibri" w:hAnsi="Calibri"/>
                  <w:color w:val="000000"/>
                  <w:sz w:val="18"/>
                  <w:szCs w:val="18"/>
                </w:rPr>
                <w:delText xml:space="preserve">Modesto City–County AP </w:delText>
              </w:r>
            </w:del>
          </w:p>
        </w:tc>
        <w:tc>
          <w:tcPr>
            <w:tcW w:w="1451" w:type="dxa"/>
            <w:gridSpan w:val="2"/>
            <w:tcBorders>
              <w:top w:val="nil"/>
              <w:left w:val="nil"/>
              <w:bottom w:val="nil"/>
              <w:right w:val="nil"/>
            </w:tcBorders>
            <w:shd w:val="clear" w:color="auto" w:fill="auto"/>
            <w:noWrap/>
            <w:vAlign w:val="center"/>
            <w:hideMark/>
          </w:tcPr>
          <w:p w14:paraId="2D5A9F84" w14:textId="77777777" w:rsidR="00AA3A32" w:rsidDel="00AA70B8" w:rsidRDefault="00636F83" w:rsidP="00AA3A32">
            <w:pPr>
              <w:rPr>
                <w:del w:id="1900" w:author="TF 112518" w:date="2018-11-26T22:29:00Z"/>
                <w:rFonts w:ascii="Calibri" w:hAnsi="Calibri"/>
                <w:color w:val="000000"/>
                <w:sz w:val="18"/>
                <w:szCs w:val="18"/>
              </w:rPr>
            </w:pPr>
            <w:del w:id="1901" w:author="TF 112518" w:date="2018-11-26T22:29:00Z">
              <w:r w:rsidRPr="002A4574" w:rsidDel="00AA70B8">
                <w:rPr>
                  <w:rFonts w:ascii="Calibri" w:hAnsi="Calibri"/>
                  <w:color w:val="000000"/>
                  <w:sz w:val="18"/>
                  <w:szCs w:val="18"/>
                </w:rPr>
                <w:delText>37.63</w:delText>
              </w:r>
            </w:del>
          </w:p>
        </w:tc>
        <w:tc>
          <w:tcPr>
            <w:tcW w:w="1420" w:type="dxa"/>
            <w:gridSpan w:val="2"/>
            <w:tcBorders>
              <w:top w:val="nil"/>
              <w:left w:val="nil"/>
              <w:bottom w:val="nil"/>
              <w:right w:val="nil"/>
            </w:tcBorders>
            <w:shd w:val="clear" w:color="auto" w:fill="auto"/>
            <w:noWrap/>
            <w:vAlign w:val="center"/>
            <w:hideMark/>
          </w:tcPr>
          <w:p w14:paraId="2D5A9F85" w14:textId="77777777" w:rsidR="00AA3A32" w:rsidDel="00AA70B8" w:rsidRDefault="00636F83" w:rsidP="00AA3A32">
            <w:pPr>
              <w:rPr>
                <w:del w:id="1902" w:author="TF 112518" w:date="2018-11-26T22:29:00Z"/>
                <w:rFonts w:ascii="Calibri" w:hAnsi="Calibri"/>
                <w:color w:val="000000"/>
                <w:sz w:val="18"/>
                <w:szCs w:val="18"/>
              </w:rPr>
            </w:pPr>
            <w:del w:id="1903" w:author="TF 112518" w:date="2018-11-26T22:29:00Z">
              <w:r w:rsidRPr="002A4574" w:rsidDel="00AA70B8">
                <w:rPr>
                  <w:rFonts w:ascii="Calibri" w:hAnsi="Calibri"/>
                  <w:color w:val="000000"/>
                  <w:sz w:val="18"/>
                  <w:szCs w:val="18"/>
                </w:rPr>
                <w:delText>–120.95</w:delText>
              </w:r>
            </w:del>
          </w:p>
        </w:tc>
        <w:tc>
          <w:tcPr>
            <w:tcW w:w="1293" w:type="dxa"/>
            <w:tcBorders>
              <w:top w:val="nil"/>
              <w:left w:val="nil"/>
              <w:bottom w:val="nil"/>
              <w:right w:val="nil"/>
            </w:tcBorders>
            <w:shd w:val="clear" w:color="auto" w:fill="auto"/>
            <w:noWrap/>
            <w:vAlign w:val="center"/>
            <w:hideMark/>
          </w:tcPr>
          <w:p w14:paraId="2D5A9F86" w14:textId="77777777" w:rsidR="00AA3A32" w:rsidDel="00AA70B8" w:rsidRDefault="00636F83" w:rsidP="00AA3A32">
            <w:pPr>
              <w:rPr>
                <w:del w:id="1904" w:author="TF 112518" w:date="2018-11-26T22:29:00Z"/>
                <w:rFonts w:ascii="Calibri" w:hAnsi="Calibri"/>
                <w:color w:val="000000"/>
                <w:sz w:val="18"/>
                <w:szCs w:val="18"/>
              </w:rPr>
            </w:pPr>
            <w:del w:id="1905" w:author="TF 112518" w:date="2018-11-26T22:29:00Z">
              <w:r w:rsidRPr="002A4574" w:rsidDel="00AA70B8">
                <w:rPr>
                  <w:rFonts w:ascii="Calibri" w:hAnsi="Calibri"/>
                  <w:color w:val="000000"/>
                  <w:sz w:val="18"/>
                  <w:szCs w:val="18"/>
                </w:rPr>
                <w:delText>California</w:delText>
              </w:r>
            </w:del>
          </w:p>
        </w:tc>
      </w:tr>
      <w:tr w:rsidR="00636F83" w:rsidRPr="002A4574" w:rsidDel="00AA70B8" w14:paraId="2D5A9F8E" w14:textId="77777777" w:rsidTr="00BA6D7A">
        <w:trPr>
          <w:trHeight w:val="240"/>
          <w:del w:id="1906" w:author="TF 112518" w:date="2018-11-26T22:29:00Z"/>
        </w:trPr>
        <w:tc>
          <w:tcPr>
            <w:tcW w:w="984" w:type="dxa"/>
            <w:gridSpan w:val="2"/>
            <w:tcBorders>
              <w:top w:val="nil"/>
              <w:left w:val="nil"/>
              <w:bottom w:val="nil"/>
              <w:right w:val="nil"/>
            </w:tcBorders>
            <w:shd w:val="clear" w:color="auto" w:fill="auto"/>
            <w:noWrap/>
            <w:vAlign w:val="center"/>
            <w:hideMark/>
          </w:tcPr>
          <w:p w14:paraId="2D5A9F88" w14:textId="77777777" w:rsidR="00AA3A32" w:rsidDel="00AA70B8" w:rsidRDefault="00636F83" w:rsidP="00AA3A32">
            <w:pPr>
              <w:rPr>
                <w:del w:id="1907" w:author="TF 112518" w:date="2018-11-26T22:29:00Z"/>
                <w:rFonts w:ascii="Calibri" w:hAnsi="Calibri"/>
                <w:color w:val="000000"/>
                <w:sz w:val="18"/>
                <w:szCs w:val="18"/>
              </w:rPr>
            </w:pPr>
            <w:del w:id="1908" w:author="TF 112518" w:date="2018-11-26T22:29:00Z">
              <w:r w:rsidRPr="002A4574" w:rsidDel="00AA70B8">
                <w:rPr>
                  <w:rFonts w:ascii="Calibri" w:hAnsi="Calibri"/>
                  <w:color w:val="000000"/>
                  <w:sz w:val="18"/>
                  <w:szCs w:val="18"/>
                </w:rPr>
                <w:delText>724927</w:delText>
              </w:r>
            </w:del>
          </w:p>
        </w:tc>
        <w:tc>
          <w:tcPr>
            <w:tcW w:w="818" w:type="dxa"/>
            <w:gridSpan w:val="2"/>
            <w:tcBorders>
              <w:top w:val="nil"/>
              <w:left w:val="nil"/>
              <w:bottom w:val="nil"/>
              <w:right w:val="nil"/>
            </w:tcBorders>
            <w:shd w:val="clear" w:color="auto" w:fill="auto"/>
            <w:noWrap/>
            <w:vAlign w:val="center"/>
            <w:hideMark/>
          </w:tcPr>
          <w:p w14:paraId="2D5A9F89" w14:textId="77777777" w:rsidR="00AA3A32" w:rsidDel="00AA70B8" w:rsidRDefault="00636F83" w:rsidP="00AA3A32">
            <w:pPr>
              <w:rPr>
                <w:del w:id="1909" w:author="TF 112518" w:date="2018-11-26T22:29:00Z"/>
                <w:rFonts w:ascii="Calibri" w:hAnsi="Calibri"/>
                <w:color w:val="000000"/>
                <w:sz w:val="18"/>
                <w:szCs w:val="18"/>
              </w:rPr>
            </w:pPr>
            <w:del w:id="1910" w:author="TF 112518" w:date="2018-11-26T22:29:00Z">
              <w:r w:rsidRPr="002A4574" w:rsidDel="00AA70B8">
                <w:rPr>
                  <w:rFonts w:ascii="Calibri" w:hAnsi="Calibri"/>
                  <w:color w:val="000000"/>
                  <w:sz w:val="18"/>
                  <w:szCs w:val="18"/>
                </w:rPr>
                <w:delText>0.53</w:delText>
              </w:r>
            </w:del>
          </w:p>
        </w:tc>
        <w:tc>
          <w:tcPr>
            <w:tcW w:w="4955" w:type="dxa"/>
            <w:tcBorders>
              <w:top w:val="nil"/>
              <w:left w:val="nil"/>
              <w:bottom w:val="nil"/>
              <w:right w:val="nil"/>
            </w:tcBorders>
            <w:shd w:val="clear" w:color="auto" w:fill="auto"/>
            <w:noWrap/>
            <w:vAlign w:val="bottom"/>
            <w:hideMark/>
          </w:tcPr>
          <w:p w14:paraId="2D5A9F8A" w14:textId="77777777" w:rsidR="00636F83" w:rsidRPr="002A4574" w:rsidDel="00AA70B8" w:rsidRDefault="00636F83" w:rsidP="00636F83">
            <w:pPr>
              <w:rPr>
                <w:del w:id="1911" w:author="TF 112518" w:date="2018-11-26T22:29:00Z"/>
                <w:rFonts w:ascii="Calibri" w:hAnsi="Calibri"/>
                <w:color w:val="000000"/>
                <w:sz w:val="18"/>
                <w:szCs w:val="18"/>
              </w:rPr>
            </w:pPr>
            <w:del w:id="1912" w:author="TF 112518" w:date="2018-11-26T22:29:00Z">
              <w:r w:rsidRPr="002A4574" w:rsidDel="00AA70B8">
                <w:rPr>
                  <w:rFonts w:ascii="Calibri" w:hAnsi="Calibri"/>
                  <w:color w:val="000000"/>
                  <w:sz w:val="18"/>
                  <w:szCs w:val="18"/>
                </w:rPr>
                <w:delText xml:space="preserve">Livermore Municipal </w:delText>
              </w:r>
            </w:del>
          </w:p>
        </w:tc>
        <w:tc>
          <w:tcPr>
            <w:tcW w:w="1451" w:type="dxa"/>
            <w:gridSpan w:val="2"/>
            <w:tcBorders>
              <w:top w:val="nil"/>
              <w:left w:val="nil"/>
              <w:bottom w:val="nil"/>
              <w:right w:val="nil"/>
            </w:tcBorders>
            <w:shd w:val="clear" w:color="auto" w:fill="auto"/>
            <w:noWrap/>
            <w:vAlign w:val="center"/>
            <w:hideMark/>
          </w:tcPr>
          <w:p w14:paraId="2D5A9F8B" w14:textId="77777777" w:rsidR="00AA3A32" w:rsidDel="00AA70B8" w:rsidRDefault="00636F83" w:rsidP="00AA3A32">
            <w:pPr>
              <w:rPr>
                <w:del w:id="1913" w:author="TF 112518" w:date="2018-11-26T22:29:00Z"/>
                <w:rFonts w:ascii="Calibri" w:hAnsi="Calibri"/>
                <w:color w:val="000000"/>
                <w:sz w:val="18"/>
                <w:szCs w:val="18"/>
              </w:rPr>
            </w:pPr>
            <w:del w:id="1914" w:author="TF 112518" w:date="2018-11-26T22:29:00Z">
              <w:r w:rsidRPr="002A4574" w:rsidDel="00AA70B8">
                <w:rPr>
                  <w:rFonts w:ascii="Calibri" w:hAnsi="Calibri"/>
                  <w:color w:val="000000"/>
                  <w:sz w:val="18"/>
                  <w:szCs w:val="18"/>
                </w:rPr>
                <w:delText>37.7</w:delText>
              </w:r>
            </w:del>
          </w:p>
        </w:tc>
        <w:tc>
          <w:tcPr>
            <w:tcW w:w="1420" w:type="dxa"/>
            <w:gridSpan w:val="2"/>
            <w:tcBorders>
              <w:top w:val="nil"/>
              <w:left w:val="nil"/>
              <w:bottom w:val="nil"/>
              <w:right w:val="nil"/>
            </w:tcBorders>
            <w:shd w:val="clear" w:color="auto" w:fill="auto"/>
            <w:noWrap/>
            <w:vAlign w:val="center"/>
            <w:hideMark/>
          </w:tcPr>
          <w:p w14:paraId="2D5A9F8C" w14:textId="77777777" w:rsidR="00AA3A32" w:rsidDel="00AA70B8" w:rsidRDefault="00636F83" w:rsidP="00AA3A32">
            <w:pPr>
              <w:rPr>
                <w:del w:id="1915" w:author="TF 112518" w:date="2018-11-26T22:29:00Z"/>
                <w:rFonts w:ascii="Calibri" w:hAnsi="Calibri"/>
                <w:color w:val="000000"/>
                <w:sz w:val="18"/>
                <w:szCs w:val="18"/>
              </w:rPr>
            </w:pPr>
            <w:del w:id="1916" w:author="TF 112518" w:date="2018-11-26T22:29:00Z">
              <w:r w:rsidRPr="002A4574" w:rsidDel="00AA70B8">
                <w:rPr>
                  <w:rFonts w:ascii="Calibri" w:hAnsi="Calibri"/>
                  <w:color w:val="000000"/>
                  <w:sz w:val="18"/>
                  <w:szCs w:val="18"/>
                </w:rPr>
                <w:delText>–121.82</w:delText>
              </w:r>
            </w:del>
          </w:p>
        </w:tc>
        <w:tc>
          <w:tcPr>
            <w:tcW w:w="1293" w:type="dxa"/>
            <w:tcBorders>
              <w:top w:val="nil"/>
              <w:left w:val="nil"/>
              <w:bottom w:val="nil"/>
              <w:right w:val="nil"/>
            </w:tcBorders>
            <w:shd w:val="clear" w:color="auto" w:fill="auto"/>
            <w:noWrap/>
            <w:vAlign w:val="center"/>
            <w:hideMark/>
          </w:tcPr>
          <w:p w14:paraId="2D5A9F8D" w14:textId="77777777" w:rsidR="00AA3A32" w:rsidDel="00AA70B8" w:rsidRDefault="00636F83" w:rsidP="00AA3A32">
            <w:pPr>
              <w:rPr>
                <w:del w:id="1917" w:author="TF 112518" w:date="2018-11-26T22:29:00Z"/>
                <w:rFonts w:ascii="Calibri" w:hAnsi="Calibri"/>
                <w:color w:val="000000"/>
                <w:sz w:val="18"/>
                <w:szCs w:val="18"/>
              </w:rPr>
            </w:pPr>
            <w:del w:id="1918" w:author="TF 112518" w:date="2018-11-26T22:29:00Z">
              <w:r w:rsidRPr="002A4574" w:rsidDel="00AA70B8">
                <w:rPr>
                  <w:rFonts w:ascii="Calibri" w:hAnsi="Calibri"/>
                  <w:color w:val="000000"/>
                  <w:sz w:val="18"/>
                  <w:szCs w:val="18"/>
                </w:rPr>
                <w:delText>California</w:delText>
              </w:r>
            </w:del>
          </w:p>
        </w:tc>
      </w:tr>
      <w:tr w:rsidR="00636F83" w:rsidRPr="002A4574" w:rsidDel="00AA70B8" w14:paraId="2D5A9F95" w14:textId="77777777" w:rsidTr="00BA6D7A">
        <w:trPr>
          <w:trHeight w:val="240"/>
          <w:del w:id="1919" w:author="TF 112518" w:date="2018-11-26T22:29:00Z"/>
        </w:trPr>
        <w:tc>
          <w:tcPr>
            <w:tcW w:w="984" w:type="dxa"/>
            <w:gridSpan w:val="2"/>
            <w:tcBorders>
              <w:top w:val="nil"/>
              <w:left w:val="nil"/>
              <w:right w:val="nil"/>
            </w:tcBorders>
            <w:shd w:val="clear" w:color="auto" w:fill="auto"/>
            <w:noWrap/>
            <w:vAlign w:val="center"/>
            <w:hideMark/>
          </w:tcPr>
          <w:p w14:paraId="2D5A9F8F" w14:textId="77777777" w:rsidR="00AA3A32" w:rsidDel="00AA70B8" w:rsidRDefault="00636F83" w:rsidP="00AA3A32">
            <w:pPr>
              <w:rPr>
                <w:del w:id="1920" w:author="TF 112518" w:date="2018-11-26T22:29:00Z"/>
                <w:rFonts w:ascii="Calibri" w:hAnsi="Calibri"/>
                <w:color w:val="000000"/>
                <w:sz w:val="18"/>
                <w:szCs w:val="18"/>
              </w:rPr>
            </w:pPr>
            <w:del w:id="1921" w:author="TF 112518" w:date="2018-11-26T22:29:00Z">
              <w:r w:rsidRPr="002A4574" w:rsidDel="00AA70B8">
                <w:rPr>
                  <w:rFonts w:ascii="Calibri" w:hAnsi="Calibri"/>
                  <w:color w:val="000000"/>
                  <w:sz w:val="18"/>
                  <w:szCs w:val="18"/>
                </w:rPr>
                <w:delText>724930</w:delText>
              </w:r>
            </w:del>
          </w:p>
        </w:tc>
        <w:tc>
          <w:tcPr>
            <w:tcW w:w="818" w:type="dxa"/>
            <w:gridSpan w:val="2"/>
            <w:tcBorders>
              <w:top w:val="nil"/>
              <w:left w:val="nil"/>
              <w:right w:val="nil"/>
            </w:tcBorders>
            <w:shd w:val="clear" w:color="auto" w:fill="auto"/>
            <w:noWrap/>
            <w:vAlign w:val="center"/>
            <w:hideMark/>
          </w:tcPr>
          <w:p w14:paraId="2D5A9F90" w14:textId="77777777" w:rsidR="00AA3A32" w:rsidDel="00AA70B8" w:rsidRDefault="00636F83" w:rsidP="00AA3A32">
            <w:pPr>
              <w:rPr>
                <w:del w:id="1922" w:author="TF 112518" w:date="2018-11-26T22:29:00Z"/>
                <w:rFonts w:ascii="Calibri" w:hAnsi="Calibri"/>
                <w:color w:val="000000"/>
                <w:sz w:val="18"/>
                <w:szCs w:val="18"/>
              </w:rPr>
            </w:pPr>
            <w:del w:id="1923" w:author="TF 112518" w:date="2018-11-26T22:29:00Z">
              <w:r w:rsidRPr="002A4574" w:rsidDel="00AA70B8">
                <w:rPr>
                  <w:rFonts w:ascii="Calibri" w:hAnsi="Calibri"/>
                  <w:color w:val="000000"/>
                  <w:sz w:val="18"/>
                  <w:szCs w:val="18"/>
                </w:rPr>
                <w:delText>0.54</w:delText>
              </w:r>
            </w:del>
          </w:p>
        </w:tc>
        <w:tc>
          <w:tcPr>
            <w:tcW w:w="4955" w:type="dxa"/>
            <w:tcBorders>
              <w:top w:val="nil"/>
              <w:left w:val="nil"/>
              <w:right w:val="nil"/>
            </w:tcBorders>
            <w:shd w:val="clear" w:color="auto" w:fill="auto"/>
            <w:noWrap/>
            <w:vAlign w:val="bottom"/>
            <w:hideMark/>
          </w:tcPr>
          <w:p w14:paraId="2D5A9F91" w14:textId="77777777" w:rsidR="00636F83" w:rsidRPr="002A4574" w:rsidDel="00AA70B8" w:rsidRDefault="00636F83" w:rsidP="00636F83">
            <w:pPr>
              <w:rPr>
                <w:del w:id="1924" w:author="TF 112518" w:date="2018-11-26T22:29:00Z"/>
                <w:rFonts w:ascii="Calibri" w:hAnsi="Calibri"/>
                <w:color w:val="000000"/>
                <w:sz w:val="18"/>
                <w:szCs w:val="18"/>
              </w:rPr>
            </w:pPr>
            <w:del w:id="1925" w:author="TF 112518" w:date="2018-11-26T22:29:00Z">
              <w:r w:rsidRPr="002A4574" w:rsidDel="00AA70B8">
                <w:rPr>
                  <w:rFonts w:ascii="Calibri" w:hAnsi="Calibri"/>
                  <w:color w:val="000000"/>
                  <w:sz w:val="18"/>
                  <w:szCs w:val="18"/>
                </w:rPr>
                <w:delText xml:space="preserve">Oakland Metropolitan Arpt </w:delText>
              </w:r>
            </w:del>
          </w:p>
        </w:tc>
        <w:tc>
          <w:tcPr>
            <w:tcW w:w="1451" w:type="dxa"/>
            <w:gridSpan w:val="2"/>
            <w:tcBorders>
              <w:top w:val="nil"/>
              <w:left w:val="nil"/>
              <w:right w:val="nil"/>
            </w:tcBorders>
            <w:shd w:val="clear" w:color="auto" w:fill="auto"/>
            <w:noWrap/>
            <w:vAlign w:val="center"/>
            <w:hideMark/>
          </w:tcPr>
          <w:p w14:paraId="2D5A9F92" w14:textId="77777777" w:rsidR="00AA3A32" w:rsidDel="00AA70B8" w:rsidRDefault="00636F83" w:rsidP="00AA3A32">
            <w:pPr>
              <w:rPr>
                <w:del w:id="1926" w:author="TF 112518" w:date="2018-11-26T22:29:00Z"/>
                <w:rFonts w:ascii="Calibri" w:hAnsi="Calibri"/>
                <w:color w:val="000000"/>
                <w:sz w:val="18"/>
                <w:szCs w:val="18"/>
              </w:rPr>
            </w:pPr>
            <w:del w:id="1927" w:author="TF 112518" w:date="2018-11-26T22:29:00Z">
              <w:r w:rsidRPr="002A4574" w:rsidDel="00AA70B8">
                <w:rPr>
                  <w:rFonts w:ascii="Calibri" w:hAnsi="Calibri"/>
                  <w:color w:val="000000"/>
                  <w:sz w:val="18"/>
                  <w:szCs w:val="18"/>
                </w:rPr>
                <w:delText>37.72</w:delText>
              </w:r>
            </w:del>
          </w:p>
        </w:tc>
        <w:tc>
          <w:tcPr>
            <w:tcW w:w="1420" w:type="dxa"/>
            <w:gridSpan w:val="2"/>
            <w:tcBorders>
              <w:top w:val="nil"/>
              <w:left w:val="nil"/>
              <w:right w:val="nil"/>
            </w:tcBorders>
            <w:shd w:val="clear" w:color="auto" w:fill="auto"/>
            <w:noWrap/>
            <w:vAlign w:val="center"/>
            <w:hideMark/>
          </w:tcPr>
          <w:p w14:paraId="2D5A9F93" w14:textId="77777777" w:rsidR="00AA3A32" w:rsidDel="00AA70B8" w:rsidRDefault="00636F83" w:rsidP="00AA3A32">
            <w:pPr>
              <w:rPr>
                <w:del w:id="1928" w:author="TF 112518" w:date="2018-11-26T22:29:00Z"/>
                <w:rFonts w:ascii="Calibri" w:hAnsi="Calibri"/>
                <w:color w:val="000000"/>
                <w:sz w:val="18"/>
                <w:szCs w:val="18"/>
              </w:rPr>
            </w:pPr>
            <w:del w:id="1929" w:author="TF 112518" w:date="2018-11-26T22:29:00Z">
              <w:r w:rsidRPr="002A4574" w:rsidDel="00AA70B8">
                <w:rPr>
                  <w:rFonts w:ascii="Calibri" w:hAnsi="Calibri"/>
                  <w:color w:val="000000"/>
                  <w:sz w:val="18"/>
                  <w:szCs w:val="18"/>
                </w:rPr>
                <w:delText>–122.22</w:delText>
              </w:r>
            </w:del>
          </w:p>
        </w:tc>
        <w:tc>
          <w:tcPr>
            <w:tcW w:w="1293" w:type="dxa"/>
            <w:tcBorders>
              <w:top w:val="nil"/>
              <w:left w:val="nil"/>
              <w:right w:val="nil"/>
            </w:tcBorders>
            <w:shd w:val="clear" w:color="auto" w:fill="auto"/>
            <w:noWrap/>
            <w:vAlign w:val="center"/>
            <w:hideMark/>
          </w:tcPr>
          <w:p w14:paraId="2D5A9F94" w14:textId="77777777" w:rsidR="00AA3A32" w:rsidDel="00AA70B8" w:rsidRDefault="00636F83" w:rsidP="00AA3A32">
            <w:pPr>
              <w:rPr>
                <w:del w:id="1930" w:author="TF 112518" w:date="2018-11-26T22:29:00Z"/>
                <w:rFonts w:ascii="Calibri" w:hAnsi="Calibri"/>
                <w:color w:val="000000"/>
                <w:sz w:val="18"/>
                <w:szCs w:val="18"/>
              </w:rPr>
            </w:pPr>
            <w:del w:id="1931" w:author="TF 112518" w:date="2018-11-26T22:29:00Z">
              <w:r w:rsidRPr="002A4574" w:rsidDel="00AA70B8">
                <w:rPr>
                  <w:rFonts w:ascii="Calibri" w:hAnsi="Calibri"/>
                  <w:color w:val="000000"/>
                  <w:sz w:val="18"/>
                  <w:szCs w:val="18"/>
                </w:rPr>
                <w:delText>California</w:delText>
              </w:r>
            </w:del>
          </w:p>
        </w:tc>
      </w:tr>
      <w:tr w:rsidR="00636F83" w:rsidRPr="002A4574" w:rsidDel="00AA70B8" w14:paraId="2D5A9F9C" w14:textId="77777777" w:rsidTr="00BA6D7A">
        <w:trPr>
          <w:trHeight w:val="240"/>
          <w:del w:id="1932" w:author="TF 112518" w:date="2018-11-26T22:29:00Z"/>
        </w:trPr>
        <w:tc>
          <w:tcPr>
            <w:tcW w:w="984" w:type="dxa"/>
            <w:gridSpan w:val="2"/>
            <w:tcBorders>
              <w:top w:val="nil"/>
              <w:left w:val="nil"/>
              <w:bottom w:val="nil"/>
              <w:right w:val="nil"/>
            </w:tcBorders>
            <w:shd w:val="clear" w:color="auto" w:fill="auto"/>
            <w:noWrap/>
            <w:vAlign w:val="center"/>
            <w:hideMark/>
          </w:tcPr>
          <w:p w14:paraId="2D5A9F96" w14:textId="77777777" w:rsidR="00AA3A32" w:rsidDel="00AA70B8" w:rsidRDefault="00636F83" w:rsidP="00AA3A32">
            <w:pPr>
              <w:rPr>
                <w:del w:id="1933" w:author="TF 112518" w:date="2018-11-26T22:29:00Z"/>
                <w:rFonts w:ascii="Calibri" w:hAnsi="Calibri"/>
                <w:color w:val="000000"/>
                <w:sz w:val="18"/>
                <w:szCs w:val="18"/>
              </w:rPr>
            </w:pPr>
            <w:del w:id="1934" w:author="TF 112518" w:date="2018-11-26T22:29:00Z">
              <w:r w:rsidRPr="002A4574" w:rsidDel="00AA70B8">
                <w:rPr>
                  <w:rFonts w:ascii="Calibri" w:hAnsi="Calibri"/>
                  <w:color w:val="000000"/>
                  <w:sz w:val="18"/>
                  <w:szCs w:val="18"/>
                </w:rPr>
                <w:delText>724935</w:delText>
              </w:r>
            </w:del>
          </w:p>
        </w:tc>
        <w:tc>
          <w:tcPr>
            <w:tcW w:w="818" w:type="dxa"/>
            <w:gridSpan w:val="2"/>
            <w:tcBorders>
              <w:top w:val="nil"/>
              <w:left w:val="nil"/>
              <w:bottom w:val="nil"/>
              <w:right w:val="nil"/>
            </w:tcBorders>
            <w:shd w:val="clear" w:color="auto" w:fill="auto"/>
            <w:noWrap/>
            <w:vAlign w:val="center"/>
            <w:hideMark/>
          </w:tcPr>
          <w:p w14:paraId="2D5A9F97" w14:textId="77777777" w:rsidR="00AA3A32" w:rsidDel="00AA70B8" w:rsidRDefault="00636F83" w:rsidP="00AA3A32">
            <w:pPr>
              <w:rPr>
                <w:del w:id="1935" w:author="TF 112518" w:date="2018-11-26T22:29:00Z"/>
                <w:rFonts w:ascii="Calibri" w:hAnsi="Calibri"/>
                <w:color w:val="000000"/>
                <w:sz w:val="18"/>
                <w:szCs w:val="18"/>
              </w:rPr>
            </w:pPr>
            <w:del w:id="1936" w:author="TF 112518" w:date="2018-11-26T22:29:00Z">
              <w:r w:rsidRPr="002A4574" w:rsidDel="00AA70B8">
                <w:rPr>
                  <w:rFonts w:ascii="Calibri" w:hAnsi="Calibri"/>
                  <w:color w:val="000000"/>
                  <w:sz w:val="18"/>
                  <w:szCs w:val="18"/>
                </w:rPr>
                <w:delText>0.47</w:delText>
              </w:r>
            </w:del>
          </w:p>
        </w:tc>
        <w:tc>
          <w:tcPr>
            <w:tcW w:w="4955" w:type="dxa"/>
            <w:tcBorders>
              <w:top w:val="nil"/>
              <w:left w:val="nil"/>
              <w:bottom w:val="nil"/>
              <w:right w:val="nil"/>
            </w:tcBorders>
            <w:shd w:val="clear" w:color="auto" w:fill="auto"/>
            <w:noWrap/>
            <w:vAlign w:val="bottom"/>
            <w:hideMark/>
          </w:tcPr>
          <w:p w14:paraId="2D5A9F98" w14:textId="77777777" w:rsidR="00636F83" w:rsidRPr="002A4574" w:rsidDel="00AA70B8" w:rsidRDefault="00636F83" w:rsidP="00636F83">
            <w:pPr>
              <w:rPr>
                <w:del w:id="1937" w:author="TF 112518" w:date="2018-11-26T22:29:00Z"/>
                <w:rFonts w:ascii="Calibri" w:hAnsi="Calibri"/>
                <w:color w:val="000000"/>
                <w:sz w:val="18"/>
                <w:szCs w:val="18"/>
              </w:rPr>
            </w:pPr>
            <w:del w:id="1938" w:author="TF 112518" w:date="2018-11-26T22:29:00Z">
              <w:r w:rsidRPr="002A4574" w:rsidDel="00AA70B8">
                <w:rPr>
                  <w:rFonts w:ascii="Calibri" w:hAnsi="Calibri"/>
                  <w:color w:val="000000"/>
                  <w:sz w:val="18"/>
                  <w:szCs w:val="18"/>
                </w:rPr>
                <w:delText xml:space="preserve">Hayward Air Term </w:delText>
              </w:r>
            </w:del>
          </w:p>
        </w:tc>
        <w:tc>
          <w:tcPr>
            <w:tcW w:w="1451" w:type="dxa"/>
            <w:gridSpan w:val="2"/>
            <w:tcBorders>
              <w:top w:val="nil"/>
              <w:left w:val="nil"/>
              <w:bottom w:val="nil"/>
              <w:right w:val="nil"/>
            </w:tcBorders>
            <w:shd w:val="clear" w:color="auto" w:fill="auto"/>
            <w:noWrap/>
            <w:vAlign w:val="center"/>
            <w:hideMark/>
          </w:tcPr>
          <w:p w14:paraId="2D5A9F99" w14:textId="77777777" w:rsidR="00AA3A32" w:rsidDel="00AA70B8" w:rsidRDefault="00636F83" w:rsidP="00AA3A32">
            <w:pPr>
              <w:rPr>
                <w:del w:id="1939" w:author="TF 112518" w:date="2018-11-26T22:29:00Z"/>
                <w:rFonts w:ascii="Calibri" w:hAnsi="Calibri"/>
                <w:color w:val="000000"/>
                <w:sz w:val="18"/>
                <w:szCs w:val="18"/>
              </w:rPr>
            </w:pPr>
            <w:del w:id="1940" w:author="TF 112518" w:date="2018-11-26T22:29:00Z">
              <w:r w:rsidRPr="002A4574" w:rsidDel="00AA70B8">
                <w:rPr>
                  <w:rFonts w:ascii="Calibri" w:hAnsi="Calibri"/>
                  <w:color w:val="000000"/>
                  <w:sz w:val="18"/>
                  <w:szCs w:val="18"/>
                </w:rPr>
                <w:delText>37.67</w:delText>
              </w:r>
            </w:del>
          </w:p>
        </w:tc>
        <w:tc>
          <w:tcPr>
            <w:tcW w:w="1420" w:type="dxa"/>
            <w:gridSpan w:val="2"/>
            <w:tcBorders>
              <w:top w:val="nil"/>
              <w:left w:val="nil"/>
              <w:bottom w:val="nil"/>
              <w:right w:val="nil"/>
            </w:tcBorders>
            <w:shd w:val="clear" w:color="auto" w:fill="auto"/>
            <w:noWrap/>
            <w:vAlign w:val="center"/>
            <w:hideMark/>
          </w:tcPr>
          <w:p w14:paraId="2D5A9F9A" w14:textId="77777777" w:rsidR="00AA3A32" w:rsidDel="00AA70B8" w:rsidRDefault="00636F83" w:rsidP="00AA3A32">
            <w:pPr>
              <w:rPr>
                <w:del w:id="1941" w:author="TF 112518" w:date="2018-11-26T22:29:00Z"/>
                <w:rFonts w:ascii="Calibri" w:hAnsi="Calibri"/>
                <w:color w:val="000000"/>
                <w:sz w:val="18"/>
                <w:szCs w:val="18"/>
              </w:rPr>
            </w:pPr>
            <w:del w:id="1942" w:author="TF 112518" w:date="2018-11-26T22:29:00Z">
              <w:r w:rsidRPr="002A4574" w:rsidDel="00AA70B8">
                <w:rPr>
                  <w:rFonts w:ascii="Calibri" w:hAnsi="Calibri"/>
                  <w:color w:val="000000"/>
                  <w:sz w:val="18"/>
                  <w:szCs w:val="18"/>
                </w:rPr>
                <w:delText>–122.12</w:delText>
              </w:r>
            </w:del>
          </w:p>
        </w:tc>
        <w:tc>
          <w:tcPr>
            <w:tcW w:w="1293" w:type="dxa"/>
            <w:tcBorders>
              <w:top w:val="nil"/>
              <w:left w:val="nil"/>
              <w:bottom w:val="nil"/>
              <w:right w:val="nil"/>
            </w:tcBorders>
            <w:shd w:val="clear" w:color="auto" w:fill="auto"/>
            <w:noWrap/>
            <w:vAlign w:val="center"/>
            <w:hideMark/>
          </w:tcPr>
          <w:p w14:paraId="2D5A9F9B" w14:textId="77777777" w:rsidR="00AA3A32" w:rsidDel="00AA70B8" w:rsidRDefault="00636F83" w:rsidP="00AA3A32">
            <w:pPr>
              <w:rPr>
                <w:del w:id="1943" w:author="TF 112518" w:date="2018-11-26T22:29:00Z"/>
                <w:rFonts w:ascii="Calibri" w:hAnsi="Calibri"/>
                <w:color w:val="000000"/>
                <w:sz w:val="18"/>
                <w:szCs w:val="18"/>
              </w:rPr>
            </w:pPr>
            <w:del w:id="1944" w:author="TF 112518" w:date="2018-11-26T22:29:00Z">
              <w:r w:rsidRPr="002A4574" w:rsidDel="00AA70B8">
                <w:rPr>
                  <w:rFonts w:ascii="Calibri" w:hAnsi="Calibri"/>
                  <w:color w:val="000000"/>
                  <w:sz w:val="18"/>
                  <w:szCs w:val="18"/>
                </w:rPr>
                <w:delText>California</w:delText>
              </w:r>
            </w:del>
          </w:p>
        </w:tc>
      </w:tr>
      <w:tr w:rsidR="00636F83" w:rsidRPr="002A4574" w:rsidDel="00AA70B8" w14:paraId="2D5A9FA3" w14:textId="77777777" w:rsidTr="00BA6D7A">
        <w:trPr>
          <w:trHeight w:val="240"/>
          <w:del w:id="1945" w:author="TF 112518" w:date="2018-11-26T22:29:00Z"/>
        </w:trPr>
        <w:tc>
          <w:tcPr>
            <w:tcW w:w="984" w:type="dxa"/>
            <w:gridSpan w:val="2"/>
            <w:tcBorders>
              <w:left w:val="nil"/>
              <w:bottom w:val="nil"/>
              <w:right w:val="nil"/>
            </w:tcBorders>
            <w:shd w:val="clear" w:color="auto" w:fill="auto"/>
            <w:noWrap/>
            <w:vAlign w:val="center"/>
            <w:hideMark/>
          </w:tcPr>
          <w:p w14:paraId="2D5A9F9D" w14:textId="77777777" w:rsidR="00AA3A32" w:rsidDel="00AA70B8" w:rsidRDefault="00636F83" w:rsidP="00AA3A32">
            <w:pPr>
              <w:rPr>
                <w:del w:id="1946" w:author="TF 112518" w:date="2018-11-26T22:29:00Z"/>
                <w:rFonts w:ascii="Calibri" w:hAnsi="Calibri"/>
                <w:color w:val="000000"/>
                <w:sz w:val="18"/>
                <w:szCs w:val="18"/>
              </w:rPr>
            </w:pPr>
            <w:del w:id="1947" w:author="TF 112518" w:date="2018-11-26T22:29:00Z">
              <w:r w:rsidRPr="002A4574" w:rsidDel="00AA70B8">
                <w:rPr>
                  <w:rFonts w:ascii="Calibri" w:hAnsi="Calibri"/>
                  <w:color w:val="000000"/>
                  <w:sz w:val="18"/>
                  <w:szCs w:val="18"/>
                </w:rPr>
                <w:delText>724936</w:delText>
              </w:r>
            </w:del>
          </w:p>
        </w:tc>
        <w:tc>
          <w:tcPr>
            <w:tcW w:w="818" w:type="dxa"/>
            <w:gridSpan w:val="2"/>
            <w:tcBorders>
              <w:left w:val="nil"/>
              <w:bottom w:val="nil"/>
              <w:right w:val="nil"/>
            </w:tcBorders>
            <w:shd w:val="clear" w:color="auto" w:fill="auto"/>
            <w:noWrap/>
            <w:vAlign w:val="center"/>
            <w:hideMark/>
          </w:tcPr>
          <w:p w14:paraId="2D5A9F9E" w14:textId="77777777" w:rsidR="00AA3A32" w:rsidDel="00AA70B8" w:rsidRDefault="00636F83" w:rsidP="00AA3A32">
            <w:pPr>
              <w:rPr>
                <w:del w:id="1948" w:author="TF 112518" w:date="2018-11-26T22:29:00Z"/>
                <w:rFonts w:ascii="Calibri" w:hAnsi="Calibri"/>
                <w:color w:val="000000"/>
                <w:sz w:val="18"/>
                <w:szCs w:val="18"/>
              </w:rPr>
            </w:pPr>
            <w:del w:id="1949" w:author="TF 112518" w:date="2018-11-26T22:29:00Z">
              <w:r w:rsidRPr="002A4574" w:rsidDel="00AA70B8">
                <w:rPr>
                  <w:rFonts w:ascii="Calibri" w:hAnsi="Calibri"/>
                  <w:color w:val="000000"/>
                  <w:sz w:val="18"/>
                  <w:szCs w:val="18"/>
                </w:rPr>
                <w:delText>0.53</w:delText>
              </w:r>
            </w:del>
          </w:p>
        </w:tc>
        <w:tc>
          <w:tcPr>
            <w:tcW w:w="4955" w:type="dxa"/>
            <w:tcBorders>
              <w:left w:val="nil"/>
              <w:bottom w:val="nil"/>
              <w:right w:val="nil"/>
            </w:tcBorders>
            <w:shd w:val="clear" w:color="auto" w:fill="auto"/>
            <w:noWrap/>
            <w:vAlign w:val="bottom"/>
            <w:hideMark/>
          </w:tcPr>
          <w:p w14:paraId="2D5A9F9F" w14:textId="77777777" w:rsidR="00636F83" w:rsidRPr="002A4574" w:rsidDel="00AA70B8" w:rsidRDefault="00636F83" w:rsidP="00636F83">
            <w:pPr>
              <w:rPr>
                <w:del w:id="1950" w:author="TF 112518" w:date="2018-11-26T22:29:00Z"/>
                <w:rFonts w:ascii="Calibri" w:hAnsi="Calibri"/>
                <w:color w:val="000000"/>
                <w:sz w:val="18"/>
                <w:szCs w:val="18"/>
              </w:rPr>
            </w:pPr>
            <w:del w:id="1951" w:author="TF 112518" w:date="2018-11-26T22:29:00Z">
              <w:r w:rsidRPr="002A4574" w:rsidDel="00AA70B8">
                <w:rPr>
                  <w:rFonts w:ascii="Calibri" w:hAnsi="Calibri"/>
                  <w:color w:val="000000"/>
                  <w:sz w:val="18"/>
                  <w:szCs w:val="18"/>
                </w:rPr>
                <w:delText xml:space="preserve">Concord–Buchanan Field </w:delText>
              </w:r>
            </w:del>
          </w:p>
        </w:tc>
        <w:tc>
          <w:tcPr>
            <w:tcW w:w="1451" w:type="dxa"/>
            <w:gridSpan w:val="2"/>
            <w:tcBorders>
              <w:left w:val="nil"/>
              <w:bottom w:val="nil"/>
              <w:right w:val="nil"/>
            </w:tcBorders>
            <w:shd w:val="clear" w:color="auto" w:fill="auto"/>
            <w:noWrap/>
            <w:vAlign w:val="center"/>
            <w:hideMark/>
          </w:tcPr>
          <w:p w14:paraId="2D5A9FA0" w14:textId="77777777" w:rsidR="00AA3A32" w:rsidDel="00AA70B8" w:rsidRDefault="00636F83" w:rsidP="00AA3A32">
            <w:pPr>
              <w:rPr>
                <w:del w:id="1952" w:author="TF 112518" w:date="2018-11-26T22:29:00Z"/>
                <w:rFonts w:ascii="Calibri" w:hAnsi="Calibri"/>
                <w:color w:val="000000"/>
                <w:sz w:val="18"/>
                <w:szCs w:val="18"/>
              </w:rPr>
            </w:pPr>
            <w:del w:id="1953" w:author="TF 112518" w:date="2018-11-26T22:29:00Z">
              <w:r w:rsidRPr="002A4574" w:rsidDel="00AA70B8">
                <w:rPr>
                  <w:rFonts w:ascii="Calibri" w:hAnsi="Calibri"/>
                  <w:color w:val="000000"/>
                  <w:sz w:val="18"/>
                  <w:szCs w:val="18"/>
                </w:rPr>
                <w:delText>38</w:delText>
              </w:r>
            </w:del>
          </w:p>
        </w:tc>
        <w:tc>
          <w:tcPr>
            <w:tcW w:w="1420" w:type="dxa"/>
            <w:gridSpan w:val="2"/>
            <w:tcBorders>
              <w:left w:val="nil"/>
              <w:bottom w:val="nil"/>
              <w:right w:val="nil"/>
            </w:tcBorders>
            <w:shd w:val="clear" w:color="auto" w:fill="auto"/>
            <w:noWrap/>
            <w:vAlign w:val="center"/>
            <w:hideMark/>
          </w:tcPr>
          <w:p w14:paraId="2D5A9FA1" w14:textId="77777777" w:rsidR="00AA3A32" w:rsidDel="00AA70B8" w:rsidRDefault="00636F83" w:rsidP="00AA3A32">
            <w:pPr>
              <w:rPr>
                <w:del w:id="1954" w:author="TF 112518" w:date="2018-11-26T22:29:00Z"/>
                <w:rFonts w:ascii="Calibri" w:hAnsi="Calibri"/>
                <w:color w:val="000000"/>
                <w:sz w:val="18"/>
                <w:szCs w:val="18"/>
              </w:rPr>
            </w:pPr>
            <w:del w:id="1955" w:author="TF 112518" w:date="2018-11-26T22:29:00Z">
              <w:r w:rsidRPr="002A4574" w:rsidDel="00AA70B8">
                <w:rPr>
                  <w:rFonts w:ascii="Calibri" w:hAnsi="Calibri"/>
                  <w:color w:val="000000"/>
                  <w:sz w:val="18"/>
                  <w:szCs w:val="18"/>
                </w:rPr>
                <w:delText>–122.05</w:delText>
              </w:r>
            </w:del>
          </w:p>
        </w:tc>
        <w:tc>
          <w:tcPr>
            <w:tcW w:w="1293" w:type="dxa"/>
            <w:tcBorders>
              <w:left w:val="nil"/>
              <w:bottom w:val="nil"/>
              <w:right w:val="nil"/>
            </w:tcBorders>
            <w:shd w:val="clear" w:color="auto" w:fill="auto"/>
            <w:noWrap/>
            <w:vAlign w:val="center"/>
            <w:hideMark/>
          </w:tcPr>
          <w:p w14:paraId="2D5A9FA2" w14:textId="77777777" w:rsidR="00AA3A32" w:rsidDel="00AA70B8" w:rsidRDefault="00636F83" w:rsidP="00AA3A32">
            <w:pPr>
              <w:rPr>
                <w:del w:id="1956" w:author="TF 112518" w:date="2018-11-26T22:29:00Z"/>
                <w:rFonts w:ascii="Calibri" w:hAnsi="Calibri"/>
                <w:color w:val="000000"/>
                <w:sz w:val="18"/>
                <w:szCs w:val="18"/>
              </w:rPr>
            </w:pPr>
            <w:del w:id="1957" w:author="TF 112518" w:date="2018-11-26T22:29:00Z">
              <w:r w:rsidRPr="002A4574" w:rsidDel="00AA70B8">
                <w:rPr>
                  <w:rFonts w:ascii="Calibri" w:hAnsi="Calibri"/>
                  <w:color w:val="000000"/>
                  <w:sz w:val="18"/>
                  <w:szCs w:val="18"/>
                </w:rPr>
                <w:delText>California</w:delText>
              </w:r>
            </w:del>
          </w:p>
        </w:tc>
      </w:tr>
      <w:tr w:rsidR="00636F83" w:rsidRPr="002A4574" w:rsidDel="00AA70B8" w14:paraId="2D5A9FAA" w14:textId="77777777" w:rsidTr="00BA6D7A">
        <w:trPr>
          <w:trHeight w:val="240"/>
          <w:del w:id="1958" w:author="TF 112518" w:date="2018-11-26T22:29:00Z"/>
        </w:trPr>
        <w:tc>
          <w:tcPr>
            <w:tcW w:w="984" w:type="dxa"/>
            <w:gridSpan w:val="2"/>
            <w:tcBorders>
              <w:top w:val="nil"/>
              <w:left w:val="nil"/>
              <w:bottom w:val="nil"/>
              <w:right w:val="nil"/>
            </w:tcBorders>
            <w:shd w:val="clear" w:color="auto" w:fill="auto"/>
            <w:noWrap/>
            <w:vAlign w:val="center"/>
            <w:hideMark/>
          </w:tcPr>
          <w:p w14:paraId="2D5A9FA4" w14:textId="77777777" w:rsidR="00AA3A32" w:rsidDel="00AA70B8" w:rsidRDefault="00636F83" w:rsidP="00AA3A32">
            <w:pPr>
              <w:rPr>
                <w:del w:id="1959" w:author="TF 112518" w:date="2018-11-26T22:29:00Z"/>
                <w:rFonts w:ascii="Calibri" w:hAnsi="Calibri"/>
                <w:color w:val="000000"/>
                <w:sz w:val="18"/>
                <w:szCs w:val="18"/>
              </w:rPr>
            </w:pPr>
            <w:del w:id="1960" w:author="TF 112518" w:date="2018-11-26T22:29:00Z">
              <w:r w:rsidRPr="002A4574" w:rsidDel="00AA70B8">
                <w:rPr>
                  <w:rFonts w:ascii="Calibri" w:hAnsi="Calibri"/>
                  <w:color w:val="000000"/>
                  <w:sz w:val="18"/>
                  <w:szCs w:val="18"/>
                </w:rPr>
                <w:delText>724940</w:delText>
              </w:r>
            </w:del>
          </w:p>
        </w:tc>
        <w:tc>
          <w:tcPr>
            <w:tcW w:w="818" w:type="dxa"/>
            <w:gridSpan w:val="2"/>
            <w:tcBorders>
              <w:top w:val="nil"/>
              <w:left w:val="nil"/>
              <w:bottom w:val="nil"/>
              <w:right w:val="nil"/>
            </w:tcBorders>
            <w:shd w:val="clear" w:color="auto" w:fill="auto"/>
            <w:noWrap/>
            <w:vAlign w:val="center"/>
            <w:hideMark/>
          </w:tcPr>
          <w:p w14:paraId="2D5A9FA5" w14:textId="77777777" w:rsidR="00AA3A32" w:rsidDel="00AA70B8" w:rsidRDefault="00636F83" w:rsidP="00AA3A32">
            <w:pPr>
              <w:rPr>
                <w:del w:id="1961" w:author="TF 112518" w:date="2018-11-26T22:29:00Z"/>
                <w:rFonts w:ascii="Calibri" w:hAnsi="Calibri"/>
                <w:color w:val="000000"/>
                <w:sz w:val="18"/>
                <w:szCs w:val="18"/>
              </w:rPr>
            </w:pPr>
            <w:del w:id="1962" w:author="TF 112518" w:date="2018-11-26T22:29:00Z">
              <w:r w:rsidRPr="002A4574" w:rsidDel="00AA70B8">
                <w:rPr>
                  <w:rFonts w:ascii="Calibri" w:hAnsi="Calibri"/>
                  <w:color w:val="000000"/>
                  <w:sz w:val="18"/>
                  <w:szCs w:val="18"/>
                </w:rPr>
                <w:delText>0.6</w:delText>
              </w:r>
            </w:del>
          </w:p>
        </w:tc>
        <w:tc>
          <w:tcPr>
            <w:tcW w:w="4955" w:type="dxa"/>
            <w:tcBorders>
              <w:top w:val="nil"/>
              <w:left w:val="nil"/>
              <w:bottom w:val="nil"/>
              <w:right w:val="nil"/>
            </w:tcBorders>
            <w:shd w:val="clear" w:color="auto" w:fill="auto"/>
            <w:noWrap/>
            <w:vAlign w:val="bottom"/>
            <w:hideMark/>
          </w:tcPr>
          <w:p w14:paraId="2D5A9FA6" w14:textId="77777777" w:rsidR="00636F83" w:rsidRPr="002A4574" w:rsidDel="00AA70B8" w:rsidRDefault="00636F83" w:rsidP="00636F83">
            <w:pPr>
              <w:rPr>
                <w:del w:id="1963" w:author="TF 112518" w:date="2018-11-26T22:29:00Z"/>
                <w:rFonts w:ascii="Calibri" w:hAnsi="Calibri"/>
                <w:color w:val="000000"/>
                <w:sz w:val="18"/>
                <w:szCs w:val="18"/>
              </w:rPr>
            </w:pPr>
            <w:del w:id="1964" w:author="TF 112518" w:date="2018-11-26T22:29:00Z">
              <w:r w:rsidRPr="002A4574" w:rsidDel="00AA70B8">
                <w:rPr>
                  <w:rFonts w:ascii="Calibri" w:hAnsi="Calibri"/>
                  <w:color w:val="000000"/>
                  <w:sz w:val="18"/>
                  <w:szCs w:val="18"/>
                </w:rPr>
                <w:delText xml:space="preserve">San Francisco Intl AP </w:delText>
              </w:r>
            </w:del>
          </w:p>
        </w:tc>
        <w:tc>
          <w:tcPr>
            <w:tcW w:w="1451" w:type="dxa"/>
            <w:gridSpan w:val="2"/>
            <w:tcBorders>
              <w:top w:val="nil"/>
              <w:left w:val="nil"/>
              <w:bottom w:val="nil"/>
              <w:right w:val="nil"/>
            </w:tcBorders>
            <w:shd w:val="clear" w:color="auto" w:fill="auto"/>
            <w:noWrap/>
            <w:vAlign w:val="center"/>
            <w:hideMark/>
          </w:tcPr>
          <w:p w14:paraId="2D5A9FA7" w14:textId="77777777" w:rsidR="00AA3A32" w:rsidDel="00AA70B8" w:rsidRDefault="00636F83" w:rsidP="00AA3A32">
            <w:pPr>
              <w:rPr>
                <w:del w:id="1965" w:author="TF 112518" w:date="2018-11-26T22:29:00Z"/>
                <w:rFonts w:ascii="Calibri" w:hAnsi="Calibri"/>
                <w:color w:val="000000"/>
                <w:sz w:val="18"/>
                <w:szCs w:val="18"/>
              </w:rPr>
            </w:pPr>
            <w:del w:id="1966" w:author="TF 112518" w:date="2018-11-26T22:29:00Z">
              <w:r w:rsidRPr="002A4574" w:rsidDel="00AA70B8">
                <w:rPr>
                  <w:rFonts w:ascii="Calibri" w:hAnsi="Calibri"/>
                  <w:color w:val="000000"/>
                  <w:sz w:val="18"/>
                  <w:szCs w:val="18"/>
                </w:rPr>
                <w:delText>37.62</w:delText>
              </w:r>
            </w:del>
          </w:p>
        </w:tc>
        <w:tc>
          <w:tcPr>
            <w:tcW w:w="1420" w:type="dxa"/>
            <w:gridSpan w:val="2"/>
            <w:tcBorders>
              <w:top w:val="nil"/>
              <w:left w:val="nil"/>
              <w:bottom w:val="nil"/>
              <w:right w:val="nil"/>
            </w:tcBorders>
            <w:shd w:val="clear" w:color="auto" w:fill="auto"/>
            <w:noWrap/>
            <w:vAlign w:val="center"/>
            <w:hideMark/>
          </w:tcPr>
          <w:p w14:paraId="2D5A9FA8" w14:textId="77777777" w:rsidR="00AA3A32" w:rsidDel="00AA70B8" w:rsidRDefault="00636F83" w:rsidP="00AA3A32">
            <w:pPr>
              <w:rPr>
                <w:del w:id="1967" w:author="TF 112518" w:date="2018-11-26T22:29:00Z"/>
                <w:rFonts w:ascii="Calibri" w:hAnsi="Calibri"/>
                <w:color w:val="000000"/>
                <w:sz w:val="18"/>
                <w:szCs w:val="18"/>
              </w:rPr>
            </w:pPr>
            <w:del w:id="1968" w:author="TF 112518" w:date="2018-11-26T22:29:00Z">
              <w:r w:rsidRPr="002A4574" w:rsidDel="00AA70B8">
                <w:rPr>
                  <w:rFonts w:ascii="Calibri" w:hAnsi="Calibri"/>
                  <w:color w:val="000000"/>
                  <w:sz w:val="18"/>
                  <w:szCs w:val="18"/>
                </w:rPr>
                <w:delText>–122.40</w:delText>
              </w:r>
            </w:del>
          </w:p>
        </w:tc>
        <w:tc>
          <w:tcPr>
            <w:tcW w:w="1293" w:type="dxa"/>
            <w:tcBorders>
              <w:top w:val="nil"/>
              <w:left w:val="nil"/>
              <w:bottom w:val="nil"/>
              <w:right w:val="nil"/>
            </w:tcBorders>
            <w:shd w:val="clear" w:color="auto" w:fill="auto"/>
            <w:noWrap/>
            <w:vAlign w:val="center"/>
            <w:hideMark/>
          </w:tcPr>
          <w:p w14:paraId="2D5A9FA9" w14:textId="77777777" w:rsidR="00AA3A32" w:rsidDel="00AA70B8" w:rsidRDefault="00636F83" w:rsidP="00AA3A32">
            <w:pPr>
              <w:rPr>
                <w:del w:id="1969" w:author="TF 112518" w:date="2018-11-26T22:29:00Z"/>
                <w:rFonts w:ascii="Calibri" w:hAnsi="Calibri"/>
                <w:color w:val="000000"/>
                <w:sz w:val="18"/>
                <w:szCs w:val="18"/>
              </w:rPr>
            </w:pPr>
            <w:del w:id="1970" w:author="TF 112518" w:date="2018-11-26T22:29:00Z">
              <w:r w:rsidRPr="002A4574" w:rsidDel="00AA70B8">
                <w:rPr>
                  <w:rFonts w:ascii="Calibri" w:hAnsi="Calibri"/>
                  <w:color w:val="000000"/>
                  <w:sz w:val="18"/>
                  <w:szCs w:val="18"/>
                </w:rPr>
                <w:delText>California</w:delText>
              </w:r>
            </w:del>
          </w:p>
        </w:tc>
      </w:tr>
      <w:tr w:rsidR="00636F83" w:rsidRPr="002A4574" w:rsidDel="00AA70B8" w14:paraId="2D5A9FB1" w14:textId="77777777" w:rsidTr="00BA6D7A">
        <w:trPr>
          <w:trHeight w:val="240"/>
          <w:del w:id="1971" w:author="TF 112518" w:date="2018-11-26T22:29:00Z"/>
        </w:trPr>
        <w:tc>
          <w:tcPr>
            <w:tcW w:w="984" w:type="dxa"/>
            <w:gridSpan w:val="2"/>
            <w:tcBorders>
              <w:top w:val="nil"/>
              <w:left w:val="nil"/>
              <w:bottom w:val="nil"/>
              <w:right w:val="nil"/>
            </w:tcBorders>
            <w:shd w:val="clear" w:color="auto" w:fill="auto"/>
            <w:noWrap/>
            <w:vAlign w:val="center"/>
            <w:hideMark/>
          </w:tcPr>
          <w:p w14:paraId="2D5A9FAB" w14:textId="77777777" w:rsidR="00AA3A32" w:rsidDel="00AA70B8" w:rsidRDefault="00636F83" w:rsidP="00AA3A32">
            <w:pPr>
              <w:rPr>
                <w:del w:id="1972" w:author="TF 112518" w:date="2018-11-26T22:29:00Z"/>
                <w:rFonts w:ascii="Calibri" w:hAnsi="Calibri"/>
                <w:color w:val="000000"/>
                <w:sz w:val="18"/>
                <w:szCs w:val="18"/>
              </w:rPr>
            </w:pPr>
            <w:del w:id="1973" w:author="TF 112518" w:date="2018-11-26T22:29:00Z">
              <w:r w:rsidRPr="002A4574" w:rsidDel="00AA70B8">
                <w:rPr>
                  <w:rFonts w:ascii="Calibri" w:hAnsi="Calibri"/>
                  <w:color w:val="000000"/>
                  <w:sz w:val="18"/>
                  <w:szCs w:val="18"/>
                </w:rPr>
                <w:delText>724945</w:delText>
              </w:r>
            </w:del>
          </w:p>
        </w:tc>
        <w:tc>
          <w:tcPr>
            <w:tcW w:w="818" w:type="dxa"/>
            <w:gridSpan w:val="2"/>
            <w:tcBorders>
              <w:top w:val="nil"/>
              <w:left w:val="nil"/>
              <w:bottom w:val="nil"/>
              <w:right w:val="nil"/>
            </w:tcBorders>
            <w:shd w:val="clear" w:color="auto" w:fill="auto"/>
            <w:noWrap/>
            <w:vAlign w:val="center"/>
            <w:hideMark/>
          </w:tcPr>
          <w:p w14:paraId="2D5A9FAC" w14:textId="77777777" w:rsidR="00AA3A32" w:rsidDel="00AA70B8" w:rsidRDefault="00636F83" w:rsidP="00AA3A32">
            <w:pPr>
              <w:rPr>
                <w:del w:id="1974" w:author="TF 112518" w:date="2018-11-26T22:29:00Z"/>
                <w:rFonts w:ascii="Calibri" w:hAnsi="Calibri"/>
                <w:color w:val="000000"/>
                <w:sz w:val="18"/>
                <w:szCs w:val="18"/>
              </w:rPr>
            </w:pPr>
            <w:del w:id="1975" w:author="TF 112518" w:date="2018-11-26T22:29:00Z">
              <w:r w:rsidRPr="002A4574" w:rsidDel="00AA70B8">
                <w:rPr>
                  <w:rFonts w:ascii="Calibri" w:hAnsi="Calibri"/>
                  <w:color w:val="000000"/>
                  <w:sz w:val="18"/>
                  <w:szCs w:val="18"/>
                </w:rPr>
                <w:delText>0.48</w:delText>
              </w:r>
            </w:del>
          </w:p>
        </w:tc>
        <w:tc>
          <w:tcPr>
            <w:tcW w:w="4955" w:type="dxa"/>
            <w:tcBorders>
              <w:top w:val="nil"/>
              <w:left w:val="nil"/>
              <w:bottom w:val="nil"/>
              <w:right w:val="nil"/>
            </w:tcBorders>
            <w:shd w:val="clear" w:color="auto" w:fill="auto"/>
            <w:noWrap/>
            <w:vAlign w:val="bottom"/>
            <w:hideMark/>
          </w:tcPr>
          <w:p w14:paraId="2D5A9FAD" w14:textId="77777777" w:rsidR="00636F83" w:rsidRPr="002A4574" w:rsidDel="00AA70B8" w:rsidRDefault="00636F83" w:rsidP="00636F83">
            <w:pPr>
              <w:rPr>
                <w:del w:id="1976" w:author="TF 112518" w:date="2018-11-26T22:29:00Z"/>
                <w:rFonts w:ascii="Calibri" w:hAnsi="Calibri"/>
                <w:color w:val="000000"/>
                <w:sz w:val="18"/>
                <w:szCs w:val="18"/>
              </w:rPr>
            </w:pPr>
            <w:del w:id="1977" w:author="TF 112518" w:date="2018-11-26T22:29:00Z">
              <w:r w:rsidRPr="002A4574" w:rsidDel="00AA70B8">
                <w:rPr>
                  <w:rFonts w:ascii="Calibri" w:hAnsi="Calibri"/>
                  <w:color w:val="000000"/>
                  <w:sz w:val="18"/>
                  <w:szCs w:val="18"/>
                </w:rPr>
                <w:delText xml:space="preserve">San Jose Intl AP </w:delText>
              </w:r>
            </w:del>
          </w:p>
        </w:tc>
        <w:tc>
          <w:tcPr>
            <w:tcW w:w="1451" w:type="dxa"/>
            <w:gridSpan w:val="2"/>
            <w:tcBorders>
              <w:top w:val="nil"/>
              <w:left w:val="nil"/>
              <w:bottom w:val="nil"/>
              <w:right w:val="nil"/>
            </w:tcBorders>
            <w:shd w:val="clear" w:color="auto" w:fill="auto"/>
            <w:noWrap/>
            <w:vAlign w:val="center"/>
            <w:hideMark/>
          </w:tcPr>
          <w:p w14:paraId="2D5A9FAE" w14:textId="77777777" w:rsidR="00AA3A32" w:rsidDel="00AA70B8" w:rsidRDefault="00636F83" w:rsidP="00AA3A32">
            <w:pPr>
              <w:rPr>
                <w:del w:id="1978" w:author="TF 112518" w:date="2018-11-26T22:29:00Z"/>
                <w:rFonts w:ascii="Calibri" w:hAnsi="Calibri"/>
                <w:color w:val="000000"/>
                <w:sz w:val="18"/>
                <w:szCs w:val="18"/>
              </w:rPr>
            </w:pPr>
            <w:del w:id="1979" w:author="TF 112518" w:date="2018-11-26T22:29:00Z">
              <w:r w:rsidRPr="002A4574" w:rsidDel="00AA70B8">
                <w:rPr>
                  <w:rFonts w:ascii="Calibri" w:hAnsi="Calibri"/>
                  <w:color w:val="000000"/>
                  <w:sz w:val="18"/>
                  <w:szCs w:val="18"/>
                </w:rPr>
                <w:delText>37.37</w:delText>
              </w:r>
            </w:del>
          </w:p>
        </w:tc>
        <w:tc>
          <w:tcPr>
            <w:tcW w:w="1420" w:type="dxa"/>
            <w:gridSpan w:val="2"/>
            <w:tcBorders>
              <w:top w:val="nil"/>
              <w:left w:val="nil"/>
              <w:bottom w:val="nil"/>
              <w:right w:val="nil"/>
            </w:tcBorders>
            <w:shd w:val="clear" w:color="auto" w:fill="auto"/>
            <w:noWrap/>
            <w:vAlign w:val="center"/>
            <w:hideMark/>
          </w:tcPr>
          <w:p w14:paraId="2D5A9FAF" w14:textId="77777777" w:rsidR="00AA3A32" w:rsidDel="00AA70B8" w:rsidRDefault="00636F83" w:rsidP="00AA3A32">
            <w:pPr>
              <w:rPr>
                <w:del w:id="1980" w:author="TF 112518" w:date="2018-11-26T22:29:00Z"/>
                <w:rFonts w:ascii="Calibri" w:hAnsi="Calibri"/>
                <w:color w:val="000000"/>
                <w:sz w:val="18"/>
                <w:szCs w:val="18"/>
              </w:rPr>
            </w:pPr>
            <w:del w:id="1981" w:author="TF 112518" w:date="2018-11-26T22:29:00Z">
              <w:r w:rsidRPr="002A4574" w:rsidDel="00AA70B8">
                <w:rPr>
                  <w:rFonts w:ascii="Calibri" w:hAnsi="Calibri"/>
                  <w:color w:val="000000"/>
                  <w:sz w:val="18"/>
                  <w:szCs w:val="18"/>
                </w:rPr>
                <w:delText>–121.93</w:delText>
              </w:r>
            </w:del>
          </w:p>
        </w:tc>
        <w:tc>
          <w:tcPr>
            <w:tcW w:w="1293" w:type="dxa"/>
            <w:tcBorders>
              <w:top w:val="nil"/>
              <w:left w:val="nil"/>
              <w:bottom w:val="nil"/>
              <w:right w:val="nil"/>
            </w:tcBorders>
            <w:shd w:val="clear" w:color="auto" w:fill="auto"/>
            <w:noWrap/>
            <w:vAlign w:val="center"/>
            <w:hideMark/>
          </w:tcPr>
          <w:p w14:paraId="2D5A9FB0" w14:textId="77777777" w:rsidR="00AA3A32" w:rsidDel="00AA70B8" w:rsidRDefault="00636F83" w:rsidP="00AA3A32">
            <w:pPr>
              <w:rPr>
                <w:del w:id="1982" w:author="TF 112518" w:date="2018-11-26T22:29:00Z"/>
                <w:rFonts w:ascii="Calibri" w:hAnsi="Calibri"/>
                <w:color w:val="000000"/>
                <w:sz w:val="18"/>
                <w:szCs w:val="18"/>
              </w:rPr>
            </w:pPr>
            <w:del w:id="1983" w:author="TF 112518" w:date="2018-11-26T22:29:00Z">
              <w:r w:rsidRPr="002A4574" w:rsidDel="00AA70B8">
                <w:rPr>
                  <w:rFonts w:ascii="Calibri" w:hAnsi="Calibri"/>
                  <w:color w:val="000000"/>
                  <w:sz w:val="18"/>
                  <w:szCs w:val="18"/>
                </w:rPr>
                <w:delText>California</w:delText>
              </w:r>
            </w:del>
          </w:p>
        </w:tc>
      </w:tr>
      <w:tr w:rsidR="00636F83" w:rsidRPr="002A4574" w:rsidDel="00AA70B8" w14:paraId="2D5A9FB8" w14:textId="77777777" w:rsidTr="00BA6D7A">
        <w:trPr>
          <w:trHeight w:val="240"/>
          <w:del w:id="1984" w:author="TF 112518" w:date="2018-11-26T22:29:00Z"/>
        </w:trPr>
        <w:tc>
          <w:tcPr>
            <w:tcW w:w="984" w:type="dxa"/>
            <w:gridSpan w:val="2"/>
            <w:tcBorders>
              <w:top w:val="nil"/>
              <w:left w:val="nil"/>
              <w:bottom w:val="nil"/>
              <w:right w:val="nil"/>
            </w:tcBorders>
            <w:shd w:val="clear" w:color="auto" w:fill="auto"/>
            <w:noWrap/>
            <w:vAlign w:val="center"/>
            <w:hideMark/>
          </w:tcPr>
          <w:p w14:paraId="2D5A9FB2" w14:textId="77777777" w:rsidR="00AA3A32" w:rsidDel="00AA70B8" w:rsidRDefault="00636F83" w:rsidP="00AA3A32">
            <w:pPr>
              <w:rPr>
                <w:del w:id="1985" w:author="TF 112518" w:date="2018-11-26T22:29:00Z"/>
                <w:rFonts w:ascii="Calibri" w:hAnsi="Calibri"/>
                <w:color w:val="000000"/>
                <w:sz w:val="18"/>
                <w:szCs w:val="18"/>
              </w:rPr>
            </w:pPr>
            <w:del w:id="1986" w:author="TF 112518" w:date="2018-11-26T22:29:00Z">
              <w:r w:rsidRPr="002A4574" w:rsidDel="00AA70B8">
                <w:rPr>
                  <w:rFonts w:ascii="Calibri" w:hAnsi="Calibri"/>
                  <w:color w:val="000000"/>
                  <w:sz w:val="18"/>
                  <w:szCs w:val="18"/>
                </w:rPr>
                <w:delText>724955</w:delText>
              </w:r>
            </w:del>
          </w:p>
        </w:tc>
        <w:tc>
          <w:tcPr>
            <w:tcW w:w="818" w:type="dxa"/>
            <w:gridSpan w:val="2"/>
            <w:tcBorders>
              <w:top w:val="nil"/>
              <w:left w:val="nil"/>
              <w:bottom w:val="nil"/>
              <w:right w:val="nil"/>
            </w:tcBorders>
            <w:shd w:val="clear" w:color="auto" w:fill="auto"/>
            <w:noWrap/>
            <w:vAlign w:val="center"/>
            <w:hideMark/>
          </w:tcPr>
          <w:p w14:paraId="2D5A9FB3" w14:textId="77777777" w:rsidR="00AA3A32" w:rsidDel="00AA70B8" w:rsidRDefault="00636F83" w:rsidP="00AA3A32">
            <w:pPr>
              <w:rPr>
                <w:del w:id="1987" w:author="TF 112518" w:date="2018-11-26T22:29:00Z"/>
                <w:rFonts w:ascii="Calibri" w:hAnsi="Calibri"/>
                <w:color w:val="000000"/>
                <w:sz w:val="18"/>
                <w:szCs w:val="18"/>
              </w:rPr>
            </w:pPr>
            <w:del w:id="1988" w:author="TF 112518" w:date="2018-11-26T22:29:00Z">
              <w:r w:rsidRPr="002A4574" w:rsidDel="00AA70B8">
                <w:rPr>
                  <w:rFonts w:ascii="Calibri" w:hAnsi="Calibri"/>
                  <w:color w:val="000000"/>
                  <w:sz w:val="18"/>
                  <w:szCs w:val="18"/>
                </w:rPr>
                <w:delText>0.55</w:delText>
              </w:r>
            </w:del>
          </w:p>
        </w:tc>
        <w:tc>
          <w:tcPr>
            <w:tcW w:w="4955" w:type="dxa"/>
            <w:tcBorders>
              <w:top w:val="nil"/>
              <w:left w:val="nil"/>
              <w:bottom w:val="nil"/>
              <w:right w:val="nil"/>
            </w:tcBorders>
            <w:shd w:val="clear" w:color="auto" w:fill="auto"/>
            <w:noWrap/>
            <w:vAlign w:val="bottom"/>
            <w:hideMark/>
          </w:tcPr>
          <w:p w14:paraId="2D5A9FB4" w14:textId="77777777" w:rsidR="00636F83" w:rsidRPr="002A4574" w:rsidDel="00AA70B8" w:rsidRDefault="00636F83" w:rsidP="00636F83">
            <w:pPr>
              <w:rPr>
                <w:del w:id="1989" w:author="TF 112518" w:date="2018-11-26T22:29:00Z"/>
                <w:rFonts w:ascii="Calibri" w:hAnsi="Calibri"/>
                <w:color w:val="000000"/>
                <w:sz w:val="18"/>
                <w:szCs w:val="18"/>
              </w:rPr>
            </w:pPr>
            <w:del w:id="1990" w:author="TF 112518" w:date="2018-11-26T22:29:00Z">
              <w:r w:rsidRPr="002A4574" w:rsidDel="00AA70B8">
                <w:rPr>
                  <w:rFonts w:ascii="Calibri" w:hAnsi="Calibri"/>
                  <w:color w:val="000000"/>
                  <w:sz w:val="18"/>
                  <w:szCs w:val="18"/>
                </w:rPr>
                <w:delText xml:space="preserve">Napa Co. Airport </w:delText>
              </w:r>
            </w:del>
          </w:p>
        </w:tc>
        <w:tc>
          <w:tcPr>
            <w:tcW w:w="1451" w:type="dxa"/>
            <w:gridSpan w:val="2"/>
            <w:tcBorders>
              <w:top w:val="nil"/>
              <w:left w:val="nil"/>
              <w:bottom w:val="nil"/>
              <w:right w:val="nil"/>
            </w:tcBorders>
            <w:shd w:val="clear" w:color="auto" w:fill="auto"/>
            <w:noWrap/>
            <w:vAlign w:val="center"/>
            <w:hideMark/>
          </w:tcPr>
          <w:p w14:paraId="2D5A9FB5" w14:textId="77777777" w:rsidR="00AA3A32" w:rsidDel="00AA70B8" w:rsidRDefault="00636F83" w:rsidP="00AA3A32">
            <w:pPr>
              <w:rPr>
                <w:del w:id="1991" w:author="TF 112518" w:date="2018-11-26T22:29:00Z"/>
                <w:rFonts w:ascii="Calibri" w:hAnsi="Calibri"/>
                <w:color w:val="000000"/>
                <w:sz w:val="18"/>
                <w:szCs w:val="18"/>
              </w:rPr>
            </w:pPr>
            <w:del w:id="1992" w:author="TF 112518" w:date="2018-11-26T22:29:00Z">
              <w:r w:rsidRPr="002A4574" w:rsidDel="00AA70B8">
                <w:rPr>
                  <w:rFonts w:ascii="Calibri" w:hAnsi="Calibri"/>
                  <w:color w:val="000000"/>
                  <w:sz w:val="18"/>
                  <w:szCs w:val="18"/>
                </w:rPr>
                <w:delText>38.22</w:delText>
              </w:r>
            </w:del>
          </w:p>
        </w:tc>
        <w:tc>
          <w:tcPr>
            <w:tcW w:w="1420" w:type="dxa"/>
            <w:gridSpan w:val="2"/>
            <w:tcBorders>
              <w:top w:val="nil"/>
              <w:left w:val="nil"/>
              <w:bottom w:val="nil"/>
              <w:right w:val="nil"/>
            </w:tcBorders>
            <w:shd w:val="clear" w:color="auto" w:fill="auto"/>
            <w:noWrap/>
            <w:vAlign w:val="center"/>
            <w:hideMark/>
          </w:tcPr>
          <w:p w14:paraId="2D5A9FB6" w14:textId="77777777" w:rsidR="00AA3A32" w:rsidDel="00AA70B8" w:rsidRDefault="00636F83" w:rsidP="00AA3A32">
            <w:pPr>
              <w:rPr>
                <w:del w:id="1993" w:author="TF 112518" w:date="2018-11-26T22:29:00Z"/>
                <w:rFonts w:ascii="Calibri" w:hAnsi="Calibri"/>
                <w:color w:val="000000"/>
                <w:sz w:val="18"/>
                <w:szCs w:val="18"/>
              </w:rPr>
            </w:pPr>
            <w:del w:id="1994" w:author="TF 112518" w:date="2018-11-26T22:29:00Z">
              <w:r w:rsidRPr="002A4574" w:rsidDel="00AA70B8">
                <w:rPr>
                  <w:rFonts w:ascii="Calibri" w:hAnsi="Calibri"/>
                  <w:color w:val="000000"/>
                  <w:sz w:val="18"/>
                  <w:szCs w:val="18"/>
                </w:rPr>
                <w:delText>–122.28</w:delText>
              </w:r>
            </w:del>
          </w:p>
        </w:tc>
        <w:tc>
          <w:tcPr>
            <w:tcW w:w="1293" w:type="dxa"/>
            <w:tcBorders>
              <w:top w:val="nil"/>
              <w:left w:val="nil"/>
              <w:bottom w:val="nil"/>
              <w:right w:val="nil"/>
            </w:tcBorders>
            <w:shd w:val="clear" w:color="auto" w:fill="auto"/>
            <w:noWrap/>
            <w:vAlign w:val="center"/>
            <w:hideMark/>
          </w:tcPr>
          <w:p w14:paraId="2D5A9FB7" w14:textId="77777777" w:rsidR="00AA3A32" w:rsidDel="00AA70B8" w:rsidRDefault="00636F83" w:rsidP="00AA3A32">
            <w:pPr>
              <w:rPr>
                <w:del w:id="1995" w:author="TF 112518" w:date="2018-11-26T22:29:00Z"/>
                <w:rFonts w:ascii="Calibri" w:hAnsi="Calibri"/>
                <w:color w:val="000000"/>
                <w:sz w:val="18"/>
                <w:szCs w:val="18"/>
              </w:rPr>
            </w:pPr>
            <w:del w:id="1996" w:author="TF 112518" w:date="2018-11-26T22:29:00Z">
              <w:r w:rsidRPr="002A4574" w:rsidDel="00AA70B8">
                <w:rPr>
                  <w:rFonts w:ascii="Calibri" w:hAnsi="Calibri"/>
                  <w:color w:val="000000"/>
                  <w:sz w:val="18"/>
                  <w:szCs w:val="18"/>
                </w:rPr>
                <w:delText>California</w:delText>
              </w:r>
            </w:del>
          </w:p>
        </w:tc>
      </w:tr>
      <w:tr w:rsidR="00636F83" w:rsidRPr="002A4574" w:rsidDel="00AA70B8" w14:paraId="2D5A9FBF" w14:textId="77777777" w:rsidTr="00BA6D7A">
        <w:trPr>
          <w:trHeight w:val="240"/>
          <w:del w:id="1997" w:author="TF 112518" w:date="2018-11-26T22:29:00Z"/>
        </w:trPr>
        <w:tc>
          <w:tcPr>
            <w:tcW w:w="984" w:type="dxa"/>
            <w:gridSpan w:val="2"/>
            <w:tcBorders>
              <w:top w:val="nil"/>
              <w:left w:val="nil"/>
              <w:bottom w:val="nil"/>
              <w:right w:val="nil"/>
            </w:tcBorders>
            <w:shd w:val="clear" w:color="auto" w:fill="auto"/>
            <w:noWrap/>
            <w:vAlign w:val="center"/>
            <w:hideMark/>
          </w:tcPr>
          <w:p w14:paraId="2D5A9FB9" w14:textId="77777777" w:rsidR="00AA3A32" w:rsidDel="00AA70B8" w:rsidRDefault="00636F83" w:rsidP="00AA3A32">
            <w:pPr>
              <w:rPr>
                <w:del w:id="1998" w:author="TF 112518" w:date="2018-11-26T22:29:00Z"/>
                <w:rFonts w:ascii="Calibri" w:hAnsi="Calibri"/>
                <w:color w:val="000000"/>
                <w:sz w:val="18"/>
                <w:szCs w:val="18"/>
              </w:rPr>
            </w:pPr>
            <w:del w:id="1999" w:author="TF 112518" w:date="2018-11-26T22:29:00Z">
              <w:r w:rsidRPr="002A4574" w:rsidDel="00AA70B8">
                <w:rPr>
                  <w:rFonts w:ascii="Calibri" w:hAnsi="Calibri"/>
                  <w:color w:val="000000"/>
                  <w:sz w:val="18"/>
                  <w:szCs w:val="18"/>
                </w:rPr>
                <w:delText>724957</w:delText>
              </w:r>
            </w:del>
          </w:p>
        </w:tc>
        <w:tc>
          <w:tcPr>
            <w:tcW w:w="818" w:type="dxa"/>
            <w:gridSpan w:val="2"/>
            <w:tcBorders>
              <w:top w:val="nil"/>
              <w:left w:val="nil"/>
              <w:bottom w:val="nil"/>
              <w:right w:val="nil"/>
            </w:tcBorders>
            <w:shd w:val="clear" w:color="auto" w:fill="auto"/>
            <w:noWrap/>
            <w:vAlign w:val="center"/>
            <w:hideMark/>
          </w:tcPr>
          <w:p w14:paraId="2D5A9FBA" w14:textId="77777777" w:rsidR="00AA3A32" w:rsidDel="00AA70B8" w:rsidRDefault="00636F83" w:rsidP="00AA3A32">
            <w:pPr>
              <w:rPr>
                <w:del w:id="2000" w:author="TF 112518" w:date="2018-11-26T22:29:00Z"/>
                <w:rFonts w:ascii="Calibri" w:hAnsi="Calibri"/>
                <w:color w:val="000000"/>
                <w:sz w:val="18"/>
                <w:szCs w:val="18"/>
              </w:rPr>
            </w:pPr>
            <w:del w:id="2001" w:author="TF 112518" w:date="2018-11-26T22:29:00Z">
              <w:r w:rsidRPr="002A4574" w:rsidDel="00AA70B8">
                <w:rPr>
                  <w:rFonts w:ascii="Calibri" w:hAnsi="Calibri"/>
                  <w:color w:val="000000"/>
                  <w:sz w:val="18"/>
                  <w:szCs w:val="18"/>
                </w:rPr>
                <w:delText>0.49</w:delText>
              </w:r>
            </w:del>
          </w:p>
        </w:tc>
        <w:tc>
          <w:tcPr>
            <w:tcW w:w="4955" w:type="dxa"/>
            <w:tcBorders>
              <w:top w:val="nil"/>
              <w:left w:val="nil"/>
              <w:bottom w:val="nil"/>
              <w:right w:val="nil"/>
            </w:tcBorders>
            <w:shd w:val="clear" w:color="auto" w:fill="auto"/>
            <w:noWrap/>
            <w:vAlign w:val="bottom"/>
            <w:hideMark/>
          </w:tcPr>
          <w:p w14:paraId="2D5A9FBB" w14:textId="77777777" w:rsidR="00636F83" w:rsidRPr="002A4574" w:rsidDel="00AA70B8" w:rsidRDefault="00636F83" w:rsidP="00636F83">
            <w:pPr>
              <w:rPr>
                <w:del w:id="2002" w:author="TF 112518" w:date="2018-11-26T22:29:00Z"/>
                <w:rFonts w:ascii="Calibri" w:hAnsi="Calibri"/>
                <w:color w:val="000000"/>
                <w:sz w:val="18"/>
                <w:szCs w:val="18"/>
              </w:rPr>
            </w:pPr>
            <w:del w:id="2003" w:author="TF 112518" w:date="2018-11-26T22:29:00Z">
              <w:r w:rsidRPr="002A4574" w:rsidDel="00AA70B8">
                <w:rPr>
                  <w:rFonts w:ascii="Calibri" w:hAnsi="Calibri"/>
                  <w:color w:val="000000"/>
                  <w:sz w:val="18"/>
                  <w:szCs w:val="18"/>
                </w:rPr>
                <w:delText xml:space="preserve">Santa Rosa (AWOS) </w:delText>
              </w:r>
            </w:del>
          </w:p>
        </w:tc>
        <w:tc>
          <w:tcPr>
            <w:tcW w:w="1451" w:type="dxa"/>
            <w:gridSpan w:val="2"/>
            <w:tcBorders>
              <w:top w:val="nil"/>
              <w:left w:val="nil"/>
              <w:bottom w:val="nil"/>
              <w:right w:val="nil"/>
            </w:tcBorders>
            <w:shd w:val="clear" w:color="auto" w:fill="auto"/>
            <w:noWrap/>
            <w:vAlign w:val="center"/>
            <w:hideMark/>
          </w:tcPr>
          <w:p w14:paraId="2D5A9FBC" w14:textId="77777777" w:rsidR="00AA3A32" w:rsidDel="00AA70B8" w:rsidRDefault="00636F83" w:rsidP="00AA3A32">
            <w:pPr>
              <w:rPr>
                <w:del w:id="2004" w:author="TF 112518" w:date="2018-11-26T22:29:00Z"/>
                <w:rFonts w:ascii="Calibri" w:hAnsi="Calibri"/>
                <w:color w:val="000000"/>
                <w:sz w:val="18"/>
                <w:szCs w:val="18"/>
              </w:rPr>
            </w:pPr>
            <w:del w:id="2005" w:author="TF 112518" w:date="2018-11-26T22:29:00Z">
              <w:r w:rsidRPr="002A4574" w:rsidDel="00AA70B8">
                <w:rPr>
                  <w:rFonts w:ascii="Calibri" w:hAnsi="Calibri"/>
                  <w:color w:val="000000"/>
                  <w:sz w:val="18"/>
                  <w:szCs w:val="18"/>
                </w:rPr>
                <w:delText>38.52</w:delText>
              </w:r>
            </w:del>
          </w:p>
        </w:tc>
        <w:tc>
          <w:tcPr>
            <w:tcW w:w="1420" w:type="dxa"/>
            <w:gridSpan w:val="2"/>
            <w:tcBorders>
              <w:top w:val="nil"/>
              <w:left w:val="nil"/>
              <w:bottom w:val="nil"/>
              <w:right w:val="nil"/>
            </w:tcBorders>
            <w:shd w:val="clear" w:color="auto" w:fill="auto"/>
            <w:noWrap/>
            <w:vAlign w:val="center"/>
            <w:hideMark/>
          </w:tcPr>
          <w:p w14:paraId="2D5A9FBD" w14:textId="77777777" w:rsidR="00AA3A32" w:rsidDel="00AA70B8" w:rsidRDefault="00636F83" w:rsidP="00AA3A32">
            <w:pPr>
              <w:rPr>
                <w:del w:id="2006" w:author="TF 112518" w:date="2018-11-26T22:29:00Z"/>
                <w:rFonts w:ascii="Calibri" w:hAnsi="Calibri"/>
                <w:color w:val="000000"/>
                <w:sz w:val="18"/>
                <w:szCs w:val="18"/>
              </w:rPr>
            </w:pPr>
            <w:del w:id="2007" w:author="TF 112518" w:date="2018-11-26T22:29:00Z">
              <w:r w:rsidRPr="002A4574" w:rsidDel="00AA70B8">
                <w:rPr>
                  <w:rFonts w:ascii="Calibri" w:hAnsi="Calibri"/>
                  <w:color w:val="000000"/>
                  <w:sz w:val="18"/>
                  <w:szCs w:val="18"/>
                </w:rPr>
                <w:delText>–122.82</w:delText>
              </w:r>
            </w:del>
          </w:p>
        </w:tc>
        <w:tc>
          <w:tcPr>
            <w:tcW w:w="1293" w:type="dxa"/>
            <w:tcBorders>
              <w:top w:val="nil"/>
              <w:left w:val="nil"/>
              <w:bottom w:val="nil"/>
              <w:right w:val="nil"/>
            </w:tcBorders>
            <w:shd w:val="clear" w:color="auto" w:fill="auto"/>
            <w:noWrap/>
            <w:vAlign w:val="center"/>
            <w:hideMark/>
          </w:tcPr>
          <w:p w14:paraId="2D5A9FBE" w14:textId="77777777" w:rsidR="00AA3A32" w:rsidDel="00AA70B8" w:rsidRDefault="00636F83" w:rsidP="00AA3A32">
            <w:pPr>
              <w:rPr>
                <w:del w:id="2008" w:author="TF 112518" w:date="2018-11-26T22:29:00Z"/>
                <w:rFonts w:ascii="Calibri" w:hAnsi="Calibri"/>
                <w:color w:val="000000"/>
                <w:sz w:val="18"/>
                <w:szCs w:val="18"/>
              </w:rPr>
            </w:pPr>
            <w:del w:id="2009" w:author="TF 112518" w:date="2018-11-26T22:29:00Z">
              <w:r w:rsidRPr="002A4574" w:rsidDel="00AA70B8">
                <w:rPr>
                  <w:rFonts w:ascii="Calibri" w:hAnsi="Calibri"/>
                  <w:color w:val="000000"/>
                  <w:sz w:val="18"/>
                  <w:szCs w:val="18"/>
                </w:rPr>
                <w:delText>California</w:delText>
              </w:r>
            </w:del>
          </w:p>
        </w:tc>
      </w:tr>
      <w:tr w:rsidR="00636F83" w:rsidRPr="002A4574" w:rsidDel="00AA70B8" w14:paraId="2D5A9FC6" w14:textId="77777777" w:rsidTr="00BA6D7A">
        <w:trPr>
          <w:trHeight w:val="240"/>
          <w:del w:id="2010" w:author="TF 112518" w:date="2018-11-26T22:29:00Z"/>
        </w:trPr>
        <w:tc>
          <w:tcPr>
            <w:tcW w:w="984" w:type="dxa"/>
            <w:gridSpan w:val="2"/>
            <w:tcBorders>
              <w:top w:val="nil"/>
              <w:left w:val="nil"/>
              <w:bottom w:val="nil"/>
              <w:right w:val="nil"/>
            </w:tcBorders>
            <w:shd w:val="clear" w:color="auto" w:fill="auto"/>
            <w:noWrap/>
            <w:vAlign w:val="center"/>
            <w:hideMark/>
          </w:tcPr>
          <w:p w14:paraId="2D5A9FC0" w14:textId="77777777" w:rsidR="00AA3A32" w:rsidDel="00AA70B8" w:rsidRDefault="00636F83" w:rsidP="00AA3A32">
            <w:pPr>
              <w:rPr>
                <w:del w:id="2011" w:author="TF 112518" w:date="2018-11-26T22:29:00Z"/>
                <w:rFonts w:ascii="Calibri" w:hAnsi="Calibri"/>
                <w:color w:val="000000"/>
                <w:sz w:val="18"/>
                <w:szCs w:val="18"/>
              </w:rPr>
            </w:pPr>
            <w:del w:id="2012" w:author="TF 112518" w:date="2018-11-26T22:29:00Z">
              <w:r w:rsidRPr="002A4574" w:rsidDel="00AA70B8">
                <w:rPr>
                  <w:rFonts w:ascii="Calibri" w:hAnsi="Calibri"/>
                  <w:color w:val="000000"/>
                  <w:sz w:val="18"/>
                  <w:szCs w:val="18"/>
                </w:rPr>
                <w:delText>725845</w:delText>
              </w:r>
            </w:del>
          </w:p>
        </w:tc>
        <w:tc>
          <w:tcPr>
            <w:tcW w:w="818" w:type="dxa"/>
            <w:gridSpan w:val="2"/>
            <w:tcBorders>
              <w:top w:val="nil"/>
              <w:left w:val="nil"/>
              <w:bottom w:val="nil"/>
              <w:right w:val="nil"/>
            </w:tcBorders>
            <w:shd w:val="clear" w:color="auto" w:fill="auto"/>
            <w:noWrap/>
            <w:vAlign w:val="center"/>
            <w:hideMark/>
          </w:tcPr>
          <w:p w14:paraId="2D5A9FC1" w14:textId="77777777" w:rsidR="00AA3A32" w:rsidDel="00AA70B8" w:rsidRDefault="00636F83" w:rsidP="00AA3A32">
            <w:pPr>
              <w:rPr>
                <w:del w:id="2013" w:author="TF 112518" w:date="2018-11-26T22:29:00Z"/>
                <w:rFonts w:ascii="Calibri" w:hAnsi="Calibri"/>
                <w:color w:val="000000"/>
                <w:sz w:val="18"/>
                <w:szCs w:val="18"/>
              </w:rPr>
            </w:pPr>
            <w:del w:id="2014" w:author="TF 112518" w:date="2018-11-26T22:29:00Z">
              <w:r w:rsidRPr="002A4574" w:rsidDel="00AA70B8">
                <w:rPr>
                  <w:rFonts w:ascii="Calibri" w:hAnsi="Calibri"/>
                  <w:color w:val="000000"/>
                  <w:sz w:val="18"/>
                  <w:szCs w:val="18"/>
                </w:rPr>
                <w:delText>0.44</w:delText>
              </w:r>
            </w:del>
          </w:p>
        </w:tc>
        <w:tc>
          <w:tcPr>
            <w:tcW w:w="4955" w:type="dxa"/>
            <w:tcBorders>
              <w:top w:val="nil"/>
              <w:left w:val="nil"/>
              <w:bottom w:val="nil"/>
              <w:right w:val="nil"/>
            </w:tcBorders>
            <w:shd w:val="clear" w:color="auto" w:fill="auto"/>
            <w:noWrap/>
            <w:vAlign w:val="bottom"/>
            <w:hideMark/>
          </w:tcPr>
          <w:p w14:paraId="2D5A9FC2" w14:textId="77777777" w:rsidR="00636F83" w:rsidRPr="002A4574" w:rsidDel="00AA70B8" w:rsidRDefault="00636F83" w:rsidP="00636F83">
            <w:pPr>
              <w:rPr>
                <w:del w:id="2015" w:author="TF 112518" w:date="2018-11-26T22:29:00Z"/>
                <w:rFonts w:ascii="Calibri" w:hAnsi="Calibri"/>
                <w:color w:val="000000"/>
                <w:sz w:val="18"/>
                <w:szCs w:val="18"/>
              </w:rPr>
            </w:pPr>
            <w:del w:id="2016" w:author="TF 112518" w:date="2018-11-26T22:29:00Z">
              <w:r w:rsidRPr="002A4574" w:rsidDel="00AA70B8">
                <w:rPr>
                  <w:rFonts w:ascii="Calibri" w:hAnsi="Calibri"/>
                  <w:color w:val="000000"/>
                  <w:sz w:val="18"/>
                  <w:szCs w:val="18"/>
                </w:rPr>
                <w:delText xml:space="preserve">Blue Canyon AP </w:delText>
              </w:r>
            </w:del>
          </w:p>
        </w:tc>
        <w:tc>
          <w:tcPr>
            <w:tcW w:w="1451" w:type="dxa"/>
            <w:gridSpan w:val="2"/>
            <w:tcBorders>
              <w:top w:val="nil"/>
              <w:left w:val="nil"/>
              <w:bottom w:val="nil"/>
              <w:right w:val="nil"/>
            </w:tcBorders>
            <w:shd w:val="clear" w:color="auto" w:fill="auto"/>
            <w:noWrap/>
            <w:vAlign w:val="center"/>
            <w:hideMark/>
          </w:tcPr>
          <w:p w14:paraId="2D5A9FC3" w14:textId="77777777" w:rsidR="00AA3A32" w:rsidDel="00AA70B8" w:rsidRDefault="00636F83" w:rsidP="00AA3A32">
            <w:pPr>
              <w:rPr>
                <w:del w:id="2017" w:author="TF 112518" w:date="2018-11-26T22:29:00Z"/>
                <w:rFonts w:ascii="Calibri" w:hAnsi="Calibri"/>
                <w:color w:val="000000"/>
                <w:sz w:val="18"/>
                <w:szCs w:val="18"/>
              </w:rPr>
            </w:pPr>
            <w:del w:id="2018" w:author="TF 112518" w:date="2018-11-26T22:29:00Z">
              <w:r w:rsidRPr="002A4574" w:rsidDel="00AA70B8">
                <w:rPr>
                  <w:rFonts w:ascii="Calibri" w:hAnsi="Calibri"/>
                  <w:color w:val="000000"/>
                  <w:sz w:val="18"/>
                  <w:szCs w:val="18"/>
                </w:rPr>
                <w:delText>39.3</w:delText>
              </w:r>
            </w:del>
          </w:p>
        </w:tc>
        <w:tc>
          <w:tcPr>
            <w:tcW w:w="1420" w:type="dxa"/>
            <w:gridSpan w:val="2"/>
            <w:tcBorders>
              <w:top w:val="nil"/>
              <w:left w:val="nil"/>
              <w:bottom w:val="nil"/>
              <w:right w:val="nil"/>
            </w:tcBorders>
            <w:shd w:val="clear" w:color="auto" w:fill="auto"/>
            <w:noWrap/>
            <w:vAlign w:val="center"/>
            <w:hideMark/>
          </w:tcPr>
          <w:p w14:paraId="2D5A9FC4" w14:textId="77777777" w:rsidR="00AA3A32" w:rsidDel="00AA70B8" w:rsidRDefault="00636F83" w:rsidP="00AA3A32">
            <w:pPr>
              <w:rPr>
                <w:del w:id="2019" w:author="TF 112518" w:date="2018-11-26T22:29:00Z"/>
                <w:rFonts w:ascii="Calibri" w:hAnsi="Calibri"/>
                <w:color w:val="000000"/>
                <w:sz w:val="18"/>
                <w:szCs w:val="18"/>
              </w:rPr>
            </w:pPr>
            <w:del w:id="2020" w:author="TF 112518" w:date="2018-11-26T22:29:00Z">
              <w:r w:rsidRPr="002A4574" w:rsidDel="00AA70B8">
                <w:rPr>
                  <w:rFonts w:ascii="Calibri" w:hAnsi="Calibri"/>
                  <w:color w:val="000000"/>
                  <w:sz w:val="18"/>
                  <w:szCs w:val="18"/>
                </w:rPr>
                <w:delText>–120.72</w:delText>
              </w:r>
            </w:del>
          </w:p>
        </w:tc>
        <w:tc>
          <w:tcPr>
            <w:tcW w:w="1293" w:type="dxa"/>
            <w:tcBorders>
              <w:top w:val="nil"/>
              <w:left w:val="nil"/>
              <w:bottom w:val="nil"/>
              <w:right w:val="nil"/>
            </w:tcBorders>
            <w:shd w:val="clear" w:color="auto" w:fill="auto"/>
            <w:noWrap/>
            <w:vAlign w:val="center"/>
            <w:hideMark/>
          </w:tcPr>
          <w:p w14:paraId="2D5A9FC5" w14:textId="77777777" w:rsidR="00AA3A32" w:rsidDel="00AA70B8" w:rsidRDefault="00636F83" w:rsidP="00AA3A32">
            <w:pPr>
              <w:rPr>
                <w:del w:id="2021" w:author="TF 112518" w:date="2018-11-26T22:29:00Z"/>
                <w:rFonts w:ascii="Calibri" w:hAnsi="Calibri"/>
                <w:color w:val="000000"/>
                <w:sz w:val="18"/>
                <w:szCs w:val="18"/>
              </w:rPr>
            </w:pPr>
            <w:del w:id="2022" w:author="TF 112518" w:date="2018-11-26T22:29:00Z">
              <w:r w:rsidRPr="002A4574" w:rsidDel="00AA70B8">
                <w:rPr>
                  <w:rFonts w:ascii="Calibri" w:hAnsi="Calibri"/>
                  <w:color w:val="000000"/>
                  <w:sz w:val="18"/>
                  <w:szCs w:val="18"/>
                </w:rPr>
                <w:delText>California</w:delText>
              </w:r>
            </w:del>
          </w:p>
        </w:tc>
      </w:tr>
      <w:tr w:rsidR="00636F83" w:rsidRPr="002A4574" w:rsidDel="00AA70B8" w14:paraId="2D5A9FCD" w14:textId="77777777" w:rsidTr="00BA6D7A">
        <w:trPr>
          <w:trHeight w:val="240"/>
          <w:del w:id="2023" w:author="TF 112518" w:date="2018-11-26T22:29:00Z"/>
        </w:trPr>
        <w:tc>
          <w:tcPr>
            <w:tcW w:w="984" w:type="dxa"/>
            <w:gridSpan w:val="2"/>
            <w:tcBorders>
              <w:top w:val="nil"/>
              <w:left w:val="nil"/>
              <w:bottom w:val="nil"/>
              <w:right w:val="nil"/>
            </w:tcBorders>
            <w:shd w:val="clear" w:color="auto" w:fill="auto"/>
            <w:noWrap/>
            <w:vAlign w:val="center"/>
            <w:hideMark/>
          </w:tcPr>
          <w:p w14:paraId="2D5A9FC7" w14:textId="77777777" w:rsidR="00AA3A32" w:rsidDel="00AA70B8" w:rsidRDefault="00636F83" w:rsidP="00AA3A32">
            <w:pPr>
              <w:rPr>
                <w:del w:id="2024" w:author="TF 112518" w:date="2018-11-26T22:29:00Z"/>
                <w:rFonts w:ascii="Calibri" w:hAnsi="Calibri"/>
                <w:color w:val="000000"/>
                <w:sz w:val="18"/>
                <w:szCs w:val="18"/>
              </w:rPr>
            </w:pPr>
            <w:del w:id="2025" w:author="TF 112518" w:date="2018-11-26T22:29:00Z">
              <w:r w:rsidRPr="002A4574" w:rsidDel="00AA70B8">
                <w:rPr>
                  <w:rFonts w:ascii="Calibri" w:hAnsi="Calibri"/>
                  <w:color w:val="000000"/>
                  <w:sz w:val="18"/>
                  <w:szCs w:val="18"/>
                </w:rPr>
                <w:delText>725846</w:delText>
              </w:r>
            </w:del>
          </w:p>
        </w:tc>
        <w:tc>
          <w:tcPr>
            <w:tcW w:w="818" w:type="dxa"/>
            <w:gridSpan w:val="2"/>
            <w:tcBorders>
              <w:top w:val="nil"/>
              <w:left w:val="nil"/>
              <w:bottom w:val="nil"/>
              <w:right w:val="nil"/>
            </w:tcBorders>
            <w:shd w:val="clear" w:color="auto" w:fill="auto"/>
            <w:noWrap/>
            <w:vAlign w:val="center"/>
            <w:hideMark/>
          </w:tcPr>
          <w:p w14:paraId="2D5A9FC8" w14:textId="77777777" w:rsidR="00AA3A32" w:rsidDel="00AA70B8" w:rsidRDefault="00636F83" w:rsidP="00AA3A32">
            <w:pPr>
              <w:rPr>
                <w:del w:id="2026" w:author="TF 112518" w:date="2018-11-26T22:29:00Z"/>
                <w:rFonts w:ascii="Calibri" w:hAnsi="Calibri"/>
                <w:color w:val="000000"/>
                <w:sz w:val="18"/>
                <w:szCs w:val="18"/>
              </w:rPr>
            </w:pPr>
            <w:del w:id="2027" w:author="TF 112518" w:date="2018-11-26T22:29:00Z">
              <w:r w:rsidRPr="002A4574" w:rsidDel="00AA70B8">
                <w:rPr>
                  <w:rFonts w:ascii="Calibri" w:hAnsi="Calibri"/>
                  <w:color w:val="000000"/>
                  <w:sz w:val="18"/>
                  <w:szCs w:val="18"/>
                </w:rPr>
                <w:delText>0.66</w:delText>
              </w:r>
            </w:del>
          </w:p>
        </w:tc>
        <w:tc>
          <w:tcPr>
            <w:tcW w:w="4955" w:type="dxa"/>
            <w:tcBorders>
              <w:top w:val="nil"/>
              <w:left w:val="nil"/>
              <w:bottom w:val="nil"/>
              <w:right w:val="nil"/>
            </w:tcBorders>
            <w:shd w:val="clear" w:color="auto" w:fill="auto"/>
            <w:noWrap/>
            <w:vAlign w:val="bottom"/>
            <w:hideMark/>
          </w:tcPr>
          <w:p w14:paraId="2D5A9FC9" w14:textId="77777777" w:rsidR="00636F83" w:rsidRPr="002A4574" w:rsidDel="00AA70B8" w:rsidRDefault="00636F83" w:rsidP="00636F83">
            <w:pPr>
              <w:rPr>
                <w:del w:id="2028" w:author="TF 112518" w:date="2018-11-26T22:29:00Z"/>
                <w:rFonts w:ascii="Calibri" w:hAnsi="Calibri"/>
                <w:color w:val="000000"/>
                <w:sz w:val="18"/>
                <w:szCs w:val="18"/>
              </w:rPr>
            </w:pPr>
            <w:del w:id="2029" w:author="TF 112518" w:date="2018-11-26T22:29:00Z">
              <w:r w:rsidRPr="002A4574" w:rsidDel="00AA70B8">
                <w:rPr>
                  <w:rFonts w:ascii="Calibri" w:hAnsi="Calibri"/>
                  <w:color w:val="000000"/>
                  <w:sz w:val="18"/>
                  <w:szCs w:val="18"/>
                </w:rPr>
                <w:delText xml:space="preserve">Truckee–Tahoe </w:delText>
              </w:r>
            </w:del>
          </w:p>
        </w:tc>
        <w:tc>
          <w:tcPr>
            <w:tcW w:w="1451" w:type="dxa"/>
            <w:gridSpan w:val="2"/>
            <w:tcBorders>
              <w:top w:val="nil"/>
              <w:left w:val="nil"/>
              <w:bottom w:val="nil"/>
              <w:right w:val="nil"/>
            </w:tcBorders>
            <w:shd w:val="clear" w:color="auto" w:fill="auto"/>
            <w:noWrap/>
            <w:vAlign w:val="center"/>
            <w:hideMark/>
          </w:tcPr>
          <w:p w14:paraId="2D5A9FCA" w14:textId="77777777" w:rsidR="00AA3A32" w:rsidDel="00AA70B8" w:rsidRDefault="00636F83" w:rsidP="00AA3A32">
            <w:pPr>
              <w:rPr>
                <w:del w:id="2030" w:author="TF 112518" w:date="2018-11-26T22:29:00Z"/>
                <w:rFonts w:ascii="Calibri" w:hAnsi="Calibri"/>
                <w:color w:val="000000"/>
                <w:sz w:val="18"/>
                <w:szCs w:val="18"/>
              </w:rPr>
            </w:pPr>
            <w:del w:id="2031" w:author="TF 112518" w:date="2018-11-26T22:29:00Z">
              <w:r w:rsidRPr="002A4574" w:rsidDel="00AA70B8">
                <w:rPr>
                  <w:rFonts w:ascii="Calibri" w:hAnsi="Calibri"/>
                  <w:color w:val="000000"/>
                  <w:sz w:val="18"/>
                  <w:szCs w:val="18"/>
                </w:rPr>
                <w:delText>39.32</w:delText>
              </w:r>
            </w:del>
          </w:p>
        </w:tc>
        <w:tc>
          <w:tcPr>
            <w:tcW w:w="1420" w:type="dxa"/>
            <w:gridSpan w:val="2"/>
            <w:tcBorders>
              <w:top w:val="nil"/>
              <w:left w:val="nil"/>
              <w:bottom w:val="nil"/>
              <w:right w:val="nil"/>
            </w:tcBorders>
            <w:shd w:val="clear" w:color="auto" w:fill="auto"/>
            <w:noWrap/>
            <w:vAlign w:val="center"/>
            <w:hideMark/>
          </w:tcPr>
          <w:p w14:paraId="2D5A9FCB" w14:textId="77777777" w:rsidR="00AA3A32" w:rsidDel="00AA70B8" w:rsidRDefault="00636F83" w:rsidP="00AA3A32">
            <w:pPr>
              <w:rPr>
                <w:del w:id="2032" w:author="TF 112518" w:date="2018-11-26T22:29:00Z"/>
                <w:rFonts w:ascii="Calibri" w:hAnsi="Calibri"/>
                <w:color w:val="000000"/>
                <w:sz w:val="18"/>
                <w:szCs w:val="18"/>
              </w:rPr>
            </w:pPr>
            <w:del w:id="2033" w:author="TF 112518" w:date="2018-11-26T22:29:00Z">
              <w:r w:rsidRPr="002A4574" w:rsidDel="00AA70B8">
                <w:rPr>
                  <w:rFonts w:ascii="Calibri" w:hAnsi="Calibri"/>
                  <w:color w:val="000000"/>
                  <w:sz w:val="18"/>
                  <w:szCs w:val="18"/>
                </w:rPr>
                <w:delText>–120.13</w:delText>
              </w:r>
            </w:del>
          </w:p>
        </w:tc>
        <w:tc>
          <w:tcPr>
            <w:tcW w:w="1293" w:type="dxa"/>
            <w:tcBorders>
              <w:top w:val="nil"/>
              <w:left w:val="nil"/>
              <w:bottom w:val="nil"/>
              <w:right w:val="nil"/>
            </w:tcBorders>
            <w:shd w:val="clear" w:color="auto" w:fill="auto"/>
            <w:noWrap/>
            <w:vAlign w:val="center"/>
            <w:hideMark/>
          </w:tcPr>
          <w:p w14:paraId="2D5A9FCC" w14:textId="77777777" w:rsidR="00AA3A32" w:rsidDel="00AA70B8" w:rsidRDefault="00636F83" w:rsidP="00AA3A32">
            <w:pPr>
              <w:rPr>
                <w:del w:id="2034" w:author="TF 112518" w:date="2018-11-26T22:29:00Z"/>
                <w:rFonts w:ascii="Calibri" w:hAnsi="Calibri"/>
                <w:color w:val="000000"/>
                <w:sz w:val="18"/>
                <w:szCs w:val="18"/>
              </w:rPr>
            </w:pPr>
            <w:del w:id="2035" w:author="TF 112518" w:date="2018-11-26T22:29:00Z">
              <w:r w:rsidRPr="002A4574" w:rsidDel="00AA70B8">
                <w:rPr>
                  <w:rFonts w:ascii="Calibri" w:hAnsi="Calibri"/>
                  <w:color w:val="000000"/>
                  <w:sz w:val="18"/>
                  <w:szCs w:val="18"/>
                </w:rPr>
                <w:delText>California</w:delText>
              </w:r>
            </w:del>
          </w:p>
        </w:tc>
      </w:tr>
      <w:tr w:rsidR="00636F83" w:rsidRPr="002A4574" w:rsidDel="00AA70B8" w14:paraId="2D5A9FD4" w14:textId="77777777" w:rsidTr="00BA6D7A">
        <w:trPr>
          <w:trHeight w:val="240"/>
          <w:del w:id="2036" w:author="TF 112518" w:date="2018-11-26T22:29:00Z"/>
        </w:trPr>
        <w:tc>
          <w:tcPr>
            <w:tcW w:w="984" w:type="dxa"/>
            <w:gridSpan w:val="2"/>
            <w:tcBorders>
              <w:top w:val="nil"/>
              <w:left w:val="nil"/>
              <w:bottom w:val="nil"/>
              <w:right w:val="nil"/>
            </w:tcBorders>
            <w:shd w:val="clear" w:color="auto" w:fill="auto"/>
            <w:noWrap/>
            <w:vAlign w:val="center"/>
            <w:hideMark/>
          </w:tcPr>
          <w:p w14:paraId="2D5A9FCE" w14:textId="77777777" w:rsidR="00AA3A32" w:rsidDel="00AA70B8" w:rsidRDefault="00636F83" w:rsidP="00AA3A32">
            <w:pPr>
              <w:rPr>
                <w:del w:id="2037" w:author="TF 112518" w:date="2018-11-26T22:29:00Z"/>
                <w:rFonts w:ascii="Calibri" w:hAnsi="Calibri"/>
                <w:color w:val="000000"/>
                <w:sz w:val="18"/>
                <w:szCs w:val="18"/>
              </w:rPr>
            </w:pPr>
            <w:del w:id="2038" w:author="TF 112518" w:date="2018-11-26T22:29:00Z">
              <w:r w:rsidRPr="002A4574" w:rsidDel="00AA70B8">
                <w:rPr>
                  <w:rFonts w:ascii="Calibri" w:hAnsi="Calibri"/>
                  <w:color w:val="000000"/>
                  <w:sz w:val="18"/>
                  <w:szCs w:val="18"/>
                </w:rPr>
                <w:delText>725847</w:delText>
              </w:r>
            </w:del>
          </w:p>
        </w:tc>
        <w:tc>
          <w:tcPr>
            <w:tcW w:w="818" w:type="dxa"/>
            <w:gridSpan w:val="2"/>
            <w:tcBorders>
              <w:top w:val="nil"/>
              <w:left w:val="nil"/>
              <w:bottom w:val="nil"/>
              <w:right w:val="nil"/>
            </w:tcBorders>
            <w:shd w:val="clear" w:color="auto" w:fill="auto"/>
            <w:noWrap/>
            <w:vAlign w:val="center"/>
            <w:hideMark/>
          </w:tcPr>
          <w:p w14:paraId="2D5A9FCF" w14:textId="77777777" w:rsidR="00AA3A32" w:rsidDel="00AA70B8" w:rsidRDefault="00636F83" w:rsidP="00AA3A32">
            <w:pPr>
              <w:rPr>
                <w:del w:id="2039" w:author="TF 112518" w:date="2018-11-26T22:29:00Z"/>
                <w:rFonts w:ascii="Calibri" w:hAnsi="Calibri"/>
                <w:color w:val="000000"/>
                <w:sz w:val="18"/>
                <w:szCs w:val="18"/>
              </w:rPr>
            </w:pPr>
            <w:del w:id="2040" w:author="TF 112518" w:date="2018-11-26T22:29:00Z">
              <w:r w:rsidRPr="002A4574" w:rsidDel="00AA70B8">
                <w:rPr>
                  <w:rFonts w:ascii="Calibri" w:hAnsi="Calibri"/>
                  <w:color w:val="000000"/>
                  <w:sz w:val="18"/>
                  <w:szCs w:val="18"/>
                </w:rPr>
                <w:delText>0.64</w:delText>
              </w:r>
            </w:del>
          </w:p>
        </w:tc>
        <w:tc>
          <w:tcPr>
            <w:tcW w:w="4955" w:type="dxa"/>
            <w:tcBorders>
              <w:top w:val="nil"/>
              <w:left w:val="nil"/>
              <w:bottom w:val="nil"/>
              <w:right w:val="nil"/>
            </w:tcBorders>
            <w:shd w:val="clear" w:color="auto" w:fill="auto"/>
            <w:noWrap/>
            <w:vAlign w:val="bottom"/>
            <w:hideMark/>
          </w:tcPr>
          <w:p w14:paraId="2D5A9FD0" w14:textId="77777777" w:rsidR="00636F83" w:rsidRPr="002A4574" w:rsidDel="00AA70B8" w:rsidRDefault="00636F83" w:rsidP="00636F83">
            <w:pPr>
              <w:rPr>
                <w:del w:id="2041" w:author="TF 112518" w:date="2018-11-26T22:29:00Z"/>
                <w:rFonts w:ascii="Calibri" w:hAnsi="Calibri"/>
                <w:color w:val="000000"/>
                <w:sz w:val="18"/>
                <w:szCs w:val="18"/>
              </w:rPr>
            </w:pPr>
            <w:del w:id="2042" w:author="TF 112518" w:date="2018-11-26T22:29:00Z">
              <w:r w:rsidRPr="002A4574" w:rsidDel="00AA70B8">
                <w:rPr>
                  <w:rFonts w:ascii="Calibri" w:hAnsi="Calibri"/>
                  <w:color w:val="000000"/>
                  <w:sz w:val="18"/>
                  <w:szCs w:val="18"/>
                </w:rPr>
                <w:delText xml:space="preserve">South Lake Tahoe </w:delText>
              </w:r>
            </w:del>
          </w:p>
        </w:tc>
        <w:tc>
          <w:tcPr>
            <w:tcW w:w="1451" w:type="dxa"/>
            <w:gridSpan w:val="2"/>
            <w:tcBorders>
              <w:top w:val="nil"/>
              <w:left w:val="nil"/>
              <w:bottom w:val="nil"/>
              <w:right w:val="nil"/>
            </w:tcBorders>
            <w:shd w:val="clear" w:color="auto" w:fill="auto"/>
            <w:noWrap/>
            <w:vAlign w:val="center"/>
            <w:hideMark/>
          </w:tcPr>
          <w:p w14:paraId="2D5A9FD1" w14:textId="77777777" w:rsidR="00AA3A32" w:rsidDel="00AA70B8" w:rsidRDefault="00636F83" w:rsidP="00AA3A32">
            <w:pPr>
              <w:rPr>
                <w:del w:id="2043" w:author="TF 112518" w:date="2018-11-26T22:29:00Z"/>
                <w:rFonts w:ascii="Calibri" w:hAnsi="Calibri"/>
                <w:color w:val="000000"/>
                <w:sz w:val="18"/>
                <w:szCs w:val="18"/>
              </w:rPr>
            </w:pPr>
            <w:del w:id="2044" w:author="TF 112518" w:date="2018-11-26T22:29:00Z">
              <w:r w:rsidRPr="002A4574" w:rsidDel="00AA70B8">
                <w:rPr>
                  <w:rFonts w:ascii="Calibri" w:hAnsi="Calibri"/>
                  <w:color w:val="000000"/>
                  <w:sz w:val="18"/>
                  <w:szCs w:val="18"/>
                </w:rPr>
                <w:delText>38.9</w:delText>
              </w:r>
            </w:del>
          </w:p>
        </w:tc>
        <w:tc>
          <w:tcPr>
            <w:tcW w:w="1420" w:type="dxa"/>
            <w:gridSpan w:val="2"/>
            <w:tcBorders>
              <w:top w:val="nil"/>
              <w:left w:val="nil"/>
              <w:bottom w:val="nil"/>
              <w:right w:val="nil"/>
            </w:tcBorders>
            <w:shd w:val="clear" w:color="auto" w:fill="auto"/>
            <w:noWrap/>
            <w:vAlign w:val="center"/>
            <w:hideMark/>
          </w:tcPr>
          <w:p w14:paraId="2D5A9FD2" w14:textId="77777777" w:rsidR="00AA3A32" w:rsidDel="00AA70B8" w:rsidRDefault="00636F83" w:rsidP="00AA3A32">
            <w:pPr>
              <w:rPr>
                <w:del w:id="2045" w:author="TF 112518" w:date="2018-11-26T22:29:00Z"/>
                <w:rFonts w:ascii="Calibri" w:hAnsi="Calibri"/>
                <w:color w:val="000000"/>
                <w:sz w:val="18"/>
                <w:szCs w:val="18"/>
              </w:rPr>
            </w:pPr>
            <w:del w:id="2046" w:author="TF 112518" w:date="2018-11-26T22:29:00Z">
              <w:r w:rsidRPr="002A4574" w:rsidDel="00AA70B8">
                <w:rPr>
                  <w:rFonts w:ascii="Calibri" w:hAnsi="Calibri"/>
                  <w:color w:val="000000"/>
                  <w:sz w:val="18"/>
                  <w:szCs w:val="18"/>
                </w:rPr>
                <w:delText>–120.00</w:delText>
              </w:r>
            </w:del>
          </w:p>
        </w:tc>
        <w:tc>
          <w:tcPr>
            <w:tcW w:w="1293" w:type="dxa"/>
            <w:tcBorders>
              <w:top w:val="nil"/>
              <w:left w:val="nil"/>
              <w:bottom w:val="nil"/>
              <w:right w:val="nil"/>
            </w:tcBorders>
            <w:shd w:val="clear" w:color="auto" w:fill="auto"/>
            <w:noWrap/>
            <w:vAlign w:val="center"/>
            <w:hideMark/>
          </w:tcPr>
          <w:p w14:paraId="2D5A9FD3" w14:textId="77777777" w:rsidR="00AA3A32" w:rsidDel="00AA70B8" w:rsidRDefault="00636F83" w:rsidP="00AA3A32">
            <w:pPr>
              <w:rPr>
                <w:del w:id="2047" w:author="TF 112518" w:date="2018-11-26T22:29:00Z"/>
                <w:rFonts w:ascii="Calibri" w:hAnsi="Calibri"/>
                <w:color w:val="000000"/>
                <w:sz w:val="18"/>
                <w:szCs w:val="18"/>
              </w:rPr>
            </w:pPr>
            <w:del w:id="2048" w:author="TF 112518" w:date="2018-11-26T22:29:00Z">
              <w:r w:rsidRPr="002A4574" w:rsidDel="00AA70B8">
                <w:rPr>
                  <w:rFonts w:ascii="Calibri" w:hAnsi="Calibri"/>
                  <w:color w:val="000000"/>
                  <w:sz w:val="18"/>
                  <w:szCs w:val="18"/>
                </w:rPr>
                <w:delText>California</w:delText>
              </w:r>
            </w:del>
          </w:p>
        </w:tc>
      </w:tr>
      <w:tr w:rsidR="00636F83" w:rsidRPr="002A4574" w:rsidDel="00AA70B8" w14:paraId="2D5A9FDB" w14:textId="77777777" w:rsidTr="00BA6D7A">
        <w:trPr>
          <w:trHeight w:val="240"/>
          <w:del w:id="2049" w:author="TF 112518" w:date="2018-11-26T22:29:00Z"/>
        </w:trPr>
        <w:tc>
          <w:tcPr>
            <w:tcW w:w="984" w:type="dxa"/>
            <w:gridSpan w:val="2"/>
            <w:tcBorders>
              <w:top w:val="nil"/>
              <w:left w:val="nil"/>
              <w:bottom w:val="nil"/>
              <w:right w:val="nil"/>
            </w:tcBorders>
            <w:shd w:val="clear" w:color="auto" w:fill="auto"/>
            <w:noWrap/>
            <w:vAlign w:val="center"/>
            <w:hideMark/>
          </w:tcPr>
          <w:p w14:paraId="2D5A9FD5" w14:textId="77777777" w:rsidR="00AA3A32" w:rsidDel="00AA70B8" w:rsidRDefault="00636F83" w:rsidP="00AA3A32">
            <w:pPr>
              <w:rPr>
                <w:del w:id="2050" w:author="TF 112518" w:date="2018-11-26T22:29:00Z"/>
                <w:rFonts w:ascii="Calibri" w:hAnsi="Calibri"/>
                <w:color w:val="000000"/>
                <w:sz w:val="18"/>
                <w:szCs w:val="18"/>
              </w:rPr>
            </w:pPr>
            <w:del w:id="2051" w:author="TF 112518" w:date="2018-11-26T22:29:00Z">
              <w:r w:rsidRPr="002A4574" w:rsidDel="00AA70B8">
                <w:rPr>
                  <w:rFonts w:ascii="Calibri" w:hAnsi="Calibri"/>
                  <w:color w:val="000000"/>
                  <w:sz w:val="18"/>
                  <w:szCs w:val="18"/>
                </w:rPr>
                <w:delText>725905</w:delText>
              </w:r>
            </w:del>
          </w:p>
        </w:tc>
        <w:tc>
          <w:tcPr>
            <w:tcW w:w="818" w:type="dxa"/>
            <w:gridSpan w:val="2"/>
            <w:tcBorders>
              <w:top w:val="nil"/>
              <w:left w:val="nil"/>
              <w:bottom w:val="nil"/>
              <w:right w:val="nil"/>
            </w:tcBorders>
            <w:shd w:val="clear" w:color="auto" w:fill="auto"/>
            <w:noWrap/>
            <w:vAlign w:val="center"/>
            <w:hideMark/>
          </w:tcPr>
          <w:p w14:paraId="2D5A9FD6" w14:textId="77777777" w:rsidR="00AA3A32" w:rsidDel="00AA70B8" w:rsidRDefault="00636F83" w:rsidP="00AA3A32">
            <w:pPr>
              <w:rPr>
                <w:del w:id="2052" w:author="TF 112518" w:date="2018-11-26T22:29:00Z"/>
                <w:rFonts w:ascii="Calibri" w:hAnsi="Calibri"/>
                <w:color w:val="000000"/>
                <w:sz w:val="18"/>
                <w:szCs w:val="18"/>
              </w:rPr>
            </w:pPr>
            <w:del w:id="2053" w:author="TF 112518" w:date="2018-11-26T22:29:00Z">
              <w:r w:rsidRPr="002A4574" w:rsidDel="00AA70B8">
                <w:rPr>
                  <w:rFonts w:ascii="Calibri" w:hAnsi="Calibri"/>
                  <w:color w:val="000000"/>
                  <w:sz w:val="18"/>
                  <w:szCs w:val="18"/>
                </w:rPr>
                <w:delText>0.47</w:delText>
              </w:r>
            </w:del>
          </w:p>
        </w:tc>
        <w:tc>
          <w:tcPr>
            <w:tcW w:w="4955" w:type="dxa"/>
            <w:tcBorders>
              <w:top w:val="nil"/>
              <w:left w:val="nil"/>
              <w:bottom w:val="nil"/>
              <w:right w:val="nil"/>
            </w:tcBorders>
            <w:shd w:val="clear" w:color="auto" w:fill="auto"/>
            <w:noWrap/>
            <w:vAlign w:val="bottom"/>
            <w:hideMark/>
          </w:tcPr>
          <w:p w14:paraId="2D5A9FD7" w14:textId="77777777" w:rsidR="00636F83" w:rsidRPr="002A4574" w:rsidDel="00AA70B8" w:rsidRDefault="00636F83" w:rsidP="00636F83">
            <w:pPr>
              <w:rPr>
                <w:del w:id="2054" w:author="TF 112518" w:date="2018-11-26T22:29:00Z"/>
                <w:rFonts w:ascii="Calibri" w:hAnsi="Calibri"/>
                <w:color w:val="000000"/>
                <w:sz w:val="18"/>
                <w:szCs w:val="18"/>
              </w:rPr>
            </w:pPr>
            <w:del w:id="2055" w:author="TF 112518" w:date="2018-11-26T22:29:00Z">
              <w:r w:rsidRPr="002A4574" w:rsidDel="00AA70B8">
                <w:rPr>
                  <w:rFonts w:ascii="Calibri" w:hAnsi="Calibri"/>
                  <w:color w:val="000000"/>
                  <w:sz w:val="18"/>
                  <w:szCs w:val="18"/>
                </w:rPr>
                <w:delText xml:space="preserve">Ukiah Municipal AP </w:delText>
              </w:r>
            </w:del>
          </w:p>
        </w:tc>
        <w:tc>
          <w:tcPr>
            <w:tcW w:w="1451" w:type="dxa"/>
            <w:gridSpan w:val="2"/>
            <w:tcBorders>
              <w:top w:val="nil"/>
              <w:left w:val="nil"/>
              <w:bottom w:val="nil"/>
              <w:right w:val="nil"/>
            </w:tcBorders>
            <w:shd w:val="clear" w:color="auto" w:fill="auto"/>
            <w:noWrap/>
            <w:vAlign w:val="center"/>
            <w:hideMark/>
          </w:tcPr>
          <w:p w14:paraId="2D5A9FD8" w14:textId="77777777" w:rsidR="00AA3A32" w:rsidDel="00AA70B8" w:rsidRDefault="00636F83" w:rsidP="00AA3A32">
            <w:pPr>
              <w:rPr>
                <w:del w:id="2056" w:author="TF 112518" w:date="2018-11-26T22:29:00Z"/>
                <w:rFonts w:ascii="Calibri" w:hAnsi="Calibri"/>
                <w:color w:val="000000"/>
                <w:sz w:val="18"/>
                <w:szCs w:val="18"/>
              </w:rPr>
            </w:pPr>
            <w:del w:id="2057" w:author="TF 112518" w:date="2018-11-26T22:29:00Z">
              <w:r w:rsidRPr="002A4574" w:rsidDel="00AA70B8">
                <w:rPr>
                  <w:rFonts w:ascii="Calibri" w:hAnsi="Calibri"/>
                  <w:color w:val="000000"/>
                  <w:sz w:val="18"/>
                  <w:szCs w:val="18"/>
                </w:rPr>
                <w:delText>39.13</w:delText>
              </w:r>
            </w:del>
          </w:p>
        </w:tc>
        <w:tc>
          <w:tcPr>
            <w:tcW w:w="1420" w:type="dxa"/>
            <w:gridSpan w:val="2"/>
            <w:tcBorders>
              <w:top w:val="nil"/>
              <w:left w:val="nil"/>
              <w:bottom w:val="nil"/>
              <w:right w:val="nil"/>
            </w:tcBorders>
            <w:shd w:val="clear" w:color="auto" w:fill="auto"/>
            <w:noWrap/>
            <w:vAlign w:val="center"/>
            <w:hideMark/>
          </w:tcPr>
          <w:p w14:paraId="2D5A9FD9" w14:textId="77777777" w:rsidR="00AA3A32" w:rsidDel="00AA70B8" w:rsidRDefault="00636F83" w:rsidP="00AA3A32">
            <w:pPr>
              <w:rPr>
                <w:del w:id="2058" w:author="TF 112518" w:date="2018-11-26T22:29:00Z"/>
                <w:rFonts w:ascii="Calibri" w:hAnsi="Calibri"/>
                <w:color w:val="000000"/>
                <w:sz w:val="18"/>
                <w:szCs w:val="18"/>
              </w:rPr>
            </w:pPr>
            <w:del w:id="2059" w:author="TF 112518" w:date="2018-11-26T22:29:00Z">
              <w:r w:rsidRPr="002A4574" w:rsidDel="00AA70B8">
                <w:rPr>
                  <w:rFonts w:ascii="Calibri" w:hAnsi="Calibri"/>
                  <w:color w:val="000000"/>
                  <w:sz w:val="18"/>
                  <w:szCs w:val="18"/>
                </w:rPr>
                <w:delText>–123.20</w:delText>
              </w:r>
            </w:del>
          </w:p>
        </w:tc>
        <w:tc>
          <w:tcPr>
            <w:tcW w:w="1293" w:type="dxa"/>
            <w:tcBorders>
              <w:top w:val="nil"/>
              <w:left w:val="nil"/>
              <w:bottom w:val="nil"/>
              <w:right w:val="nil"/>
            </w:tcBorders>
            <w:shd w:val="clear" w:color="auto" w:fill="auto"/>
            <w:noWrap/>
            <w:vAlign w:val="center"/>
            <w:hideMark/>
          </w:tcPr>
          <w:p w14:paraId="2D5A9FDA" w14:textId="77777777" w:rsidR="00AA3A32" w:rsidDel="00AA70B8" w:rsidRDefault="00636F83" w:rsidP="00AA3A32">
            <w:pPr>
              <w:rPr>
                <w:del w:id="2060" w:author="TF 112518" w:date="2018-11-26T22:29:00Z"/>
                <w:rFonts w:ascii="Calibri" w:hAnsi="Calibri"/>
                <w:color w:val="000000"/>
                <w:sz w:val="18"/>
                <w:szCs w:val="18"/>
              </w:rPr>
            </w:pPr>
            <w:del w:id="2061" w:author="TF 112518" w:date="2018-11-26T22:29:00Z">
              <w:r w:rsidRPr="002A4574" w:rsidDel="00AA70B8">
                <w:rPr>
                  <w:rFonts w:ascii="Calibri" w:hAnsi="Calibri"/>
                  <w:color w:val="000000"/>
                  <w:sz w:val="18"/>
                  <w:szCs w:val="18"/>
                </w:rPr>
                <w:delText>California</w:delText>
              </w:r>
            </w:del>
          </w:p>
        </w:tc>
      </w:tr>
      <w:tr w:rsidR="00636F83" w:rsidRPr="002A4574" w:rsidDel="00AA70B8" w14:paraId="2D5A9FE2" w14:textId="77777777" w:rsidTr="00BA6D7A">
        <w:trPr>
          <w:trHeight w:val="240"/>
          <w:del w:id="2062" w:author="TF 112518" w:date="2018-11-26T22:29:00Z"/>
        </w:trPr>
        <w:tc>
          <w:tcPr>
            <w:tcW w:w="984" w:type="dxa"/>
            <w:gridSpan w:val="2"/>
            <w:tcBorders>
              <w:top w:val="nil"/>
              <w:left w:val="nil"/>
              <w:bottom w:val="nil"/>
              <w:right w:val="nil"/>
            </w:tcBorders>
            <w:shd w:val="clear" w:color="auto" w:fill="auto"/>
            <w:noWrap/>
            <w:vAlign w:val="center"/>
            <w:hideMark/>
          </w:tcPr>
          <w:p w14:paraId="2D5A9FDC" w14:textId="77777777" w:rsidR="00AA3A32" w:rsidDel="00AA70B8" w:rsidRDefault="00636F83" w:rsidP="00AA3A32">
            <w:pPr>
              <w:rPr>
                <w:del w:id="2063" w:author="TF 112518" w:date="2018-11-26T22:29:00Z"/>
                <w:rFonts w:ascii="Calibri" w:hAnsi="Calibri"/>
                <w:color w:val="000000"/>
                <w:sz w:val="18"/>
                <w:szCs w:val="18"/>
              </w:rPr>
            </w:pPr>
            <w:del w:id="2064" w:author="TF 112518" w:date="2018-11-26T22:29:00Z">
              <w:r w:rsidRPr="002A4574" w:rsidDel="00AA70B8">
                <w:rPr>
                  <w:rFonts w:ascii="Calibri" w:hAnsi="Calibri"/>
                  <w:color w:val="000000"/>
                  <w:sz w:val="18"/>
                  <w:szCs w:val="18"/>
                </w:rPr>
                <w:delText>725910</w:delText>
              </w:r>
            </w:del>
          </w:p>
        </w:tc>
        <w:tc>
          <w:tcPr>
            <w:tcW w:w="818" w:type="dxa"/>
            <w:gridSpan w:val="2"/>
            <w:tcBorders>
              <w:top w:val="nil"/>
              <w:left w:val="nil"/>
              <w:bottom w:val="nil"/>
              <w:right w:val="nil"/>
            </w:tcBorders>
            <w:shd w:val="clear" w:color="auto" w:fill="auto"/>
            <w:noWrap/>
            <w:vAlign w:val="center"/>
            <w:hideMark/>
          </w:tcPr>
          <w:p w14:paraId="2D5A9FDD" w14:textId="77777777" w:rsidR="00AA3A32" w:rsidDel="00AA70B8" w:rsidRDefault="00636F83" w:rsidP="00AA3A32">
            <w:pPr>
              <w:rPr>
                <w:del w:id="2065" w:author="TF 112518" w:date="2018-11-26T22:29:00Z"/>
                <w:rFonts w:ascii="Calibri" w:hAnsi="Calibri"/>
                <w:color w:val="000000"/>
                <w:sz w:val="18"/>
                <w:szCs w:val="18"/>
              </w:rPr>
            </w:pPr>
            <w:del w:id="2066" w:author="TF 112518" w:date="2018-11-26T22:29:00Z">
              <w:r w:rsidRPr="002A4574" w:rsidDel="00AA70B8">
                <w:rPr>
                  <w:rFonts w:ascii="Calibri" w:hAnsi="Calibri"/>
                  <w:color w:val="000000"/>
                  <w:sz w:val="18"/>
                  <w:szCs w:val="18"/>
                </w:rPr>
                <w:delText>0.5</w:delText>
              </w:r>
            </w:del>
          </w:p>
        </w:tc>
        <w:tc>
          <w:tcPr>
            <w:tcW w:w="4955" w:type="dxa"/>
            <w:tcBorders>
              <w:top w:val="nil"/>
              <w:left w:val="nil"/>
              <w:bottom w:val="nil"/>
              <w:right w:val="nil"/>
            </w:tcBorders>
            <w:shd w:val="clear" w:color="auto" w:fill="auto"/>
            <w:noWrap/>
            <w:vAlign w:val="bottom"/>
            <w:hideMark/>
          </w:tcPr>
          <w:p w14:paraId="2D5A9FDE" w14:textId="77777777" w:rsidR="00636F83" w:rsidRPr="002A4574" w:rsidDel="00AA70B8" w:rsidRDefault="00636F83" w:rsidP="00636F83">
            <w:pPr>
              <w:rPr>
                <w:del w:id="2067" w:author="TF 112518" w:date="2018-11-26T22:29:00Z"/>
                <w:rFonts w:ascii="Calibri" w:hAnsi="Calibri"/>
                <w:color w:val="000000"/>
                <w:sz w:val="18"/>
                <w:szCs w:val="18"/>
              </w:rPr>
            </w:pPr>
            <w:del w:id="2068" w:author="TF 112518" w:date="2018-11-26T22:29:00Z">
              <w:r w:rsidRPr="002A4574" w:rsidDel="00AA70B8">
                <w:rPr>
                  <w:rFonts w:ascii="Calibri" w:hAnsi="Calibri"/>
                  <w:color w:val="000000"/>
                  <w:sz w:val="18"/>
                  <w:szCs w:val="18"/>
                </w:rPr>
                <w:delText>Red Bluff Municipal Arpt 40.15 –122.25 California</w:delText>
              </w:r>
            </w:del>
          </w:p>
        </w:tc>
        <w:tc>
          <w:tcPr>
            <w:tcW w:w="1451" w:type="dxa"/>
            <w:gridSpan w:val="2"/>
            <w:tcBorders>
              <w:top w:val="nil"/>
              <w:left w:val="nil"/>
              <w:bottom w:val="nil"/>
              <w:right w:val="nil"/>
            </w:tcBorders>
            <w:shd w:val="clear" w:color="auto" w:fill="auto"/>
            <w:noWrap/>
            <w:vAlign w:val="center"/>
            <w:hideMark/>
          </w:tcPr>
          <w:p w14:paraId="2D5A9FDF" w14:textId="77777777" w:rsidR="00AA3A32" w:rsidDel="00AA70B8" w:rsidRDefault="00636F83" w:rsidP="00AA3A32">
            <w:pPr>
              <w:rPr>
                <w:del w:id="2069" w:author="TF 112518" w:date="2018-11-26T22:29:00Z"/>
                <w:rFonts w:ascii="Calibri" w:hAnsi="Calibri"/>
                <w:color w:val="000000"/>
                <w:sz w:val="18"/>
                <w:szCs w:val="18"/>
              </w:rPr>
            </w:pPr>
            <w:del w:id="2070" w:author="TF 112518" w:date="2018-11-26T22:29:00Z">
              <w:r w:rsidRPr="002A4574" w:rsidDel="00AA70B8">
                <w:rPr>
                  <w:rFonts w:ascii="Calibri" w:hAnsi="Calibri"/>
                  <w:color w:val="000000"/>
                  <w:sz w:val="18"/>
                  <w:szCs w:val="18"/>
                </w:rPr>
                <w:delText>40.15</w:delText>
              </w:r>
            </w:del>
          </w:p>
        </w:tc>
        <w:tc>
          <w:tcPr>
            <w:tcW w:w="1420" w:type="dxa"/>
            <w:gridSpan w:val="2"/>
            <w:tcBorders>
              <w:top w:val="nil"/>
              <w:left w:val="nil"/>
              <w:bottom w:val="nil"/>
              <w:right w:val="nil"/>
            </w:tcBorders>
            <w:shd w:val="clear" w:color="auto" w:fill="auto"/>
            <w:noWrap/>
            <w:vAlign w:val="center"/>
            <w:hideMark/>
          </w:tcPr>
          <w:p w14:paraId="2D5A9FE0" w14:textId="77777777" w:rsidR="00AA3A32" w:rsidDel="00AA70B8" w:rsidRDefault="00636F83" w:rsidP="00AA3A32">
            <w:pPr>
              <w:rPr>
                <w:del w:id="2071" w:author="TF 112518" w:date="2018-11-26T22:29:00Z"/>
                <w:rFonts w:ascii="Calibri" w:hAnsi="Calibri"/>
                <w:color w:val="000000"/>
                <w:sz w:val="18"/>
                <w:szCs w:val="18"/>
              </w:rPr>
            </w:pPr>
            <w:del w:id="2072" w:author="TF 112518" w:date="2018-11-26T22:29:00Z">
              <w:r w:rsidRPr="002A4574" w:rsidDel="00AA70B8">
                <w:rPr>
                  <w:rFonts w:ascii="Calibri" w:hAnsi="Calibri"/>
                  <w:color w:val="000000"/>
                  <w:sz w:val="18"/>
                  <w:szCs w:val="18"/>
                </w:rPr>
                <w:delText>–122.25</w:delText>
              </w:r>
            </w:del>
          </w:p>
        </w:tc>
        <w:tc>
          <w:tcPr>
            <w:tcW w:w="1293" w:type="dxa"/>
            <w:tcBorders>
              <w:top w:val="nil"/>
              <w:left w:val="nil"/>
              <w:bottom w:val="nil"/>
              <w:right w:val="nil"/>
            </w:tcBorders>
            <w:shd w:val="clear" w:color="auto" w:fill="auto"/>
            <w:noWrap/>
            <w:vAlign w:val="center"/>
            <w:hideMark/>
          </w:tcPr>
          <w:p w14:paraId="2D5A9FE1" w14:textId="77777777" w:rsidR="00AA3A32" w:rsidDel="00AA70B8" w:rsidRDefault="00636F83" w:rsidP="00AA3A32">
            <w:pPr>
              <w:rPr>
                <w:del w:id="2073" w:author="TF 112518" w:date="2018-11-26T22:29:00Z"/>
                <w:rFonts w:ascii="Calibri" w:hAnsi="Calibri"/>
                <w:color w:val="000000"/>
                <w:sz w:val="18"/>
                <w:szCs w:val="18"/>
              </w:rPr>
            </w:pPr>
            <w:del w:id="2074" w:author="TF 112518" w:date="2018-11-26T22:29:00Z">
              <w:r w:rsidRPr="002A4574" w:rsidDel="00AA70B8">
                <w:rPr>
                  <w:rFonts w:ascii="Calibri" w:hAnsi="Calibri"/>
                  <w:color w:val="000000"/>
                  <w:sz w:val="18"/>
                  <w:szCs w:val="18"/>
                </w:rPr>
                <w:delText>California</w:delText>
              </w:r>
            </w:del>
          </w:p>
        </w:tc>
      </w:tr>
      <w:tr w:rsidR="00E168DF" w:rsidRPr="002A4574" w:rsidDel="00AA70B8" w14:paraId="2D5A9FE9" w14:textId="77777777" w:rsidTr="00BA6D7A">
        <w:trPr>
          <w:trHeight w:val="240"/>
          <w:del w:id="2075" w:author="TF 112518" w:date="2018-11-26T22:29:00Z"/>
        </w:trPr>
        <w:tc>
          <w:tcPr>
            <w:tcW w:w="984" w:type="dxa"/>
            <w:gridSpan w:val="2"/>
            <w:tcBorders>
              <w:top w:val="nil"/>
              <w:left w:val="nil"/>
              <w:bottom w:val="nil"/>
              <w:right w:val="nil"/>
            </w:tcBorders>
            <w:shd w:val="clear" w:color="auto" w:fill="auto"/>
            <w:noWrap/>
            <w:vAlign w:val="center"/>
            <w:hideMark/>
          </w:tcPr>
          <w:p w14:paraId="2D5A9FE3" w14:textId="77777777" w:rsidR="00AA3A32" w:rsidDel="00AA70B8" w:rsidRDefault="00E168DF" w:rsidP="00AA3A32">
            <w:pPr>
              <w:rPr>
                <w:del w:id="2076" w:author="TF 112518" w:date="2018-11-26T22:29:00Z"/>
                <w:rFonts w:ascii="Calibri" w:hAnsi="Calibri"/>
                <w:color w:val="000000"/>
                <w:sz w:val="18"/>
                <w:szCs w:val="18"/>
              </w:rPr>
            </w:pPr>
            <w:del w:id="2077" w:author="TF 112518" w:date="2018-11-26T22:29:00Z">
              <w:r w:rsidRPr="002A4574" w:rsidDel="00AA70B8">
                <w:rPr>
                  <w:rFonts w:ascii="Calibri" w:hAnsi="Calibri"/>
                  <w:color w:val="000000"/>
                  <w:sz w:val="18"/>
                  <w:szCs w:val="18"/>
                </w:rPr>
                <w:delText>725920</w:delText>
              </w:r>
            </w:del>
          </w:p>
        </w:tc>
        <w:tc>
          <w:tcPr>
            <w:tcW w:w="818" w:type="dxa"/>
            <w:gridSpan w:val="2"/>
            <w:tcBorders>
              <w:top w:val="nil"/>
              <w:left w:val="nil"/>
              <w:bottom w:val="nil"/>
              <w:right w:val="nil"/>
            </w:tcBorders>
            <w:shd w:val="clear" w:color="auto" w:fill="auto"/>
            <w:noWrap/>
            <w:vAlign w:val="center"/>
            <w:hideMark/>
          </w:tcPr>
          <w:p w14:paraId="2D5A9FE4" w14:textId="77777777" w:rsidR="00AA3A32" w:rsidDel="00AA70B8" w:rsidRDefault="00E168DF" w:rsidP="00AA3A32">
            <w:pPr>
              <w:rPr>
                <w:del w:id="2078" w:author="TF 112518" w:date="2018-11-26T22:29:00Z"/>
                <w:rFonts w:ascii="Calibri" w:hAnsi="Calibri"/>
                <w:color w:val="000000"/>
                <w:sz w:val="18"/>
                <w:szCs w:val="18"/>
              </w:rPr>
            </w:pPr>
            <w:del w:id="2079" w:author="TF 112518" w:date="2018-11-26T22:29:00Z">
              <w:r w:rsidRPr="002A4574" w:rsidDel="00AA70B8">
                <w:rPr>
                  <w:rFonts w:ascii="Calibri" w:hAnsi="Calibri"/>
                  <w:color w:val="000000"/>
                  <w:sz w:val="18"/>
                  <w:szCs w:val="18"/>
                </w:rPr>
                <w:delText>0.47</w:delText>
              </w:r>
            </w:del>
          </w:p>
        </w:tc>
        <w:tc>
          <w:tcPr>
            <w:tcW w:w="4955" w:type="dxa"/>
            <w:tcBorders>
              <w:top w:val="nil"/>
              <w:left w:val="nil"/>
              <w:bottom w:val="nil"/>
              <w:right w:val="nil"/>
            </w:tcBorders>
            <w:shd w:val="clear" w:color="auto" w:fill="auto"/>
            <w:noWrap/>
            <w:vAlign w:val="bottom"/>
            <w:hideMark/>
          </w:tcPr>
          <w:p w14:paraId="2D5A9FE5" w14:textId="77777777" w:rsidR="00E168DF" w:rsidRPr="002A4574" w:rsidDel="00AA70B8" w:rsidRDefault="00E168DF" w:rsidP="00636F83">
            <w:pPr>
              <w:rPr>
                <w:del w:id="2080" w:author="TF 112518" w:date="2018-11-26T22:29:00Z"/>
                <w:rFonts w:ascii="Calibri" w:hAnsi="Calibri"/>
                <w:color w:val="000000"/>
                <w:sz w:val="18"/>
                <w:szCs w:val="18"/>
              </w:rPr>
            </w:pPr>
            <w:del w:id="2081" w:author="TF 112518" w:date="2018-11-26T22:29:00Z">
              <w:r w:rsidRPr="002A4574" w:rsidDel="00AA70B8">
                <w:rPr>
                  <w:rFonts w:ascii="Calibri" w:hAnsi="Calibri"/>
                  <w:color w:val="000000"/>
                  <w:sz w:val="18"/>
                  <w:szCs w:val="18"/>
                </w:rPr>
                <w:delText>Redding Municipal Arpt 40.52 –122.</w:delText>
              </w:r>
            </w:del>
          </w:p>
        </w:tc>
        <w:tc>
          <w:tcPr>
            <w:tcW w:w="1451" w:type="dxa"/>
            <w:gridSpan w:val="2"/>
            <w:tcBorders>
              <w:top w:val="nil"/>
              <w:left w:val="nil"/>
              <w:bottom w:val="nil"/>
              <w:right w:val="nil"/>
            </w:tcBorders>
            <w:shd w:val="clear" w:color="auto" w:fill="auto"/>
            <w:noWrap/>
            <w:vAlign w:val="center"/>
            <w:hideMark/>
          </w:tcPr>
          <w:p w14:paraId="2D5A9FE6" w14:textId="77777777" w:rsidR="00AA3A32" w:rsidDel="00AA70B8" w:rsidRDefault="00E168DF" w:rsidP="00AA3A32">
            <w:pPr>
              <w:rPr>
                <w:del w:id="2082" w:author="TF 112518" w:date="2018-11-26T22:29:00Z"/>
                <w:rFonts w:ascii="Calibri" w:hAnsi="Calibri"/>
                <w:color w:val="000000"/>
                <w:sz w:val="18"/>
                <w:szCs w:val="18"/>
              </w:rPr>
            </w:pPr>
            <w:del w:id="2083" w:author="TF 112518" w:date="2018-11-26T22:29:00Z">
              <w:r w:rsidRPr="002A4574" w:rsidDel="00AA70B8">
                <w:rPr>
                  <w:rFonts w:ascii="Calibri" w:hAnsi="Calibri"/>
                  <w:color w:val="000000"/>
                  <w:sz w:val="18"/>
                  <w:szCs w:val="18"/>
                </w:rPr>
                <w:delText>40.52</w:delText>
              </w:r>
            </w:del>
          </w:p>
        </w:tc>
        <w:tc>
          <w:tcPr>
            <w:tcW w:w="1420" w:type="dxa"/>
            <w:gridSpan w:val="2"/>
            <w:tcBorders>
              <w:top w:val="nil"/>
              <w:left w:val="nil"/>
              <w:bottom w:val="nil"/>
              <w:right w:val="nil"/>
            </w:tcBorders>
            <w:shd w:val="clear" w:color="auto" w:fill="auto"/>
            <w:noWrap/>
            <w:vAlign w:val="center"/>
            <w:hideMark/>
          </w:tcPr>
          <w:p w14:paraId="2D5A9FE7" w14:textId="77777777" w:rsidR="00AA3A32" w:rsidDel="00AA70B8" w:rsidRDefault="00E168DF" w:rsidP="00AA3A32">
            <w:pPr>
              <w:rPr>
                <w:del w:id="2084" w:author="TF 112518" w:date="2018-11-26T22:29:00Z"/>
                <w:rFonts w:ascii="Calibri" w:hAnsi="Calibri"/>
                <w:color w:val="000000"/>
                <w:sz w:val="18"/>
                <w:szCs w:val="18"/>
              </w:rPr>
            </w:pPr>
            <w:del w:id="2085" w:author="TF 112518" w:date="2018-11-26T22:29:00Z">
              <w:r w:rsidRPr="002A4574" w:rsidDel="00AA70B8">
                <w:rPr>
                  <w:rFonts w:ascii="Calibri" w:hAnsi="Calibri"/>
                  <w:color w:val="000000"/>
                  <w:sz w:val="18"/>
                  <w:szCs w:val="18"/>
                </w:rPr>
                <w:delText>–122.32</w:delText>
              </w:r>
            </w:del>
          </w:p>
        </w:tc>
        <w:tc>
          <w:tcPr>
            <w:tcW w:w="1293" w:type="dxa"/>
            <w:tcBorders>
              <w:top w:val="nil"/>
              <w:left w:val="nil"/>
              <w:bottom w:val="nil"/>
              <w:right w:val="nil"/>
            </w:tcBorders>
            <w:shd w:val="clear" w:color="auto" w:fill="auto"/>
            <w:noWrap/>
            <w:vAlign w:val="center"/>
            <w:hideMark/>
          </w:tcPr>
          <w:p w14:paraId="2D5A9FE8" w14:textId="77777777" w:rsidR="00AA3A32" w:rsidDel="00AA70B8" w:rsidRDefault="00E168DF" w:rsidP="00AA3A32">
            <w:pPr>
              <w:rPr>
                <w:del w:id="2086" w:author="TF 112518" w:date="2018-11-26T22:29:00Z"/>
                <w:rFonts w:ascii="Calibri" w:hAnsi="Calibri"/>
                <w:color w:val="000000"/>
                <w:sz w:val="18"/>
                <w:szCs w:val="18"/>
              </w:rPr>
            </w:pPr>
            <w:del w:id="2087" w:author="TF 112518" w:date="2018-11-26T22:29:00Z">
              <w:r w:rsidRPr="002A4574" w:rsidDel="00AA70B8">
                <w:rPr>
                  <w:rFonts w:ascii="Calibri" w:hAnsi="Calibri"/>
                  <w:color w:val="000000"/>
                  <w:sz w:val="18"/>
                  <w:szCs w:val="18"/>
                </w:rPr>
                <w:delText>California</w:delText>
              </w:r>
            </w:del>
          </w:p>
        </w:tc>
      </w:tr>
      <w:tr w:rsidR="00CA4DB1" w:rsidRPr="002A4574" w:rsidDel="00AA70B8" w14:paraId="2D5A9FF0" w14:textId="77777777" w:rsidTr="00BA6D7A">
        <w:trPr>
          <w:trHeight w:val="240"/>
          <w:ins w:id="2088" w:author="TF 112318" w:date="2018-11-23T14:18:00Z"/>
          <w:del w:id="2089" w:author="TF 112518" w:date="2018-11-26T22:29:00Z"/>
        </w:trPr>
        <w:tc>
          <w:tcPr>
            <w:tcW w:w="984" w:type="dxa"/>
            <w:gridSpan w:val="2"/>
            <w:tcBorders>
              <w:top w:val="nil"/>
              <w:left w:val="nil"/>
              <w:bottom w:val="nil"/>
              <w:right w:val="nil"/>
            </w:tcBorders>
            <w:shd w:val="clear" w:color="auto" w:fill="auto"/>
            <w:noWrap/>
            <w:vAlign w:val="center"/>
            <w:hideMark/>
          </w:tcPr>
          <w:p w14:paraId="2D5A9FEA" w14:textId="77777777" w:rsidR="00AA3A32" w:rsidDel="00AA70B8" w:rsidRDefault="00CA4DB1" w:rsidP="00AA3A32">
            <w:pPr>
              <w:rPr>
                <w:ins w:id="2090" w:author="TF 112318" w:date="2018-11-23T14:18:00Z"/>
                <w:del w:id="2091" w:author="TF 112518" w:date="2018-11-26T22:29:00Z"/>
                <w:rFonts w:ascii="Calibri" w:hAnsi="Calibri"/>
                <w:color w:val="000000"/>
                <w:sz w:val="18"/>
                <w:szCs w:val="18"/>
              </w:rPr>
            </w:pPr>
            <w:ins w:id="2092" w:author="TF 112318" w:date="2018-11-23T14:19:00Z">
              <w:del w:id="2093" w:author="TF 112518" w:date="2018-11-26T22:29:00Z">
                <w:r w:rsidRPr="002A4574" w:rsidDel="00AA70B8">
                  <w:rPr>
                    <w:rFonts w:ascii="Calibri" w:hAnsi="Calibri"/>
                    <w:color w:val="000000"/>
                    <w:sz w:val="18"/>
                    <w:szCs w:val="18"/>
                  </w:rPr>
                  <w:delText>725945</w:delText>
                </w:r>
              </w:del>
            </w:ins>
          </w:p>
        </w:tc>
        <w:tc>
          <w:tcPr>
            <w:tcW w:w="818" w:type="dxa"/>
            <w:gridSpan w:val="2"/>
            <w:tcBorders>
              <w:top w:val="nil"/>
              <w:left w:val="nil"/>
              <w:bottom w:val="nil"/>
              <w:right w:val="nil"/>
            </w:tcBorders>
            <w:shd w:val="clear" w:color="auto" w:fill="auto"/>
            <w:noWrap/>
            <w:vAlign w:val="center"/>
            <w:hideMark/>
          </w:tcPr>
          <w:p w14:paraId="2D5A9FEB" w14:textId="77777777" w:rsidR="00AA3A32" w:rsidDel="00AA70B8" w:rsidRDefault="00CA4DB1" w:rsidP="00AA3A32">
            <w:pPr>
              <w:rPr>
                <w:ins w:id="2094" w:author="TF 112318" w:date="2018-11-23T14:18:00Z"/>
                <w:del w:id="2095" w:author="TF 112518" w:date="2018-11-26T22:29:00Z"/>
                <w:rFonts w:ascii="Calibri" w:hAnsi="Calibri"/>
                <w:color w:val="000000"/>
                <w:sz w:val="18"/>
                <w:szCs w:val="18"/>
              </w:rPr>
            </w:pPr>
            <w:ins w:id="2096" w:author="TF 112318" w:date="2018-11-23T14:19:00Z">
              <w:del w:id="2097" w:author="TF 112518" w:date="2018-11-26T22:29:00Z">
                <w:r w:rsidRPr="002A4574" w:rsidDel="00AA70B8">
                  <w:rPr>
                    <w:rFonts w:ascii="Calibri" w:hAnsi="Calibri"/>
                    <w:color w:val="000000"/>
                    <w:sz w:val="18"/>
                    <w:szCs w:val="18"/>
                  </w:rPr>
                  <w:delText>0.56</w:delText>
                </w:r>
              </w:del>
            </w:ins>
          </w:p>
        </w:tc>
        <w:tc>
          <w:tcPr>
            <w:tcW w:w="4955" w:type="dxa"/>
            <w:tcBorders>
              <w:top w:val="nil"/>
              <w:left w:val="nil"/>
              <w:bottom w:val="nil"/>
              <w:right w:val="nil"/>
            </w:tcBorders>
            <w:shd w:val="clear" w:color="auto" w:fill="auto"/>
            <w:noWrap/>
            <w:vAlign w:val="bottom"/>
            <w:hideMark/>
          </w:tcPr>
          <w:p w14:paraId="2D5A9FEC" w14:textId="77777777" w:rsidR="00CA4DB1" w:rsidRPr="002A4574" w:rsidDel="00AA70B8" w:rsidRDefault="00CA4DB1" w:rsidP="00636F83">
            <w:pPr>
              <w:rPr>
                <w:ins w:id="2098" w:author="TF 112318" w:date="2018-11-23T14:18:00Z"/>
                <w:del w:id="2099" w:author="TF 112518" w:date="2018-11-26T22:29:00Z"/>
                <w:rFonts w:ascii="Calibri" w:hAnsi="Calibri"/>
                <w:color w:val="000000"/>
                <w:sz w:val="18"/>
                <w:szCs w:val="18"/>
              </w:rPr>
            </w:pPr>
            <w:ins w:id="2100" w:author="TF 112318" w:date="2018-11-23T14:19:00Z">
              <w:del w:id="2101" w:author="TF 112518" w:date="2018-11-26T22:29:00Z">
                <w:r w:rsidRPr="002A4574" w:rsidDel="00AA70B8">
                  <w:rPr>
                    <w:rFonts w:ascii="Calibri" w:hAnsi="Calibri"/>
                    <w:color w:val="000000"/>
                    <w:sz w:val="18"/>
                    <w:szCs w:val="18"/>
                  </w:rPr>
                  <w:delText>Arcata Airport 40.98 –124.10 California</w:delText>
                </w:r>
              </w:del>
            </w:ins>
          </w:p>
        </w:tc>
        <w:tc>
          <w:tcPr>
            <w:tcW w:w="1451" w:type="dxa"/>
            <w:gridSpan w:val="2"/>
            <w:tcBorders>
              <w:top w:val="nil"/>
              <w:left w:val="nil"/>
              <w:bottom w:val="nil"/>
              <w:right w:val="nil"/>
            </w:tcBorders>
            <w:shd w:val="clear" w:color="auto" w:fill="auto"/>
            <w:noWrap/>
            <w:vAlign w:val="center"/>
            <w:hideMark/>
          </w:tcPr>
          <w:p w14:paraId="2D5A9FED" w14:textId="77777777" w:rsidR="00AA3A32" w:rsidDel="00AA70B8" w:rsidRDefault="00CA4DB1" w:rsidP="00AA3A32">
            <w:pPr>
              <w:rPr>
                <w:ins w:id="2102" w:author="TF 112318" w:date="2018-11-23T14:18:00Z"/>
                <w:del w:id="2103" w:author="TF 112518" w:date="2018-11-26T22:29:00Z"/>
                <w:rFonts w:ascii="Calibri" w:hAnsi="Calibri"/>
                <w:color w:val="000000"/>
                <w:sz w:val="18"/>
                <w:szCs w:val="18"/>
              </w:rPr>
            </w:pPr>
            <w:ins w:id="2104" w:author="TF 112318" w:date="2018-11-23T14:19:00Z">
              <w:del w:id="2105" w:author="TF 112518" w:date="2018-11-26T22:29:00Z">
                <w:r w:rsidRPr="002A4574" w:rsidDel="00AA70B8">
                  <w:rPr>
                    <w:rFonts w:ascii="Calibri" w:hAnsi="Calibri"/>
                    <w:color w:val="000000"/>
                    <w:sz w:val="18"/>
                    <w:szCs w:val="18"/>
                  </w:rPr>
                  <w:delText>40.98</w:delText>
                </w:r>
              </w:del>
            </w:ins>
          </w:p>
        </w:tc>
        <w:tc>
          <w:tcPr>
            <w:tcW w:w="1420" w:type="dxa"/>
            <w:gridSpan w:val="2"/>
            <w:tcBorders>
              <w:top w:val="nil"/>
              <w:left w:val="nil"/>
              <w:bottom w:val="nil"/>
              <w:right w:val="nil"/>
            </w:tcBorders>
            <w:shd w:val="clear" w:color="auto" w:fill="auto"/>
            <w:noWrap/>
            <w:vAlign w:val="center"/>
            <w:hideMark/>
          </w:tcPr>
          <w:p w14:paraId="2D5A9FEE" w14:textId="77777777" w:rsidR="00AA3A32" w:rsidDel="00AA70B8" w:rsidRDefault="00CA4DB1" w:rsidP="00AA3A32">
            <w:pPr>
              <w:rPr>
                <w:ins w:id="2106" w:author="TF 112318" w:date="2018-11-23T14:18:00Z"/>
                <w:del w:id="2107" w:author="TF 112518" w:date="2018-11-26T22:29:00Z"/>
                <w:rFonts w:ascii="Calibri" w:hAnsi="Calibri"/>
                <w:color w:val="000000"/>
                <w:sz w:val="18"/>
                <w:szCs w:val="18"/>
              </w:rPr>
            </w:pPr>
            <w:ins w:id="2108" w:author="TF 112318" w:date="2018-11-23T14:19:00Z">
              <w:del w:id="2109" w:author="TF 112518" w:date="2018-11-26T22:29:00Z">
                <w:r w:rsidRPr="002A4574" w:rsidDel="00AA70B8">
                  <w:rPr>
                    <w:rFonts w:ascii="Calibri" w:hAnsi="Calibri"/>
                    <w:color w:val="000000"/>
                    <w:sz w:val="18"/>
                    <w:szCs w:val="18"/>
                  </w:rPr>
                  <w:delText>–124.10</w:delText>
                </w:r>
              </w:del>
            </w:ins>
          </w:p>
        </w:tc>
        <w:tc>
          <w:tcPr>
            <w:tcW w:w="1293" w:type="dxa"/>
            <w:tcBorders>
              <w:top w:val="nil"/>
              <w:left w:val="nil"/>
              <w:bottom w:val="nil"/>
              <w:right w:val="nil"/>
            </w:tcBorders>
            <w:shd w:val="clear" w:color="auto" w:fill="auto"/>
            <w:noWrap/>
            <w:vAlign w:val="center"/>
            <w:hideMark/>
          </w:tcPr>
          <w:p w14:paraId="2D5A9FEF" w14:textId="77777777" w:rsidR="00AA3A32" w:rsidDel="00AA70B8" w:rsidRDefault="00CA4DB1" w:rsidP="00AA3A32">
            <w:pPr>
              <w:rPr>
                <w:ins w:id="2110" w:author="TF 112318" w:date="2018-11-23T14:18:00Z"/>
                <w:del w:id="2111" w:author="TF 112518" w:date="2018-11-26T22:29:00Z"/>
                <w:rFonts w:ascii="Calibri" w:hAnsi="Calibri"/>
                <w:color w:val="000000"/>
                <w:sz w:val="18"/>
                <w:szCs w:val="18"/>
              </w:rPr>
            </w:pPr>
            <w:ins w:id="2112" w:author="TF 112318" w:date="2018-11-23T14:19:00Z">
              <w:del w:id="2113" w:author="TF 112518" w:date="2018-11-26T22:29:00Z">
                <w:r w:rsidRPr="002A4574" w:rsidDel="00AA70B8">
                  <w:rPr>
                    <w:rFonts w:ascii="Calibri" w:hAnsi="Calibri"/>
                    <w:color w:val="000000"/>
                    <w:sz w:val="18"/>
                    <w:szCs w:val="18"/>
                  </w:rPr>
                  <w:delText>California</w:delText>
                </w:r>
              </w:del>
            </w:ins>
          </w:p>
        </w:tc>
      </w:tr>
      <w:tr w:rsidR="00CA4DB1" w:rsidRPr="002A4574" w:rsidDel="00AA70B8" w14:paraId="2D5A9FF7" w14:textId="77777777" w:rsidTr="00BA6D7A">
        <w:trPr>
          <w:trHeight w:val="240"/>
          <w:ins w:id="2114" w:author="TF 112318" w:date="2018-11-23T14:19:00Z"/>
          <w:del w:id="2115" w:author="TF 112518" w:date="2018-11-26T22:29:00Z"/>
        </w:trPr>
        <w:tc>
          <w:tcPr>
            <w:tcW w:w="984" w:type="dxa"/>
            <w:gridSpan w:val="2"/>
            <w:tcBorders>
              <w:top w:val="nil"/>
              <w:left w:val="nil"/>
              <w:bottom w:val="nil"/>
              <w:right w:val="nil"/>
            </w:tcBorders>
            <w:shd w:val="clear" w:color="auto" w:fill="auto"/>
            <w:noWrap/>
            <w:vAlign w:val="center"/>
            <w:hideMark/>
          </w:tcPr>
          <w:p w14:paraId="2D5A9FF1" w14:textId="77777777" w:rsidR="00AA3A32" w:rsidDel="00AA70B8" w:rsidRDefault="00CA4DB1" w:rsidP="00AA3A32">
            <w:pPr>
              <w:rPr>
                <w:ins w:id="2116" w:author="TF 112318" w:date="2018-11-23T14:19:00Z"/>
                <w:del w:id="2117" w:author="TF 112518" w:date="2018-11-26T22:29:00Z"/>
                <w:rFonts w:ascii="Calibri" w:hAnsi="Calibri"/>
                <w:color w:val="000000"/>
                <w:sz w:val="18"/>
                <w:szCs w:val="18"/>
              </w:rPr>
            </w:pPr>
            <w:ins w:id="2118" w:author="TF 112318" w:date="2018-11-23T14:19:00Z">
              <w:del w:id="2119" w:author="TF 112518" w:date="2018-11-26T22:29:00Z">
                <w:r w:rsidRPr="002A4574" w:rsidDel="00AA70B8">
                  <w:rPr>
                    <w:rFonts w:ascii="Calibri" w:hAnsi="Calibri"/>
                    <w:color w:val="000000"/>
                    <w:sz w:val="18"/>
                    <w:szCs w:val="18"/>
                  </w:rPr>
                  <w:delText>725946</w:delText>
                </w:r>
              </w:del>
            </w:ins>
          </w:p>
        </w:tc>
        <w:tc>
          <w:tcPr>
            <w:tcW w:w="818" w:type="dxa"/>
            <w:gridSpan w:val="2"/>
            <w:tcBorders>
              <w:top w:val="nil"/>
              <w:left w:val="nil"/>
              <w:bottom w:val="nil"/>
              <w:right w:val="nil"/>
            </w:tcBorders>
            <w:shd w:val="clear" w:color="auto" w:fill="auto"/>
            <w:noWrap/>
            <w:vAlign w:val="center"/>
            <w:hideMark/>
          </w:tcPr>
          <w:p w14:paraId="2D5A9FF2" w14:textId="77777777" w:rsidR="00AA3A32" w:rsidDel="00AA70B8" w:rsidRDefault="00CA4DB1" w:rsidP="00AA3A32">
            <w:pPr>
              <w:rPr>
                <w:ins w:id="2120" w:author="TF 112318" w:date="2018-11-23T14:19:00Z"/>
                <w:del w:id="2121" w:author="TF 112518" w:date="2018-11-26T22:29:00Z"/>
                <w:rFonts w:ascii="Calibri" w:hAnsi="Calibri"/>
                <w:color w:val="000000"/>
                <w:sz w:val="18"/>
                <w:szCs w:val="18"/>
              </w:rPr>
            </w:pPr>
            <w:ins w:id="2122" w:author="TF 112318" w:date="2018-11-23T14:19:00Z">
              <w:del w:id="2123" w:author="TF 112518" w:date="2018-11-26T22:29:00Z">
                <w:r w:rsidRPr="002A4574" w:rsidDel="00AA70B8">
                  <w:rPr>
                    <w:rFonts w:ascii="Calibri" w:hAnsi="Calibri"/>
                    <w:color w:val="000000"/>
                    <w:sz w:val="18"/>
                    <w:szCs w:val="18"/>
                  </w:rPr>
                  <w:delText>0.6</w:delText>
                </w:r>
              </w:del>
            </w:ins>
          </w:p>
        </w:tc>
        <w:tc>
          <w:tcPr>
            <w:tcW w:w="4955" w:type="dxa"/>
            <w:tcBorders>
              <w:top w:val="nil"/>
              <w:left w:val="nil"/>
              <w:bottom w:val="nil"/>
              <w:right w:val="nil"/>
            </w:tcBorders>
            <w:shd w:val="clear" w:color="auto" w:fill="auto"/>
            <w:noWrap/>
            <w:vAlign w:val="bottom"/>
            <w:hideMark/>
          </w:tcPr>
          <w:p w14:paraId="2D5A9FF3" w14:textId="77777777" w:rsidR="00CA4DB1" w:rsidRPr="002A4574" w:rsidDel="00AA70B8" w:rsidRDefault="00CA4DB1" w:rsidP="00636F83">
            <w:pPr>
              <w:rPr>
                <w:ins w:id="2124" w:author="TF 112318" w:date="2018-11-23T14:19:00Z"/>
                <w:del w:id="2125" w:author="TF 112518" w:date="2018-11-26T22:29:00Z"/>
                <w:rFonts w:ascii="Calibri" w:hAnsi="Calibri"/>
                <w:color w:val="000000"/>
                <w:sz w:val="18"/>
                <w:szCs w:val="18"/>
              </w:rPr>
            </w:pPr>
            <w:ins w:id="2126" w:author="TF 112318" w:date="2018-11-23T14:19:00Z">
              <w:del w:id="2127" w:author="TF 112518" w:date="2018-11-26T22:29:00Z">
                <w:r w:rsidRPr="002A4574" w:rsidDel="00AA70B8">
                  <w:rPr>
                    <w:rFonts w:ascii="Calibri" w:hAnsi="Calibri"/>
                    <w:color w:val="000000"/>
                    <w:sz w:val="18"/>
                    <w:szCs w:val="18"/>
                  </w:rPr>
                  <w:delText>Crescent City Faa Ai 41.78 –124.2</w:delText>
                </w:r>
              </w:del>
            </w:ins>
          </w:p>
        </w:tc>
        <w:tc>
          <w:tcPr>
            <w:tcW w:w="1451" w:type="dxa"/>
            <w:gridSpan w:val="2"/>
            <w:tcBorders>
              <w:top w:val="nil"/>
              <w:left w:val="nil"/>
              <w:bottom w:val="nil"/>
              <w:right w:val="nil"/>
            </w:tcBorders>
            <w:shd w:val="clear" w:color="auto" w:fill="auto"/>
            <w:noWrap/>
            <w:vAlign w:val="center"/>
            <w:hideMark/>
          </w:tcPr>
          <w:p w14:paraId="2D5A9FF4" w14:textId="77777777" w:rsidR="00AA3A32" w:rsidDel="00AA70B8" w:rsidRDefault="00CA4DB1" w:rsidP="00AA3A32">
            <w:pPr>
              <w:rPr>
                <w:ins w:id="2128" w:author="TF 112318" w:date="2018-11-23T14:19:00Z"/>
                <w:del w:id="2129" w:author="TF 112518" w:date="2018-11-26T22:29:00Z"/>
                <w:rFonts w:ascii="Calibri" w:hAnsi="Calibri"/>
                <w:color w:val="000000"/>
                <w:sz w:val="18"/>
                <w:szCs w:val="18"/>
              </w:rPr>
            </w:pPr>
            <w:ins w:id="2130" w:author="TF 112318" w:date="2018-11-23T14:19:00Z">
              <w:del w:id="2131" w:author="TF 112518" w:date="2018-11-26T22:29:00Z">
                <w:r w:rsidRPr="002A4574" w:rsidDel="00AA70B8">
                  <w:rPr>
                    <w:rFonts w:ascii="Calibri" w:hAnsi="Calibri"/>
                    <w:color w:val="000000"/>
                    <w:sz w:val="18"/>
                    <w:szCs w:val="18"/>
                  </w:rPr>
                  <w:delText>41.78</w:delText>
                </w:r>
              </w:del>
            </w:ins>
          </w:p>
        </w:tc>
        <w:tc>
          <w:tcPr>
            <w:tcW w:w="1420" w:type="dxa"/>
            <w:gridSpan w:val="2"/>
            <w:tcBorders>
              <w:top w:val="nil"/>
              <w:left w:val="nil"/>
              <w:bottom w:val="nil"/>
              <w:right w:val="nil"/>
            </w:tcBorders>
            <w:shd w:val="clear" w:color="auto" w:fill="auto"/>
            <w:noWrap/>
            <w:vAlign w:val="center"/>
            <w:hideMark/>
          </w:tcPr>
          <w:p w14:paraId="2D5A9FF5" w14:textId="77777777" w:rsidR="00AA3A32" w:rsidDel="00AA70B8" w:rsidRDefault="00CA4DB1" w:rsidP="00AA3A32">
            <w:pPr>
              <w:rPr>
                <w:ins w:id="2132" w:author="TF 112318" w:date="2018-11-23T14:19:00Z"/>
                <w:del w:id="2133" w:author="TF 112518" w:date="2018-11-26T22:29:00Z"/>
                <w:rFonts w:ascii="Calibri" w:hAnsi="Calibri"/>
                <w:color w:val="000000"/>
                <w:sz w:val="18"/>
                <w:szCs w:val="18"/>
              </w:rPr>
            </w:pPr>
            <w:ins w:id="2134" w:author="TF 112318" w:date="2018-11-23T14:19:00Z">
              <w:del w:id="2135" w:author="TF 112518" w:date="2018-11-26T22:29:00Z">
                <w:r w:rsidRPr="002A4574" w:rsidDel="00AA70B8">
                  <w:rPr>
                    <w:rFonts w:ascii="Calibri" w:hAnsi="Calibri"/>
                    <w:color w:val="000000"/>
                    <w:sz w:val="18"/>
                    <w:szCs w:val="18"/>
                  </w:rPr>
                  <w:delText>–124.23</w:delText>
                </w:r>
              </w:del>
            </w:ins>
          </w:p>
        </w:tc>
        <w:tc>
          <w:tcPr>
            <w:tcW w:w="1293" w:type="dxa"/>
            <w:tcBorders>
              <w:top w:val="nil"/>
              <w:left w:val="nil"/>
              <w:bottom w:val="nil"/>
              <w:right w:val="nil"/>
            </w:tcBorders>
            <w:shd w:val="clear" w:color="auto" w:fill="auto"/>
            <w:noWrap/>
            <w:vAlign w:val="center"/>
            <w:hideMark/>
          </w:tcPr>
          <w:p w14:paraId="2D5A9FF6" w14:textId="77777777" w:rsidR="00AA3A32" w:rsidDel="00AA70B8" w:rsidRDefault="00CA4DB1" w:rsidP="00AA3A32">
            <w:pPr>
              <w:rPr>
                <w:ins w:id="2136" w:author="TF 112318" w:date="2018-11-23T14:19:00Z"/>
                <w:del w:id="2137" w:author="TF 112518" w:date="2018-11-26T22:29:00Z"/>
                <w:rFonts w:ascii="Calibri" w:hAnsi="Calibri"/>
                <w:color w:val="000000"/>
                <w:sz w:val="18"/>
                <w:szCs w:val="18"/>
              </w:rPr>
            </w:pPr>
            <w:ins w:id="2138" w:author="TF 112318" w:date="2018-11-23T14:19:00Z">
              <w:del w:id="2139" w:author="TF 112518" w:date="2018-11-26T22:29:00Z">
                <w:r w:rsidRPr="002A4574" w:rsidDel="00AA70B8">
                  <w:rPr>
                    <w:rFonts w:ascii="Calibri" w:hAnsi="Calibri"/>
                    <w:color w:val="000000"/>
                    <w:sz w:val="18"/>
                    <w:szCs w:val="18"/>
                  </w:rPr>
                  <w:delText>California</w:delText>
                </w:r>
              </w:del>
            </w:ins>
          </w:p>
        </w:tc>
      </w:tr>
      <w:tr w:rsidR="00CA4DB1" w:rsidRPr="002A4574" w:rsidDel="00AA70B8" w14:paraId="2D5A9FFE" w14:textId="77777777" w:rsidTr="00BA6D7A">
        <w:trPr>
          <w:trHeight w:val="240"/>
          <w:ins w:id="2140" w:author="TF 112318" w:date="2018-11-23T14:19:00Z"/>
          <w:del w:id="2141" w:author="TF 112518" w:date="2018-11-26T22:29:00Z"/>
        </w:trPr>
        <w:tc>
          <w:tcPr>
            <w:tcW w:w="984" w:type="dxa"/>
            <w:gridSpan w:val="2"/>
            <w:tcBorders>
              <w:top w:val="nil"/>
              <w:left w:val="nil"/>
              <w:bottom w:val="nil"/>
              <w:right w:val="nil"/>
            </w:tcBorders>
            <w:shd w:val="clear" w:color="auto" w:fill="auto"/>
            <w:noWrap/>
            <w:vAlign w:val="center"/>
            <w:hideMark/>
          </w:tcPr>
          <w:p w14:paraId="2D5A9FF8" w14:textId="77777777" w:rsidR="00AA3A32" w:rsidDel="00AA70B8" w:rsidRDefault="00CA4DB1" w:rsidP="00AA3A32">
            <w:pPr>
              <w:rPr>
                <w:ins w:id="2142" w:author="TF 112318" w:date="2018-11-23T14:19:00Z"/>
                <w:del w:id="2143" w:author="TF 112518" w:date="2018-11-26T22:29:00Z"/>
                <w:rFonts w:ascii="Calibri" w:hAnsi="Calibri"/>
                <w:color w:val="000000"/>
                <w:sz w:val="18"/>
                <w:szCs w:val="18"/>
              </w:rPr>
            </w:pPr>
            <w:ins w:id="2144" w:author="TF 112318" w:date="2018-11-23T14:19:00Z">
              <w:del w:id="2145" w:author="TF 112518" w:date="2018-11-26T22:29:00Z">
                <w:r w:rsidRPr="002A4574" w:rsidDel="00AA70B8">
                  <w:rPr>
                    <w:rFonts w:ascii="Calibri" w:hAnsi="Calibri"/>
                    <w:color w:val="000000"/>
                    <w:sz w:val="18"/>
                    <w:szCs w:val="18"/>
                  </w:rPr>
                  <w:delText>725955</w:delText>
                </w:r>
              </w:del>
            </w:ins>
          </w:p>
        </w:tc>
        <w:tc>
          <w:tcPr>
            <w:tcW w:w="818" w:type="dxa"/>
            <w:gridSpan w:val="2"/>
            <w:tcBorders>
              <w:top w:val="nil"/>
              <w:left w:val="nil"/>
              <w:bottom w:val="nil"/>
              <w:right w:val="nil"/>
            </w:tcBorders>
            <w:shd w:val="clear" w:color="auto" w:fill="auto"/>
            <w:noWrap/>
            <w:vAlign w:val="center"/>
            <w:hideMark/>
          </w:tcPr>
          <w:p w14:paraId="2D5A9FF9" w14:textId="77777777" w:rsidR="00AA3A32" w:rsidDel="00AA70B8" w:rsidRDefault="00CA4DB1" w:rsidP="00AA3A32">
            <w:pPr>
              <w:rPr>
                <w:ins w:id="2146" w:author="TF 112318" w:date="2018-11-23T14:19:00Z"/>
                <w:del w:id="2147" w:author="TF 112518" w:date="2018-11-26T22:29:00Z"/>
                <w:rFonts w:ascii="Calibri" w:hAnsi="Calibri"/>
                <w:color w:val="000000"/>
                <w:sz w:val="18"/>
                <w:szCs w:val="18"/>
              </w:rPr>
            </w:pPr>
            <w:ins w:id="2148" w:author="TF 112318" w:date="2018-11-23T14:19:00Z">
              <w:del w:id="2149" w:author="TF 112518" w:date="2018-11-26T22:29:00Z">
                <w:r w:rsidRPr="002A4574" w:rsidDel="00AA70B8">
                  <w:rPr>
                    <w:rFonts w:ascii="Calibri" w:hAnsi="Calibri"/>
                    <w:color w:val="000000"/>
                    <w:sz w:val="18"/>
                    <w:szCs w:val="18"/>
                  </w:rPr>
                  <w:delText>0.55</w:delText>
                </w:r>
              </w:del>
            </w:ins>
          </w:p>
        </w:tc>
        <w:tc>
          <w:tcPr>
            <w:tcW w:w="4955" w:type="dxa"/>
            <w:tcBorders>
              <w:top w:val="nil"/>
              <w:left w:val="nil"/>
              <w:bottom w:val="nil"/>
              <w:right w:val="nil"/>
            </w:tcBorders>
            <w:shd w:val="clear" w:color="auto" w:fill="auto"/>
            <w:noWrap/>
            <w:vAlign w:val="bottom"/>
            <w:hideMark/>
          </w:tcPr>
          <w:p w14:paraId="2D5A9FFA" w14:textId="77777777" w:rsidR="00CA4DB1" w:rsidRPr="002A4574" w:rsidDel="00AA70B8" w:rsidRDefault="00CA4DB1" w:rsidP="00636F83">
            <w:pPr>
              <w:rPr>
                <w:ins w:id="2150" w:author="TF 112318" w:date="2018-11-23T14:19:00Z"/>
                <w:del w:id="2151" w:author="TF 112518" w:date="2018-11-26T22:29:00Z"/>
                <w:rFonts w:ascii="Calibri" w:hAnsi="Calibri"/>
                <w:color w:val="000000"/>
                <w:sz w:val="18"/>
                <w:szCs w:val="18"/>
              </w:rPr>
            </w:pPr>
            <w:ins w:id="2152" w:author="TF 112318" w:date="2018-11-23T14:19:00Z">
              <w:del w:id="2153" w:author="TF 112518" w:date="2018-11-26T22:29:00Z">
                <w:r w:rsidRPr="002A4574" w:rsidDel="00AA70B8">
                  <w:rPr>
                    <w:rFonts w:ascii="Calibri" w:hAnsi="Calibri"/>
                    <w:color w:val="000000"/>
                    <w:sz w:val="18"/>
                    <w:szCs w:val="18"/>
                  </w:rPr>
                  <w:delText>Montague Siskiyou County AP 41.78 –122.47 California</w:delText>
                </w:r>
              </w:del>
            </w:ins>
          </w:p>
        </w:tc>
        <w:tc>
          <w:tcPr>
            <w:tcW w:w="1451" w:type="dxa"/>
            <w:gridSpan w:val="2"/>
            <w:tcBorders>
              <w:top w:val="nil"/>
              <w:left w:val="nil"/>
              <w:bottom w:val="nil"/>
              <w:right w:val="nil"/>
            </w:tcBorders>
            <w:shd w:val="clear" w:color="auto" w:fill="auto"/>
            <w:noWrap/>
            <w:vAlign w:val="center"/>
            <w:hideMark/>
          </w:tcPr>
          <w:p w14:paraId="2D5A9FFB" w14:textId="77777777" w:rsidR="00AA3A32" w:rsidDel="00AA70B8" w:rsidRDefault="00CA4DB1" w:rsidP="00AA3A32">
            <w:pPr>
              <w:rPr>
                <w:ins w:id="2154" w:author="TF 112318" w:date="2018-11-23T14:19:00Z"/>
                <w:del w:id="2155" w:author="TF 112518" w:date="2018-11-26T22:29:00Z"/>
                <w:rFonts w:ascii="Calibri" w:hAnsi="Calibri"/>
                <w:color w:val="000000"/>
                <w:sz w:val="18"/>
                <w:szCs w:val="18"/>
              </w:rPr>
            </w:pPr>
            <w:ins w:id="2156" w:author="TF 112318" w:date="2018-11-23T14:19:00Z">
              <w:del w:id="2157" w:author="TF 112518" w:date="2018-11-26T22:29:00Z">
                <w:r w:rsidRPr="002A4574" w:rsidDel="00AA70B8">
                  <w:rPr>
                    <w:rFonts w:ascii="Calibri" w:hAnsi="Calibri"/>
                    <w:color w:val="000000"/>
                    <w:sz w:val="18"/>
                    <w:szCs w:val="18"/>
                  </w:rPr>
                  <w:delText>41.78</w:delText>
                </w:r>
              </w:del>
            </w:ins>
          </w:p>
        </w:tc>
        <w:tc>
          <w:tcPr>
            <w:tcW w:w="1420" w:type="dxa"/>
            <w:gridSpan w:val="2"/>
            <w:tcBorders>
              <w:top w:val="nil"/>
              <w:left w:val="nil"/>
              <w:bottom w:val="nil"/>
              <w:right w:val="nil"/>
            </w:tcBorders>
            <w:shd w:val="clear" w:color="auto" w:fill="auto"/>
            <w:noWrap/>
            <w:vAlign w:val="center"/>
            <w:hideMark/>
          </w:tcPr>
          <w:p w14:paraId="2D5A9FFC" w14:textId="77777777" w:rsidR="00AA3A32" w:rsidDel="00AA70B8" w:rsidRDefault="00CA4DB1" w:rsidP="00AA3A32">
            <w:pPr>
              <w:rPr>
                <w:ins w:id="2158" w:author="TF 112318" w:date="2018-11-23T14:19:00Z"/>
                <w:del w:id="2159" w:author="TF 112518" w:date="2018-11-26T22:29:00Z"/>
                <w:rFonts w:ascii="Calibri" w:hAnsi="Calibri"/>
                <w:color w:val="000000"/>
                <w:sz w:val="18"/>
                <w:szCs w:val="18"/>
              </w:rPr>
            </w:pPr>
            <w:ins w:id="2160" w:author="TF 112318" w:date="2018-11-23T14:19:00Z">
              <w:del w:id="2161" w:author="TF 112518" w:date="2018-11-26T22:29:00Z">
                <w:r w:rsidRPr="002A4574" w:rsidDel="00AA70B8">
                  <w:rPr>
                    <w:rFonts w:ascii="Calibri" w:hAnsi="Calibri"/>
                    <w:color w:val="000000"/>
                    <w:sz w:val="18"/>
                    <w:szCs w:val="18"/>
                  </w:rPr>
                  <w:delText>–122.47</w:delText>
                </w:r>
              </w:del>
            </w:ins>
          </w:p>
        </w:tc>
        <w:tc>
          <w:tcPr>
            <w:tcW w:w="1293" w:type="dxa"/>
            <w:tcBorders>
              <w:top w:val="nil"/>
              <w:left w:val="nil"/>
              <w:bottom w:val="nil"/>
              <w:right w:val="nil"/>
            </w:tcBorders>
            <w:shd w:val="clear" w:color="auto" w:fill="auto"/>
            <w:noWrap/>
            <w:vAlign w:val="center"/>
            <w:hideMark/>
          </w:tcPr>
          <w:p w14:paraId="2D5A9FFD" w14:textId="77777777" w:rsidR="00AA3A32" w:rsidDel="00AA70B8" w:rsidRDefault="00CA4DB1" w:rsidP="00AA3A32">
            <w:pPr>
              <w:rPr>
                <w:ins w:id="2162" w:author="TF 112318" w:date="2018-11-23T14:19:00Z"/>
                <w:del w:id="2163" w:author="TF 112518" w:date="2018-11-26T22:29:00Z"/>
                <w:rFonts w:ascii="Calibri" w:hAnsi="Calibri"/>
                <w:color w:val="000000"/>
                <w:sz w:val="18"/>
                <w:szCs w:val="18"/>
              </w:rPr>
            </w:pPr>
            <w:ins w:id="2164" w:author="TF 112318" w:date="2018-11-23T14:19:00Z">
              <w:del w:id="2165" w:author="TF 112518" w:date="2018-11-26T22:29:00Z">
                <w:r w:rsidRPr="002A4574" w:rsidDel="00AA70B8">
                  <w:rPr>
                    <w:rFonts w:ascii="Calibri" w:hAnsi="Calibri"/>
                    <w:color w:val="000000"/>
                    <w:sz w:val="18"/>
                    <w:szCs w:val="18"/>
                  </w:rPr>
                  <w:delText>California</w:delText>
                </w:r>
              </w:del>
            </w:ins>
          </w:p>
        </w:tc>
      </w:tr>
      <w:tr w:rsidR="00CA4DB1" w:rsidRPr="002A4574" w:rsidDel="00AA70B8" w14:paraId="2D5AA005" w14:textId="77777777" w:rsidTr="00BA6D7A">
        <w:trPr>
          <w:trHeight w:val="240"/>
          <w:ins w:id="2166" w:author="TF 112318" w:date="2018-11-23T14:19:00Z"/>
          <w:del w:id="2167" w:author="TF 112518" w:date="2018-11-26T22:29:00Z"/>
        </w:trPr>
        <w:tc>
          <w:tcPr>
            <w:tcW w:w="984" w:type="dxa"/>
            <w:gridSpan w:val="2"/>
            <w:tcBorders>
              <w:top w:val="nil"/>
              <w:left w:val="nil"/>
              <w:bottom w:val="nil"/>
              <w:right w:val="nil"/>
            </w:tcBorders>
            <w:shd w:val="clear" w:color="auto" w:fill="auto"/>
            <w:noWrap/>
            <w:vAlign w:val="center"/>
            <w:hideMark/>
          </w:tcPr>
          <w:p w14:paraId="2D5A9FFF" w14:textId="77777777" w:rsidR="00AA3A32" w:rsidDel="00AA70B8" w:rsidRDefault="00CA4DB1" w:rsidP="00AA3A32">
            <w:pPr>
              <w:rPr>
                <w:ins w:id="2168" w:author="TF 112318" w:date="2018-11-23T14:19:00Z"/>
                <w:del w:id="2169" w:author="TF 112518" w:date="2018-11-26T22:29:00Z"/>
                <w:rFonts w:ascii="Calibri" w:hAnsi="Calibri"/>
                <w:color w:val="000000"/>
                <w:sz w:val="18"/>
                <w:szCs w:val="18"/>
              </w:rPr>
            </w:pPr>
            <w:ins w:id="2170" w:author="TF 112318" w:date="2018-11-23T14:19:00Z">
              <w:del w:id="2171" w:author="TF 112518" w:date="2018-11-26T22:29:00Z">
                <w:r w:rsidRPr="002A4574" w:rsidDel="00AA70B8">
                  <w:rPr>
                    <w:rFonts w:ascii="Calibri" w:hAnsi="Calibri"/>
                    <w:color w:val="000000"/>
                    <w:sz w:val="18"/>
                    <w:szCs w:val="18"/>
                  </w:rPr>
                  <w:delText>725958</w:delText>
                </w:r>
              </w:del>
            </w:ins>
          </w:p>
        </w:tc>
        <w:tc>
          <w:tcPr>
            <w:tcW w:w="818" w:type="dxa"/>
            <w:gridSpan w:val="2"/>
            <w:tcBorders>
              <w:top w:val="nil"/>
              <w:left w:val="nil"/>
              <w:bottom w:val="nil"/>
              <w:right w:val="nil"/>
            </w:tcBorders>
            <w:shd w:val="clear" w:color="auto" w:fill="auto"/>
            <w:noWrap/>
            <w:vAlign w:val="center"/>
            <w:hideMark/>
          </w:tcPr>
          <w:p w14:paraId="2D5AA000" w14:textId="77777777" w:rsidR="00AA3A32" w:rsidDel="00AA70B8" w:rsidRDefault="00CA4DB1" w:rsidP="00AA3A32">
            <w:pPr>
              <w:rPr>
                <w:ins w:id="2172" w:author="TF 112318" w:date="2018-11-23T14:19:00Z"/>
                <w:del w:id="2173" w:author="TF 112518" w:date="2018-11-26T22:29:00Z"/>
                <w:rFonts w:ascii="Calibri" w:hAnsi="Calibri"/>
                <w:color w:val="000000"/>
                <w:sz w:val="18"/>
                <w:szCs w:val="18"/>
              </w:rPr>
            </w:pPr>
            <w:ins w:id="2174" w:author="TF 112318" w:date="2018-11-23T14:19:00Z">
              <w:del w:id="2175" w:author="TF 112518" w:date="2018-11-26T22:29:00Z">
                <w:r w:rsidRPr="002A4574" w:rsidDel="00AA70B8">
                  <w:rPr>
                    <w:rFonts w:ascii="Calibri" w:hAnsi="Calibri"/>
                    <w:color w:val="000000"/>
                    <w:sz w:val="18"/>
                    <w:szCs w:val="18"/>
                  </w:rPr>
                  <w:delText>0.59</w:delText>
                </w:r>
              </w:del>
            </w:ins>
          </w:p>
        </w:tc>
        <w:tc>
          <w:tcPr>
            <w:tcW w:w="4955" w:type="dxa"/>
            <w:tcBorders>
              <w:top w:val="nil"/>
              <w:left w:val="nil"/>
              <w:bottom w:val="nil"/>
              <w:right w:val="nil"/>
            </w:tcBorders>
            <w:shd w:val="clear" w:color="auto" w:fill="auto"/>
            <w:noWrap/>
            <w:vAlign w:val="bottom"/>
            <w:hideMark/>
          </w:tcPr>
          <w:p w14:paraId="2D5AA001" w14:textId="77777777" w:rsidR="00CA4DB1" w:rsidRPr="002A4574" w:rsidDel="00AA70B8" w:rsidRDefault="00CA4DB1" w:rsidP="00636F83">
            <w:pPr>
              <w:rPr>
                <w:ins w:id="2176" w:author="TF 112318" w:date="2018-11-23T14:19:00Z"/>
                <w:del w:id="2177" w:author="TF 112518" w:date="2018-11-26T22:29:00Z"/>
                <w:rFonts w:ascii="Calibri" w:hAnsi="Calibri"/>
                <w:color w:val="000000"/>
                <w:sz w:val="18"/>
                <w:szCs w:val="18"/>
              </w:rPr>
            </w:pPr>
            <w:ins w:id="2178" w:author="TF 112318" w:date="2018-11-23T14:19:00Z">
              <w:del w:id="2179" w:author="TF 112518" w:date="2018-11-26T22:29:00Z">
                <w:r w:rsidRPr="002A4574" w:rsidDel="00AA70B8">
                  <w:rPr>
                    <w:rFonts w:ascii="Calibri" w:hAnsi="Calibri"/>
                    <w:color w:val="000000"/>
                    <w:sz w:val="18"/>
                    <w:szCs w:val="18"/>
                  </w:rPr>
                  <w:delText>Alturas 41.50 –120.5</w:delText>
                </w:r>
              </w:del>
            </w:ins>
          </w:p>
        </w:tc>
        <w:tc>
          <w:tcPr>
            <w:tcW w:w="1451" w:type="dxa"/>
            <w:gridSpan w:val="2"/>
            <w:tcBorders>
              <w:top w:val="nil"/>
              <w:left w:val="nil"/>
              <w:bottom w:val="nil"/>
              <w:right w:val="nil"/>
            </w:tcBorders>
            <w:shd w:val="clear" w:color="auto" w:fill="auto"/>
            <w:noWrap/>
            <w:vAlign w:val="center"/>
            <w:hideMark/>
          </w:tcPr>
          <w:p w14:paraId="2D5AA002" w14:textId="77777777" w:rsidR="00AA3A32" w:rsidDel="00AA70B8" w:rsidRDefault="00CA4DB1" w:rsidP="00AA3A32">
            <w:pPr>
              <w:rPr>
                <w:ins w:id="2180" w:author="TF 112318" w:date="2018-11-23T14:19:00Z"/>
                <w:del w:id="2181" w:author="TF 112518" w:date="2018-11-26T22:29:00Z"/>
                <w:rFonts w:ascii="Calibri" w:hAnsi="Calibri"/>
                <w:color w:val="000000"/>
                <w:sz w:val="18"/>
                <w:szCs w:val="18"/>
              </w:rPr>
            </w:pPr>
            <w:ins w:id="2182" w:author="TF 112318" w:date="2018-11-23T14:19:00Z">
              <w:del w:id="2183" w:author="TF 112518" w:date="2018-11-26T22:29:00Z">
                <w:r w:rsidRPr="002A4574" w:rsidDel="00AA70B8">
                  <w:rPr>
                    <w:rFonts w:ascii="Calibri" w:hAnsi="Calibri"/>
                    <w:color w:val="000000"/>
                    <w:sz w:val="18"/>
                    <w:szCs w:val="18"/>
                  </w:rPr>
                  <w:delText>41.5</w:delText>
                </w:r>
              </w:del>
            </w:ins>
          </w:p>
        </w:tc>
        <w:tc>
          <w:tcPr>
            <w:tcW w:w="1420" w:type="dxa"/>
            <w:gridSpan w:val="2"/>
            <w:tcBorders>
              <w:top w:val="nil"/>
              <w:left w:val="nil"/>
              <w:bottom w:val="nil"/>
              <w:right w:val="nil"/>
            </w:tcBorders>
            <w:shd w:val="clear" w:color="auto" w:fill="auto"/>
            <w:noWrap/>
            <w:vAlign w:val="center"/>
            <w:hideMark/>
          </w:tcPr>
          <w:p w14:paraId="2D5AA003" w14:textId="77777777" w:rsidR="00AA3A32" w:rsidDel="00AA70B8" w:rsidRDefault="00CA4DB1" w:rsidP="00AA3A32">
            <w:pPr>
              <w:rPr>
                <w:ins w:id="2184" w:author="TF 112318" w:date="2018-11-23T14:19:00Z"/>
                <w:del w:id="2185" w:author="TF 112518" w:date="2018-11-26T22:29:00Z"/>
                <w:rFonts w:ascii="Calibri" w:hAnsi="Calibri"/>
                <w:color w:val="000000"/>
                <w:sz w:val="18"/>
                <w:szCs w:val="18"/>
              </w:rPr>
            </w:pPr>
            <w:ins w:id="2186" w:author="TF 112318" w:date="2018-11-23T14:19:00Z">
              <w:del w:id="2187" w:author="TF 112518" w:date="2018-11-26T22:29:00Z">
                <w:r w:rsidRPr="002A4574" w:rsidDel="00AA70B8">
                  <w:rPr>
                    <w:rFonts w:ascii="Calibri" w:hAnsi="Calibri"/>
                    <w:color w:val="000000"/>
                    <w:sz w:val="18"/>
                    <w:szCs w:val="18"/>
                  </w:rPr>
                  <w:delText>–120.53</w:delText>
                </w:r>
              </w:del>
            </w:ins>
          </w:p>
        </w:tc>
        <w:tc>
          <w:tcPr>
            <w:tcW w:w="1293" w:type="dxa"/>
            <w:tcBorders>
              <w:top w:val="nil"/>
              <w:left w:val="nil"/>
              <w:bottom w:val="nil"/>
              <w:right w:val="nil"/>
            </w:tcBorders>
            <w:shd w:val="clear" w:color="auto" w:fill="auto"/>
            <w:noWrap/>
            <w:vAlign w:val="center"/>
            <w:hideMark/>
          </w:tcPr>
          <w:p w14:paraId="2D5AA004" w14:textId="77777777" w:rsidR="00AA3A32" w:rsidDel="00AA70B8" w:rsidRDefault="00CA4DB1" w:rsidP="00AA3A32">
            <w:pPr>
              <w:rPr>
                <w:ins w:id="2188" w:author="TF 112318" w:date="2018-11-23T14:19:00Z"/>
                <w:del w:id="2189" w:author="TF 112518" w:date="2018-11-26T22:29:00Z"/>
                <w:rFonts w:ascii="Calibri" w:hAnsi="Calibri"/>
                <w:color w:val="000000"/>
                <w:sz w:val="18"/>
                <w:szCs w:val="18"/>
              </w:rPr>
            </w:pPr>
            <w:ins w:id="2190" w:author="TF 112318" w:date="2018-11-23T14:19:00Z">
              <w:del w:id="2191" w:author="TF 112518" w:date="2018-11-26T22:29:00Z">
                <w:r w:rsidRPr="002A4574" w:rsidDel="00AA70B8">
                  <w:rPr>
                    <w:rFonts w:ascii="Calibri" w:hAnsi="Calibri"/>
                    <w:color w:val="000000"/>
                    <w:sz w:val="18"/>
                    <w:szCs w:val="18"/>
                  </w:rPr>
                  <w:delText>California</w:delText>
                </w:r>
              </w:del>
            </w:ins>
          </w:p>
        </w:tc>
      </w:tr>
      <w:tr w:rsidR="00CA4DB1" w:rsidRPr="002A4574" w:rsidDel="00AA70B8" w14:paraId="2D5AA00C" w14:textId="77777777" w:rsidTr="00BA6D7A">
        <w:trPr>
          <w:trHeight w:val="240"/>
          <w:ins w:id="2192" w:author="TF 112318" w:date="2018-11-23T14:19:00Z"/>
          <w:del w:id="2193" w:author="TF 112518" w:date="2018-11-26T22:29:00Z"/>
        </w:trPr>
        <w:tc>
          <w:tcPr>
            <w:tcW w:w="984" w:type="dxa"/>
            <w:gridSpan w:val="2"/>
            <w:tcBorders>
              <w:top w:val="nil"/>
              <w:left w:val="nil"/>
              <w:bottom w:val="nil"/>
              <w:right w:val="nil"/>
            </w:tcBorders>
            <w:shd w:val="clear" w:color="auto" w:fill="auto"/>
            <w:noWrap/>
            <w:vAlign w:val="center"/>
            <w:hideMark/>
          </w:tcPr>
          <w:p w14:paraId="2D5AA006" w14:textId="77777777" w:rsidR="00AA3A32" w:rsidDel="00AA70B8" w:rsidRDefault="00CA4DB1" w:rsidP="00AA3A32">
            <w:pPr>
              <w:rPr>
                <w:ins w:id="2194" w:author="TF 112318" w:date="2018-11-23T14:19:00Z"/>
                <w:del w:id="2195" w:author="TF 112518" w:date="2018-11-26T22:29:00Z"/>
                <w:rFonts w:ascii="Calibri" w:hAnsi="Calibri"/>
                <w:color w:val="000000"/>
                <w:sz w:val="18"/>
                <w:szCs w:val="18"/>
              </w:rPr>
            </w:pPr>
            <w:ins w:id="2196" w:author="TF 112318" w:date="2018-11-23T14:19:00Z">
              <w:del w:id="2197" w:author="TF 112518" w:date="2018-11-26T22:29:00Z">
                <w:r w:rsidRPr="002A4574" w:rsidDel="00AA70B8">
                  <w:rPr>
                    <w:rFonts w:ascii="Calibri" w:hAnsi="Calibri"/>
                    <w:color w:val="000000"/>
                    <w:sz w:val="18"/>
                    <w:szCs w:val="18"/>
                  </w:rPr>
                  <w:delText>745090</w:delText>
                </w:r>
              </w:del>
            </w:ins>
          </w:p>
        </w:tc>
        <w:tc>
          <w:tcPr>
            <w:tcW w:w="818" w:type="dxa"/>
            <w:gridSpan w:val="2"/>
            <w:tcBorders>
              <w:top w:val="nil"/>
              <w:left w:val="nil"/>
              <w:bottom w:val="nil"/>
              <w:right w:val="nil"/>
            </w:tcBorders>
            <w:shd w:val="clear" w:color="auto" w:fill="auto"/>
            <w:noWrap/>
            <w:vAlign w:val="center"/>
            <w:hideMark/>
          </w:tcPr>
          <w:p w14:paraId="2D5AA007" w14:textId="77777777" w:rsidR="00AA3A32" w:rsidDel="00AA70B8" w:rsidRDefault="00CA4DB1" w:rsidP="00AA3A32">
            <w:pPr>
              <w:rPr>
                <w:ins w:id="2198" w:author="TF 112318" w:date="2018-11-23T14:19:00Z"/>
                <w:del w:id="2199" w:author="TF 112518" w:date="2018-11-26T22:29:00Z"/>
                <w:rFonts w:ascii="Calibri" w:hAnsi="Calibri"/>
                <w:color w:val="000000"/>
                <w:sz w:val="18"/>
                <w:szCs w:val="18"/>
              </w:rPr>
            </w:pPr>
            <w:ins w:id="2200" w:author="TF 112318" w:date="2018-11-23T14:19:00Z">
              <w:del w:id="2201" w:author="TF 112518" w:date="2018-11-26T22:29:00Z">
                <w:r w:rsidRPr="002A4574" w:rsidDel="00AA70B8">
                  <w:rPr>
                    <w:rFonts w:ascii="Calibri" w:hAnsi="Calibri"/>
                    <w:color w:val="000000"/>
                    <w:sz w:val="18"/>
                    <w:szCs w:val="18"/>
                  </w:rPr>
                  <w:delText>0.45</w:delText>
                </w:r>
              </w:del>
            </w:ins>
          </w:p>
        </w:tc>
        <w:tc>
          <w:tcPr>
            <w:tcW w:w="4955" w:type="dxa"/>
            <w:tcBorders>
              <w:top w:val="nil"/>
              <w:left w:val="nil"/>
              <w:bottom w:val="nil"/>
              <w:right w:val="nil"/>
            </w:tcBorders>
            <w:shd w:val="clear" w:color="auto" w:fill="auto"/>
            <w:noWrap/>
            <w:vAlign w:val="bottom"/>
            <w:hideMark/>
          </w:tcPr>
          <w:p w14:paraId="2D5AA008" w14:textId="77777777" w:rsidR="00CA4DB1" w:rsidRPr="002A4574" w:rsidDel="00AA70B8" w:rsidRDefault="00CA4DB1" w:rsidP="00636F83">
            <w:pPr>
              <w:rPr>
                <w:ins w:id="2202" w:author="TF 112318" w:date="2018-11-23T14:19:00Z"/>
                <w:del w:id="2203" w:author="TF 112518" w:date="2018-11-26T22:29:00Z"/>
                <w:rFonts w:ascii="Calibri" w:hAnsi="Calibri"/>
                <w:color w:val="000000"/>
                <w:sz w:val="18"/>
                <w:szCs w:val="18"/>
              </w:rPr>
            </w:pPr>
            <w:ins w:id="2204" w:author="TF 112318" w:date="2018-11-23T14:19:00Z">
              <w:del w:id="2205" w:author="TF 112518" w:date="2018-11-26T22:29:00Z">
                <w:r w:rsidRPr="002A4574" w:rsidDel="00AA70B8">
                  <w:rPr>
                    <w:rFonts w:ascii="Calibri" w:hAnsi="Calibri"/>
                    <w:color w:val="000000"/>
                    <w:sz w:val="18"/>
                    <w:szCs w:val="18"/>
                  </w:rPr>
                  <w:delText xml:space="preserve">Mountain View Moffett Fld NAS </w:delText>
                </w:r>
              </w:del>
            </w:ins>
          </w:p>
        </w:tc>
        <w:tc>
          <w:tcPr>
            <w:tcW w:w="1451" w:type="dxa"/>
            <w:gridSpan w:val="2"/>
            <w:tcBorders>
              <w:top w:val="nil"/>
              <w:left w:val="nil"/>
              <w:bottom w:val="nil"/>
              <w:right w:val="nil"/>
            </w:tcBorders>
            <w:shd w:val="clear" w:color="auto" w:fill="auto"/>
            <w:noWrap/>
            <w:vAlign w:val="center"/>
            <w:hideMark/>
          </w:tcPr>
          <w:p w14:paraId="2D5AA009" w14:textId="77777777" w:rsidR="00AA3A32" w:rsidDel="00AA70B8" w:rsidRDefault="00CA4DB1" w:rsidP="00AA3A32">
            <w:pPr>
              <w:rPr>
                <w:ins w:id="2206" w:author="TF 112318" w:date="2018-11-23T14:19:00Z"/>
                <w:del w:id="2207" w:author="TF 112518" w:date="2018-11-26T22:29:00Z"/>
                <w:rFonts w:ascii="Calibri" w:hAnsi="Calibri"/>
                <w:color w:val="000000"/>
                <w:sz w:val="18"/>
                <w:szCs w:val="18"/>
              </w:rPr>
            </w:pPr>
            <w:ins w:id="2208" w:author="TF 112318" w:date="2018-11-23T14:19:00Z">
              <w:del w:id="2209" w:author="TF 112518" w:date="2018-11-26T22:29:00Z">
                <w:r w:rsidRPr="002A4574" w:rsidDel="00AA70B8">
                  <w:rPr>
                    <w:rFonts w:ascii="Calibri" w:hAnsi="Calibri"/>
                    <w:color w:val="000000"/>
                    <w:sz w:val="18"/>
                    <w:szCs w:val="18"/>
                  </w:rPr>
                  <w:delText>37.4</w:delText>
                </w:r>
              </w:del>
            </w:ins>
          </w:p>
        </w:tc>
        <w:tc>
          <w:tcPr>
            <w:tcW w:w="1420" w:type="dxa"/>
            <w:gridSpan w:val="2"/>
            <w:tcBorders>
              <w:top w:val="nil"/>
              <w:left w:val="nil"/>
              <w:bottom w:val="nil"/>
              <w:right w:val="nil"/>
            </w:tcBorders>
            <w:shd w:val="clear" w:color="auto" w:fill="auto"/>
            <w:noWrap/>
            <w:vAlign w:val="center"/>
            <w:hideMark/>
          </w:tcPr>
          <w:p w14:paraId="2D5AA00A" w14:textId="77777777" w:rsidR="00AA3A32" w:rsidDel="00AA70B8" w:rsidRDefault="00CA4DB1" w:rsidP="00AA3A32">
            <w:pPr>
              <w:rPr>
                <w:ins w:id="2210" w:author="TF 112318" w:date="2018-11-23T14:19:00Z"/>
                <w:del w:id="2211" w:author="TF 112518" w:date="2018-11-26T22:29:00Z"/>
                <w:rFonts w:ascii="Calibri" w:hAnsi="Calibri"/>
                <w:color w:val="000000"/>
                <w:sz w:val="18"/>
                <w:szCs w:val="18"/>
              </w:rPr>
            </w:pPr>
            <w:ins w:id="2212" w:author="TF 112318" w:date="2018-11-23T14:19:00Z">
              <w:del w:id="2213" w:author="TF 112518" w:date="2018-11-26T22:29:00Z">
                <w:r w:rsidRPr="002A4574" w:rsidDel="00AA70B8">
                  <w:rPr>
                    <w:rFonts w:ascii="Calibri" w:hAnsi="Calibri"/>
                    <w:color w:val="000000"/>
                    <w:sz w:val="18"/>
                    <w:szCs w:val="18"/>
                  </w:rPr>
                  <w:delText>–122.05</w:delText>
                </w:r>
              </w:del>
            </w:ins>
          </w:p>
        </w:tc>
        <w:tc>
          <w:tcPr>
            <w:tcW w:w="1293" w:type="dxa"/>
            <w:tcBorders>
              <w:top w:val="nil"/>
              <w:left w:val="nil"/>
              <w:bottom w:val="nil"/>
              <w:right w:val="nil"/>
            </w:tcBorders>
            <w:shd w:val="clear" w:color="auto" w:fill="auto"/>
            <w:noWrap/>
            <w:vAlign w:val="center"/>
            <w:hideMark/>
          </w:tcPr>
          <w:p w14:paraId="2D5AA00B" w14:textId="77777777" w:rsidR="00AA3A32" w:rsidDel="00AA70B8" w:rsidRDefault="00CA4DB1" w:rsidP="00AA3A32">
            <w:pPr>
              <w:rPr>
                <w:ins w:id="2214" w:author="TF 112318" w:date="2018-11-23T14:19:00Z"/>
                <w:del w:id="2215" w:author="TF 112518" w:date="2018-11-26T22:29:00Z"/>
                <w:rFonts w:ascii="Calibri" w:hAnsi="Calibri"/>
                <w:color w:val="000000"/>
                <w:sz w:val="18"/>
                <w:szCs w:val="18"/>
              </w:rPr>
            </w:pPr>
            <w:ins w:id="2216" w:author="TF 112318" w:date="2018-11-23T14:19:00Z">
              <w:del w:id="2217" w:author="TF 112518" w:date="2018-11-26T22:29:00Z">
                <w:r w:rsidRPr="002A4574" w:rsidDel="00AA70B8">
                  <w:rPr>
                    <w:rFonts w:ascii="Calibri" w:hAnsi="Calibri"/>
                    <w:color w:val="000000"/>
                    <w:sz w:val="18"/>
                    <w:szCs w:val="18"/>
                  </w:rPr>
                  <w:delText>California</w:delText>
                </w:r>
              </w:del>
            </w:ins>
          </w:p>
        </w:tc>
      </w:tr>
      <w:tr w:rsidR="00CA4DB1" w:rsidRPr="002A4574" w:rsidDel="00AA70B8" w14:paraId="2D5AA013" w14:textId="77777777" w:rsidTr="00BA6D7A">
        <w:trPr>
          <w:trHeight w:val="240"/>
          <w:ins w:id="2218" w:author="TF 112318" w:date="2018-11-23T14:19:00Z"/>
          <w:del w:id="2219" w:author="TF 112518" w:date="2018-11-26T22:29:00Z"/>
        </w:trPr>
        <w:tc>
          <w:tcPr>
            <w:tcW w:w="984" w:type="dxa"/>
            <w:gridSpan w:val="2"/>
            <w:tcBorders>
              <w:top w:val="nil"/>
              <w:left w:val="nil"/>
              <w:bottom w:val="nil"/>
              <w:right w:val="nil"/>
            </w:tcBorders>
            <w:shd w:val="clear" w:color="auto" w:fill="auto"/>
            <w:noWrap/>
            <w:vAlign w:val="center"/>
            <w:hideMark/>
          </w:tcPr>
          <w:p w14:paraId="2D5AA00D" w14:textId="77777777" w:rsidR="00AA3A32" w:rsidDel="00AA70B8" w:rsidRDefault="00CA4DB1" w:rsidP="00AA3A32">
            <w:pPr>
              <w:rPr>
                <w:ins w:id="2220" w:author="TF 112318" w:date="2018-11-23T14:19:00Z"/>
                <w:del w:id="2221" w:author="TF 112518" w:date="2018-11-26T22:29:00Z"/>
                <w:rFonts w:ascii="Calibri" w:hAnsi="Calibri"/>
                <w:color w:val="000000"/>
                <w:sz w:val="18"/>
                <w:szCs w:val="18"/>
              </w:rPr>
            </w:pPr>
            <w:ins w:id="2222" w:author="TF 112318" w:date="2018-11-23T14:19:00Z">
              <w:del w:id="2223" w:author="TF 112518" w:date="2018-11-26T22:29:00Z">
                <w:r w:rsidRPr="002A4574" w:rsidDel="00AA70B8">
                  <w:rPr>
                    <w:rFonts w:ascii="Calibri" w:hAnsi="Calibri"/>
                    <w:color w:val="000000"/>
                    <w:sz w:val="18"/>
                    <w:szCs w:val="18"/>
                  </w:rPr>
                  <w:delText>745160</w:delText>
                </w:r>
              </w:del>
            </w:ins>
          </w:p>
        </w:tc>
        <w:tc>
          <w:tcPr>
            <w:tcW w:w="818" w:type="dxa"/>
            <w:gridSpan w:val="2"/>
            <w:tcBorders>
              <w:top w:val="nil"/>
              <w:left w:val="nil"/>
              <w:bottom w:val="nil"/>
              <w:right w:val="nil"/>
            </w:tcBorders>
            <w:shd w:val="clear" w:color="auto" w:fill="auto"/>
            <w:noWrap/>
            <w:vAlign w:val="center"/>
            <w:hideMark/>
          </w:tcPr>
          <w:p w14:paraId="2D5AA00E" w14:textId="77777777" w:rsidR="00AA3A32" w:rsidDel="00AA70B8" w:rsidRDefault="00CA4DB1" w:rsidP="00AA3A32">
            <w:pPr>
              <w:rPr>
                <w:ins w:id="2224" w:author="TF 112318" w:date="2018-11-23T14:19:00Z"/>
                <w:del w:id="2225" w:author="TF 112518" w:date="2018-11-26T22:29:00Z"/>
                <w:rFonts w:ascii="Calibri" w:hAnsi="Calibri"/>
                <w:color w:val="000000"/>
                <w:sz w:val="18"/>
                <w:szCs w:val="18"/>
              </w:rPr>
            </w:pPr>
            <w:ins w:id="2226" w:author="TF 112318" w:date="2018-11-23T14:19:00Z">
              <w:del w:id="2227" w:author="TF 112518" w:date="2018-11-26T22:29:00Z">
                <w:r w:rsidRPr="002A4574" w:rsidDel="00AA70B8">
                  <w:rPr>
                    <w:rFonts w:ascii="Calibri" w:hAnsi="Calibri"/>
                    <w:color w:val="000000"/>
                    <w:sz w:val="18"/>
                    <w:szCs w:val="18"/>
                  </w:rPr>
                  <w:delText>0.67</w:delText>
                </w:r>
              </w:del>
            </w:ins>
          </w:p>
        </w:tc>
        <w:tc>
          <w:tcPr>
            <w:tcW w:w="4955" w:type="dxa"/>
            <w:tcBorders>
              <w:top w:val="nil"/>
              <w:left w:val="nil"/>
              <w:bottom w:val="nil"/>
              <w:right w:val="nil"/>
            </w:tcBorders>
            <w:shd w:val="clear" w:color="auto" w:fill="auto"/>
            <w:noWrap/>
            <w:vAlign w:val="bottom"/>
            <w:hideMark/>
          </w:tcPr>
          <w:p w14:paraId="2D5AA00F" w14:textId="77777777" w:rsidR="00CA4DB1" w:rsidRPr="002A4574" w:rsidDel="00AA70B8" w:rsidRDefault="00CA4DB1" w:rsidP="00636F83">
            <w:pPr>
              <w:rPr>
                <w:ins w:id="2228" w:author="TF 112318" w:date="2018-11-23T14:19:00Z"/>
                <w:del w:id="2229" w:author="TF 112518" w:date="2018-11-26T22:29:00Z"/>
                <w:rFonts w:ascii="Calibri" w:hAnsi="Calibri"/>
                <w:color w:val="000000"/>
                <w:sz w:val="18"/>
                <w:szCs w:val="18"/>
              </w:rPr>
            </w:pPr>
            <w:ins w:id="2230" w:author="TF 112318" w:date="2018-11-23T14:19:00Z">
              <w:del w:id="2231" w:author="TF 112518" w:date="2018-11-26T22:29:00Z">
                <w:r w:rsidRPr="002A4574" w:rsidDel="00AA70B8">
                  <w:rPr>
                    <w:rFonts w:ascii="Calibri" w:hAnsi="Calibri"/>
                    <w:color w:val="000000"/>
                    <w:sz w:val="18"/>
                    <w:szCs w:val="18"/>
                  </w:rPr>
                  <w:delText xml:space="preserve">Travis Field AFB </w:delText>
                </w:r>
              </w:del>
            </w:ins>
          </w:p>
        </w:tc>
        <w:tc>
          <w:tcPr>
            <w:tcW w:w="1451" w:type="dxa"/>
            <w:gridSpan w:val="2"/>
            <w:tcBorders>
              <w:top w:val="nil"/>
              <w:left w:val="nil"/>
              <w:bottom w:val="nil"/>
              <w:right w:val="nil"/>
            </w:tcBorders>
            <w:shd w:val="clear" w:color="auto" w:fill="auto"/>
            <w:noWrap/>
            <w:vAlign w:val="center"/>
            <w:hideMark/>
          </w:tcPr>
          <w:p w14:paraId="2D5AA010" w14:textId="77777777" w:rsidR="00AA3A32" w:rsidDel="00AA70B8" w:rsidRDefault="00CA4DB1" w:rsidP="00AA3A32">
            <w:pPr>
              <w:rPr>
                <w:ins w:id="2232" w:author="TF 112318" w:date="2018-11-23T14:19:00Z"/>
                <w:del w:id="2233" w:author="TF 112518" w:date="2018-11-26T22:29:00Z"/>
                <w:rFonts w:ascii="Calibri" w:hAnsi="Calibri"/>
                <w:color w:val="000000"/>
                <w:sz w:val="18"/>
                <w:szCs w:val="18"/>
              </w:rPr>
            </w:pPr>
            <w:ins w:id="2234" w:author="TF 112318" w:date="2018-11-23T14:19:00Z">
              <w:del w:id="2235" w:author="TF 112518" w:date="2018-11-26T22:29:00Z">
                <w:r w:rsidRPr="002A4574" w:rsidDel="00AA70B8">
                  <w:rPr>
                    <w:rFonts w:ascii="Calibri" w:hAnsi="Calibri"/>
                    <w:color w:val="000000"/>
                    <w:sz w:val="18"/>
                    <w:szCs w:val="18"/>
                  </w:rPr>
                  <w:delText>38.27</w:delText>
                </w:r>
              </w:del>
            </w:ins>
          </w:p>
        </w:tc>
        <w:tc>
          <w:tcPr>
            <w:tcW w:w="1420" w:type="dxa"/>
            <w:gridSpan w:val="2"/>
            <w:tcBorders>
              <w:top w:val="nil"/>
              <w:left w:val="nil"/>
              <w:bottom w:val="nil"/>
              <w:right w:val="nil"/>
            </w:tcBorders>
            <w:shd w:val="clear" w:color="auto" w:fill="auto"/>
            <w:noWrap/>
            <w:vAlign w:val="center"/>
            <w:hideMark/>
          </w:tcPr>
          <w:p w14:paraId="2D5AA011" w14:textId="77777777" w:rsidR="00AA3A32" w:rsidDel="00AA70B8" w:rsidRDefault="00CA4DB1" w:rsidP="00AA3A32">
            <w:pPr>
              <w:rPr>
                <w:ins w:id="2236" w:author="TF 112318" w:date="2018-11-23T14:19:00Z"/>
                <w:del w:id="2237" w:author="TF 112518" w:date="2018-11-26T22:29:00Z"/>
                <w:rFonts w:ascii="Calibri" w:hAnsi="Calibri"/>
                <w:color w:val="000000"/>
                <w:sz w:val="18"/>
                <w:szCs w:val="18"/>
              </w:rPr>
            </w:pPr>
            <w:ins w:id="2238" w:author="TF 112318" w:date="2018-11-23T14:19:00Z">
              <w:del w:id="2239" w:author="TF 112518" w:date="2018-11-26T22:29:00Z">
                <w:r w:rsidRPr="002A4574" w:rsidDel="00AA70B8">
                  <w:rPr>
                    <w:rFonts w:ascii="Calibri" w:hAnsi="Calibri"/>
                    <w:color w:val="000000"/>
                    <w:sz w:val="18"/>
                    <w:szCs w:val="18"/>
                  </w:rPr>
                  <w:delText>–121.93</w:delText>
                </w:r>
              </w:del>
            </w:ins>
          </w:p>
        </w:tc>
        <w:tc>
          <w:tcPr>
            <w:tcW w:w="1293" w:type="dxa"/>
            <w:tcBorders>
              <w:top w:val="nil"/>
              <w:left w:val="nil"/>
              <w:bottom w:val="nil"/>
              <w:right w:val="nil"/>
            </w:tcBorders>
            <w:shd w:val="clear" w:color="auto" w:fill="auto"/>
            <w:noWrap/>
            <w:vAlign w:val="center"/>
            <w:hideMark/>
          </w:tcPr>
          <w:p w14:paraId="2D5AA012" w14:textId="77777777" w:rsidR="00AA3A32" w:rsidDel="00AA70B8" w:rsidRDefault="00CA4DB1" w:rsidP="00AA3A32">
            <w:pPr>
              <w:rPr>
                <w:ins w:id="2240" w:author="TF 112318" w:date="2018-11-23T14:19:00Z"/>
                <w:del w:id="2241" w:author="TF 112518" w:date="2018-11-26T22:29:00Z"/>
                <w:rFonts w:ascii="Calibri" w:hAnsi="Calibri"/>
                <w:color w:val="000000"/>
                <w:sz w:val="18"/>
                <w:szCs w:val="18"/>
              </w:rPr>
            </w:pPr>
            <w:ins w:id="2242" w:author="TF 112318" w:date="2018-11-23T14:19:00Z">
              <w:del w:id="2243" w:author="TF 112518" w:date="2018-11-26T22:29:00Z">
                <w:r w:rsidRPr="002A4574" w:rsidDel="00AA70B8">
                  <w:rPr>
                    <w:rFonts w:ascii="Calibri" w:hAnsi="Calibri"/>
                    <w:color w:val="000000"/>
                    <w:sz w:val="18"/>
                    <w:szCs w:val="18"/>
                  </w:rPr>
                  <w:delText>California</w:delText>
                </w:r>
              </w:del>
            </w:ins>
          </w:p>
        </w:tc>
      </w:tr>
      <w:tr w:rsidR="00CA4DB1" w:rsidRPr="002A4574" w:rsidDel="00AA70B8" w14:paraId="2D5AA01A" w14:textId="77777777" w:rsidTr="00BA6D7A">
        <w:trPr>
          <w:trHeight w:val="240"/>
          <w:ins w:id="2244" w:author="TF 112318" w:date="2018-11-23T14:19:00Z"/>
          <w:del w:id="2245" w:author="TF 112518" w:date="2018-11-26T22:29:00Z"/>
        </w:trPr>
        <w:tc>
          <w:tcPr>
            <w:tcW w:w="984" w:type="dxa"/>
            <w:gridSpan w:val="2"/>
            <w:tcBorders>
              <w:top w:val="nil"/>
              <w:left w:val="nil"/>
              <w:bottom w:val="nil"/>
              <w:right w:val="nil"/>
            </w:tcBorders>
            <w:shd w:val="clear" w:color="auto" w:fill="auto"/>
            <w:noWrap/>
            <w:vAlign w:val="center"/>
            <w:hideMark/>
          </w:tcPr>
          <w:p w14:paraId="2D5AA014" w14:textId="77777777" w:rsidR="00AA3A32" w:rsidDel="00AA70B8" w:rsidRDefault="00CA4DB1" w:rsidP="00AA3A32">
            <w:pPr>
              <w:rPr>
                <w:ins w:id="2246" w:author="TF 112318" w:date="2018-11-23T14:19:00Z"/>
                <w:del w:id="2247" w:author="TF 112518" w:date="2018-11-26T22:29:00Z"/>
                <w:rFonts w:ascii="Calibri" w:hAnsi="Calibri"/>
                <w:color w:val="000000"/>
                <w:sz w:val="18"/>
                <w:szCs w:val="18"/>
              </w:rPr>
            </w:pPr>
            <w:ins w:id="2248" w:author="TF 112318" w:date="2018-11-23T14:19:00Z">
              <w:del w:id="2249" w:author="TF 112518" w:date="2018-11-26T22:29:00Z">
                <w:r w:rsidRPr="002A4574" w:rsidDel="00AA70B8">
                  <w:rPr>
                    <w:rFonts w:ascii="Calibri" w:hAnsi="Calibri"/>
                    <w:color w:val="000000"/>
                    <w:sz w:val="18"/>
                    <w:szCs w:val="18"/>
                  </w:rPr>
                  <w:delText>746120</w:delText>
                </w:r>
              </w:del>
            </w:ins>
          </w:p>
        </w:tc>
        <w:tc>
          <w:tcPr>
            <w:tcW w:w="818" w:type="dxa"/>
            <w:gridSpan w:val="2"/>
            <w:tcBorders>
              <w:top w:val="nil"/>
              <w:left w:val="nil"/>
              <w:bottom w:val="nil"/>
              <w:right w:val="nil"/>
            </w:tcBorders>
            <w:shd w:val="clear" w:color="auto" w:fill="auto"/>
            <w:noWrap/>
            <w:vAlign w:val="center"/>
            <w:hideMark/>
          </w:tcPr>
          <w:p w14:paraId="2D5AA015" w14:textId="77777777" w:rsidR="00AA3A32" w:rsidDel="00AA70B8" w:rsidRDefault="00CA4DB1" w:rsidP="00AA3A32">
            <w:pPr>
              <w:rPr>
                <w:ins w:id="2250" w:author="TF 112318" w:date="2018-11-23T14:19:00Z"/>
                <w:del w:id="2251" w:author="TF 112518" w:date="2018-11-26T22:29:00Z"/>
                <w:rFonts w:ascii="Calibri" w:hAnsi="Calibri"/>
                <w:color w:val="000000"/>
                <w:sz w:val="18"/>
                <w:szCs w:val="18"/>
              </w:rPr>
            </w:pPr>
            <w:ins w:id="2252" w:author="TF 112318" w:date="2018-11-23T14:19:00Z">
              <w:del w:id="2253" w:author="TF 112518" w:date="2018-11-26T22:29:00Z">
                <w:r w:rsidRPr="002A4574" w:rsidDel="00AA70B8">
                  <w:rPr>
                    <w:rFonts w:ascii="Calibri" w:hAnsi="Calibri"/>
                    <w:color w:val="000000"/>
                    <w:sz w:val="18"/>
                    <w:szCs w:val="18"/>
                  </w:rPr>
                  <w:delText>0.52</w:delText>
                </w:r>
              </w:del>
            </w:ins>
          </w:p>
        </w:tc>
        <w:tc>
          <w:tcPr>
            <w:tcW w:w="4955" w:type="dxa"/>
            <w:tcBorders>
              <w:top w:val="nil"/>
              <w:left w:val="nil"/>
              <w:bottom w:val="nil"/>
              <w:right w:val="nil"/>
            </w:tcBorders>
            <w:shd w:val="clear" w:color="auto" w:fill="auto"/>
            <w:noWrap/>
            <w:vAlign w:val="bottom"/>
            <w:hideMark/>
          </w:tcPr>
          <w:p w14:paraId="2D5AA016" w14:textId="77777777" w:rsidR="00CA4DB1" w:rsidRPr="002A4574" w:rsidDel="00AA70B8" w:rsidRDefault="00CA4DB1" w:rsidP="00636F83">
            <w:pPr>
              <w:rPr>
                <w:ins w:id="2254" w:author="TF 112318" w:date="2018-11-23T14:19:00Z"/>
                <w:del w:id="2255" w:author="TF 112518" w:date="2018-11-26T22:29:00Z"/>
                <w:rFonts w:ascii="Calibri" w:hAnsi="Calibri"/>
                <w:color w:val="000000"/>
                <w:sz w:val="18"/>
                <w:szCs w:val="18"/>
              </w:rPr>
            </w:pPr>
            <w:ins w:id="2256" w:author="TF 112318" w:date="2018-11-23T14:19:00Z">
              <w:del w:id="2257" w:author="TF 112518" w:date="2018-11-26T22:29:00Z">
                <w:r w:rsidRPr="002A4574" w:rsidDel="00AA70B8">
                  <w:rPr>
                    <w:rFonts w:ascii="Calibri" w:hAnsi="Calibri"/>
                    <w:color w:val="000000"/>
                    <w:sz w:val="18"/>
                    <w:szCs w:val="18"/>
                  </w:rPr>
                  <w:delText xml:space="preserve">China Lake Naf </w:delText>
                </w:r>
              </w:del>
            </w:ins>
          </w:p>
        </w:tc>
        <w:tc>
          <w:tcPr>
            <w:tcW w:w="1451" w:type="dxa"/>
            <w:gridSpan w:val="2"/>
            <w:tcBorders>
              <w:top w:val="nil"/>
              <w:left w:val="nil"/>
              <w:bottom w:val="nil"/>
              <w:right w:val="nil"/>
            </w:tcBorders>
            <w:shd w:val="clear" w:color="auto" w:fill="auto"/>
            <w:noWrap/>
            <w:vAlign w:val="center"/>
            <w:hideMark/>
          </w:tcPr>
          <w:p w14:paraId="2D5AA017" w14:textId="77777777" w:rsidR="00AA3A32" w:rsidDel="00AA70B8" w:rsidRDefault="00CA4DB1" w:rsidP="00AA3A32">
            <w:pPr>
              <w:rPr>
                <w:ins w:id="2258" w:author="TF 112318" w:date="2018-11-23T14:19:00Z"/>
                <w:del w:id="2259" w:author="TF 112518" w:date="2018-11-26T22:29:00Z"/>
                <w:rFonts w:ascii="Calibri" w:hAnsi="Calibri"/>
                <w:color w:val="000000"/>
                <w:sz w:val="18"/>
                <w:szCs w:val="18"/>
              </w:rPr>
            </w:pPr>
            <w:ins w:id="2260" w:author="TF 112318" w:date="2018-11-23T14:19:00Z">
              <w:del w:id="2261" w:author="TF 112518" w:date="2018-11-26T22:29:00Z">
                <w:r w:rsidRPr="002A4574" w:rsidDel="00AA70B8">
                  <w:rPr>
                    <w:rFonts w:ascii="Calibri" w:hAnsi="Calibri"/>
                    <w:color w:val="000000"/>
                    <w:sz w:val="18"/>
                    <w:szCs w:val="18"/>
                  </w:rPr>
                  <w:delText>35.68</w:delText>
                </w:r>
              </w:del>
            </w:ins>
          </w:p>
        </w:tc>
        <w:tc>
          <w:tcPr>
            <w:tcW w:w="1420" w:type="dxa"/>
            <w:gridSpan w:val="2"/>
            <w:tcBorders>
              <w:top w:val="nil"/>
              <w:left w:val="nil"/>
              <w:bottom w:val="nil"/>
              <w:right w:val="nil"/>
            </w:tcBorders>
            <w:shd w:val="clear" w:color="auto" w:fill="auto"/>
            <w:noWrap/>
            <w:vAlign w:val="center"/>
            <w:hideMark/>
          </w:tcPr>
          <w:p w14:paraId="2D5AA018" w14:textId="77777777" w:rsidR="00AA3A32" w:rsidDel="00AA70B8" w:rsidRDefault="00CA4DB1" w:rsidP="00AA3A32">
            <w:pPr>
              <w:rPr>
                <w:ins w:id="2262" w:author="TF 112318" w:date="2018-11-23T14:19:00Z"/>
                <w:del w:id="2263" w:author="TF 112518" w:date="2018-11-26T22:29:00Z"/>
                <w:rFonts w:ascii="Calibri" w:hAnsi="Calibri"/>
                <w:color w:val="000000"/>
                <w:sz w:val="18"/>
                <w:szCs w:val="18"/>
              </w:rPr>
            </w:pPr>
            <w:ins w:id="2264" w:author="TF 112318" w:date="2018-11-23T14:19:00Z">
              <w:del w:id="2265" w:author="TF 112518" w:date="2018-11-26T22:29:00Z">
                <w:r w:rsidRPr="002A4574" w:rsidDel="00AA70B8">
                  <w:rPr>
                    <w:rFonts w:ascii="Calibri" w:hAnsi="Calibri"/>
                    <w:color w:val="000000"/>
                    <w:sz w:val="18"/>
                    <w:szCs w:val="18"/>
                  </w:rPr>
                  <w:delText>–117.68</w:delText>
                </w:r>
              </w:del>
            </w:ins>
          </w:p>
        </w:tc>
        <w:tc>
          <w:tcPr>
            <w:tcW w:w="1293" w:type="dxa"/>
            <w:tcBorders>
              <w:top w:val="nil"/>
              <w:left w:val="nil"/>
              <w:bottom w:val="nil"/>
              <w:right w:val="nil"/>
            </w:tcBorders>
            <w:shd w:val="clear" w:color="auto" w:fill="auto"/>
            <w:noWrap/>
            <w:vAlign w:val="center"/>
            <w:hideMark/>
          </w:tcPr>
          <w:p w14:paraId="2D5AA019" w14:textId="77777777" w:rsidR="00AA3A32" w:rsidDel="00AA70B8" w:rsidRDefault="00CA4DB1" w:rsidP="00AA3A32">
            <w:pPr>
              <w:rPr>
                <w:ins w:id="2266" w:author="TF 112318" w:date="2018-11-23T14:19:00Z"/>
                <w:del w:id="2267" w:author="TF 112518" w:date="2018-11-26T22:29:00Z"/>
                <w:rFonts w:ascii="Calibri" w:hAnsi="Calibri"/>
                <w:color w:val="000000"/>
                <w:sz w:val="18"/>
                <w:szCs w:val="18"/>
              </w:rPr>
            </w:pPr>
            <w:ins w:id="2268" w:author="TF 112318" w:date="2018-11-23T14:19:00Z">
              <w:del w:id="2269" w:author="TF 112518" w:date="2018-11-26T22:29:00Z">
                <w:r w:rsidRPr="002A4574" w:rsidDel="00AA70B8">
                  <w:rPr>
                    <w:rFonts w:ascii="Calibri" w:hAnsi="Calibri"/>
                    <w:color w:val="000000"/>
                    <w:sz w:val="18"/>
                    <w:szCs w:val="18"/>
                  </w:rPr>
                  <w:delText>California</w:delText>
                </w:r>
              </w:del>
            </w:ins>
          </w:p>
        </w:tc>
      </w:tr>
      <w:tr w:rsidR="00CA4DB1" w:rsidRPr="002A4574" w:rsidDel="00AA70B8" w14:paraId="2D5AA021" w14:textId="77777777" w:rsidTr="00BA6D7A">
        <w:trPr>
          <w:trHeight w:val="240"/>
          <w:ins w:id="2270" w:author="TF 112318" w:date="2018-11-23T14:19:00Z"/>
          <w:del w:id="2271" w:author="TF 112518" w:date="2018-11-26T22:29:00Z"/>
        </w:trPr>
        <w:tc>
          <w:tcPr>
            <w:tcW w:w="984" w:type="dxa"/>
            <w:gridSpan w:val="2"/>
            <w:tcBorders>
              <w:top w:val="nil"/>
              <w:left w:val="nil"/>
              <w:bottom w:val="nil"/>
              <w:right w:val="nil"/>
            </w:tcBorders>
            <w:shd w:val="clear" w:color="auto" w:fill="auto"/>
            <w:noWrap/>
            <w:vAlign w:val="center"/>
            <w:hideMark/>
          </w:tcPr>
          <w:p w14:paraId="2D5AA01B" w14:textId="77777777" w:rsidR="00AA3A32" w:rsidDel="00AA70B8" w:rsidRDefault="00CA4DB1" w:rsidP="00AA3A32">
            <w:pPr>
              <w:rPr>
                <w:ins w:id="2272" w:author="TF 112318" w:date="2018-11-23T14:19:00Z"/>
                <w:del w:id="2273" w:author="TF 112518" w:date="2018-11-26T22:29:00Z"/>
                <w:rFonts w:ascii="Calibri" w:hAnsi="Calibri"/>
                <w:color w:val="000000"/>
                <w:sz w:val="18"/>
                <w:szCs w:val="18"/>
              </w:rPr>
            </w:pPr>
            <w:ins w:id="2274" w:author="TF 112318" w:date="2018-11-23T14:19:00Z">
              <w:del w:id="2275" w:author="TF 112518" w:date="2018-11-26T22:29:00Z">
                <w:r w:rsidRPr="002A4574" w:rsidDel="00AA70B8">
                  <w:rPr>
                    <w:rFonts w:ascii="Calibri" w:hAnsi="Calibri"/>
                    <w:color w:val="000000"/>
                    <w:sz w:val="18"/>
                    <w:szCs w:val="18"/>
                  </w:rPr>
                  <w:delText>747020</w:delText>
                </w:r>
              </w:del>
            </w:ins>
          </w:p>
        </w:tc>
        <w:tc>
          <w:tcPr>
            <w:tcW w:w="818" w:type="dxa"/>
            <w:gridSpan w:val="2"/>
            <w:tcBorders>
              <w:top w:val="nil"/>
              <w:left w:val="nil"/>
              <w:bottom w:val="nil"/>
              <w:right w:val="nil"/>
            </w:tcBorders>
            <w:shd w:val="clear" w:color="auto" w:fill="auto"/>
            <w:noWrap/>
            <w:vAlign w:val="center"/>
            <w:hideMark/>
          </w:tcPr>
          <w:p w14:paraId="2D5AA01C" w14:textId="77777777" w:rsidR="00AA3A32" w:rsidDel="00AA70B8" w:rsidRDefault="00CA4DB1" w:rsidP="00AA3A32">
            <w:pPr>
              <w:rPr>
                <w:ins w:id="2276" w:author="TF 112318" w:date="2018-11-23T14:19:00Z"/>
                <w:del w:id="2277" w:author="TF 112518" w:date="2018-11-26T22:29:00Z"/>
                <w:rFonts w:ascii="Calibri" w:hAnsi="Calibri"/>
                <w:color w:val="000000"/>
                <w:sz w:val="18"/>
                <w:szCs w:val="18"/>
              </w:rPr>
            </w:pPr>
            <w:ins w:id="2278" w:author="TF 112318" w:date="2018-11-23T14:19:00Z">
              <w:del w:id="2279" w:author="TF 112518" w:date="2018-11-26T22:29:00Z">
                <w:r w:rsidRPr="002A4574" w:rsidDel="00AA70B8">
                  <w:rPr>
                    <w:rFonts w:ascii="Calibri" w:hAnsi="Calibri"/>
                    <w:color w:val="000000"/>
                    <w:sz w:val="18"/>
                    <w:szCs w:val="18"/>
                  </w:rPr>
                  <w:delText>0.5</w:delText>
                </w:r>
              </w:del>
            </w:ins>
          </w:p>
        </w:tc>
        <w:tc>
          <w:tcPr>
            <w:tcW w:w="4955" w:type="dxa"/>
            <w:tcBorders>
              <w:top w:val="nil"/>
              <w:left w:val="nil"/>
              <w:bottom w:val="nil"/>
              <w:right w:val="nil"/>
            </w:tcBorders>
            <w:shd w:val="clear" w:color="auto" w:fill="auto"/>
            <w:noWrap/>
            <w:vAlign w:val="bottom"/>
            <w:hideMark/>
          </w:tcPr>
          <w:p w14:paraId="2D5AA01D" w14:textId="77777777" w:rsidR="00CA4DB1" w:rsidRPr="002A4574" w:rsidDel="00AA70B8" w:rsidRDefault="00CA4DB1" w:rsidP="00636F83">
            <w:pPr>
              <w:rPr>
                <w:ins w:id="2280" w:author="TF 112318" w:date="2018-11-23T14:19:00Z"/>
                <w:del w:id="2281" w:author="TF 112518" w:date="2018-11-26T22:29:00Z"/>
                <w:rFonts w:ascii="Calibri" w:hAnsi="Calibri"/>
                <w:color w:val="000000"/>
                <w:sz w:val="18"/>
                <w:szCs w:val="18"/>
              </w:rPr>
            </w:pPr>
            <w:ins w:id="2282" w:author="TF 112318" w:date="2018-11-23T14:19:00Z">
              <w:del w:id="2283" w:author="TF 112518" w:date="2018-11-26T22:29:00Z">
                <w:r w:rsidRPr="002A4574" w:rsidDel="00AA70B8">
                  <w:rPr>
                    <w:rFonts w:ascii="Calibri" w:hAnsi="Calibri"/>
                    <w:color w:val="000000"/>
                    <w:sz w:val="18"/>
                    <w:szCs w:val="18"/>
                  </w:rPr>
                  <w:delText xml:space="preserve">Lemoore Reeves NAS </w:delText>
                </w:r>
              </w:del>
            </w:ins>
          </w:p>
        </w:tc>
        <w:tc>
          <w:tcPr>
            <w:tcW w:w="1451" w:type="dxa"/>
            <w:gridSpan w:val="2"/>
            <w:tcBorders>
              <w:top w:val="nil"/>
              <w:left w:val="nil"/>
              <w:bottom w:val="nil"/>
              <w:right w:val="nil"/>
            </w:tcBorders>
            <w:shd w:val="clear" w:color="auto" w:fill="auto"/>
            <w:noWrap/>
            <w:vAlign w:val="center"/>
            <w:hideMark/>
          </w:tcPr>
          <w:p w14:paraId="2D5AA01E" w14:textId="77777777" w:rsidR="00AA3A32" w:rsidDel="00AA70B8" w:rsidRDefault="00CA4DB1" w:rsidP="00AA3A32">
            <w:pPr>
              <w:rPr>
                <w:ins w:id="2284" w:author="TF 112318" w:date="2018-11-23T14:19:00Z"/>
                <w:del w:id="2285" w:author="TF 112518" w:date="2018-11-26T22:29:00Z"/>
                <w:rFonts w:ascii="Calibri" w:hAnsi="Calibri"/>
                <w:color w:val="000000"/>
                <w:sz w:val="18"/>
                <w:szCs w:val="18"/>
              </w:rPr>
            </w:pPr>
            <w:ins w:id="2286" w:author="TF 112318" w:date="2018-11-23T14:19:00Z">
              <w:del w:id="2287" w:author="TF 112518" w:date="2018-11-26T22:29:00Z">
                <w:r w:rsidRPr="002A4574" w:rsidDel="00AA70B8">
                  <w:rPr>
                    <w:rFonts w:ascii="Calibri" w:hAnsi="Calibri"/>
                    <w:color w:val="000000"/>
                    <w:sz w:val="18"/>
                    <w:szCs w:val="18"/>
                  </w:rPr>
                  <w:delText>36.33</w:delText>
                </w:r>
              </w:del>
            </w:ins>
          </w:p>
        </w:tc>
        <w:tc>
          <w:tcPr>
            <w:tcW w:w="1420" w:type="dxa"/>
            <w:gridSpan w:val="2"/>
            <w:tcBorders>
              <w:top w:val="nil"/>
              <w:left w:val="nil"/>
              <w:bottom w:val="nil"/>
              <w:right w:val="nil"/>
            </w:tcBorders>
            <w:shd w:val="clear" w:color="auto" w:fill="auto"/>
            <w:noWrap/>
            <w:vAlign w:val="center"/>
            <w:hideMark/>
          </w:tcPr>
          <w:p w14:paraId="2D5AA01F" w14:textId="77777777" w:rsidR="00AA3A32" w:rsidDel="00AA70B8" w:rsidRDefault="00CA4DB1" w:rsidP="00AA3A32">
            <w:pPr>
              <w:rPr>
                <w:ins w:id="2288" w:author="TF 112318" w:date="2018-11-23T14:19:00Z"/>
                <w:del w:id="2289" w:author="TF 112518" w:date="2018-11-26T22:29:00Z"/>
                <w:rFonts w:ascii="Calibri" w:hAnsi="Calibri"/>
                <w:color w:val="000000"/>
                <w:sz w:val="18"/>
                <w:szCs w:val="18"/>
              </w:rPr>
            </w:pPr>
            <w:ins w:id="2290" w:author="TF 112318" w:date="2018-11-23T14:19:00Z">
              <w:del w:id="2291" w:author="TF 112518" w:date="2018-11-26T22:29:00Z">
                <w:r w:rsidRPr="002A4574" w:rsidDel="00AA70B8">
                  <w:rPr>
                    <w:rFonts w:ascii="Calibri" w:hAnsi="Calibri"/>
                    <w:color w:val="000000"/>
                    <w:sz w:val="18"/>
                    <w:szCs w:val="18"/>
                  </w:rPr>
                  <w:delText>–119.95</w:delText>
                </w:r>
              </w:del>
            </w:ins>
          </w:p>
        </w:tc>
        <w:tc>
          <w:tcPr>
            <w:tcW w:w="1293" w:type="dxa"/>
            <w:tcBorders>
              <w:top w:val="nil"/>
              <w:left w:val="nil"/>
              <w:bottom w:val="nil"/>
              <w:right w:val="nil"/>
            </w:tcBorders>
            <w:shd w:val="clear" w:color="auto" w:fill="auto"/>
            <w:noWrap/>
            <w:vAlign w:val="center"/>
            <w:hideMark/>
          </w:tcPr>
          <w:p w14:paraId="2D5AA020" w14:textId="77777777" w:rsidR="00AA3A32" w:rsidDel="00AA70B8" w:rsidRDefault="00CA4DB1" w:rsidP="00AA3A32">
            <w:pPr>
              <w:rPr>
                <w:ins w:id="2292" w:author="TF 112318" w:date="2018-11-23T14:19:00Z"/>
                <w:del w:id="2293" w:author="TF 112518" w:date="2018-11-26T22:29:00Z"/>
                <w:rFonts w:ascii="Calibri" w:hAnsi="Calibri"/>
                <w:color w:val="000000"/>
                <w:sz w:val="18"/>
                <w:szCs w:val="18"/>
              </w:rPr>
            </w:pPr>
            <w:ins w:id="2294" w:author="TF 112318" w:date="2018-11-23T14:19:00Z">
              <w:del w:id="2295" w:author="TF 112518" w:date="2018-11-26T22:29:00Z">
                <w:r w:rsidRPr="002A4574" w:rsidDel="00AA70B8">
                  <w:rPr>
                    <w:rFonts w:ascii="Calibri" w:hAnsi="Calibri"/>
                    <w:color w:val="000000"/>
                    <w:sz w:val="18"/>
                    <w:szCs w:val="18"/>
                  </w:rPr>
                  <w:delText>California</w:delText>
                </w:r>
              </w:del>
            </w:ins>
          </w:p>
        </w:tc>
      </w:tr>
      <w:tr w:rsidR="00CA4DB1" w:rsidRPr="002A4574" w:rsidDel="00AA70B8" w14:paraId="2D5AA028" w14:textId="77777777" w:rsidTr="00BA6D7A">
        <w:trPr>
          <w:trHeight w:val="240"/>
          <w:ins w:id="2296" w:author="TF 112318" w:date="2018-11-23T14:19:00Z"/>
          <w:del w:id="2297" w:author="TF 112518" w:date="2018-11-26T22:29:00Z"/>
        </w:trPr>
        <w:tc>
          <w:tcPr>
            <w:tcW w:w="984" w:type="dxa"/>
            <w:gridSpan w:val="2"/>
            <w:tcBorders>
              <w:top w:val="nil"/>
              <w:left w:val="nil"/>
              <w:bottom w:val="nil"/>
              <w:right w:val="nil"/>
            </w:tcBorders>
            <w:shd w:val="clear" w:color="auto" w:fill="auto"/>
            <w:noWrap/>
            <w:vAlign w:val="center"/>
            <w:hideMark/>
          </w:tcPr>
          <w:p w14:paraId="2D5AA022" w14:textId="77777777" w:rsidR="00AA3A32" w:rsidDel="00AA70B8" w:rsidRDefault="00CA4DB1" w:rsidP="00AA3A32">
            <w:pPr>
              <w:rPr>
                <w:ins w:id="2298" w:author="TF 112318" w:date="2018-11-23T14:19:00Z"/>
                <w:del w:id="2299" w:author="TF 112518" w:date="2018-11-26T22:29:00Z"/>
                <w:rFonts w:ascii="Calibri" w:hAnsi="Calibri"/>
                <w:color w:val="000000"/>
                <w:sz w:val="18"/>
                <w:szCs w:val="18"/>
              </w:rPr>
            </w:pPr>
            <w:ins w:id="2300" w:author="TF 112318" w:date="2018-11-23T14:19:00Z">
              <w:del w:id="2301" w:author="TF 112518" w:date="2018-11-26T22:29:00Z">
                <w:r w:rsidRPr="002A4574" w:rsidDel="00AA70B8">
                  <w:rPr>
                    <w:rFonts w:ascii="Calibri" w:hAnsi="Calibri"/>
                    <w:color w:val="000000"/>
                    <w:sz w:val="18"/>
                    <w:szCs w:val="18"/>
                  </w:rPr>
                  <w:delText>747185</w:delText>
                </w:r>
              </w:del>
            </w:ins>
          </w:p>
        </w:tc>
        <w:tc>
          <w:tcPr>
            <w:tcW w:w="818" w:type="dxa"/>
            <w:gridSpan w:val="2"/>
            <w:tcBorders>
              <w:top w:val="nil"/>
              <w:left w:val="nil"/>
              <w:bottom w:val="nil"/>
              <w:right w:val="nil"/>
            </w:tcBorders>
            <w:shd w:val="clear" w:color="auto" w:fill="auto"/>
            <w:noWrap/>
            <w:vAlign w:val="center"/>
            <w:hideMark/>
          </w:tcPr>
          <w:p w14:paraId="2D5AA023" w14:textId="77777777" w:rsidR="00AA3A32" w:rsidDel="00AA70B8" w:rsidRDefault="00CA4DB1" w:rsidP="00AA3A32">
            <w:pPr>
              <w:rPr>
                <w:ins w:id="2302" w:author="TF 112318" w:date="2018-11-23T14:19:00Z"/>
                <w:del w:id="2303" w:author="TF 112518" w:date="2018-11-26T22:29:00Z"/>
                <w:rFonts w:ascii="Calibri" w:hAnsi="Calibri"/>
                <w:color w:val="000000"/>
                <w:sz w:val="18"/>
                <w:szCs w:val="18"/>
              </w:rPr>
            </w:pPr>
            <w:ins w:id="2304" w:author="TF 112318" w:date="2018-11-23T14:19:00Z">
              <w:del w:id="2305" w:author="TF 112518" w:date="2018-11-26T22:29:00Z">
                <w:r w:rsidRPr="002A4574" w:rsidDel="00AA70B8">
                  <w:rPr>
                    <w:rFonts w:ascii="Calibri" w:hAnsi="Calibri"/>
                    <w:color w:val="000000"/>
                    <w:sz w:val="18"/>
                    <w:szCs w:val="18"/>
                  </w:rPr>
                  <w:delText>0.46</w:delText>
                </w:r>
              </w:del>
            </w:ins>
          </w:p>
        </w:tc>
        <w:tc>
          <w:tcPr>
            <w:tcW w:w="4955" w:type="dxa"/>
            <w:tcBorders>
              <w:top w:val="nil"/>
              <w:left w:val="nil"/>
              <w:bottom w:val="nil"/>
              <w:right w:val="nil"/>
            </w:tcBorders>
            <w:shd w:val="clear" w:color="auto" w:fill="auto"/>
            <w:noWrap/>
            <w:vAlign w:val="bottom"/>
            <w:hideMark/>
          </w:tcPr>
          <w:p w14:paraId="2D5AA024" w14:textId="77777777" w:rsidR="00CA4DB1" w:rsidRPr="002A4574" w:rsidDel="00AA70B8" w:rsidRDefault="00CA4DB1" w:rsidP="00636F83">
            <w:pPr>
              <w:rPr>
                <w:ins w:id="2306" w:author="TF 112318" w:date="2018-11-23T14:19:00Z"/>
                <w:del w:id="2307" w:author="TF 112518" w:date="2018-11-26T22:29:00Z"/>
                <w:rFonts w:ascii="Calibri" w:hAnsi="Calibri"/>
                <w:color w:val="000000"/>
                <w:sz w:val="18"/>
                <w:szCs w:val="18"/>
              </w:rPr>
            </w:pPr>
            <w:ins w:id="2308" w:author="TF 112318" w:date="2018-11-23T14:19:00Z">
              <w:del w:id="2309" w:author="TF 112518" w:date="2018-11-26T22:29:00Z">
                <w:r w:rsidRPr="002A4574" w:rsidDel="00AA70B8">
                  <w:rPr>
                    <w:rFonts w:ascii="Calibri" w:hAnsi="Calibri"/>
                    <w:color w:val="000000"/>
                    <w:sz w:val="18"/>
                    <w:szCs w:val="18"/>
                  </w:rPr>
                  <w:delText xml:space="preserve">Imperial </w:delText>
                </w:r>
              </w:del>
            </w:ins>
          </w:p>
        </w:tc>
        <w:tc>
          <w:tcPr>
            <w:tcW w:w="1451" w:type="dxa"/>
            <w:gridSpan w:val="2"/>
            <w:tcBorders>
              <w:top w:val="nil"/>
              <w:left w:val="nil"/>
              <w:bottom w:val="nil"/>
              <w:right w:val="nil"/>
            </w:tcBorders>
            <w:shd w:val="clear" w:color="auto" w:fill="auto"/>
            <w:noWrap/>
            <w:vAlign w:val="center"/>
            <w:hideMark/>
          </w:tcPr>
          <w:p w14:paraId="2D5AA025" w14:textId="77777777" w:rsidR="00AA3A32" w:rsidDel="00AA70B8" w:rsidRDefault="00CA4DB1" w:rsidP="00AA3A32">
            <w:pPr>
              <w:rPr>
                <w:ins w:id="2310" w:author="TF 112318" w:date="2018-11-23T14:19:00Z"/>
                <w:del w:id="2311" w:author="TF 112518" w:date="2018-11-26T22:29:00Z"/>
                <w:rFonts w:ascii="Calibri" w:hAnsi="Calibri"/>
                <w:color w:val="000000"/>
                <w:sz w:val="18"/>
                <w:szCs w:val="18"/>
              </w:rPr>
            </w:pPr>
            <w:ins w:id="2312" w:author="TF 112318" w:date="2018-11-23T14:19:00Z">
              <w:del w:id="2313" w:author="TF 112518" w:date="2018-11-26T22:29:00Z">
                <w:r w:rsidRPr="002A4574" w:rsidDel="00AA70B8">
                  <w:rPr>
                    <w:rFonts w:ascii="Calibri" w:hAnsi="Calibri"/>
                    <w:color w:val="000000"/>
                    <w:sz w:val="18"/>
                    <w:szCs w:val="18"/>
                  </w:rPr>
                  <w:delText>32.83</w:delText>
                </w:r>
              </w:del>
            </w:ins>
          </w:p>
        </w:tc>
        <w:tc>
          <w:tcPr>
            <w:tcW w:w="1420" w:type="dxa"/>
            <w:gridSpan w:val="2"/>
            <w:tcBorders>
              <w:top w:val="nil"/>
              <w:left w:val="nil"/>
              <w:bottom w:val="nil"/>
              <w:right w:val="nil"/>
            </w:tcBorders>
            <w:shd w:val="clear" w:color="auto" w:fill="auto"/>
            <w:noWrap/>
            <w:vAlign w:val="center"/>
            <w:hideMark/>
          </w:tcPr>
          <w:p w14:paraId="2D5AA026" w14:textId="77777777" w:rsidR="00AA3A32" w:rsidDel="00AA70B8" w:rsidRDefault="00CA4DB1" w:rsidP="00AA3A32">
            <w:pPr>
              <w:rPr>
                <w:ins w:id="2314" w:author="TF 112318" w:date="2018-11-23T14:19:00Z"/>
                <w:del w:id="2315" w:author="TF 112518" w:date="2018-11-26T22:29:00Z"/>
                <w:rFonts w:ascii="Calibri" w:hAnsi="Calibri"/>
                <w:color w:val="000000"/>
                <w:sz w:val="18"/>
                <w:szCs w:val="18"/>
              </w:rPr>
            </w:pPr>
            <w:ins w:id="2316" w:author="TF 112318" w:date="2018-11-23T14:19:00Z">
              <w:del w:id="2317" w:author="TF 112518" w:date="2018-11-26T22:29:00Z">
                <w:r w:rsidRPr="002A4574" w:rsidDel="00AA70B8">
                  <w:rPr>
                    <w:rFonts w:ascii="Calibri" w:hAnsi="Calibri"/>
                    <w:color w:val="000000"/>
                    <w:sz w:val="18"/>
                    <w:szCs w:val="18"/>
                  </w:rPr>
                  <w:delText>–115.58</w:delText>
                </w:r>
              </w:del>
            </w:ins>
          </w:p>
        </w:tc>
        <w:tc>
          <w:tcPr>
            <w:tcW w:w="1293" w:type="dxa"/>
            <w:tcBorders>
              <w:top w:val="nil"/>
              <w:left w:val="nil"/>
              <w:bottom w:val="nil"/>
              <w:right w:val="nil"/>
            </w:tcBorders>
            <w:shd w:val="clear" w:color="auto" w:fill="auto"/>
            <w:noWrap/>
            <w:vAlign w:val="center"/>
            <w:hideMark/>
          </w:tcPr>
          <w:p w14:paraId="2D5AA027" w14:textId="77777777" w:rsidR="00AA3A32" w:rsidDel="00AA70B8" w:rsidRDefault="00CA4DB1" w:rsidP="00AA3A32">
            <w:pPr>
              <w:rPr>
                <w:ins w:id="2318" w:author="TF 112318" w:date="2018-11-23T14:19:00Z"/>
                <w:del w:id="2319" w:author="TF 112518" w:date="2018-11-26T22:29:00Z"/>
                <w:rFonts w:ascii="Calibri" w:hAnsi="Calibri"/>
                <w:color w:val="000000"/>
                <w:sz w:val="18"/>
                <w:szCs w:val="18"/>
              </w:rPr>
            </w:pPr>
            <w:ins w:id="2320" w:author="TF 112318" w:date="2018-11-23T14:19:00Z">
              <w:del w:id="2321" w:author="TF 112518" w:date="2018-11-26T22:29:00Z">
                <w:r w:rsidRPr="002A4574" w:rsidDel="00AA70B8">
                  <w:rPr>
                    <w:rFonts w:ascii="Calibri" w:hAnsi="Calibri"/>
                    <w:color w:val="000000"/>
                    <w:sz w:val="18"/>
                    <w:szCs w:val="18"/>
                  </w:rPr>
                  <w:delText>California</w:delText>
                </w:r>
              </w:del>
            </w:ins>
          </w:p>
        </w:tc>
      </w:tr>
      <w:tr w:rsidR="00CA4DB1" w:rsidRPr="002A4574" w:rsidDel="00AA70B8" w14:paraId="2D5AA02F" w14:textId="77777777" w:rsidTr="00BA6D7A">
        <w:trPr>
          <w:trHeight w:val="240"/>
          <w:ins w:id="2322" w:author="TF 112318" w:date="2018-11-23T14:19:00Z"/>
          <w:del w:id="2323" w:author="TF 112518" w:date="2018-11-26T22:29:00Z"/>
        </w:trPr>
        <w:tc>
          <w:tcPr>
            <w:tcW w:w="984" w:type="dxa"/>
            <w:gridSpan w:val="2"/>
            <w:tcBorders>
              <w:top w:val="nil"/>
              <w:left w:val="nil"/>
              <w:bottom w:val="nil"/>
              <w:right w:val="nil"/>
            </w:tcBorders>
            <w:shd w:val="clear" w:color="auto" w:fill="auto"/>
            <w:noWrap/>
            <w:vAlign w:val="center"/>
            <w:hideMark/>
          </w:tcPr>
          <w:p w14:paraId="2D5AA029" w14:textId="77777777" w:rsidR="00AA3A32" w:rsidDel="00AA70B8" w:rsidRDefault="00CA4DB1" w:rsidP="00AA3A32">
            <w:pPr>
              <w:rPr>
                <w:ins w:id="2324" w:author="TF 112318" w:date="2018-11-23T14:19:00Z"/>
                <w:del w:id="2325" w:author="TF 112518" w:date="2018-11-26T22:29:00Z"/>
                <w:rFonts w:ascii="Calibri" w:hAnsi="Calibri"/>
                <w:color w:val="000000"/>
                <w:sz w:val="18"/>
                <w:szCs w:val="18"/>
              </w:rPr>
            </w:pPr>
            <w:ins w:id="2326" w:author="TF 112318" w:date="2018-11-23T14:19:00Z">
              <w:del w:id="2327" w:author="TF 112518" w:date="2018-11-26T22:29:00Z">
                <w:r w:rsidRPr="002A4574" w:rsidDel="00AA70B8">
                  <w:rPr>
                    <w:rFonts w:ascii="Calibri" w:hAnsi="Calibri"/>
                    <w:color w:val="000000"/>
                    <w:sz w:val="18"/>
                    <w:szCs w:val="18"/>
                  </w:rPr>
                  <w:delText>747187</w:delText>
                </w:r>
              </w:del>
            </w:ins>
          </w:p>
        </w:tc>
        <w:tc>
          <w:tcPr>
            <w:tcW w:w="818" w:type="dxa"/>
            <w:gridSpan w:val="2"/>
            <w:tcBorders>
              <w:top w:val="nil"/>
              <w:left w:val="nil"/>
              <w:bottom w:val="nil"/>
              <w:right w:val="nil"/>
            </w:tcBorders>
            <w:shd w:val="clear" w:color="auto" w:fill="auto"/>
            <w:noWrap/>
            <w:vAlign w:val="center"/>
            <w:hideMark/>
          </w:tcPr>
          <w:p w14:paraId="2D5AA02A" w14:textId="77777777" w:rsidR="00AA3A32" w:rsidDel="00AA70B8" w:rsidRDefault="00CA4DB1" w:rsidP="00AA3A32">
            <w:pPr>
              <w:rPr>
                <w:ins w:id="2328" w:author="TF 112318" w:date="2018-11-23T14:19:00Z"/>
                <w:del w:id="2329" w:author="TF 112518" w:date="2018-11-26T22:29:00Z"/>
                <w:rFonts w:ascii="Calibri" w:hAnsi="Calibri"/>
                <w:color w:val="000000"/>
                <w:sz w:val="18"/>
                <w:szCs w:val="18"/>
              </w:rPr>
            </w:pPr>
            <w:ins w:id="2330" w:author="TF 112318" w:date="2018-11-23T14:19:00Z">
              <w:del w:id="2331" w:author="TF 112518" w:date="2018-11-26T22:29:00Z">
                <w:r w:rsidRPr="002A4574" w:rsidDel="00AA70B8">
                  <w:rPr>
                    <w:rFonts w:ascii="Calibri" w:hAnsi="Calibri"/>
                    <w:color w:val="000000"/>
                    <w:sz w:val="18"/>
                    <w:szCs w:val="18"/>
                  </w:rPr>
                  <w:delText>0.46</w:delText>
                </w:r>
              </w:del>
            </w:ins>
          </w:p>
        </w:tc>
        <w:tc>
          <w:tcPr>
            <w:tcW w:w="4955" w:type="dxa"/>
            <w:tcBorders>
              <w:top w:val="nil"/>
              <w:left w:val="nil"/>
              <w:bottom w:val="nil"/>
              <w:right w:val="nil"/>
            </w:tcBorders>
            <w:shd w:val="clear" w:color="auto" w:fill="auto"/>
            <w:noWrap/>
            <w:vAlign w:val="bottom"/>
            <w:hideMark/>
          </w:tcPr>
          <w:p w14:paraId="2D5AA02B" w14:textId="77777777" w:rsidR="00CA4DB1" w:rsidRPr="002A4574" w:rsidDel="00AA70B8" w:rsidRDefault="00CA4DB1" w:rsidP="00636F83">
            <w:pPr>
              <w:rPr>
                <w:ins w:id="2332" w:author="TF 112318" w:date="2018-11-23T14:19:00Z"/>
                <w:del w:id="2333" w:author="TF 112518" w:date="2018-11-26T22:29:00Z"/>
                <w:rFonts w:ascii="Calibri" w:hAnsi="Calibri"/>
                <w:color w:val="000000"/>
                <w:sz w:val="18"/>
                <w:szCs w:val="18"/>
              </w:rPr>
            </w:pPr>
            <w:ins w:id="2334" w:author="TF 112318" w:date="2018-11-23T14:19:00Z">
              <w:del w:id="2335" w:author="TF 112518" w:date="2018-11-26T22:29:00Z">
                <w:r w:rsidRPr="002A4574" w:rsidDel="00AA70B8">
                  <w:rPr>
                    <w:rFonts w:ascii="Calibri" w:hAnsi="Calibri"/>
                    <w:color w:val="000000"/>
                    <w:sz w:val="18"/>
                    <w:szCs w:val="18"/>
                  </w:rPr>
                  <w:delText xml:space="preserve">Palm Springs Thermal AP </w:delText>
                </w:r>
              </w:del>
            </w:ins>
          </w:p>
        </w:tc>
        <w:tc>
          <w:tcPr>
            <w:tcW w:w="1451" w:type="dxa"/>
            <w:gridSpan w:val="2"/>
            <w:tcBorders>
              <w:top w:val="nil"/>
              <w:left w:val="nil"/>
              <w:bottom w:val="nil"/>
              <w:right w:val="nil"/>
            </w:tcBorders>
            <w:shd w:val="clear" w:color="auto" w:fill="auto"/>
            <w:noWrap/>
            <w:vAlign w:val="center"/>
            <w:hideMark/>
          </w:tcPr>
          <w:p w14:paraId="2D5AA02C" w14:textId="77777777" w:rsidR="00AA3A32" w:rsidDel="00AA70B8" w:rsidRDefault="00CA4DB1" w:rsidP="00AA3A32">
            <w:pPr>
              <w:rPr>
                <w:ins w:id="2336" w:author="TF 112318" w:date="2018-11-23T14:19:00Z"/>
                <w:del w:id="2337" w:author="TF 112518" w:date="2018-11-26T22:29:00Z"/>
                <w:rFonts w:ascii="Calibri" w:hAnsi="Calibri"/>
                <w:color w:val="000000"/>
                <w:sz w:val="18"/>
                <w:szCs w:val="18"/>
              </w:rPr>
            </w:pPr>
            <w:ins w:id="2338" w:author="TF 112318" w:date="2018-11-23T14:19:00Z">
              <w:del w:id="2339" w:author="TF 112518" w:date="2018-11-26T22:29:00Z">
                <w:r w:rsidRPr="002A4574" w:rsidDel="00AA70B8">
                  <w:rPr>
                    <w:rFonts w:ascii="Calibri" w:hAnsi="Calibri"/>
                    <w:color w:val="000000"/>
                    <w:sz w:val="18"/>
                    <w:szCs w:val="18"/>
                  </w:rPr>
                  <w:delText>33.63</w:delText>
                </w:r>
              </w:del>
            </w:ins>
          </w:p>
        </w:tc>
        <w:tc>
          <w:tcPr>
            <w:tcW w:w="1420" w:type="dxa"/>
            <w:gridSpan w:val="2"/>
            <w:tcBorders>
              <w:top w:val="nil"/>
              <w:left w:val="nil"/>
              <w:bottom w:val="nil"/>
              <w:right w:val="nil"/>
            </w:tcBorders>
            <w:shd w:val="clear" w:color="auto" w:fill="auto"/>
            <w:noWrap/>
            <w:vAlign w:val="center"/>
            <w:hideMark/>
          </w:tcPr>
          <w:p w14:paraId="2D5AA02D" w14:textId="77777777" w:rsidR="00AA3A32" w:rsidDel="00AA70B8" w:rsidRDefault="00CA4DB1" w:rsidP="00AA3A32">
            <w:pPr>
              <w:rPr>
                <w:ins w:id="2340" w:author="TF 112318" w:date="2018-11-23T14:19:00Z"/>
                <w:del w:id="2341" w:author="TF 112518" w:date="2018-11-26T22:29:00Z"/>
                <w:rFonts w:ascii="Calibri" w:hAnsi="Calibri"/>
                <w:color w:val="000000"/>
                <w:sz w:val="18"/>
                <w:szCs w:val="18"/>
              </w:rPr>
            </w:pPr>
            <w:ins w:id="2342" w:author="TF 112318" w:date="2018-11-23T14:19:00Z">
              <w:del w:id="2343" w:author="TF 112518" w:date="2018-11-26T22:29:00Z">
                <w:r w:rsidRPr="002A4574" w:rsidDel="00AA70B8">
                  <w:rPr>
                    <w:rFonts w:ascii="Calibri" w:hAnsi="Calibri"/>
                    <w:color w:val="000000"/>
                    <w:sz w:val="18"/>
                    <w:szCs w:val="18"/>
                  </w:rPr>
                  <w:delText>–116.17</w:delText>
                </w:r>
              </w:del>
            </w:ins>
          </w:p>
        </w:tc>
        <w:tc>
          <w:tcPr>
            <w:tcW w:w="1293" w:type="dxa"/>
            <w:tcBorders>
              <w:top w:val="nil"/>
              <w:left w:val="nil"/>
              <w:bottom w:val="nil"/>
              <w:right w:val="nil"/>
            </w:tcBorders>
            <w:shd w:val="clear" w:color="auto" w:fill="auto"/>
            <w:noWrap/>
            <w:vAlign w:val="center"/>
            <w:hideMark/>
          </w:tcPr>
          <w:p w14:paraId="2D5AA02E" w14:textId="77777777" w:rsidR="00AA3A32" w:rsidDel="00AA70B8" w:rsidRDefault="00CA4DB1" w:rsidP="00AA3A32">
            <w:pPr>
              <w:rPr>
                <w:ins w:id="2344" w:author="TF 112318" w:date="2018-11-23T14:19:00Z"/>
                <w:del w:id="2345" w:author="TF 112518" w:date="2018-11-26T22:29:00Z"/>
                <w:rFonts w:ascii="Calibri" w:hAnsi="Calibri"/>
                <w:color w:val="000000"/>
                <w:sz w:val="18"/>
                <w:szCs w:val="18"/>
              </w:rPr>
            </w:pPr>
            <w:ins w:id="2346" w:author="TF 112318" w:date="2018-11-23T14:19:00Z">
              <w:del w:id="2347" w:author="TF 112518" w:date="2018-11-26T22:29:00Z">
                <w:r w:rsidRPr="002A4574" w:rsidDel="00AA70B8">
                  <w:rPr>
                    <w:rFonts w:ascii="Calibri" w:hAnsi="Calibri"/>
                    <w:color w:val="000000"/>
                    <w:sz w:val="18"/>
                    <w:szCs w:val="18"/>
                  </w:rPr>
                  <w:delText>California</w:delText>
                </w:r>
              </w:del>
            </w:ins>
          </w:p>
        </w:tc>
      </w:tr>
      <w:tr w:rsidR="00CA4DB1" w:rsidRPr="002A4574" w:rsidDel="00AA70B8" w14:paraId="2D5AA036" w14:textId="77777777" w:rsidTr="00BA6D7A">
        <w:trPr>
          <w:trHeight w:val="240"/>
          <w:ins w:id="2348" w:author="TF 112318" w:date="2018-11-23T14:19:00Z"/>
          <w:del w:id="2349" w:author="TF 112518" w:date="2018-11-26T22:29:00Z"/>
        </w:trPr>
        <w:tc>
          <w:tcPr>
            <w:tcW w:w="984" w:type="dxa"/>
            <w:gridSpan w:val="2"/>
            <w:tcBorders>
              <w:top w:val="nil"/>
              <w:left w:val="nil"/>
              <w:bottom w:val="nil"/>
              <w:right w:val="nil"/>
            </w:tcBorders>
            <w:shd w:val="clear" w:color="auto" w:fill="auto"/>
            <w:noWrap/>
            <w:vAlign w:val="center"/>
            <w:hideMark/>
          </w:tcPr>
          <w:p w14:paraId="2D5AA030" w14:textId="77777777" w:rsidR="00AA3A32" w:rsidDel="00AA70B8" w:rsidRDefault="00CA4DB1" w:rsidP="00AA3A32">
            <w:pPr>
              <w:rPr>
                <w:ins w:id="2350" w:author="TF 112318" w:date="2018-11-23T14:19:00Z"/>
                <w:del w:id="2351" w:author="TF 112518" w:date="2018-11-26T22:29:00Z"/>
                <w:rFonts w:ascii="Calibri" w:hAnsi="Calibri"/>
                <w:color w:val="000000"/>
                <w:sz w:val="18"/>
                <w:szCs w:val="18"/>
              </w:rPr>
            </w:pPr>
            <w:ins w:id="2352" w:author="TF 112318" w:date="2018-11-23T14:19:00Z">
              <w:del w:id="2353" w:author="TF 112518" w:date="2018-11-26T22:29:00Z">
                <w:r w:rsidRPr="002A4574" w:rsidDel="00AA70B8">
                  <w:rPr>
                    <w:rFonts w:ascii="Calibri" w:hAnsi="Calibri"/>
                    <w:color w:val="000000"/>
                    <w:sz w:val="18"/>
                    <w:szCs w:val="18"/>
                  </w:rPr>
                  <w:delText>747188</w:delText>
                </w:r>
              </w:del>
            </w:ins>
          </w:p>
        </w:tc>
        <w:tc>
          <w:tcPr>
            <w:tcW w:w="818" w:type="dxa"/>
            <w:gridSpan w:val="2"/>
            <w:tcBorders>
              <w:top w:val="nil"/>
              <w:left w:val="nil"/>
              <w:bottom w:val="nil"/>
              <w:right w:val="nil"/>
            </w:tcBorders>
            <w:shd w:val="clear" w:color="auto" w:fill="auto"/>
            <w:noWrap/>
            <w:vAlign w:val="center"/>
            <w:hideMark/>
          </w:tcPr>
          <w:p w14:paraId="2D5AA031" w14:textId="77777777" w:rsidR="00AA3A32" w:rsidDel="00AA70B8" w:rsidRDefault="00CA4DB1" w:rsidP="00AA3A32">
            <w:pPr>
              <w:rPr>
                <w:ins w:id="2354" w:author="TF 112318" w:date="2018-11-23T14:19:00Z"/>
                <w:del w:id="2355" w:author="TF 112518" w:date="2018-11-26T22:29:00Z"/>
                <w:rFonts w:ascii="Calibri" w:hAnsi="Calibri"/>
                <w:color w:val="000000"/>
                <w:sz w:val="18"/>
                <w:szCs w:val="18"/>
              </w:rPr>
            </w:pPr>
            <w:ins w:id="2356" w:author="TF 112318" w:date="2018-11-23T14:19:00Z">
              <w:del w:id="2357" w:author="TF 112518" w:date="2018-11-26T22:29:00Z">
                <w:r w:rsidRPr="002A4574" w:rsidDel="00AA70B8">
                  <w:rPr>
                    <w:rFonts w:ascii="Calibri" w:hAnsi="Calibri"/>
                    <w:color w:val="000000"/>
                    <w:sz w:val="18"/>
                    <w:szCs w:val="18"/>
                  </w:rPr>
                  <w:delText>0.48</w:delText>
                </w:r>
              </w:del>
            </w:ins>
          </w:p>
        </w:tc>
        <w:tc>
          <w:tcPr>
            <w:tcW w:w="4955" w:type="dxa"/>
            <w:tcBorders>
              <w:top w:val="nil"/>
              <w:left w:val="nil"/>
              <w:bottom w:val="nil"/>
              <w:right w:val="nil"/>
            </w:tcBorders>
            <w:shd w:val="clear" w:color="auto" w:fill="auto"/>
            <w:noWrap/>
            <w:vAlign w:val="bottom"/>
            <w:hideMark/>
          </w:tcPr>
          <w:p w14:paraId="2D5AA032" w14:textId="77777777" w:rsidR="00CA4DB1" w:rsidRPr="002A4574" w:rsidDel="00AA70B8" w:rsidRDefault="00CA4DB1" w:rsidP="00636F83">
            <w:pPr>
              <w:rPr>
                <w:ins w:id="2358" w:author="TF 112318" w:date="2018-11-23T14:19:00Z"/>
                <w:del w:id="2359" w:author="TF 112518" w:date="2018-11-26T22:29:00Z"/>
                <w:rFonts w:ascii="Calibri" w:hAnsi="Calibri"/>
                <w:color w:val="000000"/>
                <w:sz w:val="18"/>
                <w:szCs w:val="18"/>
              </w:rPr>
            </w:pPr>
            <w:ins w:id="2360" w:author="TF 112318" w:date="2018-11-23T14:19:00Z">
              <w:del w:id="2361" w:author="TF 112518" w:date="2018-11-26T22:29:00Z">
                <w:r w:rsidRPr="002A4574" w:rsidDel="00AA70B8">
                  <w:rPr>
                    <w:rFonts w:ascii="Calibri" w:hAnsi="Calibri"/>
                    <w:color w:val="000000"/>
                    <w:sz w:val="18"/>
                    <w:szCs w:val="18"/>
                  </w:rPr>
                  <w:delText xml:space="preserve">Blythe Riverside Co Arpt </w:delText>
                </w:r>
              </w:del>
            </w:ins>
          </w:p>
        </w:tc>
        <w:tc>
          <w:tcPr>
            <w:tcW w:w="1451" w:type="dxa"/>
            <w:gridSpan w:val="2"/>
            <w:tcBorders>
              <w:top w:val="nil"/>
              <w:left w:val="nil"/>
              <w:bottom w:val="nil"/>
              <w:right w:val="nil"/>
            </w:tcBorders>
            <w:shd w:val="clear" w:color="auto" w:fill="auto"/>
            <w:noWrap/>
            <w:vAlign w:val="center"/>
            <w:hideMark/>
          </w:tcPr>
          <w:p w14:paraId="2D5AA033" w14:textId="77777777" w:rsidR="00AA3A32" w:rsidDel="00AA70B8" w:rsidRDefault="00CA4DB1" w:rsidP="00AA3A32">
            <w:pPr>
              <w:rPr>
                <w:ins w:id="2362" w:author="TF 112318" w:date="2018-11-23T14:19:00Z"/>
                <w:del w:id="2363" w:author="TF 112518" w:date="2018-11-26T22:29:00Z"/>
                <w:rFonts w:ascii="Calibri" w:hAnsi="Calibri"/>
                <w:color w:val="000000"/>
                <w:sz w:val="18"/>
                <w:szCs w:val="18"/>
              </w:rPr>
            </w:pPr>
            <w:ins w:id="2364" w:author="TF 112318" w:date="2018-11-23T14:19:00Z">
              <w:del w:id="2365" w:author="TF 112518" w:date="2018-11-26T22:29:00Z">
                <w:r w:rsidRPr="002A4574" w:rsidDel="00AA70B8">
                  <w:rPr>
                    <w:rFonts w:ascii="Calibri" w:hAnsi="Calibri"/>
                    <w:color w:val="000000"/>
                    <w:sz w:val="18"/>
                    <w:szCs w:val="18"/>
                  </w:rPr>
                  <w:delText>33.62</w:delText>
                </w:r>
              </w:del>
            </w:ins>
          </w:p>
        </w:tc>
        <w:tc>
          <w:tcPr>
            <w:tcW w:w="1420" w:type="dxa"/>
            <w:gridSpan w:val="2"/>
            <w:tcBorders>
              <w:top w:val="nil"/>
              <w:left w:val="nil"/>
              <w:bottom w:val="nil"/>
              <w:right w:val="nil"/>
            </w:tcBorders>
            <w:shd w:val="clear" w:color="auto" w:fill="auto"/>
            <w:noWrap/>
            <w:vAlign w:val="center"/>
            <w:hideMark/>
          </w:tcPr>
          <w:p w14:paraId="2D5AA034" w14:textId="77777777" w:rsidR="00AA3A32" w:rsidDel="00AA70B8" w:rsidRDefault="00CA4DB1" w:rsidP="00AA3A32">
            <w:pPr>
              <w:rPr>
                <w:ins w:id="2366" w:author="TF 112318" w:date="2018-11-23T14:19:00Z"/>
                <w:del w:id="2367" w:author="TF 112518" w:date="2018-11-26T22:29:00Z"/>
                <w:rFonts w:ascii="Calibri" w:hAnsi="Calibri"/>
                <w:color w:val="000000"/>
                <w:sz w:val="18"/>
                <w:szCs w:val="18"/>
              </w:rPr>
            </w:pPr>
            <w:ins w:id="2368" w:author="TF 112318" w:date="2018-11-23T14:19:00Z">
              <w:del w:id="2369" w:author="TF 112518" w:date="2018-11-26T22:29:00Z">
                <w:r w:rsidRPr="002A4574" w:rsidDel="00AA70B8">
                  <w:rPr>
                    <w:rFonts w:ascii="Calibri" w:hAnsi="Calibri"/>
                    <w:color w:val="000000"/>
                    <w:sz w:val="18"/>
                    <w:szCs w:val="18"/>
                  </w:rPr>
                  <w:delText>–114.72</w:delText>
                </w:r>
              </w:del>
            </w:ins>
          </w:p>
        </w:tc>
        <w:tc>
          <w:tcPr>
            <w:tcW w:w="1293" w:type="dxa"/>
            <w:tcBorders>
              <w:top w:val="nil"/>
              <w:left w:val="nil"/>
              <w:bottom w:val="nil"/>
              <w:right w:val="nil"/>
            </w:tcBorders>
            <w:shd w:val="clear" w:color="auto" w:fill="auto"/>
            <w:noWrap/>
            <w:vAlign w:val="center"/>
            <w:hideMark/>
          </w:tcPr>
          <w:p w14:paraId="2D5AA035" w14:textId="77777777" w:rsidR="00AA3A32" w:rsidDel="00AA70B8" w:rsidRDefault="00CA4DB1" w:rsidP="00AA3A32">
            <w:pPr>
              <w:rPr>
                <w:ins w:id="2370" w:author="TF 112318" w:date="2018-11-23T14:19:00Z"/>
                <w:del w:id="2371" w:author="TF 112518" w:date="2018-11-26T22:29:00Z"/>
                <w:rFonts w:ascii="Calibri" w:hAnsi="Calibri"/>
                <w:color w:val="000000"/>
                <w:sz w:val="18"/>
                <w:szCs w:val="18"/>
              </w:rPr>
            </w:pPr>
            <w:ins w:id="2372" w:author="TF 112318" w:date="2018-11-23T14:19:00Z">
              <w:del w:id="2373" w:author="TF 112518" w:date="2018-11-26T22:29:00Z">
                <w:r w:rsidRPr="002A4574" w:rsidDel="00AA70B8">
                  <w:rPr>
                    <w:rFonts w:ascii="Calibri" w:hAnsi="Calibri"/>
                    <w:color w:val="000000"/>
                    <w:sz w:val="18"/>
                    <w:szCs w:val="18"/>
                  </w:rPr>
                  <w:delText>California</w:delText>
                </w:r>
              </w:del>
            </w:ins>
          </w:p>
        </w:tc>
      </w:tr>
      <w:tr w:rsidR="00CA4DB1" w:rsidRPr="002A4574" w:rsidDel="00AA70B8" w14:paraId="2D5AA038" w14:textId="77777777" w:rsidTr="00636F83">
        <w:trPr>
          <w:trHeight w:val="240"/>
          <w:del w:id="2374" w:author="TF 112518" w:date="2018-11-26T22:29:00Z"/>
        </w:trPr>
        <w:tc>
          <w:tcPr>
            <w:tcW w:w="10921" w:type="dxa"/>
            <w:gridSpan w:val="10"/>
            <w:tcBorders>
              <w:top w:val="nil"/>
              <w:left w:val="nil"/>
              <w:bottom w:val="nil"/>
              <w:right w:val="nil"/>
            </w:tcBorders>
            <w:shd w:val="clear" w:color="auto" w:fill="auto"/>
            <w:noWrap/>
            <w:vAlign w:val="bottom"/>
            <w:hideMark/>
          </w:tcPr>
          <w:p w14:paraId="2D5AA037" w14:textId="77777777" w:rsidR="00CA4DB1" w:rsidRPr="002A4574" w:rsidDel="00AA70B8" w:rsidRDefault="00CA4DB1" w:rsidP="00636F83">
            <w:pPr>
              <w:jc w:val="center"/>
              <w:rPr>
                <w:del w:id="2375" w:author="TF 112518" w:date="2018-11-26T22:29:00Z"/>
                <w:rFonts w:ascii="Calibri" w:hAnsi="Calibri"/>
                <w:color w:val="000000"/>
                <w:sz w:val="18"/>
                <w:szCs w:val="18"/>
              </w:rPr>
            </w:pPr>
            <w:del w:id="2376" w:author="TF 112518" w:date="2018-11-26T22:29:00Z">
              <w:r w:rsidRPr="002A4574" w:rsidDel="00AA70B8">
                <w:rPr>
                  <w:rFonts w:ascii="Calibri" w:hAnsi="Calibri"/>
                  <w:color w:val="000000"/>
                  <w:sz w:val="18"/>
                  <w:szCs w:val="18"/>
                </w:rPr>
                <w:delText>NORMATIVE APPENDIX X</w:delText>
              </w:r>
              <w:r w:rsidDel="00AA70B8">
                <w:rPr>
                  <w:rFonts w:ascii="Calibri" w:hAnsi="Calibri"/>
                  <w:color w:val="000000"/>
                  <w:sz w:val="18"/>
                  <w:szCs w:val="18"/>
                </w:rPr>
                <w:delText xml:space="preserve"> Cont</w:delText>
              </w:r>
              <w:r w:rsidRPr="002A4574" w:rsidDel="00AA70B8">
                <w:rPr>
                  <w:rFonts w:ascii="Calibri" w:hAnsi="Calibri"/>
                  <w:color w:val="000000"/>
                  <w:sz w:val="18"/>
                  <w:szCs w:val="18"/>
                </w:rPr>
                <w:delText>:</w:delText>
              </w:r>
            </w:del>
          </w:p>
        </w:tc>
      </w:tr>
      <w:tr w:rsidR="00CA4DB1" w:rsidRPr="002A4574" w:rsidDel="00AA70B8" w14:paraId="2D5AA03A" w14:textId="77777777" w:rsidTr="00636F83">
        <w:trPr>
          <w:trHeight w:val="240"/>
          <w:del w:id="2377" w:author="TF 112518" w:date="2018-11-26T22:29:00Z"/>
        </w:trPr>
        <w:tc>
          <w:tcPr>
            <w:tcW w:w="10921" w:type="dxa"/>
            <w:gridSpan w:val="10"/>
            <w:tcBorders>
              <w:top w:val="nil"/>
              <w:left w:val="nil"/>
              <w:bottom w:val="nil"/>
              <w:right w:val="nil"/>
            </w:tcBorders>
            <w:shd w:val="clear" w:color="auto" w:fill="auto"/>
            <w:noWrap/>
            <w:vAlign w:val="bottom"/>
            <w:hideMark/>
          </w:tcPr>
          <w:p w14:paraId="2D5AA039" w14:textId="77777777" w:rsidR="00CA4DB1" w:rsidRPr="002A4574" w:rsidDel="00AA70B8" w:rsidRDefault="00CA4DB1" w:rsidP="00636F83">
            <w:pPr>
              <w:jc w:val="center"/>
              <w:rPr>
                <w:del w:id="2378" w:author="TF 112518" w:date="2018-11-26T22:29:00Z"/>
                <w:rFonts w:ascii="Calibri" w:hAnsi="Calibri"/>
                <w:color w:val="000000"/>
                <w:sz w:val="18"/>
                <w:szCs w:val="18"/>
              </w:rPr>
            </w:pPr>
            <w:del w:id="2379" w:author="TF 112518" w:date="2018-11-26T22:29:00Z">
              <w:r w:rsidRPr="002A4574" w:rsidDel="00AA70B8">
                <w:rPr>
                  <w:rFonts w:ascii="Calibri" w:hAnsi="Calibri"/>
                  <w:color w:val="000000"/>
                  <w:sz w:val="18"/>
                  <w:szCs w:val="18"/>
                </w:rPr>
                <w:delText>INFILTRATION EFFECTIVENESS WEATHER AND SHIELDING FACTORS (WSF)</w:delText>
              </w:r>
            </w:del>
          </w:p>
        </w:tc>
      </w:tr>
      <w:tr w:rsidR="00CA4DB1" w:rsidRPr="002A4574" w:rsidDel="00AA70B8" w14:paraId="2D5AA03C" w14:textId="77777777" w:rsidTr="00E84254">
        <w:trPr>
          <w:trHeight w:val="240"/>
          <w:del w:id="2380" w:author="TF 112518" w:date="2018-11-26T22:29:00Z"/>
        </w:trPr>
        <w:tc>
          <w:tcPr>
            <w:tcW w:w="10921" w:type="dxa"/>
            <w:gridSpan w:val="10"/>
            <w:tcBorders>
              <w:top w:val="nil"/>
              <w:left w:val="nil"/>
              <w:right w:val="nil"/>
            </w:tcBorders>
            <w:shd w:val="clear" w:color="auto" w:fill="auto"/>
            <w:noWrap/>
            <w:vAlign w:val="bottom"/>
            <w:hideMark/>
          </w:tcPr>
          <w:p w14:paraId="2D5AA03B" w14:textId="77777777" w:rsidR="00CA4DB1" w:rsidRPr="002A4574" w:rsidDel="00AA70B8" w:rsidRDefault="00CA4DB1" w:rsidP="00636F83">
            <w:pPr>
              <w:jc w:val="center"/>
              <w:rPr>
                <w:del w:id="2381" w:author="TF 112518" w:date="2018-11-26T22:29:00Z"/>
                <w:rFonts w:ascii="Calibri" w:hAnsi="Calibri"/>
                <w:color w:val="000000"/>
                <w:sz w:val="18"/>
                <w:szCs w:val="18"/>
              </w:rPr>
            </w:pPr>
            <w:del w:id="2382" w:author="TF 112518" w:date="2018-11-26T22:29:00Z">
              <w:r w:rsidRPr="002A4574" w:rsidDel="00AA70B8">
                <w:rPr>
                  <w:rFonts w:ascii="Calibri" w:hAnsi="Calibri"/>
                  <w:color w:val="000000"/>
                  <w:sz w:val="18"/>
                  <w:szCs w:val="18"/>
                </w:rPr>
                <w:delText>TABLE X1 U.S. Climates</w:delText>
              </w:r>
            </w:del>
          </w:p>
        </w:tc>
      </w:tr>
      <w:tr w:rsidR="00CA4DB1" w:rsidRPr="002A4574" w:rsidDel="00AA70B8" w14:paraId="2D5AA043" w14:textId="77777777" w:rsidTr="00E84254">
        <w:trPr>
          <w:trHeight w:val="240"/>
          <w:del w:id="2383" w:author="TF 112518" w:date="2018-11-26T22:29:00Z"/>
        </w:trPr>
        <w:tc>
          <w:tcPr>
            <w:tcW w:w="764" w:type="dxa"/>
            <w:tcBorders>
              <w:top w:val="nil"/>
              <w:left w:val="nil"/>
              <w:bottom w:val="single" w:sz="4" w:space="0" w:color="auto"/>
              <w:right w:val="nil"/>
            </w:tcBorders>
            <w:shd w:val="clear" w:color="auto" w:fill="auto"/>
            <w:noWrap/>
            <w:vAlign w:val="bottom"/>
            <w:hideMark/>
          </w:tcPr>
          <w:p w14:paraId="2D5AA03D" w14:textId="77777777" w:rsidR="00CA4DB1" w:rsidRPr="002A4574" w:rsidDel="00AA70B8" w:rsidRDefault="00CA4DB1" w:rsidP="00E84254">
            <w:pPr>
              <w:rPr>
                <w:del w:id="2384" w:author="TF 112518" w:date="2018-11-26T22:29:00Z"/>
                <w:rFonts w:ascii="Calibri" w:hAnsi="Calibri"/>
                <w:color w:val="000000"/>
                <w:sz w:val="18"/>
                <w:szCs w:val="18"/>
              </w:rPr>
            </w:pPr>
            <w:del w:id="2385" w:author="TF 112518" w:date="2018-11-26T22:29:00Z">
              <w:r w:rsidRPr="002A4574" w:rsidDel="00AA70B8">
                <w:rPr>
                  <w:rFonts w:ascii="Calibri" w:hAnsi="Calibri"/>
                  <w:color w:val="000000"/>
                  <w:sz w:val="18"/>
                  <w:szCs w:val="18"/>
                </w:rPr>
                <w:delText>TMY3</w:delText>
              </w:r>
            </w:del>
          </w:p>
        </w:tc>
        <w:tc>
          <w:tcPr>
            <w:tcW w:w="747" w:type="dxa"/>
            <w:gridSpan w:val="2"/>
            <w:tcBorders>
              <w:top w:val="nil"/>
              <w:left w:val="nil"/>
              <w:bottom w:val="single" w:sz="4" w:space="0" w:color="auto"/>
              <w:right w:val="nil"/>
            </w:tcBorders>
            <w:shd w:val="clear" w:color="auto" w:fill="auto"/>
            <w:noWrap/>
            <w:vAlign w:val="bottom"/>
            <w:hideMark/>
          </w:tcPr>
          <w:p w14:paraId="2D5AA03E" w14:textId="77777777" w:rsidR="00CA4DB1" w:rsidRPr="002A4574" w:rsidDel="00AA70B8" w:rsidRDefault="00CA4DB1" w:rsidP="00E84254">
            <w:pPr>
              <w:rPr>
                <w:del w:id="2386" w:author="TF 112518" w:date="2018-11-26T22:29:00Z"/>
                <w:rFonts w:ascii="Calibri" w:hAnsi="Calibri"/>
                <w:color w:val="000000"/>
                <w:sz w:val="18"/>
                <w:szCs w:val="18"/>
              </w:rPr>
            </w:pPr>
            <w:del w:id="2387" w:author="TF 112518" w:date="2018-11-26T22:29:00Z">
              <w:r w:rsidRPr="002A4574" w:rsidDel="00AA70B8">
                <w:rPr>
                  <w:rFonts w:ascii="Calibri" w:hAnsi="Calibri"/>
                  <w:color w:val="000000"/>
                  <w:sz w:val="18"/>
                  <w:szCs w:val="18"/>
                </w:rPr>
                <w:delText>wsf</w:delText>
              </w:r>
            </w:del>
          </w:p>
        </w:tc>
        <w:tc>
          <w:tcPr>
            <w:tcW w:w="5246" w:type="dxa"/>
            <w:gridSpan w:val="2"/>
            <w:tcBorders>
              <w:top w:val="nil"/>
              <w:left w:val="nil"/>
              <w:bottom w:val="single" w:sz="4" w:space="0" w:color="auto"/>
              <w:right w:val="nil"/>
            </w:tcBorders>
            <w:shd w:val="clear" w:color="auto" w:fill="auto"/>
            <w:noWrap/>
            <w:vAlign w:val="bottom"/>
            <w:hideMark/>
          </w:tcPr>
          <w:p w14:paraId="2D5AA03F" w14:textId="77777777" w:rsidR="00CA4DB1" w:rsidRPr="002A4574" w:rsidDel="00AA70B8" w:rsidRDefault="00CA4DB1" w:rsidP="00E84254">
            <w:pPr>
              <w:rPr>
                <w:del w:id="2388" w:author="TF 112518" w:date="2018-11-26T22:29:00Z"/>
                <w:rFonts w:ascii="Calibri" w:hAnsi="Calibri"/>
                <w:color w:val="000000"/>
                <w:sz w:val="18"/>
                <w:szCs w:val="18"/>
              </w:rPr>
            </w:pPr>
            <w:del w:id="2389" w:author="TF 112518" w:date="2018-11-26T22:29:00Z">
              <w:r w:rsidRPr="002A4574" w:rsidDel="00AA70B8">
                <w:rPr>
                  <w:rFonts w:ascii="Calibri" w:hAnsi="Calibri"/>
                  <w:color w:val="000000"/>
                  <w:sz w:val="18"/>
                  <w:szCs w:val="18"/>
                </w:rPr>
                <w:delText>Weather Station</w:delText>
              </w:r>
            </w:del>
          </w:p>
        </w:tc>
        <w:tc>
          <w:tcPr>
            <w:tcW w:w="825" w:type="dxa"/>
            <w:tcBorders>
              <w:top w:val="nil"/>
              <w:left w:val="nil"/>
              <w:bottom w:val="single" w:sz="4" w:space="0" w:color="auto"/>
              <w:right w:val="nil"/>
            </w:tcBorders>
            <w:shd w:val="clear" w:color="auto" w:fill="auto"/>
            <w:noWrap/>
            <w:vAlign w:val="bottom"/>
            <w:hideMark/>
          </w:tcPr>
          <w:p w14:paraId="2D5AA040" w14:textId="77777777" w:rsidR="00CA4DB1" w:rsidRPr="002A4574" w:rsidDel="00AA70B8" w:rsidRDefault="00CA4DB1" w:rsidP="00E84254">
            <w:pPr>
              <w:rPr>
                <w:del w:id="2390" w:author="TF 112518" w:date="2018-11-26T22:29:00Z"/>
                <w:rFonts w:ascii="Calibri" w:hAnsi="Calibri"/>
                <w:color w:val="000000"/>
                <w:sz w:val="18"/>
                <w:szCs w:val="18"/>
              </w:rPr>
            </w:pPr>
            <w:del w:id="2391" w:author="TF 112518" w:date="2018-11-26T22:29:00Z">
              <w:r w:rsidRPr="002A4574" w:rsidDel="00AA70B8">
                <w:rPr>
                  <w:rFonts w:ascii="Calibri" w:hAnsi="Calibri"/>
                  <w:color w:val="000000"/>
                  <w:sz w:val="18"/>
                  <w:szCs w:val="18"/>
                </w:rPr>
                <w:delText>Latitude</w:delText>
              </w:r>
            </w:del>
          </w:p>
        </w:tc>
        <w:tc>
          <w:tcPr>
            <w:tcW w:w="1239" w:type="dxa"/>
            <w:gridSpan w:val="2"/>
            <w:tcBorders>
              <w:top w:val="nil"/>
              <w:left w:val="nil"/>
              <w:bottom w:val="single" w:sz="4" w:space="0" w:color="auto"/>
              <w:right w:val="nil"/>
            </w:tcBorders>
            <w:shd w:val="clear" w:color="auto" w:fill="auto"/>
            <w:noWrap/>
            <w:vAlign w:val="bottom"/>
            <w:hideMark/>
          </w:tcPr>
          <w:p w14:paraId="2D5AA041" w14:textId="77777777" w:rsidR="00CA4DB1" w:rsidRPr="002A4574" w:rsidDel="00AA70B8" w:rsidRDefault="00CA4DB1" w:rsidP="00E84254">
            <w:pPr>
              <w:rPr>
                <w:del w:id="2392" w:author="TF 112518" w:date="2018-11-26T22:29:00Z"/>
                <w:rFonts w:ascii="Calibri" w:hAnsi="Calibri"/>
                <w:color w:val="000000"/>
                <w:sz w:val="18"/>
                <w:szCs w:val="18"/>
              </w:rPr>
            </w:pPr>
            <w:del w:id="2393" w:author="TF 112518" w:date="2018-11-26T22:29:00Z">
              <w:r w:rsidRPr="002A4574" w:rsidDel="00AA70B8">
                <w:rPr>
                  <w:rFonts w:ascii="Calibri" w:hAnsi="Calibri"/>
                  <w:color w:val="000000"/>
                  <w:sz w:val="18"/>
                  <w:szCs w:val="18"/>
                </w:rPr>
                <w:delText>Longitude</w:delText>
              </w:r>
            </w:del>
          </w:p>
        </w:tc>
        <w:tc>
          <w:tcPr>
            <w:tcW w:w="2100" w:type="dxa"/>
            <w:gridSpan w:val="2"/>
            <w:tcBorders>
              <w:top w:val="nil"/>
              <w:left w:val="nil"/>
              <w:bottom w:val="single" w:sz="4" w:space="0" w:color="auto"/>
              <w:right w:val="nil"/>
            </w:tcBorders>
            <w:shd w:val="clear" w:color="auto" w:fill="auto"/>
            <w:noWrap/>
            <w:vAlign w:val="bottom"/>
            <w:hideMark/>
          </w:tcPr>
          <w:p w14:paraId="2D5AA042" w14:textId="77777777" w:rsidR="00CA4DB1" w:rsidRPr="002A4574" w:rsidDel="00AA70B8" w:rsidRDefault="00CA4DB1" w:rsidP="00E84254">
            <w:pPr>
              <w:rPr>
                <w:del w:id="2394" w:author="TF 112518" w:date="2018-11-26T22:29:00Z"/>
                <w:rFonts w:ascii="Calibri" w:hAnsi="Calibri"/>
                <w:color w:val="000000"/>
                <w:sz w:val="18"/>
                <w:szCs w:val="18"/>
              </w:rPr>
            </w:pPr>
            <w:del w:id="2395" w:author="TF 112518" w:date="2018-11-26T22:29:00Z">
              <w:r w:rsidRPr="002A4574" w:rsidDel="00AA70B8">
                <w:rPr>
                  <w:rFonts w:ascii="Calibri" w:hAnsi="Calibri"/>
                  <w:color w:val="000000"/>
                  <w:sz w:val="18"/>
                  <w:szCs w:val="18"/>
                </w:rPr>
                <w:delText>State</w:delText>
              </w:r>
            </w:del>
          </w:p>
        </w:tc>
      </w:tr>
      <w:tr w:rsidR="00CA4DB1" w:rsidRPr="002A4574" w:rsidDel="00AA70B8" w14:paraId="2D5AA04A" w14:textId="77777777" w:rsidTr="00E84254">
        <w:trPr>
          <w:trHeight w:val="240"/>
          <w:del w:id="2396" w:author="TF 112518" w:date="2018-11-26T22:29:00Z"/>
        </w:trPr>
        <w:tc>
          <w:tcPr>
            <w:tcW w:w="764" w:type="dxa"/>
            <w:tcBorders>
              <w:top w:val="single" w:sz="4" w:space="0" w:color="auto"/>
              <w:left w:val="nil"/>
              <w:bottom w:val="nil"/>
              <w:right w:val="nil"/>
            </w:tcBorders>
            <w:shd w:val="clear" w:color="auto" w:fill="auto"/>
            <w:noWrap/>
            <w:vAlign w:val="bottom"/>
            <w:hideMark/>
          </w:tcPr>
          <w:p w14:paraId="2D5AA044" w14:textId="77777777" w:rsidR="00CA4DB1" w:rsidRPr="002A4574" w:rsidDel="00AA70B8" w:rsidRDefault="00CA4DB1" w:rsidP="00636F83">
            <w:pPr>
              <w:jc w:val="right"/>
              <w:rPr>
                <w:del w:id="2397" w:author="TF 112518" w:date="2018-11-26T22:29:00Z"/>
                <w:rFonts w:ascii="Calibri" w:hAnsi="Calibri"/>
                <w:color w:val="000000"/>
                <w:sz w:val="18"/>
                <w:szCs w:val="18"/>
              </w:rPr>
            </w:pPr>
            <w:del w:id="2398" w:author="TF 112518" w:date="2018-11-26T22:29:00Z">
              <w:r w:rsidRPr="002A4574" w:rsidDel="00AA70B8">
                <w:rPr>
                  <w:rFonts w:ascii="Calibri" w:hAnsi="Calibri"/>
                  <w:color w:val="000000"/>
                  <w:sz w:val="18"/>
                  <w:szCs w:val="18"/>
                </w:rPr>
                <w:delText>725945</w:delText>
              </w:r>
            </w:del>
          </w:p>
        </w:tc>
        <w:tc>
          <w:tcPr>
            <w:tcW w:w="747" w:type="dxa"/>
            <w:gridSpan w:val="2"/>
            <w:tcBorders>
              <w:top w:val="single" w:sz="4" w:space="0" w:color="auto"/>
              <w:left w:val="nil"/>
              <w:bottom w:val="nil"/>
              <w:right w:val="nil"/>
            </w:tcBorders>
            <w:shd w:val="clear" w:color="auto" w:fill="auto"/>
            <w:noWrap/>
            <w:vAlign w:val="bottom"/>
            <w:hideMark/>
          </w:tcPr>
          <w:p w14:paraId="2D5AA045" w14:textId="77777777" w:rsidR="00CA4DB1" w:rsidRPr="002A4574" w:rsidDel="00AA70B8" w:rsidRDefault="00CA4DB1" w:rsidP="00636F83">
            <w:pPr>
              <w:jc w:val="right"/>
              <w:rPr>
                <w:del w:id="2399" w:author="TF 112518" w:date="2018-11-26T22:29:00Z"/>
                <w:rFonts w:ascii="Calibri" w:hAnsi="Calibri"/>
                <w:color w:val="000000"/>
                <w:sz w:val="18"/>
                <w:szCs w:val="18"/>
              </w:rPr>
            </w:pPr>
            <w:del w:id="2400" w:author="TF 112518" w:date="2018-11-26T22:29:00Z">
              <w:r w:rsidRPr="002A4574" w:rsidDel="00AA70B8">
                <w:rPr>
                  <w:rFonts w:ascii="Calibri" w:hAnsi="Calibri"/>
                  <w:color w:val="000000"/>
                  <w:sz w:val="18"/>
                  <w:szCs w:val="18"/>
                </w:rPr>
                <w:delText>0.56</w:delText>
              </w:r>
            </w:del>
          </w:p>
        </w:tc>
        <w:tc>
          <w:tcPr>
            <w:tcW w:w="5246" w:type="dxa"/>
            <w:gridSpan w:val="2"/>
            <w:tcBorders>
              <w:top w:val="single" w:sz="4" w:space="0" w:color="auto"/>
              <w:left w:val="nil"/>
              <w:bottom w:val="nil"/>
              <w:right w:val="nil"/>
            </w:tcBorders>
            <w:shd w:val="clear" w:color="auto" w:fill="auto"/>
            <w:noWrap/>
            <w:vAlign w:val="bottom"/>
            <w:hideMark/>
          </w:tcPr>
          <w:p w14:paraId="2D5AA046" w14:textId="77777777" w:rsidR="00CA4DB1" w:rsidRPr="002A4574" w:rsidDel="00AA70B8" w:rsidRDefault="00CA4DB1" w:rsidP="00636F83">
            <w:pPr>
              <w:rPr>
                <w:del w:id="2401" w:author="TF 112518" w:date="2018-11-26T22:29:00Z"/>
                <w:rFonts w:ascii="Calibri" w:hAnsi="Calibri"/>
                <w:color w:val="000000"/>
                <w:sz w:val="18"/>
                <w:szCs w:val="18"/>
              </w:rPr>
            </w:pPr>
            <w:del w:id="2402" w:author="TF 112518" w:date="2018-11-26T22:29:00Z">
              <w:r w:rsidRPr="002A4574" w:rsidDel="00AA70B8">
                <w:rPr>
                  <w:rFonts w:ascii="Calibri" w:hAnsi="Calibri"/>
                  <w:color w:val="000000"/>
                  <w:sz w:val="18"/>
                  <w:szCs w:val="18"/>
                </w:rPr>
                <w:delText>Arcata Airport 40.98 –124.10 California</w:delText>
              </w:r>
            </w:del>
          </w:p>
        </w:tc>
        <w:tc>
          <w:tcPr>
            <w:tcW w:w="825" w:type="dxa"/>
            <w:tcBorders>
              <w:top w:val="single" w:sz="4" w:space="0" w:color="auto"/>
              <w:left w:val="nil"/>
              <w:bottom w:val="nil"/>
              <w:right w:val="nil"/>
            </w:tcBorders>
            <w:shd w:val="clear" w:color="auto" w:fill="auto"/>
            <w:noWrap/>
            <w:vAlign w:val="bottom"/>
            <w:hideMark/>
          </w:tcPr>
          <w:p w14:paraId="2D5AA047" w14:textId="77777777" w:rsidR="00CA4DB1" w:rsidRPr="002A4574" w:rsidDel="00AA70B8" w:rsidRDefault="00CA4DB1" w:rsidP="00636F83">
            <w:pPr>
              <w:jc w:val="right"/>
              <w:rPr>
                <w:del w:id="2403" w:author="TF 112518" w:date="2018-11-26T22:29:00Z"/>
                <w:rFonts w:ascii="Calibri" w:hAnsi="Calibri"/>
                <w:color w:val="000000"/>
                <w:sz w:val="18"/>
                <w:szCs w:val="18"/>
              </w:rPr>
            </w:pPr>
            <w:del w:id="2404" w:author="TF 112518" w:date="2018-11-26T22:29:00Z">
              <w:r w:rsidRPr="002A4574" w:rsidDel="00AA70B8">
                <w:rPr>
                  <w:rFonts w:ascii="Calibri" w:hAnsi="Calibri"/>
                  <w:color w:val="000000"/>
                  <w:sz w:val="18"/>
                  <w:szCs w:val="18"/>
                </w:rPr>
                <w:delText>40.98</w:delText>
              </w:r>
            </w:del>
          </w:p>
        </w:tc>
        <w:tc>
          <w:tcPr>
            <w:tcW w:w="1239" w:type="dxa"/>
            <w:gridSpan w:val="2"/>
            <w:tcBorders>
              <w:top w:val="single" w:sz="4" w:space="0" w:color="auto"/>
              <w:left w:val="nil"/>
              <w:bottom w:val="nil"/>
              <w:right w:val="nil"/>
            </w:tcBorders>
            <w:shd w:val="clear" w:color="auto" w:fill="auto"/>
            <w:noWrap/>
            <w:vAlign w:val="bottom"/>
            <w:hideMark/>
          </w:tcPr>
          <w:p w14:paraId="2D5AA048" w14:textId="77777777" w:rsidR="00CA4DB1" w:rsidRPr="002A4574" w:rsidDel="00AA70B8" w:rsidRDefault="00CA4DB1" w:rsidP="00636F83">
            <w:pPr>
              <w:jc w:val="right"/>
              <w:rPr>
                <w:del w:id="2405" w:author="TF 112518" w:date="2018-11-26T22:29:00Z"/>
                <w:rFonts w:ascii="Calibri" w:hAnsi="Calibri"/>
                <w:color w:val="000000"/>
                <w:sz w:val="18"/>
                <w:szCs w:val="18"/>
              </w:rPr>
            </w:pPr>
            <w:del w:id="2406" w:author="TF 112518" w:date="2018-11-26T22:29:00Z">
              <w:r w:rsidRPr="002A4574" w:rsidDel="00AA70B8">
                <w:rPr>
                  <w:rFonts w:ascii="Calibri" w:hAnsi="Calibri"/>
                  <w:color w:val="000000"/>
                  <w:sz w:val="18"/>
                  <w:szCs w:val="18"/>
                </w:rPr>
                <w:delText>–124.10</w:delText>
              </w:r>
            </w:del>
          </w:p>
        </w:tc>
        <w:tc>
          <w:tcPr>
            <w:tcW w:w="2100" w:type="dxa"/>
            <w:gridSpan w:val="2"/>
            <w:tcBorders>
              <w:top w:val="single" w:sz="4" w:space="0" w:color="auto"/>
              <w:left w:val="nil"/>
              <w:bottom w:val="nil"/>
              <w:right w:val="nil"/>
            </w:tcBorders>
            <w:shd w:val="clear" w:color="auto" w:fill="auto"/>
            <w:noWrap/>
            <w:vAlign w:val="bottom"/>
            <w:hideMark/>
          </w:tcPr>
          <w:p w14:paraId="2D5AA049" w14:textId="77777777" w:rsidR="00CA4DB1" w:rsidRPr="002A4574" w:rsidDel="00AA70B8" w:rsidRDefault="00CA4DB1" w:rsidP="00636F83">
            <w:pPr>
              <w:jc w:val="right"/>
              <w:rPr>
                <w:del w:id="2407" w:author="TF 112518" w:date="2018-11-26T22:29:00Z"/>
                <w:rFonts w:ascii="Calibri" w:hAnsi="Calibri"/>
                <w:color w:val="000000"/>
                <w:sz w:val="18"/>
                <w:szCs w:val="18"/>
              </w:rPr>
            </w:pPr>
            <w:del w:id="2408" w:author="TF 112518" w:date="2018-11-26T22:29:00Z">
              <w:r w:rsidRPr="002A4574" w:rsidDel="00AA70B8">
                <w:rPr>
                  <w:rFonts w:ascii="Calibri" w:hAnsi="Calibri"/>
                  <w:color w:val="000000"/>
                  <w:sz w:val="18"/>
                  <w:szCs w:val="18"/>
                </w:rPr>
                <w:delText>California</w:delText>
              </w:r>
            </w:del>
          </w:p>
        </w:tc>
      </w:tr>
      <w:tr w:rsidR="00CA4DB1" w:rsidRPr="002A4574" w:rsidDel="00AA70B8" w14:paraId="2D5AA051" w14:textId="77777777" w:rsidTr="00E168DF">
        <w:trPr>
          <w:trHeight w:val="240"/>
          <w:del w:id="2409" w:author="TF 112518" w:date="2018-11-26T22:29:00Z"/>
        </w:trPr>
        <w:tc>
          <w:tcPr>
            <w:tcW w:w="764" w:type="dxa"/>
            <w:tcBorders>
              <w:top w:val="nil"/>
              <w:left w:val="nil"/>
              <w:bottom w:val="nil"/>
              <w:right w:val="nil"/>
            </w:tcBorders>
            <w:shd w:val="clear" w:color="auto" w:fill="auto"/>
            <w:noWrap/>
            <w:vAlign w:val="bottom"/>
            <w:hideMark/>
          </w:tcPr>
          <w:p w14:paraId="2D5AA04B" w14:textId="77777777" w:rsidR="00CA4DB1" w:rsidRPr="002A4574" w:rsidDel="00AA70B8" w:rsidRDefault="00CA4DB1" w:rsidP="00636F83">
            <w:pPr>
              <w:jc w:val="right"/>
              <w:rPr>
                <w:del w:id="2410" w:author="TF 112518" w:date="2018-11-26T22:29:00Z"/>
                <w:rFonts w:ascii="Calibri" w:hAnsi="Calibri"/>
                <w:color w:val="000000"/>
                <w:sz w:val="18"/>
                <w:szCs w:val="18"/>
              </w:rPr>
            </w:pPr>
            <w:del w:id="2411" w:author="TF 112518" w:date="2018-11-26T22:29:00Z">
              <w:r w:rsidRPr="002A4574" w:rsidDel="00AA70B8">
                <w:rPr>
                  <w:rFonts w:ascii="Calibri" w:hAnsi="Calibri"/>
                  <w:color w:val="000000"/>
                  <w:sz w:val="18"/>
                  <w:szCs w:val="18"/>
                </w:rPr>
                <w:delText>725946</w:delText>
              </w:r>
            </w:del>
          </w:p>
        </w:tc>
        <w:tc>
          <w:tcPr>
            <w:tcW w:w="747" w:type="dxa"/>
            <w:gridSpan w:val="2"/>
            <w:tcBorders>
              <w:top w:val="nil"/>
              <w:left w:val="nil"/>
              <w:bottom w:val="nil"/>
              <w:right w:val="nil"/>
            </w:tcBorders>
            <w:shd w:val="clear" w:color="auto" w:fill="auto"/>
            <w:noWrap/>
            <w:vAlign w:val="bottom"/>
            <w:hideMark/>
          </w:tcPr>
          <w:p w14:paraId="2D5AA04C" w14:textId="77777777" w:rsidR="00CA4DB1" w:rsidRPr="002A4574" w:rsidDel="00AA70B8" w:rsidRDefault="00CA4DB1" w:rsidP="00636F83">
            <w:pPr>
              <w:jc w:val="right"/>
              <w:rPr>
                <w:del w:id="2412" w:author="TF 112518" w:date="2018-11-26T22:29:00Z"/>
                <w:rFonts w:ascii="Calibri" w:hAnsi="Calibri"/>
                <w:color w:val="000000"/>
                <w:sz w:val="18"/>
                <w:szCs w:val="18"/>
              </w:rPr>
            </w:pPr>
            <w:del w:id="2413" w:author="TF 112518" w:date="2018-11-26T22:29:00Z">
              <w:r w:rsidRPr="002A4574" w:rsidDel="00AA70B8">
                <w:rPr>
                  <w:rFonts w:ascii="Calibri" w:hAnsi="Calibri"/>
                  <w:color w:val="000000"/>
                  <w:sz w:val="18"/>
                  <w:szCs w:val="18"/>
                </w:rPr>
                <w:delText>0.6</w:delText>
              </w:r>
            </w:del>
          </w:p>
        </w:tc>
        <w:tc>
          <w:tcPr>
            <w:tcW w:w="5246" w:type="dxa"/>
            <w:gridSpan w:val="2"/>
            <w:tcBorders>
              <w:top w:val="nil"/>
              <w:left w:val="nil"/>
              <w:bottom w:val="nil"/>
              <w:right w:val="nil"/>
            </w:tcBorders>
            <w:shd w:val="clear" w:color="auto" w:fill="auto"/>
            <w:noWrap/>
            <w:vAlign w:val="bottom"/>
            <w:hideMark/>
          </w:tcPr>
          <w:p w14:paraId="2D5AA04D" w14:textId="77777777" w:rsidR="00CA4DB1" w:rsidRPr="002A4574" w:rsidDel="00AA70B8" w:rsidRDefault="00CA4DB1" w:rsidP="00636F83">
            <w:pPr>
              <w:rPr>
                <w:del w:id="2414" w:author="TF 112518" w:date="2018-11-26T22:29:00Z"/>
                <w:rFonts w:ascii="Calibri" w:hAnsi="Calibri"/>
                <w:color w:val="000000"/>
                <w:sz w:val="18"/>
                <w:szCs w:val="18"/>
              </w:rPr>
            </w:pPr>
            <w:del w:id="2415" w:author="TF 112518" w:date="2018-11-26T22:29:00Z">
              <w:r w:rsidRPr="002A4574" w:rsidDel="00AA70B8">
                <w:rPr>
                  <w:rFonts w:ascii="Calibri" w:hAnsi="Calibri"/>
                  <w:color w:val="000000"/>
                  <w:sz w:val="18"/>
                  <w:szCs w:val="18"/>
                </w:rPr>
                <w:delText>Crescent City Faa Ai 41.78 –124.2</w:delText>
              </w:r>
            </w:del>
          </w:p>
        </w:tc>
        <w:tc>
          <w:tcPr>
            <w:tcW w:w="825" w:type="dxa"/>
            <w:tcBorders>
              <w:top w:val="nil"/>
              <w:left w:val="nil"/>
              <w:bottom w:val="nil"/>
              <w:right w:val="nil"/>
            </w:tcBorders>
            <w:shd w:val="clear" w:color="auto" w:fill="auto"/>
            <w:noWrap/>
            <w:vAlign w:val="bottom"/>
            <w:hideMark/>
          </w:tcPr>
          <w:p w14:paraId="2D5AA04E" w14:textId="77777777" w:rsidR="00CA4DB1" w:rsidRPr="002A4574" w:rsidDel="00AA70B8" w:rsidRDefault="00CA4DB1" w:rsidP="00636F83">
            <w:pPr>
              <w:jc w:val="right"/>
              <w:rPr>
                <w:del w:id="2416" w:author="TF 112518" w:date="2018-11-26T22:29:00Z"/>
                <w:rFonts w:ascii="Calibri" w:hAnsi="Calibri"/>
                <w:color w:val="000000"/>
                <w:sz w:val="18"/>
                <w:szCs w:val="18"/>
              </w:rPr>
            </w:pPr>
            <w:del w:id="2417" w:author="TF 112518" w:date="2018-11-26T22:29:00Z">
              <w:r w:rsidRPr="002A4574" w:rsidDel="00AA70B8">
                <w:rPr>
                  <w:rFonts w:ascii="Calibri" w:hAnsi="Calibri"/>
                  <w:color w:val="000000"/>
                  <w:sz w:val="18"/>
                  <w:szCs w:val="18"/>
                </w:rPr>
                <w:delText>41.78</w:delText>
              </w:r>
            </w:del>
          </w:p>
        </w:tc>
        <w:tc>
          <w:tcPr>
            <w:tcW w:w="1239" w:type="dxa"/>
            <w:gridSpan w:val="2"/>
            <w:tcBorders>
              <w:top w:val="nil"/>
              <w:left w:val="nil"/>
              <w:bottom w:val="nil"/>
              <w:right w:val="nil"/>
            </w:tcBorders>
            <w:shd w:val="clear" w:color="auto" w:fill="auto"/>
            <w:noWrap/>
            <w:vAlign w:val="bottom"/>
            <w:hideMark/>
          </w:tcPr>
          <w:p w14:paraId="2D5AA04F" w14:textId="77777777" w:rsidR="00CA4DB1" w:rsidRPr="002A4574" w:rsidDel="00AA70B8" w:rsidRDefault="00CA4DB1" w:rsidP="00636F83">
            <w:pPr>
              <w:jc w:val="right"/>
              <w:rPr>
                <w:del w:id="2418" w:author="TF 112518" w:date="2018-11-26T22:29:00Z"/>
                <w:rFonts w:ascii="Calibri" w:hAnsi="Calibri"/>
                <w:color w:val="000000"/>
                <w:sz w:val="18"/>
                <w:szCs w:val="18"/>
              </w:rPr>
            </w:pPr>
            <w:del w:id="2419" w:author="TF 112518" w:date="2018-11-26T22:29:00Z">
              <w:r w:rsidRPr="002A4574" w:rsidDel="00AA70B8">
                <w:rPr>
                  <w:rFonts w:ascii="Calibri" w:hAnsi="Calibri"/>
                  <w:color w:val="000000"/>
                  <w:sz w:val="18"/>
                  <w:szCs w:val="18"/>
                </w:rPr>
                <w:delText>–124.23</w:delText>
              </w:r>
            </w:del>
          </w:p>
        </w:tc>
        <w:tc>
          <w:tcPr>
            <w:tcW w:w="2100" w:type="dxa"/>
            <w:gridSpan w:val="2"/>
            <w:tcBorders>
              <w:top w:val="nil"/>
              <w:left w:val="nil"/>
              <w:bottom w:val="nil"/>
              <w:right w:val="nil"/>
            </w:tcBorders>
            <w:shd w:val="clear" w:color="auto" w:fill="auto"/>
            <w:noWrap/>
            <w:vAlign w:val="bottom"/>
            <w:hideMark/>
          </w:tcPr>
          <w:p w14:paraId="2D5AA050" w14:textId="77777777" w:rsidR="00CA4DB1" w:rsidRPr="002A4574" w:rsidDel="00AA70B8" w:rsidRDefault="00CA4DB1" w:rsidP="00636F83">
            <w:pPr>
              <w:jc w:val="right"/>
              <w:rPr>
                <w:del w:id="2420" w:author="TF 112518" w:date="2018-11-26T22:29:00Z"/>
                <w:rFonts w:ascii="Calibri" w:hAnsi="Calibri"/>
                <w:color w:val="000000"/>
                <w:sz w:val="18"/>
                <w:szCs w:val="18"/>
              </w:rPr>
            </w:pPr>
            <w:del w:id="2421" w:author="TF 112518" w:date="2018-11-26T22:29:00Z">
              <w:r w:rsidRPr="002A4574" w:rsidDel="00AA70B8">
                <w:rPr>
                  <w:rFonts w:ascii="Calibri" w:hAnsi="Calibri"/>
                  <w:color w:val="000000"/>
                  <w:sz w:val="18"/>
                  <w:szCs w:val="18"/>
                </w:rPr>
                <w:delText>California</w:delText>
              </w:r>
            </w:del>
          </w:p>
        </w:tc>
      </w:tr>
      <w:tr w:rsidR="00CA4DB1" w:rsidRPr="002A4574" w:rsidDel="00AA70B8" w14:paraId="2D5AA058" w14:textId="77777777" w:rsidTr="00E168DF">
        <w:trPr>
          <w:trHeight w:val="240"/>
          <w:del w:id="2422" w:author="TF 112518" w:date="2018-11-26T22:29:00Z"/>
        </w:trPr>
        <w:tc>
          <w:tcPr>
            <w:tcW w:w="764" w:type="dxa"/>
            <w:tcBorders>
              <w:top w:val="nil"/>
              <w:left w:val="nil"/>
              <w:bottom w:val="nil"/>
              <w:right w:val="nil"/>
            </w:tcBorders>
            <w:shd w:val="clear" w:color="auto" w:fill="auto"/>
            <w:noWrap/>
            <w:vAlign w:val="bottom"/>
            <w:hideMark/>
          </w:tcPr>
          <w:p w14:paraId="2D5AA052" w14:textId="77777777" w:rsidR="00CA4DB1" w:rsidRPr="002A4574" w:rsidDel="00AA70B8" w:rsidRDefault="00CA4DB1" w:rsidP="00636F83">
            <w:pPr>
              <w:jc w:val="right"/>
              <w:rPr>
                <w:del w:id="2423" w:author="TF 112518" w:date="2018-11-26T22:29:00Z"/>
                <w:rFonts w:ascii="Calibri" w:hAnsi="Calibri"/>
                <w:color w:val="000000"/>
                <w:sz w:val="18"/>
                <w:szCs w:val="18"/>
              </w:rPr>
            </w:pPr>
            <w:del w:id="2424" w:author="TF 112518" w:date="2018-11-26T22:29:00Z">
              <w:r w:rsidRPr="002A4574" w:rsidDel="00AA70B8">
                <w:rPr>
                  <w:rFonts w:ascii="Calibri" w:hAnsi="Calibri"/>
                  <w:color w:val="000000"/>
                  <w:sz w:val="18"/>
                  <w:szCs w:val="18"/>
                </w:rPr>
                <w:delText>725955</w:delText>
              </w:r>
            </w:del>
          </w:p>
        </w:tc>
        <w:tc>
          <w:tcPr>
            <w:tcW w:w="747" w:type="dxa"/>
            <w:gridSpan w:val="2"/>
            <w:tcBorders>
              <w:top w:val="nil"/>
              <w:left w:val="nil"/>
              <w:bottom w:val="nil"/>
              <w:right w:val="nil"/>
            </w:tcBorders>
            <w:shd w:val="clear" w:color="auto" w:fill="auto"/>
            <w:noWrap/>
            <w:vAlign w:val="bottom"/>
            <w:hideMark/>
          </w:tcPr>
          <w:p w14:paraId="2D5AA053" w14:textId="77777777" w:rsidR="00CA4DB1" w:rsidRPr="002A4574" w:rsidDel="00AA70B8" w:rsidRDefault="00CA4DB1" w:rsidP="00636F83">
            <w:pPr>
              <w:jc w:val="right"/>
              <w:rPr>
                <w:del w:id="2425" w:author="TF 112518" w:date="2018-11-26T22:29:00Z"/>
                <w:rFonts w:ascii="Calibri" w:hAnsi="Calibri"/>
                <w:color w:val="000000"/>
                <w:sz w:val="18"/>
                <w:szCs w:val="18"/>
              </w:rPr>
            </w:pPr>
            <w:del w:id="2426" w:author="TF 112518" w:date="2018-11-26T22:29:00Z">
              <w:r w:rsidRPr="002A4574" w:rsidDel="00AA70B8">
                <w:rPr>
                  <w:rFonts w:ascii="Calibri" w:hAnsi="Calibri"/>
                  <w:color w:val="000000"/>
                  <w:sz w:val="18"/>
                  <w:szCs w:val="18"/>
                </w:rPr>
                <w:delText>0.55</w:delText>
              </w:r>
            </w:del>
          </w:p>
        </w:tc>
        <w:tc>
          <w:tcPr>
            <w:tcW w:w="5246" w:type="dxa"/>
            <w:gridSpan w:val="2"/>
            <w:tcBorders>
              <w:top w:val="nil"/>
              <w:left w:val="nil"/>
              <w:bottom w:val="nil"/>
              <w:right w:val="nil"/>
            </w:tcBorders>
            <w:shd w:val="clear" w:color="auto" w:fill="auto"/>
            <w:noWrap/>
            <w:vAlign w:val="bottom"/>
            <w:hideMark/>
          </w:tcPr>
          <w:p w14:paraId="2D5AA054" w14:textId="77777777" w:rsidR="00CA4DB1" w:rsidRPr="002A4574" w:rsidDel="00AA70B8" w:rsidRDefault="00CA4DB1" w:rsidP="00636F83">
            <w:pPr>
              <w:rPr>
                <w:del w:id="2427" w:author="TF 112518" w:date="2018-11-26T22:29:00Z"/>
                <w:rFonts w:ascii="Calibri" w:hAnsi="Calibri"/>
                <w:color w:val="000000"/>
                <w:sz w:val="18"/>
                <w:szCs w:val="18"/>
              </w:rPr>
            </w:pPr>
            <w:del w:id="2428" w:author="TF 112518" w:date="2018-11-26T22:29:00Z">
              <w:r w:rsidRPr="002A4574" w:rsidDel="00AA70B8">
                <w:rPr>
                  <w:rFonts w:ascii="Calibri" w:hAnsi="Calibri"/>
                  <w:color w:val="000000"/>
                  <w:sz w:val="18"/>
                  <w:szCs w:val="18"/>
                </w:rPr>
                <w:delText>Montague Siskiyou County AP 41.78 –122.47 California</w:delText>
              </w:r>
            </w:del>
          </w:p>
        </w:tc>
        <w:tc>
          <w:tcPr>
            <w:tcW w:w="825" w:type="dxa"/>
            <w:tcBorders>
              <w:top w:val="nil"/>
              <w:left w:val="nil"/>
              <w:bottom w:val="nil"/>
              <w:right w:val="nil"/>
            </w:tcBorders>
            <w:shd w:val="clear" w:color="auto" w:fill="auto"/>
            <w:noWrap/>
            <w:vAlign w:val="bottom"/>
            <w:hideMark/>
          </w:tcPr>
          <w:p w14:paraId="2D5AA055" w14:textId="77777777" w:rsidR="00CA4DB1" w:rsidRPr="002A4574" w:rsidDel="00AA70B8" w:rsidRDefault="00CA4DB1" w:rsidP="00636F83">
            <w:pPr>
              <w:jc w:val="right"/>
              <w:rPr>
                <w:del w:id="2429" w:author="TF 112518" w:date="2018-11-26T22:29:00Z"/>
                <w:rFonts w:ascii="Calibri" w:hAnsi="Calibri"/>
                <w:color w:val="000000"/>
                <w:sz w:val="18"/>
                <w:szCs w:val="18"/>
              </w:rPr>
            </w:pPr>
            <w:del w:id="2430" w:author="TF 112518" w:date="2018-11-26T22:29:00Z">
              <w:r w:rsidRPr="002A4574" w:rsidDel="00AA70B8">
                <w:rPr>
                  <w:rFonts w:ascii="Calibri" w:hAnsi="Calibri"/>
                  <w:color w:val="000000"/>
                  <w:sz w:val="18"/>
                  <w:szCs w:val="18"/>
                </w:rPr>
                <w:delText>41.78</w:delText>
              </w:r>
            </w:del>
          </w:p>
        </w:tc>
        <w:tc>
          <w:tcPr>
            <w:tcW w:w="1239" w:type="dxa"/>
            <w:gridSpan w:val="2"/>
            <w:tcBorders>
              <w:top w:val="nil"/>
              <w:left w:val="nil"/>
              <w:bottom w:val="nil"/>
              <w:right w:val="nil"/>
            </w:tcBorders>
            <w:shd w:val="clear" w:color="auto" w:fill="auto"/>
            <w:noWrap/>
            <w:vAlign w:val="bottom"/>
            <w:hideMark/>
          </w:tcPr>
          <w:p w14:paraId="2D5AA056" w14:textId="77777777" w:rsidR="00CA4DB1" w:rsidRPr="002A4574" w:rsidDel="00AA70B8" w:rsidRDefault="00CA4DB1" w:rsidP="00636F83">
            <w:pPr>
              <w:jc w:val="right"/>
              <w:rPr>
                <w:del w:id="2431" w:author="TF 112518" w:date="2018-11-26T22:29:00Z"/>
                <w:rFonts w:ascii="Calibri" w:hAnsi="Calibri"/>
                <w:color w:val="000000"/>
                <w:sz w:val="18"/>
                <w:szCs w:val="18"/>
              </w:rPr>
            </w:pPr>
            <w:del w:id="2432" w:author="TF 112518" w:date="2018-11-26T22:29:00Z">
              <w:r w:rsidRPr="002A4574" w:rsidDel="00AA70B8">
                <w:rPr>
                  <w:rFonts w:ascii="Calibri" w:hAnsi="Calibri"/>
                  <w:color w:val="000000"/>
                  <w:sz w:val="18"/>
                  <w:szCs w:val="18"/>
                </w:rPr>
                <w:delText>–122.47</w:delText>
              </w:r>
            </w:del>
          </w:p>
        </w:tc>
        <w:tc>
          <w:tcPr>
            <w:tcW w:w="2100" w:type="dxa"/>
            <w:gridSpan w:val="2"/>
            <w:tcBorders>
              <w:top w:val="nil"/>
              <w:left w:val="nil"/>
              <w:bottom w:val="nil"/>
              <w:right w:val="nil"/>
            </w:tcBorders>
            <w:shd w:val="clear" w:color="auto" w:fill="auto"/>
            <w:noWrap/>
            <w:vAlign w:val="bottom"/>
            <w:hideMark/>
          </w:tcPr>
          <w:p w14:paraId="2D5AA057" w14:textId="77777777" w:rsidR="00CA4DB1" w:rsidRPr="002A4574" w:rsidDel="00AA70B8" w:rsidRDefault="00CA4DB1" w:rsidP="00636F83">
            <w:pPr>
              <w:jc w:val="right"/>
              <w:rPr>
                <w:del w:id="2433" w:author="TF 112518" w:date="2018-11-26T22:29:00Z"/>
                <w:rFonts w:ascii="Calibri" w:hAnsi="Calibri"/>
                <w:color w:val="000000"/>
                <w:sz w:val="18"/>
                <w:szCs w:val="18"/>
              </w:rPr>
            </w:pPr>
            <w:del w:id="2434" w:author="TF 112518" w:date="2018-11-26T22:29:00Z">
              <w:r w:rsidRPr="002A4574" w:rsidDel="00AA70B8">
                <w:rPr>
                  <w:rFonts w:ascii="Calibri" w:hAnsi="Calibri"/>
                  <w:color w:val="000000"/>
                  <w:sz w:val="18"/>
                  <w:szCs w:val="18"/>
                </w:rPr>
                <w:delText>California</w:delText>
              </w:r>
            </w:del>
          </w:p>
        </w:tc>
      </w:tr>
      <w:tr w:rsidR="00CA4DB1" w:rsidRPr="002A4574" w:rsidDel="00AA70B8" w14:paraId="2D5AA05F" w14:textId="77777777" w:rsidTr="00E168DF">
        <w:trPr>
          <w:trHeight w:val="240"/>
          <w:del w:id="2435" w:author="TF 112518" w:date="2018-11-26T22:29:00Z"/>
        </w:trPr>
        <w:tc>
          <w:tcPr>
            <w:tcW w:w="764" w:type="dxa"/>
            <w:tcBorders>
              <w:top w:val="nil"/>
              <w:left w:val="nil"/>
              <w:bottom w:val="nil"/>
              <w:right w:val="nil"/>
            </w:tcBorders>
            <w:shd w:val="clear" w:color="auto" w:fill="auto"/>
            <w:noWrap/>
            <w:vAlign w:val="bottom"/>
            <w:hideMark/>
          </w:tcPr>
          <w:p w14:paraId="2D5AA059" w14:textId="77777777" w:rsidR="00CA4DB1" w:rsidRPr="002A4574" w:rsidDel="00AA70B8" w:rsidRDefault="00CA4DB1" w:rsidP="00636F83">
            <w:pPr>
              <w:jc w:val="right"/>
              <w:rPr>
                <w:del w:id="2436" w:author="TF 112518" w:date="2018-11-26T22:29:00Z"/>
                <w:rFonts w:ascii="Calibri" w:hAnsi="Calibri"/>
                <w:color w:val="000000"/>
                <w:sz w:val="18"/>
                <w:szCs w:val="18"/>
              </w:rPr>
            </w:pPr>
            <w:del w:id="2437" w:author="TF 112518" w:date="2018-11-26T22:29:00Z">
              <w:r w:rsidRPr="002A4574" w:rsidDel="00AA70B8">
                <w:rPr>
                  <w:rFonts w:ascii="Calibri" w:hAnsi="Calibri"/>
                  <w:color w:val="000000"/>
                  <w:sz w:val="18"/>
                  <w:szCs w:val="18"/>
                </w:rPr>
                <w:delText>725958</w:delText>
              </w:r>
            </w:del>
          </w:p>
        </w:tc>
        <w:tc>
          <w:tcPr>
            <w:tcW w:w="747" w:type="dxa"/>
            <w:gridSpan w:val="2"/>
            <w:tcBorders>
              <w:top w:val="nil"/>
              <w:left w:val="nil"/>
              <w:bottom w:val="nil"/>
              <w:right w:val="nil"/>
            </w:tcBorders>
            <w:shd w:val="clear" w:color="auto" w:fill="auto"/>
            <w:noWrap/>
            <w:vAlign w:val="bottom"/>
            <w:hideMark/>
          </w:tcPr>
          <w:p w14:paraId="2D5AA05A" w14:textId="77777777" w:rsidR="00CA4DB1" w:rsidRPr="002A4574" w:rsidDel="00AA70B8" w:rsidRDefault="00CA4DB1" w:rsidP="00636F83">
            <w:pPr>
              <w:jc w:val="right"/>
              <w:rPr>
                <w:del w:id="2438" w:author="TF 112518" w:date="2018-11-26T22:29:00Z"/>
                <w:rFonts w:ascii="Calibri" w:hAnsi="Calibri"/>
                <w:color w:val="000000"/>
                <w:sz w:val="18"/>
                <w:szCs w:val="18"/>
              </w:rPr>
            </w:pPr>
            <w:del w:id="2439" w:author="TF 112518" w:date="2018-11-26T22:29:00Z">
              <w:r w:rsidRPr="002A4574" w:rsidDel="00AA70B8">
                <w:rPr>
                  <w:rFonts w:ascii="Calibri" w:hAnsi="Calibri"/>
                  <w:color w:val="000000"/>
                  <w:sz w:val="18"/>
                  <w:szCs w:val="18"/>
                </w:rPr>
                <w:delText>0.59</w:delText>
              </w:r>
            </w:del>
          </w:p>
        </w:tc>
        <w:tc>
          <w:tcPr>
            <w:tcW w:w="5246" w:type="dxa"/>
            <w:gridSpan w:val="2"/>
            <w:tcBorders>
              <w:top w:val="nil"/>
              <w:left w:val="nil"/>
              <w:bottom w:val="nil"/>
              <w:right w:val="nil"/>
            </w:tcBorders>
            <w:shd w:val="clear" w:color="auto" w:fill="auto"/>
            <w:noWrap/>
            <w:vAlign w:val="bottom"/>
            <w:hideMark/>
          </w:tcPr>
          <w:p w14:paraId="2D5AA05B" w14:textId="77777777" w:rsidR="00CA4DB1" w:rsidRPr="002A4574" w:rsidDel="00AA70B8" w:rsidRDefault="00CA4DB1" w:rsidP="00636F83">
            <w:pPr>
              <w:rPr>
                <w:del w:id="2440" w:author="TF 112518" w:date="2018-11-26T22:29:00Z"/>
                <w:rFonts w:ascii="Calibri" w:hAnsi="Calibri"/>
                <w:color w:val="000000"/>
                <w:sz w:val="18"/>
                <w:szCs w:val="18"/>
              </w:rPr>
            </w:pPr>
            <w:del w:id="2441" w:author="TF 112518" w:date="2018-11-26T22:29:00Z">
              <w:r w:rsidRPr="002A4574" w:rsidDel="00AA70B8">
                <w:rPr>
                  <w:rFonts w:ascii="Calibri" w:hAnsi="Calibri"/>
                  <w:color w:val="000000"/>
                  <w:sz w:val="18"/>
                  <w:szCs w:val="18"/>
                </w:rPr>
                <w:delText>Alturas 41.50 –120.5</w:delText>
              </w:r>
            </w:del>
          </w:p>
        </w:tc>
        <w:tc>
          <w:tcPr>
            <w:tcW w:w="825" w:type="dxa"/>
            <w:tcBorders>
              <w:top w:val="nil"/>
              <w:left w:val="nil"/>
              <w:bottom w:val="nil"/>
              <w:right w:val="nil"/>
            </w:tcBorders>
            <w:shd w:val="clear" w:color="auto" w:fill="auto"/>
            <w:noWrap/>
            <w:vAlign w:val="bottom"/>
            <w:hideMark/>
          </w:tcPr>
          <w:p w14:paraId="2D5AA05C" w14:textId="77777777" w:rsidR="00CA4DB1" w:rsidRPr="002A4574" w:rsidDel="00AA70B8" w:rsidRDefault="00CA4DB1" w:rsidP="00636F83">
            <w:pPr>
              <w:jc w:val="right"/>
              <w:rPr>
                <w:del w:id="2442" w:author="TF 112518" w:date="2018-11-26T22:29:00Z"/>
                <w:rFonts w:ascii="Calibri" w:hAnsi="Calibri"/>
                <w:color w:val="000000"/>
                <w:sz w:val="18"/>
                <w:szCs w:val="18"/>
              </w:rPr>
            </w:pPr>
            <w:del w:id="2443" w:author="TF 112518" w:date="2018-11-26T22:29:00Z">
              <w:r w:rsidRPr="002A4574" w:rsidDel="00AA70B8">
                <w:rPr>
                  <w:rFonts w:ascii="Calibri" w:hAnsi="Calibri"/>
                  <w:color w:val="000000"/>
                  <w:sz w:val="18"/>
                  <w:szCs w:val="18"/>
                </w:rPr>
                <w:delText>41.5</w:delText>
              </w:r>
            </w:del>
          </w:p>
        </w:tc>
        <w:tc>
          <w:tcPr>
            <w:tcW w:w="1239" w:type="dxa"/>
            <w:gridSpan w:val="2"/>
            <w:tcBorders>
              <w:top w:val="nil"/>
              <w:left w:val="nil"/>
              <w:bottom w:val="nil"/>
              <w:right w:val="nil"/>
            </w:tcBorders>
            <w:shd w:val="clear" w:color="auto" w:fill="auto"/>
            <w:noWrap/>
            <w:vAlign w:val="bottom"/>
            <w:hideMark/>
          </w:tcPr>
          <w:p w14:paraId="2D5AA05D" w14:textId="77777777" w:rsidR="00CA4DB1" w:rsidRPr="002A4574" w:rsidDel="00AA70B8" w:rsidRDefault="00CA4DB1" w:rsidP="00636F83">
            <w:pPr>
              <w:jc w:val="right"/>
              <w:rPr>
                <w:del w:id="2444" w:author="TF 112518" w:date="2018-11-26T22:29:00Z"/>
                <w:rFonts w:ascii="Calibri" w:hAnsi="Calibri"/>
                <w:color w:val="000000"/>
                <w:sz w:val="18"/>
                <w:szCs w:val="18"/>
              </w:rPr>
            </w:pPr>
            <w:del w:id="2445" w:author="TF 112518" w:date="2018-11-26T22:29:00Z">
              <w:r w:rsidRPr="002A4574" w:rsidDel="00AA70B8">
                <w:rPr>
                  <w:rFonts w:ascii="Calibri" w:hAnsi="Calibri"/>
                  <w:color w:val="000000"/>
                  <w:sz w:val="18"/>
                  <w:szCs w:val="18"/>
                </w:rPr>
                <w:delText>–120.53</w:delText>
              </w:r>
            </w:del>
          </w:p>
        </w:tc>
        <w:tc>
          <w:tcPr>
            <w:tcW w:w="2100" w:type="dxa"/>
            <w:gridSpan w:val="2"/>
            <w:tcBorders>
              <w:top w:val="nil"/>
              <w:left w:val="nil"/>
              <w:bottom w:val="nil"/>
              <w:right w:val="nil"/>
            </w:tcBorders>
            <w:shd w:val="clear" w:color="auto" w:fill="auto"/>
            <w:noWrap/>
            <w:vAlign w:val="bottom"/>
            <w:hideMark/>
          </w:tcPr>
          <w:p w14:paraId="2D5AA05E" w14:textId="77777777" w:rsidR="00CA4DB1" w:rsidRPr="002A4574" w:rsidDel="00AA70B8" w:rsidRDefault="00CA4DB1" w:rsidP="00636F83">
            <w:pPr>
              <w:jc w:val="right"/>
              <w:rPr>
                <w:del w:id="2446" w:author="TF 112518" w:date="2018-11-26T22:29:00Z"/>
                <w:rFonts w:ascii="Calibri" w:hAnsi="Calibri"/>
                <w:color w:val="000000"/>
                <w:sz w:val="18"/>
                <w:szCs w:val="18"/>
              </w:rPr>
            </w:pPr>
            <w:del w:id="2447" w:author="TF 112518" w:date="2018-11-26T22:29:00Z">
              <w:r w:rsidRPr="002A4574" w:rsidDel="00AA70B8">
                <w:rPr>
                  <w:rFonts w:ascii="Calibri" w:hAnsi="Calibri"/>
                  <w:color w:val="000000"/>
                  <w:sz w:val="18"/>
                  <w:szCs w:val="18"/>
                </w:rPr>
                <w:delText>California</w:delText>
              </w:r>
            </w:del>
          </w:p>
        </w:tc>
      </w:tr>
      <w:tr w:rsidR="00CA4DB1" w:rsidRPr="002A4574" w:rsidDel="00AA70B8" w14:paraId="2D5AA066" w14:textId="77777777" w:rsidTr="00E168DF">
        <w:trPr>
          <w:trHeight w:val="240"/>
          <w:del w:id="2448" w:author="TF 112518" w:date="2018-11-26T22:29:00Z"/>
        </w:trPr>
        <w:tc>
          <w:tcPr>
            <w:tcW w:w="764" w:type="dxa"/>
            <w:tcBorders>
              <w:top w:val="nil"/>
              <w:left w:val="nil"/>
              <w:bottom w:val="nil"/>
              <w:right w:val="nil"/>
            </w:tcBorders>
            <w:shd w:val="clear" w:color="auto" w:fill="auto"/>
            <w:noWrap/>
            <w:vAlign w:val="bottom"/>
            <w:hideMark/>
          </w:tcPr>
          <w:p w14:paraId="2D5AA060" w14:textId="77777777" w:rsidR="00CA4DB1" w:rsidRPr="002A4574" w:rsidDel="00AA70B8" w:rsidRDefault="00CA4DB1" w:rsidP="00636F83">
            <w:pPr>
              <w:jc w:val="right"/>
              <w:rPr>
                <w:del w:id="2449" w:author="TF 112518" w:date="2018-11-26T22:29:00Z"/>
                <w:rFonts w:ascii="Calibri" w:hAnsi="Calibri"/>
                <w:color w:val="000000"/>
                <w:sz w:val="18"/>
                <w:szCs w:val="18"/>
              </w:rPr>
            </w:pPr>
            <w:del w:id="2450" w:author="TF 112518" w:date="2018-11-26T22:29:00Z">
              <w:r w:rsidRPr="002A4574" w:rsidDel="00AA70B8">
                <w:rPr>
                  <w:rFonts w:ascii="Calibri" w:hAnsi="Calibri"/>
                  <w:color w:val="000000"/>
                  <w:sz w:val="18"/>
                  <w:szCs w:val="18"/>
                </w:rPr>
                <w:delText>745090</w:delText>
              </w:r>
            </w:del>
          </w:p>
        </w:tc>
        <w:tc>
          <w:tcPr>
            <w:tcW w:w="747" w:type="dxa"/>
            <w:gridSpan w:val="2"/>
            <w:tcBorders>
              <w:top w:val="nil"/>
              <w:left w:val="nil"/>
              <w:bottom w:val="nil"/>
              <w:right w:val="nil"/>
            </w:tcBorders>
            <w:shd w:val="clear" w:color="auto" w:fill="auto"/>
            <w:noWrap/>
            <w:vAlign w:val="bottom"/>
            <w:hideMark/>
          </w:tcPr>
          <w:p w14:paraId="2D5AA061" w14:textId="77777777" w:rsidR="00CA4DB1" w:rsidRPr="002A4574" w:rsidDel="00AA70B8" w:rsidRDefault="00CA4DB1" w:rsidP="00636F83">
            <w:pPr>
              <w:jc w:val="right"/>
              <w:rPr>
                <w:del w:id="2451" w:author="TF 112518" w:date="2018-11-26T22:29:00Z"/>
                <w:rFonts w:ascii="Calibri" w:hAnsi="Calibri"/>
                <w:color w:val="000000"/>
                <w:sz w:val="18"/>
                <w:szCs w:val="18"/>
              </w:rPr>
            </w:pPr>
            <w:del w:id="2452" w:author="TF 112518" w:date="2018-11-26T22:29:00Z">
              <w:r w:rsidRPr="002A4574" w:rsidDel="00AA70B8">
                <w:rPr>
                  <w:rFonts w:ascii="Calibri" w:hAnsi="Calibri"/>
                  <w:color w:val="000000"/>
                  <w:sz w:val="18"/>
                  <w:szCs w:val="18"/>
                </w:rPr>
                <w:delText>0.45</w:delText>
              </w:r>
            </w:del>
          </w:p>
        </w:tc>
        <w:tc>
          <w:tcPr>
            <w:tcW w:w="5246" w:type="dxa"/>
            <w:gridSpan w:val="2"/>
            <w:tcBorders>
              <w:top w:val="nil"/>
              <w:left w:val="nil"/>
              <w:bottom w:val="nil"/>
              <w:right w:val="nil"/>
            </w:tcBorders>
            <w:shd w:val="clear" w:color="auto" w:fill="auto"/>
            <w:noWrap/>
            <w:vAlign w:val="bottom"/>
            <w:hideMark/>
          </w:tcPr>
          <w:p w14:paraId="2D5AA062" w14:textId="77777777" w:rsidR="00CA4DB1" w:rsidRPr="002A4574" w:rsidDel="00AA70B8" w:rsidRDefault="00CA4DB1" w:rsidP="00636F83">
            <w:pPr>
              <w:rPr>
                <w:del w:id="2453" w:author="TF 112518" w:date="2018-11-26T22:29:00Z"/>
                <w:rFonts w:ascii="Calibri" w:hAnsi="Calibri"/>
                <w:color w:val="000000"/>
                <w:sz w:val="18"/>
                <w:szCs w:val="18"/>
              </w:rPr>
            </w:pPr>
            <w:del w:id="2454" w:author="TF 112518" w:date="2018-11-26T22:29:00Z">
              <w:r w:rsidRPr="002A4574" w:rsidDel="00AA70B8">
                <w:rPr>
                  <w:rFonts w:ascii="Calibri" w:hAnsi="Calibri"/>
                  <w:color w:val="000000"/>
                  <w:sz w:val="18"/>
                  <w:szCs w:val="18"/>
                </w:rPr>
                <w:delText xml:space="preserve">Mountain View Moffett Fld NAS </w:delText>
              </w:r>
            </w:del>
          </w:p>
        </w:tc>
        <w:tc>
          <w:tcPr>
            <w:tcW w:w="825" w:type="dxa"/>
            <w:tcBorders>
              <w:top w:val="nil"/>
              <w:left w:val="nil"/>
              <w:bottom w:val="nil"/>
              <w:right w:val="nil"/>
            </w:tcBorders>
            <w:shd w:val="clear" w:color="auto" w:fill="auto"/>
            <w:noWrap/>
            <w:vAlign w:val="bottom"/>
            <w:hideMark/>
          </w:tcPr>
          <w:p w14:paraId="2D5AA063" w14:textId="77777777" w:rsidR="00CA4DB1" w:rsidRPr="002A4574" w:rsidDel="00AA70B8" w:rsidRDefault="00CA4DB1" w:rsidP="00636F83">
            <w:pPr>
              <w:jc w:val="right"/>
              <w:rPr>
                <w:del w:id="2455" w:author="TF 112518" w:date="2018-11-26T22:29:00Z"/>
                <w:rFonts w:ascii="Calibri" w:hAnsi="Calibri"/>
                <w:color w:val="000000"/>
                <w:sz w:val="18"/>
                <w:szCs w:val="18"/>
              </w:rPr>
            </w:pPr>
            <w:del w:id="2456" w:author="TF 112518" w:date="2018-11-26T22:29:00Z">
              <w:r w:rsidRPr="002A4574" w:rsidDel="00AA70B8">
                <w:rPr>
                  <w:rFonts w:ascii="Calibri" w:hAnsi="Calibri"/>
                  <w:color w:val="000000"/>
                  <w:sz w:val="18"/>
                  <w:szCs w:val="18"/>
                </w:rPr>
                <w:delText>37.4</w:delText>
              </w:r>
            </w:del>
          </w:p>
        </w:tc>
        <w:tc>
          <w:tcPr>
            <w:tcW w:w="1239" w:type="dxa"/>
            <w:gridSpan w:val="2"/>
            <w:tcBorders>
              <w:top w:val="nil"/>
              <w:left w:val="nil"/>
              <w:bottom w:val="nil"/>
              <w:right w:val="nil"/>
            </w:tcBorders>
            <w:shd w:val="clear" w:color="auto" w:fill="auto"/>
            <w:noWrap/>
            <w:vAlign w:val="bottom"/>
            <w:hideMark/>
          </w:tcPr>
          <w:p w14:paraId="2D5AA064" w14:textId="77777777" w:rsidR="00CA4DB1" w:rsidRPr="002A4574" w:rsidDel="00AA70B8" w:rsidRDefault="00CA4DB1" w:rsidP="00636F83">
            <w:pPr>
              <w:jc w:val="right"/>
              <w:rPr>
                <w:del w:id="2457" w:author="TF 112518" w:date="2018-11-26T22:29:00Z"/>
                <w:rFonts w:ascii="Calibri" w:hAnsi="Calibri"/>
                <w:color w:val="000000"/>
                <w:sz w:val="18"/>
                <w:szCs w:val="18"/>
              </w:rPr>
            </w:pPr>
            <w:del w:id="2458" w:author="TF 112518" w:date="2018-11-26T22:29:00Z">
              <w:r w:rsidRPr="002A4574" w:rsidDel="00AA70B8">
                <w:rPr>
                  <w:rFonts w:ascii="Calibri" w:hAnsi="Calibri"/>
                  <w:color w:val="000000"/>
                  <w:sz w:val="18"/>
                  <w:szCs w:val="18"/>
                </w:rPr>
                <w:delText>–122.05</w:delText>
              </w:r>
            </w:del>
          </w:p>
        </w:tc>
        <w:tc>
          <w:tcPr>
            <w:tcW w:w="2100" w:type="dxa"/>
            <w:gridSpan w:val="2"/>
            <w:tcBorders>
              <w:top w:val="nil"/>
              <w:left w:val="nil"/>
              <w:bottom w:val="nil"/>
              <w:right w:val="nil"/>
            </w:tcBorders>
            <w:shd w:val="clear" w:color="auto" w:fill="auto"/>
            <w:noWrap/>
            <w:vAlign w:val="bottom"/>
            <w:hideMark/>
          </w:tcPr>
          <w:p w14:paraId="2D5AA065" w14:textId="77777777" w:rsidR="00CA4DB1" w:rsidRPr="002A4574" w:rsidDel="00AA70B8" w:rsidRDefault="00CA4DB1" w:rsidP="00636F83">
            <w:pPr>
              <w:jc w:val="right"/>
              <w:rPr>
                <w:del w:id="2459" w:author="TF 112518" w:date="2018-11-26T22:29:00Z"/>
                <w:rFonts w:ascii="Calibri" w:hAnsi="Calibri"/>
                <w:color w:val="000000"/>
                <w:sz w:val="18"/>
                <w:szCs w:val="18"/>
              </w:rPr>
            </w:pPr>
            <w:del w:id="2460" w:author="TF 112518" w:date="2018-11-26T22:29:00Z">
              <w:r w:rsidRPr="002A4574" w:rsidDel="00AA70B8">
                <w:rPr>
                  <w:rFonts w:ascii="Calibri" w:hAnsi="Calibri"/>
                  <w:color w:val="000000"/>
                  <w:sz w:val="18"/>
                  <w:szCs w:val="18"/>
                </w:rPr>
                <w:delText>California</w:delText>
              </w:r>
            </w:del>
          </w:p>
        </w:tc>
      </w:tr>
      <w:tr w:rsidR="00CA4DB1" w:rsidRPr="002A4574" w:rsidDel="00AA70B8" w14:paraId="2D5AA06D" w14:textId="77777777" w:rsidTr="00E168DF">
        <w:trPr>
          <w:trHeight w:val="240"/>
          <w:del w:id="2461" w:author="TF 112518" w:date="2018-11-26T22:29:00Z"/>
        </w:trPr>
        <w:tc>
          <w:tcPr>
            <w:tcW w:w="764" w:type="dxa"/>
            <w:tcBorders>
              <w:top w:val="nil"/>
              <w:left w:val="nil"/>
              <w:bottom w:val="nil"/>
              <w:right w:val="nil"/>
            </w:tcBorders>
            <w:shd w:val="clear" w:color="auto" w:fill="auto"/>
            <w:noWrap/>
            <w:vAlign w:val="bottom"/>
            <w:hideMark/>
          </w:tcPr>
          <w:p w14:paraId="2D5AA067" w14:textId="77777777" w:rsidR="00CA4DB1" w:rsidRPr="002A4574" w:rsidDel="00AA70B8" w:rsidRDefault="00CA4DB1" w:rsidP="00636F83">
            <w:pPr>
              <w:jc w:val="right"/>
              <w:rPr>
                <w:del w:id="2462" w:author="TF 112518" w:date="2018-11-26T22:29:00Z"/>
                <w:rFonts w:ascii="Calibri" w:hAnsi="Calibri"/>
                <w:color w:val="000000"/>
                <w:sz w:val="18"/>
                <w:szCs w:val="18"/>
              </w:rPr>
            </w:pPr>
            <w:del w:id="2463" w:author="TF 112518" w:date="2018-11-26T22:29:00Z">
              <w:r w:rsidRPr="002A4574" w:rsidDel="00AA70B8">
                <w:rPr>
                  <w:rFonts w:ascii="Calibri" w:hAnsi="Calibri"/>
                  <w:color w:val="000000"/>
                  <w:sz w:val="18"/>
                  <w:szCs w:val="18"/>
                </w:rPr>
                <w:delText>745160</w:delText>
              </w:r>
            </w:del>
          </w:p>
        </w:tc>
        <w:tc>
          <w:tcPr>
            <w:tcW w:w="747" w:type="dxa"/>
            <w:gridSpan w:val="2"/>
            <w:tcBorders>
              <w:top w:val="nil"/>
              <w:left w:val="nil"/>
              <w:bottom w:val="nil"/>
              <w:right w:val="nil"/>
            </w:tcBorders>
            <w:shd w:val="clear" w:color="auto" w:fill="auto"/>
            <w:noWrap/>
            <w:vAlign w:val="bottom"/>
            <w:hideMark/>
          </w:tcPr>
          <w:p w14:paraId="2D5AA068" w14:textId="77777777" w:rsidR="00CA4DB1" w:rsidRPr="002A4574" w:rsidDel="00AA70B8" w:rsidRDefault="00CA4DB1" w:rsidP="00636F83">
            <w:pPr>
              <w:jc w:val="right"/>
              <w:rPr>
                <w:del w:id="2464" w:author="TF 112518" w:date="2018-11-26T22:29:00Z"/>
                <w:rFonts w:ascii="Calibri" w:hAnsi="Calibri"/>
                <w:color w:val="000000"/>
                <w:sz w:val="18"/>
                <w:szCs w:val="18"/>
              </w:rPr>
            </w:pPr>
            <w:del w:id="2465" w:author="TF 112518" w:date="2018-11-26T22:29:00Z">
              <w:r w:rsidRPr="002A4574" w:rsidDel="00AA70B8">
                <w:rPr>
                  <w:rFonts w:ascii="Calibri" w:hAnsi="Calibri"/>
                  <w:color w:val="000000"/>
                  <w:sz w:val="18"/>
                  <w:szCs w:val="18"/>
                </w:rPr>
                <w:delText>0.67</w:delText>
              </w:r>
            </w:del>
          </w:p>
        </w:tc>
        <w:tc>
          <w:tcPr>
            <w:tcW w:w="5246" w:type="dxa"/>
            <w:gridSpan w:val="2"/>
            <w:tcBorders>
              <w:top w:val="nil"/>
              <w:left w:val="nil"/>
              <w:bottom w:val="nil"/>
              <w:right w:val="nil"/>
            </w:tcBorders>
            <w:shd w:val="clear" w:color="auto" w:fill="auto"/>
            <w:noWrap/>
            <w:vAlign w:val="bottom"/>
            <w:hideMark/>
          </w:tcPr>
          <w:p w14:paraId="2D5AA069" w14:textId="77777777" w:rsidR="00CA4DB1" w:rsidRPr="002A4574" w:rsidDel="00AA70B8" w:rsidRDefault="00CA4DB1" w:rsidP="00636F83">
            <w:pPr>
              <w:rPr>
                <w:del w:id="2466" w:author="TF 112518" w:date="2018-11-26T22:29:00Z"/>
                <w:rFonts w:ascii="Calibri" w:hAnsi="Calibri"/>
                <w:color w:val="000000"/>
                <w:sz w:val="18"/>
                <w:szCs w:val="18"/>
              </w:rPr>
            </w:pPr>
            <w:del w:id="2467" w:author="TF 112518" w:date="2018-11-26T22:29:00Z">
              <w:r w:rsidRPr="002A4574" w:rsidDel="00AA70B8">
                <w:rPr>
                  <w:rFonts w:ascii="Calibri" w:hAnsi="Calibri"/>
                  <w:color w:val="000000"/>
                  <w:sz w:val="18"/>
                  <w:szCs w:val="18"/>
                </w:rPr>
                <w:delText xml:space="preserve">Travis Field AFB </w:delText>
              </w:r>
            </w:del>
          </w:p>
        </w:tc>
        <w:tc>
          <w:tcPr>
            <w:tcW w:w="825" w:type="dxa"/>
            <w:tcBorders>
              <w:top w:val="nil"/>
              <w:left w:val="nil"/>
              <w:bottom w:val="nil"/>
              <w:right w:val="nil"/>
            </w:tcBorders>
            <w:shd w:val="clear" w:color="auto" w:fill="auto"/>
            <w:noWrap/>
            <w:vAlign w:val="bottom"/>
            <w:hideMark/>
          </w:tcPr>
          <w:p w14:paraId="2D5AA06A" w14:textId="77777777" w:rsidR="00CA4DB1" w:rsidRPr="002A4574" w:rsidDel="00AA70B8" w:rsidRDefault="00CA4DB1" w:rsidP="00636F83">
            <w:pPr>
              <w:jc w:val="right"/>
              <w:rPr>
                <w:del w:id="2468" w:author="TF 112518" w:date="2018-11-26T22:29:00Z"/>
                <w:rFonts w:ascii="Calibri" w:hAnsi="Calibri"/>
                <w:color w:val="000000"/>
                <w:sz w:val="18"/>
                <w:szCs w:val="18"/>
              </w:rPr>
            </w:pPr>
            <w:del w:id="2469" w:author="TF 112518" w:date="2018-11-26T22:29:00Z">
              <w:r w:rsidRPr="002A4574" w:rsidDel="00AA70B8">
                <w:rPr>
                  <w:rFonts w:ascii="Calibri" w:hAnsi="Calibri"/>
                  <w:color w:val="000000"/>
                  <w:sz w:val="18"/>
                  <w:szCs w:val="18"/>
                </w:rPr>
                <w:delText>38.27</w:delText>
              </w:r>
            </w:del>
          </w:p>
        </w:tc>
        <w:tc>
          <w:tcPr>
            <w:tcW w:w="1239" w:type="dxa"/>
            <w:gridSpan w:val="2"/>
            <w:tcBorders>
              <w:top w:val="nil"/>
              <w:left w:val="nil"/>
              <w:bottom w:val="nil"/>
              <w:right w:val="nil"/>
            </w:tcBorders>
            <w:shd w:val="clear" w:color="auto" w:fill="auto"/>
            <w:noWrap/>
            <w:vAlign w:val="bottom"/>
            <w:hideMark/>
          </w:tcPr>
          <w:p w14:paraId="2D5AA06B" w14:textId="77777777" w:rsidR="00CA4DB1" w:rsidRPr="002A4574" w:rsidDel="00AA70B8" w:rsidRDefault="00CA4DB1" w:rsidP="00636F83">
            <w:pPr>
              <w:jc w:val="right"/>
              <w:rPr>
                <w:del w:id="2470" w:author="TF 112518" w:date="2018-11-26T22:29:00Z"/>
                <w:rFonts w:ascii="Calibri" w:hAnsi="Calibri"/>
                <w:color w:val="000000"/>
                <w:sz w:val="18"/>
                <w:szCs w:val="18"/>
              </w:rPr>
            </w:pPr>
            <w:del w:id="2471" w:author="TF 112518" w:date="2018-11-26T22:29:00Z">
              <w:r w:rsidRPr="002A4574" w:rsidDel="00AA70B8">
                <w:rPr>
                  <w:rFonts w:ascii="Calibri" w:hAnsi="Calibri"/>
                  <w:color w:val="000000"/>
                  <w:sz w:val="18"/>
                  <w:szCs w:val="18"/>
                </w:rPr>
                <w:delText>–121.93</w:delText>
              </w:r>
            </w:del>
          </w:p>
        </w:tc>
        <w:tc>
          <w:tcPr>
            <w:tcW w:w="2100" w:type="dxa"/>
            <w:gridSpan w:val="2"/>
            <w:tcBorders>
              <w:top w:val="nil"/>
              <w:left w:val="nil"/>
              <w:bottom w:val="nil"/>
              <w:right w:val="nil"/>
            </w:tcBorders>
            <w:shd w:val="clear" w:color="auto" w:fill="auto"/>
            <w:noWrap/>
            <w:vAlign w:val="bottom"/>
            <w:hideMark/>
          </w:tcPr>
          <w:p w14:paraId="2D5AA06C" w14:textId="77777777" w:rsidR="00CA4DB1" w:rsidRPr="002A4574" w:rsidDel="00AA70B8" w:rsidRDefault="00CA4DB1" w:rsidP="00636F83">
            <w:pPr>
              <w:jc w:val="right"/>
              <w:rPr>
                <w:del w:id="2472" w:author="TF 112518" w:date="2018-11-26T22:29:00Z"/>
                <w:rFonts w:ascii="Calibri" w:hAnsi="Calibri"/>
                <w:color w:val="000000"/>
                <w:sz w:val="18"/>
                <w:szCs w:val="18"/>
              </w:rPr>
            </w:pPr>
            <w:del w:id="2473" w:author="TF 112518" w:date="2018-11-26T22:29:00Z">
              <w:r w:rsidRPr="002A4574" w:rsidDel="00AA70B8">
                <w:rPr>
                  <w:rFonts w:ascii="Calibri" w:hAnsi="Calibri"/>
                  <w:color w:val="000000"/>
                  <w:sz w:val="18"/>
                  <w:szCs w:val="18"/>
                </w:rPr>
                <w:delText>California</w:delText>
              </w:r>
            </w:del>
          </w:p>
        </w:tc>
      </w:tr>
      <w:tr w:rsidR="00CA4DB1" w:rsidRPr="002A4574" w:rsidDel="00AA70B8" w14:paraId="2D5AA074" w14:textId="77777777" w:rsidTr="00E168DF">
        <w:trPr>
          <w:trHeight w:val="240"/>
          <w:del w:id="2474" w:author="TF 112518" w:date="2018-11-26T22:29:00Z"/>
        </w:trPr>
        <w:tc>
          <w:tcPr>
            <w:tcW w:w="764" w:type="dxa"/>
            <w:tcBorders>
              <w:top w:val="nil"/>
              <w:left w:val="nil"/>
              <w:bottom w:val="nil"/>
              <w:right w:val="nil"/>
            </w:tcBorders>
            <w:shd w:val="clear" w:color="auto" w:fill="auto"/>
            <w:noWrap/>
            <w:vAlign w:val="bottom"/>
            <w:hideMark/>
          </w:tcPr>
          <w:p w14:paraId="2D5AA06E" w14:textId="77777777" w:rsidR="00CA4DB1" w:rsidRPr="002A4574" w:rsidDel="00AA70B8" w:rsidRDefault="00CA4DB1" w:rsidP="00636F83">
            <w:pPr>
              <w:jc w:val="right"/>
              <w:rPr>
                <w:del w:id="2475" w:author="TF 112518" w:date="2018-11-26T22:29:00Z"/>
                <w:rFonts w:ascii="Calibri" w:hAnsi="Calibri"/>
                <w:color w:val="000000"/>
                <w:sz w:val="18"/>
                <w:szCs w:val="18"/>
              </w:rPr>
            </w:pPr>
            <w:del w:id="2476" w:author="TF 112518" w:date="2018-11-26T22:29:00Z">
              <w:r w:rsidRPr="002A4574" w:rsidDel="00AA70B8">
                <w:rPr>
                  <w:rFonts w:ascii="Calibri" w:hAnsi="Calibri"/>
                  <w:color w:val="000000"/>
                  <w:sz w:val="18"/>
                  <w:szCs w:val="18"/>
                </w:rPr>
                <w:delText>746120</w:delText>
              </w:r>
            </w:del>
          </w:p>
        </w:tc>
        <w:tc>
          <w:tcPr>
            <w:tcW w:w="747" w:type="dxa"/>
            <w:gridSpan w:val="2"/>
            <w:tcBorders>
              <w:top w:val="nil"/>
              <w:left w:val="nil"/>
              <w:bottom w:val="nil"/>
              <w:right w:val="nil"/>
            </w:tcBorders>
            <w:shd w:val="clear" w:color="auto" w:fill="auto"/>
            <w:noWrap/>
            <w:vAlign w:val="bottom"/>
            <w:hideMark/>
          </w:tcPr>
          <w:p w14:paraId="2D5AA06F" w14:textId="77777777" w:rsidR="00CA4DB1" w:rsidRPr="002A4574" w:rsidDel="00AA70B8" w:rsidRDefault="00CA4DB1" w:rsidP="00636F83">
            <w:pPr>
              <w:jc w:val="right"/>
              <w:rPr>
                <w:del w:id="2477" w:author="TF 112518" w:date="2018-11-26T22:29:00Z"/>
                <w:rFonts w:ascii="Calibri" w:hAnsi="Calibri"/>
                <w:color w:val="000000"/>
                <w:sz w:val="18"/>
                <w:szCs w:val="18"/>
              </w:rPr>
            </w:pPr>
            <w:del w:id="2478" w:author="TF 112518" w:date="2018-11-26T22:29:00Z">
              <w:r w:rsidRPr="002A4574" w:rsidDel="00AA70B8">
                <w:rPr>
                  <w:rFonts w:ascii="Calibri" w:hAnsi="Calibri"/>
                  <w:color w:val="000000"/>
                  <w:sz w:val="18"/>
                  <w:szCs w:val="18"/>
                </w:rPr>
                <w:delText>0.52</w:delText>
              </w:r>
            </w:del>
          </w:p>
        </w:tc>
        <w:tc>
          <w:tcPr>
            <w:tcW w:w="5246" w:type="dxa"/>
            <w:gridSpan w:val="2"/>
            <w:tcBorders>
              <w:top w:val="nil"/>
              <w:left w:val="nil"/>
              <w:bottom w:val="nil"/>
              <w:right w:val="nil"/>
            </w:tcBorders>
            <w:shd w:val="clear" w:color="auto" w:fill="auto"/>
            <w:noWrap/>
            <w:vAlign w:val="bottom"/>
            <w:hideMark/>
          </w:tcPr>
          <w:p w14:paraId="2D5AA070" w14:textId="77777777" w:rsidR="00CA4DB1" w:rsidRPr="002A4574" w:rsidDel="00AA70B8" w:rsidRDefault="00CA4DB1" w:rsidP="00636F83">
            <w:pPr>
              <w:rPr>
                <w:del w:id="2479" w:author="TF 112518" w:date="2018-11-26T22:29:00Z"/>
                <w:rFonts w:ascii="Calibri" w:hAnsi="Calibri"/>
                <w:color w:val="000000"/>
                <w:sz w:val="18"/>
                <w:szCs w:val="18"/>
              </w:rPr>
            </w:pPr>
            <w:del w:id="2480" w:author="TF 112518" w:date="2018-11-26T22:29:00Z">
              <w:r w:rsidRPr="002A4574" w:rsidDel="00AA70B8">
                <w:rPr>
                  <w:rFonts w:ascii="Calibri" w:hAnsi="Calibri"/>
                  <w:color w:val="000000"/>
                  <w:sz w:val="18"/>
                  <w:szCs w:val="18"/>
                </w:rPr>
                <w:delText xml:space="preserve">China Lake Naf </w:delText>
              </w:r>
            </w:del>
          </w:p>
        </w:tc>
        <w:tc>
          <w:tcPr>
            <w:tcW w:w="825" w:type="dxa"/>
            <w:tcBorders>
              <w:top w:val="nil"/>
              <w:left w:val="nil"/>
              <w:bottom w:val="nil"/>
              <w:right w:val="nil"/>
            </w:tcBorders>
            <w:shd w:val="clear" w:color="auto" w:fill="auto"/>
            <w:noWrap/>
            <w:vAlign w:val="bottom"/>
            <w:hideMark/>
          </w:tcPr>
          <w:p w14:paraId="2D5AA071" w14:textId="77777777" w:rsidR="00CA4DB1" w:rsidRPr="002A4574" w:rsidDel="00AA70B8" w:rsidRDefault="00CA4DB1" w:rsidP="00636F83">
            <w:pPr>
              <w:jc w:val="right"/>
              <w:rPr>
                <w:del w:id="2481" w:author="TF 112518" w:date="2018-11-26T22:29:00Z"/>
                <w:rFonts w:ascii="Calibri" w:hAnsi="Calibri"/>
                <w:color w:val="000000"/>
                <w:sz w:val="18"/>
                <w:szCs w:val="18"/>
              </w:rPr>
            </w:pPr>
            <w:del w:id="2482" w:author="TF 112518" w:date="2018-11-26T22:29:00Z">
              <w:r w:rsidRPr="002A4574" w:rsidDel="00AA70B8">
                <w:rPr>
                  <w:rFonts w:ascii="Calibri" w:hAnsi="Calibri"/>
                  <w:color w:val="000000"/>
                  <w:sz w:val="18"/>
                  <w:szCs w:val="18"/>
                </w:rPr>
                <w:delText>35.68</w:delText>
              </w:r>
            </w:del>
          </w:p>
        </w:tc>
        <w:tc>
          <w:tcPr>
            <w:tcW w:w="1239" w:type="dxa"/>
            <w:gridSpan w:val="2"/>
            <w:tcBorders>
              <w:top w:val="nil"/>
              <w:left w:val="nil"/>
              <w:bottom w:val="nil"/>
              <w:right w:val="nil"/>
            </w:tcBorders>
            <w:shd w:val="clear" w:color="auto" w:fill="auto"/>
            <w:noWrap/>
            <w:vAlign w:val="bottom"/>
            <w:hideMark/>
          </w:tcPr>
          <w:p w14:paraId="2D5AA072" w14:textId="77777777" w:rsidR="00CA4DB1" w:rsidRPr="002A4574" w:rsidDel="00AA70B8" w:rsidRDefault="00CA4DB1" w:rsidP="00636F83">
            <w:pPr>
              <w:jc w:val="right"/>
              <w:rPr>
                <w:del w:id="2483" w:author="TF 112518" w:date="2018-11-26T22:29:00Z"/>
                <w:rFonts w:ascii="Calibri" w:hAnsi="Calibri"/>
                <w:color w:val="000000"/>
                <w:sz w:val="18"/>
                <w:szCs w:val="18"/>
              </w:rPr>
            </w:pPr>
            <w:del w:id="2484" w:author="TF 112518" w:date="2018-11-26T22:29:00Z">
              <w:r w:rsidRPr="002A4574" w:rsidDel="00AA70B8">
                <w:rPr>
                  <w:rFonts w:ascii="Calibri" w:hAnsi="Calibri"/>
                  <w:color w:val="000000"/>
                  <w:sz w:val="18"/>
                  <w:szCs w:val="18"/>
                </w:rPr>
                <w:delText>–117.68</w:delText>
              </w:r>
            </w:del>
          </w:p>
        </w:tc>
        <w:tc>
          <w:tcPr>
            <w:tcW w:w="2100" w:type="dxa"/>
            <w:gridSpan w:val="2"/>
            <w:tcBorders>
              <w:top w:val="nil"/>
              <w:left w:val="nil"/>
              <w:bottom w:val="nil"/>
              <w:right w:val="nil"/>
            </w:tcBorders>
            <w:shd w:val="clear" w:color="auto" w:fill="auto"/>
            <w:noWrap/>
            <w:vAlign w:val="bottom"/>
            <w:hideMark/>
          </w:tcPr>
          <w:p w14:paraId="2D5AA073" w14:textId="77777777" w:rsidR="00CA4DB1" w:rsidRPr="002A4574" w:rsidDel="00AA70B8" w:rsidRDefault="00CA4DB1" w:rsidP="00636F83">
            <w:pPr>
              <w:jc w:val="right"/>
              <w:rPr>
                <w:del w:id="2485" w:author="TF 112518" w:date="2018-11-26T22:29:00Z"/>
                <w:rFonts w:ascii="Calibri" w:hAnsi="Calibri"/>
                <w:color w:val="000000"/>
                <w:sz w:val="18"/>
                <w:szCs w:val="18"/>
              </w:rPr>
            </w:pPr>
            <w:del w:id="2486" w:author="TF 112518" w:date="2018-11-26T22:29:00Z">
              <w:r w:rsidRPr="002A4574" w:rsidDel="00AA70B8">
                <w:rPr>
                  <w:rFonts w:ascii="Calibri" w:hAnsi="Calibri"/>
                  <w:color w:val="000000"/>
                  <w:sz w:val="18"/>
                  <w:szCs w:val="18"/>
                </w:rPr>
                <w:delText>California</w:delText>
              </w:r>
            </w:del>
          </w:p>
        </w:tc>
      </w:tr>
      <w:tr w:rsidR="00CA4DB1" w:rsidRPr="002A4574" w:rsidDel="00AA70B8" w14:paraId="2D5AA07B" w14:textId="77777777" w:rsidTr="00E168DF">
        <w:trPr>
          <w:trHeight w:val="240"/>
          <w:del w:id="2487" w:author="TF 112518" w:date="2018-11-26T22:29:00Z"/>
        </w:trPr>
        <w:tc>
          <w:tcPr>
            <w:tcW w:w="764" w:type="dxa"/>
            <w:tcBorders>
              <w:top w:val="nil"/>
              <w:left w:val="nil"/>
              <w:bottom w:val="nil"/>
              <w:right w:val="nil"/>
            </w:tcBorders>
            <w:shd w:val="clear" w:color="auto" w:fill="auto"/>
            <w:noWrap/>
            <w:vAlign w:val="bottom"/>
            <w:hideMark/>
          </w:tcPr>
          <w:p w14:paraId="2D5AA075" w14:textId="77777777" w:rsidR="00CA4DB1" w:rsidRPr="002A4574" w:rsidDel="00AA70B8" w:rsidRDefault="00CA4DB1" w:rsidP="00636F83">
            <w:pPr>
              <w:jc w:val="right"/>
              <w:rPr>
                <w:del w:id="2488" w:author="TF 112518" w:date="2018-11-26T22:29:00Z"/>
                <w:rFonts w:ascii="Calibri" w:hAnsi="Calibri"/>
                <w:color w:val="000000"/>
                <w:sz w:val="18"/>
                <w:szCs w:val="18"/>
              </w:rPr>
            </w:pPr>
            <w:del w:id="2489" w:author="TF 112518" w:date="2018-11-26T22:29:00Z">
              <w:r w:rsidRPr="002A4574" w:rsidDel="00AA70B8">
                <w:rPr>
                  <w:rFonts w:ascii="Calibri" w:hAnsi="Calibri"/>
                  <w:color w:val="000000"/>
                  <w:sz w:val="18"/>
                  <w:szCs w:val="18"/>
                </w:rPr>
                <w:delText>747020</w:delText>
              </w:r>
            </w:del>
          </w:p>
        </w:tc>
        <w:tc>
          <w:tcPr>
            <w:tcW w:w="747" w:type="dxa"/>
            <w:gridSpan w:val="2"/>
            <w:tcBorders>
              <w:top w:val="nil"/>
              <w:left w:val="nil"/>
              <w:bottom w:val="nil"/>
              <w:right w:val="nil"/>
            </w:tcBorders>
            <w:shd w:val="clear" w:color="auto" w:fill="auto"/>
            <w:noWrap/>
            <w:vAlign w:val="bottom"/>
            <w:hideMark/>
          </w:tcPr>
          <w:p w14:paraId="2D5AA076" w14:textId="77777777" w:rsidR="00CA4DB1" w:rsidRPr="002A4574" w:rsidDel="00AA70B8" w:rsidRDefault="00CA4DB1" w:rsidP="00636F83">
            <w:pPr>
              <w:jc w:val="right"/>
              <w:rPr>
                <w:del w:id="2490" w:author="TF 112518" w:date="2018-11-26T22:29:00Z"/>
                <w:rFonts w:ascii="Calibri" w:hAnsi="Calibri"/>
                <w:color w:val="000000"/>
                <w:sz w:val="18"/>
                <w:szCs w:val="18"/>
              </w:rPr>
            </w:pPr>
            <w:del w:id="2491" w:author="TF 112518" w:date="2018-11-26T22:29:00Z">
              <w:r w:rsidRPr="002A4574" w:rsidDel="00AA70B8">
                <w:rPr>
                  <w:rFonts w:ascii="Calibri" w:hAnsi="Calibri"/>
                  <w:color w:val="000000"/>
                  <w:sz w:val="18"/>
                  <w:szCs w:val="18"/>
                </w:rPr>
                <w:delText>0.5</w:delText>
              </w:r>
            </w:del>
          </w:p>
        </w:tc>
        <w:tc>
          <w:tcPr>
            <w:tcW w:w="5246" w:type="dxa"/>
            <w:gridSpan w:val="2"/>
            <w:tcBorders>
              <w:top w:val="nil"/>
              <w:left w:val="nil"/>
              <w:bottom w:val="nil"/>
              <w:right w:val="nil"/>
            </w:tcBorders>
            <w:shd w:val="clear" w:color="auto" w:fill="auto"/>
            <w:noWrap/>
            <w:vAlign w:val="bottom"/>
            <w:hideMark/>
          </w:tcPr>
          <w:p w14:paraId="2D5AA077" w14:textId="77777777" w:rsidR="00CA4DB1" w:rsidRPr="002A4574" w:rsidDel="00AA70B8" w:rsidRDefault="00CA4DB1" w:rsidP="00636F83">
            <w:pPr>
              <w:rPr>
                <w:del w:id="2492" w:author="TF 112518" w:date="2018-11-26T22:29:00Z"/>
                <w:rFonts w:ascii="Calibri" w:hAnsi="Calibri"/>
                <w:color w:val="000000"/>
                <w:sz w:val="18"/>
                <w:szCs w:val="18"/>
              </w:rPr>
            </w:pPr>
            <w:del w:id="2493" w:author="TF 112518" w:date="2018-11-26T22:29:00Z">
              <w:r w:rsidRPr="002A4574" w:rsidDel="00AA70B8">
                <w:rPr>
                  <w:rFonts w:ascii="Calibri" w:hAnsi="Calibri"/>
                  <w:color w:val="000000"/>
                  <w:sz w:val="18"/>
                  <w:szCs w:val="18"/>
                </w:rPr>
                <w:delText xml:space="preserve">Lemoore Reeves NAS </w:delText>
              </w:r>
            </w:del>
          </w:p>
        </w:tc>
        <w:tc>
          <w:tcPr>
            <w:tcW w:w="825" w:type="dxa"/>
            <w:tcBorders>
              <w:top w:val="nil"/>
              <w:left w:val="nil"/>
              <w:bottom w:val="nil"/>
              <w:right w:val="nil"/>
            </w:tcBorders>
            <w:shd w:val="clear" w:color="auto" w:fill="auto"/>
            <w:noWrap/>
            <w:vAlign w:val="bottom"/>
            <w:hideMark/>
          </w:tcPr>
          <w:p w14:paraId="2D5AA078" w14:textId="77777777" w:rsidR="00CA4DB1" w:rsidRPr="002A4574" w:rsidDel="00AA70B8" w:rsidRDefault="00CA4DB1" w:rsidP="00636F83">
            <w:pPr>
              <w:jc w:val="right"/>
              <w:rPr>
                <w:del w:id="2494" w:author="TF 112518" w:date="2018-11-26T22:29:00Z"/>
                <w:rFonts w:ascii="Calibri" w:hAnsi="Calibri"/>
                <w:color w:val="000000"/>
                <w:sz w:val="18"/>
                <w:szCs w:val="18"/>
              </w:rPr>
            </w:pPr>
            <w:del w:id="2495" w:author="TF 112518" w:date="2018-11-26T22:29:00Z">
              <w:r w:rsidRPr="002A4574" w:rsidDel="00AA70B8">
                <w:rPr>
                  <w:rFonts w:ascii="Calibri" w:hAnsi="Calibri"/>
                  <w:color w:val="000000"/>
                  <w:sz w:val="18"/>
                  <w:szCs w:val="18"/>
                </w:rPr>
                <w:delText>36.33</w:delText>
              </w:r>
            </w:del>
          </w:p>
        </w:tc>
        <w:tc>
          <w:tcPr>
            <w:tcW w:w="1239" w:type="dxa"/>
            <w:gridSpan w:val="2"/>
            <w:tcBorders>
              <w:top w:val="nil"/>
              <w:left w:val="nil"/>
              <w:bottom w:val="nil"/>
              <w:right w:val="nil"/>
            </w:tcBorders>
            <w:shd w:val="clear" w:color="auto" w:fill="auto"/>
            <w:noWrap/>
            <w:vAlign w:val="bottom"/>
            <w:hideMark/>
          </w:tcPr>
          <w:p w14:paraId="2D5AA079" w14:textId="77777777" w:rsidR="00CA4DB1" w:rsidRPr="002A4574" w:rsidDel="00AA70B8" w:rsidRDefault="00CA4DB1" w:rsidP="00636F83">
            <w:pPr>
              <w:jc w:val="right"/>
              <w:rPr>
                <w:del w:id="2496" w:author="TF 112518" w:date="2018-11-26T22:29:00Z"/>
                <w:rFonts w:ascii="Calibri" w:hAnsi="Calibri"/>
                <w:color w:val="000000"/>
                <w:sz w:val="18"/>
                <w:szCs w:val="18"/>
              </w:rPr>
            </w:pPr>
            <w:del w:id="2497" w:author="TF 112518" w:date="2018-11-26T22:29:00Z">
              <w:r w:rsidRPr="002A4574" w:rsidDel="00AA70B8">
                <w:rPr>
                  <w:rFonts w:ascii="Calibri" w:hAnsi="Calibri"/>
                  <w:color w:val="000000"/>
                  <w:sz w:val="18"/>
                  <w:szCs w:val="18"/>
                </w:rPr>
                <w:delText>–119.95</w:delText>
              </w:r>
            </w:del>
          </w:p>
        </w:tc>
        <w:tc>
          <w:tcPr>
            <w:tcW w:w="2100" w:type="dxa"/>
            <w:gridSpan w:val="2"/>
            <w:tcBorders>
              <w:top w:val="nil"/>
              <w:left w:val="nil"/>
              <w:bottom w:val="nil"/>
              <w:right w:val="nil"/>
            </w:tcBorders>
            <w:shd w:val="clear" w:color="auto" w:fill="auto"/>
            <w:noWrap/>
            <w:vAlign w:val="bottom"/>
            <w:hideMark/>
          </w:tcPr>
          <w:p w14:paraId="2D5AA07A" w14:textId="77777777" w:rsidR="00CA4DB1" w:rsidRPr="002A4574" w:rsidDel="00AA70B8" w:rsidRDefault="00CA4DB1" w:rsidP="00636F83">
            <w:pPr>
              <w:jc w:val="right"/>
              <w:rPr>
                <w:del w:id="2498" w:author="TF 112518" w:date="2018-11-26T22:29:00Z"/>
                <w:rFonts w:ascii="Calibri" w:hAnsi="Calibri"/>
                <w:color w:val="000000"/>
                <w:sz w:val="18"/>
                <w:szCs w:val="18"/>
              </w:rPr>
            </w:pPr>
            <w:del w:id="2499" w:author="TF 112518" w:date="2018-11-26T22:29:00Z">
              <w:r w:rsidRPr="002A4574" w:rsidDel="00AA70B8">
                <w:rPr>
                  <w:rFonts w:ascii="Calibri" w:hAnsi="Calibri"/>
                  <w:color w:val="000000"/>
                  <w:sz w:val="18"/>
                  <w:szCs w:val="18"/>
                </w:rPr>
                <w:delText>California</w:delText>
              </w:r>
            </w:del>
          </w:p>
        </w:tc>
      </w:tr>
      <w:tr w:rsidR="00CA4DB1" w:rsidRPr="002A4574" w:rsidDel="00AA70B8" w14:paraId="2D5AA082" w14:textId="77777777" w:rsidTr="00E168DF">
        <w:trPr>
          <w:trHeight w:val="240"/>
          <w:del w:id="2500" w:author="TF 112518" w:date="2018-11-26T22:29:00Z"/>
        </w:trPr>
        <w:tc>
          <w:tcPr>
            <w:tcW w:w="764" w:type="dxa"/>
            <w:tcBorders>
              <w:top w:val="nil"/>
              <w:left w:val="nil"/>
              <w:bottom w:val="nil"/>
              <w:right w:val="nil"/>
            </w:tcBorders>
            <w:shd w:val="clear" w:color="auto" w:fill="auto"/>
            <w:noWrap/>
            <w:vAlign w:val="bottom"/>
            <w:hideMark/>
          </w:tcPr>
          <w:p w14:paraId="2D5AA07C" w14:textId="77777777" w:rsidR="00CA4DB1" w:rsidRPr="002A4574" w:rsidDel="00AA70B8" w:rsidRDefault="00CA4DB1" w:rsidP="00636F83">
            <w:pPr>
              <w:jc w:val="right"/>
              <w:rPr>
                <w:del w:id="2501" w:author="TF 112518" w:date="2018-11-26T22:29:00Z"/>
                <w:rFonts w:ascii="Calibri" w:hAnsi="Calibri"/>
                <w:color w:val="000000"/>
                <w:sz w:val="18"/>
                <w:szCs w:val="18"/>
              </w:rPr>
            </w:pPr>
            <w:del w:id="2502" w:author="TF 112518" w:date="2018-11-26T22:29:00Z">
              <w:r w:rsidRPr="002A4574" w:rsidDel="00AA70B8">
                <w:rPr>
                  <w:rFonts w:ascii="Calibri" w:hAnsi="Calibri"/>
                  <w:color w:val="000000"/>
                  <w:sz w:val="18"/>
                  <w:szCs w:val="18"/>
                </w:rPr>
                <w:delText>747185</w:delText>
              </w:r>
            </w:del>
          </w:p>
        </w:tc>
        <w:tc>
          <w:tcPr>
            <w:tcW w:w="747" w:type="dxa"/>
            <w:gridSpan w:val="2"/>
            <w:tcBorders>
              <w:top w:val="nil"/>
              <w:left w:val="nil"/>
              <w:bottom w:val="nil"/>
              <w:right w:val="nil"/>
            </w:tcBorders>
            <w:shd w:val="clear" w:color="auto" w:fill="auto"/>
            <w:noWrap/>
            <w:vAlign w:val="bottom"/>
            <w:hideMark/>
          </w:tcPr>
          <w:p w14:paraId="2D5AA07D" w14:textId="77777777" w:rsidR="00CA4DB1" w:rsidRPr="002A4574" w:rsidDel="00AA70B8" w:rsidRDefault="00CA4DB1" w:rsidP="00636F83">
            <w:pPr>
              <w:jc w:val="right"/>
              <w:rPr>
                <w:del w:id="2503" w:author="TF 112518" w:date="2018-11-26T22:29:00Z"/>
                <w:rFonts w:ascii="Calibri" w:hAnsi="Calibri"/>
                <w:color w:val="000000"/>
                <w:sz w:val="18"/>
                <w:szCs w:val="18"/>
              </w:rPr>
            </w:pPr>
            <w:del w:id="2504" w:author="TF 112518" w:date="2018-11-26T22:29:00Z">
              <w:r w:rsidRPr="002A4574" w:rsidDel="00AA70B8">
                <w:rPr>
                  <w:rFonts w:ascii="Calibri" w:hAnsi="Calibri"/>
                  <w:color w:val="000000"/>
                  <w:sz w:val="18"/>
                  <w:szCs w:val="18"/>
                </w:rPr>
                <w:delText>0.46</w:delText>
              </w:r>
            </w:del>
          </w:p>
        </w:tc>
        <w:tc>
          <w:tcPr>
            <w:tcW w:w="5246" w:type="dxa"/>
            <w:gridSpan w:val="2"/>
            <w:tcBorders>
              <w:top w:val="nil"/>
              <w:left w:val="nil"/>
              <w:bottom w:val="nil"/>
              <w:right w:val="nil"/>
            </w:tcBorders>
            <w:shd w:val="clear" w:color="auto" w:fill="auto"/>
            <w:noWrap/>
            <w:vAlign w:val="bottom"/>
            <w:hideMark/>
          </w:tcPr>
          <w:p w14:paraId="2D5AA07E" w14:textId="77777777" w:rsidR="00CA4DB1" w:rsidRPr="002A4574" w:rsidDel="00AA70B8" w:rsidRDefault="00CA4DB1" w:rsidP="00636F83">
            <w:pPr>
              <w:rPr>
                <w:del w:id="2505" w:author="TF 112518" w:date="2018-11-26T22:29:00Z"/>
                <w:rFonts w:ascii="Calibri" w:hAnsi="Calibri"/>
                <w:color w:val="000000"/>
                <w:sz w:val="18"/>
                <w:szCs w:val="18"/>
              </w:rPr>
            </w:pPr>
            <w:del w:id="2506" w:author="TF 112518" w:date="2018-11-26T22:29:00Z">
              <w:r w:rsidRPr="002A4574" w:rsidDel="00AA70B8">
                <w:rPr>
                  <w:rFonts w:ascii="Calibri" w:hAnsi="Calibri"/>
                  <w:color w:val="000000"/>
                  <w:sz w:val="18"/>
                  <w:szCs w:val="18"/>
                </w:rPr>
                <w:delText xml:space="preserve">Imperial </w:delText>
              </w:r>
            </w:del>
          </w:p>
        </w:tc>
        <w:tc>
          <w:tcPr>
            <w:tcW w:w="825" w:type="dxa"/>
            <w:tcBorders>
              <w:top w:val="nil"/>
              <w:left w:val="nil"/>
              <w:bottom w:val="nil"/>
              <w:right w:val="nil"/>
            </w:tcBorders>
            <w:shd w:val="clear" w:color="auto" w:fill="auto"/>
            <w:noWrap/>
            <w:vAlign w:val="bottom"/>
            <w:hideMark/>
          </w:tcPr>
          <w:p w14:paraId="2D5AA07F" w14:textId="77777777" w:rsidR="00CA4DB1" w:rsidRPr="002A4574" w:rsidDel="00AA70B8" w:rsidRDefault="00CA4DB1" w:rsidP="00636F83">
            <w:pPr>
              <w:jc w:val="right"/>
              <w:rPr>
                <w:del w:id="2507" w:author="TF 112518" w:date="2018-11-26T22:29:00Z"/>
                <w:rFonts w:ascii="Calibri" w:hAnsi="Calibri"/>
                <w:color w:val="000000"/>
                <w:sz w:val="18"/>
                <w:szCs w:val="18"/>
              </w:rPr>
            </w:pPr>
            <w:del w:id="2508" w:author="TF 112518" w:date="2018-11-26T22:29:00Z">
              <w:r w:rsidRPr="002A4574" w:rsidDel="00AA70B8">
                <w:rPr>
                  <w:rFonts w:ascii="Calibri" w:hAnsi="Calibri"/>
                  <w:color w:val="000000"/>
                  <w:sz w:val="18"/>
                  <w:szCs w:val="18"/>
                </w:rPr>
                <w:delText>32.83</w:delText>
              </w:r>
            </w:del>
          </w:p>
        </w:tc>
        <w:tc>
          <w:tcPr>
            <w:tcW w:w="1239" w:type="dxa"/>
            <w:gridSpan w:val="2"/>
            <w:tcBorders>
              <w:top w:val="nil"/>
              <w:left w:val="nil"/>
              <w:bottom w:val="nil"/>
              <w:right w:val="nil"/>
            </w:tcBorders>
            <w:shd w:val="clear" w:color="auto" w:fill="auto"/>
            <w:noWrap/>
            <w:vAlign w:val="bottom"/>
            <w:hideMark/>
          </w:tcPr>
          <w:p w14:paraId="2D5AA080" w14:textId="77777777" w:rsidR="00CA4DB1" w:rsidRPr="002A4574" w:rsidDel="00AA70B8" w:rsidRDefault="00CA4DB1" w:rsidP="00636F83">
            <w:pPr>
              <w:jc w:val="right"/>
              <w:rPr>
                <w:del w:id="2509" w:author="TF 112518" w:date="2018-11-26T22:29:00Z"/>
                <w:rFonts w:ascii="Calibri" w:hAnsi="Calibri"/>
                <w:color w:val="000000"/>
                <w:sz w:val="18"/>
                <w:szCs w:val="18"/>
              </w:rPr>
            </w:pPr>
            <w:del w:id="2510" w:author="TF 112518" w:date="2018-11-26T22:29:00Z">
              <w:r w:rsidRPr="002A4574" w:rsidDel="00AA70B8">
                <w:rPr>
                  <w:rFonts w:ascii="Calibri" w:hAnsi="Calibri"/>
                  <w:color w:val="000000"/>
                  <w:sz w:val="18"/>
                  <w:szCs w:val="18"/>
                </w:rPr>
                <w:delText>–115.58</w:delText>
              </w:r>
            </w:del>
          </w:p>
        </w:tc>
        <w:tc>
          <w:tcPr>
            <w:tcW w:w="2100" w:type="dxa"/>
            <w:gridSpan w:val="2"/>
            <w:tcBorders>
              <w:top w:val="nil"/>
              <w:left w:val="nil"/>
              <w:bottom w:val="nil"/>
              <w:right w:val="nil"/>
            </w:tcBorders>
            <w:shd w:val="clear" w:color="auto" w:fill="auto"/>
            <w:noWrap/>
            <w:vAlign w:val="bottom"/>
            <w:hideMark/>
          </w:tcPr>
          <w:p w14:paraId="2D5AA081" w14:textId="77777777" w:rsidR="00CA4DB1" w:rsidRPr="002A4574" w:rsidDel="00AA70B8" w:rsidRDefault="00CA4DB1" w:rsidP="00636F83">
            <w:pPr>
              <w:jc w:val="right"/>
              <w:rPr>
                <w:del w:id="2511" w:author="TF 112518" w:date="2018-11-26T22:29:00Z"/>
                <w:rFonts w:ascii="Calibri" w:hAnsi="Calibri"/>
                <w:color w:val="000000"/>
                <w:sz w:val="18"/>
                <w:szCs w:val="18"/>
              </w:rPr>
            </w:pPr>
            <w:del w:id="2512" w:author="TF 112518" w:date="2018-11-26T22:29:00Z">
              <w:r w:rsidRPr="002A4574" w:rsidDel="00AA70B8">
                <w:rPr>
                  <w:rFonts w:ascii="Calibri" w:hAnsi="Calibri"/>
                  <w:color w:val="000000"/>
                  <w:sz w:val="18"/>
                  <w:szCs w:val="18"/>
                </w:rPr>
                <w:delText>California</w:delText>
              </w:r>
            </w:del>
          </w:p>
        </w:tc>
      </w:tr>
      <w:tr w:rsidR="00CA4DB1" w:rsidRPr="002A4574" w:rsidDel="00AA70B8" w14:paraId="2D5AA089" w14:textId="77777777" w:rsidTr="00E168DF">
        <w:trPr>
          <w:trHeight w:val="240"/>
          <w:del w:id="2513" w:author="TF 112518" w:date="2018-11-26T22:29:00Z"/>
        </w:trPr>
        <w:tc>
          <w:tcPr>
            <w:tcW w:w="764" w:type="dxa"/>
            <w:tcBorders>
              <w:top w:val="nil"/>
              <w:left w:val="nil"/>
              <w:bottom w:val="nil"/>
              <w:right w:val="nil"/>
            </w:tcBorders>
            <w:shd w:val="clear" w:color="auto" w:fill="auto"/>
            <w:noWrap/>
            <w:vAlign w:val="bottom"/>
            <w:hideMark/>
          </w:tcPr>
          <w:p w14:paraId="2D5AA083" w14:textId="77777777" w:rsidR="00CA4DB1" w:rsidRPr="002A4574" w:rsidDel="00AA70B8" w:rsidRDefault="00CA4DB1" w:rsidP="00636F83">
            <w:pPr>
              <w:jc w:val="right"/>
              <w:rPr>
                <w:del w:id="2514" w:author="TF 112518" w:date="2018-11-26T22:29:00Z"/>
                <w:rFonts w:ascii="Calibri" w:hAnsi="Calibri"/>
                <w:color w:val="000000"/>
                <w:sz w:val="18"/>
                <w:szCs w:val="18"/>
              </w:rPr>
            </w:pPr>
            <w:del w:id="2515" w:author="TF 112518" w:date="2018-11-26T22:29:00Z">
              <w:r w:rsidRPr="002A4574" w:rsidDel="00AA70B8">
                <w:rPr>
                  <w:rFonts w:ascii="Calibri" w:hAnsi="Calibri"/>
                  <w:color w:val="000000"/>
                  <w:sz w:val="18"/>
                  <w:szCs w:val="18"/>
                </w:rPr>
                <w:delText>747187</w:delText>
              </w:r>
            </w:del>
          </w:p>
        </w:tc>
        <w:tc>
          <w:tcPr>
            <w:tcW w:w="747" w:type="dxa"/>
            <w:gridSpan w:val="2"/>
            <w:tcBorders>
              <w:top w:val="nil"/>
              <w:left w:val="nil"/>
              <w:bottom w:val="nil"/>
              <w:right w:val="nil"/>
            </w:tcBorders>
            <w:shd w:val="clear" w:color="auto" w:fill="auto"/>
            <w:noWrap/>
            <w:vAlign w:val="bottom"/>
            <w:hideMark/>
          </w:tcPr>
          <w:p w14:paraId="2D5AA084" w14:textId="77777777" w:rsidR="00CA4DB1" w:rsidRPr="002A4574" w:rsidDel="00AA70B8" w:rsidRDefault="00CA4DB1" w:rsidP="00636F83">
            <w:pPr>
              <w:jc w:val="right"/>
              <w:rPr>
                <w:del w:id="2516" w:author="TF 112518" w:date="2018-11-26T22:29:00Z"/>
                <w:rFonts w:ascii="Calibri" w:hAnsi="Calibri"/>
                <w:color w:val="000000"/>
                <w:sz w:val="18"/>
                <w:szCs w:val="18"/>
              </w:rPr>
            </w:pPr>
            <w:del w:id="2517" w:author="TF 112518" w:date="2018-11-26T22:29:00Z">
              <w:r w:rsidRPr="002A4574" w:rsidDel="00AA70B8">
                <w:rPr>
                  <w:rFonts w:ascii="Calibri" w:hAnsi="Calibri"/>
                  <w:color w:val="000000"/>
                  <w:sz w:val="18"/>
                  <w:szCs w:val="18"/>
                </w:rPr>
                <w:delText>0.46</w:delText>
              </w:r>
            </w:del>
          </w:p>
        </w:tc>
        <w:tc>
          <w:tcPr>
            <w:tcW w:w="5246" w:type="dxa"/>
            <w:gridSpan w:val="2"/>
            <w:tcBorders>
              <w:top w:val="nil"/>
              <w:left w:val="nil"/>
              <w:bottom w:val="nil"/>
              <w:right w:val="nil"/>
            </w:tcBorders>
            <w:shd w:val="clear" w:color="auto" w:fill="auto"/>
            <w:noWrap/>
            <w:vAlign w:val="bottom"/>
            <w:hideMark/>
          </w:tcPr>
          <w:p w14:paraId="2D5AA085" w14:textId="77777777" w:rsidR="00CA4DB1" w:rsidRPr="002A4574" w:rsidDel="00AA70B8" w:rsidRDefault="00CA4DB1" w:rsidP="00636F83">
            <w:pPr>
              <w:rPr>
                <w:del w:id="2518" w:author="TF 112518" w:date="2018-11-26T22:29:00Z"/>
                <w:rFonts w:ascii="Calibri" w:hAnsi="Calibri"/>
                <w:color w:val="000000"/>
                <w:sz w:val="18"/>
                <w:szCs w:val="18"/>
              </w:rPr>
            </w:pPr>
            <w:del w:id="2519" w:author="TF 112518" w:date="2018-11-26T22:29:00Z">
              <w:r w:rsidRPr="002A4574" w:rsidDel="00AA70B8">
                <w:rPr>
                  <w:rFonts w:ascii="Calibri" w:hAnsi="Calibri"/>
                  <w:color w:val="000000"/>
                  <w:sz w:val="18"/>
                  <w:szCs w:val="18"/>
                </w:rPr>
                <w:delText xml:space="preserve">Palm Springs Thermal AP </w:delText>
              </w:r>
            </w:del>
          </w:p>
        </w:tc>
        <w:tc>
          <w:tcPr>
            <w:tcW w:w="825" w:type="dxa"/>
            <w:tcBorders>
              <w:top w:val="nil"/>
              <w:left w:val="nil"/>
              <w:bottom w:val="nil"/>
              <w:right w:val="nil"/>
            </w:tcBorders>
            <w:shd w:val="clear" w:color="auto" w:fill="auto"/>
            <w:noWrap/>
            <w:vAlign w:val="bottom"/>
            <w:hideMark/>
          </w:tcPr>
          <w:p w14:paraId="2D5AA086" w14:textId="77777777" w:rsidR="00CA4DB1" w:rsidRPr="002A4574" w:rsidDel="00AA70B8" w:rsidRDefault="00CA4DB1" w:rsidP="00636F83">
            <w:pPr>
              <w:jc w:val="right"/>
              <w:rPr>
                <w:del w:id="2520" w:author="TF 112518" w:date="2018-11-26T22:29:00Z"/>
                <w:rFonts w:ascii="Calibri" w:hAnsi="Calibri"/>
                <w:color w:val="000000"/>
                <w:sz w:val="18"/>
                <w:szCs w:val="18"/>
              </w:rPr>
            </w:pPr>
            <w:del w:id="2521" w:author="TF 112518" w:date="2018-11-26T22:29:00Z">
              <w:r w:rsidRPr="002A4574" w:rsidDel="00AA70B8">
                <w:rPr>
                  <w:rFonts w:ascii="Calibri" w:hAnsi="Calibri"/>
                  <w:color w:val="000000"/>
                  <w:sz w:val="18"/>
                  <w:szCs w:val="18"/>
                </w:rPr>
                <w:delText>33.63</w:delText>
              </w:r>
            </w:del>
          </w:p>
        </w:tc>
        <w:tc>
          <w:tcPr>
            <w:tcW w:w="1239" w:type="dxa"/>
            <w:gridSpan w:val="2"/>
            <w:tcBorders>
              <w:top w:val="nil"/>
              <w:left w:val="nil"/>
              <w:bottom w:val="nil"/>
              <w:right w:val="nil"/>
            </w:tcBorders>
            <w:shd w:val="clear" w:color="auto" w:fill="auto"/>
            <w:noWrap/>
            <w:vAlign w:val="bottom"/>
            <w:hideMark/>
          </w:tcPr>
          <w:p w14:paraId="2D5AA087" w14:textId="77777777" w:rsidR="00CA4DB1" w:rsidRPr="002A4574" w:rsidDel="00AA70B8" w:rsidRDefault="00CA4DB1" w:rsidP="00636F83">
            <w:pPr>
              <w:jc w:val="right"/>
              <w:rPr>
                <w:del w:id="2522" w:author="TF 112518" w:date="2018-11-26T22:29:00Z"/>
                <w:rFonts w:ascii="Calibri" w:hAnsi="Calibri"/>
                <w:color w:val="000000"/>
                <w:sz w:val="18"/>
                <w:szCs w:val="18"/>
              </w:rPr>
            </w:pPr>
            <w:del w:id="2523" w:author="TF 112518" w:date="2018-11-26T22:29:00Z">
              <w:r w:rsidRPr="002A4574" w:rsidDel="00AA70B8">
                <w:rPr>
                  <w:rFonts w:ascii="Calibri" w:hAnsi="Calibri"/>
                  <w:color w:val="000000"/>
                  <w:sz w:val="18"/>
                  <w:szCs w:val="18"/>
                </w:rPr>
                <w:delText>–116.17</w:delText>
              </w:r>
            </w:del>
          </w:p>
        </w:tc>
        <w:tc>
          <w:tcPr>
            <w:tcW w:w="2100" w:type="dxa"/>
            <w:gridSpan w:val="2"/>
            <w:tcBorders>
              <w:top w:val="nil"/>
              <w:left w:val="nil"/>
              <w:bottom w:val="nil"/>
              <w:right w:val="nil"/>
            </w:tcBorders>
            <w:shd w:val="clear" w:color="auto" w:fill="auto"/>
            <w:noWrap/>
            <w:vAlign w:val="bottom"/>
            <w:hideMark/>
          </w:tcPr>
          <w:p w14:paraId="2D5AA088" w14:textId="77777777" w:rsidR="00CA4DB1" w:rsidRPr="002A4574" w:rsidDel="00AA70B8" w:rsidRDefault="00CA4DB1" w:rsidP="00636F83">
            <w:pPr>
              <w:jc w:val="right"/>
              <w:rPr>
                <w:del w:id="2524" w:author="TF 112518" w:date="2018-11-26T22:29:00Z"/>
                <w:rFonts w:ascii="Calibri" w:hAnsi="Calibri"/>
                <w:color w:val="000000"/>
                <w:sz w:val="18"/>
                <w:szCs w:val="18"/>
              </w:rPr>
            </w:pPr>
            <w:del w:id="2525" w:author="TF 112518" w:date="2018-11-26T22:29:00Z">
              <w:r w:rsidRPr="002A4574" w:rsidDel="00AA70B8">
                <w:rPr>
                  <w:rFonts w:ascii="Calibri" w:hAnsi="Calibri"/>
                  <w:color w:val="000000"/>
                  <w:sz w:val="18"/>
                  <w:szCs w:val="18"/>
                </w:rPr>
                <w:delText>California</w:delText>
              </w:r>
            </w:del>
          </w:p>
        </w:tc>
      </w:tr>
      <w:tr w:rsidR="00CA4DB1" w:rsidRPr="002A4574" w:rsidDel="00AA70B8" w14:paraId="2D5AA090" w14:textId="77777777" w:rsidTr="00E168DF">
        <w:trPr>
          <w:trHeight w:val="240"/>
          <w:del w:id="2526" w:author="TF 112518" w:date="2018-11-26T22:29:00Z"/>
        </w:trPr>
        <w:tc>
          <w:tcPr>
            <w:tcW w:w="764" w:type="dxa"/>
            <w:tcBorders>
              <w:top w:val="nil"/>
              <w:left w:val="nil"/>
              <w:bottom w:val="nil"/>
              <w:right w:val="nil"/>
            </w:tcBorders>
            <w:shd w:val="clear" w:color="auto" w:fill="auto"/>
            <w:noWrap/>
            <w:vAlign w:val="bottom"/>
            <w:hideMark/>
          </w:tcPr>
          <w:p w14:paraId="2D5AA08A" w14:textId="77777777" w:rsidR="00CA4DB1" w:rsidRPr="002A4574" w:rsidDel="00AA70B8" w:rsidRDefault="00CA4DB1" w:rsidP="00636F83">
            <w:pPr>
              <w:jc w:val="right"/>
              <w:rPr>
                <w:del w:id="2527" w:author="TF 112518" w:date="2018-11-26T22:29:00Z"/>
                <w:rFonts w:ascii="Calibri" w:hAnsi="Calibri"/>
                <w:color w:val="000000"/>
                <w:sz w:val="18"/>
                <w:szCs w:val="18"/>
              </w:rPr>
            </w:pPr>
            <w:del w:id="2528" w:author="TF 112518" w:date="2018-11-26T22:29:00Z">
              <w:r w:rsidRPr="002A4574" w:rsidDel="00AA70B8">
                <w:rPr>
                  <w:rFonts w:ascii="Calibri" w:hAnsi="Calibri"/>
                  <w:color w:val="000000"/>
                  <w:sz w:val="18"/>
                  <w:szCs w:val="18"/>
                </w:rPr>
                <w:delText>747188</w:delText>
              </w:r>
            </w:del>
          </w:p>
        </w:tc>
        <w:tc>
          <w:tcPr>
            <w:tcW w:w="747" w:type="dxa"/>
            <w:gridSpan w:val="2"/>
            <w:tcBorders>
              <w:top w:val="nil"/>
              <w:left w:val="nil"/>
              <w:bottom w:val="nil"/>
              <w:right w:val="nil"/>
            </w:tcBorders>
            <w:shd w:val="clear" w:color="auto" w:fill="auto"/>
            <w:noWrap/>
            <w:vAlign w:val="bottom"/>
            <w:hideMark/>
          </w:tcPr>
          <w:p w14:paraId="2D5AA08B" w14:textId="77777777" w:rsidR="00CA4DB1" w:rsidRPr="002A4574" w:rsidDel="00AA70B8" w:rsidRDefault="00CA4DB1" w:rsidP="00636F83">
            <w:pPr>
              <w:jc w:val="right"/>
              <w:rPr>
                <w:del w:id="2529" w:author="TF 112518" w:date="2018-11-26T22:29:00Z"/>
                <w:rFonts w:ascii="Calibri" w:hAnsi="Calibri"/>
                <w:color w:val="000000"/>
                <w:sz w:val="18"/>
                <w:szCs w:val="18"/>
              </w:rPr>
            </w:pPr>
            <w:del w:id="2530" w:author="TF 112518" w:date="2018-11-26T22:29:00Z">
              <w:r w:rsidRPr="002A4574" w:rsidDel="00AA70B8">
                <w:rPr>
                  <w:rFonts w:ascii="Calibri" w:hAnsi="Calibri"/>
                  <w:color w:val="000000"/>
                  <w:sz w:val="18"/>
                  <w:szCs w:val="18"/>
                </w:rPr>
                <w:delText>0.48</w:delText>
              </w:r>
            </w:del>
          </w:p>
        </w:tc>
        <w:tc>
          <w:tcPr>
            <w:tcW w:w="5246" w:type="dxa"/>
            <w:gridSpan w:val="2"/>
            <w:tcBorders>
              <w:top w:val="nil"/>
              <w:left w:val="nil"/>
              <w:bottom w:val="nil"/>
              <w:right w:val="nil"/>
            </w:tcBorders>
            <w:shd w:val="clear" w:color="auto" w:fill="auto"/>
            <w:noWrap/>
            <w:vAlign w:val="bottom"/>
            <w:hideMark/>
          </w:tcPr>
          <w:p w14:paraId="2D5AA08C" w14:textId="77777777" w:rsidR="00CA4DB1" w:rsidRPr="002A4574" w:rsidDel="00AA70B8" w:rsidRDefault="00CA4DB1" w:rsidP="00636F83">
            <w:pPr>
              <w:rPr>
                <w:del w:id="2531" w:author="TF 112518" w:date="2018-11-26T22:29:00Z"/>
                <w:rFonts w:ascii="Calibri" w:hAnsi="Calibri"/>
                <w:color w:val="000000"/>
                <w:sz w:val="18"/>
                <w:szCs w:val="18"/>
              </w:rPr>
            </w:pPr>
            <w:del w:id="2532" w:author="TF 112518" w:date="2018-11-26T22:29:00Z">
              <w:r w:rsidRPr="002A4574" w:rsidDel="00AA70B8">
                <w:rPr>
                  <w:rFonts w:ascii="Calibri" w:hAnsi="Calibri"/>
                  <w:color w:val="000000"/>
                  <w:sz w:val="18"/>
                  <w:szCs w:val="18"/>
                </w:rPr>
                <w:delText xml:space="preserve">Blythe Riverside Co Arpt </w:delText>
              </w:r>
            </w:del>
          </w:p>
        </w:tc>
        <w:tc>
          <w:tcPr>
            <w:tcW w:w="825" w:type="dxa"/>
            <w:tcBorders>
              <w:top w:val="nil"/>
              <w:left w:val="nil"/>
              <w:bottom w:val="nil"/>
              <w:right w:val="nil"/>
            </w:tcBorders>
            <w:shd w:val="clear" w:color="auto" w:fill="auto"/>
            <w:noWrap/>
            <w:vAlign w:val="bottom"/>
            <w:hideMark/>
          </w:tcPr>
          <w:p w14:paraId="2D5AA08D" w14:textId="77777777" w:rsidR="00CA4DB1" w:rsidRPr="002A4574" w:rsidDel="00AA70B8" w:rsidRDefault="00CA4DB1" w:rsidP="00636F83">
            <w:pPr>
              <w:jc w:val="right"/>
              <w:rPr>
                <w:del w:id="2533" w:author="TF 112518" w:date="2018-11-26T22:29:00Z"/>
                <w:rFonts w:ascii="Calibri" w:hAnsi="Calibri"/>
                <w:color w:val="000000"/>
                <w:sz w:val="18"/>
                <w:szCs w:val="18"/>
              </w:rPr>
            </w:pPr>
            <w:del w:id="2534" w:author="TF 112518" w:date="2018-11-26T22:29:00Z">
              <w:r w:rsidRPr="002A4574" w:rsidDel="00AA70B8">
                <w:rPr>
                  <w:rFonts w:ascii="Calibri" w:hAnsi="Calibri"/>
                  <w:color w:val="000000"/>
                  <w:sz w:val="18"/>
                  <w:szCs w:val="18"/>
                </w:rPr>
                <w:delText>33.62</w:delText>
              </w:r>
            </w:del>
          </w:p>
        </w:tc>
        <w:tc>
          <w:tcPr>
            <w:tcW w:w="1239" w:type="dxa"/>
            <w:gridSpan w:val="2"/>
            <w:tcBorders>
              <w:top w:val="nil"/>
              <w:left w:val="nil"/>
              <w:bottom w:val="nil"/>
              <w:right w:val="nil"/>
            </w:tcBorders>
            <w:shd w:val="clear" w:color="auto" w:fill="auto"/>
            <w:noWrap/>
            <w:vAlign w:val="bottom"/>
            <w:hideMark/>
          </w:tcPr>
          <w:p w14:paraId="2D5AA08E" w14:textId="77777777" w:rsidR="00CA4DB1" w:rsidRPr="002A4574" w:rsidDel="00AA70B8" w:rsidRDefault="00CA4DB1" w:rsidP="00636F83">
            <w:pPr>
              <w:jc w:val="right"/>
              <w:rPr>
                <w:del w:id="2535" w:author="TF 112518" w:date="2018-11-26T22:29:00Z"/>
                <w:rFonts w:ascii="Calibri" w:hAnsi="Calibri"/>
                <w:color w:val="000000"/>
                <w:sz w:val="18"/>
                <w:szCs w:val="18"/>
              </w:rPr>
            </w:pPr>
            <w:del w:id="2536" w:author="TF 112518" w:date="2018-11-26T22:29:00Z">
              <w:r w:rsidRPr="002A4574" w:rsidDel="00AA70B8">
                <w:rPr>
                  <w:rFonts w:ascii="Calibri" w:hAnsi="Calibri"/>
                  <w:color w:val="000000"/>
                  <w:sz w:val="18"/>
                  <w:szCs w:val="18"/>
                </w:rPr>
                <w:delText>–114.72</w:delText>
              </w:r>
            </w:del>
          </w:p>
        </w:tc>
        <w:tc>
          <w:tcPr>
            <w:tcW w:w="2100" w:type="dxa"/>
            <w:gridSpan w:val="2"/>
            <w:tcBorders>
              <w:top w:val="nil"/>
              <w:left w:val="nil"/>
              <w:bottom w:val="nil"/>
              <w:right w:val="nil"/>
            </w:tcBorders>
            <w:shd w:val="clear" w:color="auto" w:fill="auto"/>
            <w:noWrap/>
            <w:vAlign w:val="bottom"/>
            <w:hideMark/>
          </w:tcPr>
          <w:p w14:paraId="2D5AA08F" w14:textId="77777777" w:rsidR="00CA4DB1" w:rsidRPr="002A4574" w:rsidDel="00AA70B8" w:rsidRDefault="00CA4DB1" w:rsidP="00636F83">
            <w:pPr>
              <w:jc w:val="right"/>
              <w:rPr>
                <w:del w:id="2537" w:author="TF 112518" w:date="2018-11-26T22:29:00Z"/>
                <w:rFonts w:ascii="Calibri" w:hAnsi="Calibri"/>
                <w:color w:val="000000"/>
                <w:sz w:val="18"/>
                <w:szCs w:val="18"/>
              </w:rPr>
            </w:pPr>
            <w:del w:id="2538" w:author="TF 112518" w:date="2018-11-26T22:29:00Z">
              <w:r w:rsidRPr="002A4574" w:rsidDel="00AA70B8">
                <w:rPr>
                  <w:rFonts w:ascii="Calibri" w:hAnsi="Calibri"/>
                  <w:color w:val="000000"/>
                  <w:sz w:val="18"/>
                  <w:szCs w:val="18"/>
                </w:rPr>
                <w:delText>California</w:delText>
              </w:r>
            </w:del>
          </w:p>
        </w:tc>
      </w:tr>
    </w:tbl>
    <w:p w14:paraId="2D5AA091" w14:textId="77777777" w:rsidR="00636F83" w:rsidRPr="00A35980" w:rsidDel="00AA70B8" w:rsidRDefault="00636F83" w:rsidP="00636F83">
      <w:pPr>
        <w:contextualSpacing/>
        <w:rPr>
          <w:del w:id="2539" w:author="TF 112518" w:date="2018-11-26T22:29:00Z"/>
          <w:rFonts w:asciiTheme="minorHAnsi" w:eastAsia="Cambria" w:hAnsiTheme="minorHAnsi"/>
          <w:sz w:val="18"/>
          <w:szCs w:val="18"/>
        </w:rPr>
      </w:pPr>
    </w:p>
    <w:p w14:paraId="2D5AA092" w14:textId="77777777" w:rsidR="00636F83" w:rsidRPr="00A35980" w:rsidDel="00AA70B8" w:rsidRDefault="00636F83" w:rsidP="00636F83">
      <w:pPr>
        <w:numPr>
          <w:ilvl w:val="0"/>
          <w:numId w:val="9"/>
        </w:numPr>
        <w:contextualSpacing/>
        <w:rPr>
          <w:del w:id="2540" w:author="TF 112518" w:date="2018-11-26T22:29:00Z"/>
          <w:rFonts w:asciiTheme="minorHAnsi" w:eastAsia="Cambria" w:hAnsiTheme="minorHAnsi"/>
          <w:sz w:val="18"/>
          <w:szCs w:val="18"/>
        </w:rPr>
      </w:pPr>
      <w:del w:id="2541" w:author="TF 112518" w:date="2018-11-26T22:29:00Z">
        <w:r w:rsidRPr="00A35980" w:rsidDel="00AA70B8">
          <w:rPr>
            <w:rFonts w:asciiTheme="minorHAnsi" w:eastAsia="Cambria" w:hAnsiTheme="minorHAnsi"/>
            <w:sz w:val="18"/>
            <w:szCs w:val="18"/>
          </w:rPr>
          <w:delText>This value is automatically calculated</w:delText>
        </w:r>
        <w:r w:rsidDel="00AA70B8">
          <w:rPr>
            <w:rFonts w:asciiTheme="minorHAnsi" w:eastAsia="Cambria" w:hAnsiTheme="minorHAnsi"/>
            <w:sz w:val="18"/>
            <w:szCs w:val="18"/>
          </w:rPr>
          <w:delText xml:space="preserve"> </w:delText>
        </w:r>
        <w:r w:rsidRPr="00EE71C1" w:rsidDel="00AA70B8">
          <w:rPr>
            <w:rFonts w:asciiTheme="minorHAnsi" w:eastAsia="Cambria" w:hAnsiTheme="minorHAnsi"/>
            <w:sz w:val="18"/>
            <w:szCs w:val="18"/>
          </w:rPr>
          <w:delText xml:space="preserve">using </w:delText>
        </w:r>
        <w:r w:rsidDel="00AA70B8">
          <w:rPr>
            <w:rFonts w:asciiTheme="minorHAnsi" w:eastAsia="Cambria" w:hAnsiTheme="minorHAnsi"/>
            <w:sz w:val="18"/>
            <w:szCs w:val="18"/>
          </w:rPr>
          <w:delText xml:space="preserve">62.2 </w:delText>
        </w:r>
        <w:r w:rsidRPr="00EE71C1" w:rsidDel="00AA70B8">
          <w:rPr>
            <w:rFonts w:asciiTheme="minorHAnsi" w:eastAsia="Cambria" w:hAnsiTheme="minorHAnsi"/>
            <w:sz w:val="18"/>
            <w:szCs w:val="18"/>
          </w:rPr>
          <w:delText xml:space="preserve">equation </w:delText>
        </w:r>
        <w:r w:rsidDel="00AA70B8">
          <w:rPr>
            <w:rFonts w:asciiTheme="minorHAnsi" w:eastAsia="Cambria" w:hAnsiTheme="minorHAnsi"/>
            <w:sz w:val="18"/>
            <w:szCs w:val="18"/>
          </w:rPr>
          <w:delText>4.5</w:delText>
        </w:r>
        <w:r w:rsidRPr="00A35980" w:rsidDel="00AA70B8">
          <w:rPr>
            <w:rFonts w:asciiTheme="minorHAnsi" w:eastAsia="Cambria" w:hAnsiTheme="minorHAnsi"/>
            <w:sz w:val="18"/>
            <w:szCs w:val="18"/>
          </w:rPr>
          <w:delText xml:space="preserve">. </w:delText>
        </w:r>
        <w:r w:rsidRPr="00A35980" w:rsidDel="00AA70B8">
          <w:rPr>
            <w:rFonts w:asciiTheme="minorHAnsi" w:hAnsiTheme="minorHAnsi"/>
            <w:sz w:val="18"/>
            <w:szCs w:val="18"/>
          </w:rPr>
          <w:delText xml:space="preserve">The equation used to calculate this value in the field equals: </w:delText>
        </w:r>
        <w:r w:rsidDel="00AA70B8">
          <w:rPr>
            <w:rFonts w:asciiTheme="minorHAnsi" w:hAnsiTheme="minorHAnsi"/>
            <w:sz w:val="18"/>
            <w:szCs w:val="18"/>
          </w:rPr>
          <w:delText>[1</w:delText>
        </w:r>
        <w:r w:rsidR="001D331F" w:rsidDel="00AA70B8">
          <w:rPr>
            <w:rFonts w:asciiTheme="minorHAnsi" w:hAnsiTheme="minorHAnsi"/>
            <w:sz w:val="18"/>
            <w:szCs w:val="18"/>
          </w:rPr>
          <w:delText>,</w:delText>
        </w:r>
        <w:r w:rsidDel="00AA70B8">
          <w:rPr>
            <w:rFonts w:asciiTheme="minorHAnsi" w:hAnsiTheme="minorHAnsi"/>
            <w:sz w:val="18"/>
            <w:szCs w:val="18"/>
          </w:rPr>
          <w:delText>000 x (</w:delText>
        </w:r>
        <w:r w:rsidRPr="00CB00C9" w:rsidDel="00AA70B8">
          <w:rPr>
            <w:rFonts w:asciiTheme="minorHAnsi" w:hAnsiTheme="minorHAnsi"/>
            <w:sz w:val="18"/>
            <w:szCs w:val="18"/>
          </w:rPr>
          <w:delText>Equivalent Leakage Area</w:delText>
        </w:r>
        <w:r w:rsidDel="00AA70B8">
          <w:rPr>
            <w:rFonts w:asciiTheme="minorHAnsi" w:hAnsiTheme="minorHAnsi"/>
            <w:sz w:val="18"/>
            <w:szCs w:val="18"/>
          </w:rPr>
          <w:delText xml:space="preserve"> (ELA) B06/</w:delText>
        </w:r>
        <w:r w:rsidRPr="003A3A65" w:rsidDel="00AA70B8">
          <w:rPr>
            <w:rFonts w:asciiTheme="minorHAnsi" w:hAnsiTheme="minorHAnsi"/>
            <w:sz w:val="18"/>
            <w:szCs w:val="18"/>
          </w:rPr>
          <w:delText xml:space="preserve"> </w:delText>
        </w:r>
        <w:r w:rsidRPr="0045459E" w:rsidDel="00AA70B8">
          <w:rPr>
            <w:rFonts w:asciiTheme="minorHAnsi" w:hAnsiTheme="minorHAnsi"/>
            <w:sz w:val="18"/>
            <w:szCs w:val="18"/>
          </w:rPr>
          <w:delText>conditioned floor area A</w:delText>
        </w:r>
        <w:r w:rsidDel="00AA70B8">
          <w:rPr>
            <w:rFonts w:asciiTheme="minorHAnsi" w:hAnsiTheme="minorHAnsi"/>
            <w:sz w:val="18"/>
            <w:szCs w:val="18"/>
          </w:rPr>
          <w:delText>04) x (Vertical Distance B07/8.2)^0.4]</w:delText>
        </w:r>
        <w:r w:rsidRPr="00A35980" w:rsidDel="00AA70B8">
          <w:rPr>
            <w:rFonts w:asciiTheme="minorHAnsi" w:hAnsiTheme="minorHAnsi"/>
            <w:sz w:val="18"/>
            <w:szCs w:val="18"/>
          </w:rPr>
          <w:delText xml:space="preserve">= </w:delText>
        </w:r>
        <w:r w:rsidDel="00AA70B8">
          <w:rPr>
            <w:rFonts w:asciiTheme="minorHAnsi" w:hAnsiTheme="minorHAnsi"/>
            <w:sz w:val="18"/>
            <w:szCs w:val="18"/>
          </w:rPr>
          <w:delText>Normalized Leakage (NL)</w:delText>
        </w:r>
      </w:del>
    </w:p>
    <w:p w14:paraId="2D5AA093" w14:textId="77777777" w:rsidR="00636F83" w:rsidRPr="004C3F98" w:rsidDel="00AA70B8" w:rsidRDefault="00636F83" w:rsidP="00636F83">
      <w:pPr>
        <w:numPr>
          <w:ilvl w:val="0"/>
          <w:numId w:val="9"/>
        </w:numPr>
        <w:contextualSpacing/>
        <w:rPr>
          <w:del w:id="2542" w:author="TF 112518" w:date="2018-11-26T22:29:00Z"/>
          <w:rFonts w:asciiTheme="minorHAnsi" w:eastAsia="Cambria" w:hAnsiTheme="minorHAnsi"/>
          <w:sz w:val="18"/>
          <w:szCs w:val="18"/>
        </w:rPr>
      </w:pPr>
      <w:del w:id="2543" w:author="TF 112518" w:date="2018-11-26T22:29:00Z">
        <w:r w:rsidRPr="00A35980" w:rsidDel="00AA70B8">
          <w:rPr>
            <w:rFonts w:asciiTheme="minorHAnsi" w:eastAsia="Cambria" w:hAnsiTheme="minorHAnsi"/>
            <w:sz w:val="18"/>
            <w:szCs w:val="18"/>
          </w:rPr>
          <w:delText>This value is automatically calculated</w:delText>
        </w:r>
        <w:r w:rsidDel="00AA70B8">
          <w:rPr>
            <w:rFonts w:asciiTheme="minorHAnsi" w:eastAsia="Cambria" w:hAnsiTheme="minorHAnsi"/>
            <w:sz w:val="18"/>
            <w:szCs w:val="18"/>
          </w:rPr>
          <w:delText xml:space="preserve"> </w:delText>
        </w:r>
        <w:r w:rsidRPr="00EE71C1" w:rsidDel="00AA70B8">
          <w:rPr>
            <w:rFonts w:asciiTheme="minorHAnsi" w:eastAsia="Cambria" w:hAnsiTheme="minorHAnsi"/>
            <w:sz w:val="18"/>
            <w:szCs w:val="18"/>
          </w:rPr>
          <w:delText xml:space="preserve">using </w:delText>
        </w:r>
        <w:r w:rsidDel="00AA70B8">
          <w:rPr>
            <w:rFonts w:asciiTheme="minorHAnsi" w:eastAsia="Cambria" w:hAnsiTheme="minorHAnsi"/>
            <w:sz w:val="18"/>
            <w:szCs w:val="18"/>
          </w:rPr>
          <w:delText xml:space="preserve">62.2 </w:delText>
        </w:r>
        <w:r w:rsidRPr="00EE71C1" w:rsidDel="00AA70B8">
          <w:rPr>
            <w:rFonts w:asciiTheme="minorHAnsi" w:eastAsia="Cambria" w:hAnsiTheme="minorHAnsi"/>
            <w:sz w:val="18"/>
            <w:szCs w:val="18"/>
          </w:rPr>
          <w:delText xml:space="preserve">equation </w:delText>
        </w:r>
        <w:r w:rsidDel="00AA70B8">
          <w:rPr>
            <w:rFonts w:asciiTheme="minorHAnsi" w:eastAsia="Cambria" w:hAnsiTheme="minorHAnsi"/>
            <w:sz w:val="18"/>
            <w:szCs w:val="18"/>
          </w:rPr>
          <w:delText>4.6a</w:delText>
        </w:r>
        <w:r w:rsidRPr="00A35980" w:rsidDel="00AA70B8">
          <w:rPr>
            <w:rFonts w:asciiTheme="minorHAnsi" w:eastAsia="Cambria" w:hAnsiTheme="minorHAnsi"/>
            <w:sz w:val="18"/>
            <w:szCs w:val="18"/>
          </w:rPr>
          <w:delText xml:space="preserve">. </w:delText>
        </w:r>
        <w:r w:rsidRPr="00A35980" w:rsidDel="00AA70B8">
          <w:rPr>
            <w:rFonts w:asciiTheme="minorHAnsi" w:hAnsiTheme="minorHAnsi"/>
            <w:sz w:val="18"/>
            <w:szCs w:val="18"/>
          </w:rPr>
          <w:delText xml:space="preserve">The equation used to calculate this value in the field equals: </w:delText>
        </w:r>
        <w:r w:rsidDel="00AA70B8">
          <w:rPr>
            <w:rFonts w:asciiTheme="minorHAnsi" w:hAnsiTheme="minorHAnsi"/>
            <w:sz w:val="18"/>
            <w:szCs w:val="18"/>
          </w:rPr>
          <w:delText xml:space="preserve">(Normalized Leakage (NL) B09 x </w:delText>
        </w:r>
        <w:r w:rsidRPr="0045459E" w:rsidDel="00AA70B8">
          <w:rPr>
            <w:rFonts w:asciiTheme="minorHAnsi" w:hAnsiTheme="minorHAnsi"/>
            <w:sz w:val="18"/>
            <w:szCs w:val="18"/>
          </w:rPr>
          <w:delText>conditioned floor area A</w:delText>
        </w:r>
        <w:r w:rsidDel="00AA70B8">
          <w:rPr>
            <w:rFonts w:asciiTheme="minorHAnsi" w:hAnsiTheme="minorHAnsi"/>
            <w:sz w:val="18"/>
            <w:szCs w:val="18"/>
          </w:rPr>
          <w:delText>04)/7.3</w:delText>
        </w:r>
        <w:r w:rsidRPr="00A35980" w:rsidDel="00AA70B8">
          <w:rPr>
            <w:rFonts w:asciiTheme="minorHAnsi" w:hAnsiTheme="minorHAnsi"/>
            <w:sz w:val="18"/>
            <w:szCs w:val="18"/>
          </w:rPr>
          <w:delText xml:space="preserve">= </w:delText>
        </w:r>
        <w:r w:rsidDel="00AA70B8">
          <w:rPr>
            <w:rFonts w:asciiTheme="minorHAnsi" w:hAnsiTheme="minorHAnsi"/>
            <w:sz w:val="18"/>
            <w:szCs w:val="18"/>
          </w:rPr>
          <w:delText>Ventilation Provided by Infiltration in CFM</w:delText>
        </w:r>
      </w:del>
    </w:p>
    <w:p w14:paraId="2D5AA094" w14:textId="77777777" w:rsidR="00636F83" w:rsidRPr="004C3F98" w:rsidDel="00AA70B8" w:rsidRDefault="00636F83" w:rsidP="00636F83">
      <w:pPr>
        <w:numPr>
          <w:ilvl w:val="0"/>
          <w:numId w:val="9"/>
        </w:numPr>
        <w:contextualSpacing/>
        <w:rPr>
          <w:del w:id="2544" w:author="TF 112518" w:date="2018-11-26T22:29:00Z"/>
          <w:rFonts w:asciiTheme="minorHAnsi" w:eastAsia="Cambria" w:hAnsiTheme="minorHAnsi"/>
          <w:sz w:val="18"/>
          <w:szCs w:val="18"/>
        </w:rPr>
      </w:pPr>
      <w:del w:id="2545" w:author="TF 112518" w:date="2018-11-26T22:29:00Z">
        <w:r w:rsidRPr="00A35980" w:rsidDel="00AA70B8">
          <w:rPr>
            <w:rFonts w:asciiTheme="minorHAnsi" w:eastAsia="Cambria" w:hAnsiTheme="minorHAnsi"/>
            <w:sz w:val="18"/>
            <w:szCs w:val="18"/>
          </w:rPr>
          <w:delText>This value is automatically calculated</w:delText>
        </w:r>
        <w:r w:rsidDel="00AA70B8">
          <w:rPr>
            <w:rFonts w:asciiTheme="minorHAnsi" w:eastAsia="Cambria" w:hAnsiTheme="minorHAnsi"/>
            <w:sz w:val="18"/>
            <w:szCs w:val="18"/>
          </w:rPr>
          <w:delText xml:space="preserve"> </w:delText>
        </w:r>
        <w:r w:rsidRPr="00EE71C1" w:rsidDel="00AA70B8">
          <w:rPr>
            <w:rFonts w:asciiTheme="minorHAnsi" w:eastAsia="Cambria" w:hAnsiTheme="minorHAnsi"/>
            <w:sz w:val="18"/>
            <w:szCs w:val="18"/>
          </w:rPr>
          <w:delText xml:space="preserve">using </w:delText>
        </w:r>
        <w:r w:rsidDel="00AA70B8">
          <w:rPr>
            <w:rFonts w:asciiTheme="minorHAnsi" w:eastAsia="Cambria" w:hAnsiTheme="minorHAnsi"/>
            <w:sz w:val="18"/>
            <w:szCs w:val="18"/>
          </w:rPr>
          <w:delText xml:space="preserve">62.2 </w:delText>
        </w:r>
        <w:r w:rsidRPr="00EE71C1" w:rsidDel="00AA70B8">
          <w:rPr>
            <w:rFonts w:asciiTheme="minorHAnsi" w:eastAsia="Cambria" w:hAnsiTheme="minorHAnsi"/>
            <w:sz w:val="18"/>
            <w:szCs w:val="18"/>
          </w:rPr>
          <w:delText xml:space="preserve">equation </w:delText>
        </w:r>
        <w:r w:rsidDel="00AA70B8">
          <w:rPr>
            <w:rFonts w:asciiTheme="minorHAnsi" w:eastAsia="Cambria" w:hAnsiTheme="minorHAnsi"/>
            <w:sz w:val="18"/>
            <w:szCs w:val="18"/>
          </w:rPr>
          <w:delText>4.7</w:delText>
        </w:r>
        <w:r w:rsidRPr="00A35980" w:rsidDel="00AA70B8">
          <w:rPr>
            <w:rFonts w:asciiTheme="minorHAnsi" w:eastAsia="Cambria" w:hAnsiTheme="minorHAnsi"/>
            <w:sz w:val="18"/>
            <w:szCs w:val="18"/>
          </w:rPr>
          <w:delText xml:space="preserve">. </w:delText>
        </w:r>
        <w:r w:rsidDel="00AA70B8">
          <w:rPr>
            <w:rFonts w:asciiTheme="minorHAnsi" w:eastAsia="Cambria" w:hAnsiTheme="minorHAnsi"/>
            <w:sz w:val="18"/>
            <w:szCs w:val="18"/>
          </w:rPr>
          <w:delText xml:space="preserve">It is the difference between the total required ventilation and the ventilation provided by infiltration. </w:delText>
        </w:r>
        <w:r w:rsidRPr="00A35980" w:rsidDel="00AA70B8">
          <w:rPr>
            <w:rFonts w:asciiTheme="minorHAnsi" w:hAnsiTheme="minorHAnsi"/>
            <w:sz w:val="18"/>
            <w:szCs w:val="18"/>
          </w:rPr>
          <w:delText xml:space="preserve">The equation used to calculate this value in the field equals: </w:delText>
        </w:r>
        <w:r w:rsidDel="00AA70B8">
          <w:rPr>
            <w:rFonts w:asciiTheme="minorHAnsi" w:hAnsiTheme="minorHAnsi"/>
            <w:sz w:val="18"/>
            <w:szCs w:val="18"/>
          </w:rPr>
          <w:delText xml:space="preserve">(Required </w:delText>
        </w:r>
        <w:r w:rsidRPr="0045459E" w:rsidDel="00AA70B8">
          <w:rPr>
            <w:rFonts w:asciiTheme="minorHAnsi" w:hAnsiTheme="minorHAnsi"/>
            <w:sz w:val="18"/>
            <w:szCs w:val="18"/>
          </w:rPr>
          <w:delText>Continuous Whole-Building Ventilation Rate</w:delText>
        </w:r>
        <w:r w:rsidDel="00AA70B8">
          <w:rPr>
            <w:rFonts w:asciiTheme="minorHAnsi" w:hAnsiTheme="minorHAnsi"/>
            <w:sz w:val="18"/>
            <w:szCs w:val="18"/>
          </w:rPr>
          <w:delText xml:space="preserve"> B01 - Ventilation Provided by Infiltration B10 </w:delText>
        </w:r>
        <w:r w:rsidRPr="00A35980" w:rsidDel="00AA70B8">
          <w:rPr>
            <w:rFonts w:asciiTheme="minorHAnsi" w:hAnsiTheme="minorHAnsi"/>
            <w:sz w:val="18"/>
            <w:szCs w:val="18"/>
          </w:rPr>
          <w:delText>=</w:delText>
        </w:r>
        <w:r w:rsidDel="00AA70B8">
          <w:rPr>
            <w:rFonts w:asciiTheme="minorHAnsi" w:hAnsiTheme="minorHAnsi"/>
            <w:sz w:val="18"/>
            <w:szCs w:val="18"/>
          </w:rPr>
          <w:delText xml:space="preserve"> Required </w:delText>
        </w:r>
        <w:r w:rsidRPr="0045459E" w:rsidDel="00AA70B8">
          <w:rPr>
            <w:rFonts w:asciiTheme="minorHAnsi" w:hAnsiTheme="minorHAnsi"/>
            <w:sz w:val="18"/>
            <w:szCs w:val="18"/>
          </w:rPr>
          <w:delText>Continuous Whole-Building Ventilation Rate</w:delText>
        </w:r>
        <w:r w:rsidDel="00AA70B8">
          <w:rPr>
            <w:rFonts w:asciiTheme="minorHAnsi" w:hAnsiTheme="minorHAnsi"/>
            <w:sz w:val="18"/>
            <w:szCs w:val="18"/>
          </w:rPr>
          <w:delText xml:space="preserve"> of the fan in CFM</w:delText>
        </w:r>
      </w:del>
    </w:p>
    <w:p w14:paraId="2D5AA095" w14:textId="77777777" w:rsidR="00636F83" w:rsidRPr="00700338" w:rsidDel="00AA70B8" w:rsidRDefault="00636F83" w:rsidP="00636F83">
      <w:pPr>
        <w:numPr>
          <w:ilvl w:val="0"/>
          <w:numId w:val="9"/>
        </w:numPr>
        <w:contextualSpacing/>
        <w:rPr>
          <w:del w:id="2546" w:author="TF 112518" w:date="2018-11-26T22:29:00Z"/>
          <w:rFonts w:asciiTheme="minorHAnsi" w:eastAsia="Cambria" w:hAnsiTheme="minorHAnsi"/>
          <w:sz w:val="18"/>
          <w:szCs w:val="18"/>
        </w:rPr>
      </w:pPr>
      <w:del w:id="2547" w:author="TF 112518" w:date="2018-11-26T22:29:00Z">
        <w:r w:rsidRPr="007B7968" w:rsidDel="00AA70B8">
          <w:rPr>
            <w:rFonts w:asciiTheme="minorHAnsi" w:eastAsia="Cambria" w:hAnsiTheme="minorHAnsi"/>
            <w:sz w:val="18"/>
            <w:szCs w:val="18"/>
          </w:rPr>
          <w:delText xml:space="preserve">User entered value </w:delText>
        </w:r>
        <w:r w:rsidDel="00AA70B8">
          <w:rPr>
            <w:rFonts w:asciiTheme="minorHAnsi" w:eastAsia="Cambria" w:hAnsiTheme="minorHAnsi"/>
            <w:sz w:val="18"/>
            <w:szCs w:val="18"/>
          </w:rPr>
          <w:delText xml:space="preserve">equals the installed ventilation rate of the fan in </w:delText>
        </w:r>
        <w:r w:rsidDel="00AA70B8">
          <w:rPr>
            <w:rFonts w:asciiTheme="minorHAnsi" w:hAnsiTheme="minorHAnsi"/>
            <w:sz w:val="18"/>
            <w:szCs w:val="18"/>
          </w:rPr>
          <w:delText>CFM. This value will be field verified by enforcement personnel.</w:delText>
        </w:r>
      </w:del>
    </w:p>
    <w:p w14:paraId="2D5AA096" w14:textId="77777777" w:rsidR="00700338" w:rsidDel="00AA70B8" w:rsidRDefault="00700338" w:rsidP="00700338">
      <w:pPr>
        <w:rPr>
          <w:ins w:id="2548" w:author="Ferris, Todd@Energy" w:date="2018-11-20T14:13:00Z"/>
          <w:del w:id="2549" w:author="TF 112518" w:date="2018-11-26T22:29:00Z"/>
          <w:rFonts w:asciiTheme="minorHAnsi" w:eastAsia="Cambria" w:hAnsiTheme="minorHAnsi"/>
          <w:sz w:val="18"/>
          <w:szCs w:val="18"/>
        </w:rPr>
      </w:pPr>
    </w:p>
    <w:p w14:paraId="2D5AA097" w14:textId="77777777" w:rsidR="00CA4DB1" w:rsidDel="00AA70B8" w:rsidRDefault="00CA4DB1" w:rsidP="00CA4DB1">
      <w:pPr>
        <w:rPr>
          <w:ins w:id="2550" w:author="TF 112318" w:date="2018-11-23T14:26:00Z"/>
          <w:del w:id="2551" w:author="TF 112518" w:date="2018-11-26T22:29:00Z"/>
          <w:rFonts w:asciiTheme="minorHAnsi" w:eastAsia="Cambria" w:hAnsiTheme="minorHAnsi"/>
          <w:b/>
          <w:sz w:val="18"/>
          <w:szCs w:val="18"/>
        </w:rPr>
      </w:pPr>
      <w:ins w:id="2552" w:author="TF 112318" w:date="2018-11-23T14:26:00Z">
        <w:del w:id="2553" w:author="TF 112518" w:date="2018-11-26T22:29:00Z">
          <w:r w:rsidRPr="00EE71C1" w:rsidDel="00AA70B8">
            <w:rPr>
              <w:rFonts w:asciiTheme="minorHAnsi" w:eastAsia="Cambria" w:hAnsiTheme="minorHAnsi"/>
              <w:b/>
              <w:sz w:val="18"/>
              <w:szCs w:val="18"/>
            </w:rPr>
            <w:delText xml:space="preserve">Section </w:delText>
          </w:r>
          <w:r w:rsidDel="00AA70B8">
            <w:rPr>
              <w:rFonts w:asciiTheme="minorHAnsi" w:eastAsia="Cambria" w:hAnsiTheme="minorHAnsi"/>
              <w:b/>
              <w:sz w:val="18"/>
              <w:szCs w:val="18"/>
            </w:rPr>
            <w:delText>C</w:delText>
          </w:r>
          <w:r w:rsidRPr="00EE71C1" w:rsidDel="00AA70B8">
            <w:rPr>
              <w:rFonts w:asciiTheme="minorHAnsi" w:eastAsia="Cambria" w:hAnsiTheme="minorHAnsi"/>
              <w:b/>
              <w:sz w:val="18"/>
              <w:szCs w:val="18"/>
            </w:rPr>
            <w:delText xml:space="preserve">. </w:delText>
          </w:r>
        </w:del>
      </w:ins>
      <w:ins w:id="2554" w:author="TF 112318" w:date="2018-11-23T14:29:00Z">
        <w:del w:id="2555" w:author="TF 112518" w:date="2018-11-26T22:29:00Z">
          <w:r w:rsidR="00F46A43" w:rsidDel="00AA70B8">
            <w:rPr>
              <w:rFonts w:asciiTheme="minorHAnsi" w:eastAsia="Cambria" w:hAnsiTheme="minorHAnsi"/>
              <w:b/>
              <w:sz w:val="18"/>
              <w:szCs w:val="18"/>
            </w:rPr>
            <w:delText>Installed Ventilation</w:delText>
          </w:r>
        </w:del>
      </w:ins>
      <w:ins w:id="2556" w:author="TF 112318" w:date="2018-11-23T14:26:00Z">
        <w:del w:id="2557" w:author="TF 112518" w:date="2018-11-26T22:29:00Z">
          <w:r w:rsidRPr="00EE71C1" w:rsidDel="00AA70B8">
            <w:rPr>
              <w:rFonts w:asciiTheme="minorHAnsi" w:eastAsia="Cambria" w:hAnsiTheme="minorHAnsi"/>
              <w:b/>
              <w:sz w:val="18"/>
              <w:szCs w:val="18"/>
            </w:rPr>
            <w:delText xml:space="preserve"> – </w:delText>
          </w:r>
          <w:r w:rsidDel="00AA70B8">
            <w:rPr>
              <w:rFonts w:asciiTheme="minorHAnsi" w:eastAsia="Cambria" w:hAnsiTheme="minorHAnsi"/>
              <w:b/>
              <w:sz w:val="18"/>
              <w:szCs w:val="18"/>
            </w:rPr>
            <w:delText xml:space="preserve">Total </w:delText>
          </w:r>
          <w:r w:rsidRPr="00EE71C1" w:rsidDel="00AA70B8">
            <w:rPr>
              <w:rFonts w:asciiTheme="minorHAnsi" w:eastAsia="Cambria" w:hAnsiTheme="minorHAnsi"/>
              <w:b/>
              <w:sz w:val="18"/>
              <w:szCs w:val="18"/>
            </w:rPr>
            <w:delText>Ventilation Rate Method</w:delText>
          </w:r>
        </w:del>
      </w:ins>
    </w:p>
    <w:p w14:paraId="2D5AA098" w14:textId="77777777" w:rsidR="00F46A43" w:rsidDel="00AA70B8" w:rsidRDefault="00F46A43" w:rsidP="00F46A43">
      <w:pPr>
        <w:pStyle w:val="ListParagraph"/>
        <w:numPr>
          <w:ilvl w:val="0"/>
          <w:numId w:val="30"/>
        </w:numPr>
        <w:rPr>
          <w:ins w:id="2558" w:author="TF 112318" w:date="2018-11-23T14:31:00Z"/>
          <w:del w:id="2559" w:author="TF 112518" w:date="2018-11-26T22:29:00Z"/>
          <w:rFonts w:asciiTheme="minorHAnsi" w:eastAsia="Cambria" w:hAnsiTheme="minorHAnsi"/>
          <w:sz w:val="18"/>
          <w:szCs w:val="18"/>
        </w:rPr>
      </w:pPr>
      <w:ins w:id="2560" w:author="TF 112318" w:date="2018-11-23T14:31:00Z">
        <w:del w:id="2561" w:author="TF 112518" w:date="2018-11-26T22:29:00Z">
          <w:r w:rsidDel="00AA70B8">
            <w:rPr>
              <w:rFonts w:asciiTheme="minorHAnsi" w:eastAsia="Cambria" w:hAnsiTheme="minorHAnsi"/>
              <w:sz w:val="18"/>
              <w:szCs w:val="18"/>
            </w:rPr>
            <w:delText xml:space="preserve">User input text </w:delText>
          </w:r>
        </w:del>
      </w:ins>
      <w:ins w:id="2562" w:author="TF 112318" w:date="2018-11-23T14:48:00Z">
        <w:del w:id="2563" w:author="TF 112518" w:date="2018-11-26T22:29:00Z">
          <w:r w:rsidR="006B7D08" w:rsidDel="00AA70B8">
            <w:rPr>
              <w:rFonts w:asciiTheme="minorHAnsi" w:eastAsia="Cambria" w:hAnsiTheme="minorHAnsi"/>
              <w:sz w:val="18"/>
              <w:szCs w:val="18"/>
            </w:rPr>
            <w:delText xml:space="preserve">identifying </w:delText>
          </w:r>
        </w:del>
      </w:ins>
      <w:ins w:id="2564" w:author="TF 112318" w:date="2018-11-23T14:47:00Z">
        <w:del w:id="2565" w:author="TF 112518" w:date="2018-11-26T22:29:00Z">
          <w:r w:rsidR="006B7D08" w:rsidDel="00AA70B8">
            <w:rPr>
              <w:rFonts w:asciiTheme="minorHAnsi" w:eastAsia="Cambria" w:hAnsiTheme="minorHAnsi"/>
              <w:sz w:val="18"/>
              <w:szCs w:val="18"/>
            </w:rPr>
            <w:delText>the</w:delText>
          </w:r>
        </w:del>
      </w:ins>
      <w:ins w:id="2566" w:author="TF 112318" w:date="2018-11-23T14:46:00Z">
        <w:del w:id="2567" w:author="TF 112518" w:date="2018-11-26T22:29:00Z">
          <w:r w:rsidR="006B7D08" w:rsidDel="00AA70B8">
            <w:rPr>
              <w:rFonts w:asciiTheme="minorHAnsi" w:eastAsia="Cambria" w:hAnsiTheme="minorHAnsi"/>
              <w:sz w:val="18"/>
              <w:szCs w:val="18"/>
            </w:rPr>
            <w:delText xml:space="preserve"> fan name</w:delText>
          </w:r>
        </w:del>
      </w:ins>
      <w:ins w:id="2568" w:author="TF 112318" w:date="2018-11-23T14:48:00Z">
        <w:del w:id="2569" w:author="TF 112518" w:date="2018-11-26T22:29:00Z">
          <w:r w:rsidR="006B7D08" w:rsidDel="00AA70B8">
            <w:rPr>
              <w:rFonts w:asciiTheme="minorHAnsi" w:eastAsia="Cambria" w:hAnsiTheme="minorHAnsi"/>
              <w:sz w:val="18"/>
              <w:szCs w:val="18"/>
            </w:rPr>
            <w:delText xml:space="preserve"> for</w:delText>
          </w:r>
        </w:del>
      </w:ins>
      <w:ins w:id="2570" w:author="TF 112318" w:date="2018-11-23T14:46:00Z">
        <w:del w:id="2571" w:author="TF 112518" w:date="2018-11-26T22:29:00Z">
          <w:r w:rsidR="006B7D08" w:rsidDel="00AA70B8">
            <w:rPr>
              <w:rFonts w:asciiTheme="minorHAnsi" w:eastAsia="Cambria" w:hAnsiTheme="minorHAnsi"/>
              <w:sz w:val="18"/>
              <w:szCs w:val="18"/>
            </w:rPr>
            <w:delText xml:space="preserve"> each installed ventilation fan</w:delText>
          </w:r>
        </w:del>
      </w:ins>
      <w:ins w:id="2572" w:author="TF 112318" w:date="2018-11-23T14:31:00Z">
        <w:del w:id="2573" w:author="TF 112518" w:date="2018-11-26T22:29:00Z">
          <w:r w:rsidDel="00AA70B8">
            <w:rPr>
              <w:rFonts w:asciiTheme="minorHAnsi" w:eastAsia="Cambria" w:hAnsiTheme="minorHAnsi"/>
              <w:sz w:val="18"/>
              <w:szCs w:val="18"/>
            </w:rPr>
            <w:delText>.</w:delText>
          </w:r>
        </w:del>
      </w:ins>
    </w:p>
    <w:p w14:paraId="2D5AA099" w14:textId="77777777" w:rsidR="00F46A43" w:rsidDel="00AA70B8" w:rsidRDefault="00F46A43" w:rsidP="00F46A43">
      <w:pPr>
        <w:pStyle w:val="ListParagraph"/>
        <w:numPr>
          <w:ilvl w:val="0"/>
          <w:numId w:val="30"/>
        </w:numPr>
        <w:rPr>
          <w:ins w:id="2574" w:author="TF 112318" w:date="2018-11-23T14:34:00Z"/>
          <w:del w:id="2575" w:author="TF 112518" w:date="2018-11-26T22:29:00Z"/>
          <w:rFonts w:asciiTheme="minorHAnsi" w:eastAsia="Cambria" w:hAnsiTheme="minorHAnsi"/>
          <w:sz w:val="18"/>
          <w:szCs w:val="18"/>
        </w:rPr>
      </w:pPr>
      <w:ins w:id="2576" w:author="TF 112318" w:date="2018-11-23T14:33:00Z">
        <w:del w:id="2577" w:author="TF 112518" w:date="2018-11-26T22:29:00Z">
          <w:r w:rsidDel="00AA70B8">
            <w:rPr>
              <w:rFonts w:asciiTheme="minorHAnsi" w:eastAsia="Cambria" w:hAnsiTheme="minorHAnsi"/>
              <w:sz w:val="18"/>
              <w:szCs w:val="18"/>
            </w:rPr>
            <w:delText xml:space="preserve">User input text </w:delText>
          </w:r>
        </w:del>
      </w:ins>
      <w:ins w:id="2578" w:author="TF 112318" w:date="2018-11-23T14:48:00Z">
        <w:del w:id="2579" w:author="TF 112518" w:date="2018-11-26T22:29:00Z">
          <w:r w:rsidR="006B7D08" w:rsidDel="00AA70B8">
            <w:rPr>
              <w:rFonts w:asciiTheme="minorHAnsi" w:eastAsia="Cambria" w:hAnsiTheme="minorHAnsi"/>
              <w:sz w:val="18"/>
              <w:szCs w:val="18"/>
            </w:rPr>
            <w:delText xml:space="preserve">identifying the </w:delText>
          </w:r>
        </w:del>
      </w:ins>
      <w:ins w:id="2580" w:author="TF 112318" w:date="2018-11-23T14:33:00Z">
        <w:del w:id="2581" w:author="TF 112518" w:date="2018-11-26T22:29:00Z">
          <w:r w:rsidDel="00AA70B8">
            <w:rPr>
              <w:rFonts w:asciiTheme="minorHAnsi" w:eastAsia="Cambria" w:hAnsiTheme="minorHAnsi"/>
              <w:sz w:val="18"/>
              <w:szCs w:val="18"/>
            </w:rPr>
            <w:delText>fan locat</w:delText>
          </w:r>
        </w:del>
      </w:ins>
      <w:ins w:id="2582" w:author="TF 112318" w:date="2018-11-23T14:34:00Z">
        <w:del w:id="2583" w:author="TF 112518" w:date="2018-11-26T22:29:00Z">
          <w:r w:rsidDel="00AA70B8">
            <w:rPr>
              <w:rFonts w:asciiTheme="minorHAnsi" w:eastAsia="Cambria" w:hAnsiTheme="minorHAnsi"/>
              <w:sz w:val="18"/>
              <w:szCs w:val="18"/>
            </w:rPr>
            <w:delText>ion</w:delText>
          </w:r>
        </w:del>
      </w:ins>
      <w:ins w:id="2584" w:author="TF 112318" w:date="2018-11-23T14:48:00Z">
        <w:del w:id="2585" w:author="TF 112518" w:date="2018-11-26T22:29:00Z">
          <w:r w:rsidR="006B7D08" w:rsidDel="00AA70B8">
            <w:rPr>
              <w:rFonts w:asciiTheme="minorHAnsi" w:eastAsia="Cambria" w:hAnsiTheme="minorHAnsi"/>
              <w:sz w:val="18"/>
              <w:szCs w:val="18"/>
            </w:rPr>
            <w:delText xml:space="preserve"> for</w:delText>
          </w:r>
        </w:del>
      </w:ins>
      <w:ins w:id="2586" w:author="TF 112318" w:date="2018-11-23T14:46:00Z">
        <w:del w:id="2587" w:author="TF 112518" w:date="2018-11-26T22:29:00Z">
          <w:r w:rsidR="006B7D08" w:rsidDel="00AA70B8">
            <w:rPr>
              <w:rFonts w:asciiTheme="minorHAnsi" w:eastAsia="Cambria" w:hAnsiTheme="minorHAnsi"/>
              <w:sz w:val="18"/>
              <w:szCs w:val="18"/>
            </w:rPr>
            <w:delText xml:space="preserve"> each installed ventilation fan</w:delText>
          </w:r>
        </w:del>
      </w:ins>
      <w:ins w:id="2588" w:author="TF 112318" w:date="2018-11-23T14:33:00Z">
        <w:del w:id="2589" w:author="TF 112518" w:date="2018-11-26T22:29:00Z">
          <w:r w:rsidDel="00AA70B8">
            <w:rPr>
              <w:rFonts w:asciiTheme="minorHAnsi" w:eastAsia="Cambria" w:hAnsiTheme="minorHAnsi"/>
              <w:sz w:val="18"/>
              <w:szCs w:val="18"/>
            </w:rPr>
            <w:delText>.</w:delText>
          </w:r>
        </w:del>
      </w:ins>
    </w:p>
    <w:p w14:paraId="2D5AA09A" w14:textId="77777777" w:rsidR="00F46A43" w:rsidDel="00AA70B8" w:rsidRDefault="00F46A43" w:rsidP="00F46A43">
      <w:pPr>
        <w:pStyle w:val="ListParagraph"/>
        <w:numPr>
          <w:ilvl w:val="0"/>
          <w:numId w:val="30"/>
        </w:numPr>
        <w:rPr>
          <w:ins w:id="2590" w:author="TF 112318" w:date="2018-11-23T14:35:00Z"/>
          <w:del w:id="2591" w:author="TF 112518" w:date="2018-11-26T22:29:00Z"/>
          <w:rFonts w:asciiTheme="minorHAnsi" w:eastAsia="Cambria" w:hAnsiTheme="minorHAnsi"/>
          <w:sz w:val="18"/>
          <w:szCs w:val="18"/>
        </w:rPr>
      </w:pPr>
      <w:ins w:id="2592" w:author="TF 112318" w:date="2018-11-23T14:35:00Z">
        <w:del w:id="2593" w:author="TF 112518" w:date="2018-11-26T22:29:00Z">
          <w:r w:rsidDel="00AA70B8">
            <w:rPr>
              <w:rFonts w:asciiTheme="minorHAnsi" w:eastAsia="Cambria" w:hAnsiTheme="minorHAnsi"/>
              <w:sz w:val="18"/>
              <w:szCs w:val="18"/>
            </w:rPr>
            <w:delText>Runtime (Min/Hr)</w:delText>
          </w:r>
          <w:r w:rsidRPr="00F46A43" w:rsidDel="00AA70B8">
            <w:rPr>
              <w:rFonts w:asciiTheme="minorHAnsi" w:eastAsia="Cambria" w:hAnsiTheme="minorHAnsi"/>
              <w:sz w:val="18"/>
              <w:szCs w:val="18"/>
            </w:rPr>
            <w:delText>: This value may be filled out automatically or be user input.</w:delText>
          </w:r>
        </w:del>
      </w:ins>
    </w:p>
    <w:p w14:paraId="2D5AA09B" w14:textId="77777777" w:rsidR="00F46A43" w:rsidDel="00AA70B8" w:rsidRDefault="00F46A43" w:rsidP="00F46A43">
      <w:pPr>
        <w:pStyle w:val="ListParagraph"/>
        <w:numPr>
          <w:ilvl w:val="0"/>
          <w:numId w:val="29"/>
        </w:numPr>
        <w:rPr>
          <w:ins w:id="2594" w:author="TF 112318" w:date="2018-11-23T14:38:00Z"/>
          <w:del w:id="2595" w:author="TF 112518" w:date="2018-11-26T22:29:00Z"/>
          <w:rFonts w:asciiTheme="minorHAnsi" w:eastAsia="Cambria" w:hAnsiTheme="minorHAnsi"/>
          <w:sz w:val="18"/>
          <w:szCs w:val="18"/>
        </w:rPr>
      </w:pPr>
      <w:ins w:id="2596" w:author="TF 112318" w:date="2018-11-23T14:36:00Z">
        <w:del w:id="2597" w:author="TF 112518" w:date="2018-11-26T22:29:00Z">
          <w:r w:rsidDel="00AA70B8">
            <w:rPr>
              <w:rFonts w:asciiTheme="minorHAnsi" w:eastAsia="Cambria" w:hAnsiTheme="minorHAnsi"/>
              <w:sz w:val="18"/>
              <w:szCs w:val="18"/>
            </w:rPr>
            <w:delText>If ventilation operation schedule</w:delText>
          </w:r>
        </w:del>
      </w:ins>
      <w:ins w:id="2598" w:author="TF 112318" w:date="2018-11-23T14:38:00Z">
        <w:del w:id="2599" w:author="TF 112518" w:date="2018-11-26T22:29:00Z">
          <w:r w:rsidDel="00AA70B8">
            <w:rPr>
              <w:rFonts w:asciiTheme="minorHAnsi" w:eastAsia="Cambria" w:hAnsiTheme="minorHAnsi"/>
              <w:sz w:val="18"/>
              <w:szCs w:val="18"/>
            </w:rPr>
            <w:delText xml:space="preserve"> from section B</w:delText>
          </w:r>
        </w:del>
      </w:ins>
      <w:ins w:id="2600" w:author="TF 112318" w:date="2018-11-23T14:36:00Z">
        <w:del w:id="2601" w:author="TF 112518" w:date="2018-11-26T22:29:00Z">
          <w:r w:rsidDel="00AA70B8">
            <w:rPr>
              <w:rFonts w:asciiTheme="minorHAnsi" w:eastAsia="Cambria" w:hAnsiTheme="minorHAnsi"/>
              <w:sz w:val="18"/>
              <w:szCs w:val="18"/>
            </w:rPr>
            <w:delText xml:space="preserve"> = </w:delText>
          </w:r>
        </w:del>
      </w:ins>
      <w:ins w:id="2602" w:author="TF 112318" w:date="2018-11-23T14:39:00Z">
        <w:del w:id="2603" w:author="TF 112518" w:date="2018-11-26T22:29:00Z">
          <w:r w:rsidR="006B7D08" w:rsidDel="00AA70B8">
            <w:rPr>
              <w:rFonts w:asciiTheme="minorHAnsi" w:eastAsia="Cambria" w:hAnsiTheme="minorHAnsi"/>
              <w:sz w:val="18"/>
              <w:szCs w:val="18"/>
            </w:rPr>
            <w:delText>“</w:delText>
          </w:r>
        </w:del>
      </w:ins>
      <w:ins w:id="2604" w:author="TF 112318" w:date="2018-11-23T14:36:00Z">
        <w:del w:id="2605" w:author="TF 112518" w:date="2018-11-26T22:29:00Z">
          <w:r w:rsidDel="00AA70B8">
            <w:rPr>
              <w:rFonts w:asciiTheme="minorHAnsi" w:eastAsia="Cambria" w:hAnsiTheme="minorHAnsi"/>
              <w:sz w:val="18"/>
              <w:szCs w:val="18"/>
            </w:rPr>
            <w:delText>contin</w:delText>
          </w:r>
        </w:del>
      </w:ins>
      <w:ins w:id="2606" w:author="TF 112318" w:date="2018-11-23T14:37:00Z">
        <w:del w:id="2607" w:author="TF 112518" w:date="2018-11-26T22:29:00Z">
          <w:r w:rsidDel="00AA70B8">
            <w:rPr>
              <w:rFonts w:asciiTheme="minorHAnsi" w:eastAsia="Cambria" w:hAnsiTheme="minorHAnsi"/>
              <w:sz w:val="18"/>
              <w:szCs w:val="18"/>
            </w:rPr>
            <w:delText>uous</w:delText>
          </w:r>
        </w:del>
      </w:ins>
      <w:ins w:id="2608" w:author="TF 112318" w:date="2018-11-23T14:40:00Z">
        <w:del w:id="2609" w:author="TF 112518" w:date="2018-11-26T22:29:00Z">
          <w:r w:rsidR="006B7D08" w:rsidDel="00AA70B8">
            <w:rPr>
              <w:rFonts w:asciiTheme="minorHAnsi" w:eastAsia="Cambria" w:hAnsiTheme="minorHAnsi"/>
              <w:sz w:val="18"/>
              <w:szCs w:val="18"/>
            </w:rPr>
            <w:delText>”</w:delText>
          </w:r>
        </w:del>
      </w:ins>
      <w:ins w:id="2610" w:author="TF 112318" w:date="2018-11-23T14:37:00Z">
        <w:del w:id="2611" w:author="TF 112518" w:date="2018-11-26T22:29:00Z">
          <w:r w:rsidDel="00AA70B8">
            <w:rPr>
              <w:rFonts w:asciiTheme="minorHAnsi" w:eastAsia="Cambria" w:hAnsiTheme="minorHAnsi"/>
              <w:sz w:val="18"/>
              <w:szCs w:val="18"/>
            </w:rPr>
            <w:delText>, then value of 60 will be automatically enter</w:delText>
          </w:r>
        </w:del>
      </w:ins>
      <w:ins w:id="2612" w:author="TF 112318" w:date="2018-11-23T14:38:00Z">
        <w:del w:id="2613" w:author="TF 112518" w:date="2018-11-26T22:29:00Z">
          <w:r w:rsidDel="00AA70B8">
            <w:rPr>
              <w:rFonts w:asciiTheme="minorHAnsi" w:eastAsia="Cambria" w:hAnsiTheme="minorHAnsi"/>
              <w:sz w:val="18"/>
              <w:szCs w:val="18"/>
            </w:rPr>
            <w:delText>ed.</w:delText>
          </w:r>
        </w:del>
      </w:ins>
    </w:p>
    <w:p w14:paraId="2D5AA09C" w14:textId="77777777" w:rsidR="006B7D08" w:rsidDel="00AA70B8" w:rsidRDefault="00F46A43" w:rsidP="006B7D08">
      <w:pPr>
        <w:pStyle w:val="ListParagraph"/>
        <w:numPr>
          <w:ilvl w:val="0"/>
          <w:numId w:val="29"/>
        </w:numPr>
        <w:rPr>
          <w:ins w:id="2614" w:author="TF 112318" w:date="2018-11-23T14:40:00Z"/>
          <w:del w:id="2615" w:author="TF 112518" w:date="2018-11-26T22:29:00Z"/>
          <w:rFonts w:asciiTheme="minorHAnsi" w:eastAsia="Cambria" w:hAnsiTheme="minorHAnsi"/>
          <w:sz w:val="18"/>
          <w:szCs w:val="18"/>
        </w:rPr>
      </w:pPr>
      <w:ins w:id="2616" w:author="TF 112318" w:date="2018-11-23T14:38:00Z">
        <w:del w:id="2617" w:author="TF 112518" w:date="2018-11-26T22:29:00Z">
          <w:r w:rsidDel="00AA70B8">
            <w:rPr>
              <w:rFonts w:asciiTheme="minorHAnsi" w:eastAsia="Cambria" w:hAnsiTheme="minorHAnsi"/>
              <w:sz w:val="18"/>
              <w:szCs w:val="18"/>
            </w:rPr>
            <w:delText xml:space="preserve">If ventilation operation schedule from section B = </w:delText>
          </w:r>
        </w:del>
      </w:ins>
      <w:ins w:id="2618" w:author="TF 112318" w:date="2018-11-23T14:40:00Z">
        <w:del w:id="2619" w:author="TF 112518" w:date="2018-11-26T22:29:00Z">
          <w:r w:rsidR="006B7D08" w:rsidDel="00AA70B8">
            <w:rPr>
              <w:rFonts w:asciiTheme="minorHAnsi" w:eastAsia="Cambria" w:hAnsiTheme="minorHAnsi"/>
              <w:sz w:val="18"/>
              <w:szCs w:val="18"/>
            </w:rPr>
            <w:delText>“</w:delText>
          </w:r>
        </w:del>
      </w:ins>
      <w:ins w:id="2620" w:author="TF 112318" w:date="2018-11-23T14:38:00Z">
        <w:del w:id="2621" w:author="TF 112518" w:date="2018-11-26T22:29:00Z">
          <w:r w:rsidDel="00AA70B8">
            <w:rPr>
              <w:rFonts w:asciiTheme="minorHAnsi" w:eastAsia="Cambria" w:hAnsiTheme="minorHAnsi"/>
              <w:sz w:val="18"/>
              <w:szCs w:val="18"/>
            </w:rPr>
            <w:delText>short</w:delText>
          </w:r>
        </w:del>
      </w:ins>
      <w:ins w:id="2622" w:author="TF 112318" w:date="2018-11-23T14:39:00Z">
        <w:del w:id="2623" w:author="TF 112518" w:date="2018-11-26T22:29:00Z">
          <w:r w:rsidR="006B7D08" w:rsidDel="00AA70B8">
            <w:rPr>
              <w:rFonts w:asciiTheme="minorHAnsi" w:eastAsia="Cambria" w:hAnsiTheme="minorHAnsi"/>
              <w:sz w:val="18"/>
              <w:szCs w:val="18"/>
            </w:rPr>
            <w:delText xml:space="preserve"> </w:delText>
          </w:r>
        </w:del>
      </w:ins>
      <w:ins w:id="2624" w:author="TF 112318" w:date="2018-11-23T14:38:00Z">
        <w:del w:id="2625" w:author="TF 112518" w:date="2018-11-26T22:29:00Z">
          <w:r w:rsidDel="00AA70B8">
            <w:rPr>
              <w:rFonts w:asciiTheme="minorHAnsi" w:eastAsia="Cambria" w:hAnsiTheme="minorHAnsi"/>
              <w:sz w:val="18"/>
              <w:szCs w:val="18"/>
            </w:rPr>
            <w:delText>term average</w:delText>
          </w:r>
        </w:del>
      </w:ins>
      <w:ins w:id="2626" w:author="TF 112318" w:date="2018-11-23T14:40:00Z">
        <w:del w:id="2627" w:author="TF 112518" w:date="2018-11-26T22:29:00Z">
          <w:r w:rsidR="006B7D08" w:rsidDel="00AA70B8">
            <w:rPr>
              <w:rFonts w:asciiTheme="minorHAnsi" w:eastAsia="Cambria" w:hAnsiTheme="minorHAnsi"/>
              <w:sz w:val="18"/>
              <w:szCs w:val="18"/>
            </w:rPr>
            <w:delText>”</w:delText>
          </w:r>
        </w:del>
      </w:ins>
      <w:ins w:id="2628" w:author="TF 112318" w:date="2018-11-23T14:38:00Z">
        <w:del w:id="2629" w:author="TF 112518" w:date="2018-11-26T22:29:00Z">
          <w:r w:rsidDel="00AA70B8">
            <w:rPr>
              <w:rFonts w:asciiTheme="minorHAnsi" w:eastAsia="Cambria" w:hAnsiTheme="minorHAnsi"/>
              <w:sz w:val="18"/>
              <w:szCs w:val="18"/>
            </w:rPr>
            <w:delText xml:space="preserve">, then </w:delText>
          </w:r>
        </w:del>
      </w:ins>
      <w:ins w:id="2630" w:author="TF 112318" w:date="2018-11-23T14:39:00Z">
        <w:del w:id="2631" w:author="TF 112518" w:date="2018-11-26T22:29:00Z">
          <w:r w:rsidDel="00AA70B8">
            <w:rPr>
              <w:rFonts w:asciiTheme="minorHAnsi" w:eastAsia="Cambria" w:hAnsiTheme="minorHAnsi"/>
              <w:sz w:val="18"/>
              <w:szCs w:val="18"/>
            </w:rPr>
            <w:delText xml:space="preserve">user enter </w:delText>
          </w:r>
        </w:del>
      </w:ins>
      <w:ins w:id="2632" w:author="TF 112318" w:date="2018-11-23T14:38:00Z">
        <w:del w:id="2633" w:author="TF 112518" w:date="2018-11-26T22:29:00Z">
          <w:r w:rsidDel="00AA70B8">
            <w:rPr>
              <w:rFonts w:asciiTheme="minorHAnsi" w:eastAsia="Cambria" w:hAnsiTheme="minorHAnsi"/>
              <w:sz w:val="18"/>
              <w:szCs w:val="18"/>
            </w:rPr>
            <w:delText>value of</w:delText>
          </w:r>
        </w:del>
      </w:ins>
      <w:ins w:id="2634" w:author="TF 112318" w:date="2018-11-23T14:40:00Z">
        <w:del w:id="2635" w:author="TF 112518" w:date="2018-11-26T22:29:00Z">
          <w:r w:rsidR="006B7D08" w:rsidDel="00AA70B8">
            <w:rPr>
              <w:rFonts w:asciiTheme="minorHAnsi" w:eastAsia="Cambria" w:hAnsiTheme="minorHAnsi"/>
              <w:sz w:val="18"/>
              <w:szCs w:val="18"/>
            </w:rPr>
            <w:delText xml:space="preserve"> less than or equal to </w:delText>
          </w:r>
        </w:del>
      </w:ins>
      <w:ins w:id="2636" w:author="TF 112318" w:date="2018-11-23T14:38:00Z">
        <w:del w:id="2637" w:author="TF 112518" w:date="2018-11-26T22:29:00Z">
          <w:r w:rsidDel="00AA70B8">
            <w:rPr>
              <w:rFonts w:asciiTheme="minorHAnsi" w:eastAsia="Cambria" w:hAnsiTheme="minorHAnsi"/>
              <w:sz w:val="18"/>
              <w:szCs w:val="18"/>
            </w:rPr>
            <w:delText>60</w:delText>
          </w:r>
        </w:del>
      </w:ins>
      <w:ins w:id="2638" w:author="TF 112318" w:date="2018-11-23T14:49:00Z">
        <w:del w:id="2639" w:author="TF 112518" w:date="2018-11-26T22:29:00Z">
          <w:r w:rsidR="006849B6" w:rsidDel="00AA70B8">
            <w:rPr>
              <w:rFonts w:asciiTheme="minorHAnsi" w:eastAsia="Cambria" w:hAnsiTheme="minorHAnsi"/>
              <w:sz w:val="18"/>
              <w:szCs w:val="18"/>
            </w:rPr>
            <w:delText xml:space="preserve"> for each installed ventilation fan.</w:delText>
          </w:r>
        </w:del>
      </w:ins>
    </w:p>
    <w:p w14:paraId="2D5AA09D" w14:textId="77777777" w:rsidR="006B7D08" w:rsidDel="00AA70B8" w:rsidRDefault="006B7D08" w:rsidP="00F46A43">
      <w:pPr>
        <w:pStyle w:val="ListParagraph"/>
        <w:numPr>
          <w:ilvl w:val="0"/>
          <w:numId w:val="30"/>
        </w:numPr>
        <w:rPr>
          <w:ins w:id="2640" w:author="TF 112318" w:date="2018-11-23T14:44:00Z"/>
          <w:del w:id="2641" w:author="TF 112518" w:date="2018-11-26T22:29:00Z"/>
          <w:rFonts w:asciiTheme="minorHAnsi" w:eastAsia="Cambria" w:hAnsiTheme="minorHAnsi"/>
          <w:sz w:val="18"/>
          <w:szCs w:val="18"/>
        </w:rPr>
      </w:pPr>
      <w:ins w:id="2642" w:author="TF 112318" w:date="2018-11-23T14:41:00Z">
        <w:del w:id="2643" w:author="TF 112518" w:date="2018-11-26T22:29:00Z">
          <w:r w:rsidDel="00AA70B8">
            <w:rPr>
              <w:rFonts w:asciiTheme="minorHAnsi" w:eastAsia="Cambria" w:hAnsiTheme="minorHAnsi"/>
              <w:sz w:val="18"/>
              <w:szCs w:val="18"/>
            </w:rPr>
            <w:delText xml:space="preserve">User </w:delText>
          </w:r>
        </w:del>
      </w:ins>
      <w:ins w:id="2644" w:author="TF 112318" w:date="2018-11-23T16:40:00Z">
        <w:del w:id="2645" w:author="TF 112518" w:date="2018-11-26T22:29:00Z">
          <w:r w:rsidR="00F967F2" w:rsidDel="00AA70B8">
            <w:rPr>
              <w:rFonts w:asciiTheme="minorHAnsi" w:eastAsia="Cambria" w:hAnsiTheme="minorHAnsi"/>
              <w:sz w:val="18"/>
              <w:szCs w:val="18"/>
            </w:rPr>
            <w:delText xml:space="preserve">to </w:delText>
          </w:r>
        </w:del>
      </w:ins>
      <w:ins w:id="2646" w:author="TF 112318" w:date="2018-11-23T14:41:00Z">
        <w:del w:id="2647" w:author="TF 112518" w:date="2018-11-26T22:29:00Z">
          <w:r w:rsidDel="00AA70B8">
            <w:rPr>
              <w:rFonts w:asciiTheme="minorHAnsi" w:eastAsia="Cambria" w:hAnsiTheme="minorHAnsi"/>
              <w:sz w:val="18"/>
              <w:szCs w:val="18"/>
            </w:rPr>
            <w:delText xml:space="preserve">enter </w:delText>
          </w:r>
        </w:del>
      </w:ins>
      <w:ins w:id="2648" w:author="TF 112318" w:date="2018-11-23T14:43:00Z">
        <w:del w:id="2649" w:author="TF 112518" w:date="2018-11-26T22:29:00Z">
          <w:r w:rsidDel="00AA70B8">
            <w:rPr>
              <w:rFonts w:asciiTheme="minorHAnsi" w:eastAsia="Cambria" w:hAnsiTheme="minorHAnsi"/>
              <w:sz w:val="18"/>
              <w:szCs w:val="18"/>
            </w:rPr>
            <w:delText xml:space="preserve">CFM </w:delText>
          </w:r>
        </w:del>
      </w:ins>
      <w:ins w:id="2650" w:author="TF 112318" w:date="2018-11-23T14:41:00Z">
        <w:del w:id="2651" w:author="TF 112518" w:date="2018-11-26T22:29:00Z">
          <w:r w:rsidDel="00AA70B8">
            <w:rPr>
              <w:rFonts w:asciiTheme="minorHAnsi" w:eastAsia="Cambria" w:hAnsiTheme="minorHAnsi"/>
              <w:sz w:val="18"/>
              <w:szCs w:val="18"/>
            </w:rPr>
            <w:delText>value from test</w:delText>
          </w:r>
        </w:del>
      </w:ins>
      <w:ins w:id="2652" w:author="TF 112318" w:date="2018-11-23T14:43:00Z">
        <w:del w:id="2653" w:author="TF 112518" w:date="2018-11-26T22:29:00Z">
          <w:r w:rsidDel="00AA70B8">
            <w:rPr>
              <w:rFonts w:asciiTheme="minorHAnsi" w:eastAsia="Cambria" w:hAnsiTheme="minorHAnsi"/>
              <w:sz w:val="18"/>
              <w:szCs w:val="18"/>
            </w:rPr>
            <w:delText xml:space="preserve"> </w:delText>
          </w:r>
        </w:del>
      </w:ins>
      <w:ins w:id="2654" w:author="TF 112318" w:date="2018-11-23T16:36:00Z">
        <w:del w:id="2655" w:author="TF 112518" w:date="2018-11-26T22:29:00Z">
          <w:r w:rsidR="00F967F2" w:rsidDel="00AA70B8">
            <w:rPr>
              <w:rFonts w:asciiTheme="minorHAnsi" w:eastAsia="Cambria" w:hAnsiTheme="minorHAnsi"/>
              <w:sz w:val="18"/>
              <w:szCs w:val="18"/>
            </w:rPr>
            <w:delText xml:space="preserve">procedures described in </w:delText>
          </w:r>
        </w:del>
      </w:ins>
      <w:ins w:id="2656" w:author="TF 112318" w:date="2018-11-23T14:43:00Z">
        <w:del w:id="2657" w:author="TF 112518" w:date="2018-11-26T22:29:00Z">
          <w:r w:rsidDel="00AA70B8">
            <w:rPr>
              <w:rFonts w:asciiTheme="minorHAnsi" w:eastAsia="Cambria" w:hAnsiTheme="minorHAnsi"/>
              <w:sz w:val="18"/>
              <w:szCs w:val="18"/>
            </w:rPr>
            <w:delText>RA3.</w:delText>
          </w:r>
        </w:del>
      </w:ins>
      <w:ins w:id="2658" w:author="TF 112318" w:date="2018-11-23T16:39:00Z">
        <w:del w:id="2659" w:author="TF 112518" w:date="2018-11-26T22:29:00Z">
          <w:r w:rsidR="00F967F2" w:rsidDel="00AA70B8">
            <w:rPr>
              <w:rFonts w:asciiTheme="minorHAnsi" w:eastAsia="Cambria" w:hAnsiTheme="minorHAnsi"/>
              <w:sz w:val="18"/>
              <w:szCs w:val="18"/>
            </w:rPr>
            <w:delText>7.4</w:delText>
          </w:r>
        </w:del>
      </w:ins>
      <w:ins w:id="2660" w:author="TF 112318" w:date="2018-11-23T16:40:00Z">
        <w:del w:id="2661" w:author="TF 112518" w:date="2018-11-26T22:29:00Z">
          <w:r w:rsidR="00F967F2" w:rsidDel="00AA70B8">
            <w:rPr>
              <w:rFonts w:asciiTheme="minorHAnsi" w:eastAsia="Cambria" w:hAnsiTheme="minorHAnsi"/>
              <w:sz w:val="18"/>
              <w:szCs w:val="18"/>
            </w:rPr>
            <w:delText xml:space="preserve"> for e</w:delText>
          </w:r>
        </w:del>
      </w:ins>
      <w:ins w:id="2662" w:author="TF 112318" w:date="2018-11-23T14:47:00Z">
        <w:del w:id="2663" w:author="TF 112518" w:date="2018-11-26T22:29:00Z">
          <w:r w:rsidDel="00AA70B8">
            <w:rPr>
              <w:rFonts w:asciiTheme="minorHAnsi" w:eastAsia="Cambria" w:hAnsiTheme="minorHAnsi"/>
              <w:sz w:val="18"/>
              <w:szCs w:val="18"/>
            </w:rPr>
            <w:delText>ach installed ventilation fan</w:delText>
          </w:r>
        </w:del>
      </w:ins>
      <w:ins w:id="2664" w:author="TF 112318" w:date="2018-11-23T14:49:00Z">
        <w:del w:id="2665" w:author="TF 112518" w:date="2018-11-26T22:29:00Z">
          <w:r w:rsidR="006849B6" w:rsidDel="00AA70B8">
            <w:rPr>
              <w:rFonts w:asciiTheme="minorHAnsi" w:eastAsia="Cambria" w:hAnsiTheme="minorHAnsi"/>
              <w:sz w:val="18"/>
              <w:szCs w:val="18"/>
            </w:rPr>
            <w:delText>.</w:delText>
          </w:r>
        </w:del>
      </w:ins>
    </w:p>
    <w:p w14:paraId="2D5AA09E" w14:textId="77777777" w:rsidR="006849B6" w:rsidDel="00AA70B8" w:rsidRDefault="006849B6" w:rsidP="00F46A43">
      <w:pPr>
        <w:pStyle w:val="ListParagraph"/>
        <w:numPr>
          <w:ilvl w:val="0"/>
          <w:numId w:val="30"/>
        </w:numPr>
        <w:rPr>
          <w:ins w:id="2666" w:author="TF 112318" w:date="2018-11-23T14:52:00Z"/>
          <w:del w:id="2667" w:author="TF 112518" w:date="2018-11-26T22:29:00Z"/>
          <w:rFonts w:asciiTheme="minorHAnsi" w:eastAsia="Cambria" w:hAnsiTheme="minorHAnsi"/>
          <w:sz w:val="18"/>
          <w:szCs w:val="18"/>
        </w:rPr>
      </w:pPr>
      <w:ins w:id="2668" w:author="TF 112318" w:date="2018-11-23T14:51:00Z">
        <w:del w:id="2669" w:author="TF 112518" w:date="2018-11-26T22:29:00Z">
          <w:r w:rsidDel="00AA70B8">
            <w:rPr>
              <w:rFonts w:asciiTheme="minorHAnsi" w:eastAsia="Cambria" w:hAnsiTheme="minorHAnsi"/>
              <w:sz w:val="18"/>
              <w:szCs w:val="18"/>
            </w:rPr>
            <w:delText>Equivalent continuous ventilation CFM is automatically calculated</w:delText>
          </w:r>
        </w:del>
      </w:ins>
      <w:ins w:id="2670" w:author="TF 112318" w:date="2018-11-23T14:52:00Z">
        <w:del w:id="2671" w:author="TF 112518" w:date="2018-11-26T22:29:00Z">
          <w:r w:rsidDel="00AA70B8">
            <w:rPr>
              <w:rFonts w:asciiTheme="minorHAnsi" w:eastAsia="Cambria" w:hAnsiTheme="minorHAnsi"/>
              <w:sz w:val="18"/>
              <w:szCs w:val="18"/>
            </w:rPr>
            <w:delText xml:space="preserve"> for each ventilation fan</w:delText>
          </w:r>
        </w:del>
      </w:ins>
      <w:ins w:id="2672" w:author="TF 112318" w:date="2018-11-23T14:51:00Z">
        <w:del w:id="2673" w:author="TF 112518" w:date="2018-11-26T22:29:00Z">
          <w:r w:rsidDel="00AA70B8">
            <w:rPr>
              <w:rFonts w:asciiTheme="minorHAnsi" w:eastAsia="Cambria" w:hAnsiTheme="minorHAnsi"/>
              <w:sz w:val="18"/>
              <w:szCs w:val="18"/>
            </w:rPr>
            <w:delText>.</w:delText>
          </w:r>
        </w:del>
      </w:ins>
    </w:p>
    <w:p w14:paraId="2D5AA09F" w14:textId="77777777" w:rsidR="00EE3065" w:rsidRPr="006849B6" w:rsidDel="00AA70B8" w:rsidRDefault="006849B6" w:rsidP="00F46A43">
      <w:pPr>
        <w:pStyle w:val="ListParagraph"/>
        <w:numPr>
          <w:ilvl w:val="0"/>
          <w:numId w:val="30"/>
        </w:numPr>
        <w:rPr>
          <w:del w:id="2674" w:author="TF 112518" w:date="2018-11-26T22:29:00Z"/>
          <w:rFonts w:asciiTheme="minorHAnsi" w:eastAsia="Cambria" w:hAnsiTheme="minorHAnsi"/>
          <w:sz w:val="18"/>
          <w:szCs w:val="18"/>
          <w:rPrChange w:id="2675" w:author="Unknown">
            <w:rPr>
              <w:del w:id="2676" w:author="TF 112518" w:date="2018-11-26T22:29:00Z"/>
              <w:rFonts w:eastAsia="Cambria"/>
            </w:rPr>
          </w:rPrChange>
        </w:rPr>
        <w:sectPr w:rsidR="00EE3065" w:rsidRPr="006849B6" w:rsidDel="00AA70B8" w:rsidSect="00FB7C8C">
          <w:headerReference w:type="even" r:id="rId12"/>
          <w:headerReference w:type="default" r:id="rId13"/>
          <w:footerReference w:type="default" r:id="rId14"/>
          <w:headerReference w:type="first" r:id="rId15"/>
          <w:pgSz w:w="12240" w:h="15840" w:code="1"/>
          <w:pgMar w:top="720" w:right="720" w:bottom="720" w:left="720" w:header="576" w:footer="576" w:gutter="0"/>
          <w:pgNumType w:start="1"/>
          <w:cols w:space="720"/>
          <w:docGrid w:linePitch="272"/>
        </w:sectPr>
      </w:pPr>
      <w:ins w:id="2687" w:author="TF 112318" w:date="2018-11-23T14:52:00Z">
        <w:del w:id="2688" w:author="TF 112518" w:date="2018-11-26T22:29:00Z">
          <w:r w:rsidRPr="006849B6" w:rsidDel="00AA70B8">
            <w:rPr>
              <w:rFonts w:asciiTheme="minorHAnsi" w:eastAsia="Cambria" w:hAnsiTheme="minorHAnsi"/>
              <w:sz w:val="18"/>
              <w:szCs w:val="18"/>
            </w:rPr>
            <w:delText>Total installe</w:delText>
          </w:r>
        </w:del>
      </w:ins>
      <w:ins w:id="2689" w:author="TF 112318" w:date="2018-11-23T14:53:00Z">
        <w:del w:id="2690" w:author="TF 112518" w:date="2018-11-26T22:29:00Z">
          <w:r w:rsidRPr="006849B6" w:rsidDel="00AA70B8">
            <w:rPr>
              <w:rFonts w:asciiTheme="minorHAnsi" w:eastAsia="Cambria" w:hAnsiTheme="minorHAnsi"/>
              <w:sz w:val="18"/>
              <w:szCs w:val="18"/>
            </w:rPr>
            <w:delText xml:space="preserve">d </w:delText>
          </w:r>
        </w:del>
      </w:ins>
      <w:ins w:id="2691" w:author="TF 112318" w:date="2018-11-23T14:52:00Z">
        <w:del w:id="2692" w:author="TF 112518" w:date="2018-11-26T22:29:00Z">
          <w:r w:rsidRPr="006849B6" w:rsidDel="00AA70B8">
            <w:rPr>
              <w:rFonts w:asciiTheme="minorHAnsi" w:eastAsia="Cambria" w:hAnsiTheme="minorHAnsi"/>
              <w:sz w:val="18"/>
              <w:szCs w:val="18"/>
            </w:rPr>
            <w:delText>continuous ventilation CFM is automatically</w:delText>
          </w:r>
          <w:r w:rsidR="00802732" w:rsidDel="00AA70B8">
            <w:rPr>
              <w:rFonts w:asciiTheme="minorHAnsi" w:eastAsia="Cambria" w:hAnsiTheme="minorHAnsi"/>
              <w:sz w:val="18"/>
              <w:szCs w:val="18"/>
            </w:rPr>
            <w:delText xml:space="preserve"> calculated </w:delText>
          </w:r>
        </w:del>
      </w:ins>
      <w:ins w:id="2693" w:author="TF 112318" w:date="2018-11-23T14:53:00Z">
        <w:del w:id="2694" w:author="TF 112518" w:date="2018-11-26T22:29:00Z">
          <w:r w:rsidR="00802732" w:rsidDel="00AA70B8">
            <w:rPr>
              <w:rFonts w:asciiTheme="minorHAnsi" w:eastAsia="Cambria" w:hAnsiTheme="minorHAnsi"/>
              <w:sz w:val="18"/>
              <w:szCs w:val="18"/>
            </w:rPr>
            <w:delText xml:space="preserve">based on the installed </w:delText>
          </w:r>
        </w:del>
      </w:ins>
      <w:ins w:id="2695" w:author="TF 112318" w:date="2018-11-23T14:52:00Z">
        <w:del w:id="2696" w:author="TF 112518" w:date="2018-11-26T22:29:00Z">
          <w:r w:rsidR="00802732" w:rsidDel="00AA70B8">
            <w:rPr>
              <w:rFonts w:asciiTheme="minorHAnsi" w:eastAsia="Cambria" w:hAnsiTheme="minorHAnsi"/>
              <w:sz w:val="18"/>
              <w:szCs w:val="18"/>
            </w:rPr>
            <w:delText>ventilation fan</w:delText>
          </w:r>
        </w:del>
      </w:ins>
      <w:ins w:id="2697" w:author="TF 112318" w:date="2018-11-23T14:53:00Z">
        <w:del w:id="2698" w:author="TF 112518" w:date="2018-11-26T22:29:00Z">
          <w:r w:rsidR="00802732" w:rsidDel="00AA70B8">
            <w:rPr>
              <w:rFonts w:asciiTheme="minorHAnsi" w:eastAsia="Cambria" w:hAnsiTheme="minorHAnsi"/>
              <w:sz w:val="18"/>
              <w:szCs w:val="18"/>
            </w:rPr>
            <w:delText>s</w:delText>
          </w:r>
        </w:del>
      </w:ins>
      <w:ins w:id="2699" w:author="TF 112318" w:date="2018-11-23T14:52:00Z">
        <w:del w:id="2700" w:author="TF 112518" w:date="2018-11-26T22:29:00Z">
          <w:r w:rsidR="00802732" w:rsidDel="00AA70B8">
            <w:rPr>
              <w:rFonts w:asciiTheme="minorHAnsi" w:eastAsia="Cambria" w:hAnsiTheme="minorHAnsi"/>
              <w:sz w:val="18"/>
              <w:szCs w:val="18"/>
            </w:rPr>
            <w:delText>.</w:delText>
          </w:r>
        </w:del>
      </w:ins>
    </w:p>
    <w:tbl>
      <w:tblPr>
        <w:tblStyle w:val="TableGrid"/>
        <w:tblW w:w="0" w:type="auto"/>
        <w:tblLook w:val="04A0" w:firstRow="1" w:lastRow="0" w:firstColumn="1" w:lastColumn="0" w:noHBand="0" w:noVBand="1"/>
      </w:tblPr>
      <w:tblGrid>
        <w:gridCol w:w="11016"/>
      </w:tblGrid>
      <w:tr w:rsidR="0096325C" w14:paraId="2D5AA0A2" w14:textId="77777777" w:rsidTr="0096325C">
        <w:tc>
          <w:tcPr>
            <w:tcW w:w="11016" w:type="dxa"/>
          </w:tcPr>
          <w:p w14:paraId="2D5AA0A0" w14:textId="77777777" w:rsidR="006849B6" w:rsidRDefault="006849B6" w:rsidP="00D27AE0">
            <w:pPr>
              <w:rPr>
                <w:ins w:id="2701" w:author="TF 112318" w:date="2018-11-23T14:53:00Z"/>
                <w:rFonts w:asciiTheme="minorHAnsi" w:hAnsiTheme="minorHAnsi" w:cs="font78"/>
                <w:sz w:val="18"/>
                <w:szCs w:val="18"/>
              </w:rPr>
            </w:pPr>
          </w:p>
          <w:p w14:paraId="2D5AA0A1" w14:textId="77777777" w:rsidR="0096325C" w:rsidRDefault="0096325C" w:rsidP="00D27AE0">
            <w:pPr>
              <w:rPr>
                <w:rFonts w:asciiTheme="minorHAnsi" w:hAnsiTheme="minorHAnsi"/>
                <w:sz w:val="18"/>
                <w:szCs w:val="18"/>
              </w:rPr>
            </w:pPr>
            <w:r w:rsidRPr="00CB00C9">
              <w:rPr>
                <w:rFonts w:asciiTheme="minorHAnsi" w:hAnsiTheme="minorHAnsi" w:cs="font78"/>
                <w:sz w:val="18"/>
                <w:szCs w:val="18"/>
              </w:rPr>
              <w:t xml:space="preserve">Title 24, Part 6, Section 150.0(o) </w:t>
            </w:r>
            <w:r w:rsidRPr="00CB00C9">
              <w:rPr>
                <w:rFonts w:asciiTheme="minorHAnsi" w:hAnsiTheme="minorHAnsi" w:cs="font78"/>
                <w:b/>
                <w:bCs/>
                <w:sz w:val="18"/>
                <w:szCs w:val="18"/>
              </w:rPr>
              <w:t xml:space="preserve">Ventilation for Indoor Air Quality. </w:t>
            </w:r>
            <w:r w:rsidRPr="00CB00C9">
              <w:rPr>
                <w:rFonts w:asciiTheme="minorHAnsi" w:hAnsiTheme="minorHAnsi" w:cs="font78"/>
                <w:sz w:val="18"/>
                <w:szCs w:val="18"/>
              </w:rPr>
              <w:t>All dwelling units shall meet the requirements of ANSI/ASHRAE Standard62.2</w:t>
            </w:r>
            <w:ins w:id="2702" w:author="Ferris, Todd@Energy" w:date="2018-11-20T14:17:00Z">
              <w:r w:rsidR="00700338">
                <w:rPr>
                  <w:rFonts w:asciiTheme="minorHAnsi" w:hAnsiTheme="minorHAnsi" w:cs="font78"/>
                  <w:sz w:val="18"/>
                  <w:szCs w:val="18"/>
                </w:rPr>
                <w:t>-2016</w:t>
              </w:r>
            </w:ins>
            <w:del w:id="2703" w:author="Ferris, Todd@Energy" w:date="2018-11-20T14:17:00Z">
              <w:r w:rsidRPr="00CB00C9" w:rsidDel="00700338">
                <w:rPr>
                  <w:rFonts w:asciiTheme="minorHAnsi" w:hAnsiTheme="minorHAnsi" w:cs="font78"/>
                  <w:sz w:val="18"/>
                  <w:szCs w:val="18"/>
                </w:rPr>
                <w:delText>.</w:delText>
              </w:r>
            </w:del>
            <w:r w:rsidRPr="00CB00C9">
              <w:rPr>
                <w:rFonts w:asciiTheme="minorHAnsi" w:hAnsiTheme="minorHAnsi" w:cs="font78"/>
                <w:sz w:val="18"/>
                <w:szCs w:val="18"/>
              </w:rPr>
              <w:t xml:space="preserve"> Ventilation and Acceptable Indoor Air Quality in Low-Rise Residential Buildings</w:t>
            </w:r>
            <w:ins w:id="2704" w:author="Ferris, Todd@Energy" w:date="2018-11-20T14:26:00Z">
              <w:r w:rsidR="00D27AE0">
                <w:rPr>
                  <w:rFonts w:asciiTheme="minorHAnsi" w:hAnsiTheme="minorHAnsi" w:cs="font78"/>
                  <w:sz w:val="18"/>
                  <w:szCs w:val="18"/>
                </w:rPr>
                <w:t xml:space="preserve"> subject to the amendments specified by Title 24, Part 6, Section 150.0(o)1</w:t>
              </w:r>
            </w:ins>
            <w:del w:id="2705" w:author="Ferris, Todd@Energy" w:date="2018-11-20T14:26:00Z">
              <w:r w:rsidR="00D27AE0" w:rsidDel="00D27AE0">
                <w:rPr>
                  <w:rFonts w:asciiTheme="minorHAnsi" w:hAnsiTheme="minorHAnsi" w:cs="font78"/>
                  <w:sz w:val="18"/>
                  <w:szCs w:val="18"/>
                </w:rPr>
                <w:delText xml:space="preserve">. </w:delText>
              </w:r>
              <w:r w:rsidR="00D27AE0" w:rsidRPr="00CB00C9" w:rsidDel="00D27AE0">
                <w:rPr>
                  <w:rStyle w:val="Emphasis"/>
                  <w:rFonts w:asciiTheme="minorHAnsi" w:hAnsiTheme="minorHAnsi"/>
                  <w:b/>
                  <w:sz w:val="18"/>
                  <w:szCs w:val="18"/>
                </w:rPr>
                <w:delText xml:space="preserve">Equation </w:delText>
              </w:r>
              <w:r w:rsidR="00D27AE0" w:rsidDel="00D27AE0">
                <w:rPr>
                  <w:rStyle w:val="Emphasis"/>
                  <w:rFonts w:asciiTheme="minorHAnsi" w:hAnsiTheme="minorHAnsi"/>
                  <w:b/>
                  <w:sz w:val="18"/>
                  <w:szCs w:val="18"/>
                </w:rPr>
                <w:delText>and table numbering on this form</w:delText>
              </w:r>
              <w:r w:rsidR="00D27AE0" w:rsidRPr="00CB00C9" w:rsidDel="00D27AE0">
                <w:rPr>
                  <w:rStyle w:val="Emphasis"/>
                  <w:rFonts w:asciiTheme="minorHAnsi" w:hAnsiTheme="minorHAnsi"/>
                  <w:b/>
                  <w:sz w:val="18"/>
                  <w:szCs w:val="18"/>
                </w:rPr>
                <w:delText xml:space="preserve"> corresponds to the numbering for that information in the published ANSI/ASHRAE Standard 62.2-2010.</w:delText>
              </w:r>
            </w:del>
            <w:r w:rsidR="00052480">
              <w:rPr>
                <w:rFonts w:asciiTheme="minorHAnsi" w:hAnsiTheme="minorHAnsi" w:cs="font78"/>
                <w:sz w:val="18"/>
                <w:szCs w:val="18"/>
              </w:rPr>
              <w:t xml:space="preserve"> </w:t>
            </w:r>
          </w:p>
        </w:tc>
      </w:tr>
    </w:tbl>
    <w:p w14:paraId="2D5AA0A3" w14:textId="77777777" w:rsidR="002A1F1B" w:rsidRDefault="002A1F1B" w:rsidP="00D65FA1">
      <w:pPr>
        <w:rPr>
          <w:rFonts w:asciiTheme="minorHAnsi" w:hAnsiTheme="minorHAnsi"/>
          <w:szCs w:val="18"/>
        </w:rPr>
      </w:pPr>
    </w:p>
    <w:tbl>
      <w:tblPr>
        <w:tblpPr w:leftFromText="180" w:rightFromText="180" w:vertAnchor="text" w:tblpXSpec="right" w:tblpY="1"/>
        <w:tblOverlap w:val="neve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Change w:id="2706" w:author="Balneg, Ronald@Energy" w:date="2018-11-26T10:30:00Z">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PrChange>
      </w:tblPr>
      <w:tblGrid>
        <w:gridCol w:w="673"/>
        <w:gridCol w:w="4675"/>
        <w:gridCol w:w="5668"/>
        <w:tblGridChange w:id="2707">
          <w:tblGrid>
            <w:gridCol w:w="640"/>
            <w:gridCol w:w="4691"/>
            <w:gridCol w:w="5685"/>
          </w:tblGrid>
        </w:tblGridChange>
      </w:tblGrid>
      <w:tr w:rsidR="002A1F1B" w:rsidRPr="00D2491C" w14:paraId="2D5AA0A5" w14:textId="77777777" w:rsidTr="00E40F17">
        <w:tc>
          <w:tcPr>
            <w:tcW w:w="11016" w:type="dxa"/>
            <w:gridSpan w:val="3"/>
            <w:tcPrChange w:id="2708" w:author="Balneg, Ronald@Energy" w:date="2018-11-26T10:30:00Z">
              <w:tcPr>
                <w:tcW w:w="10790" w:type="dxa"/>
                <w:gridSpan w:val="3"/>
              </w:tcPr>
            </w:tcPrChange>
          </w:tcPr>
          <w:p w14:paraId="2D5AA0A4" w14:textId="77777777" w:rsidR="002A1F1B" w:rsidRPr="00F5715E" w:rsidRDefault="002A1F1B" w:rsidP="00E40F17">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b/>
                <w:sz w:val="18"/>
                <w:szCs w:val="18"/>
              </w:rPr>
            </w:pPr>
            <w:r w:rsidRPr="00500C2C">
              <w:rPr>
                <w:rFonts w:asciiTheme="minorHAnsi" w:hAnsiTheme="minorHAnsi"/>
                <w:b/>
                <w:szCs w:val="18"/>
              </w:rPr>
              <w:t>A. Dwelling Mechanical Ventilation - General Information</w:t>
            </w:r>
          </w:p>
        </w:tc>
      </w:tr>
      <w:tr w:rsidR="002A1F1B" w:rsidRPr="00D2491C" w14:paraId="2D5AA0A9" w14:textId="77777777" w:rsidTr="00E40F17">
        <w:trPr>
          <w:trHeight w:val="158"/>
          <w:trPrChange w:id="2709" w:author="Balneg, Ronald@Energy" w:date="2018-11-26T10:30:00Z">
            <w:trPr>
              <w:trHeight w:val="158"/>
            </w:trPr>
          </w:trPrChange>
        </w:trPr>
        <w:tc>
          <w:tcPr>
            <w:tcW w:w="673" w:type="dxa"/>
            <w:vAlign w:val="center"/>
            <w:tcPrChange w:id="2710" w:author="Balneg, Ronald@Energy" w:date="2018-11-26T10:30:00Z">
              <w:tcPr>
                <w:tcW w:w="627" w:type="dxa"/>
                <w:vAlign w:val="center"/>
              </w:tcPr>
            </w:tcPrChange>
          </w:tcPr>
          <w:p w14:paraId="2D5AA0A6" w14:textId="77777777" w:rsidR="002A1F1B" w:rsidRPr="00F5715E" w:rsidRDefault="002A1F1B" w:rsidP="00E40F17">
            <w:pPr>
              <w:jc w:val="center"/>
              <w:rPr>
                <w:rFonts w:asciiTheme="minorHAnsi" w:hAnsiTheme="minorHAnsi"/>
                <w:sz w:val="18"/>
                <w:szCs w:val="18"/>
              </w:rPr>
            </w:pPr>
            <w:r>
              <w:rPr>
                <w:rFonts w:asciiTheme="minorHAnsi" w:hAnsiTheme="minorHAnsi"/>
                <w:sz w:val="18"/>
                <w:szCs w:val="18"/>
              </w:rPr>
              <w:t>01</w:t>
            </w:r>
          </w:p>
        </w:tc>
        <w:tc>
          <w:tcPr>
            <w:tcW w:w="4675" w:type="dxa"/>
            <w:vAlign w:val="center"/>
            <w:tcPrChange w:id="2711" w:author="Balneg, Ronald@Energy" w:date="2018-11-26T10:30:00Z">
              <w:tcPr>
                <w:tcW w:w="4595" w:type="dxa"/>
                <w:vAlign w:val="center"/>
              </w:tcPr>
            </w:tcPrChange>
          </w:tcPr>
          <w:p w14:paraId="2D5AA0A7" w14:textId="77777777" w:rsidR="002A1F1B" w:rsidRPr="00F5715E" w:rsidRDefault="002A1F1B" w:rsidP="00E40F17">
            <w:pPr>
              <w:rPr>
                <w:rFonts w:asciiTheme="minorHAnsi" w:hAnsiTheme="minorHAnsi"/>
                <w:sz w:val="18"/>
                <w:szCs w:val="18"/>
              </w:rPr>
            </w:pPr>
            <w:r>
              <w:rPr>
                <w:rFonts w:asciiTheme="minorHAnsi" w:hAnsiTheme="minorHAnsi"/>
                <w:sz w:val="18"/>
                <w:szCs w:val="18"/>
              </w:rPr>
              <w:t>Dwelling Unit Name</w:t>
            </w:r>
          </w:p>
        </w:tc>
        <w:tc>
          <w:tcPr>
            <w:tcW w:w="5668" w:type="dxa"/>
            <w:tcPrChange w:id="2712" w:author="Balneg, Ronald@Energy" w:date="2018-11-26T10:30:00Z">
              <w:tcPr>
                <w:tcW w:w="5568" w:type="dxa"/>
              </w:tcPr>
            </w:tcPrChange>
          </w:tcPr>
          <w:p w14:paraId="2D5AA0A8" w14:textId="77777777" w:rsidR="002A1F1B" w:rsidRPr="00F5715E" w:rsidRDefault="002A1F1B" w:rsidP="00E40F17">
            <w:pPr>
              <w:rPr>
                <w:rFonts w:asciiTheme="minorHAnsi" w:hAnsiTheme="minorHAnsi"/>
                <w:sz w:val="18"/>
                <w:szCs w:val="18"/>
              </w:rPr>
            </w:pPr>
            <w:r w:rsidRPr="00F5715E">
              <w:rPr>
                <w:rFonts w:asciiTheme="minorHAnsi" w:hAnsiTheme="minorHAnsi"/>
                <w:sz w:val="18"/>
                <w:szCs w:val="18"/>
              </w:rPr>
              <w:t xml:space="preserve">&lt;&lt;calculated field, referenced data from </w:t>
            </w:r>
            <w:ins w:id="2713" w:author="Ferris, Todd@Energy" w:date="2018-11-20T16:07:00Z">
              <w:r w:rsidR="00B47A76">
                <w:rPr>
                  <w:rFonts w:asciiTheme="minorHAnsi" w:hAnsiTheme="minorHAnsi" w:cstheme="minorHAnsi"/>
                  <w:sz w:val="18"/>
                  <w:szCs w:val="18"/>
                </w:rPr>
                <w:t>MCH-01, “</w:t>
              </w:r>
              <w:r w:rsidR="00B47A76" w:rsidRPr="007A5D38">
                <w:rPr>
                  <w:rFonts w:asciiTheme="minorHAnsi" w:hAnsiTheme="minorHAnsi" w:cstheme="minorHAnsi"/>
                  <w:sz w:val="18"/>
                  <w:szCs w:val="18"/>
                </w:rPr>
                <w:t>Dwelling Unit Name</w:t>
              </w:r>
              <w:r w:rsidR="00B47A76">
                <w:rPr>
                  <w:rFonts w:asciiTheme="minorHAnsi" w:hAnsiTheme="minorHAnsi" w:cstheme="minorHAnsi"/>
                  <w:sz w:val="18"/>
                  <w:szCs w:val="18"/>
                </w:rPr>
                <w:t>” (A01)</w:t>
              </w:r>
            </w:ins>
            <w:del w:id="2714" w:author="Ferris, Todd@Energy" w:date="2018-11-20T16:07:00Z">
              <w:r w:rsidRPr="00F5715E" w:rsidDel="00B47A76">
                <w:rPr>
                  <w:rFonts w:asciiTheme="minorHAnsi" w:hAnsiTheme="minorHAnsi"/>
                  <w:sz w:val="18"/>
                  <w:szCs w:val="18"/>
                </w:rPr>
                <w:delText>CF1R</w:delText>
              </w:r>
            </w:del>
            <w:r w:rsidRPr="00F5715E">
              <w:rPr>
                <w:rFonts w:asciiTheme="minorHAnsi" w:hAnsiTheme="minorHAnsi"/>
                <w:sz w:val="18"/>
                <w:szCs w:val="18"/>
              </w:rPr>
              <w:t>.</w:t>
            </w:r>
            <w:r>
              <w:rPr>
                <w:rFonts w:asciiTheme="minorHAnsi" w:hAnsiTheme="minorHAnsi"/>
                <w:sz w:val="18"/>
                <w:szCs w:val="18"/>
              </w:rPr>
              <w:t>&gt;&gt;</w:t>
            </w:r>
          </w:p>
        </w:tc>
      </w:tr>
      <w:tr w:rsidR="002A1F1B" w:rsidRPr="00D2491C" w14:paraId="2D5AA0AD" w14:textId="77777777" w:rsidTr="00E40F17">
        <w:trPr>
          <w:trHeight w:val="158"/>
          <w:trPrChange w:id="2715" w:author="Balneg, Ronald@Energy" w:date="2018-11-26T10:30:00Z">
            <w:trPr>
              <w:trHeight w:val="158"/>
            </w:trPr>
          </w:trPrChange>
        </w:trPr>
        <w:tc>
          <w:tcPr>
            <w:tcW w:w="673" w:type="dxa"/>
            <w:vAlign w:val="center"/>
            <w:tcPrChange w:id="2716" w:author="Balneg, Ronald@Energy" w:date="2018-11-26T10:30:00Z">
              <w:tcPr>
                <w:tcW w:w="627" w:type="dxa"/>
                <w:vAlign w:val="center"/>
              </w:tcPr>
            </w:tcPrChange>
          </w:tcPr>
          <w:p w14:paraId="2D5AA0AA" w14:textId="77777777" w:rsidR="002A1F1B" w:rsidRPr="00F5715E" w:rsidRDefault="002A1F1B" w:rsidP="00E40F17">
            <w:pPr>
              <w:jc w:val="center"/>
              <w:rPr>
                <w:rFonts w:asciiTheme="minorHAnsi" w:hAnsiTheme="minorHAnsi"/>
                <w:sz w:val="18"/>
                <w:szCs w:val="18"/>
              </w:rPr>
            </w:pPr>
            <w:r w:rsidRPr="00F5715E">
              <w:rPr>
                <w:rFonts w:asciiTheme="minorHAnsi" w:hAnsiTheme="minorHAnsi"/>
                <w:sz w:val="18"/>
                <w:szCs w:val="18"/>
              </w:rPr>
              <w:t>0</w:t>
            </w:r>
            <w:r>
              <w:rPr>
                <w:rFonts w:asciiTheme="minorHAnsi" w:hAnsiTheme="minorHAnsi"/>
                <w:sz w:val="18"/>
                <w:szCs w:val="18"/>
              </w:rPr>
              <w:t>2</w:t>
            </w:r>
          </w:p>
        </w:tc>
        <w:tc>
          <w:tcPr>
            <w:tcW w:w="4675" w:type="dxa"/>
            <w:vAlign w:val="center"/>
            <w:tcPrChange w:id="2717" w:author="Balneg, Ronald@Energy" w:date="2018-11-26T10:30:00Z">
              <w:tcPr>
                <w:tcW w:w="4595" w:type="dxa"/>
                <w:vAlign w:val="center"/>
              </w:tcPr>
            </w:tcPrChange>
          </w:tcPr>
          <w:p w14:paraId="2D5AA0AB" w14:textId="77777777" w:rsidR="002A1F1B" w:rsidRPr="00F5715E" w:rsidRDefault="002A1F1B" w:rsidP="00E40F17">
            <w:pPr>
              <w:rPr>
                <w:rFonts w:asciiTheme="minorHAnsi" w:hAnsiTheme="minorHAnsi"/>
                <w:sz w:val="18"/>
                <w:szCs w:val="18"/>
              </w:rPr>
            </w:pPr>
            <w:r w:rsidRPr="00F5715E">
              <w:rPr>
                <w:rFonts w:asciiTheme="minorHAnsi" w:hAnsiTheme="minorHAnsi"/>
                <w:sz w:val="18"/>
                <w:szCs w:val="18"/>
              </w:rPr>
              <w:t>Building Type</w:t>
            </w:r>
          </w:p>
        </w:tc>
        <w:tc>
          <w:tcPr>
            <w:tcW w:w="5668" w:type="dxa"/>
            <w:tcPrChange w:id="2718" w:author="Balneg, Ronald@Energy" w:date="2018-11-26T10:30:00Z">
              <w:tcPr>
                <w:tcW w:w="5568" w:type="dxa"/>
              </w:tcPr>
            </w:tcPrChange>
          </w:tcPr>
          <w:p w14:paraId="2D5AA0AC" w14:textId="77777777" w:rsidR="002A1F1B" w:rsidRPr="00F5715E" w:rsidRDefault="00912920" w:rsidP="00E40F17">
            <w:pPr>
              <w:rPr>
                <w:rFonts w:asciiTheme="minorHAnsi" w:hAnsiTheme="minorHAnsi"/>
                <w:sz w:val="18"/>
                <w:szCs w:val="18"/>
              </w:rPr>
            </w:pPr>
            <w:ins w:id="2719" w:author="Ferris, Todd@Energy" w:date="2018-11-20T15:09:00Z">
              <w:r w:rsidRPr="007A5D38">
                <w:rPr>
                  <w:rFonts w:asciiTheme="minorHAnsi" w:hAnsiTheme="minorHAnsi" w:cstheme="minorHAnsi"/>
                  <w:sz w:val="18"/>
                  <w:szCs w:val="18"/>
                </w:rPr>
                <w:t>&lt;&lt; calculated field, referenced data from CF1R, allowed values = multifamily, single family detached, single family attached, or allow user to pick:</w:t>
              </w:r>
              <w:r w:rsidRPr="007A5D38">
                <w:rPr>
                  <w:rFonts w:asciiTheme="minorHAnsi" w:hAnsiTheme="minorHAnsi" w:cstheme="minorHAnsi"/>
                  <w:sz w:val="18"/>
                  <w:szCs w:val="18"/>
                </w:rPr>
                <w:br/>
                <w:t>**Non-dwelling unit&gt;&gt;</w:t>
              </w:r>
            </w:ins>
            <w:del w:id="2720" w:author="Ferris, Todd@Energy" w:date="2018-11-20T15:09:00Z">
              <w:r w:rsidR="002A1F1B" w:rsidRPr="00F5715E" w:rsidDel="00912920">
                <w:rPr>
                  <w:rFonts w:asciiTheme="minorHAnsi" w:hAnsiTheme="minorHAnsi"/>
                  <w:sz w:val="18"/>
                  <w:szCs w:val="18"/>
                </w:rPr>
                <w:delText>&lt;</w:delText>
              </w:r>
              <w:r w:rsidR="002A1F1B" w:rsidDel="00912920">
                <w:rPr>
                  <w:rFonts w:asciiTheme="minorHAnsi" w:hAnsiTheme="minorHAnsi"/>
                  <w:sz w:val="18"/>
                  <w:szCs w:val="18"/>
                </w:rPr>
                <w:delText>&lt;reference value from CF1R, but allow user to override and select one from list: Single Family, Multifamily, Non-dwelling Unit&gt;&gt;</w:delText>
              </w:r>
            </w:del>
          </w:p>
        </w:tc>
      </w:tr>
      <w:tr w:rsidR="002A1F1B" w:rsidRPr="00D2491C" w14:paraId="2D5AA0B4" w14:textId="77777777" w:rsidTr="00E40F17">
        <w:trPr>
          <w:trHeight w:val="158"/>
          <w:trPrChange w:id="2721" w:author="Balneg, Ronald@Energy" w:date="2018-11-26T10:30:00Z">
            <w:trPr>
              <w:trHeight w:val="158"/>
            </w:trPr>
          </w:trPrChange>
        </w:trPr>
        <w:tc>
          <w:tcPr>
            <w:tcW w:w="673" w:type="dxa"/>
            <w:vAlign w:val="center"/>
            <w:tcPrChange w:id="2722" w:author="Balneg, Ronald@Energy" w:date="2018-11-26T10:30:00Z">
              <w:tcPr>
                <w:tcW w:w="627" w:type="dxa"/>
                <w:vAlign w:val="center"/>
              </w:tcPr>
            </w:tcPrChange>
          </w:tcPr>
          <w:p w14:paraId="2D5AA0AE" w14:textId="77777777" w:rsidR="002A1F1B" w:rsidRPr="00F5715E" w:rsidRDefault="002A1F1B" w:rsidP="00E40F17">
            <w:pPr>
              <w:jc w:val="center"/>
              <w:rPr>
                <w:rFonts w:asciiTheme="minorHAnsi" w:hAnsiTheme="minorHAnsi"/>
                <w:sz w:val="18"/>
                <w:szCs w:val="18"/>
              </w:rPr>
            </w:pPr>
            <w:r w:rsidRPr="00F5715E">
              <w:rPr>
                <w:rFonts w:asciiTheme="minorHAnsi" w:hAnsiTheme="minorHAnsi"/>
                <w:sz w:val="18"/>
                <w:szCs w:val="18"/>
              </w:rPr>
              <w:t>0</w:t>
            </w:r>
            <w:r>
              <w:rPr>
                <w:rFonts w:asciiTheme="minorHAnsi" w:hAnsiTheme="minorHAnsi"/>
                <w:sz w:val="18"/>
                <w:szCs w:val="18"/>
              </w:rPr>
              <w:t>3</w:t>
            </w:r>
          </w:p>
        </w:tc>
        <w:tc>
          <w:tcPr>
            <w:tcW w:w="4675" w:type="dxa"/>
            <w:vAlign w:val="center"/>
            <w:tcPrChange w:id="2723" w:author="Balneg, Ronald@Energy" w:date="2018-11-26T10:30:00Z">
              <w:tcPr>
                <w:tcW w:w="4595" w:type="dxa"/>
                <w:vAlign w:val="center"/>
              </w:tcPr>
            </w:tcPrChange>
          </w:tcPr>
          <w:p w14:paraId="2D5AA0AF" w14:textId="77777777" w:rsidR="002A1F1B" w:rsidRPr="00F5715E" w:rsidRDefault="002A1F1B" w:rsidP="00E40F17">
            <w:pPr>
              <w:rPr>
                <w:rFonts w:asciiTheme="minorHAnsi" w:hAnsiTheme="minorHAnsi"/>
                <w:sz w:val="18"/>
                <w:szCs w:val="18"/>
              </w:rPr>
            </w:pPr>
            <w:r w:rsidRPr="00F5715E">
              <w:rPr>
                <w:rFonts w:asciiTheme="minorHAnsi" w:hAnsiTheme="minorHAnsi"/>
                <w:sz w:val="18"/>
                <w:szCs w:val="18"/>
              </w:rPr>
              <w:t xml:space="preserve">Project </w:t>
            </w:r>
            <w:r>
              <w:rPr>
                <w:rFonts w:asciiTheme="minorHAnsi" w:hAnsiTheme="minorHAnsi"/>
                <w:sz w:val="18"/>
                <w:szCs w:val="18"/>
              </w:rPr>
              <w:t>S</w:t>
            </w:r>
            <w:r w:rsidRPr="00F5715E">
              <w:rPr>
                <w:rFonts w:asciiTheme="minorHAnsi" w:hAnsiTheme="minorHAnsi"/>
                <w:sz w:val="18"/>
                <w:szCs w:val="18"/>
              </w:rPr>
              <w:t>cope</w:t>
            </w:r>
          </w:p>
        </w:tc>
        <w:tc>
          <w:tcPr>
            <w:tcW w:w="5668" w:type="dxa"/>
            <w:tcPrChange w:id="2724" w:author="Balneg, Ronald@Energy" w:date="2018-11-26T10:30:00Z">
              <w:tcPr>
                <w:tcW w:w="5568" w:type="dxa"/>
              </w:tcPr>
            </w:tcPrChange>
          </w:tcPr>
          <w:p w14:paraId="2D5AA0B0" w14:textId="77777777" w:rsidR="00912920" w:rsidRPr="007A5D38" w:rsidRDefault="00912920" w:rsidP="00E40F17">
            <w:pPr>
              <w:rPr>
                <w:ins w:id="2725" w:author="Ferris, Todd@Energy" w:date="2018-11-20T15:10:00Z"/>
                <w:rFonts w:asciiTheme="minorHAnsi" w:hAnsiTheme="minorHAnsi" w:cstheme="minorHAnsi"/>
                <w:sz w:val="18"/>
                <w:szCs w:val="18"/>
              </w:rPr>
            </w:pPr>
            <w:ins w:id="2726" w:author="Ferris, Todd@Energy" w:date="2018-11-20T15:10:00Z">
              <w:r w:rsidRPr="007A5D38">
                <w:rPr>
                  <w:rFonts w:asciiTheme="minorHAnsi" w:hAnsiTheme="minorHAnsi" w:cstheme="minorHAnsi"/>
                  <w:sz w:val="18"/>
                  <w:szCs w:val="18"/>
                </w:rPr>
                <w:t>&lt;&lt; calculated field, referenced data from CF1R;</w:t>
              </w:r>
            </w:ins>
          </w:p>
          <w:p w14:paraId="2D5AA0B1" w14:textId="77777777" w:rsidR="00912920" w:rsidRPr="007A5D38" w:rsidRDefault="00912920" w:rsidP="00E40F17">
            <w:pPr>
              <w:rPr>
                <w:ins w:id="2727" w:author="Ferris, Todd@Energy" w:date="2018-11-20T15:10:00Z"/>
                <w:rFonts w:asciiTheme="minorHAnsi" w:hAnsiTheme="minorHAnsi" w:cstheme="minorHAnsi"/>
                <w:sz w:val="18"/>
                <w:szCs w:val="18"/>
              </w:rPr>
            </w:pPr>
            <w:ins w:id="2728" w:author="Ferris, Todd@Energy" w:date="2018-11-20T15:10:00Z">
              <w:r w:rsidRPr="007A5D38">
                <w:rPr>
                  <w:rFonts w:asciiTheme="minorHAnsi" w:hAnsiTheme="minorHAnsi" w:cstheme="minorHAnsi"/>
                  <w:sz w:val="18"/>
                  <w:szCs w:val="18"/>
                </w:rPr>
                <w:t>If parent document is CF1R-PRF-01, allowed values = Newly Constructed, Newly Constructed (Addition Alone), and Addition and /or Alteration;</w:t>
              </w:r>
            </w:ins>
          </w:p>
          <w:p w14:paraId="2D5AA0B2" w14:textId="77777777" w:rsidR="00912920" w:rsidRPr="007A5D38" w:rsidRDefault="00912920" w:rsidP="00E40F17">
            <w:pPr>
              <w:rPr>
                <w:ins w:id="2729" w:author="Ferris, Todd@Energy" w:date="2018-11-20T15:10:00Z"/>
                <w:rFonts w:asciiTheme="minorHAnsi" w:hAnsiTheme="minorHAnsi" w:cstheme="minorHAnsi"/>
                <w:sz w:val="18"/>
                <w:szCs w:val="18"/>
              </w:rPr>
            </w:pPr>
            <w:ins w:id="2730" w:author="Ferris, Todd@Energy" w:date="2018-11-20T15:10:00Z">
              <w:r w:rsidRPr="007A5D38">
                <w:rPr>
                  <w:rFonts w:asciiTheme="minorHAnsi" w:hAnsiTheme="minorHAnsi" w:cstheme="minorHAnsi"/>
                  <w:sz w:val="18"/>
                  <w:szCs w:val="18"/>
                </w:rPr>
                <w:t>Else if parent document is CF1R-NCB-01, allowed values = Newly Constructed and Newly Constructed (Addition Alone);</w:t>
              </w:r>
            </w:ins>
          </w:p>
          <w:p w14:paraId="2D5AA0B3" w14:textId="77777777" w:rsidR="002A1F1B" w:rsidRPr="00F5715E" w:rsidRDefault="00912920" w:rsidP="00E40F17">
            <w:pPr>
              <w:rPr>
                <w:rFonts w:asciiTheme="minorHAnsi" w:hAnsiTheme="minorHAnsi"/>
                <w:sz w:val="18"/>
                <w:szCs w:val="18"/>
              </w:rPr>
            </w:pPr>
            <w:ins w:id="2731" w:author="Ferris, Todd@Energy" w:date="2018-11-20T15:10:00Z">
              <w:r w:rsidRPr="007A5D38">
                <w:rPr>
                  <w:rFonts w:asciiTheme="minorHAnsi" w:hAnsiTheme="minorHAnsi" w:cstheme="minorHAnsi"/>
                  <w:sz w:val="18"/>
                  <w:szCs w:val="18"/>
                </w:rPr>
                <w:t>Else if parent document is CF1R-ADD-01, allowed values = ADU Addition &lt; 300 ft2, ADU Addition &gt; 300 to &lt; 400 ft2, ADU Addition &gt; 400 to &lt; 700 ft2, and ADU Addition &gt; 700 to &lt; 1000 ft2</w:t>
              </w:r>
              <w:r w:rsidRPr="007A5D38">
                <w:rPr>
                  <w:rFonts w:asciiTheme="minorHAnsi" w:hAnsiTheme="minorHAnsi" w:cstheme="minorHAnsi"/>
                  <w:sz w:val="18"/>
                  <w:szCs w:val="18"/>
                  <w:u w:val="single"/>
                </w:rPr>
                <w:t>&gt;&gt;</w:t>
              </w:r>
            </w:ins>
            <w:del w:id="2732" w:author="Ferris, Todd@Energy" w:date="2018-11-20T15:10:00Z">
              <w:r w:rsidR="002A1F1B" w:rsidRPr="00F5715E" w:rsidDel="00912920">
                <w:rPr>
                  <w:rFonts w:asciiTheme="minorHAnsi" w:hAnsiTheme="minorHAnsi"/>
                  <w:sz w:val="18"/>
                  <w:szCs w:val="18"/>
                </w:rPr>
                <w:delText>&lt;&lt; calculated field, referenced data from CF1R</w:delText>
              </w:r>
              <w:r w:rsidR="002A1F1B" w:rsidRPr="00F5715E" w:rsidDel="00912920">
                <w:rPr>
                  <w:rFonts w:asciiTheme="minorHAnsi" w:hAnsiTheme="minorHAnsi"/>
                  <w:sz w:val="18"/>
                  <w:szCs w:val="18"/>
                  <w:u w:val="single"/>
                </w:rPr>
                <w:delText>&gt;&gt;</w:delText>
              </w:r>
            </w:del>
          </w:p>
        </w:tc>
      </w:tr>
      <w:tr w:rsidR="002A1F1B" w:rsidRPr="00D2491C" w14:paraId="2D5AA0B9" w14:textId="77777777" w:rsidTr="00E40F17">
        <w:trPr>
          <w:trHeight w:val="158"/>
          <w:trPrChange w:id="2733" w:author="Balneg, Ronald@Energy" w:date="2018-11-26T10:30:00Z">
            <w:trPr>
              <w:trHeight w:val="158"/>
            </w:trPr>
          </w:trPrChange>
        </w:trPr>
        <w:tc>
          <w:tcPr>
            <w:tcW w:w="673" w:type="dxa"/>
            <w:vAlign w:val="center"/>
            <w:tcPrChange w:id="2734" w:author="Balneg, Ronald@Energy" w:date="2018-11-26T10:30:00Z">
              <w:tcPr>
                <w:tcW w:w="627" w:type="dxa"/>
                <w:vAlign w:val="center"/>
              </w:tcPr>
            </w:tcPrChange>
          </w:tcPr>
          <w:p w14:paraId="2D5AA0B5" w14:textId="77777777" w:rsidR="002A1F1B" w:rsidRPr="00F5715E" w:rsidRDefault="002A1F1B" w:rsidP="00E40F17">
            <w:pPr>
              <w:jc w:val="center"/>
              <w:rPr>
                <w:rFonts w:asciiTheme="minorHAnsi" w:hAnsiTheme="minorHAnsi"/>
                <w:sz w:val="18"/>
                <w:szCs w:val="18"/>
              </w:rPr>
            </w:pPr>
            <w:r w:rsidRPr="00F5715E">
              <w:rPr>
                <w:rFonts w:asciiTheme="minorHAnsi" w:hAnsiTheme="minorHAnsi"/>
                <w:sz w:val="18"/>
                <w:szCs w:val="18"/>
              </w:rPr>
              <w:t>04</w:t>
            </w:r>
          </w:p>
        </w:tc>
        <w:tc>
          <w:tcPr>
            <w:tcW w:w="4675" w:type="dxa"/>
            <w:vAlign w:val="center"/>
            <w:tcPrChange w:id="2735" w:author="Balneg, Ronald@Energy" w:date="2018-11-26T10:30:00Z">
              <w:tcPr>
                <w:tcW w:w="4595" w:type="dxa"/>
                <w:vAlign w:val="center"/>
              </w:tcPr>
            </w:tcPrChange>
          </w:tcPr>
          <w:p w14:paraId="2D5AA0B6" w14:textId="77777777" w:rsidR="002A1F1B" w:rsidRDefault="002A1F1B" w:rsidP="00E40F17">
            <w:pPr>
              <w:rPr>
                <w:rFonts w:asciiTheme="minorHAnsi" w:hAnsiTheme="minorHAnsi"/>
                <w:sz w:val="18"/>
                <w:szCs w:val="18"/>
              </w:rPr>
            </w:pPr>
            <w:r>
              <w:rPr>
                <w:rFonts w:asciiTheme="minorHAnsi" w:hAnsiTheme="minorHAnsi"/>
                <w:sz w:val="18"/>
                <w:szCs w:val="18"/>
              </w:rPr>
              <w:t xml:space="preserve">Total </w:t>
            </w:r>
            <w:r w:rsidRPr="00F5715E">
              <w:rPr>
                <w:rFonts w:asciiTheme="minorHAnsi" w:hAnsiTheme="minorHAnsi"/>
                <w:sz w:val="18"/>
                <w:szCs w:val="18"/>
              </w:rPr>
              <w:t xml:space="preserve">Conditioned </w:t>
            </w:r>
            <w:r>
              <w:rPr>
                <w:rFonts w:asciiTheme="minorHAnsi" w:hAnsiTheme="minorHAnsi"/>
                <w:sz w:val="18"/>
                <w:szCs w:val="18"/>
              </w:rPr>
              <w:t>F</w:t>
            </w:r>
            <w:r w:rsidRPr="00F5715E">
              <w:rPr>
                <w:rFonts w:asciiTheme="minorHAnsi" w:hAnsiTheme="minorHAnsi"/>
                <w:sz w:val="18"/>
                <w:szCs w:val="18"/>
              </w:rPr>
              <w:t xml:space="preserve">loor </w:t>
            </w:r>
            <w:r>
              <w:rPr>
                <w:rFonts w:asciiTheme="minorHAnsi" w:hAnsiTheme="minorHAnsi"/>
                <w:sz w:val="18"/>
                <w:szCs w:val="18"/>
              </w:rPr>
              <w:t>A</w:t>
            </w:r>
            <w:r w:rsidRPr="00F5715E">
              <w:rPr>
                <w:rFonts w:asciiTheme="minorHAnsi" w:hAnsiTheme="minorHAnsi"/>
                <w:sz w:val="18"/>
                <w:szCs w:val="18"/>
              </w:rPr>
              <w:t xml:space="preserve">rea of </w:t>
            </w:r>
            <w:r>
              <w:rPr>
                <w:rFonts w:asciiTheme="minorHAnsi" w:hAnsiTheme="minorHAnsi"/>
                <w:sz w:val="18"/>
                <w:szCs w:val="18"/>
              </w:rPr>
              <w:t>D</w:t>
            </w:r>
            <w:r w:rsidRPr="00F5715E">
              <w:rPr>
                <w:rFonts w:asciiTheme="minorHAnsi" w:hAnsiTheme="minorHAnsi"/>
                <w:sz w:val="18"/>
                <w:szCs w:val="18"/>
              </w:rPr>
              <w:t xml:space="preserve">welling </w:t>
            </w:r>
            <w:r>
              <w:rPr>
                <w:rFonts w:asciiTheme="minorHAnsi" w:hAnsiTheme="minorHAnsi"/>
                <w:sz w:val="18"/>
                <w:szCs w:val="18"/>
              </w:rPr>
              <w:t>U</w:t>
            </w:r>
            <w:r w:rsidRPr="00F5715E">
              <w:rPr>
                <w:rFonts w:asciiTheme="minorHAnsi" w:hAnsiTheme="minorHAnsi"/>
                <w:sz w:val="18"/>
                <w:szCs w:val="18"/>
              </w:rPr>
              <w:t>nit</w:t>
            </w:r>
          </w:p>
          <w:p w14:paraId="2D5AA0B7" w14:textId="77777777" w:rsidR="002A1F1B" w:rsidRPr="00F5715E" w:rsidRDefault="002A1F1B" w:rsidP="00E40F17">
            <w:pPr>
              <w:rPr>
                <w:rFonts w:asciiTheme="minorHAnsi" w:hAnsiTheme="minorHAnsi"/>
                <w:sz w:val="18"/>
                <w:szCs w:val="18"/>
              </w:rPr>
            </w:pPr>
            <w:r>
              <w:rPr>
                <w:rFonts w:asciiTheme="minorHAnsi" w:hAnsiTheme="minorHAnsi"/>
                <w:sz w:val="18"/>
                <w:szCs w:val="18"/>
              </w:rPr>
              <w:t>(For addition projects the c</w:t>
            </w:r>
            <w:r w:rsidRPr="00F5715E">
              <w:rPr>
                <w:rFonts w:asciiTheme="minorHAnsi" w:hAnsiTheme="minorHAnsi"/>
                <w:sz w:val="18"/>
                <w:szCs w:val="18"/>
              </w:rPr>
              <w:t>onditioned floor area</w:t>
            </w:r>
            <w:r>
              <w:rPr>
                <w:rFonts w:asciiTheme="minorHAnsi" w:hAnsiTheme="minorHAnsi"/>
                <w:sz w:val="18"/>
                <w:szCs w:val="18"/>
              </w:rPr>
              <w:t xml:space="preserve"> equals existing area plus addition area)  </w:t>
            </w:r>
          </w:p>
        </w:tc>
        <w:tc>
          <w:tcPr>
            <w:tcW w:w="5668" w:type="dxa"/>
            <w:tcPrChange w:id="2736" w:author="Balneg, Ronald@Energy" w:date="2018-11-26T10:30:00Z">
              <w:tcPr>
                <w:tcW w:w="5568" w:type="dxa"/>
              </w:tcPr>
            </w:tcPrChange>
          </w:tcPr>
          <w:p w14:paraId="2D5AA0B8" w14:textId="77777777" w:rsidR="002A1F1B" w:rsidRPr="00F5715E" w:rsidRDefault="002A1F1B" w:rsidP="00E40F17">
            <w:pPr>
              <w:rPr>
                <w:rFonts w:asciiTheme="minorHAnsi" w:hAnsiTheme="minorHAnsi"/>
                <w:sz w:val="18"/>
                <w:szCs w:val="18"/>
              </w:rPr>
            </w:pPr>
            <w:r>
              <w:rPr>
                <w:rFonts w:asciiTheme="minorHAnsi" w:hAnsiTheme="minorHAnsi"/>
                <w:sz w:val="18"/>
                <w:szCs w:val="18"/>
              </w:rPr>
              <w:t xml:space="preserve">&lt;&lt;calculated field: </w:t>
            </w:r>
            <w:del w:id="2737" w:author="Ferris, Todd@Energy" w:date="2018-11-20T16:11:00Z">
              <w:r w:rsidDel="00B47A76">
                <w:rPr>
                  <w:rFonts w:asciiTheme="minorHAnsi" w:hAnsiTheme="minorHAnsi"/>
                  <w:sz w:val="18"/>
                  <w:szCs w:val="18"/>
                </w:rPr>
                <w:delText xml:space="preserve">default value </w:delText>
              </w:r>
            </w:del>
            <w:r>
              <w:rPr>
                <w:rFonts w:asciiTheme="minorHAnsi" w:hAnsiTheme="minorHAnsi"/>
                <w:sz w:val="18"/>
                <w:szCs w:val="18"/>
              </w:rPr>
              <w:t>reference</w:t>
            </w:r>
            <w:ins w:id="2738" w:author="Ferris, Todd@Energy" w:date="2018-11-20T16:11:00Z">
              <w:r w:rsidR="00B47A76">
                <w:rPr>
                  <w:rFonts w:asciiTheme="minorHAnsi" w:hAnsiTheme="minorHAnsi"/>
                  <w:sz w:val="18"/>
                  <w:szCs w:val="18"/>
                </w:rPr>
                <w:t>d</w:t>
              </w:r>
            </w:ins>
            <w:r>
              <w:rPr>
                <w:rFonts w:asciiTheme="minorHAnsi" w:hAnsiTheme="minorHAnsi"/>
                <w:sz w:val="18"/>
                <w:szCs w:val="18"/>
              </w:rPr>
              <w:t xml:space="preserve"> from MCH-01</w:t>
            </w:r>
            <w:ins w:id="2739" w:author="Ferris, Todd@Energy" w:date="2018-11-20T16:12:00Z">
              <w:r w:rsidR="00B47A76">
                <w:rPr>
                  <w:rFonts w:asciiTheme="minorHAnsi" w:hAnsiTheme="minorHAnsi" w:cstheme="minorHAnsi"/>
                  <w:sz w:val="18"/>
                  <w:szCs w:val="18"/>
                </w:rPr>
                <w:t>, “</w:t>
              </w:r>
              <w:r w:rsidR="00B47A76" w:rsidRPr="00295655">
                <w:rPr>
                  <w:rFonts w:ascii="Calibri" w:hAnsi="Calibri"/>
                  <w:sz w:val="18"/>
                  <w:szCs w:val="18"/>
                </w:rPr>
                <w:t xml:space="preserve">Dwelling Unit </w:t>
              </w:r>
              <w:r w:rsidR="00B47A76">
                <w:rPr>
                  <w:rFonts w:ascii="Calibri" w:hAnsi="Calibri"/>
                  <w:sz w:val="18"/>
                  <w:szCs w:val="18"/>
                </w:rPr>
                <w:t xml:space="preserve">Total </w:t>
              </w:r>
              <w:r w:rsidR="00B47A76" w:rsidRPr="00295655">
                <w:rPr>
                  <w:rFonts w:ascii="Calibri" w:hAnsi="Calibri"/>
                  <w:sz w:val="18"/>
                  <w:szCs w:val="18"/>
                </w:rPr>
                <w:t>Conditioned Floor Area (ft</w:t>
              </w:r>
              <w:r w:rsidR="00B47A76" w:rsidRPr="00F9147E">
                <w:rPr>
                  <w:rFonts w:ascii="Calibri" w:hAnsi="Calibri"/>
                  <w:sz w:val="18"/>
                  <w:szCs w:val="18"/>
                  <w:vertAlign w:val="superscript"/>
                </w:rPr>
                <w:t>2</w:t>
              </w:r>
              <w:r w:rsidR="00B47A76" w:rsidRPr="00295655">
                <w:rPr>
                  <w:rFonts w:ascii="Calibri" w:hAnsi="Calibri"/>
                  <w:sz w:val="18"/>
                  <w:szCs w:val="18"/>
                </w:rPr>
                <w:t>)</w:t>
              </w:r>
              <w:r w:rsidR="00B47A76">
                <w:rPr>
                  <w:rFonts w:ascii="Calibri" w:hAnsi="Calibri"/>
                  <w:sz w:val="18"/>
                  <w:szCs w:val="18"/>
                </w:rPr>
                <w:t>” (A03)</w:t>
              </w:r>
            </w:ins>
            <w:del w:id="2740" w:author="Ferris, Todd@Energy" w:date="2018-11-20T16:12:00Z">
              <w:r w:rsidDel="00B47A76">
                <w:rPr>
                  <w:rFonts w:asciiTheme="minorHAnsi" w:hAnsiTheme="minorHAnsi"/>
                  <w:sz w:val="18"/>
                  <w:szCs w:val="18"/>
                </w:rPr>
                <w:delText xml:space="preserve">;  or allow user to override default and input value xxxxx; </w:delText>
              </w:r>
              <w:r w:rsidDel="00B47A76">
                <w:delText xml:space="preserve"> </w:delText>
              </w:r>
              <w:r w:rsidRPr="00384FF9" w:rsidDel="00B47A76">
                <w:rPr>
                  <w:rFonts w:asciiTheme="minorHAnsi" w:hAnsiTheme="minorHAnsi"/>
                  <w:sz w:val="18"/>
                  <w:szCs w:val="18"/>
                </w:rPr>
                <w:delText>flag overridden values and report in project status notes field</w:delText>
              </w:r>
            </w:del>
            <w:r w:rsidRPr="00384FF9">
              <w:rPr>
                <w:rFonts w:asciiTheme="minorHAnsi" w:hAnsiTheme="minorHAnsi"/>
                <w:sz w:val="18"/>
                <w:szCs w:val="18"/>
              </w:rPr>
              <w:t xml:space="preserve"> </w:t>
            </w:r>
            <w:r>
              <w:rPr>
                <w:rFonts w:asciiTheme="minorHAnsi" w:hAnsiTheme="minorHAnsi"/>
                <w:sz w:val="18"/>
                <w:szCs w:val="18"/>
              </w:rPr>
              <w:t>&gt;&gt;</w:t>
            </w:r>
          </w:p>
        </w:tc>
      </w:tr>
      <w:tr w:rsidR="002A1F1B" w:rsidRPr="00D2491C" w14:paraId="2D5AA0BE" w14:textId="77777777" w:rsidTr="00E40F17">
        <w:trPr>
          <w:trHeight w:val="158"/>
          <w:trPrChange w:id="2741" w:author="Balneg, Ronald@Energy" w:date="2018-11-26T10:30:00Z">
            <w:trPr>
              <w:trHeight w:val="158"/>
            </w:trPr>
          </w:trPrChange>
        </w:trPr>
        <w:tc>
          <w:tcPr>
            <w:tcW w:w="673" w:type="dxa"/>
            <w:vAlign w:val="center"/>
            <w:tcPrChange w:id="2742" w:author="Balneg, Ronald@Energy" w:date="2018-11-26T10:30:00Z">
              <w:tcPr>
                <w:tcW w:w="627" w:type="dxa"/>
                <w:vAlign w:val="center"/>
              </w:tcPr>
            </w:tcPrChange>
          </w:tcPr>
          <w:p w14:paraId="2D5AA0BA" w14:textId="77777777" w:rsidR="002A1F1B" w:rsidRPr="00F5715E" w:rsidRDefault="002A1F1B" w:rsidP="00E40F17">
            <w:pPr>
              <w:jc w:val="center"/>
              <w:rPr>
                <w:rFonts w:asciiTheme="minorHAnsi" w:hAnsiTheme="minorHAnsi"/>
                <w:sz w:val="18"/>
                <w:szCs w:val="18"/>
              </w:rPr>
            </w:pPr>
            <w:r w:rsidRPr="00F5715E">
              <w:rPr>
                <w:rFonts w:asciiTheme="minorHAnsi" w:hAnsiTheme="minorHAnsi"/>
                <w:sz w:val="18"/>
                <w:szCs w:val="18"/>
              </w:rPr>
              <w:t>05</w:t>
            </w:r>
          </w:p>
        </w:tc>
        <w:tc>
          <w:tcPr>
            <w:tcW w:w="4675" w:type="dxa"/>
            <w:vAlign w:val="center"/>
            <w:tcPrChange w:id="2743" w:author="Balneg, Ronald@Energy" w:date="2018-11-26T10:30:00Z">
              <w:tcPr>
                <w:tcW w:w="4595" w:type="dxa"/>
                <w:vAlign w:val="center"/>
              </w:tcPr>
            </w:tcPrChange>
          </w:tcPr>
          <w:p w14:paraId="2D5AA0BB" w14:textId="77777777" w:rsidR="002A1F1B" w:rsidRDefault="002A1F1B" w:rsidP="00E40F17">
            <w:pPr>
              <w:rPr>
                <w:rFonts w:asciiTheme="minorHAnsi" w:hAnsiTheme="minorHAnsi"/>
                <w:sz w:val="18"/>
                <w:szCs w:val="18"/>
              </w:rPr>
            </w:pPr>
            <w:r w:rsidRPr="00F5715E">
              <w:rPr>
                <w:rFonts w:asciiTheme="minorHAnsi" w:hAnsiTheme="minorHAnsi"/>
                <w:sz w:val="18"/>
                <w:szCs w:val="18"/>
              </w:rPr>
              <w:t xml:space="preserve">Number of </w:t>
            </w:r>
            <w:r>
              <w:rPr>
                <w:rFonts w:asciiTheme="minorHAnsi" w:hAnsiTheme="minorHAnsi"/>
                <w:sz w:val="18"/>
                <w:szCs w:val="18"/>
              </w:rPr>
              <w:t>B</w:t>
            </w:r>
            <w:r w:rsidRPr="00F5715E">
              <w:rPr>
                <w:rFonts w:asciiTheme="minorHAnsi" w:hAnsiTheme="minorHAnsi"/>
                <w:sz w:val="18"/>
                <w:szCs w:val="18"/>
              </w:rPr>
              <w:t xml:space="preserve">edrooms in </w:t>
            </w:r>
            <w:r>
              <w:rPr>
                <w:rFonts w:asciiTheme="minorHAnsi" w:hAnsiTheme="minorHAnsi"/>
                <w:sz w:val="18"/>
                <w:szCs w:val="18"/>
              </w:rPr>
              <w:t>D</w:t>
            </w:r>
            <w:r w:rsidRPr="00F5715E">
              <w:rPr>
                <w:rFonts w:asciiTheme="minorHAnsi" w:hAnsiTheme="minorHAnsi"/>
                <w:sz w:val="18"/>
                <w:szCs w:val="18"/>
              </w:rPr>
              <w:t xml:space="preserve">welling </w:t>
            </w:r>
            <w:r>
              <w:rPr>
                <w:rFonts w:asciiTheme="minorHAnsi" w:hAnsiTheme="minorHAnsi"/>
                <w:sz w:val="18"/>
                <w:szCs w:val="18"/>
              </w:rPr>
              <w:t>U</w:t>
            </w:r>
            <w:r w:rsidRPr="00F5715E">
              <w:rPr>
                <w:rFonts w:asciiTheme="minorHAnsi" w:hAnsiTheme="minorHAnsi"/>
                <w:sz w:val="18"/>
                <w:szCs w:val="18"/>
              </w:rPr>
              <w:t>nit</w:t>
            </w:r>
          </w:p>
          <w:p w14:paraId="2D5AA0BC" w14:textId="77777777" w:rsidR="002A1F1B" w:rsidRPr="00F5715E" w:rsidRDefault="002A1F1B" w:rsidP="00E40F17">
            <w:pPr>
              <w:rPr>
                <w:rFonts w:asciiTheme="minorHAnsi" w:hAnsiTheme="minorHAnsi"/>
                <w:sz w:val="18"/>
                <w:szCs w:val="18"/>
              </w:rPr>
            </w:pPr>
            <w:r>
              <w:rPr>
                <w:rFonts w:asciiTheme="minorHAnsi" w:hAnsiTheme="minorHAnsi"/>
                <w:sz w:val="18"/>
                <w:szCs w:val="18"/>
              </w:rPr>
              <w:t>(For addition projects the number of bedrooms equals the existing bedrooms plus addition bedrooms)</w:t>
            </w:r>
          </w:p>
        </w:tc>
        <w:tc>
          <w:tcPr>
            <w:tcW w:w="5668" w:type="dxa"/>
            <w:tcPrChange w:id="2744" w:author="Balneg, Ronald@Energy" w:date="2018-11-26T10:30:00Z">
              <w:tcPr>
                <w:tcW w:w="5568" w:type="dxa"/>
              </w:tcPr>
            </w:tcPrChange>
          </w:tcPr>
          <w:p w14:paraId="2D5AA0BD" w14:textId="77777777" w:rsidR="002A1F1B" w:rsidRPr="00F5715E" w:rsidRDefault="002A1F1B" w:rsidP="00E40F17">
            <w:pPr>
              <w:rPr>
                <w:rFonts w:asciiTheme="minorHAnsi" w:hAnsiTheme="minorHAnsi"/>
                <w:sz w:val="18"/>
                <w:szCs w:val="18"/>
              </w:rPr>
            </w:pPr>
            <w:r w:rsidRPr="006121C5">
              <w:rPr>
                <w:rFonts w:asciiTheme="minorHAnsi" w:hAnsiTheme="minorHAnsi"/>
                <w:sz w:val="18"/>
                <w:szCs w:val="18"/>
              </w:rPr>
              <w:t xml:space="preserve">&lt;&lt;calculated field: </w:t>
            </w:r>
            <w:del w:id="2745" w:author="Ferris, Todd@Energy" w:date="2018-11-20T16:12:00Z">
              <w:r w:rsidRPr="006121C5" w:rsidDel="00B47A76">
                <w:rPr>
                  <w:rFonts w:asciiTheme="minorHAnsi" w:hAnsiTheme="minorHAnsi"/>
                  <w:sz w:val="18"/>
                  <w:szCs w:val="18"/>
                </w:rPr>
                <w:delText xml:space="preserve">default value </w:delText>
              </w:r>
            </w:del>
            <w:r w:rsidRPr="006121C5">
              <w:rPr>
                <w:rFonts w:asciiTheme="minorHAnsi" w:hAnsiTheme="minorHAnsi"/>
                <w:sz w:val="18"/>
                <w:szCs w:val="18"/>
              </w:rPr>
              <w:t>reference</w:t>
            </w:r>
            <w:ins w:id="2746" w:author="Ferris, Todd@Energy" w:date="2018-11-20T16:12:00Z">
              <w:r w:rsidR="00B47A76">
                <w:rPr>
                  <w:rFonts w:asciiTheme="minorHAnsi" w:hAnsiTheme="minorHAnsi"/>
                  <w:sz w:val="18"/>
                  <w:szCs w:val="18"/>
                </w:rPr>
                <w:t>d</w:t>
              </w:r>
            </w:ins>
            <w:r w:rsidRPr="006121C5">
              <w:rPr>
                <w:rFonts w:asciiTheme="minorHAnsi" w:hAnsiTheme="minorHAnsi"/>
                <w:sz w:val="18"/>
                <w:szCs w:val="18"/>
              </w:rPr>
              <w:t xml:space="preserve"> from MCH-01</w:t>
            </w:r>
            <w:ins w:id="2747" w:author="Ferris, Todd@Energy" w:date="2018-11-20T16:13:00Z">
              <w:r w:rsidR="00B47A76" w:rsidRPr="007A5D38">
                <w:rPr>
                  <w:rFonts w:asciiTheme="minorHAnsi" w:hAnsiTheme="minorHAnsi" w:cstheme="minorHAnsi"/>
                  <w:sz w:val="18"/>
                  <w:szCs w:val="18"/>
                </w:rPr>
                <w:t>,</w:t>
              </w:r>
              <w:r w:rsidR="00B47A76">
                <w:rPr>
                  <w:rFonts w:asciiTheme="minorHAnsi" w:hAnsiTheme="minorHAnsi" w:cstheme="minorHAnsi"/>
                  <w:sz w:val="18"/>
                  <w:szCs w:val="18"/>
                </w:rPr>
                <w:t xml:space="preserve"> “</w:t>
              </w:r>
              <w:r w:rsidR="00B47A76">
                <w:rPr>
                  <w:rFonts w:ascii="Calibri" w:hAnsi="Calibri"/>
                  <w:sz w:val="18"/>
                  <w:szCs w:val="18"/>
                </w:rPr>
                <w:t>Dwelling Unit Number of Bedrooms” (A09);</w:t>
              </w:r>
              <w:r w:rsidR="00B47A76" w:rsidRPr="007A5D38">
                <w:rPr>
                  <w:rFonts w:asciiTheme="minorHAnsi" w:hAnsiTheme="minorHAnsi" w:cstheme="minorHAnsi"/>
                  <w:sz w:val="18"/>
                  <w:szCs w:val="18"/>
                </w:rPr>
                <w:t xml:space="preserve"> if value from MCH-01 = 0 </w:t>
              </w:r>
              <w:commentRangeStart w:id="2748"/>
              <w:r w:rsidR="00B47A76" w:rsidRPr="007A5D38">
                <w:rPr>
                  <w:rFonts w:asciiTheme="minorHAnsi" w:hAnsiTheme="minorHAnsi" w:cstheme="minorHAnsi"/>
                  <w:sz w:val="18"/>
                  <w:szCs w:val="18"/>
                </w:rPr>
                <w:t xml:space="preserve">replace </w:t>
              </w:r>
            </w:ins>
            <w:commentRangeEnd w:id="2748"/>
            <w:r w:rsidR="00DE0E94">
              <w:rPr>
                <w:rStyle w:val="CommentReference"/>
              </w:rPr>
              <w:commentReference w:id="2748"/>
            </w:r>
            <w:ins w:id="2749" w:author="Ferris, Todd@Energy" w:date="2018-11-20T16:13:00Z">
              <w:r w:rsidR="00B47A76" w:rsidRPr="007A5D38">
                <w:rPr>
                  <w:rFonts w:asciiTheme="minorHAnsi" w:hAnsiTheme="minorHAnsi" w:cstheme="minorHAnsi"/>
                  <w:sz w:val="18"/>
                  <w:szCs w:val="18"/>
                </w:rPr>
                <w:t>with 1</w:t>
              </w:r>
            </w:ins>
            <w:r w:rsidRPr="009D121A">
              <w:rPr>
                <w:rFonts w:asciiTheme="minorHAnsi" w:hAnsiTheme="minorHAnsi"/>
                <w:sz w:val="18"/>
                <w:szCs w:val="18"/>
              </w:rPr>
              <w:t>&gt;&gt;</w:t>
            </w:r>
          </w:p>
        </w:tc>
      </w:tr>
      <w:tr w:rsidR="00EE3065" w:rsidRPr="00D2491C" w:rsidDel="00EE3065" w14:paraId="2D5AA0C5" w14:textId="77777777" w:rsidTr="00E40F17">
        <w:trPr>
          <w:trHeight w:val="158"/>
          <w:del w:id="2750" w:author="Ferris, Todd@Energy" w:date="2018-11-20T15:56:00Z"/>
          <w:trPrChange w:id="2751" w:author="Balneg, Ronald@Energy" w:date="2018-11-26T10:30:00Z">
            <w:trPr>
              <w:trHeight w:val="158"/>
            </w:trPr>
          </w:trPrChange>
        </w:trPr>
        <w:tc>
          <w:tcPr>
            <w:tcW w:w="673" w:type="dxa"/>
            <w:vAlign w:val="center"/>
            <w:tcPrChange w:id="2752" w:author="Balneg, Ronald@Energy" w:date="2018-11-26T10:30:00Z">
              <w:tcPr>
                <w:tcW w:w="627" w:type="dxa"/>
                <w:vAlign w:val="center"/>
              </w:tcPr>
            </w:tcPrChange>
          </w:tcPr>
          <w:p w14:paraId="2D5AA0BF" w14:textId="77777777" w:rsidR="00EE3065" w:rsidRPr="00F5715E" w:rsidDel="00EE3065" w:rsidRDefault="00EE3065" w:rsidP="00E40F17">
            <w:pPr>
              <w:jc w:val="center"/>
              <w:rPr>
                <w:del w:id="2753" w:author="Ferris, Todd@Energy" w:date="2018-11-20T15:56:00Z"/>
                <w:rFonts w:asciiTheme="minorHAnsi" w:hAnsiTheme="minorHAnsi"/>
                <w:sz w:val="18"/>
                <w:szCs w:val="18"/>
              </w:rPr>
            </w:pPr>
            <w:del w:id="2754" w:author="Ferris, Todd@Energy" w:date="2018-11-20T15:56:00Z">
              <w:r w:rsidRPr="00F5715E" w:rsidDel="00EE3065">
                <w:rPr>
                  <w:rFonts w:asciiTheme="minorHAnsi" w:hAnsiTheme="minorHAnsi"/>
                  <w:sz w:val="18"/>
                  <w:szCs w:val="18"/>
                </w:rPr>
                <w:delText>06</w:delText>
              </w:r>
            </w:del>
          </w:p>
        </w:tc>
        <w:tc>
          <w:tcPr>
            <w:tcW w:w="4675" w:type="dxa"/>
            <w:vAlign w:val="center"/>
            <w:tcPrChange w:id="2755" w:author="Balneg, Ronald@Energy" w:date="2018-11-26T10:30:00Z">
              <w:tcPr>
                <w:tcW w:w="4595" w:type="dxa"/>
                <w:vAlign w:val="center"/>
              </w:tcPr>
            </w:tcPrChange>
          </w:tcPr>
          <w:p w14:paraId="2D5AA0C0" w14:textId="77777777" w:rsidR="00EE3065" w:rsidRPr="00F5715E" w:rsidDel="00EE3065" w:rsidRDefault="00EE3065" w:rsidP="00E40F17">
            <w:pPr>
              <w:rPr>
                <w:del w:id="2756" w:author="Ferris, Todd@Energy" w:date="2018-11-20T15:56:00Z"/>
                <w:rFonts w:asciiTheme="minorHAnsi" w:hAnsiTheme="minorHAnsi"/>
                <w:sz w:val="18"/>
                <w:szCs w:val="18"/>
              </w:rPr>
            </w:pPr>
            <w:del w:id="2757" w:author="Ferris, Todd@Energy" w:date="2018-11-20T15:56:00Z">
              <w:r w:rsidDel="00EE3065">
                <w:rPr>
                  <w:rFonts w:asciiTheme="minorHAnsi" w:hAnsiTheme="minorHAnsi"/>
                  <w:sz w:val="18"/>
                  <w:szCs w:val="18"/>
                </w:rPr>
                <w:delText>Ventilation Operation Schedule</w:delText>
              </w:r>
            </w:del>
          </w:p>
        </w:tc>
        <w:tc>
          <w:tcPr>
            <w:tcW w:w="5668" w:type="dxa"/>
            <w:tcPrChange w:id="2758" w:author="Balneg, Ronald@Energy" w:date="2018-11-26T10:30:00Z">
              <w:tcPr>
                <w:tcW w:w="5568" w:type="dxa"/>
              </w:tcPr>
            </w:tcPrChange>
          </w:tcPr>
          <w:p w14:paraId="2D5AA0C1" w14:textId="77777777" w:rsidR="00EE3065" w:rsidRPr="00F5715E" w:rsidDel="00EE3065" w:rsidRDefault="00EE3065" w:rsidP="00E40F17">
            <w:pPr>
              <w:rPr>
                <w:del w:id="2759" w:author="Ferris, Todd@Energy" w:date="2018-11-20T15:56:00Z"/>
                <w:rFonts w:asciiTheme="minorHAnsi" w:hAnsiTheme="minorHAnsi"/>
                <w:sz w:val="18"/>
                <w:szCs w:val="18"/>
              </w:rPr>
            </w:pPr>
            <w:del w:id="2760" w:author="Ferris, Todd@Energy" w:date="2018-11-20T15:56:00Z">
              <w:r w:rsidDel="00EE3065">
                <w:rPr>
                  <w:rFonts w:asciiTheme="minorHAnsi" w:hAnsiTheme="minorHAnsi"/>
                  <w:sz w:val="18"/>
                  <w:szCs w:val="18"/>
                </w:rPr>
                <w:delText>&lt;&lt;</w:delText>
              </w:r>
              <w:r w:rsidRPr="00F5715E" w:rsidDel="00EE3065">
                <w:rPr>
                  <w:rFonts w:asciiTheme="minorHAnsi" w:hAnsiTheme="minorHAnsi"/>
                  <w:sz w:val="18"/>
                  <w:szCs w:val="18"/>
                </w:rPr>
                <w:delText xml:space="preserve"> user pick one from list:  </w:delText>
              </w:r>
            </w:del>
          </w:p>
          <w:p w14:paraId="2D5AA0C2" w14:textId="77777777" w:rsidR="00EE3065" w:rsidRPr="00F5715E" w:rsidDel="00EE3065" w:rsidRDefault="00EE3065" w:rsidP="00E40F17">
            <w:pPr>
              <w:rPr>
                <w:del w:id="2761" w:author="Ferris, Todd@Energy" w:date="2018-11-20T15:56:00Z"/>
                <w:rFonts w:asciiTheme="minorHAnsi" w:hAnsiTheme="minorHAnsi"/>
                <w:sz w:val="18"/>
                <w:szCs w:val="18"/>
              </w:rPr>
            </w:pPr>
            <w:del w:id="2762" w:author="Ferris, Todd@Energy" w:date="2018-11-20T15:56:00Z">
              <w:r w:rsidDel="00EE3065">
                <w:rPr>
                  <w:rFonts w:asciiTheme="minorHAnsi" w:hAnsiTheme="minorHAnsi"/>
                  <w:sz w:val="18"/>
                  <w:szCs w:val="18"/>
                </w:rPr>
                <w:delText>**</w:delText>
              </w:r>
              <w:r w:rsidDel="00EE3065">
                <w:rPr>
                  <w:rFonts w:asciiTheme="minorHAnsi" w:hAnsiTheme="minorHAnsi"/>
                  <w:sz w:val="18"/>
                  <w:szCs w:val="18"/>
                  <w:u w:val="single"/>
                </w:rPr>
                <w:delText>Continuous</w:delText>
              </w:r>
              <w:r w:rsidDel="00EE3065">
                <w:rPr>
                  <w:rFonts w:asciiTheme="minorHAnsi" w:hAnsiTheme="minorHAnsi"/>
                  <w:sz w:val="18"/>
                  <w:szCs w:val="18"/>
                </w:rPr>
                <w:delText xml:space="preserve">;  </w:delText>
              </w:r>
            </w:del>
          </w:p>
          <w:p w14:paraId="2D5AA0C3" w14:textId="77777777" w:rsidR="00EE3065" w:rsidDel="00EE3065" w:rsidRDefault="00EE3065" w:rsidP="00E40F17">
            <w:pPr>
              <w:rPr>
                <w:del w:id="2763" w:author="Ferris, Todd@Energy" w:date="2018-11-20T15:56:00Z"/>
                <w:rFonts w:asciiTheme="minorHAnsi" w:hAnsiTheme="minorHAnsi"/>
                <w:sz w:val="18"/>
                <w:szCs w:val="18"/>
                <w:u w:val="single"/>
              </w:rPr>
            </w:pPr>
            <w:del w:id="2764" w:author="Ferris, Todd@Energy" w:date="2018-11-20T15:56:00Z">
              <w:r w:rsidDel="00EE3065">
                <w:rPr>
                  <w:rFonts w:asciiTheme="minorHAnsi" w:hAnsiTheme="minorHAnsi"/>
                  <w:sz w:val="18"/>
                  <w:szCs w:val="18"/>
                </w:rPr>
                <w:delText>**</w:delText>
              </w:r>
              <w:r w:rsidDel="00EE3065">
                <w:rPr>
                  <w:rFonts w:asciiTheme="minorHAnsi" w:hAnsiTheme="minorHAnsi"/>
                  <w:sz w:val="18"/>
                  <w:szCs w:val="18"/>
                  <w:u w:val="single"/>
                </w:rPr>
                <w:delText>Intermittent; or</w:delText>
              </w:r>
            </w:del>
          </w:p>
          <w:p w14:paraId="2D5AA0C4" w14:textId="77777777" w:rsidR="00EE3065" w:rsidRPr="006121C5" w:rsidDel="00EE3065" w:rsidRDefault="00EE3065" w:rsidP="00E40F17">
            <w:pPr>
              <w:rPr>
                <w:del w:id="2765" w:author="Ferris, Todd@Energy" w:date="2018-11-20T15:56:00Z"/>
                <w:rFonts w:asciiTheme="minorHAnsi" w:hAnsiTheme="minorHAnsi"/>
                <w:sz w:val="18"/>
                <w:szCs w:val="18"/>
              </w:rPr>
            </w:pPr>
            <w:del w:id="2766" w:author="Ferris, Todd@Energy" w:date="2018-11-20T15:56:00Z">
              <w:r w:rsidDel="00EE3065">
                <w:rPr>
                  <w:rFonts w:asciiTheme="minorHAnsi" w:hAnsiTheme="minorHAnsi"/>
                  <w:sz w:val="18"/>
                  <w:szCs w:val="18"/>
                  <w:u w:val="single"/>
                </w:rPr>
                <w:delText>**N/A&gt;&gt;</w:delText>
              </w:r>
              <w:r w:rsidDel="00EE3065">
                <w:rPr>
                  <w:rFonts w:asciiTheme="minorHAnsi" w:hAnsiTheme="minorHAnsi"/>
                  <w:sz w:val="18"/>
                  <w:szCs w:val="18"/>
                  <w:u w:val="single"/>
                </w:rPr>
                <w:tab/>
              </w:r>
            </w:del>
          </w:p>
        </w:tc>
      </w:tr>
      <w:tr w:rsidR="00EE3065" w:rsidRPr="00D2491C" w14:paraId="2D5AA0F7" w14:textId="77777777" w:rsidTr="00E40F17">
        <w:trPr>
          <w:trHeight w:val="158"/>
          <w:ins w:id="2767" w:author="Ferris, Todd@Energy" w:date="2018-11-20T15:29:00Z"/>
          <w:trPrChange w:id="2768" w:author="Balneg, Ronald@Energy" w:date="2018-11-26T10:30:00Z">
            <w:trPr>
              <w:trHeight w:val="158"/>
            </w:trPr>
          </w:trPrChange>
        </w:trPr>
        <w:tc>
          <w:tcPr>
            <w:tcW w:w="673" w:type="dxa"/>
            <w:vAlign w:val="center"/>
            <w:tcPrChange w:id="2769" w:author="Balneg, Ronald@Energy" w:date="2018-11-26T10:30:00Z">
              <w:tcPr>
                <w:tcW w:w="627" w:type="dxa"/>
                <w:vAlign w:val="center"/>
              </w:tcPr>
            </w:tcPrChange>
          </w:tcPr>
          <w:p w14:paraId="2D5AA0EA" w14:textId="4360A6D7" w:rsidR="00EE3065" w:rsidRPr="00F5715E" w:rsidRDefault="00675601" w:rsidP="00E40F17">
            <w:pPr>
              <w:jc w:val="center"/>
              <w:rPr>
                <w:ins w:id="2770" w:author="Ferris, Todd@Energy" w:date="2018-11-20T15:29:00Z"/>
                <w:rFonts w:asciiTheme="minorHAnsi" w:hAnsiTheme="minorHAnsi"/>
                <w:sz w:val="18"/>
                <w:szCs w:val="18"/>
              </w:rPr>
            </w:pPr>
            <w:ins w:id="2771" w:author="Balneg, Ronald@Energy" w:date="2018-11-28T12:53:00Z">
              <w:r>
                <w:rPr>
                  <w:rFonts w:asciiTheme="minorHAnsi" w:hAnsiTheme="minorHAnsi" w:cstheme="minorHAnsi"/>
                  <w:sz w:val="18"/>
                  <w:szCs w:val="18"/>
                </w:rPr>
                <w:t>06</w:t>
              </w:r>
            </w:ins>
          </w:p>
        </w:tc>
        <w:tc>
          <w:tcPr>
            <w:tcW w:w="4675" w:type="dxa"/>
            <w:vAlign w:val="center"/>
            <w:tcPrChange w:id="2772" w:author="Balneg, Ronald@Energy" w:date="2018-11-26T10:30:00Z">
              <w:tcPr>
                <w:tcW w:w="4595" w:type="dxa"/>
                <w:vAlign w:val="center"/>
              </w:tcPr>
            </w:tcPrChange>
          </w:tcPr>
          <w:p w14:paraId="2D5AA0EB" w14:textId="77777777" w:rsidR="00EE3065" w:rsidRDefault="00EE3065" w:rsidP="00E40F17">
            <w:pPr>
              <w:rPr>
                <w:ins w:id="2773" w:author="Ferris, Todd@Energy" w:date="2018-11-20T15:29:00Z"/>
                <w:rFonts w:asciiTheme="minorHAnsi" w:hAnsiTheme="minorHAnsi"/>
                <w:sz w:val="18"/>
                <w:szCs w:val="18"/>
              </w:rPr>
            </w:pPr>
            <w:ins w:id="2774" w:author="Ferris, Todd@Energy" w:date="2018-11-20T15:30:00Z">
              <w:r w:rsidRPr="007A5D38">
                <w:rPr>
                  <w:rFonts w:asciiTheme="minorHAnsi" w:hAnsiTheme="minorHAnsi" w:cstheme="minorHAnsi"/>
                  <w:sz w:val="18"/>
                  <w:szCs w:val="18"/>
                </w:rPr>
                <w:t>Ventilation System Type</w:t>
              </w:r>
            </w:ins>
          </w:p>
        </w:tc>
        <w:tc>
          <w:tcPr>
            <w:tcW w:w="5668" w:type="dxa"/>
            <w:tcPrChange w:id="2775" w:author="Balneg, Ronald@Energy" w:date="2018-11-26T10:30:00Z">
              <w:tcPr>
                <w:tcW w:w="5568" w:type="dxa"/>
              </w:tcPr>
            </w:tcPrChange>
          </w:tcPr>
          <w:p w14:paraId="2D5AA0EC" w14:textId="77777777" w:rsidR="00EE3065" w:rsidRPr="007A5D38" w:rsidRDefault="00EE3065" w:rsidP="00E40F17">
            <w:pPr>
              <w:rPr>
                <w:ins w:id="2776" w:author="Ferris, Todd@Energy" w:date="2018-11-20T15:30:00Z"/>
                <w:rFonts w:asciiTheme="minorHAnsi" w:hAnsiTheme="minorHAnsi" w:cstheme="minorHAnsi"/>
                <w:sz w:val="18"/>
                <w:szCs w:val="18"/>
              </w:rPr>
            </w:pPr>
            <w:ins w:id="2777" w:author="Ferris, Todd@Energy" w:date="2018-11-20T15:30:00Z">
              <w:r w:rsidRPr="007A5D38">
                <w:rPr>
                  <w:rFonts w:asciiTheme="minorHAnsi" w:hAnsiTheme="minorHAnsi" w:cstheme="minorHAnsi"/>
                  <w:sz w:val="18"/>
                  <w:szCs w:val="18"/>
                </w:rPr>
                <w:t>&lt;&lt; calculated value if registered CF1R form equals CF1R-PRF-01, reference data from CF1R;</w:t>
              </w:r>
              <w:r w:rsidRPr="007A5D38">
                <w:rPr>
                  <w:rFonts w:asciiTheme="minorHAnsi" w:hAnsiTheme="minorHAnsi" w:cstheme="minorHAnsi"/>
                  <w:sz w:val="18"/>
                  <w:szCs w:val="18"/>
                </w:rPr>
                <w:br/>
              </w:r>
            </w:ins>
            <w:r w:rsidR="001F7B1E">
              <w:rPr>
                <w:rFonts w:asciiTheme="minorHAnsi" w:hAnsiTheme="minorHAnsi" w:cstheme="minorHAnsi"/>
                <w:sz w:val="18"/>
                <w:szCs w:val="18"/>
              </w:rPr>
              <w:t>E</w:t>
            </w:r>
            <w:ins w:id="2778" w:author="Ferris, Todd@Energy" w:date="2018-11-20T15:30:00Z">
              <w:r w:rsidRPr="007A5D38">
                <w:rPr>
                  <w:rFonts w:asciiTheme="minorHAnsi" w:hAnsiTheme="minorHAnsi" w:cstheme="minorHAnsi"/>
                  <w:sz w:val="18"/>
                  <w:szCs w:val="18"/>
                </w:rPr>
                <w:t xml:space="preserve">lse if registered CF1R form equals CF1R-NCB-01 or CF1R-ADD-01, user pick one from list:  </w:t>
              </w:r>
            </w:ins>
          </w:p>
          <w:p w14:paraId="2D5AA0ED" w14:textId="77777777" w:rsidR="00EE3065" w:rsidRDefault="00EE3065" w:rsidP="00E40F17">
            <w:pPr>
              <w:rPr>
                <w:ins w:id="2779" w:author="Ferris, Todd@Energy" w:date="2018-11-20T15:30:00Z"/>
                <w:rFonts w:asciiTheme="minorHAnsi" w:hAnsiTheme="minorHAnsi" w:cstheme="minorHAnsi"/>
                <w:sz w:val="18"/>
                <w:szCs w:val="18"/>
              </w:rPr>
            </w:pPr>
            <w:ins w:id="2780" w:author="Ferris, Todd@Energy" w:date="2018-11-20T15:30:00Z">
              <w:r w:rsidRPr="007A5D38">
                <w:rPr>
                  <w:rFonts w:asciiTheme="minorHAnsi" w:hAnsiTheme="minorHAnsi" w:cstheme="minorHAnsi"/>
                  <w:sz w:val="18"/>
                  <w:szCs w:val="18"/>
                </w:rPr>
                <w:t>**Supply</w:t>
              </w:r>
            </w:ins>
          </w:p>
          <w:p w14:paraId="2D5AA0EE" w14:textId="77777777" w:rsidR="00EE3065" w:rsidRPr="007A5D38" w:rsidRDefault="00EE3065" w:rsidP="00E40F17">
            <w:pPr>
              <w:rPr>
                <w:ins w:id="2781" w:author="Ferris, Todd@Energy" w:date="2018-11-20T15:30:00Z"/>
                <w:rFonts w:asciiTheme="minorHAnsi" w:hAnsiTheme="minorHAnsi" w:cstheme="minorHAnsi"/>
                <w:sz w:val="18"/>
                <w:szCs w:val="18"/>
              </w:rPr>
            </w:pPr>
            <w:ins w:id="2782" w:author="Ferris, Todd@Energy" w:date="2018-11-20T15:30:00Z">
              <w:r>
                <w:rPr>
                  <w:rFonts w:asciiTheme="minorHAnsi" w:hAnsiTheme="minorHAnsi" w:cstheme="minorHAnsi"/>
                  <w:sz w:val="18"/>
                  <w:szCs w:val="18"/>
                </w:rPr>
                <w:t>**Exhaust</w:t>
              </w:r>
              <w:r w:rsidRPr="007A5D38">
                <w:rPr>
                  <w:rFonts w:asciiTheme="minorHAnsi" w:hAnsiTheme="minorHAnsi" w:cstheme="minorHAnsi"/>
                  <w:sz w:val="18"/>
                  <w:szCs w:val="18"/>
                </w:rPr>
                <w:t>;</w:t>
              </w:r>
              <w:r>
                <w:rPr>
                  <w:rFonts w:asciiTheme="minorHAnsi" w:hAnsiTheme="minorHAnsi" w:cstheme="minorHAnsi"/>
                  <w:sz w:val="18"/>
                  <w:szCs w:val="18"/>
                </w:rPr>
                <w:t xml:space="preserve"> or</w:t>
              </w:r>
            </w:ins>
          </w:p>
          <w:p w14:paraId="2D5AA0EF" w14:textId="77777777" w:rsidR="00EE3065" w:rsidRPr="001C365C" w:rsidRDefault="00EE3065" w:rsidP="00E40F17">
            <w:pPr>
              <w:rPr>
                <w:ins w:id="2783" w:author="Ferris, Todd@Energy" w:date="2018-11-20T15:30:00Z"/>
                <w:rFonts w:asciiTheme="minorHAnsi" w:hAnsiTheme="minorHAnsi" w:cstheme="minorHAnsi"/>
                <w:sz w:val="18"/>
                <w:szCs w:val="18"/>
              </w:rPr>
            </w:pPr>
            <w:ins w:id="2784" w:author="Ferris, Todd@Energy" w:date="2018-11-20T15:30:00Z">
              <w:r w:rsidRPr="001C365C">
                <w:rPr>
                  <w:rFonts w:asciiTheme="minorHAnsi" w:hAnsiTheme="minorHAnsi" w:cstheme="minorHAnsi"/>
                  <w:sz w:val="18"/>
                  <w:szCs w:val="18"/>
                </w:rPr>
                <w:t>**Balanced; or</w:t>
              </w:r>
            </w:ins>
          </w:p>
          <w:p w14:paraId="2D5AA0F0" w14:textId="77777777" w:rsidR="00EE3065" w:rsidRPr="001C365C" w:rsidRDefault="00EE3065" w:rsidP="00E40F17">
            <w:pPr>
              <w:rPr>
                <w:ins w:id="2785" w:author="Ferris, Todd@Energy" w:date="2018-11-20T15:30:00Z"/>
                <w:rFonts w:asciiTheme="minorHAnsi" w:hAnsiTheme="minorHAnsi" w:cstheme="minorHAnsi"/>
                <w:sz w:val="18"/>
                <w:szCs w:val="18"/>
              </w:rPr>
            </w:pPr>
            <w:ins w:id="2786" w:author="Ferris, Todd@Energy" w:date="2018-11-20T15:30:00Z">
              <w:r w:rsidRPr="001C365C">
                <w:rPr>
                  <w:rFonts w:asciiTheme="minorHAnsi" w:hAnsiTheme="minorHAnsi" w:cstheme="minorHAnsi"/>
                  <w:sz w:val="18"/>
                  <w:szCs w:val="18"/>
                </w:rPr>
                <w:t>**Balanced – ERV; or</w:t>
              </w:r>
            </w:ins>
          </w:p>
          <w:p w14:paraId="2D5AA0F1" w14:textId="77777777" w:rsidR="00EE3065" w:rsidRPr="001C365C" w:rsidRDefault="00EE3065" w:rsidP="00E40F17">
            <w:pPr>
              <w:rPr>
                <w:ins w:id="2787" w:author="Ferris, Todd@Energy" w:date="2018-11-20T15:30:00Z"/>
                <w:rFonts w:asciiTheme="minorHAnsi" w:hAnsiTheme="minorHAnsi" w:cstheme="minorHAnsi"/>
                <w:sz w:val="18"/>
                <w:szCs w:val="18"/>
              </w:rPr>
            </w:pPr>
            <w:ins w:id="2788" w:author="Ferris, Todd@Energy" w:date="2018-11-20T15:30:00Z">
              <w:r w:rsidRPr="001C365C">
                <w:rPr>
                  <w:rFonts w:asciiTheme="minorHAnsi" w:hAnsiTheme="minorHAnsi" w:cstheme="minorHAnsi"/>
                  <w:sz w:val="18"/>
                  <w:szCs w:val="18"/>
                </w:rPr>
                <w:t>**Balanced – HRV; or</w:t>
              </w:r>
            </w:ins>
          </w:p>
          <w:p w14:paraId="2D5AA0F2" w14:textId="77777777" w:rsidR="00EE3065" w:rsidRPr="001C365C" w:rsidRDefault="00EE3065" w:rsidP="00E40F17">
            <w:pPr>
              <w:rPr>
                <w:ins w:id="2789" w:author="Ferris, Todd@Energy" w:date="2018-11-20T15:30:00Z"/>
                <w:rFonts w:asciiTheme="minorHAnsi" w:hAnsiTheme="minorHAnsi" w:cstheme="minorHAnsi"/>
                <w:sz w:val="18"/>
                <w:szCs w:val="18"/>
              </w:rPr>
            </w:pPr>
            <w:ins w:id="2790" w:author="Ferris, Todd@Energy" w:date="2018-11-20T15:30:00Z">
              <w:r w:rsidRPr="001C365C">
                <w:rPr>
                  <w:rFonts w:asciiTheme="minorHAnsi" w:hAnsiTheme="minorHAnsi" w:cstheme="minorHAnsi"/>
                  <w:sz w:val="18"/>
                  <w:szCs w:val="18"/>
                </w:rPr>
                <w:t>**Central Fan Integrated (CFI); or</w:t>
              </w:r>
            </w:ins>
          </w:p>
          <w:p w14:paraId="2D5AA0F3" w14:textId="77777777" w:rsidR="00EE3065" w:rsidRPr="001C365C" w:rsidRDefault="00EE3065" w:rsidP="00E40F17">
            <w:pPr>
              <w:rPr>
                <w:ins w:id="2791" w:author="Ferris, Todd@Energy" w:date="2018-11-20T15:30:00Z"/>
                <w:rFonts w:asciiTheme="minorHAnsi" w:hAnsiTheme="minorHAnsi" w:cstheme="minorHAnsi"/>
                <w:sz w:val="18"/>
                <w:szCs w:val="18"/>
              </w:rPr>
            </w:pPr>
            <w:ins w:id="2792" w:author="Ferris, Todd@Energy" w:date="2018-11-20T15:30:00Z">
              <w:r w:rsidRPr="001C365C">
                <w:rPr>
                  <w:rFonts w:asciiTheme="minorHAnsi" w:hAnsiTheme="minorHAnsi" w:cstheme="minorHAnsi"/>
                  <w:sz w:val="18"/>
                  <w:szCs w:val="18"/>
                </w:rPr>
                <w:t>**Central Ventilation System – Supply; or</w:t>
              </w:r>
            </w:ins>
          </w:p>
          <w:p w14:paraId="2D5AA0F4" w14:textId="77777777" w:rsidR="00EE3065" w:rsidRPr="001C365C" w:rsidRDefault="00EE3065" w:rsidP="00E40F17">
            <w:pPr>
              <w:rPr>
                <w:ins w:id="2793" w:author="Ferris, Todd@Energy" w:date="2018-11-20T15:30:00Z"/>
                <w:rFonts w:asciiTheme="minorHAnsi" w:hAnsiTheme="minorHAnsi" w:cstheme="minorHAnsi"/>
                <w:sz w:val="18"/>
                <w:szCs w:val="18"/>
              </w:rPr>
            </w:pPr>
            <w:ins w:id="2794" w:author="Ferris, Todd@Energy" w:date="2018-11-20T15:30:00Z">
              <w:r w:rsidRPr="001C365C">
                <w:rPr>
                  <w:rFonts w:asciiTheme="minorHAnsi" w:hAnsiTheme="minorHAnsi" w:cstheme="minorHAnsi"/>
                  <w:sz w:val="18"/>
                  <w:szCs w:val="18"/>
                </w:rPr>
                <w:t>**Central Ventilation System – Exhaust; or</w:t>
              </w:r>
            </w:ins>
          </w:p>
          <w:p w14:paraId="2D5AA0F5" w14:textId="77777777" w:rsidR="00EE3065" w:rsidRPr="007A5D38" w:rsidRDefault="00EE3065" w:rsidP="00E40F17">
            <w:pPr>
              <w:rPr>
                <w:ins w:id="2795" w:author="Ferris, Todd@Energy" w:date="2018-11-20T15:30:00Z"/>
                <w:rFonts w:asciiTheme="minorHAnsi" w:hAnsiTheme="minorHAnsi" w:cstheme="minorHAnsi"/>
                <w:sz w:val="18"/>
                <w:szCs w:val="18"/>
                <w:u w:val="single"/>
              </w:rPr>
            </w:pPr>
            <w:ins w:id="2796" w:author="Ferris, Todd@Energy" w:date="2018-11-20T15:30:00Z">
              <w:r w:rsidRPr="001C365C">
                <w:rPr>
                  <w:rFonts w:asciiTheme="minorHAnsi" w:hAnsiTheme="minorHAnsi" w:cstheme="minorHAnsi"/>
                  <w:sz w:val="18"/>
                  <w:szCs w:val="18"/>
                </w:rPr>
                <w:t>**Central Ventilation System – Balanced; or</w:t>
              </w:r>
            </w:ins>
          </w:p>
          <w:p w14:paraId="2D5AA0F6" w14:textId="77777777" w:rsidR="00EE3065" w:rsidRDefault="00EE3065" w:rsidP="00E40F17">
            <w:pPr>
              <w:rPr>
                <w:ins w:id="2797" w:author="Ferris, Todd@Energy" w:date="2018-11-20T15:29:00Z"/>
                <w:rFonts w:asciiTheme="minorHAnsi" w:hAnsiTheme="minorHAnsi"/>
                <w:sz w:val="18"/>
                <w:szCs w:val="18"/>
              </w:rPr>
            </w:pPr>
            <w:ins w:id="2798" w:author="Ferris, Todd@Energy" w:date="2018-11-20T15:30:00Z">
              <w:r w:rsidRPr="007A5D38">
                <w:rPr>
                  <w:rFonts w:asciiTheme="minorHAnsi" w:hAnsiTheme="minorHAnsi" w:cstheme="minorHAnsi"/>
                  <w:sz w:val="18"/>
                  <w:szCs w:val="18"/>
                  <w:u w:val="single"/>
                </w:rPr>
                <w:t>Else if “Building Type” (A02) = “Non-dwelling unit” then value = N/A&gt;&gt;</w:t>
              </w:r>
            </w:ins>
          </w:p>
        </w:tc>
      </w:tr>
      <w:tr w:rsidR="00EE3065" w:rsidRPr="00D2491C" w14:paraId="2D5AA101" w14:textId="77777777" w:rsidTr="00E40F17">
        <w:trPr>
          <w:trHeight w:val="158"/>
          <w:ins w:id="2799" w:author="Ferris, Todd@Energy" w:date="2018-11-20T15:31:00Z"/>
          <w:trPrChange w:id="2800" w:author="Balneg, Ronald@Energy" w:date="2018-11-26T10:30:00Z">
            <w:trPr>
              <w:trHeight w:val="158"/>
            </w:trPr>
          </w:trPrChange>
        </w:trPr>
        <w:tc>
          <w:tcPr>
            <w:tcW w:w="673" w:type="dxa"/>
            <w:vAlign w:val="center"/>
            <w:tcPrChange w:id="2801" w:author="Balneg, Ronald@Energy" w:date="2018-11-26T10:30:00Z">
              <w:tcPr>
                <w:tcW w:w="627" w:type="dxa"/>
                <w:vAlign w:val="center"/>
              </w:tcPr>
            </w:tcPrChange>
          </w:tcPr>
          <w:p w14:paraId="2D5AA0F8" w14:textId="6375617C" w:rsidR="00EE3065" w:rsidRPr="00F5715E" w:rsidRDefault="00675601" w:rsidP="00E40F17">
            <w:pPr>
              <w:jc w:val="center"/>
              <w:rPr>
                <w:ins w:id="2802" w:author="Ferris, Todd@Energy" w:date="2018-11-20T15:31:00Z"/>
                <w:rFonts w:asciiTheme="minorHAnsi" w:hAnsiTheme="minorHAnsi"/>
                <w:sz w:val="18"/>
                <w:szCs w:val="18"/>
              </w:rPr>
            </w:pPr>
            <w:ins w:id="2803" w:author="Balneg, Ronald@Energy" w:date="2018-11-28T12:53:00Z">
              <w:r>
                <w:rPr>
                  <w:rFonts w:asciiTheme="minorHAnsi" w:hAnsiTheme="minorHAnsi" w:cstheme="minorHAnsi"/>
                  <w:sz w:val="18"/>
                  <w:szCs w:val="18"/>
                </w:rPr>
                <w:t>07</w:t>
              </w:r>
            </w:ins>
          </w:p>
        </w:tc>
        <w:tc>
          <w:tcPr>
            <w:tcW w:w="4675" w:type="dxa"/>
            <w:vAlign w:val="center"/>
            <w:tcPrChange w:id="2804" w:author="Balneg, Ronald@Energy" w:date="2018-11-26T10:30:00Z">
              <w:tcPr>
                <w:tcW w:w="4595" w:type="dxa"/>
                <w:vAlign w:val="center"/>
              </w:tcPr>
            </w:tcPrChange>
          </w:tcPr>
          <w:p w14:paraId="2D5AA0F9" w14:textId="77777777" w:rsidR="00EE3065" w:rsidRDefault="00EE3065" w:rsidP="00E40F17">
            <w:pPr>
              <w:rPr>
                <w:ins w:id="2805" w:author="Ferris, Todd@Energy" w:date="2018-11-20T15:31:00Z"/>
                <w:rFonts w:asciiTheme="minorHAnsi" w:hAnsiTheme="minorHAnsi"/>
                <w:sz w:val="18"/>
                <w:szCs w:val="18"/>
              </w:rPr>
            </w:pPr>
            <w:ins w:id="2806" w:author="Ferris, Todd@Energy" w:date="2018-11-20T15:34:00Z">
              <w:r w:rsidRPr="007A5D38">
                <w:rPr>
                  <w:rFonts w:asciiTheme="minorHAnsi" w:hAnsiTheme="minorHAnsi" w:cstheme="minorHAnsi"/>
                  <w:sz w:val="18"/>
                  <w:szCs w:val="18"/>
                </w:rPr>
                <w:t>Ventilation Operation Schedule</w:t>
              </w:r>
            </w:ins>
          </w:p>
        </w:tc>
        <w:tc>
          <w:tcPr>
            <w:tcW w:w="5668" w:type="dxa"/>
            <w:tcPrChange w:id="2807" w:author="Balneg, Ronald@Energy" w:date="2018-11-26T10:30:00Z">
              <w:tcPr>
                <w:tcW w:w="5568" w:type="dxa"/>
              </w:tcPr>
            </w:tcPrChange>
          </w:tcPr>
          <w:p w14:paraId="2D5AA0FA" w14:textId="77777777" w:rsidR="001F7B1E" w:rsidRDefault="00EE3065" w:rsidP="00E40F17">
            <w:pPr>
              <w:rPr>
                <w:rFonts w:asciiTheme="minorHAnsi" w:hAnsiTheme="minorHAnsi" w:cstheme="minorHAnsi"/>
                <w:sz w:val="18"/>
                <w:szCs w:val="18"/>
              </w:rPr>
            </w:pPr>
            <w:ins w:id="2808" w:author="Ferris, Todd@Energy" w:date="2018-11-20T15:34:00Z">
              <w:r w:rsidRPr="007A5D38">
                <w:rPr>
                  <w:rFonts w:asciiTheme="minorHAnsi" w:hAnsiTheme="minorHAnsi" w:cstheme="minorHAnsi"/>
                  <w:sz w:val="18"/>
                  <w:szCs w:val="18"/>
                </w:rPr>
                <w:t>&lt;&lt;</w:t>
              </w:r>
            </w:ins>
            <w:r w:rsidR="001F7B1E" w:rsidRPr="007A5D38">
              <w:rPr>
                <w:rFonts w:asciiTheme="minorHAnsi" w:hAnsiTheme="minorHAnsi" w:cstheme="minorHAnsi"/>
                <w:sz w:val="18"/>
                <w:szCs w:val="18"/>
              </w:rPr>
              <w:t xml:space="preserve"> </w:t>
            </w:r>
            <w:ins w:id="2809" w:author="Ferris, Todd@Energy" w:date="2018-11-20T15:30:00Z">
              <w:r w:rsidR="001F7B1E" w:rsidRPr="007A5D38">
                <w:rPr>
                  <w:rFonts w:asciiTheme="minorHAnsi" w:hAnsiTheme="minorHAnsi" w:cstheme="minorHAnsi"/>
                  <w:sz w:val="18"/>
                  <w:szCs w:val="18"/>
                </w:rPr>
                <w:t>calculated value if registered CF1R form equals CF1R-PRF-01, reference data from CF1R;</w:t>
              </w:r>
            </w:ins>
          </w:p>
          <w:p w14:paraId="2D5AA0FB" w14:textId="77777777" w:rsidR="001F7B1E" w:rsidRPr="007A5D38" w:rsidRDefault="001F7B1E" w:rsidP="00E40F17">
            <w:pPr>
              <w:rPr>
                <w:ins w:id="2810" w:author="Ferris, Todd@Energy" w:date="2018-11-20T15:30:00Z"/>
                <w:rFonts w:asciiTheme="minorHAnsi" w:hAnsiTheme="minorHAnsi" w:cstheme="minorHAnsi"/>
                <w:sz w:val="18"/>
                <w:szCs w:val="18"/>
              </w:rPr>
            </w:pPr>
            <w:r>
              <w:rPr>
                <w:rFonts w:asciiTheme="minorHAnsi" w:hAnsiTheme="minorHAnsi" w:cstheme="minorHAnsi"/>
                <w:sz w:val="18"/>
                <w:szCs w:val="18"/>
              </w:rPr>
              <w:t xml:space="preserve">Else </w:t>
            </w:r>
            <w:ins w:id="2811" w:author="Ferris, Todd@Energy" w:date="2018-11-20T15:34:00Z">
              <w:r w:rsidR="00EE3065" w:rsidRPr="001C365C">
                <w:rPr>
                  <w:rFonts w:asciiTheme="minorHAnsi" w:hAnsiTheme="minorHAnsi" w:cstheme="minorHAnsi"/>
                  <w:sz w:val="18"/>
                  <w:szCs w:val="18"/>
                </w:rPr>
                <w:t>if “Building Type” (A02) = “Non-dwelling unit”, then value = N/A;</w:t>
              </w:r>
              <w:r w:rsidR="00EE3065" w:rsidRPr="001C365C">
                <w:rPr>
                  <w:rFonts w:asciiTheme="minorHAnsi" w:hAnsiTheme="minorHAnsi" w:cstheme="minorHAnsi"/>
                  <w:sz w:val="18"/>
                  <w:szCs w:val="18"/>
                </w:rPr>
                <w:br/>
              </w:r>
            </w:ins>
            <w:r>
              <w:rPr>
                <w:rFonts w:asciiTheme="minorHAnsi" w:hAnsiTheme="minorHAnsi" w:cstheme="minorHAnsi"/>
                <w:sz w:val="18"/>
                <w:szCs w:val="18"/>
              </w:rPr>
              <w:t>E</w:t>
            </w:r>
            <w:ins w:id="2812" w:author="Ferris, Todd@Energy" w:date="2018-11-20T15:30:00Z">
              <w:r w:rsidRPr="007A5D38">
                <w:rPr>
                  <w:rFonts w:asciiTheme="minorHAnsi" w:hAnsiTheme="minorHAnsi" w:cstheme="minorHAnsi"/>
                  <w:sz w:val="18"/>
                  <w:szCs w:val="18"/>
                </w:rPr>
                <w:t xml:space="preserve">lse if registered CF1R form equals CF1R-NCB-01 or CF1R-ADD-01, user pick one from list:  </w:t>
              </w:r>
            </w:ins>
          </w:p>
          <w:p w14:paraId="2D5AA0FC" w14:textId="77777777" w:rsidR="00EE3065" w:rsidRPr="001C365C" w:rsidRDefault="00EE3065" w:rsidP="00E40F17">
            <w:pPr>
              <w:rPr>
                <w:ins w:id="2813" w:author="Ferris, Todd@Energy" w:date="2018-11-20T15:34:00Z"/>
                <w:rFonts w:asciiTheme="minorHAnsi" w:hAnsiTheme="minorHAnsi" w:cstheme="minorHAnsi"/>
                <w:sz w:val="18"/>
                <w:szCs w:val="18"/>
              </w:rPr>
            </w:pPr>
            <w:ins w:id="2814" w:author="Ferris, Todd@Energy" w:date="2018-11-20T15:34:00Z">
              <w:r w:rsidRPr="001C365C">
                <w:rPr>
                  <w:rFonts w:asciiTheme="minorHAnsi" w:hAnsiTheme="minorHAnsi" w:cstheme="minorHAnsi"/>
                  <w:sz w:val="18"/>
                  <w:szCs w:val="18"/>
                </w:rPr>
                <w:t>**Continuous; or</w:t>
              </w:r>
            </w:ins>
          </w:p>
          <w:p w14:paraId="2D5AA0FD" w14:textId="77777777" w:rsidR="00EE3065" w:rsidRPr="001C365C" w:rsidRDefault="00EE3065" w:rsidP="00E40F17">
            <w:pPr>
              <w:rPr>
                <w:ins w:id="2815" w:author="Ferris, Todd@Energy" w:date="2018-11-20T15:34:00Z"/>
                <w:rFonts w:asciiTheme="minorHAnsi" w:hAnsiTheme="minorHAnsi" w:cstheme="minorHAnsi"/>
                <w:sz w:val="18"/>
                <w:szCs w:val="18"/>
              </w:rPr>
            </w:pPr>
            <w:ins w:id="2816" w:author="Ferris, Todd@Energy" w:date="2018-11-20T15:34:00Z">
              <w:r w:rsidRPr="001C365C">
                <w:rPr>
                  <w:rFonts w:asciiTheme="minorHAnsi" w:hAnsiTheme="minorHAnsi" w:cstheme="minorHAnsi"/>
                  <w:sz w:val="18"/>
                  <w:szCs w:val="18"/>
                </w:rPr>
                <w:t>**Short-Term Average; or</w:t>
              </w:r>
            </w:ins>
          </w:p>
          <w:p w14:paraId="2D5AA0FE" w14:textId="77777777" w:rsidR="00EE3065" w:rsidRPr="001C365C" w:rsidRDefault="00EE3065" w:rsidP="00E40F17">
            <w:pPr>
              <w:rPr>
                <w:ins w:id="2817" w:author="Ferris, Todd@Energy" w:date="2018-11-20T15:34:00Z"/>
                <w:rFonts w:asciiTheme="minorHAnsi" w:hAnsiTheme="minorHAnsi" w:cstheme="minorHAnsi"/>
                <w:sz w:val="18"/>
                <w:szCs w:val="18"/>
              </w:rPr>
            </w:pPr>
            <w:ins w:id="2818" w:author="Ferris, Todd@Energy" w:date="2018-11-20T15:34:00Z">
              <w:r w:rsidRPr="001C365C">
                <w:rPr>
                  <w:rFonts w:asciiTheme="minorHAnsi" w:hAnsiTheme="minorHAnsi" w:cstheme="minorHAnsi"/>
                  <w:sz w:val="18"/>
                  <w:szCs w:val="18"/>
                </w:rPr>
                <w:t>**Scheduled; or</w:t>
              </w:r>
            </w:ins>
          </w:p>
          <w:p w14:paraId="2D5AA0FF" w14:textId="77777777" w:rsidR="00EE3065" w:rsidRPr="007A5D38" w:rsidRDefault="00EE3065" w:rsidP="00E40F17">
            <w:pPr>
              <w:rPr>
                <w:ins w:id="2819" w:author="Ferris, Todd@Energy" w:date="2018-11-20T15:34:00Z"/>
                <w:rFonts w:asciiTheme="minorHAnsi" w:hAnsiTheme="minorHAnsi" w:cstheme="minorHAnsi"/>
                <w:sz w:val="18"/>
                <w:szCs w:val="18"/>
                <w:u w:val="single"/>
              </w:rPr>
            </w:pPr>
            <w:ins w:id="2820" w:author="Ferris, Todd@Energy" w:date="2018-11-20T15:34:00Z">
              <w:r w:rsidRPr="001C365C">
                <w:rPr>
                  <w:rFonts w:asciiTheme="minorHAnsi" w:hAnsiTheme="minorHAnsi" w:cstheme="minorHAnsi"/>
                  <w:sz w:val="18"/>
                  <w:szCs w:val="18"/>
                </w:rPr>
                <w:t>**Real-time Control;</w:t>
              </w:r>
              <w:r w:rsidRPr="007A5D38">
                <w:rPr>
                  <w:rFonts w:asciiTheme="minorHAnsi" w:hAnsiTheme="minorHAnsi" w:cstheme="minorHAnsi"/>
                  <w:sz w:val="18"/>
                  <w:szCs w:val="18"/>
                  <w:u w:val="single"/>
                </w:rPr>
                <w:br/>
              </w:r>
            </w:ins>
            <w:ins w:id="2821" w:author="TF 112318" w:date="2018-11-23T18:07:00Z">
              <w:r w:rsidR="001C365C">
                <w:rPr>
                  <w:rFonts w:asciiTheme="minorHAnsi" w:hAnsiTheme="minorHAnsi" w:cstheme="minorHAnsi"/>
                  <w:sz w:val="18"/>
                  <w:szCs w:val="18"/>
                </w:rPr>
                <w:t xml:space="preserve">Else </w:t>
              </w:r>
            </w:ins>
            <w:ins w:id="2822" w:author="Ferris, Todd@Energy" w:date="2018-11-20T15:34:00Z">
              <w:r w:rsidRPr="007A5D38">
                <w:rPr>
                  <w:rFonts w:asciiTheme="minorHAnsi" w:hAnsiTheme="minorHAnsi" w:cstheme="minorHAnsi"/>
                  <w:sz w:val="18"/>
                  <w:szCs w:val="18"/>
                </w:rPr>
                <w:t>if “Ventilation System Type” (A11) =</w:t>
              </w:r>
              <w:r w:rsidRPr="001C365C">
                <w:rPr>
                  <w:rFonts w:asciiTheme="minorHAnsi" w:hAnsiTheme="minorHAnsi" w:cstheme="minorHAnsi"/>
                  <w:sz w:val="18"/>
                  <w:szCs w:val="18"/>
                </w:rPr>
                <w:t xml:space="preserve"> Central Fan Integrated </w:t>
              </w:r>
              <w:r w:rsidRPr="007A5D38">
                <w:rPr>
                  <w:rFonts w:asciiTheme="minorHAnsi" w:hAnsiTheme="minorHAnsi" w:cstheme="minorHAnsi"/>
                  <w:sz w:val="18"/>
                  <w:szCs w:val="18"/>
                </w:rPr>
                <w:t>&amp; “Ventilation Operation Schedule” (A12)= Continuous</w:t>
              </w:r>
              <w:r w:rsidRPr="007A5D38">
                <w:rPr>
                  <w:rFonts w:asciiTheme="minorHAnsi" w:hAnsiTheme="minorHAnsi" w:cstheme="minorHAnsi"/>
                  <w:sz w:val="18"/>
                  <w:szCs w:val="18"/>
                  <w:u w:val="single"/>
                </w:rPr>
                <w:t>;</w:t>
              </w:r>
              <w:r w:rsidRPr="007A5D38">
                <w:rPr>
                  <w:rFonts w:asciiTheme="minorHAnsi" w:hAnsiTheme="minorHAnsi" w:cstheme="minorHAnsi"/>
                  <w:sz w:val="18"/>
                  <w:szCs w:val="18"/>
                </w:rPr>
                <w:t xml:space="preserve"> then display:</w:t>
              </w:r>
            </w:ins>
          </w:p>
          <w:p w14:paraId="2D5AA100" w14:textId="77777777" w:rsidR="00EE3065" w:rsidRDefault="00EE3065" w:rsidP="00E40F17">
            <w:pPr>
              <w:rPr>
                <w:ins w:id="2823" w:author="Ferris, Todd@Energy" w:date="2018-11-20T15:31:00Z"/>
                <w:rFonts w:asciiTheme="minorHAnsi" w:hAnsiTheme="minorHAnsi"/>
                <w:sz w:val="18"/>
                <w:szCs w:val="18"/>
              </w:rPr>
            </w:pPr>
            <w:ins w:id="2824" w:author="Ferris, Todd@Energy" w:date="2018-11-20T15:34:00Z">
              <w:r w:rsidRPr="007A5D38">
                <w:rPr>
                  <w:rFonts w:asciiTheme="minorHAnsi" w:hAnsiTheme="minorHAnsi" w:cstheme="minorHAnsi"/>
                  <w:sz w:val="18"/>
                  <w:szCs w:val="18"/>
                </w:rPr>
                <w:t>“Central Fan Integrated Ventilation System Not Allowed to Operate Continuously</w:t>
              </w:r>
              <w:r w:rsidRPr="007A5D38">
                <w:rPr>
                  <w:rFonts w:asciiTheme="minorHAnsi" w:hAnsiTheme="minorHAnsi" w:cstheme="minorHAnsi"/>
                  <w:b/>
                  <w:sz w:val="18"/>
                  <w:szCs w:val="18"/>
                </w:rPr>
                <w:t xml:space="preserve"> - Do Not Proceed”&gt;&gt;</w:t>
              </w:r>
            </w:ins>
          </w:p>
        </w:tc>
      </w:tr>
      <w:tr w:rsidR="00EE3065" w:rsidRPr="00D2491C" w:rsidDel="00CF3857" w14:paraId="2D5AA108" w14:textId="77777777" w:rsidTr="00E40F17">
        <w:trPr>
          <w:trHeight w:val="158"/>
          <w:del w:id="2825" w:author="Ferris, Todd@Energy" w:date="2018-11-20T15:35:00Z"/>
          <w:trPrChange w:id="2826" w:author="Balneg, Ronald@Energy" w:date="2018-11-26T10:30:00Z">
            <w:trPr>
              <w:trHeight w:val="158"/>
            </w:trPr>
          </w:trPrChange>
        </w:trPr>
        <w:tc>
          <w:tcPr>
            <w:tcW w:w="673" w:type="dxa"/>
            <w:vAlign w:val="center"/>
            <w:tcPrChange w:id="2827" w:author="Balneg, Ronald@Energy" w:date="2018-11-26T10:30:00Z">
              <w:tcPr>
                <w:tcW w:w="627" w:type="dxa"/>
                <w:vAlign w:val="center"/>
              </w:tcPr>
            </w:tcPrChange>
          </w:tcPr>
          <w:p w14:paraId="2D5AA102" w14:textId="77777777" w:rsidR="00EE3065" w:rsidRPr="00F5715E" w:rsidDel="00CF3857" w:rsidRDefault="00EE3065" w:rsidP="00E40F17">
            <w:pPr>
              <w:jc w:val="center"/>
              <w:rPr>
                <w:del w:id="2828" w:author="Ferris, Todd@Energy" w:date="2018-11-20T15:35:00Z"/>
                <w:rFonts w:asciiTheme="minorHAnsi" w:hAnsiTheme="minorHAnsi"/>
                <w:sz w:val="18"/>
                <w:szCs w:val="18"/>
              </w:rPr>
            </w:pPr>
            <w:del w:id="2829" w:author="Ferris, Todd@Energy" w:date="2018-11-20T15:35:00Z">
              <w:r w:rsidRPr="00F5715E" w:rsidDel="00CF3857">
                <w:rPr>
                  <w:rFonts w:asciiTheme="minorHAnsi" w:hAnsiTheme="minorHAnsi"/>
                  <w:sz w:val="18"/>
                  <w:szCs w:val="18"/>
                </w:rPr>
                <w:delText>07</w:delText>
              </w:r>
            </w:del>
          </w:p>
        </w:tc>
        <w:tc>
          <w:tcPr>
            <w:tcW w:w="4675" w:type="dxa"/>
            <w:vAlign w:val="center"/>
            <w:tcPrChange w:id="2830" w:author="Balneg, Ronald@Energy" w:date="2018-11-26T10:30:00Z">
              <w:tcPr>
                <w:tcW w:w="4595" w:type="dxa"/>
                <w:vAlign w:val="center"/>
              </w:tcPr>
            </w:tcPrChange>
          </w:tcPr>
          <w:p w14:paraId="2D5AA103" w14:textId="77777777" w:rsidR="00EE3065" w:rsidRPr="00F5715E" w:rsidDel="00CF3857" w:rsidRDefault="00EE3065" w:rsidP="00E40F17">
            <w:pPr>
              <w:rPr>
                <w:del w:id="2831" w:author="Ferris, Todd@Energy" w:date="2018-11-20T15:35:00Z"/>
                <w:rFonts w:asciiTheme="minorHAnsi" w:hAnsiTheme="minorHAnsi"/>
                <w:sz w:val="18"/>
                <w:szCs w:val="18"/>
              </w:rPr>
            </w:pPr>
            <w:del w:id="2832" w:author="Ferris, Todd@Energy" w:date="2018-11-20T15:35:00Z">
              <w:r w:rsidDel="00CF3857">
                <w:rPr>
                  <w:rFonts w:asciiTheme="minorHAnsi" w:hAnsiTheme="minorHAnsi"/>
                  <w:sz w:val="18"/>
                  <w:szCs w:val="18"/>
                </w:rPr>
                <w:delText>Whole-Building Ventilation Rate Calculation Method</w:delText>
              </w:r>
            </w:del>
          </w:p>
        </w:tc>
        <w:tc>
          <w:tcPr>
            <w:tcW w:w="5668" w:type="dxa"/>
            <w:tcPrChange w:id="2833" w:author="Balneg, Ronald@Energy" w:date="2018-11-26T10:30:00Z">
              <w:tcPr>
                <w:tcW w:w="5568" w:type="dxa"/>
              </w:tcPr>
            </w:tcPrChange>
          </w:tcPr>
          <w:p w14:paraId="2D5AA104" w14:textId="77777777" w:rsidR="00EE3065" w:rsidRPr="00F5715E" w:rsidDel="00CF3857" w:rsidRDefault="00EE3065" w:rsidP="00E40F17">
            <w:pPr>
              <w:rPr>
                <w:del w:id="2834" w:author="Ferris, Todd@Energy" w:date="2018-11-20T15:35:00Z"/>
                <w:rFonts w:asciiTheme="minorHAnsi" w:hAnsiTheme="minorHAnsi"/>
                <w:sz w:val="18"/>
                <w:szCs w:val="18"/>
              </w:rPr>
            </w:pPr>
            <w:del w:id="2835" w:author="Ferris, Todd@Energy" w:date="2018-11-20T15:35:00Z">
              <w:r w:rsidDel="00CF3857">
                <w:rPr>
                  <w:rFonts w:asciiTheme="minorHAnsi" w:hAnsiTheme="minorHAnsi"/>
                  <w:sz w:val="18"/>
                  <w:szCs w:val="18"/>
                </w:rPr>
                <w:delText>&lt;&lt;</w:delText>
              </w:r>
              <w:r w:rsidRPr="00F5715E" w:rsidDel="00CF3857">
                <w:rPr>
                  <w:rFonts w:asciiTheme="minorHAnsi" w:hAnsiTheme="minorHAnsi"/>
                  <w:sz w:val="18"/>
                  <w:szCs w:val="18"/>
                </w:rPr>
                <w:delText xml:space="preserve"> user pick one from list:  </w:delText>
              </w:r>
            </w:del>
          </w:p>
          <w:p w14:paraId="2D5AA105" w14:textId="77777777" w:rsidR="00EE3065" w:rsidRPr="00F5715E" w:rsidDel="00CF3857" w:rsidRDefault="00EE3065" w:rsidP="00E40F17">
            <w:pPr>
              <w:rPr>
                <w:del w:id="2836" w:author="Ferris, Todd@Energy" w:date="2018-11-20T15:35:00Z"/>
                <w:rFonts w:asciiTheme="minorHAnsi" w:hAnsiTheme="minorHAnsi"/>
                <w:sz w:val="18"/>
                <w:szCs w:val="18"/>
              </w:rPr>
            </w:pPr>
            <w:del w:id="2837" w:author="Ferris, Todd@Energy" w:date="2018-11-20T15:35:00Z">
              <w:r w:rsidDel="00CF3857">
                <w:rPr>
                  <w:rFonts w:asciiTheme="minorHAnsi" w:hAnsiTheme="minorHAnsi"/>
                  <w:sz w:val="18"/>
                  <w:szCs w:val="18"/>
                </w:rPr>
                <w:delText>**</w:delText>
              </w:r>
              <w:r w:rsidDel="00CF3857">
                <w:rPr>
                  <w:rFonts w:asciiTheme="minorHAnsi" w:hAnsiTheme="minorHAnsi"/>
                  <w:sz w:val="18"/>
                  <w:szCs w:val="18"/>
                  <w:u w:val="single"/>
                </w:rPr>
                <w:delText>Fan Ventilation Rate Method</w:delText>
              </w:r>
              <w:r w:rsidDel="00CF3857">
                <w:rPr>
                  <w:rFonts w:asciiTheme="minorHAnsi" w:hAnsiTheme="minorHAnsi"/>
                  <w:sz w:val="18"/>
                  <w:szCs w:val="18"/>
                </w:rPr>
                <w:delText xml:space="preserve"> (4.1.1),  </w:delText>
              </w:r>
            </w:del>
          </w:p>
          <w:p w14:paraId="2D5AA106" w14:textId="77777777" w:rsidR="00EE3065" w:rsidDel="00CF3857" w:rsidRDefault="00EE3065" w:rsidP="00E40F17">
            <w:pPr>
              <w:rPr>
                <w:del w:id="2838" w:author="Ferris, Todd@Energy" w:date="2018-11-20T15:35:00Z"/>
                <w:rFonts w:asciiTheme="minorHAnsi" w:hAnsiTheme="minorHAnsi"/>
                <w:sz w:val="18"/>
                <w:szCs w:val="18"/>
              </w:rPr>
            </w:pPr>
            <w:del w:id="2839" w:author="Ferris, Todd@Energy" w:date="2018-11-20T15:35:00Z">
              <w:r w:rsidDel="00CF3857">
                <w:rPr>
                  <w:rFonts w:asciiTheme="minorHAnsi" w:hAnsiTheme="minorHAnsi"/>
                  <w:sz w:val="18"/>
                  <w:szCs w:val="18"/>
                </w:rPr>
                <w:delText>**</w:delText>
              </w:r>
              <w:r w:rsidDel="00CF3857">
                <w:rPr>
                  <w:rFonts w:asciiTheme="minorHAnsi" w:hAnsiTheme="minorHAnsi"/>
                  <w:sz w:val="18"/>
                  <w:szCs w:val="18"/>
                  <w:u w:val="single"/>
                </w:rPr>
                <w:delText>Total Ventilation Rate Method</w:delText>
              </w:r>
              <w:r w:rsidDel="00CF3857">
                <w:rPr>
                  <w:rFonts w:asciiTheme="minorHAnsi" w:hAnsiTheme="minorHAnsi"/>
                  <w:sz w:val="18"/>
                  <w:szCs w:val="18"/>
                </w:rPr>
                <w:delText xml:space="preserve"> (4.1.2); or</w:delText>
              </w:r>
            </w:del>
          </w:p>
          <w:p w14:paraId="2D5AA107" w14:textId="77777777" w:rsidR="00EE3065" w:rsidRPr="00F5715E" w:rsidDel="00CF3857" w:rsidRDefault="00EE3065" w:rsidP="00E40F17">
            <w:pPr>
              <w:rPr>
                <w:del w:id="2840" w:author="Ferris, Todd@Energy" w:date="2018-11-20T15:35:00Z"/>
                <w:rFonts w:asciiTheme="minorHAnsi" w:hAnsiTheme="minorHAnsi"/>
                <w:sz w:val="18"/>
                <w:szCs w:val="18"/>
              </w:rPr>
            </w:pPr>
            <w:del w:id="2841" w:author="Ferris, Todd@Energy" w:date="2018-11-20T15:35:00Z">
              <w:r w:rsidDel="00CF3857">
                <w:rPr>
                  <w:rFonts w:asciiTheme="minorHAnsi" w:hAnsiTheme="minorHAnsi"/>
                  <w:sz w:val="18"/>
                  <w:szCs w:val="18"/>
                </w:rPr>
                <w:delText>**N/A.&gt;&gt;</w:delText>
              </w:r>
            </w:del>
          </w:p>
        </w:tc>
      </w:tr>
      <w:tr w:rsidR="00EE3065" w:rsidRPr="00D2491C" w:rsidDel="00CF3857" w14:paraId="2D5AA114" w14:textId="77777777" w:rsidTr="00E40F17">
        <w:trPr>
          <w:trHeight w:val="158"/>
          <w:del w:id="2842" w:author="Ferris, Todd@Energy" w:date="2018-11-20T15:35:00Z"/>
          <w:trPrChange w:id="2843" w:author="Balneg, Ronald@Energy" w:date="2018-11-26T10:30:00Z">
            <w:trPr>
              <w:trHeight w:val="158"/>
            </w:trPr>
          </w:trPrChange>
        </w:trPr>
        <w:tc>
          <w:tcPr>
            <w:tcW w:w="673" w:type="dxa"/>
            <w:vAlign w:val="center"/>
            <w:tcPrChange w:id="2844" w:author="Balneg, Ronald@Energy" w:date="2018-11-26T10:30:00Z">
              <w:tcPr>
                <w:tcW w:w="627" w:type="dxa"/>
                <w:vAlign w:val="center"/>
              </w:tcPr>
            </w:tcPrChange>
          </w:tcPr>
          <w:p w14:paraId="2D5AA109" w14:textId="77777777" w:rsidR="00EE3065" w:rsidRPr="00F5715E" w:rsidDel="00CF3857" w:rsidRDefault="00EE3065" w:rsidP="00E40F17">
            <w:pPr>
              <w:jc w:val="center"/>
              <w:rPr>
                <w:del w:id="2845" w:author="Ferris, Todd@Energy" w:date="2018-11-20T15:35:00Z"/>
                <w:rFonts w:asciiTheme="minorHAnsi" w:hAnsiTheme="minorHAnsi"/>
                <w:sz w:val="18"/>
                <w:szCs w:val="18"/>
              </w:rPr>
            </w:pPr>
            <w:del w:id="2846" w:author="Ferris, Todd@Energy" w:date="2018-11-20T15:35:00Z">
              <w:r w:rsidRPr="00F5715E" w:rsidDel="00CF3857">
                <w:rPr>
                  <w:rFonts w:asciiTheme="minorHAnsi" w:hAnsiTheme="minorHAnsi"/>
                  <w:sz w:val="18"/>
                  <w:szCs w:val="18"/>
                </w:rPr>
                <w:delText>08</w:delText>
              </w:r>
            </w:del>
          </w:p>
        </w:tc>
        <w:tc>
          <w:tcPr>
            <w:tcW w:w="4675" w:type="dxa"/>
            <w:vAlign w:val="center"/>
            <w:tcPrChange w:id="2847" w:author="Balneg, Ronald@Energy" w:date="2018-11-26T10:30:00Z">
              <w:tcPr>
                <w:tcW w:w="4595" w:type="dxa"/>
                <w:vAlign w:val="center"/>
              </w:tcPr>
            </w:tcPrChange>
          </w:tcPr>
          <w:p w14:paraId="2D5AA10A" w14:textId="77777777" w:rsidR="00EE3065" w:rsidRPr="00F5715E" w:rsidDel="00CF3857" w:rsidRDefault="00EE3065" w:rsidP="00E40F17">
            <w:pPr>
              <w:rPr>
                <w:del w:id="2848" w:author="Ferris, Todd@Energy" w:date="2018-11-20T15:35:00Z"/>
                <w:rFonts w:asciiTheme="minorHAnsi" w:hAnsiTheme="minorHAnsi"/>
                <w:sz w:val="18"/>
                <w:szCs w:val="18"/>
              </w:rPr>
            </w:pPr>
            <w:del w:id="2849" w:author="Ferris, Todd@Energy" w:date="2018-11-20T15:35:00Z">
              <w:r w:rsidDel="00CF3857">
                <w:rPr>
                  <w:rFonts w:asciiTheme="minorHAnsi" w:hAnsiTheme="minorHAnsi"/>
                  <w:sz w:val="18"/>
                  <w:szCs w:val="18"/>
                </w:rPr>
                <w:delText>Whole Building Ventilation System Type</w:delText>
              </w:r>
            </w:del>
          </w:p>
        </w:tc>
        <w:tc>
          <w:tcPr>
            <w:tcW w:w="5668" w:type="dxa"/>
            <w:tcPrChange w:id="2850" w:author="Balneg, Ronald@Energy" w:date="2018-11-26T10:30:00Z">
              <w:tcPr>
                <w:tcW w:w="5568" w:type="dxa"/>
              </w:tcPr>
            </w:tcPrChange>
          </w:tcPr>
          <w:p w14:paraId="2D5AA10B" w14:textId="77777777" w:rsidR="00EE3065" w:rsidRPr="00F5715E" w:rsidDel="00CF3857" w:rsidRDefault="00EE3065" w:rsidP="00E40F17">
            <w:pPr>
              <w:rPr>
                <w:del w:id="2851" w:author="Ferris, Todd@Energy" w:date="2018-11-20T15:35:00Z"/>
                <w:rFonts w:asciiTheme="minorHAnsi" w:hAnsiTheme="minorHAnsi"/>
                <w:sz w:val="18"/>
                <w:szCs w:val="18"/>
              </w:rPr>
            </w:pPr>
            <w:del w:id="2852" w:author="Ferris, Todd@Energy" w:date="2018-11-20T15:35:00Z">
              <w:r w:rsidDel="00CF3857">
                <w:rPr>
                  <w:rFonts w:asciiTheme="minorHAnsi" w:hAnsiTheme="minorHAnsi"/>
                  <w:sz w:val="18"/>
                  <w:szCs w:val="18"/>
                </w:rPr>
                <w:delText>&lt;&lt;</w:delText>
              </w:r>
              <w:r w:rsidRPr="00F5715E" w:rsidDel="00CF3857">
                <w:rPr>
                  <w:rFonts w:asciiTheme="minorHAnsi" w:hAnsiTheme="minorHAnsi"/>
                  <w:sz w:val="18"/>
                  <w:szCs w:val="18"/>
                </w:rPr>
                <w:delText xml:space="preserve"> calculated value if </w:delText>
              </w:r>
              <w:r w:rsidDel="00CF3857">
                <w:rPr>
                  <w:rFonts w:asciiTheme="minorHAnsi" w:hAnsiTheme="minorHAnsi"/>
                  <w:sz w:val="18"/>
                  <w:szCs w:val="18"/>
                </w:rPr>
                <w:delText xml:space="preserve">registered CF1R form </w:delText>
              </w:r>
              <w:r w:rsidRPr="00F5715E" w:rsidDel="00CF3857">
                <w:rPr>
                  <w:rFonts w:asciiTheme="minorHAnsi" w:hAnsiTheme="minorHAnsi"/>
                  <w:sz w:val="18"/>
                  <w:szCs w:val="18"/>
                </w:rPr>
                <w:delText>equals CF1R-PRF-01, reference data from CF1R (note default report from CF1R equivalent to exhaust)</w:delText>
              </w:r>
              <w:r w:rsidDel="00CF3857">
                <w:rPr>
                  <w:rFonts w:asciiTheme="minorHAnsi" w:hAnsiTheme="minorHAnsi"/>
                  <w:sz w:val="18"/>
                  <w:szCs w:val="18"/>
                </w:rPr>
                <w:delText xml:space="preserve"> and allow user to override and select *N/A</w:delText>
              </w:r>
              <w:r w:rsidRPr="00F5715E" w:rsidDel="00CF3857">
                <w:rPr>
                  <w:rFonts w:asciiTheme="minorHAnsi" w:hAnsiTheme="minorHAnsi"/>
                  <w:sz w:val="18"/>
                  <w:szCs w:val="18"/>
                </w:rPr>
                <w:delText xml:space="preserve">; else if </w:delText>
              </w:r>
              <w:r w:rsidDel="00CF3857">
                <w:rPr>
                  <w:rFonts w:asciiTheme="minorHAnsi" w:hAnsiTheme="minorHAnsi"/>
                  <w:sz w:val="18"/>
                  <w:szCs w:val="18"/>
                </w:rPr>
                <w:delText xml:space="preserve">registered CF1R form </w:delText>
              </w:r>
              <w:r w:rsidRPr="00F5715E" w:rsidDel="00CF3857">
                <w:rPr>
                  <w:rFonts w:asciiTheme="minorHAnsi" w:hAnsiTheme="minorHAnsi"/>
                  <w:sz w:val="18"/>
                  <w:szCs w:val="18"/>
                </w:rPr>
                <w:delText>equals CF1R-</w:delText>
              </w:r>
              <w:r w:rsidDel="00CF3857">
                <w:rPr>
                  <w:rFonts w:asciiTheme="minorHAnsi" w:hAnsiTheme="minorHAnsi"/>
                  <w:sz w:val="18"/>
                  <w:szCs w:val="18"/>
                </w:rPr>
                <w:delText>NCB</w:delText>
              </w:r>
              <w:r w:rsidRPr="00F5715E" w:rsidDel="00CF3857">
                <w:rPr>
                  <w:rFonts w:asciiTheme="minorHAnsi" w:hAnsiTheme="minorHAnsi"/>
                  <w:sz w:val="18"/>
                  <w:szCs w:val="18"/>
                </w:rPr>
                <w:delText>-01</w:delText>
              </w:r>
              <w:r w:rsidDel="00CF3857">
                <w:rPr>
                  <w:rFonts w:asciiTheme="minorHAnsi" w:hAnsiTheme="minorHAnsi"/>
                  <w:sz w:val="18"/>
                  <w:szCs w:val="18"/>
                </w:rPr>
                <w:delText xml:space="preserve">, </w:delText>
              </w:r>
              <w:r w:rsidRPr="00F5715E" w:rsidDel="00CF3857">
                <w:rPr>
                  <w:rFonts w:asciiTheme="minorHAnsi" w:hAnsiTheme="minorHAnsi"/>
                  <w:sz w:val="18"/>
                  <w:szCs w:val="18"/>
                </w:rPr>
                <w:delText xml:space="preserve">user pick one from list:  </w:delText>
              </w:r>
            </w:del>
          </w:p>
          <w:p w14:paraId="2D5AA10C" w14:textId="77777777" w:rsidR="00EE3065" w:rsidRPr="00F5715E" w:rsidDel="00CF3857" w:rsidRDefault="00EE3065" w:rsidP="00E40F17">
            <w:pPr>
              <w:rPr>
                <w:del w:id="2853" w:author="Ferris, Todd@Energy" w:date="2018-11-20T15:35:00Z"/>
                <w:rFonts w:asciiTheme="minorHAnsi" w:hAnsiTheme="minorHAnsi"/>
                <w:sz w:val="18"/>
                <w:szCs w:val="18"/>
              </w:rPr>
            </w:pPr>
            <w:del w:id="2854" w:author="Ferris, Todd@Energy" w:date="2018-11-20T15:35:00Z">
              <w:r w:rsidDel="00CF3857">
                <w:rPr>
                  <w:rFonts w:asciiTheme="minorHAnsi" w:hAnsiTheme="minorHAnsi"/>
                  <w:sz w:val="18"/>
                  <w:szCs w:val="18"/>
                </w:rPr>
                <w:delText xml:space="preserve">**Standalone - </w:delText>
              </w:r>
              <w:r w:rsidDel="00CF3857">
                <w:rPr>
                  <w:rFonts w:asciiTheme="minorHAnsi" w:hAnsiTheme="minorHAnsi"/>
                  <w:sz w:val="18"/>
                  <w:szCs w:val="18"/>
                  <w:u w:val="single"/>
                </w:rPr>
                <w:delText>Exhaust</w:delText>
              </w:r>
              <w:r w:rsidDel="00CF3857">
                <w:rPr>
                  <w:rFonts w:asciiTheme="minorHAnsi" w:hAnsiTheme="minorHAnsi"/>
                  <w:sz w:val="18"/>
                  <w:szCs w:val="18"/>
                </w:rPr>
                <w:delText>; or</w:delText>
              </w:r>
            </w:del>
          </w:p>
          <w:p w14:paraId="2D5AA10D" w14:textId="77777777" w:rsidR="00EE3065" w:rsidRPr="00F5715E" w:rsidDel="00CF3857" w:rsidRDefault="00EE3065" w:rsidP="00E40F17">
            <w:pPr>
              <w:rPr>
                <w:del w:id="2855" w:author="Ferris, Todd@Energy" w:date="2018-11-20T15:35:00Z"/>
                <w:rFonts w:asciiTheme="minorHAnsi" w:hAnsiTheme="minorHAnsi"/>
                <w:sz w:val="18"/>
                <w:szCs w:val="18"/>
              </w:rPr>
            </w:pPr>
            <w:del w:id="2856" w:author="Ferris, Todd@Energy" w:date="2018-11-20T15:35:00Z">
              <w:r w:rsidDel="00CF3857">
                <w:rPr>
                  <w:rFonts w:asciiTheme="minorHAnsi" w:hAnsiTheme="minorHAnsi"/>
                  <w:sz w:val="18"/>
                  <w:szCs w:val="18"/>
                </w:rPr>
                <w:delText xml:space="preserve">**Standalone - </w:delText>
              </w:r>
              <w:r w:rsidDel="00CF3857">
                <w:rPr>
                  <w:rFonts w:asciiTheme="minorHAnsi" w:hAnsiTheme="minorHAnsi"/>
                  <w:sz w:val="18"/>
                  <w:szCs w:val="18"/>
                  <w:u w:val="single"/>
                </w:rPr>
                <w:delText>Supply</w:delText>
              </w:r>
              <w:r w:rsidDel="00CF3857">
                <w:rPr>
                  <w:rFonts w:asciiTheme="minorHAnsi" w:hAnsiTheme="minorHAnsi"/>
                  <w:sz w:val="18"/>
                  <w:szCs w:val="18"/>
                </w:rPr>
                <w:delText>; or</w:delText>
              </w:r>
            </w:del>
          </w:p>
          <w:p w14:paraId="2D5AA10E" w14:textId="77777777" w:rsidR="00EE3065" w:rsidRPr="00F5715E" w:rsidDel="00CF3857" w:rsidRDefault="00EE3065" w:rsidP="00E40F17">
            <w:pPr>
              <w:rPr>
                <w:del w:id="2857" w:author="Ferris, Todd@Energy" w:date="2018-11-20T15:35:00Z"/>
                <w:rFonts w:asciiTheme="minorHAnsi" w:hAnsiTheme="minorHAnsi"/>
                <w:sz w:val="18"/>
                <w:szCs w:val="18"/>
                <w:u w:val="single"/>
              </w:rPr>
            </w:pPr>
            <w:del w:id="2858" w:author="Ferris, Todd@Energy" w:date="2018-11-20T15:35:00Z">
              <w:r w:rsidDel="00CF3857">
                <w:rPr>
                  <w:rFonts w:asciiTheme="minorHAnsi" w:hAnsiTheme="minorHAnsi"/>
                  <w:sz w:val="18"/>
                  <w:szCs w:val="18"/>
                </w:rPr>
                <w:delText xml:space="preserve">**Standalone – </w:delText>
              </w:r>
              <w:r w:rsidDel="00CF3857">
                <w:rPr>
                  <w:rFonts w:asciiTheme="minorHAnsi" w:hAnsiTheme="minorHAnsi"/>
                  <w:sz w:val="18"/>
                  <w:szCs w:val="18"/>
                  <w:u w:val="single"/>
                </w:rPr>
                <w:delText>Balanced; or</w:delText>
              </w:r>
            </w:del>
          </w:p>
          <w:p w14:paraId="2D5AA10F" w14:textId="77777777" w:rsidR="00EE3065" w:rsidDel="00CF3857" w:rsidRDefault="00EE3065" w:rsidP="00E40F17">
            <w:pPr>
              <w:rPr>
                <w:del w:id="2859" w:author="Ferris, Todd@Energy" w:date="2018-11-20T15:35:00Z"/>
                <w:rFonts w:asciiTheme="minorHAnsi" w:hAnsiTheme="minorHAnsi"/>
                <w:sz w:val="18"/>
                <w:szCs w:val="18"/>
                <w:u w:val="single"/>
              </w:rPr>
            </w:pPr>
            <w:del w:id="2860" w:author="Ferris, Todd@Energy" w:date="2018-11-20T15:35:00Z">
              <w:r w:rsidDel="00CF3857">
                <w:rPr>
                  <w:rFonts w:asciiTheme="minorHAnsi" w:hAnsiTheme="minorHAnsi"/>
                  <w:sz w:val="18"/>
                  <w:szCs w:val="18"/>
                </w:rPr>
                <w:delText>**</w:delText>
              </w:r>
              <w:r w:rsidDel="00CF3857">
                <w:rPr>
                  <w:rFonts w:asciiTheme="minorHAnsi" w:hAnsiTheme="minorHAnsi"/>
                  <w:sz w:val="18"/>
                  <w:szCs w:val="18"/>
                  <w:u w:val="single"/>
                </w:rPr>
                <w:delText>Central Fan Integrated (CFI); or</w:delText>
              </w:r>
            </w:del>
          </w:p>
          <w:p w14:paraId="2D5AA110" w14:textId="77777777" w:rsidR="00EE3065" w:rsidDel="00CF3857" w:rsidRDefault="00EE3065" w:rsidP="00E40F17">
            <w:pPr>
              <w:rPr>
                <w:del w:id="2861" w:author="Ferris, Todd@Energy" w:date="2018-11-20T15:35:00Z"/>
                <w:rFonts w:asciiTheme="minorHAnsi" w:hAnsiTheme="minorHAnsi"/>
                <w:sz w:val="18"/>
                <w:szCs w:val="18"/>
                <w:u w:val="single"/>
              </w:rPr>
            </w:pPr>
            <w:del w:id="2862" w:author="Ferris, Todd@Energy" w:date="2018-11-20T15:35:00Z">
              <w:r w:rsidDel="00CF3857">
                <w:rPr>
                  <w:rFonts w:asciiTheme="minorHAnsi" w:hAnsiTheme="minorHAnsi"/>
                  <w:sz w:val="18"/>
                  <w:szCs w:val="18"/>
                  <w:u w:val="single"/>
                </w:rPr>
                <w:delText>**N/A&gt;&gt;</w:delText>
              </w:r>
            </w:del>
          </w:p>
          <w:p w14:paraId="2D5AA111" w14:textId="77777777" w:rsidR="00EE3065" w:rsidDel="00CF3857" w:rsidRDefault="00EE3065" w:rsidP="00E40F17">
            <w:pPr>
              <w:rPr>
                <w:del w:id="2863" w:author="Ferris, Todd@Energy" w:date="2018-11-20T15:35:00Z"/>
                <w:rFonts w:asciiTheme="minorHAnsi" w:hAnsiTheme="minorHAnsi"/>
                <w:sz w:val="18"/>
                <w:szCs w:val="18"/>
                <w:u w:val="single"/>
              </w:rPr>
            </w:pPr>
          </w:p>
          <w:p w14:paraId="2D5AA112" w14:textId="77777777" w:rsidR="00EE3065" w:rsidRPr="00F5715E" w:rsidDel="00CF3857" w:rsidRDefault="00EE3065" w:rsidP="00E40F17">
            <w:pPr>
              <w:rPr>
                <w:del w:id="2864" w:author="Ferris, Todd@Energy" w:date="2018-11-20T15:35:00Z"/>
                <w:rFonts w:asciiTheme="minorHAnsi" w:hAnsiTheme="minorHAnsi"/>
                <w:sz w:val="18"/>
                <w:szCs w:val="18"/>
              </w:rPr>
            </w:pPr>
            <w:del w:id="2865" w:author="Ferris, Todd@Energy" w:date="2018-11-20T15:35:00Z">
              <w:r w:rsidDel="00CF3857">
                <w:rPr>
                  <w:rFonts w:asciiTheme="minorHAnsi" w:hAnsiTheme="minorHAnsi"/>
                  <w:sz w:val="18"/>
                  <w:szCs w:val="18"/>
                </w:rPr>
                <w:delText>if A06=</w:delText>
              </w:r>
              <w:r w:rsidDel="00CF3857">
                <w:rPr>
                  <w:rFonts w:asciiTheme="minorHAnsi" w:hAnsiTheme="minorHAnsi"/>
                  <w:sz w:val="18"/>
                  <w:szCs w:val="18"/>
                  <w:u w:val="single"/>
                </w:rPr>
                <w:delText xml:space="preserve"> Continuous </w:delText>
              </w:r>
              <w:r w:rsidDel="00CF3857">
                <w:rPr>
                  <w:rFonts w:asciiTheme="minorHAnsi" w:hAnsiTheme="minorHAnsi"/>
                  <w:sz w:val="18"/>
                  <w:szCs w:val="18"/>
                </w:rPr>
                <w:delText>and A08= Central Fan Integrated</w:delText>
              </w:r>
              <w:r w:rsidDel="00CF3857">
                <w:rPr>
                  <w:rFonts w:asciiTheme="minorHAnsi" w:hAnsiTheme="minorHAnsi"/>
                  <w:sz w:val="18"/>
                  <w:szCs w:val="18"/>
                  <w:u w:val="single"/>
                </w:rPr>
                <w:delText>;</w:delText>
              </w:r>
              <w:r w:rsidDel="00CF3857">
                <w:rPr>
                  <w:rFonts w:asciiTheme="minorHAnsi" w:hAnsiTheme="minorHAnsi"/>
                  <w:sz w:val="18"/>
                  <w:szCs w:val="18"/>
                </w:rPr>
                <w:delText xml:space="preserve"> then display method:</w:delText>
              </w:r>
            </w:del>
          </w:p>
          <w:p w14:paraId="2D5AA113" w14:textId="77777777" w:rsidR="00EE3065" w:rsidRPr="00F5715E" w:rsidDel="00CF3857" w:rsidRDefault="00EE3065" w:rsidP="00E40F17">
            <w:pPr>
              <w:rPr>
                <w:del w:id="2866" w:author="Ferris, Todd@Energy" w:date="2018-11-20T15:35:00Z"/>
                <w:rFonts w:asciiTheme="minorHAnsi" w:hAnsiTheme="minorHAnsi"/>
                <w:sz w:val="18"/>
                <w:szCs w:val="18"/>
              </w:rPr>
            </w:pPr>
            <w:del w:id="2867" w:author="Ferris, Todd@Energy" w:date="2018-11-20T15:35:00Z">
              <w:r w:rsidDel="00CF3857">
                <w:rPr>
                  <w:rFonts w:asciiTheme="minorHAnsi" w:hAnsiTheme="minorHAnsi"/>
                  <w:b/>
                  <w:sz w:val="18"/>
                  <w:szCs w:val="18"/>
                </w:rPr>
                <w:delText>Central Fan Integrated Ventilation System Not Allowed to Operate Continuously - DO NOT PROCEED;&gt;&gt;</w:delText>
              </w:r>
            </w:del>
          </w:p>
        </w:tc>
      </w:tr>
      <w:tr w:rsidR="00EE3065" w:rsidRPr="00D2491C" w:rsidDel="00236F90" w14:paraId="2D5AA118" w14:textId="77777777" w:rsidTr="00E40F17">
        <w:trPr>
          <w:trHeight w:val="158"/>
          <w:del w:id="2868" w:author="Balneg, Ronald@Energy" w:date="2018-11-26T10:30:00Z"/>
          <w:trPrChange w:id="2869" w:author="Balneg, Ronald@Energy" w:date="2018-11-26T10:30:00Z">
            <w:trPr>
              <w:trHeight w:val="158"/>
            </w:trPr>
          </w:trPrChange>
        </w:trPr>
        <w:tc>
          <w:tcPr>
            <w:tcW w:w="673" w:type="dxa"/>
            <w:vAlign w:val="center"/>
            <w:tcPrChange w:id="2870" w:author="Balneg, Ronald@Energy" w:date="2018-11-26T10:30:00Z">
              <w:tcPr>
                <w:tcW w:w="627" w:type="dxa"/>
                <w:vAlign w:val="center"/>
              </w:tcPr>
            </w:tcPrChange>
          </w:tcPr>
          <w:p w14:paraId="2D5AA115" w14:textId="77777777" w:rsidR="00EE3065" w:rsidRPr="009E3031" w:rsidDel="00236F90" w:rsidRDefault="00EE3065" w:rsidP="00E40F17">
            <w:pPr>
              <w:jc w:val="center"/>
              <w:rPr>
                <w:del w:id="2871" w:author="Balneg, Ronald@Energy" w:date="2018-11-26T10:30:00Z"/>
                <w:rFonts w:asciiTheme="minorHAnsi" w:hAnsiTheme="minorHAnsi"/>
                <w:sz w:val="18"/>
                <w:szCs w:val="18"/>
              </w:rPr>
            </w:pPr>
            <w:ins w:id="2872" w:author="Ferris, Todd@Energy" w:date="2018-11-20T15:35:00Z">
              <w:del w:id="2873" w:author="Balneg, Ronald@Energy" w:date="2018-11-26T10:30:00Z">
                <w:r w:rsidDel="00236F90">
                  <w:rPr>
                    <w:rFonts w:asciiTheme="minorHAnsi" w:hAnsiTheme="minorHAnsi"/>
                    <w:sz w:val="18"/>
                    <w:szCs w:val="18"/>
                  </w:rPr>
                  <w:delText>14</w:delText>
                </w:r>
              </w:del>
            </w:ins>
            <w:del w:id="2874" w:author="Balneg, Ronald@Energy" w:date="2018-11-26T10:30:00Z">
              <w:r w:rsidRPr="009E3031" w:rsidDel="00236F90">
                <w:rPr>
                  <w:rFonts w:asciiTheme="minorHAnsi" w:hAnsiTheme="minorHAnsi"/>
                  <w:sz w:val="18"/>
                  <w:szCs w:val="18"/>
                </w:rPr>
                <w:delText>09</w:delText>
              </w:r>
            </w:del>
          </w:p>
        </w:tc>
        <w:tc>
          <w:tcPr>
            <w:tcW w:w="4675" w:type="dxa"/>
            <w:vAlign w:val="center"/>
            <w:tcPrChange w:id="2875" w:author="Balneg, Ronald@Energy" w:date="2018-11-26T10:30:00Z">
              <w:tcPr>
                <w:tcW w:w="4595" w:type="dxa"/>
                <w:vAlign w:val="center"/>
              </w:tcPr>
            </w:tcPrChange>
          </w:tcPr>
          <w:p w14:paraId="2D5AA116" w14:textId="77777777" w:rsidR="00EE3065" w:rsidRPr="004F4818" w:rsidDel="00236F90" w:rsidRDefault="00EE3065" w:rsidP="00E40F17">
            <w:pPr>
              <w:rPr>
                <w:del w:id="2876" w:author="Balneg, Ronald@Energy" w:date="2018-11-26T10:30:00Z"/>
                <w:rFonts w:asciiTheme="minorHAnsi" w:hAnsiTheme="minorHAnsi"/>
                <w:sz w:val="18"/>
                <w:szCs w:val="18"/>
              </w:rPr>
            </w:pPr>
            <w:del w:id="2877" w:author="Balneg, Ronald@Energy" w:date="2018-11-26T10:30:00Z">
              <w:r w:rsidRPr="004F4818" w:rsidDel="00236F90">
                <w:rPr>
                  <w:rFonts w:asciiTheme="minorHAnsi" w:hAnsiTheme="minorHAnsi"/>
                  <w:sz w:val="18"/>
                  <w:szCs w:val="18"/>
                </w:rPr>
                <w:delText>IAQ Fan Location</w:delText>
              </w:r>
            </w:del>
          </w:p>
        </w:tc>
        <w:tc>
          <w:tcPr>
            <w:tcW w:w="5668" w:type="dxa"/>
            <w:tcPrChange w:id="2878" w:author="Balneg, Ronald@Energy" w:date="2018-11-26T10:30:00Z">
              <w:tcPr>
                <w:tcW w:w="5568" w:type="dxa"/>
              </w:tcPr>
            </w:tcPrChange>
          </w:tcPr>
          <w:p w14:paraId="2D5AA117" w14:textId="77777777" w:rsidR="00EE3065" w:rsidRPr="009E3031" w:rsidDel="00236F90" w:rsidRDefault="00EE3065" w:rsidP="00E40F17">
            <w:pPr>
              <w:rPr>
                <w:del w:id="2879" w:author="Balneg, Ronald@Energy" w:date="2018-11-26T10:30:00Z"/>
                <w:rFonts w:asciiTheme="minorHAnsi" w:hAnsiTheme="minorHAnsi"/>
                <w:sz w:val="18"/>
                <w:szCs w:val="18"/>
              </w:rPr>
            </w:pPr>
            <w:ins w:id="2880" w:author="Ferris, Todd@Energy" w:date="2018-11-20T15:35:00Z">
              <w:del w:id="2881" w:author="Balneg, Ronald@Energy" w:date="2018-11-26T10:30:00Z">
                <w:r w:rsidRPr="007A5D38" w:rsidDel="00236F90">
                  <w:rPr>
                    <w:rFonts w:asciiTheme="minorHAnsi" w:hAnsiTheme="minorHAnsi" w:cstheme="minorHAnsi"/>
                    <w:sz w:val="18"/>
                    <w:szCs w:val="18"/>
                  </w:rPr>
                  <w:delText>&lt;&lt;</w:delText>
                </w:r>
                <w:r w:rsidRPr="007A5D38" w:rsidDel="00236F90">
                  <w:rPr>
                    <w:rFonts w:asciiTheme="minorHAnsi" w:hAnsiTheme="minorHAnsi" w:cstheme="minorHAnsi"/>
                    <w:sz w:val="18"/>
                    <w:szCs w:val="18"/>
                    <w:u w:val="single"/>
                  </w:rPr>
                  <w:delText xml:space="preserve"> if “Building Type” (A02) = “Non-dwelling unit”, then value = N/A;</w:delText>
                </w:r>
                <w:r w:rsidRPr="007A5D38" w:rsidDel="00236F90">
                  <w:rPr>
                    <w:rFonts w:asciiTheme="minorHAnsi" w:hAnsiTheme="minorHAnsi" w:cstheme="minorHAnsi"/>
                    <w:sz w:val="18"/>
                    <w:szCs w:val="18"/>
                    <w:u w:val="single"/>
                  </w:rPr>
                  <w:br/>
                  <w:delText>Else</w:delText>
                </w:r>
                <w:r w:rsidRPr="007A5D38" w:rsidDel="00236F90">
                  <w:rPr>
                    <w:rFonts w:asciiTheme="minorHAnsi" w:hAnsiTheme="minorHAnsi" w:cstheme="minorHAnsi"/>
                    <w:sz w:val="18"/>
                    <w:szCs w:val="18"/>
                  </w:rPr>
                  <w:delText xml:space="preserve"> user input, text&gt;&gt;</w:delText>
                </w:r>
              </w:del>
            </w:ins>
            <w:del w:id="2882" w:author="Balneg, Ronald@Energy" w:date="2018-11-26T10:30:00Z">
              <w:r w:rsidRPr="009E3031" w:rsidDel="00236F90">
                <w:rPr>
                  <w:rFonts w:asciiTheme="minorHAnsi" w:hAnsiTheme="minorHAnsi"/>
                  <w:sz w:val="18"/>
                  <w:szCs w:val="18"/>
                </w:rPr>
                <w:delText>&lt;&lt;user input, text&gt;&gt;</w:delText>
              </w:r>
            </w:del>
          </w:p>
        </w:tc>
      </w:tr>
      <w:tr w:rsidR="00EE3065" w:rsidRPr="00D2491C" w14:paraId="2D5AA130" w14:textId="77777777" w:rsidTr="00E40F17">
        <w:trPr>
          <w:trHeight w:val="158"/>
          <w:ins w:id="2883" w:author="Ferris, Todd@Energy" w:date="2018-11-20T15:36:00Z"/>
          <w:trPrChange w:id="2884" w:author="Balneg, Ronald@Energy" w:date="2018-11-26T10:30:00Z">
            <w:trPr>
              <w:trHeight w:val="158"/>
            </w:trPr>
          </w:trPrChange>
        </w:trPr>
        <w:tc>
          <w:tcPr>
            <w:tcW w:w="673" w:type="dxa"/>
            <w:vAlign w:val="center"/>
            <w:tcPrChange w:id="2885" w:author="Balneg, Ronald@Energy" w:date="2018-11-26T10:30:00Z">
              <w:tcPr>
                <w:tcW w:w="627" w:type="dxa"/>
                <w:vAlign w:val="center"/>
              </w:tcPr>
            </w:tcPrChange>
          </w:tcPr>
          <w:p w14:paraId="2D5AA119" w14:textId="2DE7923E" w:rsidR="00EE3065" w:rsidRDefault="0060378E" w:rsidP="00E40F17">
            <w:pPr>
              <w:jc w:val="center"/>
              <w:rPr>
                <w:ins w:id="2886" w:author="Ferris, Todd@Energy" w:date="2018-11-20T15:36:00Z"/>
                <w:rFonts w:asciiTheme="minorHAnsi" w:hAnsiTheme="minorHAnsi"/>
                <w:sz w:val="18"/>
                <w:szCs w:val="18"/>
              </w:rPr>
            </w:pPr>
            <w:r>
              <w:rPr>
                <w:rFonts w:asciiTheme="minorHAnsi" w:hAnsiTheme="minorHAnsi" w:cstheme="minorHAnsi"/>
                <w:sz w:val="18"/>
                <w:szCs w:val="18"/>
              </w:rPr>
              <w:t>08</w:t>
            </w:r>
            <w:ins w:id="2887" w:author="Ferris, Todd@Energy" w:date="2018-11-20T15:36:00Z">
              <w:del w:id="2888" w:author="TF 112518" w:date="2018-11-26T21:22:00Z">
                <w:r w:rsidR="00EE3065" w:rsidRPr="007A5D38" w:rsidDel="00355CC6">
                  <w:rPr>
                    <w:rFonts w:asciiTheme="minorHAnsi" w:hAnsiTheme="minorHAnsi" w:cstheme="minorHAnsi"/>
                    <w:sz w:val="18"/>
                    <w:szCs w:val="18"/>
                  </w:rPr>
                  <w:delText>5</w:delText>
                </w:r>
              </w:del>
            </w:ins>
          </w:p>
        </w:tc>
        <w:tc>
          <w:tcPr>
            <w:tcW w:w="4675" w:type="dxa"/>
            <w:vAlign w:val="center"/>
            <w:tcPrChange w:id="2889" w:author="Balneg, Ronald@Energy" w:date="2018-11-26T10:30:00Z">
              <w:tcPr>
                <w:tcW w:w="4595" w:type="dxa"/>
                <w:vAlign w:val="center"/>
              </w:tcPr>
            </w:tcPrChange>
          </w:tcPr>
          <w:p w14:paraId="2D5AA11A" w14:textId="77777777" w:rsidR="00EE3065" w:rsidRPr="007A5D38" w:rsidRDefault="00EE3065" w:rsidP="00E40F17">
            <w:pPr>
              <w:rPr>
                <w:ins w:id="2890" w:author="Ferris, Todd@Energy" w:date="2018-11-20T15:36:00Z"/>
                <w:rFonts w:asciiTheme="minorHAnsi" w:hAnsiTheme="minorHAnsi" w:cstheme="minorHAnsi"/>
                <w:sz w:val="18"/>
                <w:szCs w:val="18"/>
              </w:rPr>
            </w:pPr>
            <w:ins w:id="2891" w:author="Ferris, Todd@Energy" w:date="2018-11-20T15:36:00Z">
              <w:r w:rsidRPr="007A5D38">
                <w:rPr>
                  <w:rFonts w:asciiTheme="minorHAnsi" w:hAnsiTheme="minorHAnsi" w:cstheme="minorHAnsi"/>
                  <w:sz w:val="18"/>
                  <w:szCs w:val="18"/>
                </w:rPr>
                <w:t>determine compliance method for this document; display applicable tables below;</w:t>
              </w:r>
            </w:ins>
          </w:p>
          <w:p w14:paraId="2D5AA11B" w14:textId="77777777" w:rsidR="00EE3065" w:rsidRPr="004F4818" w:rsidRDefault="00EE3065" w:rsidP="00E40F17">
            <w:pPr>
              <w:rPr>
                <w:ins w:id="2892" w:author="Ferris, Todd@Energy" w:date="2018-11-20T15:36:00Z"/>
                <w:rFonts w:asciiTheme="minorHAnsi" w:hAnsiTheme="minorHAnsi"/>
                <w:sz w:val="18"/>
                <w:szCs w:val="18"/>
              </w:rPr>
            </w:pPr>
            <w:ins w:id="2893" w:author="Ferris, Todd@Energy" w:date="2018-11-20T15:36:00Z">
              <w:r w:rsidRPr="007A5D38">
                <w:rPr>
                  <w:rFonts w:asciiTheme="minorHAnsi" w:hAnsiTheme="minorHAnsi" w:cstheme="minorHAnsi"/>
                  <w:sz w:val="18"/>
                  <w:szCs w:val="18"/>
                </w:rPr>
                <w:t>(this row not visible to user)</w:t>
              </w:r>
            </w:ins>
          </w:p>
        </w:tc>
        <w:tc>
          <w:tcPr>
            <w:tcW w:w="5668" w:type="dxa"/>
            <w:tcPrChange w:id="2894" w:author="Balneg, Ronald@Energy" w:date="2018-11-26T10:30:00Z">
              <w:tcPr>
                <w:tcW w:w="5568" w:type="dxa"/>
              </w:tcPr>
            </w:tcPrChange>
          </w:tcPr>
          <w:p w14:paraId="2D5AA11C" w14:textId="77777777" w:rsidR="00EE3065" w:rsidRPr="007A5D38" w:rsidRDefault="00EE3065" w:rsidP="00E40F17">
            <w:pPr>
              <w:rPr>
                <w:ins w:id="2895" w:author="Ferris, Todd@Energy" w:date="2018-11-20T15:36:00Z"/>
                <w:rFonts w:asciiTheme="minorHAnsi" w:hAnsiTheme="minorHAnsi" w:cstheme="minorHAnsi"/>
                <w:sz w:val="18"/>
                <w:szCs w:val="18"/>
              </w:rPr>
            </w:pPr>
            <w:ins w:id="2896" w:author="Ferris, Todd@Energy" w:date="2018-11-20T15:36:00Z">
              <w:r w:rsidRPr="007A5D38">
                <w:rPr>
                  <w:rFonts w:asciiTheme="minorHAnsi" w:hAnsiTheme="minorHAnsi" w:cstheme="minorHAnsi"/>
                  <w:sz w:val="18"/>
                  <w:szCs w:val="18"/>
                </w:rPr>
                <w:t>&lt;&lt;calculated field:</w:t>
              </w:r>
            </w:ins>
          </w:p>
          <w:p w14:paraId="2D5AA11D" w14:textId="77777777" w:rsidR="00EE3065" w:rsidRPr="007A5D38" w:rsidDel="00A44C1C" w:rsidRDefault="00EE3065" w:rsidP="00E40F17">
            <w:pPr>
              <w:rPr>
                <w:ins w:id="2897" w:author="Ferris, Todd@Energy" w:date="2018-11-20T15:36:00Z"/>
                <w:del w:id="2898" w:author="TF 112318" w:date="2018-11-23T18:08:00Z"/>
                <w:rFonts w:asciiTheme="minorHAnsi" w:hAnsiTheme="minorHAnsi" w:cstheme="minorHAnsi"/>
                <w:sz w:val="18"/>
                <w:szCs w:val="18"/>
              </w:rPr>
            </w:pPr>
          </w:p>
          <w:p w14:paraId="2D5AA11E" w14:textId="77777777" w:rsidR="00EE3065" w:rsidRPr="007A5D38" w:rsidRDefault="00EE3065" w:rsidP="00E40F17">
            <w:pPr>
              <w:rPr>
                <w:ins w:id="2899" w:author="Ferris, Todd@Energy" w:date="2018-11-20T15:36:00Z"/>
                <w:rFonts w:asciiTheme="minorHAnsi" w:hAnsiTheme="minorHAnsi" w:cstheme="minorHAnsi"/>
                <w:sz w:val="18"/>
                <w:szCs w:val="18"/>
                <w:u w:val="single"/>
              </w:rPr>
            </w:pPr>
            <w:ins w:id="2900" w:author="Ferris, Todd@Energy" w:date="2018-11-20T15:36:00Z">
              <w:r w:rsidRPr="007A5D38">
                <w:rPr>
                  <w:rFonts w:asciiTheme="minorHAnsi" w:hAnsiTheme="minorHAnsi" w:cstheme="minorHAnsi"/>
                  <w:sz w:val="18"/>
                  <w:szCs w:val="18"/>
                </w:rPr>
                <w:t xml:space="preserve">if “Building Type” (A02) = </w:t>
              </w:r>
              <w:r w:rsidRPr="007A5D38">
                <w:rPr>
                  <w:rFonts w:asciiTheme="minorHAnsi" w:hAnsiTheme="minorHAnsi" w:cstheme="minorHAnsi"/>
                  <w:sz w:val="18"/>
                  <w:szCs w:val="18"/>
                  <w:u w:val="single"/>
                </w:rPr>
                <w:t xml:space="preserve">Single Family Detached or Single Family Attached and “Ventilation System Type” (A12) = </w:t>
              </w:r>
              <w:r w:rsidRPr="007A5D38">
                <w:rPr>
                  <w:rFonts w:asciiTheme="minorHAnsi" w:hAnsiTheme="minorHAnsi" w:cstheme="minorHAnsi"/>
                  <w:sz w:val="18"/>
                  <w:szCs w:val="18"/>
                </w:rPr>
                <w:t>Supply, E</w:t>
              </w:r>
              <w:r w:rsidRPr="007A5D38">
                <w:rPr>
                  <w:rFonts w:asciiTheme="minorHAnsi" w:hAnsiTheme="minorHAnsi" w:cstheme="minorHAnsi"/>
                  <w:sz w:val="18"/>
                  <w:szCs w:val="18"/>
                  <w:u w:val="single"/>
                </w:rPr>
                <w:t xml:space="preserve">xhaust, Balanced, Balanced – ERV, Balanced – HRV, or Central Fan Integrated and “Ventilation Operation Schedule (A13) = Continuous, or Short-Term Average </w:t>
              </w:r>
              <w:r w:rsidRPr="007A5D38">
                <w:rPr>
                  <w:rFonts w:asciiTheme="minorHAnsi" w:hAnsiTheme="minorHAnsi" w:cstheme="minorHAnsi"/>
                  <w:sz w:val="18"/>
                  <w:szCs w:val="18"/>
                </w:rPr>
                <w:t>then display method</w:t>
              </w:r>
              <w:r w:rsidRPr="007A5D38">
                <w:rPr>
                  <w:rFonts w:asciiTheme="minorHAnsi" w:hAnsiTheme="minorHAnsi" w:cstheme="minorHAnsi"/>
                  <w:sz w:val="18"/>
                  <w:szCs w:val="18"/>
                  <w:u w:val="single"/>
                </w:rPr>
                <w:t>:</w:t>
              </w:r>
            </w:ins>
          </w:p>
          <w:p w14:paraId="2D5AA11F" w14:textId="77777777" w:rsidR="00EE3065" w:rsidRPr="007A5D38" w:rsidRDefault="00EE3065" w:rsidP="00E40F17">
            <w:pPr>
              <w:rPr>
                <w:ins w:id="2901" w:author="Ferris, Todd@Energy" w:date="2018-11-20T15:36:00Z"/>
                <w:rFonts w:asciiTheme="minorHAnsi" w:hAnsiTheme="minorHAnsi" w:cstheme="minorHAnsi"/>
                <w:b/>
                <w:sz w:val="18"/>
                <w:szCs w:val="18"/>
                <w:u w:val="single"/>
              </w:rPr>
            </w:pPr>
            <w:ins w:id="2902" w:author="Ferris, Todd@Energy" w:date="2018-11-20T15:36:00Z">
              <w:r w:rsidRPr="007A5D38">
                <w:rPr>
                  <w:rFonts w:asciiTheme="minorHAnsi" w:hAnsiTheme="minorHAnsi" w:cstheme="minorHAnsi"/>
                  <w:b/>
                  <w:sz w:val="18"/>
                  <w:szCs w:val="18"/>
                </w:rPr>
                <w:t>**27a – Single Family Attached/Detached Ventilation</w:t>
              </w:r>
              <w:r w:rsidRPr="007A5D38">
                <w:rPr>
                  <w:rFonts w:asciiTheme="minorHAnsi" w:hAnsiTheme="minorHAnsi" w:cstheme="minorHAnsi"/>
                  <w:b/>
                  <w:sz w:val="18"/>
                  <w:szCs w:val="18"/>
                  <w:u w:val="single"/>
                </w:rPr>
                <w:t>;</w:t>
              </w:r>
            </w:ins>
          </w:p>
          <w:p w14:paraId="2D5AA120" w14:textId="77777777" w:rsidR="00EE3065" w:rsidRPr="007A5D38" w:rsidRDefault="00EE3065" w:rsidP="00E40F17">
            <w:pPr>
              <w:rPr>
                <w:ins w:id="2903" w:author="Ferris, Todd@Energy" w:date="2018-11-20T15:36:00Z"/>
                <w:rFonts w:asciiTheme="minorHAnsi" w:hAnsiTheme="minorHAnsi" w:cstheme="minorHAnsi"/>
                <w:sz w:val="18"/>
                <w:szCs w:val="18"/>
                <w:u w:val="single"/>
              </w:rPr>
            </w:pPr>
            <w:ins w:id="2904" w:author="Ferris, Todd@Energy" w:date="2018-11-20T15:36:00Z">
              <w:r w:rsidRPr="007A5D38">
                <w:rPr>
                  <w:rFonts w:asciiTheme="minorHAnsi" w:hAnsiTheme="minorHAnsi" w:cstheme="minorHAnsi"/>
                  <w:sz w:val="18"/>
                  <w:szCs w:val="18"/>
                </w:rPr>
                <w:t xml:space="preserve">Else if “Building Type” (A02) = </w:t>
              </w:r>
              <w:r w:rsidRPr="007A5D38">
                <w:rPr>
                  <w:rFonts w:asciiTheme="minorHAnsi" w:hAnsiTheme="minorHAnsi" w:cstheme="minorHAnsi"/>
                  <w:sz w:val="18"/>
                  <w:szCs w:val="18"/>
                  <w:u w:val="single"/>
                </w:rPr>
                <w:t>Multifamily</w:t>
              </w:r>
              <w:del w:id="2905" w:author="TF 112518" w:date="2018-11-25T13:00:00Z">
                <w:r w:rsidRPr="007A5D38" w:rsidDel="00C0202F">
                  <w:rPr>
                    <w:rFonts w:asciiTheme="minorHAnsi" w:hAnsiTheme="minorHAnsi" w:cstheme="minorHAnsi"/>
                    <w:sz w:val="18"/>
                    <w:szCs w:val="18"/>
                    <w:u w:val="single"/>
                  </w:rPr>
                  <w:delText xml:space="preserve"> </w:delText>
                </w:r>
              </w:del>
              <w:del w:id="2906" w:author="TF 112518" w:date="2018-11-25T13:02:00Z">
                <w:r w:rsidRPr="007A5D38" w:rsidDel="00C0202F">
                  <w:rPr>
                    <w:rFonts w:asciiTheme="minorHAnsi" w:hAnsiTheme="minorHAnsi" w:cstheme="minorHAnsi"/>
                    <w:sz w:val="18"/>
                    <w:szCs w:val="18"/>
                    <w:u w:val="single"/>
                  </w:rPr>
                  <w:delText>and “Ventilation System Type” (A12) = Balanced, Balanced – ERV, Balanced – HRV and “Ventilation Operation Schedule (A13) = Continuous, or Short-Term Average</w:delText>
                </w:r>
              </w:del>
              <w:r w:rsidRPr="007A5D38">
                <w:rPr>
                  <w:rFonts w:asciiTheme="minorHAnsi" w:hAnsiTheme="minorHAnsi" w:cstheme="minorHAnsi"/>
                  <w:sz w:val="18"/>
                  <w:szCs w:val="18"/>
                  <w:u w:val="single"/>
                </w:rPr>
                <w:t xml:space="preserve">, </w:t>
              </w:r>
              <w:r w:rsidRPr="007A5D38">
                <w:rPr>
                  <w:rFonts w:asciiTheme="minorHAnsi" w:hAnsiTheme="minorHAnsi" w:cstheme="minorHAnsi"/>
                  <w:sz w:val="18"/>
                  <w:szCs w:val="18"/>
                </w:rPr>
                <w:t>then display method</w:t>
              </w:r>
              <w:r w:rsidRPr="007A5D38">
                <w:rPr>
                  <w:rFonts w:asciiTheme="minorHAnsi" w:hAnsiTheme="minorHAnsi" w:cstheme="minorHAnsi"/>
                  <w:sz w:val="18"/>
                  <w:szCs w:val="18"/>
                  <w:u w:val="single"/>
                </w:rPr>
                <w:t>:</w:t>
              </w:r>
            </w:ins>
          </w:p>
          <w:p w14:paraId="2D5AA121" w14:textId="77777777" w:rsidR="00EE3065" w:rsidRPr="007A5D38" w:rsidRDefault="00EE3065" w:rsidP="00E40F17">
            <w:pPr>
              <w:rPr>
                <w:ins w:id="2907" w:author="Ferris, Todd@Energy" w:date="2018-11-20T15:36:00Z"/>
                <w:rFonts w:asciiTheme="minorHAnsi" w:hAnsiTheme="minorHAnsi" w:cstheme="minorHAnsi"/>
                <w:b/>
                <w:sz w:val="18"/>
                <w:szCs w:val="18"/>
                <w:u w:val="single"/>
              </w:rPr>
            </w:pPr>
            <w:ins w:id="2908" w:author="Ferris, Todd@Energy" w:date="2018-11-20T15:36:00Z">
              <w:r w:rsidRPr="007A5D38">
                <w:rPr>
                  <w:rFonts w:asciiTheme="minorHAnsi" w:hAnsiTheme="minorHAnsi" w:cstheme="minorHAnsi"/>
                  <w:b/>
                  <w:sz w:val="18"/>
                  <w:szCs w:val="18"/>
                </w:rPr>
                <w:t xml:space="preserve">**27b – Multifamily </w:t>
              </w:r>
              <w:del w:id="2909" w:author="TF 112518" w:date="2018-11-25T13:02:00Z">
                <w:r w:rsidRPr="007A5D38" w:rsidDel="00C0202F">
                  <w:rPr>
                    <w:rFonts w:asciiTheme="minorHAnsi" w:hAnsiTheme="minorHAnsi" w:cstheme="minorHAnsi"/>
                    <w:b/>
                    <w:sz w:val="18"/>
                    <w:szCs w:val="18"/>
                  </w:rPr>
                  <w:delText xml:space="preserve">Balanced </w:delText>
                </w:r>
              </w:del>
              <w:r w:rsidRPr="007A5D38">
                <w:rPr>
                  <w:rFonts w:asciiTheme="minorHAnsi" w:hAnsiTheme="minorHAnsi" w:cstheme="minorHAnsi"/>
                  <w:b/>
                  <w:sz w:val="18"/>
                  <w:szCs w:val="18"/>
                </w:rPr>
                <w:t>Ventilation</w:t>
              </w:r>
              <w:r w:rsidRPr="007A5D38">
                <w:rPr>
                  <w:rFonts w:asciiTheme="minorHAnsi" w:hAnsiTheme="minorHAnsi" w:cstheme="minorHAnsi"/>
                  <w:b/>
                  <w:sz w:val="18"/>
                  <w:szCs w:val="18"/>
                  <w:u w:val="single"/>
                </w:rPr>
                <w:t>;</w:t>
              </w:r>
            </w:ins>
          </w:p>
          <w:p w14:paraId="2D5AA122" w14:textId="77777777" w:rsidR="00EE3065" w:rsidRPr="007A5D38" w:rsidDel="00A44C1C" w:rsidRDefault="00EE3065" w:rsidP="00E40F17">
            <w:pPr>
              <w:rPr>
                <w:ins w:id="2910" w:author="Ferris, Todd@Energy" w:date="2018-11-20T15:36:00Z"/>
                <w:del w:id="2911" w:author="TF 112318" w:date="2018-11-23T18:08:00Z"/>
                <w:rFonts w:asciiTheme="minorHAnsi" w:hAnsiTheme="minorHAnsi" w:cstheme="minorHAnsi"/>
                <w:b/>
                <w:sz w:val="18"/>
                <w:szCs w:val="18"/>
                <w:u w:val="single"/>
              </w:rPr>
            </w:pPr>
          </w:p>
          <w:p w14:paraId="2D5AA123" w14:textId="77777777" w:rsidR="00EE3065" w:rsidRPr="007A5D38" w:rsidDel="00C0202F" w:rsidRDefault="00EE3065" w:rsidP="00E40F17">
            <w:pPr>
              <w:rPr>
                <w:ins w:id="2912" w:author="Ferris, Todd@Energy" w:date="2018-11-20T15:36:00Z"/>
                <w:del w:id="2913" w:author="TF 112518" w:date="2018-11-25T13:02:00Z"/>
                <w:rFonts w:asciiTheme="minorHAnsi" w:hAnsiTheme="minorHAnsi" w:cstheme="minorHAnsi"/>
                <w:sz w:val="18"/>
                <w:szCs w:val="18"/>
                <w:u w:val="single"/>
              </w:rPr>
            </w:pPr>
            <w:ins w:id="2914" w:author="Ferris, Todd@Energy" w:date="2018-11-20T15:36:00Z">
              <w:del w:id="2915" w:author="TF 112518" w:date="2018-11-25T13:02:00Z">
                <w:r w:rsidRPr="007A5D38" w:rsidDel="00C0202F">
                  <w:rPr>
                    <w:rFonts w:asciiTheme="minorHAnsi" w:hAnsiTheme="minorHAnsi" w:cstheme="minorHAnsi"/>
                    <w:sz w:val="18"/>
                    <w:szCs w:val="18"/>
                  </w:rPr>
                  <w:delText xml:space="preserve">Else if “Building Type” (A02) = </w:delText>
                </w:r>
                <w:r w:rsidRPr="007A5D38" w:rsidDel="00C0202F">
                  <w:rPr>
                    <w:rFonts w:asciiTheme="minorHAnsi" w:hAnsiTheme="minorHAnsi" w:cstheme="minorHAnsi"/>
                    <w:sz w:val="18"/>
                    <w:szCs w:val="18"/>
                    <w:u w:val="single"/>
                  </w:rPr>
                  <w:delText xml:space="preserve">Multifamily and “Ventilation System Type” (A12) = </w:delText>
                </w:r>
                <w:r w:rsidRPr="007A5D38" w:rsidDel="00C0202F">
                  <w:rPr>
                    <w:rFonts w:asciiTheme="minorHAnsi" w:hAnsiTheme="minorHAnsi" w:cstheme="minorHAnsi"/>
                    <w:sz w:val="18"/>
                    <w:szCs w:val="18"/>
                  </w:rPr>
                  <w:delText>Supply, E</w:delText>
                </w:r>
                <w:r w:rsidRPr="007A5D38" w:rsidDel="00C0202F">
                  <w:rPr>
                    <w:rFonts w:asciiTheme="minorHAnsi" w:hAnsiTheme="minorHAnsi" w:cstheme="minorHAnsi"/>
                    <w:sz w:val="18"/>
                    <w:szCs w:val="18"/>
                    <w:u w:val="single"/>
                  </w:rPr>
                  <w:delText xml:space="preserve">xhaust, or Central Fan Integrated and “Ventilation Operation Schedule (A13) = Continuous, or scheduled, </w:delText>
                </w:r>
                <w:r w:rsidRPr="007A5D38" w:rsidDel="00C0202F">
                  <w:rPr>
                    <w:rFonts w:asciiTheme="minorHAnsi" w:hAnsiTheme="minorHAnsi" w:cstheme="minorHAnsi"/>
                    <w:sz w:val="18"/>
                    <w:szCs w:val="18"/>
                  </w:rPr>
                  <w:delText>then display method</w:delText>
                </w:r>
                <w:r w:rsidRPr="007A5D38" w:rsidDel="00C0202F">
                  <w:rPr>
                    <w:rFonts w:asciiTheme="minorHAnsi" w:hAnsiTheme="minorHAnsi" w:cstheme="minorHAnsi"/>
                    <w:sz w:val="18"/>
                    <w:szCs w:val="18"/>
                    <w:u w:val="single"/>
                  </w:rPr>
                  <w:delText>:</w:delText>
                </w:r>
              </w:del>
            </w:ins>
          </w:p>
          <w:p w14:paraId="2D5AA124" w14:textId="77777777" w:rsidR="00EE3065" w:rsidRPr="007A5D38" w:rsidDel="00C0202F" w:rsidRDefault="00EE3065" w:rsidP="00E40F17">
            <w:pPr>
              <w:rPr>
                <w:ins w:id="2916" w:author="Ferris, Todd@Energy" w:date="2018-11-20T15:36:00Z"/>
                <w:del w:id="2917" w:author="TF 112518" w:date="2018-11-25T13:02:00Z"/>
                <w:rFonts w:asciiTheme="minorHAnsi" w:hAnsiTheme="minorHAnsi" w:cstheme="minorHAnsi"/>
                <w:b/>
                <w:sz w:val="18"/>
                <w:szCs w:val="18"/>
                <w:u w:val="single"/>
              </w:rPr>
            </w:pPr>
            <w:ins w:id="2918" w:author="Ferris, Todd@Energy" w:date="2018-11-20T15:36:00Z">
              <w:del w:id="2919" w:author="TF 112518" w:date="2018-11-25T13:02:00Z">
                <w:r w:rsidRPr="007A5D38" w:rsidDel="00C0202F">
                  <w:rPr>
                    <w:rFonts w:asciiTheme="minorHAnsi" w:hAnsiTheme="minorHAnsi" w:cstheme="minorHAnsi"/>
                    <w:b/>
                    <w:sz w:val="18"/>
                    <w:szCs w:val="18"/>
                  </w:rPr>
                  <w:delText>**27c – Multifamily Supply/Exhaust/Central Fan Integrated Ventilation</w:delText>
                </w:r>
                <w:r w:rsidRPr="007A5D38" w:rsidDel="00C0202F">
                  <w:rPr>
                    <w:rFonts w:asciiTheme="minorHAnsi" w:hAnsiTheme="minorHAnsi" w:cstheme="minorHAnsi"/>
                    <w:b/>
                    <w:sz w:val="18"/>
                    <w:szCs w:val="18"/>
                    <w:u w:val="single"/>
                  </w:rPr>
                  <w:delText>;</w:delText>
                </w:r>
              </w:del>
            </w:ins>
          </w:p>
          <w:p w14:paraId="2D5AA125" w14:textId="77777777" w:rsidR="00EE3065" w:rsidRPr="007A5D38" w:rsidDel="00C0202F" w:rsidRDefault="00EE3065" w:rsidP="00E40F17">
            <w:pPr>
              <w:rPr>
                <w:ins w:id="2920" w:author="Ferris, Todd@Energy" w:date="2018-11-20T15:36:00Z"/>
                <w:del w:id="2921" w:author="TF 112518" w:date="2018-11-25T13:02:00Z"/>
                <w:rFonts w:asciiTheme="minorHAnsi" w:hAnsiTheme="minorHAnsi" w:cstheme="minorHAnsi"/>
                <w:b/>
                <w:sz w:val="18"/>
                <w:szCs w:val="18"/>
                <w:u w:val="single"/>
              </w:rPr>
            </w:pPr>
          </w:p>
          <w:p w14:paraId="2D5AA126" w14:textId="77777777" w:rsidR="00EE3065" w:rsidRPr="007A5D38" w:rsidDel="00C0202F" w:rsidRDefault="00EE3065" w:rsidP="00E40F17">
            <w:pPr>
              <w:rPr>
                <w:ins w:id="2922" w:author="Ferris, Todd@Energy" w:date="2018-11-20T15:36:00Z"/>
                <w:del w:id="2923" w:author="TF 112518" w:date="2018-11-25T13:02:00Z"/>
                <w:rFonts w:asciiTheme="minorHAnsi" w:hAnsiTheme="minorHAnsi" w:cstheme="minorHAnsi"/>
                <w:sz w:val="18"/>
                <w:szCs w:val="18"/>
                <w:u w:val="single"/>
              </w:rPr>
            </w:pPr>
            <w:ins w:id="2924" w:author="Ferris, Todd@Energy" w:date="2018-11-20T15:36:00Z">
              <w:del w:id="2925" w:author="TF 112518" w:date="2018-11-25T13:02:00Z">
                <w:r w:rsidRPr="007A5D38" w:rsidDel="00C0202F">
                  <w:rPr>
                    <w:rFonts w:asciiTheme="minorHAnsi" w:hAnsiTheme="minorHAnsi" w:cstheme="minorHAnsi"/>
                    <w:sz w:val="18"/>
                    <w:szCs w:val="18"/>
                  </w:rPr>
                  <w:delText xml:space="preserve">Else if “Building Type” (A02) = </w:delText>
                </w:r>
                <w:r w:rsidRPr="007A5D38" w:rsidDel="00C0202F">
                  <w:rPr>
                    <w:rFonts w:asciiTheme="minorHAnsi" w:hAnsiTheme="minorHAnsi" w:cstheme="minorHAnsi"/>
                    <w:sz w:val="18"/>
                    <w:szCs w:val="18"/>
                    <w:u w:val="single"/>
                  </w:rPr>
                  <w:delText xml:space="preserve">Multifamily and “Ventilation System Type” (A12) = Central Ventilation System – Balanced and “Ventilation Operation Schedule (A13) = Continuous, or Short-Term Average, </w:delText>
                </w:r>
                <w:r w:rsidRPr="007A5D38" w:rsidDel="00C0202F">
                  <w:rPr>
                    <w:rFonts w:asciiTheme="minorHAnsi" w:hAnsiTheme="minorHAnsi" w:cstheme="minorHAnsi"/>
                    <w:sz w:val="18"/>
                    <w:szCs w:val="18"/>
                  </w:rPr>
                  <w:delText>then display method</w:delText>
                </w:r>
                <w:r w:rsidRPr="007A5D38" w:rsidDel="00C0202F">
                  <w:rPr>
                    <w:rFonts w:asciiTheme="minorHAnsi" w:hAnsiTheme="minorHAnsi" w:cstheme="minorHAnsi"/>
                    <w:sz w:val="18"/>
                    <w:szCs w:val="18"/>
                    <w:u w:val="single"/>
                  </w:rPr>
                  <w:delText>:</w:delText>
                </w:r>
              </w:del>
            </w:ins>
          </w:p>
          <w:p w14:paraId="2D5AA127" w14:textId="77777777" w:rsidR="00EE3065" w:rsidRPr="007A5D38" w:rsidDel="00C0202F" w:rsidRDefault="00EE3065" w:rsidP="00E40F17">
            <w:pPr>
              <w:rPr>
                <w:ins w:id="2926" w:author="Ferris, Todd@Energy" w:date="2018-11-20T15:36:00Z"/>
                <w:del w:id="2927" w:author="TF 112518" w:date="2018-11-25T13:02:00Z"/>
                <w:rFonts w:asciiTheme="minorHAnsi" w:hAnsiTheme="minorHAnsi" w:cstheme="minorHAnsi"/>
                <w:b/>
                <w:sz w:val="18"/>
                <w:szCs w:val="18"/>
                <w:u w:val="single"/>
              </w:rPr>
            </w:pPr>
            <w:ins w:id="2928" w:author="Ferris, Todd@Energy" w:date="2018-11-20T15:36:00Z">
              <w:del w:id="2929" w:author="TF 112518" w:date="2018-11-25T13:02:00Z">
                <w:r w:rsidRPr="007A5D38" w:rsidDel="00C0202F">
                  <w:rPr>
                    <w:rFonts w:asciiTheme="minorHAnsi" w:hAnsiTheme="minorHAnsi" w:cstheme="minorHAnsi"/>
                    <w:b/>
                    <w:sz w:val="18"/>
                    <w:szCs w:val="18"/>
                  </w:rPr>
                  <w:delText>**27d – Multifamily Central Ventilation System Balanced</w:delText>
                </w:r>
                <w:r w:rsidRPr="007A5D38" w:rsidDel="00C0202F">
                  <w:rPr>
                    <w:rFonts w:asciiTheme="minorHAnsi" w:hAnsiTheme="minorHAnsi" w:cstheme="minorHAnsi"/>
                    <w:b/>
                    <w:sz w:val="18"/>
                    <w:szCs w:val="18"/>
                    <w:u w:val="single"/>
                  </w:rPr>
                  <w:delText>;</w:delText>
                </w:r>
              </w:del>
            </w:ins>
          </w:p>
          <w:p w14:paraId="2D5AA128" w14:textId="77777777" w:rsidR="00EE3065" w:rsidRPr="007A5D38" w:rsidDel="00C0202F" w:rsidRDefault="00EE3065" w:rsidP="00E40F17">
            <w:pPr>
              <w:rPr>
                <w:ins w:id="2930" w:author="Ferris, Todd@Energy" w:date="2018-11-20T15:36:00Z"/>
                <w:del w:id="2931" w:author="TF 112518" w:date="2018-11-25T13:02:00Z"/>
                <w:rFonts w:asciiTheme="minorHAnsi" w:hAnsiTheme="minorHAnsi" w:cstheme="minorHAnsi"/>
                <w:b/>
                <w:sz w:val="18"/>
                <w:szCs w:val="18"/>
                <w:u w:val="single"/>
              </w:rPr>
            </w:pPr>
          </w:p>
          <w:p w14:paraId="2D5AA129" w14:textId="77777777" w:rsidR="00EE3065" w:rsidRPr="007A5D38" w:rsidDel="00C0202F" w:rsidRDefault="00EE3065" w:rsidP="00E40F17">
            <w:pPr>
              <w:rPr>
                <w:ins w:id="2932" w:author="Ferris, Todd@Energy" w:date="2018-11-20T15:36:00Z"/>
                <w:del w:id="2933" w:author="TF 112518" w:date="2018-11-25T13:02:00Z"/>
                <w:rFonts w:asciiTheme="minorHAnsi" w:hAnsiTheme="minorHAnsi" w:cstheme="minorHAnsi"/>
                <w:sz w:val="18"/>
                <w:szCs w:val="18"/>
                <w:u w:val="single"/>
              </w:rPr>
            </w:pPr>
            <w:ins w:id="2934" w:author="Ferris, Todd@Energy" w:date="2018-11-20T15:36:00Z">
              <w:del w:id="2935" w:author="TF 112518" w:date="2018-11-25T13:02:00Z">
                <w:r w:rsidRPr="007A5D38" w:rsidDel="00C0202F">
                  <w:rPr>
                    <w:rFonts w:asciiTheme="minorHAnsi" w:hAnsiTheme="minorHAnsi" w:cstheme="minorHAnsi"/>
                    <w:sz w:val="18"/>
                    <w:szCs w:val="18"/>
                  </w:rPr>
                  <w:delText xml:space="preserve">Else if “Building Type” (A02) = </w:delText>
                </w:r>
                <w:r w:rsidRPr="007A5D38" w:rsidDel="00C0202F">
                  <w:rPr>
                    <w:rFonts w:asciiTheme="minorHAnsi" w:hAnsiTheme="minorHAnsi" w:cstheme="minorHAnsi"/>
                    <w:sz w:val="18"/>
                    <w:szCs w:val="18"/>
                    <w:u w:val="single"/>
                  </w:rPr>
                  <w:delText xml:space="preserve">Multifamily and “Ventilation System Type” (A12) = Central Ventilation System – Supply or Central Ventilation System – Exhaust and “Ventilation Operation Schedule (A13) = Continuous, or Short-Term Average, </w:delText>
                </w:r>
                <w:r w:rsidRPr="007A5D38" w:rsidDel="00C0202F">
                  <w:rPr>
                    <w:rFonts w:asciiTheme="minorHAnsi" w:hAnsiTheme="minorHAnsi" w:cstheme="minorHAnsi"/>
                    <w:sz w:val="18"/>
                    <w:szCs w:val="18"/>
                  </w:rPr>
                  <w:delText>then display method</w:delText>
                </w:r>
                <w:r w:rsidRPr="007A5D38" w:rsidDel="00C0202F">
                  <w:rPr>
                    <w:rFonts w:asciiTheme="minorHAnsi" w:hAnsiTheme="minorHAnsi" w:cstheme="minorHAnsi"/>
                    <w:sz w:val="18"/>
                    <w:szCs w:val="18"/>
                    <w:u w:val="single"/>
                  </w:rPr>
                  <w:delText>:</w:delText>
                </w:r>
              </w:del>
            </w:ins>
          </w:p>
          <w:p w14:paraId="2D5AA12A" w14:textId="77777777" w:rsidR="00EE3065" w:rsidRPr="007A5D38" w:rsidDel="00C0202F" w:rsidRDefault="00EE3065" w:rsidP="00E40F17">
            <w:pPr>
              <w:rPr>
                <w:ins w:id="2936" w:author="Ferris, Todd@Energy" w:date="2018-11-20T15:36:00Z"/>
                <w:del w:id="2937" w:author="TF 112518" w:date="2018-11-25T13:02:00Z"/>
                <w:rFonts w:asciiTheme="minorHAnsi" w:hAnsiTheme="minorHAnsi" w:cstheme="minorHAnsi"/>
                <w:b/>
                <w:sz w:val="18"/>
                <w:szCs w:val="18"/>
                <w:u w:val="single"/>
              </w:rPr>
            </w:pPr>
            <w:ins w:id="2938" w:author="Ferris, Todd@Energy" w:date="2018-11-20T15:36:00Z">
              <w:del w:id="2939" w:author="TF 112518" w:date="2018-11-25T13:02:00Z">
                <w:r w:rsidRPr="007A5D38" w:rsidDel="00C0202F">
                  <w:rPr>
                    <w:rFonts w:asciiTheme="minorHAnsi" w:hAnsiTheme="minorHAnsi" w:cstheme="minorHAnsi"/>
                    <w:b/>
                    <w:sz w:val="18"/>
                    <w:szCs w:val="18"/>
                  </w:rPr>
                  <w:delText>**27e – Multifamily Central Ventilation System Supply or Exhaust</w:delText>
                </w:r>
                <w:r w:rsidRPr="007A5D38" w:rsidDel="00C0202F">
                  <w:rPr>
                    <w:rFonts w:asciiTheme="minorHAnsi" w:hAnsiTheme="minorHAnsi" w:cstheme="minorHAnsi"/>
                    <w:b/>
                    <w:sz w:val="18"/>
                    <w:szCs w:val="18"/>
                    <w:u w:val="single"/>
                  </w:rPr>
                  <w:delText>;</w:delText>
                </w:r>
              </w:del>
            </w:ins>
          </w:p>
          <w:p w14:paraId="2D5AA12B" w14:textId="77777777" w:rsidR="00EE3065" w:rsidRPr="007A5D38" w:rsidDel="00A44C1C" w:rsidRDefault="00EE3065" w:rsidP="00E40F17">
            <w:pPr>
              <w:rPr>
                <w:ins w:id="2940" w:author="Ferris, Todd@Energy" w:date="2018-11-20T15:36:00Z"/>
                <w:del w:id="2941" w:author="TF 112318" w:date="2018-11-23T18:08:00Z"/>
                <w:rFonts w:asciiTheme="minorHAnsi" w:hAnsiTheme="minorHAnsi" w:cstheme="minorHAnsi"/>
                <w:b/>
                <w:sz w:val="18"/>
                <w:szCs w:val="18"/>
                <w:u w:val="single"/>
              </w:rPr>
            </w:pPr>
          </w:p>
          <w:p w14:paraId="2D5AA12C" w14:textId="77777777" w:rsidR="00EE3065" w:rsidRPr="007A5D38" w:rsidRDefault="00EE3065" w:rsidP="00E40F17">
            <w:pPr>
              <w:rPr>
                <w:ins w:id="2942" w:author="Ferris, Todd@Energy" w:date="2018-11-20T15:36:00Z"/>
                <w:rFonts w:asciiTheme="minorHAnsi" w:hAnsiTheme="minorHAnsi" w:cstheme="minorHAnsi"/>
                <w:sz w:val="18"/>
                <w:szCs w:val="18"/>
                <w:u w:val="single"/>
              </w:rPr>
            </w:pPr>
            <w:ins w:id="2943" w:author="Ferris, Todd@Energy" w:date="2018-11-20T15:36:00Z">
              <w:r w:rsidRPr="007A5D38">
                <w:rPr>
                  <w:rFonts w:asciiTheme="minorHAnsi" w:hAnsiTheme="minorHAnsi" w:cstheme="minorHAnsi"/>
                  <w:sz w:val="18"/>
                  <w:szCs w:val="18"/>
                </w:rPr>
                <w:t xml:space="preserve">Else if “Building Type” (A02) = </w:t>
              </w:r>
              <w:r w:rsidRPr="007A5D38">
                <w:rPr>
                  <w:rFonts w:asciiTheme="minorHAnsi" w:hAnsiTheme="minorHAnsi" w:cstheme="minorHAnsi"/>
                  <w:sz w:val="18"/>
                  <w:szCs w:val="18"/>
                  <w:u w:val="single"/>
                </w:rPr>
                <w:t xml:space="preserve">Single Family Detached, Single Family Attached, or Multifamily and “Ventilation System Type” (A12) = </w:t>
              </w:r>
              <w:r w:rsidRPr="007A5D38">
                <w:rPr>
                  <w:rFonts w:asciiTheme="minorHAnsi" w:hAnsiTheme="minorHAnsi" w:cstheme="minorHAnsi"/>
                  <w:sz w:val="18"/>
                  <w:szCs w:val="18"/>
                </w:rPr>
                <w:t>Supply, E</w:t>
              </w:r>
              <w:r w:rsidRPr="007A5D38">
                <w:rPr>
                  <w:rFonts w:asciiTheme="minorHAnsi" w:hAnsiTheme="minorHAnsi" w:cstheme="minorHAnsi"/>
                  <w:sz w:val="18"/>
                  <w:szCs w:val="18"/>
                  <w:u w:val="single"/>
                </w:rPr>
                <w:t xml:space="preserve">xhaust, Balanced, Balanced – ERV, Balanced – HRV and “Ventilation Operation Schedule (A13) = Scheduled or Real-Time Control, </w:t>
              </w:r>
              <w:r w:rsidRPr="007A5D38">
                <w:rPr>
                  <w:rFonts w:asciiTheme="minorHAnsi" w:hAnsiTheme="minorHAnsi" w:cstheme="minorHAnsi"/>
                  <w:sz w:val="18"/>
                  <w:szCs w:val="18"/>
                </w:rPr>
                <w:t>then display method</w:t>
              </w:r>
              <w:r w:rsidRPr="007A5D38">
                <w:rPr>
                  <w:rFonts w:asciiTheme="minorHAnsi" w:hAnsiTheme="minorHAnsi" w:cstheme="minorHAnsi"/>
                  <w:sz w:val="18"/>
                  <w:szCs w:val="18"/>
                  <w:u w:val="single"/>
                </w:rPr>
                <w:t>:</w:t>
              </w:r>
            </w:ins>
          </w:p>
          <w:p w14:paraId="2D5AA12D" w14:textId="77777777" w:rsidR="00EE3065" w:rsidRPr="007A5D38" w:rsidRDefault="00EE3065" w:rsidP="00E40F17">
            <w:pPr>
              <w:rPr>
                <w:ins w:id="2944" w:author="Ferris, Todd@Energy" w:date="2018-11-20T15:36:00Z"/>
                <w:rFonts w:asciiTheme="minorHAnsi" w:hAnsiTheme="minorHAnsi" w:cstheme="minorHAnsi"/>
                <w:b/>
                <w:sz w:val="18"/>
                <w:szCs w:val="18"/>
                <w:u w:val="single"/>
              </w:rPr>
            </w:pPr>
            <w:ins w:id="2945" w:author="Ferris, Todd@Energy" w:date="2018-11-20T15:36:00Z">
              <w:r w:rsidRPr="007A5D38">
                <w:rPr>
                  <w:rFonts w:asciiTheme="minorHAnsi" w:hAnsiTheme="minorHAnsi" w:cstheme="minorHAnsi"/>
                  <w:b/>
                  <w:sz w:val="18"/>
                  <w:szCs w:val="18"/>
                </w:rPr>
                <w:t>**27</w:t>
              </w:r>
            </w:ins>
            <w:ins w:id="2946" w:author="TF 112518" w:date="2018-11-25T13:02:00Z">
              <w:r w:rsidR="00C0202F">
                <w:rPr>
                  <w:rFonts w:asciiTheme="minorHAnsi" w:hAnsiTheme="minorHAnsi" w:cstheme="minorHAnsi"/>
                  <w:b/>
                  <w:sz w:val="18"/>
                  <w:szCs w:val="18"/>
                </w:rPr>
                <w:t>c</w:t>
              </w:r>
            </w:ins>
            <w:ins w:id="2947" w:author="Ferris, Todd@Energy" w:date="2018-11-20T15:36:00Z">
              <w:del w:id="2948" w:author="TF 112518" w:date="2018-11-25T13:03:00Z">
                <w:r w:rsidRPr="007A5D38" w:rsidDel="00C0202F">
                  <w:rPr>
                    <w:rFonts w:asciiTheme="minorHAnsi" w:hAnsiTheme="minorHAnsi" w:cstheme="minorHAnsi"/>
                    <w:b/>
                    <w:sz w:val="18"/>
                    <w:szCs w:val="18"/>
                  </w:rPr>
                  <w:delText>f</w:delText>
                </w:r>
              </w:del>
              <w:r w:rsidRPr="007A5D38">
                <w:rPr>
                  <w:rFonts w:asciiTheme="minorHAnsi" w:hAnsiTheme="minorHAnsi" w:cstheme="minorHAnsi"/>
                  <w:b/>
                  <w:sz w:val="18"/>
                  <w:szCs w:val="18"/>
                </w:rPr>
                <w:t xml:space="preserve"> – Scheduled or Real-Time Control Ventilation System</w:t>
              </w:r>
              <w:r w:rsidRPr="007A5D38">
                <w:rPr>
                  <w:rFonts w:asciiTheme="minorHAnsi" w:hAnsiTheme="minorHAnsi" w:cstheme="minorHAnsi"/>
                  <w:b/>
                  <w:sz w:val="18"/>
                  <w:szCs w:val="18"/>
                  <w:u w:val="single"/>
                </w:rPr>
                <w:t>;</w:t>
              </w:r>
            </w:ins>
          </w:p>
          <w:p w14:paraId="2D5AA12E" w14:textId="77777777" w:rsidR="00EE3065" w:rsidRPr="007A5D38" w:rsidRDefault="00EE3065" w:rsidP="00E40F17">
            <w:pPr>
              <w:rPr>
                <w:ins w:id="2949" w:author="Ferris, Todd@Energy" w:date="2018-11-20T15:36:00Z"/>
                <w:rFonts w:asciiTheme="minorHAnsi" w:hAnsiTheme="minorHAnsi" w:cstheme="minorHAnsi"/>
                <w:sz w:val="18"/>
                <w:szCs w:val="18"/>
                <w:u w:val="single"/>
              </w:rPr>
            </w:pPr>
            <w:ins w:id="2950" w:author="Ferris, Todd@Energy" w:date="2018-11-20T15:36:00Z">
              <w:r w:rsidRPr="007A5D38">
                <w:rPr>
                  <w:rFonts w:asciiTheme="minorHAnsi" w:hAnsiTheme="minorHAnsi" w:cstheme="minorHAnsi"/>
                  <w:sz w:val="18"/>
                  <w:szCs w:val="18"/>
                </w:rPr>
                <w:t>if “Building Type” (A02)=</w:t>
              </w:r>
              <w:r w:rsidRPr="007A5D38">
                <w:rPr>
                  <w:rFonts w:asciiTheme="minorHAnsi" w:hAnsiTheme="minorHAnsi" w:cstheme="minorHAnsi"/>
                  <w:sz w:val="18"/>
                  <w:szCs w:val="18"/>
                  <w:u w:val="single"/>
                </w:rPr>
                <w:t xml:space="preserve"> “Non-dwelling unit”;</w:t>
              </w:r>
              <w:r w:rsidRPr="007A5D38">
                <w:rPr>
                  <w:rFonts w:asciiTheme="minorHAnsi" w:hAnsiTheme="minorHAnsi" w:cstheme="minorHAnsi"/>
                  <w:sz w:val="18"/>
                  <w:szCs w:val="18"/>
                </w:rPr>
                <w:t xml:space="preserve">  then display method</w:t>
              </w:r>
              <w:r w:rsidRPr="007A5D38">
                <w:rPr>
                  <w:rFonts w:asciiTheme="minorHAnsi" w:hAnsiTheme="minorHAnsi" w:cstheme="minorHAnsi"/>
                  <w:sz w:val="18"/>
                  <w:szCs w:val="18"/>
                  <w:u w:val="single"/>
                </w:rPr>
                <w:t>:</w:t>
              </w:r>
            </w:ins>
          </w:p>
          <w:p w14:paraId="2D5AA12F" w14:textId="77777777" w:rsidR="00EE3065" w:rsidRPr="007A5D38" w:rsidRDefault="00EE3065" w:rsidP="00E40F17">
            <w:pPr>
              <w:rPr>
                <w:ins w:id="2951" w:author="Ferris, Todd@Energy" w:date="2018-11-20T15:36:00Z"/>
                <w:rFonts w:asciiTheme="minorHAnsi" w:hAnsiTheme="minorHAnsi" w:cstheme="minorHAnsi"/>
                <w:sz w:val="18"/>
                <w:szCs w:val="18"/>
              </w:rPr>
            </w:pPr>
            <w:ins w:id="2952" w:author="Ferris, Todd@Energy" w:date="2018-11-20T15:36:00Z">
              <w:r w:rsidRPr="007A5D38">
                <w:rPr>
                  <w:rFonts w:asciiTheme="minorHAnsi" w:hAnsiTheme="minorHAnsi" w:cstheme="minorHAnsi"/>
                  <w:b/>
                  <w:sz w:val="18"/>
                  <w:szCs w:val="18"/>
                </w:rPr>
                <w:lastRenderedPageBreak/>
                <w:t>**27</w:t>
              </w:r>
            </w:ins>
            <w:ins w:id="2953" w:author="TF 112518" w:date="2018-11-25T13:03:00Z">
              <w:r w:rsidR="00C0202F">
                <w:rPr>
                  <w:rFonts w:asciiTheme="minorHAnsi" w:hAnsiTheme="minorHAnsi" w:cstheme="minorHAnsi"/>
                  <w:b/>
                  <w:sz w:val="18"/>
                  <w:szCs w:val="18"/>
                </w:rPr>
                <w:t>d</w:t>
              </w:r>
            </w:ins>
            <w:ins w:id="2954" w:author="Ferris, Todd@Energy" w:date="2018-11-20T15:36:00Z">
              <w:del w:id="2955" w:author="TF 112518" w:date="2018-11-25T13:03:00Z">
                <w:r w:rsidRPr="007A5D38" w:rsidDel="00C0202F">
                  <w:rPr>
                    <w:rFonts w:asciiTheme="minorHAnsi" w:hAnsiTheme="minorHAnsi" w:cstheme="minorHAnsi"/>
                    <w:b/>
                    <w:sz w:val="18"/>
                    <w:szCs w:val="18"/>
                  </w:rPr>
                  <w:delText>g</w:delText>
                </w:r>
              </w:del>
              <w:r w:rsidRPr="007A5D38">
                <w:rPr>
                  <w:rFonts w:asciiTheme="minorHAnsi" w:hAnsiTheme="minorHAnsi" w:cstheme="minorHAnsi"/>
                  <w:b/>
                  <w:sz w:val="18"/>
                  <w:szCs w:val="18"/>
                </w:rPr>
                <w:t xml:space="preserve"> – Non-dwelling unit&gt;&gt;</w:t>
              </w:r>
            </w:ins>
          </w:p>
        </w:tc>
      </w:tr>
      <w:tr w:rsidR="00EE3065" w:rsidRPr="00D2491C" w:rsidDel="00CF3857" w14:paraId="2D5AA144" w14:textId="77777777" w:rsidTr="00E40F17">
        <w:trPr>
          <w:trHeight w:val="158"/>
          <w:del w:id="2956" w:author="Ferris, Todd@Energy" w:date="2018-11-20T15:37:00Z"/>
          <w:trPrChange w:id="2957" w:author="Balneg, Ronald@Energy" w:date="2018-11-26T10:30:00Z">
            <w:trPr>
              <w:trHeight w:val="158"/>
            </w:trPr>
          </w:trPrChange>
        </w:trPr>
        <w:tc>
          <w:tcPr>
            <w:tcW w:w="673" w:type="dxa"/>
            <w:vAlign w:val="center"/>
            <w:tcPrChange w:id="2958" w:author="Balneg, Ronald@Energy" w:date="2018-11-26T10:30:00Z">
              <w:tcPr>
                <w:tcW w:w="627" w:type="dxa"/>
                <w:vAlign w:val="center"/>
              </w:tcPr>
            </w:tcPrChange>
          </w:tcPr>
          <w:p w14:paraId="2D5AA131" w14:textId="77777777" w:rsidR="00EE3065" w:rsidRPr="00F5715E" w:rsidDel="00CF3857" w:rsidRDefault="00EE3065" w:rsidP="00E40F17">
            <w:pPr>
              <w:jc w:val="center"/>
              <w:rPr>
                <w:del w:id="2959" w:author="Ferris, Todd@Energy" w:date="2018-11-20T15:37:00Z"/>
                <w:rFonts w:asciiTheme="minorHAnsi" w:hAnsiTheme="minorHAnsi"/>
                <w:sz w:val="18"/>
                <w:szCs w:val="18"/>
              </w:rPr>
            </w:pPr>
            <w:del w:id="2960" w:author="Ferris, Todd@Energy" w:date="2018-11-20T15:37:00Z">
              <w:r w:rsidDel="00CF3857">
                <w:rPr>
                  <w:rFonts w:asciiTheme="minorHAnsi" w:hAnsiTheme="minorHAnsi"/>
                  <w:sz w:val="18"/>
                  <w:szCs w:val="18"/>
                </w:rPr>
                <w:lastRenderedPageBreak/>
                <w:delText>10</w:delText>
              </w:r>
            </w:del>
          </w:p>
        </w:tc>
        <w:tc>
          <w:tcPr>
            <w:tcW w:w="4675" w:type="dxa"/>
            <w:vAlign w:val="center"/>
            <w:tcPrChange w:id="2961" w:author="Balneg, Ronald@Energy" w:date="2018-11-26T10:30:00Z">
              <w:tcPr>
                <w:tcW w:w="4595" w:type="dxa"/>
                <w:vAlign w:val="center"/>
              </w:tcPr>
            </w:tcPrChange>
          </w:tcPr>
          <w:p w14:paraId="2D5AA132" w14:textId="77777777" w:rsidR="00EE3065" w:rsidRPr="00F5715E" w:rsidDel="00CF3857" w:rsidRDefault="00EE3065" w:rsidP="00E40F17">
            <w:pPr>
              <w:rPr>
                <w:del w:id="2962" w:author="Ferris, Todd@Energy" w:date="2018-11-20T15:37:00Z"/>
                <w:rFonts w:asciiTheme="minorHAnsi" w:hAnsiTheme="minorHAnsi"/>
                <w:sz w:val="18"/>
                <w:szCs w:val="18"/>
              </w:rPr>
            </w:pPr>
            <w:del w:id="2963" w:author="Ferris, Todd@Energy" w:date="2018-11-20T15:37:00Z">
              <w:r w:rsidDel="00CF3857">
                <w:rPr>
                  <w:rFonts w:asciiTheme="minorHAnsi" w:hAnsiTheme="minorHAnsi"/>
                  <w:sz w:val="18"/>
                  <w:szCs w:val="18"/>
                </w:rPr>
                <w:delText>determine compliance method for this document;  display applicable tables below;</w:delText>
              </w:r>
            </w:del>
          </w:p>
          <w:p w14:paraId="2D5AA133" w14:textId="77777777" w:rsidR="00EE3065" w:rsidRPr="00F5715E" w:rsidDel="00CF3857" w:rsidRDefault="00EE3065" w:rsidP="00E40F17">
            <w:pPr>
              <w:rPr>
                <w:del w:id="2964" w:author="Ferris, Todd@Energy" w:date="2018-11-20T15:37:00Z"/>
                <w:rFonts w:asciiTheme="minorHAnsi" w:hAnsiTheme="minorHAnsi"/>
                <w:sz w:val="18"/>
                <w:szCs w:val="18"/>
              </w:rPr>
            </w:pPr>
            <w:del w:id="2965" w:author="Ferris, Todd@Energy" w:date="2018-11-20T15:37:00Z">
              <w:r w:rsidDel="00CF3857">
                <w:rPr>
                  <w:rFonts w:asciiTheme="minorHAnsi" w:hAnsiTheme="minorHAnsi"/>
                  <w:sz w:val="18"/>
                  <w:szCs w:val="18"/>
                </w:rPr>
                <w:delText>(this row not visible to user)</w:delText>
              </w:r>
            </w:del>
          </w:p>
        </w:tc>
        <w:tc>
          <w:tcPr>
            <w:tcW w:w="5668" w:type="dxa"/>
            <w:tcPrChange w:id="2966" w:author="Balneg, Ronald@Energy" w:date="2018-11-26T10:30:00Z">
              <w:tcPr>
                <w:tcW w:w="5568" w:type="dxa"/>
              </w:tcPr>
            </w:tcPrChange>
          </w:tcPr>
          <w:p w14:paraId="2D5AA134" w14:textId="77777777" w:rsidR="00EE3065" w:rsidDel="00CF3857" w:rsidRDefault="00EE3065" w:rsidP="00E40F17">
            <w:pPr>
              <w:rPr>
                <w:del w:id="2967" w:author="Ferris, Todd@Energy" w:date="2018-11-20T15:37:00Z"/>
                <w:rFonts w:asciiTheme="minorHAnsi" w:hAnsiTheme="minorHAnsi"/>
                <w:sz w:val="18"/>
                <w:szCs w:val="18"/>
              </w:rPr>
            </w:pPr>
            <w:del w:id="2968" w:author="Ferris, Todd@Energy" w:date="2018-11-20T15:37:00Z">
              <w:r w:rsidDel="00CF3857">
                <w:rPr>
                  <w:rFonts w:asciiTheme="minorHAnsi" w:hAnsiTheme="minorHAnsi"/>
                  <w:sz w:val="18"/>
                  <w:szCs w:val="18"/>
                </w:rPr>
                <w:delText>&lt;&lt;calculated field:</w:delText>
              </w:r>
            </w:del>
          </w:p>
          <w:p w14:paraId="2D5AA135" w14:textId="77777777" w:rsidR="00EE3065" w:rsidDel="00CF3857" w:rsidRDefault="00EE3065" w:rsidP="00E40F17">
            <w:pPr>
              <w:rPr>
                <w:del w:id="2969" w:author="Ferris, Todd@Energy" w:date="2018-11-20T15:37:00Z"/>
                <w:rFonts w:asciiTheme="minorHAnsi" w:hAnsiTheme="minorHAnsi"/>
                <w:sz w:val="18"/>
                <w:szCs w:val="18"/>
              </w:rPr>
            </w:pPr>
          </w:p>
          <w:p w14:paraId="2D5AA136" w14:textId="77777777" w:rsidR="00EE3065" w:rsidRPr="00F5715E" w:rsidDel="00CF3857" w:rsidRDefault="00EE3065" w:rsidP="00E40F17">
            <w:pPr>
              <w:rPr>
                <w:del w:id="2970" w:author="Ferris, Todd@Energy" w:date="2018-11-20T15:37:00Z"/>
                <w:rFonts w:asciiTheme="minorHAnsi" w:hAnsiTheme="minorHAnsi"/>
                <w:sz w:val="18"/>
                <w:szCs w:val="18"/>
                <w:u w:val="single"/>
              </w:rPr>
            </w:pPr>
            <w:del w:id="2971" w:author="Ferris, Todd@Energy" w:date="2018-11-20T15:37:00Z">
              <w:r w:rsidDel="00CF3857">
                <w:rPr>
                  <w:rFonts w:asciiTheme="minorHAnsi" w:hAnsiTheme="minorHAnsi"/>
                  <w:sz w:val="18"/>
                  <w:szCs w:val="18"/>
                </w:rPr>
                <w:delText>if A06=</w:delText>
              </w:r>
              <w:r w:rsidDel="00CF3857">
                <w:rPr>
                  <w:rFonts w:asciiTheme="minorHAnsi" w:hAnsiTheme="minorHAnsi"/>
                  <w:sz w:val="18"/>
                  <w:szCs w:val="18"/>
                  <w:u w:val="single"/>
                </w:rPr>
                <w:delText xml:space="preserve"> Continuous</w:delText>
              </w:r>
              <w:r w:rsidRPr="009960A3" w:rsidDel="00CF3857">
                <w:rPr>
                  <w:rFonts w:asciiTheme="minorHAnsi" w:hAnsiTheme="minorHAnsi"/>
                  <w:sz w:val="18"/>
                  <w:szCs w:val="18"/>
                </w:rPr>
                <w:delText xml:space="preserve"> and </w:delText>
              </w:r>
              <w:r w:rsidDel="00CF3857">
                <w:rPr>
                  <w:rFonts w:asciiTheme="minorHAnsi" w:hAnsiTheme="minorHAnsi"/>
                  <w:sz w:val="18"/>
                  <w:szCs w:val="18"/>
                </w:rPr>
                <w:delText xml:space="preserve">A07= </w:delText>
              </w:r>
              <w:r w:rsidDel="00CF3857">
                <w:rPr>
                  <w:rFonts w:asciiTheme="minorHAnsi" w:hAnsiTheme="minorHAnsi"/>
                  <w:sz w:val="18"/>
                  <w:szCs w:val="18"/>
                  <w:u w:val="single"/>
                </w:rPr>
                <w:delText>Fan Ventilation Rate Method</w:delText>
              </w:r>
              <w:r w:rsidDel="00CF3857">
                <w:rPr>
                  <w:rFonts w:asciiTheme="minorHAnsi" w:hAnsiTheme="minorHAnsi"/>
                  <w:sz w:val="18"/>
                  <w:szCs w:val="18"/>
                </w:rPr>
                <w:delText>;  then display method</w:delText>
              </w:r>
              <w:r w:rsidDel="00CF3857">
                <w:rPr>
                  <w:rFonts w:asciiTheme="minorHAnsi" w:hAnsiTheme="minorHAnsi"/>
                  <w:sz w:val="18"/>
                  <w:szCs w:val="18"/>
                  <w:u w:val="single"/>
                </w:rPr>
                <w:delText>:</w:delText>
              </w:r>
            </w:del>
          </w:p>
          <w:p w14:paraId="2D5AA137" w14:textId="77777777" w:rsidR="00EE3065" w:rsidRPr="00F5715E" w:rsidDel="00CF3857" w:rsidRDefault="00EE3065" w:rsidP="00E40F17">
            <w:pPr>
              <w:rPr>
                <w:del w:id="2972" w:author="Ferris, Todd@Energy" w:date="2018-11-20T15:37:00Z"/>
                <w:rFonts w:asciiTheme="minorHAnsi" w:hAnsiTheme="minorHAnsi"/>
                <w:b/>
                <w:sz w:val="18"/>
                <w:szCs w:val="18"/>
                <w:u w:val="single"/>
              </w:rPr>
            </w:pPr>
            <w:del w:id="2973" w:author="Ferris, Todd@Energy" w:date="2018-11-20T15:37:00Z">
              <w:r w:rsidDel="00CF3857">
                <w:rPr>
                  <w:rFonts w:asciiTheme="minorHAnsi" w:hAnsiTheme="minorHAnsi"/>
                  <w:b/>
                  <w:sz w:val="18"/>
                  <w:szCs w:val="18"/>
                </w:rPr>
                <w:delText>**27a - Continuous Ventilation Airflow - Fan Vent Rate Method</w:delText>
              </w:r>
              <w:r w:rsidDel="00CF3857">
                <w:rPr>
                  <w:rFonts w:asciiTheme="minorHAnsi" w:hAnsiTheme="minorHAnsi"/>
                  <w:b/>
                  <w:sz w:val="18"/>
                  <w:szCs w:val="18"/>
                  <w:u w:val="single"/>
                </w:rPr>
                <w:delText>;</w:delText>
              </w:r>
            </w:del>
          </w:p>
          <w:p w14:paraId="2D5AA138" w14:textId="77777777" w:rsidR="00EE3065" w:rsidRPr="00F5715E" w:rsidDel="00CF3857" w:rsidRDefault="00EE3065" w:rsidP="00E40F17">
            <w:pPr>
              <w:rPr>
                <w:del w:id="2974" w:author="Ferris, Todd@Energy" w:date="2018-11-20T15:37:00Z"/>
                <w:rFonts w:asciiTheme="minorHAnsi" w:hAnsiTheme="minorHAnsi"/>
                <w:sz w:val="18"/>
                <w:szCs w:val="18"/>
                <w:u w:val="single"/>
              </w:rPr>
            </w:pPr>
          </w:p>
          <w:p w14:paraId="2D5AA139" w14:textId="77777777" w:rsidR="00EE3065" w:rsidRPr="00F5715E" w:rsidDel="00CF3857" w:rsidRDefault="00EE3065" w:rsidP="00E40F17">
            <w:pPr>
              <w:rPr>
                <w:del w:id="2975" w:author="Ferris, Todd@Energy" w:date="2018-11-20T15:37:00Z"/>
                <w:rFonts w:asciiTheme="minorHAnsi" w:hAnsiTheme="minorHAnsi"/>
                <w:sz w:val="18"/>
                <w:szCs w:val="18"/>
              </w:rPr>
            </w:pPr>
            <w:del w:id="2976" w:author="Ferris, Todd@Energy" w:date="2018-11-20T15:37:00Z">
              <w:r w:rsidDel="00CF3857">
                <w:rPr>
                  <w:rFonts w:asciiTheme="minorHAnsi" w:hAnsiTheme="minorHAnsi"/>
                  <w:sz w:val="18"/>
                  <w:szCs w:val="18"/>
                </w:rPr>
                <w:delText>elsif A06=</w:delText>
              </w:r>
              <w:r w:rsidDel="00CF3857">
                <w:rPr>
                  <w:rFonts w:asciiTheme="minorHAnsi" w:hAnsiTheme="minorHAnsi"/>
                  <w:sz w:val="18"/>
                  <w:szCs w:val="18"/>
                  <w:u w:val="single"/>
                </w:rPr>
                <w:delText xml:space="preserve"> Continuous</w:delText>
              </w:r>
              <w:r w:rsidRPr="009960A3" w:rsidDel="00CF3857">
                <w:rPr>
                  <w:rFonts w:asciiTheme="minorHAnsi" w:hAnsiTheme="minorHAnsi"/>
                  <w:sz w:val="18"/>
                  <w:szCs w:val="18"/>
                </w:rPr>
                <w:delText xml:space="preserve"> and </w:delText>
              </w:r>
              <w:r w:rsidDel="00CF3857">
                <w:rPr>
                  <w:rFonts w:asciiTheme="minorHAnsi" w:hAnsiTheme="minorHAnsi"/>
                  <w:sz w:val="18"/>
                  <w:szCs w:val="18"/>
                </w:rPr>
                <w:delText xml:space="preserve">A07= </w:delText>
              </w:r>
              <w:r w:rsidDel="00CF3857">
                <w:rPr>
                  <w:rFonts w:asciiTheme="minorHAnsi" w:hAnsiTheme="minorHAnsi"/>
                  <w:sz w:val="18"/>
                  <w:szCs w:val="18"/>
                  <w:u w:val="single"/>
                </w:rPr>
                <w:delText>Total Ventilation Rate Method;</w:delText>
              </w:r>
              <w:r w:rsidDel="00CF3857">
                <w:rPr>
                  <w:rFonts w:asciiTheme="minorHAnsi" w:hAnsiTheme="minorHAnsi"/>
                  <w:sz w:val="18"/>
                  <w:szCs w:val="18"/>
                </w:rPr>
                <w:delText xml:space="preserve"> then display method:</w:delText>
              </w:r>
            </w:del>
          </w:p>
          <w:p w14:paraId="2D5AA13A" w14:textId="77777777" w:rsidR="00EE3065" w:rsidRPr="00F5715E" w:rsidDel="00CF3857" w:rsidRDefault="00EE3065" w:rsidP="00E40F17">
            <w:pPr>
              <w:rPr>
                <w:del w:id="2977" w:author="Ferris, Todd@Energy" w:date="2018-11-20T15:37:00Z"/>
                <w:rFonts w:asciiTheme="minorHAnsi" w:hAnsiTheme="minorHAnsi"/>
                <w:b/>
                <w:sz w:val="18"/>
                <w:szCs w:val="18"/>
              </w:rPr>
            </w:pPr>
            <w:del w:id="2978" w:author="Ferris, Todd@Energy" w:date="2018-11-20T15:37:00Z">
              <w:r w:rsidDel="00CF3857">
                <w:rPr>
                  <w:rFonts w:asciiTheme="minorHAnsi" w:hAnsiTheme="minorHAnsi"/>
                  <w:b/>
                  <w:sz w:val="18"/>
                  <w:szCs w:val="18"/>
                </w:rPr>
                <w:delText>**27b - Continuous Ventilation Airflow - Total Vent Rate Method;</w:delText>
              </w:r>
            </w:del>
          </w:p>
          <w:p w14:paraId="2D5AA13B" w14:textId="77777777" w:rsidR="00EE3065" w:rsidRPr="00F5715E" w:rsidDel="00CF3857" w:rsidRDefault="00EE3065" w:rsidP="00E40F17">
            <w:pPr>
              <w:rPr>
                <w:del w:id="2979" w:author="Ferris, Todd@Energy" w:date="2018-11-20T15:37:00Z"/>
                <w:rFonts w:asciiTheme="minorHAnsi" w:hAnsiTheme="minorHAnsi"/>
                <w:sz w:val="18"/>
                <w:szCs w:val="18"/>
              </w:rPr>
            </w:pPr>
          </w:p>
          <w:p w14:paraId="2D5AA13C" w14:textId="77777777" w:rsidR="00EE3065" w:rsidRPr="00F5715E" w:rsidDel="00CF3857" w:rsidRDefault="00EE3065" w:rsidP="00E40F17">
            <w:pPr>
              <w:rPr>
                <w:del w:id="2980" w:author="Ferris, Todd@Energy" w:date="2018-11-20T15:37:00Z"/>
                <w:rFonts w:asciiTheme="minorHAnsi" w:hAnsiTheme="minorHAnsi"/>
                <w:sz w:val="18"/>
                <w:szCs w:val="18"/>
              </w:rPr>
            </w:pPr>
            <w:del w:id="2981" w:author="Ferris, Todd@Energy" w:date="2018-11-20T15:37:00Z">
              <w:r w:rsidDel="00CF3857">
                <w:rPr>
                  <w:rFonts w:asciiTheme="minorHAnsi" w:hAnsiTheme="minorHAnsi"/>
                  <w:sz w:val="18"/>
                  <w:szCs w:val="18"/>
                </w:rPr>
                <w:delText>elsif A06=</w:delText>
              </w:r>
              <w:r w:rsidDel="00CF3857">
                <w:rPr>
                  <w:rFonts w:asciiTheme="minorHAnsi" w:hAnsiTheme="minorHAnsi"/>
                  <w:sz w:val="18"/>
                  <w:szCs w:val="18"/>
                  <w:u w:val="single"/>
                </w:rPr>
                <w:delText xml:space="preserve"> Intermittent</w:delText>
              </w:r>
              <w:r w:rsidDel="00CF3857">
                <w:rPr>
                  <w:rFonts w:asciiTheme="minorHAnsi" w:hAnsiTheme="minorHAnsi"/>
                  <w:sz w:val="18"/>
                  <w:szCs w:val="18"/>
                </w:rPr>
                <w:delText xml:space="preserve"> and A07= </w:delText>
              </w:r>
              <w:r w:rsidDel="00CF3857">
                <w:rPr>
                  <w:rFonts w:asciiTheme="minorHAnsi" w:hAnsiTheme="minorHAnsi"/>
                  <w:sz w:val="18"/>
                  <w:szCs w:val="18"/>
                  <w:u w:val="single"/>
                </w:rPr>
                <w:delText>Fan Ventilation Rate Method;</w:delText>
              </w:r>
              <w:r w:rsidDel="00CF3857">
                <w:rPr>
                  <w:rFonts w:asciiTheme="minorHAnsi" w:hAnsiTheme="minorHAnsi"/>
                  <w:sz w:val="18"/>
                  <w:szCs w:val="18"/>
                </w:rPr>
                <w:delText xml:space="preserve"> </w:delText>
              </w:r>
            </w:del>
          </w:p>
          <w:p w14:paraId="2D5AA13D" w14:textId="77777777" w:rsidR="00EE3065" w:rsidRPr="00F5715E" w:rsidDel="00CF3857" w:rsidRDefault="00EE3065" w:rsidP="00E40F17">
            <w:pPr>
              <w:rPr>
                <w:del w:id="2982" w:author="Ferris, Todd@Energy" w:date="2018-11-20T15:37:00Z"/>
                <w:rFonts w:asciiTheme="minorHAnsi" w:hAnsiTheme="minorHAnsi"/>
                <w:b/>
                <w:sz w:val="18"/>
                <w:szCs w:val="18"/>
              </w:rPr>
            </w:pPr>
            <w:del w:id="2983" w:author="Ferris, Todd@Energy" w:date="2018-11-20T15:37:00Z">
              <w:r w:rsidDel="00CF3857">
                <w:rPr>
                  <w:rFonts w:asciiTheme="minorHAnsi" w:hAnsiTheme="minorHAnsi"/>
                  <w:b/>
                  <w:sz w:val="18"/>
                  <w:szCs w:val="18"/>
                </w:rPr>
                <w:delText>**27c - Intermittent Ventilation Airflow - Fan Vent Rate</w:delText>
              </w:r>
              <w:r w:rsidDel="00CF3857">
                <w:rPr>
                  <w:rFonts w:asciiTheme="minorHAnsi" w:hAnsiTheme="minorHAnsi"/>
                  <w:b/>
                  <w:sz w:val="18"/>
                  <w:szCs w:val="18"/>
                  <w:u w:val="single"/>
                </w:rPr>
                <w:delText xml:space="preserve"> </w:delText>
              </w:r>
              <w:r w:rsidDel="00CF3857">
                <w:rPr>
                  <w:rFonts w:asciiTheme="minorHAnsi" w:hAnsiTheme="minorHAnsi"/>
                  <w:b/>
                  <w:sz w:val="18"/>
                  <w:szCs w:val="18"/>
                </w:rPr>
                <w:delText>Method</w:delText>
              </w:r>
              <w:r w:rsidDel="00CF3857">
                <w:rPr>
                  <w:rFonts w:asciiTheme="minorHAnsi" w:hAnsiTheme="minorHAnsi"/>
                  <w:b/>
                  <w:sz w:val="18"/>
                  <w:szCs w:val="18"/>
                  <w:u w:val="single"/>
                </w:rPr>
                <w:delText>;</w:delText>
              </w:r>
            </w:del>
          </w:p>
          <w:p w14:paraId="2D5AA13E" w14:textId="77777777" w:rsidR="00EE3065" w:rsidRPr="00F5715E" w:rsidDel="00CF3857" w:rsidRDefault="00EE3065" w:rsidP="00E40F17">
            <w:pPr>
              <w:rPr>
                <w:del w:id="2984" w:author="Ferris, Todd@Energy" w:date="2018-11-20T15:37:00Z"/>
                <w:rFonts w:asciiTheme="minorHAnsi" w:hAnsiTheme="minorHAnsi"/>
                <w:sz w:val="18"/>
                <w:szCs w:val="18"/>
              </w:rPr>
            </w:pPr>
          </w:p>
          <w:p w14:paraId="2D5AA13F" w14:textId="77777777" w:rsidR="00EE3065" w:rsidRPr="00F5715E" w:rsidDel="00CF3857" w:rsidRDefault="00EE3065" w:rsidP="00E40F17">
            <w:pPr>
              <w:rPr>
                <w:del w:id="2985" w:author="Ferris, Todd@Energy" w:date="2018-11-20T15:37:00Z"/>
                <w:rFonts w:asciiTheme="minorHAnsi" w:hAnsiTheme="minorHAnsi"/>
                <w:sz w:val="18"/>
                <w:szCs w:val="18"/>
              </w:rPr>
            </w:pPr>
            <w:del w:id="2986" w:author="Ferris, Todd@Energy" w:date="2018-11-20T15:37:00Z">
              <w:r w:rsidDel="00CF3857">
                <w:rPr>
                  <w:rFonts w:asciiTheme="minorHAnsi" w:hAnsiTheme="minorHAnsi"/>
                  <w:sz w:val="18"/>
                  <w:szCs w:val="18"/>
                </w:rPr>
                <w:delText>elsif A06=</w:delText>
              </w:r>
              <w:r w:rsidDel="00CF3857">
                <w:rPr>
                  <w:rFonts w:asciiTheme="minorHAnsi" w:hAnsiTheme="minorHAnsi"/>
                  <w:sz w:val="18"/>
                  <w:szCs w:val="18"/>
                  <w:u w:val="single"/>
                </w:rPr>
                <w:delText xml:space="preserve"> Intermittent</w:delText>
              </w:r>
              <w:r w:rsidDel="00CF3857">
                <w:rPr>
                  <w:rFonts w:asciiTheme="minorHAnsi" w:hAnsiTheme="minorHAnsi"/>
                  <w:sz w:val="18"/>
                  <w:szCs w:val="18"/>
                </w:rPr>
                <w:delText xml:space="preserve"> and A07= </w:delText>
              </w:r>
              <w:r w:rsidDel="00CF3857">
                <w:rPr>
                  <w:rFonts w:asciiTheme="minorHAnsi" w:hAnsiTheme="minorHAnsi"/>
                  <w:sz w:val="18"/>
                  <w:szCs w:val="18"/>
                  <w:u w:val="single"/>
                </w:rPr>
                <w:delText>Total Ventilation Rate Method;</w:delText>
              </w:r>
              <w:r w:rsidDel="00CF3857">
                <w:rPr>
                  <w:rFonts w:asciiTheme="minorHAnsi" w:hAnsiTheme="minorHAnsi"/>
                  <w:sz w:val="18"/>
                  <w:szCs w:val="18"/>
                </w:rPr>
                <w:delText xml:space="preserve"> then display method:</w:delText>
              </w:r>
            </w:del>
          </w:p>
          <w:p w14:paraId="2D5AA140" w14:textId="77777777" w:rsidR="00EE3065" w:rsidDel="00CF3857" w:rsidRDefault="00EE3065" w:rsidP="00E40F17">
            <w:pPr>
              <w:rPr>
                <w:del w:id="2987" w:author="Ferris, Todd@Energy" w:date="2018-11-20T15:37:00Z"/>
                <w:rFonts w:asciiTheme="minorHAnsi" w:hAnsiTheme="minorHAnsi"/>
                <w:b/>
                <w:sz w:val="18"/>
                <w:szCs w:val="18"/>
              </w:rPr>
            </w:pPr>
            <w:del w:id="2988" w:author="Ferris, Todd@Energy" w:date="2018-11-20T15:37:00Z">
              <w:r w:rsidDel="00CF3857">
                <w:rPr>
                  <w:rFonts w:asciiTheme="minorHAnsi" w:hAnsiTheme="minorHAnsi"/>
                  <w:b/>
                  <w:sz w:val="18"/>
                  <w:szCs w:val="18"/>
                </w:rPr>
                <w:delText>**27d - Intermittent Ventilation Airflow - Total Vent Rate Method;</w:delText>
              </w:r>
            </w:del>
          </w:p>
          <w:p w14:paraId="2D5AA141" w14:textId="77777777" w:rsidR="00EE3065" w:rsidDel="00CF3857" w:rsidRDefault="00EE3065" w:rsidP="00E40F17">
            <w:pPr>
              <w:rPr>
                <w:del w:id="2989" w:author="Ferris, Todd@Energy" w:date="2018-11-20T15:37:00Z"/>
                <w:rFonts w:asciiTheme="minorHAnsi" w:hAnsiTheme="minorHAnsi"/>
                <w:b/>
                <w:sz w:val="18"/>
                <w:szCs w:val="18"/>
              </w:rPr>
            </w:pPr>
          </w:p>
          <w:p w14:paraId="2D5AA142" w14:textId="77777777" w:rsidR="00EE3065" w:rsidDel="00CF3857" w:rsidRDefault="00EE3065" w:rsidP="00E40F17">
            <w:pPr>
              <w:rPr>
                <w:del w:id="2990" w:author="Ferris, Todd@Energy" w:date="2018-11-20T15:37:00Z"/>
                <w:rFonts w:asciiTheme="minorHAnsi" w:hAnsiTheme="minorHAnsi"/>
                <w:sz w:val="18"/>
                <w:szCs w:val="18"/>
              </w:rPr>
            </w:pPr>
            <w:del w:id="2991" w:author="Ferris, Todd@Energy" w:date="2018-11-20T15:37:00Z">
              <w:r w:rsidDel="00CF3857">
                <w:rPr>
                  <w:rFonts w:asciiTheme="minorHAnsi" w:hAnsiTheme="minorHAnsi"/>
                  <w:sz w:val="18"/>
                  <w:szCs w:val="18"/>
                </w:rPr>
                <w:delText xml:space="preserve">Elseif A06 = N/A and A07 = N/A, then display method: </w:delText>
              </w:r>
            </w:del>
          </w:p>
          <w:p w14:paraId="2D5AA143" w14:textId="77777777" w:rsidR="00EE3065" w:rsidRPr="00F5715E" w:rsidDel="00CF3857" w:rsidRDefault="00EE3065" w:rsidP="00E40F17">
            <w:pPr>
              <w:rPr>
                <w:del w:id="2992" w:author="Ferris, Todd@Energy" w:date="2018-11-20T15:37:00Z"/>
                <w:rFonts w:asciiTheme="minorHAnsi" w:hAnsiTheme="minorHAnsi"/>
                <w:b/>
                <w:sz w:val="18"/>
                <w:szCs w:val="18"/>
              </w:rPr>
            </w:pPr>
            <w:del w:id="2993" w:author="Ferris, Todd@Energy" w:date="2018-11-20T15:37:00Z">
              <w:r w:rsidRPr="0086549F" w:rsidDel="00CF3857">
                <w:rPr>
                  <w:rFonts w:asciiTheme="minorHAnsi" w:hAnsiTheme="minorHAnsi"/>
                  <w:b/>
                  <w:sz w:val="18"/>
                  <w:szCs w:val="18"/>
                </w:rPr>
                <w:delText>**27e – Mechanical Ventilation – Non-dwelling Unit</w:delText>
              </w:r>
              <w:r w:rsidDel="00CF3857">
                <w:rPr>
                  <w:rFonts w:asciiTheme="minorHAnsi" w:hAnsiTheme="minorHAnsi"/>
                  <w:b/>
                  <w:sz w:val="18"/>
                  <w:szCs w:val="18"/>
                </w:rPr>
                <w:delText>&gt;&gt;</w:delText>
              </w:r>
            </w:del>
          </w:p>
        </w:tc>
      </w:tr>
      <w:tr w:rsidR="00EE3065" w:rsidRPr="00D2491C" w14:paraId="2D5AA147" w14:textId="77777777" w:rsidTr="00E40F17">
        <w:trPr>
          <w:trHeight w:val="158"/>
          <w:trPrChange w:id="2994" w:author="Balneg, Ronald@Energy" w:date="2018-11-26T10:30:00Z">
            <w:trPr>
              <w:trHeight w:val="158"/>
            </w:trPr>
          </w:trPrChange>
        </w:trPr>
        <w:tc>
          <w:tcPr>
            <w:tcW w:w="11016" w:type="dxa"/>
            <w:gridSpan w:val="3"/>
            <w:vAlign w:val="center"/>
            <w:tcPrChange w:id="2995" w:author="Balneg, Ronald@Energy" w:date="2018-11-26T10:30:00Z">
              <w:tcPr>
                <w:tcW w:w="10790" w:type="dxa"/>
                <w:gridSpan w:val="3"/>
                <w:vAlign w:val="center"/>
              </w:tcPr>
            </w:tcPrChange>
          </w:tcPr>
          <w:p w14:paraId="2D5AA145" w14:textId="77777777" w:rsidR="00EE3065" w:rsidRDefault="00EE3065" w:rsidP="00E40F17">
            <w:pPr>
              <w:rPr>
                <w:rFonts w:asciiTheme="minorHAnsi" w:hAnsiTheme="minorHAnsi"/>
                <w:sz w:val="18"/>
                <w:szCs w:val="18"/>
              </w:rPr>
            </w:pPr>
            <w:r>
              <w:rPr>
                <w:rFonts w:asciiTheme="minorHAnsi" w:hAnsiTheme="minorHAnsi"/>
                <w:sz w:val="18"/>
                <w:szCs w:val="18"/>
              </w:rPr>
              <w:t xml:space="preserve">Note: </w:t>
            </w:r>
          </w:p>
          <w:p w14:paraId="2D5AA146" w14:textId="77777777" w:rsidR="00EE3065" w:rsidRDefault="00EE3065" w:rsidP="00E40F17">
            <w:pPr>
              <w:rPr>
                <w:rFonts w:asciiTheme="minorHAnsi" w:hAnsiTheme="minorHAnsi"/>
                <w:sz w:val="18"/>
                <w:szCs w:val="18"/>
              </w:rPr>
            </w:pPr>
            <w:r>
              <w:rPr>
                <w:rFonts w:asciiTheme="minorHAnsi" w:hAnsiTheme="minorHAnsi"/>
                <w:sz w:val="18"/>
                <w:szCs w:val="18"/>
              </w:rPr>
              <w:t>Non-dwelling units do not meet the definition for a dwelling unit as defined in Section 100.1(b). Non-dwelling units are not designed to provide independent living facilities and do not provide permanent provisions for living, sleeping, eating, cooking and sanitation.</w:t>
            </w:r>
          </w:p>
        </w:tc>
      </w:tr>
    </w:tbl>
    <w:p w14:paraId="2D5AA148" w14:textId="1865608C" w:rsidR="005A2B97" w:rsidRPr="0029047D" w:rsidRDefault="00E40F17" w:rsidP="00D65FA1">
      <w:pPr>
        <w:rPr>
          <w:rFonts w:asciiTheme="minorHAnsi" w:hAnsiTheme="minorHAnsi"/>
          <w:szCs w:val="18"/>
        </w:rPr>
      </w:pPr>
      <w:r>
        <w:rPr>
          <w:rFonts w:asciiTheme="minorHAnsi" w:hAnsiTheme="minorHAnsi"/>
          <w:szCs w:val="18"/>
        </w:rPr>
        <w:br w:type="textWrapping" w:clear="all"/>
      </w:r>
    </w:p>
    <w:tbl>
      <w:tblPr>
        <w:tblStyle w:val="TableGrid"/>
        <w:tblW w:w="0" w:type="auto"/>
        <w:tblLook w:val="04A0" w:firstRow="1" w:lastRow="0" w:firstColumn="1" w:lastColumn="0" w:noHBand="0" w:noVBand="1"/>
      </w:tblPr>
      <w:tblGrid>
        <w:gridCol w:w="11016"/>
      </w:tblGrid>
      <w:tr w:rsidR="003F49B9" w14:paraId="2D5AA14A" w14:textId="77777777" w:rsidTr="003F49B9">
        <w:tc>
          <w:tcPr>
            <w:tcW w:w="11016" w:type="dxa"/>
          </w:tcPr>
          <w:p w14:paraId="2D5AA149" w14:textId="77777777" w:rsidR="003F49B9" w:rsidRDefault="0029047D" w:rsidP="00AA70B8">
            <w:pPr>
              <w:rPr>
                <w:rFonts w:asciiTheme="minorHAnsi" w:hAnsiTheme="minorHAnsi"/>
                <w:sz w:val="18"/>
                <w:szCs w:val="18"/>
              </w:rPr>
            </w:pPr>
            <w:r>
              <w:rPr>
                <w:rFonts w:asciiTheme="minorHAnsi" w:hAnsiTheme="minorHAnsi"/>
                <w:b/>
                <w:szCs w:val="18"/>
              </w:rPr>
              <w:t>MCH-</w:t>
            </w:r>
            <w:r w:rsidR="003F49B9" w:rsidRPr="0029047D">
              <w:rPr>
                <w:rFonts w:asciiTheme="minorHAnsi" w:hAnsiTheme="minorHAnsi"/>
                <w:b/>
                <w:szCs w:val="18"/>
              </w:rPr>
              <w:t>27</w:t>
            </w:r>
            <w:ins w:id="2996" w:author="TF 112518" w:date="2018-11-26T22:30:00Z">
              <w:r w:rsidR="00AA70B8">
                <w:rPr>
                  <w:rFonts w:asciiTheme="minorHAnsi" w:hAnsiTheme="minorHAnsi"/>
                  <w:b/>
                  <w:szCs w:val="18"/>
                </w:rPr>
                <w:t>d</w:t>
              </w:r>
            </w:ins>
            <w:del w:id="2997" w:author="TF 112518" w:date="2018-11-26T22:30:00Z">
              <w:r w:rsidR="000753FB" w:rsidDel="00AA70B8">
                <w:rPr>
                  <w:rFonts w:asciiTheme="minorHAnsi" w:hAnsiTheme="minorHAnsi"/>
                  <w:b/>
                  <w:szCs w:val="18"/>
                </w:rPr>
                <w:delText>a</w:delText>
              </w:r>
            </w:del>
            <w:del w:id="2998" w:author="Ferris, Todd@Energy" w:date="2018-11-21T08:45:00Z">
              <w:r w:rsidR="00A11558" w:rsidRPr="00500C2C" w:rsidDel="00A11558">
                <w:rPr>
                  <w:rFonts w:asciiTheme="minorHAnsi" w:hAnsiTheme="minorHAnsi"/>
                  <w:b/>
                  <w:szCs w:val="18"/>
                </w:rPr>
                <w:delText xml:space="preserve"> - Continuous Ventilation Airflow - Fan Vent</w:delText>
              </w:r>
              <w:r w:rsidR="00A11558" w:rsidDel="00A11558">
                <w:rPr>
                  <w:rFonts w:asciiTheme="minorHAnsi" w:hAnsiTheme="minorHAnsi"/>
                  <w:b/>
                  <w:szCs w:val="18"/>
                </w:rPr>
                <w:delText>ilation</w:delText>
              </w:r>
              <w:r w:rsidR="00A11558" w:rsidRPr="00500C2C" w:rsidDel="00A11558">
                <w:rPr>
                  <w:rFonts w:asciiTheme="minorHAnsi" w:hAnsiTheme="minorHAnsi"/>
                  <w:b/>
                  <w:szCs w:val="18"/>
                </w:rPr>
                <w:delText xml:space="preserve"> Rate Method</w:delText>
              </w:r>
            </w:del>
            <w:r w:rsidR="00DD4B3B">
              <w:rPr>
                <w:rFonts w:asciiTheme="minorHAnsi" w:hAnsiTheme="minorHAnsi"/>
                <w:b/>
                <w:szCs w:val="18"/>
              </w:rPr>
              <w:t xml:space="preserve"> </w:t>
            </w:r>
            <w:r w:rsidR="003C565D">
              <w:rPr>
                <w:rFonts w:asciiTheme="minorHAnsi" w:hAnsiTheme="minorHAnsi"/>
                <w:b/>
                <w:szCs w:val="18"/>
              </w:rPr>
              <w:t>–</w:t>
            </w:r>
            <w:r w:rsidR="00DD4B3B">
              <w:rPr>
                <w:rFonts w:asciiTheme="minorHAnsi" w:hAnsiTheme="minorHAnsi"/>
                <w:b/>
                <w:szCs w:val="18"/>
              </w:rPr>
              <w:t xml:space="preserve"> </w:t>
            </w:r>
            <w:ins w:id="2999" w:author="TF 112518" w:date="2018-11-26T22:30:00Z">
              <w:r w:rsidR="00AA70B8">
                <w:rPr>
                  <w:rFonts w:asciiTheme="minorHAnsi" w:hAnsiTheme="minorHAnsi"/>
                  <w:b/>
                  <w:szCs w:val="18"/>
                </w:rPr>
                <w:t>Non Dwelling</w:t>
              </w:r>
            </w:ins>
            <w:del w:id="3000" w:author="TF 112518" w:date="2018-11-26T22:31:00Z">
              <w:r w:rsidR="003C565D" w:rsidDel="00AA70B8">
                <w:rPr>
                  <w:rFonts w:asciiTheme="minorHAnsi" w:hAnsiTheme="minorHAnsi"/>
                  <w:b/>
                  <w:szCs w:val="18"/>
                </w:rPr>
                <w:delText>Single Family</w:delText>
              </w:r>
            </w:del>
            <w:ins w:id="3001" w:author="TF 112318" w:date="2018-11-23T16:58:00Z">
              <w:del w:id="3002" w:author="TF 112518" w:date="2018-11-26T22:31:00Z">
                <w:r w:rsidR="00D44419" w:rsidDel="00AA70B8">
                  <w:rPr>
                    <w:rFonts w:asciiTheme="minorHAnsi" w:hAnsiTheme="minorHAnsi"/>
                    <w:b/>
                    <w:szCs w:val="18"/>
                  </w:rPr>
                  <w:delText xml:space="preserve"> </w:delText>
                </w:r>
              </w:del>
            </w:ins>
            <w:ins w:id="3003" w:author="TF 112318" w:date="2018-11-23T16:59:00Z">
              <w:del w:id="3004" w:author="TF 112518" w:date="2018-11-26T22:31:00Z">
                <w:r w:rsidR="00D44419" w:rsidRPr="00D44419" w:rsidDel="00AA70B8">
                  <w:rPr>
                    <w:rFonts w:asciiTheme="minorHAnsi" w:hAnsiTheme="minorHAnsi"/>
                    <w:b/>
                    <w:szCs w:val="18"/>
                  </w:rPr>
                  <w:delText>Attached/Detached Ventilation</w:delText>
                </w:r>
              </w:del>
            </w:ins>
          </w:p>
        </w:tc>
      </w:tr>
    </w:tbl>
    <w:p w14:paraId="2D5AA14B" w14:textId="77777777" w:rsidR="00A11558" w:rsidDel="00A44C1C" w:rsidRDefault="00A11558">
      <w:pPr>
        <w:rPr>
          <w:del w:id="3005" w:author="TF 112318" w:date="2018-11-23T18:08:00Z"/>
          <w:rFonts w:asciiTheme="minorHAnsi" w:hAnsiTheme="minorHAnsi" w:cstheme="minorHAnsi"/>
        </w:rPr>
      </w:pPr>
    </w:p>
    <w:tbl>
      <w:tblPr>
        <w:tblW w:w="5000" w:type="pct"/>
        <w:tblInd w:w="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93"/>
        <w:gridCol w:w="44"/>
        <w:gridCol w:w="4681"/>
        <w:gridCol w:w="17"/>
        <w:gridCol w:w="5681"/>
      </w:tblGrid>
      <w:tr w:rsidR="00F51F71" w:rsidRPr="00D2491C" w:rsidDel="00F51F71" w14:paraId="2D5AA14E" w14:textId="77777777" w:rsidTr="00D9307B">
        <w:trPr>
          <w:del w:id="3006" w:author="Ferris, Todd@Energy" w:date="2018-11-21T08:53:00Z"/>
        </w:trPr>
        <w:tc>
          <w:tcPr>
            <w:tcW w:w="11016" w:type="dxa"/>
            <w:gridSpan w:val="5"/>
          </w:tcPr>
          <w:p w14:paraId="2D5AA14C" w14:textId="77777777" w:rsidR="00F51F71" w:rsidDel="00F51F71" w:rsidRDefault="00F51F71" w:rsidP="003A7CD3">
            <w:pPr>
              <w:rPr>
                <w:del w:id="3007" w:author="Ferris, Todd@Energy" w:date="2018-11-21T08:53:00Z"/>
                <w:rFonts w:asciiTheme="minorHAnsi" w:hAnsiTheme="minorHAnsi"/>
                <w:b/>
                <w:sz w:val="18"/>
                <w:szCs w:val="18"/>
              </w:rPr>
            </w:pPr>
            <w:del w:id="3008" w:author="Ferris, Todd@Energy" w:date="2018-11-21T08:53:00Z">
              <w:r w:rsidRPr="00500C2C" w:rsidDel="00F51F71">
                <w:rPr>
                  <w:rFonts w:asciiTheme="minorHAnsi" w:hAnsiTheme="minorHAnsi"/>
                  <w:b/>
                  <w:szCs w:val="18"/>
                </w:rPr>
                <w:delText>B. Whole-Building Continuous Ventilation - Fan Ventilation Rate Method</w:delText>
              </w:r>
            </w:del>
          </w:p>
          <w:p w14:paraId="2D5AA14D" w14:textId="77777777" w:rsidR="00F51F71" w:rsidRPr="00D2491C" w:rsidDel="00F51F71" w:rsidRDefault="00F51F71" w:rsidP="003A7CD3">
            <w:pPr>
              <w:rPr>
                <w:del w:id="3009" w:author="Ferris, Todd@Energy" w:date="2018-11-21T08:53:00Z"/>
                <w:rFonts w:asciiTheme="minorHAnsi" w:hAnsiTheme="minorHAnsi"/>
                <w:sz w:val="18"/>
                <w:szCs w:val="18"/>
              </w:rPr>
            </w:pPr>
            <w:del w:id="3010" w:author="Ferris, Todd@Energy" w:date="2018-11-21T08:53:00Z">
              <w:r w:rsidRPr="00D2491C" w:rsidDel="00F51F71">
                <w:rPr>
                  <w:rFonts w:asciiTheme="minorHAnsi" w:hAnsiTheme="minorHAnsi"/>
                  <w:sz w:val="18"/>
                  <w:szCs w:val="18"/>
                </w:rPr>
                <w:delText xml:space="preserve">A mechanical supply system, exhaust system, or combination thereof shall provide whole-building ventilation with outdoor air each hour at no less than the rate in equation 4.1a. </w:delText>
              </w:r>
            </w:del>
          </w:p>
        </w:tc>
      </w:tr>
      <w:tr w:rsidR="00F51F71" w:rsidRPr="00D2491C" w:rsidDel="00F51F71" w14:paraId="2D5AA152" w14:textId="77777777" w:rsidTr="00D9307B">
        <w:trPr>
          <w:trHeight w:val="158"/>
          <w:del w:id="3011" w:author="Ferris, Todd@Energy" w:date="2018-11-21T08:53:00Z"/>
        </w:trPr>
        <w:tc>
          <w:tcPr>
            <w:tcW w:w="637" w:type="dxa"/>
            <w:gridSpan w:val="2"/>
            <w:vAlign w:val="center"/>
          </w:tcPr>
          <w:p w14:paraId="2D5AA14F" w14:textId="77777777" w:rsidR="00F51F71" w:rsidRPr="00D2491C" w:rsidDel="00F51F71" w:rsidRDefault="00F51F71" w:rsidP="003A7CD3">
            <w:pPr>
              <w:jc w:val="center"/>
              <w:rPr>
                <w:del w:id="3012" w:author="Ferris, Todd@Energy" w:date="2018-11-21T08:53:00Z"/>
                <w:rFonts w:asciiTheme="minorHAnsi" w:hAnsiTheme="minorHAnsi"/>
                <w:sz w:val="18"/>
                <w:szCs w:val="18"/>
              </w:rPr>
            </w:pPr>
            <w:del w:id="3013" w:author="Ferris, Todd@Energy" w:date="2018-11-21T08:53:00Z">
              <w:r w:rsidRPr="00D2491C" w:rsidDel="00F51F71">
                <w:rPr>
                  <w:rFonts w:asciiTheme="minorHAnsi" w:hAnsiTheme="minorHAnsi"/>
                  <w:sz w:val="18"/>
                  <w:szCs w:val="18"/>
                </w:rPr>
                <w:delText>01</w:delText>
              </w:r>
            </w:del>
          </w:p>
        </w:tc>
        <w:tc>
          <w:tcPr>
            <w:tcW w:w="4698" w:type="dxa"/>
            <w:gridSpan w:val="2"/>
            <w:vAlign w:val="center"/>
          </w:tcPr>
          <w:p w14:paraId="2D5AA150" w14:textId="77777777" w:rsidR="00F51F71" w:rsidRPr="00D2491C" w:rsidDel="00F51F71" w:rsidRDefault="00F51F71" w:rsidP="003A7CD3">
            <w:pPr>
              <w:rPr>
                <w:del w:id="3014" w:author="Ferris, Todd@Energy" w:date="2018-11-21T08:53:00Z"/>
                <w:rFonts w:asciiTheme="minorHAnsi" w:hAnsiTheme="minorHAnsi"/>
                <w:sz w:val="18"/>
                <w:szCs w:val="18"/>
              </w:rPr>
            </w:pPr>
            <w:del w:id="3015" w:author="Ferris, Todd@Energy" w:date="2018-11-21T08:53:00Z">
              <w:r w:rsidRPr="00D2491C" w:rsidDel="00F51F71">
                <w:rPr>
                  <w:rFonts w:asciiTheme="minorHAnsi" w:hAnsiTheme="minorHAnsi"/>
                  <w:sz w:val="18"/>
                  <w:szCs w:val="18"/>
                </w:rPr>
                <w:delText>Required Continuous Whole-Building Ventilation Rate (Q</w:delText>
              </w:r>
              <w:r w:rsidRPr="00D2491C" w:rsidDel="00F51F71">
                <w:rPr>
                  <w:rFonts w:asciiTheme="minorHAnsi" w:hAnsiTheme="minorHAnsi"/>
                  <w:sz w:val="18"/>
                  <w:szCs w:val="18"/>
                  <w:vertAlign w:val="subscript"/>
                </w:rPr>
                <w:delText>fan</w:delText>
              </w:r>
              <w:r w:rsidRPr="00D2491C" w:rsidDel="00F51F71">
                <w:rPr>
                  <w:rFonts w:asciiTheme="minorHAnsi" w:hAnsiTheme="minorHAnsi"/>
                  <w:sz w:val="18"/>
                  <w:szCs w:val="18"/>
                </w:rPr>
                <w:delText>)</w:delText>
              </w:r>
            </w:del>
          </w:p>
        </w:tc>
        <w:tc>
          <w:tcPr>
            <w:tcW w:w="5681" w:type="dxa"/>
          </w:tcPr>
          <w:p w14:paraId="2D5AA151" w14:textId="77777777" w:rsidR="00F51F71" w:rsidRPr="00D2491C" w:rsidDel="00F51F71" w:rsidRDefault="00F51F71" w:rsidP="003A7CD3">
            <w:pPr>
              <w:rPr>
                <w:del w:id="3016" w:author="Ferris, Todd@Energy" w:date="2018-11-21T08:53:00Z"/>
                <w:rFonts w:asciiTheme="minorHAnsi" w:hAnsiTheme="minorHAnsi"/>
                <w:sz w:val="18"/>
                <w:szCs w:val="18"/>
              </w:rPr>
            </w:pPr>
            <w:del w:id="3017" w:author="Ferris, Todd@Energy" w:date="2018-11-21T08:53:00Z">
              <w:r w:rsidRPr="00D2491C" w:rsidDel="00F51F71">
                <w:rPr>
                  <w:rFonts w:asciiTheme="minorHAnsi" w:hAnsiTheme="minorHAnsi"/>
                  <w:sz w:val="18"/>
                  <w:szCs w:val="18"/>
                </w:rPr>
                <w:delText xml:space="preserve">&lt;calculated field, numeric: (use equation 4.1a): </w:delText>
              </w:r>
              <w:r w:rsidDel="00F51F71">
                <w:rPr>
                  <w:rFonts w:asciiTheme="minorHAnsi" w:hAnsiTheme="minorHAnsi"/>
                  <w:sz w:val="18"/>
                  <w:szCs w:val="18"/>
                </w:rPr>
                <w:delText>[(</w:delText>
              </w:r>
              <w:r w:rsidRPr="00D2491C" w:rsidDel="00F51F71">
                <w:rPr>
                  <w:rFonts w:asciiTheme="minorHAnsi" w:hAnsiTheme="minorHAnsi"/>
                  <w:sz w:val="18"/>
                  <w:szCs w:val="18"/>
                </w:rPr>
                <w:delText>Z x row A0</w:delText>
              </w:r>
              <w:r w:rsidDel="00F51F71">
                <w:rPr>
                  <w:rFonts w:asciiTheme="minorHAnsi" w:hAnsiTheme="minorHAnsi"/>
                  <w:sz w:val="18"/>
                  <w:szCs w:val="18"/>
                </w:rPr>
                <w:delText>4)</w:delText>
              </w:r>
              <w:r w:rsidRPr="00D2491C" w:rsidDel="00F51F71">
                <w:rPr>
                  <w:rFonts w:asciiTheme="minorHAnsi" w:hAnsiTheme="minorHAnsi"/>
                  <w:sz w:val="18"/>
                  <w:szCs w:val="18"/>
                </w:rPr>
                <w:delText xml:space="preserve"> + 7.5(row A0</w:delText>
              </w:r>
              <w:r w:rsidDel="00F51F71">
                <w:rPr>
                  <w:rFonts w:asciiTheme="minorHAnsi" w:hAnsiTheme="minorHAnsi"/>
                  <w:sz w:val="18"/>
                  <w:szCs w:val="18"/>
                </w:rPr>
                <w:delText>5</w:delText>
              </w:r>
              <w:r w:rsidRPr="00D2491C" w:rsidDel="00F51F71">
                <w:rPr>
                  <w:rFonts w:asciiTheme="minorHAnsi" w:hAnsiTheme="minorHAnsi"/>
                  <w:sz w:val="18"/>
                  <w:szCs w:val="18"/>
                </w:rPr>
                <w:delText xml:space="preserve"> + 1)</w:delText>
              </w:r>
              <w:r w:rsidDel="00F51F71">
                <w:rPr>
                  <w:rFonts w:asciiTheme="minorHAnsi" w:hAnsiTheme="minorHAnsi"/>
                  <w:sz w:val="18"/>
                  <w:szCs w:val="18"/>
                </w:rPr>
                <w:delText>]</w:delText>
              </w:r>
              <w:r w:rsidRPr="00D2491C" w:rsidDel="00F51F71">
                <w:rPr>
                  <w:rFonts w:asciiTheme="minorHAnsi" w:hAnsiTheme="minorHAnsi"/>
                  <w:sz w:val="18"/>
                  <w:szCs w:val="18"/>
                </w:rPr>
                <w:delText>, (cfm).  For single family Z = 0.01, for multifamily Z = 0.03</w:delText>
              </w:r>
            </w:del>
          </w:p>
        </w:tc>
      </w:tr>
      <w:tr w:rsidR="00F51F71" w:rsidRPr="00D2491C" w:rsidDel="00F51F71" w14:paraId="2D5AA156" w14:textId="77777777" w:rsidTr="00D9307B">
        <w:trPr>
          <w:trHeight w:val="158"/>
          <w:del w:id="3018" w:author="Ferris, Todd@Energy" w:date="2018-11-21T08:53:00Z"/>
        </w:trPr>
        <w:tc>
          <w:tcPr>
            <w:tcW w:w="637" w:type="dxa"/>
            <w:gridSpan w:val="2"/>
            <w:vAlign w:val="center"/>
          </w:tcPr>
          <w:p w14:paraId="2D5AA153" w14:textId="77777777" w:rsidR="00F51F71" w:rsidRPr="00D2491C" w:rsidDel="00F51F71" w:rsidRDefault="00F51F71" w:rsidP="003A7CD3">
            <w:pPr>
              <w:jc w:val="center"/>
              <w:rPr>
                <w:del w:id="3019" w:author="Ferris, Todd@Energy" w:date="2018-11-21T08:53:00Z"/>
                <w:rFonts w:asciiTheme="minorHAnsi" w:hAnsiTheme="minorHAnsi"/>
                <w:sz w:val="18"/>
                <w:szCs w:val="18"/>
              </w:rPr>
            </w:pPr>
            <w:del w:id="3020" w:author="Ferris, Todd@Energy" w:date="2018-11-21T08:53:00Z">
              <w:r w:rsidRPr="00D2491C" w:rsidDel="00F51F71">
                <w:rPr>
                  <w:rFonts w:asciiTheme="minorHAnsi" w:hAnsiTheme="minorHAnsi"/>
                  <w:sz w:val="18"/>
                  <w:szCs w:val="18"/>
                </w:rPr>
                <w:delText>02</w:delText>
              </w:r>
            </w:del>
          </w:p>
        </w:tc>
        <w:tc>
          <w:tcPr>
            <w:tcW w:w="4698" w:type="dxa"/>
            <w:gridSpan w:val="2"/>
            <w:vAlign w:val="center"/>
          </w:tcPr>
          <w:p w14:paraId="2D5AA154" w14:textId="77777777" w:rsidR="00F51F71" w:rsidRPr="00D2491C" w:rsidDel="00F51F71" w:rsidRDefault="00F51F71" w:rsidP="003A7CD3">
            <w:pPr>
              <w:rPr>
                <w:del w:id="3021" w:author="Ferris, Todd@Energy" w:date="2018-11-21T08:53:00Z"/>
                <w:rFonts w:asciiTheme="minorHAnsi" w:hAnsiTheme="minorHAnsi"/>
                <w:sz w:val="18"/>
                <w:szCs w:val="18"/>
              </w:rPr>
            </w:pPr>
            <w:del w:id="3022" w:author="Ferris, Todd@Energy" w:date="2018-11-21T08:53:00Z">
              <w:r w:rsidRPr="00D2491C" w:rsidDel="00F51F71">
                <w:rPr>
                  <w:rFonts w:asciiTheme="minorHAnsi" w:hAnsiTheme="minorHAnsi"/>
                  <w:sz w:val="18"/>
                  <w:szCs w:val="18"/>
                </w:rPr>
                <w:delText>Installed Continuous Whole-Building Ventilation Rate</w:delText>
              </w:r>
            </w:del>
          </w:p>
        </w:tc>
        <w:tc>
          <w:tcPr>
            <w:tcW w:w="5681" w:type="dxa"/>
          </w:tcPr>
          <w:p w14:paraId="2D5AA155" w14:textId="77777777" w:rsidR="00F51F71" w:rsidRPr="00D2491C" w:rsidDel="00F51F71" w:rsidRDefault="00F51F71" w:rsidP="003A7CD3">
            <w:pPr>
              <w:rPr>
                <w:del w:id="3023" w:author="Ferris, Todd@Energy" w:date="2018-11-21T08:53:00Z"/>
                <w:rFonts w:asciiTheme="minorHAnsi" w:hAnsiTheme="minorHAnsi"/>
                <w:sz w:val="18"/>
                <w:szCs w:val="18"/>
              </w:rPr>
            </w:pPr>
            <w:del w:id="3024" w:author="Ferris, Todd@Energy" w:date="2018-11-21T08:53:00Z">
              <w:r w:rsidRPr="00D2491C" w:rsidDel="00F51F71">
                <w:rPr>
                  <w:rFonts w:asciiTheme="minorHAnsi" w:hAnsiTheme="minorHAnsi"/>
                  <w:sz w:val="18"/>
                  <w:szCs w:val="18"/>
                </w:rPr>
                <w:delText>&lt;&lt;user entry, CFM&gt;&gt;</w:delText>
              </w:r>
            </w:del>
          </w:p>
        </w:tc>
      </w:tr>
      <w:tr w:rsidR="00F51F71" w:rsidRPr="00CB00C9" w:rsidDel="00AA70B8" w14:paraId="2D5AA159" w14:textId="77777777" w:rsidTr="00D9307B">
        <w:trPr>
          <w:ins w:id="3025" w:author="Ferris, Todd@Energy" w:date="2018-11-21T08:54:00Z"/>
          <w:del w:id="3026" w:author="TF 112518" w:date="2018-11-26T22:31:00Z"/>
        </w:trPr>
        <w:tc>
          <w:tcPr>
            <w:tcW w:w="11016" w:type="dxa"/>
            <w:gridSpan w:val="5"/>
          </w:tcPr>
          <w:p w14:paraId="2D5AA157" w14:textId="77777777" w:rsidR="00F51F71" w:rsidRPr="0029047D" w:rsidDel="00AA70B8" w:rsidRDefault="00F51F71" w:rsidP="003A7CD3">
            <w:pPr>
              <w:keepNext/>
              <w:rPr>
                <w:ins w:id="3027" w:author="Ferris, Todd@Energy" w:date="2018-11-21T08:54:00Z"/>
                <w:del w:id="3028" w:author="TF 112518" w:date="2018-11-26T22:31:00Z"/>
                <w:rFonts w:asciiTheme="minorHAnsi" w:hAnsiTheme="minorHAnsi"/>
                <w:b/>
                <w:szCs w:val="18"/>
              </w:rPr>
            </w:pPr>
            <w:ins w:id="3029" w:author="Ferris, Todd@Energy" w:date="2018-11-21T08:54:00Z">
              <w:del w:id="3030" w:author="TF 112518" w:date="2018-11-26T22:31:00Z">
                <w:r w:rsidRPr="0029047D" w:rsidDel="00AA70B8">
                  <w:rPr>
                    <w:rFonts w:asciiTheme="minorHAnsi" w:hAnsiTheme="minorHAnsi"/>
                    <w:b/>
                    <w:szCs w:val="18"/>
                  </w:rPr>
                  <w:delText>B. Ventilation - Total Ventilation Rate</w:delText>
                </w:r>
              </w:del>
            </w:ins>
          </w:p>
          <w:p w14:paraId="2D5AA158" w14:textId="77777777" w:rsidR="00F51F71" w:rsidRPr="00CB00C9" w:rsidDel="00AA70B8" w:rsidRDefault="00F51F71" w:rsidP="003A7CD3">
            <w:pPr>
              <w:keepNext/>
              <w:rPr>
                <w:ins w:id="3031" w:author="Ferris, Todd@Energy" w:date="2018-11-21T08:54:00Z"/>
                <w:del w:id="3032" w:author="TF 112518" w:date="2018-11-26T22:31:00Z"/>
                <w:rFonts w:asciiTheme="minorHAnsi" w:hAnsiTheme="minorHAnsi"/>
                <w:sz w:val="18"/>
                <w:szCs w:val="18"/>
              </w:rPr>
            </w:pPr>
            <w:ins w:id="3033" w:author="Ferris, Todd@Energy" w:date="2018-11-21T08:54:00Z">
              <w:del w:id="3034" w:author="TF 112518" w:date="2018-11-26T22:31:00Z">
                <w:r w:rsidRPr="00CB00C9" w:rsidDel="00AA70B8">
                  <w:rPr>
                    <w:rFonts w:asciiTheme="minorHAnsi" w:hAnsiTheme="minorHAnsi"/>
                    <w:sz w:val="18"/>
                    <w:szCs w:val="18"/>
                  </w:rPr>
                  <w:delText xml:space="preserve">A mechanical supply system, exhaust system, or combination thereof shall provide whole-building ventilation with outdoor air each hour at no less than the rate in </w:delText>
                </w:r>
                <w:r w:rsidDel="00AA70B8">
                  <w:rPr>
                    <w:rFonts w:asciiTheme="minorHAnsi" w:hAnsiTheme="minorHAnsi"/>
                    <w:sz w:val="18"/>
                    <w:szCs w:val="18"/>
                  </w:rPr>
                  <w:delText>150.0(o)1Ci</w:delText>
                </w:r>
              </w:del>
            </w:ins>
          </w:p>
        </w:tc>
      </w:tr>
      <w:tr w:rsidR="00F51F71" w:rsidRPr="00CB00C9" w:rsidDel="00AA70B8" w14:paraId="2D5AA15D" w14:textId="77777777" w:rsidTr="00D9307B">
        <w:trPr>
          <w:ins w:id="3035" w:author="Ferris, Todd@Energy" w:date="2018-11-21T08:54:00Z"/>
          <w:del w:id="3036" w:author="TF 112518" w:date="2018-11-26T22:31:00Z"/>
        </w:trPr>
        <w:tc>
          <w:tcPr>
            <w:tcW w:w="593" w:type="dxa"/>
            <w:vAlign w:val="center"/>
          </w:tcPr>
          <w:p w14:paraId="2D5AA15A" w14:textId="77777777" w:rsidR="00F51F71" w:rsidRPr="00CB00C9" w:rsidDel="00AA70B8" w:rsidRDefault="00F51F71" w:rsidP="003A7CD3">
            <w:pPr>
              <w:keepNext/>
              <w:jc w:val="center"/>
              <w:rPr>
                <w:ins w:id="3037" w:author="Ferris, Todd@Energy" w:date="2018-11-21T08:54:00Z"/>
                <w:del w:id="3038" w:author="TF 112518" w:date="2018-11-26T22:31:00Z"/>
                <w:rFonts w:asciiTheme="minorHAnsi" w:hAnsiTheme="minorHAnsi"/>
                <w:sz w:val="18"/>
                <w:szCs w:val="18"/>
              </w:rPr>
            </w:pPr>
            <w:ins w:id="3039" w:author="Ferris, Todd@Energy" w:date="2018-11-21T08:54:00Z">
              <w:del w:id="3040" w:author="TF 112518" w:date="2018-11-26T22:31:00Z">
                <w:r w:rsidDel="00AA70B8">
                  <w:rPr>
                    <w:rFonts w:asciiTheme="minorHAnsi" w:hAnsiTheme="minorHAnsi"/>
                    <w:sz w:val="18"/>
                    <w:szCs w:val="18"/>
                  </w:rPr>
                  <w:delText>01</w:delText>
                </w:r>
              </w:del>
            </w:ins>
          </w:p>
        </w:tc>
        <w:tc>
          <w:tcPr>
            <w:tcW w:w="4725" w:type="dxa"/>
            <w:gridSpan w:val="2"/>
            <w:vAlign w:val="center"/>
          </w:tcPr>
          <w:p w14:paraId="2D5AA15B" w14:textId="77777777" w:rsidR="00F51F71" w:rsidRPr="00CB00C9" w:rsidDel="00AA70B8" w:rsidRDefault="00F51F71" w:rsidP="003A7CD3">
            <w:pPr>
              <w:keepNext/>
              <w:rPr>
                <w:ins w:id="3041" w:author="Ferris, Todd@Energy" w:date="2018-11-21T08:54:00Z"/>
                <w:del w:id="3042" w:author="TF 112518" w:date="2018-11-26T22:31:00Z"/>
                <w:rFonts w:asciiTheme="minorHAnsi" w:hAnsiTheme="minorHAnsi"/>
                <w:sz w:val="18"/>
                <w:szCs w:val="18"/>
              </w:rPr>
            </w:pPr>
            <w:ins w:id="3043" w:author="Ferris, Todd@Energy" w:date="2018-11-21T08:54:00Z">
              <w:del w:id="3044" w:author="TF 112518" w:date="2018-11-26T22:31:00Z">
                <w:r w:rsidRPr="00CB00C9" w:rsidDel="00AA70B8">
                  <w:rPr>
                    <w:rFonts w:asciiTheme="minorHAnsi" w:hAnsiTheme="minorHAnsi"/>
                    <w:sz w:val="18"/>
                    <w:szCs w:val="18"/>
                  </w:rPr>
                  <w:delText xml:space="preserve">Total </w:delText>
                </w:r>
                <w:r w:rsidDel="00AA70B8">
                  <w:rPr>
                    <w:rFonts w:asciiTheme="minorHAnsi" w:hAnsiTheme="minorHAnsi"/>
                    <w:sz w:val="18"/>
                    <w:szCs w:val="18"/>
                  </w:rPr>
                  <w:delText xml:space="preserve">Required </w:delText>
                </w:r>
                <w:r w:rsidRPr="00CB00C9" w:rsidDel="00AA70B8">
                  <w:rPr>
                    <w:rFonts w:asciiTheme="minorHAnsi" w:hAnsiTheme="minorHAnsi"/>
                    <w:sz w:val="18"/>
                    <w:szCs w:val="18"/>
                  </w:rPr>
                  <w:delText>Ventilation rate, (Q</w:delText>
                </w:r>
                <w:r w:rsidRPr="001D331F" w:rsidDel="00AA70B8">
                  <w:rPr>
                    <w:rFonts w:asciiTheme="minorHAnsi" w:hAnsiTheme="minorHAnsi"/>
                    <w:sz w:val="18"/>
                    <w:szCs w:val="18"/>
                    <w:vertAlign w:val="subscript"/>
                  </w:rPr>
                  <w:delText>tot</w:delText>
                </w:r>
                <w:r w:rsidRPr="00CB00C9" w:rsidDel="00AA70B8">
                  <w:rPr>
                    <w:rFonts w:asciiTheme="minorHAnsi" w:hAnsiTheme="minorHAnsi"/>
                    <w:sz w:val="18"/>
                    <w:szCs w:val="18"/>
                  </w:rPr>
                  <w:delText>)</w:delText>
                </w:r>
              </w:del>
            </w:ins>
          </w:p>
        </w:tc>
        <w:tc>
          <w:tcPr>
            <w:tcW w:w="5698" w:type="dxa"/>
            <w:gridSpan w:val="2"/>
          </w:tcPr>
          <w:p w14:paraId="2D5AA15C" w14:textId="77777777" w:rsidR="00F51F71" w:rsidRPr="007F6151" w:rsidDel="00AA70B8" w:rsidRDefault="00F51F71" w:rsidP="003A7CD3">
            <w:pPr>
              <w:keepNext/>
              <w:rPr>
                <w:ins w:id="3045" w:author="Ferris, Todd@Energy" w:date="2018-11-21T08:54:00Z"/>
                <w:del w:id="3046" w:author="TF 112518" w:date="2018-11-26T22:31:00Z"/>
                <w:rFonts w:asciiTheme="minorHAnsi" w:hAnsiTheme="minorHAnsi"/>
                <w:sz w:val="18"/>
                <w:szCs w:val="18"/>
              </w:rPr>
            </w:pPr>
            <w:ins w:id="3047" w:author="Ferris, Todd@Energy" w:date="2018-11-21T08:54:00Z">
              <w:del w:id="3048" w:author="TF 112518" w:date="2018-11-26T22:31:00Z">
                <w:r w:rsidDel="00AA70B8">
                  <w:rPr>
                    <w:rFonts w:asciiTheme="minorHAnsi" w:hAnsiTheme="minorHAnsi"/>
                    <w:sz w:val="18"/>
                    <w:szCs w:val="18"/>
                  </w:rPr>
                  <w:delText>&lt;</w:delText>
                </w:r>
                <w:r w:rsidRPr="00CB00C9" w:rsidDel="00AA70B8">
                  <w:rPr>
                    <w:rFonts w:asciiTheme="minorHAnsi" w:hAnsiTheme="minorHAnsi"/>
                    <w:sz w:val="18"/>
                    <w:szCs w:val="18"/>
                  </w:rPr>
                  <w:delText xml:space="preserve">&lt;calculated </w:delText>
                </w:r>
                <w:r w:rsidDel="00AA70B8">
                  <w:rPr>
                    <w:rFonts w:asciiTheme="minorHAnsi" w:hAnsiTheme="minorHAnsi"/>
                    <w:sz w:val="18"/>
                    <w:szCs w:val="18"/>
                  </w:rPr>
                  <w:delText>field, numer</w:delText>
                </w:r>
                <w:r w:rsidRPr="00C3222B" w:rsidDel="00AA70B8">
                  <w:rPr>
                    <w:rFonts w:asciiTheme="minorHAnsi" w:hAnsiTheme="minorHAnsi"/>
                    <w:sz w:val="18"/>
                    <w:szCs w:val="18"/>
                  </w:rPr>
                  <w:delText xml:space="preserve">ic: (use equation 4.1a): </w:delText>
                </w:r>
                <w:r w:rsidDel="00AA70B8">
                  <w:rPr>
                    <w:rFonts w:asciiTheme="minorHAnsi" w:hAnsiTheme="minorHAnsi"/>
                    <w:sz w:val="18"/>
                    <w:szCs w:val="18"/>
                  </w:rPr>
                  <w:delText>[(0.03</w:delText>
                </w:r>
                <w:r w:rsidRPr="00D2491C" w:rsidDel="00AA70B8">
                  <w:rPr>
                    <w:rFonts w:asciiTheme="minorHAnsi" w:hAnsiTheme="minorHAnsi"/>
                    <w:sz w:val="18"/>
                    <w:szCs w:val="18"/>
                  </w:rPr>
                  <w:delText xml:space="preserve"> </w:delText>
                </w:r>
                <w:r w:rsidDel="00AA70B8">
                  <w:rPr>
                    <w:rFonts w:asciiTheme="minorHAnsi" w:hAnsiTheme="minorHAnsi"/>
                    <w:sz w:val="18"/>
                    <w:szCs w:val="18"/>
                  </w:rPr>
                  <w:delText>*</w:delText>
                </w:r>
                <w:r w:rsidRPr="00D2491C" w:rsidDel="00AA70B8">
                  <w:rPr>
                    <w:rFonts w:asciiTheme="minorHAnsi" w:hAnsiTheme="minorHAnsi"/>
                    <w:sz w:val="18"/>
                    <w:szCs w:val="18"/>
                  </w:rPr>
                  <w:delText xml:space="preserve"> </w:delText>
                </w:r>
                <w:r w:rsidDel="00AA70B8">
                  <w:rPr>
                    <w:rFonts w:asciiTheme="minorHAnsi" w:hAnsiTheme="minorHAnsi"/>
                    <w:sz w:val="18"/>
                    <w:szCs w:val="18"/>
                  </w:rPr>
                  <w:delText xml:space="preserve">Total </w:delText>
                </w:r>
                <w:r w:rsidRPr="00F5715E" w:rsidDel="00AA70B8">
                  <w:rPr>
                    <w:rFonts w:asciiTheme="minorHAnsi" w:hAnsiTheme="minorHAnsi"/>
                    <w:sz w:val="18"/>
                    <w:szCs w:val="18"/>
                  </w:rPr>
                  <w:delText xml:space="preserve">Conditioned </w:delText>
                </w:r>
                <w:r w:rsidDel="00AA70B8">
                  <w:rPr>
                    <w:rFonts w:asciiTheme="minorHAnsi" w:hAnsiTheme="minorHAnsi"/>
                    <w:sz w:val="18"/>
                    <w:szCs w:val="18"/>
                  </w:rPr>
                  <w:delText>F</w:delText>
                </w:r>
                <w:r w:rsidRPr="00F5715E" w:rsidDel="00AA70B8">
                  <w:rPr>
                    <w:rFonts w:asciiTheme="minorHAnsi" w:hAnsiTheme="minorHAnsi"/>
                    <w:sz w:val="18"/>
                    <w:szCs w:val="18"/>
                  </w:rPr>
                  <w:delText xml:space="preserve">loor </w:delText>
                </w:r>
                <w:r w:rsidDel="00AA70B8">
                  <w:rPr>
                    <w:rFonts w:asciiTheme="minorHAnsi" w:hAnsiTheme="minorHAnsi"/>
                    <w:sz w:val="18"/>
                    <w:szCs w:val="18"/>
                  </w:rPr>
                  <w:delText>A</w:delText>
                </w:r>
                <w:r w:rsidRPr="00F5715E" w:rsidDel="00AA70B8">
                  <w:rPr>
                    <w:rFonts w:asciiTheme="minorHAnsi" w:hAnsiTheme="minorHAnsi"/>
                    <w:sz w:val="18"/>
                    <w:szCs w:val="18"/>
                  </w:rPr>
                  <w:delText xml:space="preserve">rea of </w:delText>
                </w:r>
                <w:r w:rsidDel="00AA70B8">
                  <w:rPr>
                    <w:rFonts w:asciiTheme="minorHAnsi" w:hAnsiTheme="minorHAnsi"/>
                    <w:sz w:val="18"/>
                    <w:szCs w:val="18"/>
                  </w:rPr>
                  <w:delText>D</w:delText>
                </w:r>
                <w:r w:rsidRPr="00F5715E" w:rsidDel="00AA70B8">
                  <w:rPr>
                    <w:rFonts w:asciiTheme="minorHAnsi" w:hAnsiTheme="minorHAnsi"/>
                    <w:sz w:val="18"/>
                    <w:szCs w:val="18"/>
                  </w:rPr>
                  <w:delText xml:space="preserve">welling </w:delText>
                </w:r>
                <w:r w:rsidDel="00AA70B8">
                  <w:rPr>
                    <w:rFonts w:asciiTheme="minorHAnsi" w:hAnsiTheme="minorHAnsi"/>
                    <w:sz w:val="18"/>
                    <w:szCs w:val="18"/>
                  </w:rPr>
                  <w:delText>U</w:delText>
                </w:r>
                <w:r w:rsidRPr="00F5715E" w:rsidDel="00AA70B8">
                  <w:rPr>
                    <w:rFonts w:asciiTheme="minorHAnsi" w:hAnsiTheme="minorHAnsi"/>
                    <w:sz w:val="18"/>
                    <w:szCs w:val="18"/>
                  </w:rPr>
                  <w:delText>nit</w:delText>
                </w:r>
                <w:r w:rsidRPr="00D2491C" w:rsidDel="00AA70B8">
                  <w:rPr>
                    <w:rFonts w:asciiTheme="minorHAnsi" w:hAnsiTheme="minorHAnsi"/>
                    <w:sz w:val="18"/>
                    <w:szCs w:val="18"/>
                  </w:rPr>
                  <w:delText xml:space="preserve"> </w:delText>
                </w:r>
                <w:r w:rsidDel="00AA70B8">
                  <w:rPr>
                    <w:rFonts w:asciiTheme="minorHAnsi" w:hAnsiTheme="minorHAnsi"/>
                    <w:sz w:val="18"/>
                    <w:szCs w:val="18"/>
                  </w:rPr>
                  <w:delText>(</w:delText>
                </w:r>
                <w:r w:rsidRPr="00D2491C" w:rsidDel="00AA70B8">
                  <w:rPr>
                    <w:rFonts w:asciiTheme="minorHAnsi" w:hAnsiTheme="minorHAnsi"/>
                    <w:sz w:val="18"/>
                    <w:szCs w:val="18"/>
                  </w:rPr>
                  <w:delText>A0</w:delText>
                </w:r>
                <w:r w:rsidDel="00AA70B8">
                  <w:rPr>
                    <w:rFonts w:asciiTheme="minorHAnsi" w:hAnsiTheme="minorHAnsi"/>
                    <w:sz w:val="18"/>
                    <w:szCs w:val="18"/>
                  </w:rPr>
                  <w:delText>4))</w:delText>
                </w:r>
                <w:r w:rsidRPr="00D2491C" w:rsidDel="00AA70B8">
                  <w:rPr>
                    <w:rFonts w:asciiTheme="minorHAnsi" w:hAnsiTheme="minorHAnsi"/>
                    <w:sz w:val="18"/>
                    <w:szCs w:val="18"/>
                  </w:rPr>
                  <w:delText xml:space="preserve"> + </w:delText>
                </w:r>
                <w:r w:rsidDel="00AA70B8">
                  <w:rPr>
                    <w:rFonts w:asciiTheme="minorHAnsi" w:hAnsiTheme="minorHAnsi"/>
                    <w:sz w:val="18"/>
                    <w:szCs w:val="18"/>
                  </w:rPr>
                  <w:delText>(</w:delText>
                </w:r>
                <w:r w:rsidRPr="00D2491C" w:rsidDel="00AA70B8">
                  <w:rPr>
                    <w:rFonts w:asciiTheme="minorHAnsi" w:hAnsiTheme="minorHAnsi"/>
                    <w:sz w:val="18"/>
                    <w:szCs w:val="18"/>
                  </w:rPr>
                  <w:delText>7.5</w:delText>
                </w:r>
                <w:r w:rsidDel="00AA70B8">
                  <w:rPr>
                    <w:rFonts w:asciiTheme="minorHAnsi" w:hAnsiTheme="minorHAnsi"/>
                    <w:sz w:val="18"/>
                    <w:szCs w:val="18"/>
                  </w:rPr>
                  <w:delText>*</w:delText>
                </w:r>
                <w:r w:rsidRPr="00D2491C" w:rsidDel="00AA70B8">
                  <w:rPr>
                    <w:rFonts w:asciiTheme="minorHAnsi" w:hAnsiTheme="minorHAnsi"/>
                    <w:sz w:val="18"/>
                    <w:szCs w:val="18"/>
                  </w:rPr>
                  <w:delText>(A0</w:delText>
                </w:r>
                <w:r w:rsidDel="00AA70B8">
                  <w:rPr>
                    <w:rFonts w:asciiTheme="minorHAnsi" w:hAnsiTheme="minorHAnsi"/>
                    <w:sz w:val="18"/>
                    <w:szCs w:val="18"/>
                  </w:rPr>
                  <w:delText>5</w:delText>
                </w:r>
                <w:r w:rsidRPr="00D2491C" w:rsidDel="00AA70B8">
                  <w:rPr>
                    <w:rFonts w:asciiTheme="minorHAnsi" w:hAnsiTheme="minorHAnsi"/>
                    <w:sz w:val="18"/>
                    <w:szCs w:val="18"/>
                  </w:rPr>
                  <w:delText xml:space="preserve"> + 1)</w:delText>
                </w:r>
                <w:r w:rsidDel="00AA70B8">
                  <w:rPr>
                    <w:rFonts w:asciiTheme="minorHAnsi" w:hAnsiTheme="minorHAnsi"/>
                    <w:sz w:val="18"/>
                    <w:szCs w:val="18"/>
                  </w:rPr>
                  <w:delText>]</w:delText>
                </w:r>
                <w:r w:rsidRPr="00D2491C" w:rsidDel="00AA70B8">
                  <w:rPr>
                    <w:rFonts w:asciiTheme="minorHAnsi" w:hAnsiTheme="minorHAnsi"/>
                    <w:sz w:val="18"/>
                    <w:szCs w:val="18"/>
                  </w:rPr>
                  <w:delText>, (cfm)</w:delText>
                </w:r>
                <w:r w:rsidRPr="00C3222B" w:rsidDel="00AA70B8">
                  <w:rPr>
                    <w:rFonts w:asciiTheme="minorHAnsi" w:hAnsiTheme="minorHAnsi"/>
                    <w:sz w:val="18"/>
                    <w:szCs w:val="18"/>
                  </w:rPr>
                  <w:delText xml:space="preserve">. </w:delText>
                </w:r>
                <w:r w:rsidDel="00AA70B8">
                  <w:rPr>
                    <w:rFonts w:asciiTheme="minorHAnsi" w:hAnsiTheme="minorHAnsi"/>
                    <w:sz w:val="18"/>
                    <w:szCs w:val="18"/>
                  </w:rPr>
                  <w:delText>&gt;&gt;</w:delText>
                </w:r>
              </w:del>
            </w:ins>
          </w:p>
        </w:tc>
      </w:tr>
      <w:tr w:rsidR="00F51F71" w:rsidRPr="00CB00C9" w:rsidDel="00AA70B8" w14:paraId="2D5AA163" w14:textId="77777777" w:rsidTr="00D9307B">
        <w:trPr>
          <w:ins w:id="3049" w:author="Ferris, Todd@Energy" w:date="2018-11-21T08:54:00Z"/>
          <w:del w:id="3050" w:author="TF 112518" w:date="2018-11-26T22:31:00Z"/>
        </w:trPr>
        <w:tc>
          <w:tcPr>
            <w:tcW w:w="593" w:type="dxa"/>
            <w:vAlign w:val="center"/>
          </w:tcPr>
          <w:p w14:paraId="2D5AA15E" w14:textId="77777777" w:rsidR="00F51F71" w:rsidDel="00AA70B8" w:rsidRDefault="00F51F71" w:rsidP="003A7CD3">
            <w:pPr>
              <w:keepNext/>
              <w:jc w:val="center"/>
              <w:rPr>
                <w:ins w:id="3051" w:author="Ferris, Todd@Energy" w:date="2018-11-21T08:54:00Z"/>
                <w:del w:id="3052" w:author="TF 112518" w:date="2018-11-26T22:31:00Z"/>
                <w:rFonts w:asciiTheme="minorHAnsi" w:hAnsiTheme="minorHAnsi"/>
                <w:sz w:val="18"/>
                <w:szCs w:val="18"/>
              </w:rPr>
            </w:pPr>
            <w:ins w:id="3053" w:author="Ferris, Todd@Energy" w:date="2018-11-21T08:54:00Z">
              <w:del w:id="3054" w:author="TF 112518" w:date="2018-11-26T22:31:00Z">
                <w:r w:rsidDel="00AA70B8">
                  <w:rPr>
                    <w:rFonts w:asciiTheme="minorHAnsi" w:hAnsiTheme="minorHAnsi"/>
                    <w:sz w:val="18"/>
                    <w:szCs w:val="18"/>
                  </w:rPr>
                  <w:delText>02</w:delText>
                </w:r>
              </w:del>
            </w:ins>
          </w:p>
        </w:tc>
        <w:tc>
          <w:tcPr>
            <w:tcW w:w="4725" w:type="dxa"/>
            <w:gridSpan w:val="2"/>
            <w:vAlign w:val="center"/>
          </w:tcPr>
          <w:p w14:paraId="2D5AA15F" w14:textId="77777777" w:rsidR="00F51F71" w:rsidRPr="00CB00C9" w:rsidDel="00AA70B8" w:rsidRDefault="00F51F71" w:rsidP="003A7CD3">
            <w:pPr>
              <w:keepNext/>
              <w:rPr>
                <w:ins w:id="3055" w:author="Ferris, Todd@Energy" w:date="2018-11-21T08:54:00Z"/>
                <w:del w:id="3056" w:author="TF 112518" w:date="2018-11-26T22:31:00Z"/>
                <w:rFonts w:asciiTheme="minorHAnsi" w:hAnsiTheme="minorHAnsi"/>
                <w:sz w:val="18"/>
                <w:szCs w:val="18"/>
              </w:rPr>
            </w:pPr>
            <w:ins w:id="3057" w:author="Ferris, Todd@Energy" w:date="2018-11-21T08:54:00Z">
              <w:del w:id="3058" w:author="TF 112518" w:date="2018-11-26T22:31:00Z">
                <w:r w:rsidDel="00AA70B8">
                  <w:rPr>
                    <w:rFonts w:asciiTheme="minorHAnsi" w:hAnsiTheme="minorHAnsi"/>
                    <w:sz w:val="18"/>
                    <w:szCs w:val="18"/>
                  </w:rPr>
                  <w:delText>Enclosure Leakage Rate (Q</w:delText>
                </w:r>
                <w:r w:rsidRPr="001947AA" w:rsidDel="00AA70B8">
                  <w:rPr>
                    <w:rFonts w:asciiTheme="minorHAnsi" w:hAnsiTheme="minorHAnsi"/>
                    <w:sz w:val="18"/>
                    <w:szCs w:val="18"/>
                    <w:vertAlign w:val="subscript"/>
                  </w:rPr>
                  <w:delText>50</w:delText>
                </w:r>
                <w:r w:rsidDel="00AA70B8">
                  <w:rPr>
                    <w:rFonts w:asciiTheme="minorHAnsi" w:hAnsiTheme="minorHAnsi"/>
                    <w:sz w:val="18"/>
                    <w:szCs w:val="18"/>
                  </w:rPr>
                  <w:delText>)</w:delText>
                </w:r>
              </w:del>
            </w:ins>
          </w:p>
        </w:tc>
        <w:tc>
          <w:tcPr>
            <w:tcW w:w="5698" w:type="dxa"/>
            <w:gridSpan w:val="2"/>
          </w:tcPr>
          <w:p w14:paraId="2D5AA160" w14:textId="77777777" w:rsidR="00F51F71" w:rsidDel="00AA70B8" w:rsidRDefault="00F51F71" w:rsidP="003A7CD3">
            <w:pPr>
              <w:keepNext/>
              <w:rPr>
                <w:ins w:id="3059" w:author="Ferris, Todd@Energy" w:date="2018-11-21T08:54:00Z"/>
                <w:del w:id="3060" w:author="TF 112518" w:date="2018-11-26T22:31:00Z"/>
                <w:rFonts w:asciiTheme="minorHAnsi" w:hAnsiTheme="minorHAnsi"/>
                <w:sz w:val="18"/>
                <w:szCs w:val="18"/>
              </w:rPr>
            </w:pPr>
            <w:ins w:id="3061" w:author="Ferris, Todd@Energy" w:date="2018-11-21T08:54:00Z">
              <w:del w:id="3062" w:author="TF 112518" w:date="2018-11-26T22:31:00Z">
                <w:r w:rsidDel="00AA70B8">
                  <w:rPr>
                    <w:rFonts w:asciiTheme="minorHAnsi" w:hAnsiTheme="minorHAnsi"/>
                    <w:sz w:val="18"/>
                    <w:szCs w:val="18"/>
                  </w:rPr>
                  <w:delText>&lt;&lt;</w:delText>
                </w:r>
                <w:r w:rsidRPr="00CB00C9" w:rsidDel="00AA70B8">
                  <w:rPr>
                    <w:rFonts w:asciiTheme="minorHAnsi" w:hAnsiTheme="minorHAnsi"/>
                    <w:sz w:val="18"/>
                    <w:szCs w:val="18"/>
                  </w:rPr>
                  <w:delText xml:space="preserve">calculated </w:delText>
                </w:r>
                <w:r w:rsidDel="00AA70B8">
                  <w:rPr>
                    <w:rFonts w:asciiTheme="minorHAnsi" w:hAnsiTheme="minorHAnsi"/>
                    <w:sz w:val="18"/>
                    <w:szCs w:val="18"/>
                  </w:rPr>
                  <w:delText>field, if “</w:delText>
                </w:r>
                <w:r w:rsidRPr="007A5D38" w:rsidDel="00AA70B8">
                  <w:rPr>
                    <w:rFonts w:asciiTheme="minorHAnsi" w:hAnsiTheme="minorHAnsi" w:cstheme="minorHAnsi"/>
                    <w:sz w:val="18"/>
                    <w:szCs w:val="18"/>
                  </w:rPr>
                  <w:delText>Air Changes Per Hour at 50 Pa</w:delText>
                </w:r>
                <w:r w:rsidDel="00AA70B8">
                  <w:rPr>
                    <w:rFonts w:asciiTheme="minorHAnsi" w:hAnsiTheme="minorHAnsi" w:cstheme="minorHAnsi"/>
                    <w:sz w:val="18"/>
                    <w:szCs w:val="18"/>
                  </w:rPr>
                  <w:delText>”</w:delText>
                </w:r>
                <w:r w:rsidDel="00AA70B8">
                  <w:rPr>
                    <w:rFonts w:asciiTheme="minorHAnsi" w:hAnsiTheme="minorHAnsi"/>
                    <w:sz w:val="18"/>
                    <w:szCs w:val="18"/>
                  </w:rPr>
                  <w:delText xml:space="preserve"> (A09) = default, then value = “</w:delText>
                </w:r>
                <w:r w:rsidRPr="007A5D38" w:rsidDel="00AA70B8">
                  <w:rPr>
                    <w:rFonts w:asciiTheme="minorHAnsi" w:hAnsiTheme="minorHAnsi" w:cstheme="minorHAnsi"/>
                    <w:sz w:val="18"/>
                    <w:szCs w:val="18"/>
                  </w:rPr>
                  <w:delText>Total Conditioned Vo</w:delText>
                </w:r>
                <w:r w:rsidDel="00AA70B8">
                  <w:rPr>
                    <w:rFonts w:asciiTheme="minorHAnsi" w:hAnsiTheme="minorHAnsi" w:cstheme="minorHAnsi"/>
                    <w:sz w:val="18"/>
                    <w:szCs w:val="18"/>
                  </w:rPr>
                  <w:delText>lume” (</w:delText>
                </w:r>
                <w:r w:rsidDel="00AA70B8">
                  <w:rPr>
                    <w:rFonts w:asciiTheme="minorHAnsi" w:hAnsiTheme="minorHAnsi"/>
                    <w:sz w:val="18"/>
                    <w:szCs w:val="18"/>
                  </w:rPr>
                  <w:delText xml:space="preserve">A07)*2/60 (CFM); </w:delText>
                </w:r>
                <w:r w:rsidDel="00AA70B8">
                  <w:rPr>
                    <w:rFonts w:asciiTheme="minorHAnsi" w:hAnsiTheme="minorHAnsi"/>
                    <w:sz w:val="18"/>
                    <w:szCs w:val="18"/>
                  </w:rPr>
                  <w:br/>
                </w:r>
              </w:del>
            </w:ins>
          </w:p>
          <w:p w14:paraId="2D5AA161" w14:textId="77777777" w:rsidR="00F51F71" w:rsidDel="00AA70B8" w:rsidRDefault="00A44C1C" w:rsidP="003A7CD3">
            <w:pPr>
              <w:keepNext/>
              <w:rPr>
                <w:ins w:id="3063" w:author="Ferris, Todd@Energy" w:date="2018-11-21T08:54:00Z"/>
                <w:del w:id="3064" w:author="TF 112518" w:date="2018-11-26T22:31:00Z"/>
                <w:rFonts w:asciiTheme="minorHAnsi" w:hAnsiTheme="minorHAnsi"/>
                <w:sz w:val="18"/>
                <w:szCs w:val="18"/>
              </w:rPr>
            </w:pPr>
            <w:ins w:id="3065" w:author="TF 112318" w:date="2018-11-23T18:08:00Z">
              <w:del w:id="3066" w:author="TF 112518" w:date="2018-11-26T22:31:00Z">
                <w:r w:rsidDel="00AA70B8">
                  <w:rPr>
                    <w:rFonts w:asciiTheme="minorHAnsi" w:hAnsiTheme="minorHAnsi"/>
                    <w:sz w:val="18"/>
                    <w:szCs w:val="18"/>
                  </w:rPr>
                  <w:delText>E</w:delText>
                </w:r>
              </w:del>
            </w:ins>
            <w:ins w:id="3067" w:author="Ferris, Todd@Energy" w:date="2018-11-21T08:54:00Z">
              <w:del w:id="3068" w:author="TF 112518" w:date="2018-11-26T22:31:00Z">
                <w:r w:rsidR="00F51F71" w:rsidDel="00AA70B8">
                  <w:rPr>
                    <w:rFonts w:asciiTheme="minorHAnsi" w:hAnsiTheme="minorHAnsi"/>
                    <w:sz w:val="18"/>
                    <w:szCs w:val="18"/>
                  </w:rPr>
                  <w:delText>else if “</w:delText>
                </w:r>
                <w:r w:rsidR="00F51F71" w:rsidRPr="007A5D38" w:rsidDel="00AA70B8">
                  <w:rPr>
                    <w:rFonts w:asciiTheme="minorHAnsi" w:hAnsiTheme="minorHAnsi" w:cstheme="minorHAnsi"/>
                    <w:sz w:val="18"/>
                    <w:szCs w:val="18"/>
                  </w:rPr>
                  <w:delText>Air Changes Per Hour at 50 Pa</w:delText>
                </w:r>
                <w:r w:rsidR="00F51F71" w:rsidDel="00AA70B8">
                  <w:rPr>
                    <w:rFonts w:asciiTheme="minorHAnsi" w:hAnsiTheme="minorHAnsi" w:cstheme="minorHAnsi"/>
                    <w:sz w:val="18"/>
                    <w:szCs w:val="18"/>
                  </w:rPr>
                  <w:delText>”</w:delText>
                </w:r>
                <w:r w:rsidR="00F51F71" w:rsidDel="00AA70B8">
                  <w:rPr>
                    <w:rFonts w:asciiTheme="minorHAnsi" w:hAnsiTheme="minorHAnsi"/>
                    <w:sz w:val="18"/>
                    <w:szCs w:val="18"/>
                  </w:rPr>
                  <w:delText xml:space="preserve"> (A09) = measured, and if value from the CF2R-MCH-24 </w:delText>
                </w:r>
                <w:r w:rsidR="00F51F71" w:rsidDel="00AA70B8">
                  <w:rPr>
                    <w:rFonts w:asciiTheme="minorHAnsi" w:hAnsiTheme="minorHAnsi" w:cstheme="minorHAnsi"/>
                    <w:sz w:val="18"/>
                    <w:szCs w:val="18"/>
                  </w:rPr>
                  <w:delText>≤</w:delText>
                </w:r>
                <w:r w:rsidR="00F51F71" w:rsidDel="00AA70B8">
                  <w:rPr>
                    <w:rFonts w:asciiTheme="minorHAnsi" w:hAnsiTheme="minorHAnsi"/>
                    <w:sz w:val="18"/>
                    <w:szCs w:val="18"/>
                  </w:rPr>
                  <w:delText xml:space="preserve"> 2.0, then value = then value = “</w:delText>
                </w:r>
                <w:commentRangeStart w:id="3069"/>
                <w:r w:rsidR="00F51F71" w:rsidRPr="007A5D38" w:rsidDel="00AA70B8">
                  <w:rPr>
                    <w:rFonts w:asciiTheme="minorHAnsi" w:hAnsiTheme="minorHAnsi" w:cstheme="minorHAnsi"/>
                    <w:sz w:val="18"/>
                    <w:szCs w:val="18"/>
                  </w:rPr>
                  <w:delText>Total Conditioned Vo</w:delText>
                </w:r>
                <w:r w:rsidR="00F51F71" w:rsidDel="00AA70B8">
                  <w:rPr>
                    <w:rFonts w:asciiTheme="minorHAnsi" w:hAnsiTheme="minorHAnsi" w:cstheme="minorHAnsi"/>
                    <w:sz w:val="18"/>
                    <w:szCs w:val="18"/>
                  </w:rPr>
                  <w:delText>lume” (</w:delText>
                </w:r>
                <w:r w:rsidR="00F51F71" w:rsidDel="00AA70B8">
                  <w:rPr>
                    <w:rFonts w:asciiTheme="minorHAnsi" w:hAnsiTheme="minorHAnsi"/>
                    <w:sz w:val="18"/>
                    <w:szCs w:val="18"/>
                  </w:rPr>
                  <w:delText>A07)*(measurement from MCH-24)/60 (CFM</w:delText>
                </w:r>
              </w:del>
            </w:ins>
            <w:commentRangeEnd w:id="3069"/>
            <w:del w:id="3070" w:author="TF 112518" w:date="2018-11-26T22:31:00Z">
              <w:r w:rsidR="00D42F3C" w:rsidDel="00AA70B8">
                <w:rPr>
                  <w:rStyle w:val="CommentReference"/>
                </w:rPr>
                <w:commentReference w:id="3069"/>
              </w:r>
            </w:del>
            <w:ins w:id="3071" w:author="Ferris, Todd@Energy" w:date="2018-11-21T08:54:00Z">
              <w:del w:id="3072" w:author="TF 112518" w:date="2018-11-26T22:31:00Z">
                <w:r w:rsidR="00F51F71" w:rsidDel="00AA70B8">
                  <w:rPr>
                    <w:rFonts w:asciiTheme="minorHAnsi" w:hAnsiTheme="minorHAnsi"/>
                    <w:sz w:val="18"/>
                    <w:szCs w:val="18"/>
                  </w:rPr>
                  <w:delText>);</w:delText>
                </w:r>
              </w:del>
            </w:ins>
          </w:p>
          <w:p w14:paraId="2D5AA162" w14:textId="77777777" w:rsidR="00196D35" w:rsidDel="00AA70B8" w:rsidRDefault="00F51F71">
            <w:pPr>
              <w:keepNext/>
              <w:rPr>
                <w:ins w:id="3073" w:author="Ferris, Todd@Energy" w:date="2018-11-21T08:54:00Z"/>
                <w:del w:id="3074" w:author="TF 112518" w:date="2018-11-26T22:31:00Z"/>
                <w:rFonts w:asciiTheme="minorHAnsi" w:hAnsiTheme="minorHAnsi"/>
                <w:sz w:val="18"/>
                <w:szCs w:val="18"/>
              </w:rPr>
              <w:pPrChange w:id="3075" w:author="TF 112318" w:date="2018-11-23T18:08:00Z">
                <w:pPr>
                  <w:keepNext/>
                  <w:spacing w:before="120"/>
                </w:pPr>
              </w:pPrChange>
            </w:pPr>
            <w:ins w:id="3076" w:author="Ferris, Todd@Energy" w:date="2018-11-21T08:54:00Z">
              <w:del w:id="3077" w:author="TF 112518" w:date="2018-11-26T22:31:00Z">
                <w:r w:rsidDel="00AA70B8">
                  <w:rPr>
                    <w:rFonts w:asciiTheme="minorHAnsi" w:hAnsiTheme="minorHAnsi"/>
                    <w:sz w:val="18"/>
                    <w:szCs w:val="18"/>
                  </w:rPr>
                  <w:br/>
                </w:r>
              </w:del>
            </w:ins>
            <w:ins w:id="3078" w:author="TF 112318" w:date="2018-11-23T18:08:00Z">
              <w:del w:id="3079" w:author="TF 112518" w:date="2018-11-26T22:31:00Z">
                <w:r w:rsidR="00A44C1C" w:rsidDel="00AA70B8">
                  <w:rPr>
                    <w:rFonts w:asciiTheme="minorHAnsi" w:hAnsiTheme="minorHAnsi"/>
                    <w:sz w:val="18"/>
                    <w:szCs w:val="18"/>
                  </w:rPr>
                  <w:delText>E</w:delText>
                </w:r>
              </w:del>
            </w:ins>
            <w:ins w:id="3080" w:author="Ferris, Todd@Energy" w:date="2018-11-21T08:54:00Z">
              <w:del w:id="3081" w:author="TF 112518" w:date="2018-11-26T22:31:00Z">
                <w:r w:rsidDel="00AA70B8">
                  <w:rPr>
                    <w:rFonts w:asciiTheme="minorHAnsi" w:hAnsiTheme="minorHAnsi"/>
                    <w:sz w:val="18"/>
                    <w:szCs w:val="18"/>
                  </w:rPr>
                  <w:delText>else if “</w:delText>
                </w:r>
                <w:r w:rsidRPr="007A5D38" w:rsidDel="00AA70B8">
                  <w:rPr>
                    <w:rFonts w:asciiTheme="minorHAnsi" w:hAnsiTheme="minorHAnsi" w:cstheme="minorHAnsi"/>
                    <w:sz w:val="18"/>
                    <w:szCs w:val="18"/>
                  </w:rPr>
                  <w:delText>Air Changes Per Hour at 50 Pa</w:delText>
                </w:r>
                <w:r w:rsidDel="00AA70B8">
                  <w:rPr>
                    <w:rFonts w:asciiTheme="minorHAnsi" w:hAnsiTheme="minorHAnsi" w:cstheme="minorHAnsi"/>
                    <w:sz w:val="18"/>
                    <w:szCs w:val="18"/>
                  </w:rPr>
                  <w:delText>”</w:delText>
                </w:r>
                <w:r w:rsidDel="00AA70B8">
                  <w:rPr>
                    <w:rFonts w:asciiTheme="minorHAnsi" w:hAnsiTheme="minorHAnsi"/>
                    <w:sz w:val="18"/>
                    <w:szCs w:val="18"/>
                  </w:rPr>
                  <w:delText xml:space="preserve"> (A09) = measured, and if value from the CF2R-MCH-24 </w:delText>
                </w:r>
                <w:r w:rsidDel="00AA70B8">
                  <w:rPr>
                    <w:rFonts w:asciiTheme="minorHAnsi" w:hAnsiTheme="minorHAnsi" w:cstheme="minorHAnsi"/>
                    <w:sz w:val="18"/>
                    <w:szCs w:val="18"/>
                  </w:rPr>
                  <w:delText>&gt;</w:delText>
                </w:r>
                <w:r w:rsidDel="00AA70B8">
                  <w:rPr>
                    <w:rFonts w:asciiTheme="minorHAnsi" w:hAnsiTheme="minorHAnsi"/>
                    <w:sz w:val="18"/>
                    <w:szCs w:val="18"/>
                  </w:rPr>
                  <w:delText xml:space="preserve"> 2.0, then value = “</w:delText>
                </w:r>
                <w:r w:rsidRPr="007A5D38" w:rsidDel="00AA70B8">
                  <w:rPr>
                    <w:rFonts w:asciiTheme="minorHAnsi" w:hAnsiTheme="minorHAnsi" w:cstheme="minorHAnsi"/>
                    <w:sz w:val="18"/>
                    <w:szCs w:val="18"/>
                  </w:rPr>
                  <w:delText>Total Conditioned Vo</w:delText>
                </w:r>
                <w:r w:rsidDel="00AA70B8">
                  <w:rPr>
                    <w:rFonts w:asciiTheme="minorHAnsi" w:hAnsiTheme="minorHAnsi" w:cstheme="minorHAnsi"/>
                    <w:sz w:val="18"/>
                    <w:szCs w:val="18"/>
                  </w:rPr>
                  <w:delText>lume” (</w:delText>
                </w:r>
                <w:r w:rsidDel="00AA70B8">
                  <w:rPr>
                    <w:rFonts w:asciiTheme="minorHAnsi" w:hAnsiTheme="minorHAnsi"/>
                    <w:sz w:val="18"/>
                    <w:szCs w:val="18"/>
                  </w:rPr>
                  <w:delText>A07)*2/60 (CFM)&gt;&gt;</w:delText>
                </w:r>
              </w:del>
            </w:ins>
          </w:p>
        </w:tc>
      </w:tr>
      <w:tr w:rsidR="00F51F71" w:rsidRPr="00CB00C9" w:rsidDel="00AA70B8" w14:paraId="2D5AA167" w14:textId="77777777" w:rsidTr="00D9307B">
        <w:trPr>
          <w:ins w:id="3082" w:author="Ferris, Todd@Energy" w:date="2018-11-21T08:54:00Z"/>
          <w:del w:id="3083" w:author="TF 112518" w:date="2018-11-26T22:31:00Z"/>
        </w:trPr>
        <w:tc>
          <w:tcPr>
            <w:tcW w:w="593" w:type="dxa"/>
            <w:vAlign w:val="center"/>
          </w:tcPr>
          <w:p w14:paraId="2D5AA164" w14:textId="77777777" w:rsidR="00F51F71" w:rsidDel="00AA70B8" w:rsidRDefault="00F51F71" w:rsidP="003A7CD3">
            <w:pPr>
              <w:keepNext/>
              <w:jc w:val="center"/>
              <w:rPr>
                <w:ins w:id="3084" w:author="Ferris, Todd@Energy" w:date="2018-11-21T08:54:00Z"/>
                <w:del w:id="3085" w:author="TF 112518" w:date="2018-11-26T22:31:00Z"/>
                <w:rFonts w:asciiTheme="minorHAnsi" w:hAnsiTheme="minorHAnsi"/>
                <w:sz w:val="18"/>
                <w:szCs w:val="18"/>
              </w:rPr>
            </w:pPr>
            <w:ins w:id="3086" w:author="Ferris, Todd@Energy" w:date="2018-11-21T08:54:00Z">
              <w:del w:id="3087" w:author="TF 112518" w:date="2018-11-26T22:31:00Z">
                <w:r w:rsidDel="00AA70B8">
                  <w:rPr>
                    <w:rFonts w:asciiTheme="minorHAnsi" w:hAnsiTheme="minorHAnsi"/>
                    <w:sz w:val="18"/>
                    <w:szCs w:val="18"/>
                  </w:rPr>
                  <w:delText>03</w:delText>
                </w:r>
              </w:del>
            </w:ins>
          </w:p>
        </w:tc>
        <w:tc>
          <w:tcPr>
            <w:tcW w:w="4725" w:type="dxa"/>
            <w:gridSpan w:val="2"/>
            <w:vAlign w:val="center"/>
          </w:tcPr>
          <w:p w14:paraId="2D5AA165" w14:textId="77777777" w:rsidR="00F51F71" w:rsidDel="00AA70B8" w:rsidRDefault="00F51F71" w:rsidP="003A7CD3">
            <w:pPr>
              <w:keepNext/>
              <w:rPr>
                <w:ins w:id="3088" w:author="Ferris, Todd@Energy" w:date="2018-11-21T08:54:00Z"/>
                <w:del w:id="3089" w:author="TF 112518" w:date="2018-11-26T22:31:00Z"/>
                <w:rFonts w:asciiTheme="minorHAnsi" w:hAnsiTheme="minorHAnsi"/>
                <w:sz w:val="18"/>
                <w:szCs w:val="18"/>
              </w:rPr>
            </w:pPr>
            <w:ins w:id="3090" w:author="Ferris, Todd@Energy" w:date="2018-11-21T08:54:00Z">
              <w:del w:id="3091" w:author="TF 112518" w:date="2018-11-26T22:31:00Z">
                <w:r w:rsidDel="00AA70B8">
                  <w:rPr>
                    <w:rFonts w:asciiTheme="minorHAnsi" w:hAnsiTheme="minorHAnsi"/>
                    <w:sz w:val="18"/>
                    <w:szCs w:val="18"/>
                  </w:rPr>
                  <w:delText>Effective Annual Average Infiltration Rate (Q</w:delText>
                </w:r>
                <w:r w:rsidRPr="001947AA" w:rsidDel="00AA70B8">
                  <w:rPr>
                    <w:rFonts w:asciiTheme="minorHAnsi" w:hAnsiTheme="minorHAnsi"/>
                    <w:sz w:val="18"/>
                    <w:szCs w:val="18"/>
                    <w:vertAlign w:val="subscript"/>
                  </w:rPr>
                  <w:delText>inf</w:delText>
                </w:r>
                <w:r w:rsidDel="00AA70B8">
                  <w:rPr>
                    <w:rFonts w:asciiTheme="minorHAnsi" w:hAnsiTheme="minorHAnsi"/>
                    <w:sz w:val="18"/>
                    <w:szCs w:val="18"/>
                  </w:rPr>
                  <w:delText>)</w:delText>
                </w:r>
              </w:del>
            </w:ins>
          </w:p>
        </w:tc>
        <w:tc>
          <w:tcPr>
            <w:tcW w:w="5698" w:type="dxa"/>
            <w:gridSpan w:val="2"/>
          </w:tcPr>
          <w:p w14:paraId="2D5AA166" w14:textId="77777777" w:rsidR="00F51F71" w:rsidDel="00AA70B8" w:rsidRDefault="00F51F71" w:rsidP="003A7CD3">
            <w:pPr>
              <w:keepNext/>
              <w:rPr>
                <w:ins w:id="3092" w:author="Ferris, Todd@Energy" w:date="2018-11-21T08:54:00Z"/>
                <w:del w:id="3093" w:author="TF 112518" w:date="2018-11-26T22:31:00Z"/>
                <w:rFonts w:asciiTheme="minorHAnsi" w:hAnsiTheme="minorHAnsi"/>
                <w:sz w:val="18"/>
                <w:szCs w:val="18"/>
              </w:rPr>
            </w:pPr>
            <w:ins w:id="3094" w:author="Ferris, Todd@Energy" w:date="2018-11-21T08:54:00Z">
              <w:del w:id="3095" w:author="TF 112518" w:date="2018-11-26T22:31:00Z">
                <w:r w:rsidDel="00AA70B8">
                  <w:rPr>
                    <w:rFonts w:asciiTheme="minorHAnsi" w:hAnsiTheme="minorHAnsi"/>
                    <w:sz w:val="18"/>
                    <w:szCs w:val="18"/>
                  </w:rPr>
                  <w:delText>&lt;&lt;calculated field, 0.052* “Enclosure Leakage Rate (Q</w:delText>
                </w:r>
                <w:r w:rsidRPr="001947AA" w:rsidDel="00AA70B8">
                  <w:rPr>
                    <w:rFonts w:asciiTheme="minorHAnsi" w:hAnsiTheme="minorHAnsi"/>
                    <w:sz w:val="18"/>
                    <w:szCs w:val="18"/>
                    <w:vertAlign w:val="subscript"/>
                  </w:rPr>
                  <w:delText>50</w:delText>
                </w:r>
                <w:r w:rsidDel="00AA70B8">
                  <w:rPr>
                    <w:rFonts w:asciiTheme="minorHAnsi" w:hAnsiTheme="minorHAnsi"/>
                    <w:sz w:val="18"/>
                    <w:szCs w:val="18"/>
                  </w:rPr>
                  <w:delText>)” (B02)*</w:delText>
                </w:r>
                <w:r w:rsidRPr="007A5D38" w:rsidDel="00AA70B8">
                  <w:rPr>
                    <w:rFonts w:asciiTheme="minorHAnsi" w:hAnsiTheme="minorHAnsi" w:cstheme="minorHAnsi"/>
                    <w:sz w:val="18"/>
                    <w:szCs w:val="18"/>
                  </w:rPr>
                  <w:delText xml:space="preserve"> </w:delText>
                </w:r>
                <w:r w:rsidDel="00AA70B8">
                  <w:rPr>
                    <w:rFonts w:asciiTheme="minorHAnsi" w:hAnsiTheme="minorHAnsi" w:cstheme="minorHAnsi"/>
                    <w:sz w:val="18"/>
                    <w:szCs w:val="18"/>
                  </w:rPr>
                  <w:delText>“</w:delText>
                </w:r>
                <w:r w:rsidRPr="007A5D38" w:rsidDel="00AA70B8">
                  <w:rPr>
                    <w:rFonts w:asciiTheme="minorHAnsi" w:hAnsiTheme="minorHAnsi" w:cstheme="minorHAnsi"/>
                    <w:sz w:val="18"/>
                    <w:szCs w:val="18"/>
                  </w:rPr>
                  <w:delText>Weather and shielding factor (wsf)</w:delText>
                </w:r>
                <w:r w:rsidDel="00AA70B8">
                  <w:rPr>
                    <w:rFonts w:asciiTheme="minorHAnsi" w:hAnsiTheme="minorHAnsi" w:cstheme="minorHAnsi"/>
                    <w:sz w:val="18"/>
                    <w:szCs w:val="18"/>
                  </w:rPr>
                  <w:delText>”</w:delText>
                </w:r>
                <w:r w:rsidRPr="007A5D38" w:rsidDel="00AA70B8">
                  <w:rPr>
                    <w:rFonts w:asciiTheme="minorHAnsi" w:hAnsiTheme="minorHAnsi" w:cstheme="minorHAnsi"/>
                    <w:sz w:val="18"/>
                    <w:szCs w:val="18"/>
                  </w:rPr>
                  <w:delText xml:space="preserve"> </w:delText>
                </w:r>
                <w:r w:rsidDel="00AA70B8">
                  <w:rPr>
                    <w:rFonts w:asciiTheme="minorHAnsi" w:hAnsiTheme="minorHAnsi" w:cstheme="minorHAnsi"/>
                    <w:sz w:val="18"/>
                    <w:szCs w:val="18"/>
                  </w:rPr>
                  <w:delText>(</w:delText>
                </w:r>
                <w:r w:rsidDel="00AA70B8">
                  <w:rPr>
                    <w:rFonts w:asciiTheme="minorHAnsi" w:hAnsiTheme="minorHAnsi"/>
                    <w:sz w:val="18"/>
                    <w:szCs w:val="18"/>
                  </w:rPr>
                  <w:delText>A11)*(</w:delText>
                </w:r>
                <w:r w:rsidDel="00AA70B8">
                  <w:rPr>
                    <w:rFonts w:asciiTheme="minorHAnsi" w:hAnsiTheme="minorHAnsi" w:cstheme="minorHAnsi"/>
                    <w:sz w:val="18"/>
                    <w:szCs w:val="18"/>
                  </w:rPr>
                  <w:delText>“</w:delText>
                </w:r>
                <w:r w:rsidRPr="007A5D38" w:rsidDel="00AA70B8">
                  <w:rPr>
                    <w:rFonts w:asciiTheme="minorHAnsi" w:hAnsiTheme="minorHAnsi" w:cstheme="minorHAnsi"/>
                    <w:sz w:val="18"/>
                    <w:szCs w:val="18"/>
                  </w:rPr>
                  <w:delText>Vertical distance from the lowest above-grade floor to the highest ceiling</w:delText>
                </w:r>
                <w:r w:rsidDel="00AA70B8">
                  <w:rPr>
                    <w:rFonts w:asciiTheme="minorHAnsi" w:hAnsiTheme="minorHAnsi" w:cstheme="minorHAnsi"/>
                    <w:sz w:val="18"/>
                    <w:szCs w:val="18"/>
                  </w:rPr>
                  <w:delText>”</w:delText>
                </w:r>
                <w:r w:rsidDel="00AA70B8">
                  <w:rPr>
                    <w:rFonts w:asciiTheme="minorHAnsi" w:hAnsiTheme="minorHAnsi"/>
                    <w:sz w:val="18"/>
                    <w:szCs w:val="18"/>
                  </w:rPr>
                  <w:delText xml:space="preserve"> (A07)/8.2)^0.4&gt;&gt;</w:delText>
                </w:r>
              </w:del>
            </w:ins>
          </w:p>
        </w:tc>
      </w:tr>
      <w:tr w:rsidR="00F51F71" w:rsidRPr="00CB00C9" w:rsidDel="00AA70B8" w14:paraId="2D5AA16E" w14:textId="77777777" w:rsidTr="00D9307B">
        <w:trPr>
          <w:ins w:id="3096" w:author="Ferris, Todd@Energy" w:date="2018-11-21T08:54:00Z"/>
          <w:del w:id="3097" w:author="TF 112518" w:date="2018-11-26T22:31:00Z"/>
        </w:trPr>
        <w:tc>
          <w:tcPr>
            <w:tcW w:w="593" w:type="dxa"/>
            <w:vAlign w:val="center"/>
          </w:tcPr>
          <w:p w14:paraId="2D5AA168" w14:textId="77777777" w:rsidR="00F51F71" w:rsidDel="00AA70B8" w:rsidRDefault="00F51F71" w:rsidP="003A7CD3">
            <w:pPr>
              <w:keepNext/>
              <w:jc w:val="center"/>
              <w:rPr>
                <w:ins w:id="3098" w:author="Ferris, Todd@Energy" w:date="2018-11-21T08:54:00Z"/>
                <w:del w:id="3099" w:author="TF 112518" w:date="2018-11-26T22:31:00Z"/>
                <w:rFonts w:asciiTheme="minorHAnsi" w:hAnsiTheme="minorHAnsi"/>
                <w:sz w:val="18"/>
                <w:szCs w:val="18"/>
              </w:rPr>
            </w:pPr>
            <w:ins w:id="3100" w:author="Ferris, Todd@Energy" w:date="2018-11-21T08:54:00Z">
              <w:del w:id="3101" w:author="TF 112518" w:date="2018-11-26T22:31:00Z">
                <w:r w:rsidDel="00AA70B8">
                  <w:rPr>
                    <w:rFonts w:asciiTheme="minorHAnsi" w:hAnsiTheme="minorHAnsi"/>
                    <w:sz w:val="18"/>
                    <w:szCs w:val="18"/>
                  </w:rPr>
                  <w:delText>04</w:delText>
                </w:r>
              </w:del>
            </w:ins>
          </w:p>
        </w:tc>
        <w:tc>
          <w:tcPr>
            <w:tcW w:w="4725" w:type="dxa"/>
            <w:gridSpan w:val="2"/>
            <w:vAlign w:val="center"/>
          </w:tcPr>
          <w:p w14:paraId="2D5AA169" w14:textId="77777777" w:rsidR="00F51F71" w:rsidDel="00AA70B8" w:rsidRDefault="00F51F71" w:rsidP="003A7CD3">
            <w:pPr>
              <w:keepNext/>
              <w:rPr>
                <w:ins w:id="3102" w:author="Ferris, Todd@Energy" w:date="2018-11-21T08:54:00Z"/>
                <w:del w:id="3103" w:author="TF 112518" w:date="2018-11-26T22:31:00Z"/>
                <w:rFonts w:asciiTheme="minorHAnsi" w:hAnsiTheme="minorHAnsi"/>
                <w:sz w:val="18"/>
                <w:szCs w:val="18"/>
              </w:rPr>
            </w:pPr>
            <w:ins w:id="3104" w:author="Ferris, Todd@Energy" w:date="2018-11-21T08:54:00Z">
              <w:del w:id="3105" w:author="TF 112518" w:date="2018-11-26T22:31:00Z">
                <w:r w:rsidDel="00AA70B8">
                  <w:rPr>
                    <w:rFonts w:asciiTheme="minorHAnsi" w:hAnsiTheme="minorHAnsi"/>
                    <w:sz w:val="18"/>
                    <w:szCs w:val="18"/>
                  </w:rPr>
                  <w:delText xml:space="preserve">Total Exterior Envelope Surface Area </w:delText>
                </w:r>
              </w:del>
            </w:ins>
          </w:p>
        </w:tc>
        <w:tc>
          <w:tcPr>
            <w:tcW w:w="5698" w:type="dxa"/>
            <w:gridSpan w:val="2"/>
          </w:tcPr>
          <w:p w14:paraId="2D5AA16A" w14:textId="77777777" w:rsidR="00F51F71" w:rsidRPr="00753879" w:rsidDel="00AA70B8" w:rsidRDefault="00F51F71" w:rsidP="003A7CD3">
            <w:pPr>
              <w:keepNext/>
              <w:rPr>
                <w:del w:id="3106" w:author="TF 112518" w:date="2018-11-26T22:31:00Z"/>
                <w:rFonts w:asciiTheme="minorHAnsi" w:hAnsiTheme="minorHAnsi" w:cstheme="minorHAnsi"/>
                <w:sz w:val="18"/>
                <w:szCs w:val="18"/>
              </w:rPr>
            </w:pPr>
            <w:ins w:id="3107" w:author="Ferris, Todd@Energy" w:date="2018-11-21T08:54:00Z">
              <w:del w:id="3108" w:author="TF 112518" w:date="2018-11-26T22:31:00Z">
                <w:r w:rsidRPr="00753879" w:rsidDel="00AA70B8">
                  <w:rPr>
                    <w:rFonts w:asciiTheme="minorHAnsi" w:hAnsiTheme="minorHAnsi"/>
                    <w:sz w:val="18"/>
                    <w:szCs w:val="18"/>
                  </w:rPr>
                  <w:delText xml:space="preserve">&lt;&lt; calculated field, if </w:delText>
                </w:r>
                <w:r w:rsidRPr="00753879" w:rsidDel="00AA70B8">
                  <w:rPr>
                    <w:rFonts w:asciiTheme="minorHAnsi" w:hAnsiTheme="minorHAnsi" w:cstheme="minorHAnsi"/>
                    <w:sz w:val="18"/>
                    <w:szCs w:val="18"/>
                  </w:rPr>
                  <w:delText>Building Type (A01) = Single family Detached then value equals N/A;</w:delText>
                </w:r>
              </w:del>
            </w:ins>
          </w:p>
          <w:p w14:paraId="2D5AA16B" w14:textId="77777777" w:rsidR="00753879" w:rsidRPr="00753879" w:rsidDel="00AA70B8" w:rsidRDefault="00753879" w:rsidP="003A7CD3">
            <w:pPr>
              <w:keepNext/>
              <w:rPr>
                <w:del w:id="3109" w:author="TF 112518" w:date="2018-11-26T22:31:00Z"/>
                <w:rFonts w:asciiTheme="minorHAnsi" w:hAnsiTheme="minorHAnsi" w:cstheme="minorHAnsi"/>
                <w:sz w:val="18"/>
                <w:szCs w:val="18"/>
              </w:rPr>
            </w:pPr>
          </w:p>
          <w:p w14:paraId="2D5AA16C" w14:textId="77777777" w:rsidR="00753879" w:rsidRPr="00753879" w:rsidDel="00AA70B8" w:rsidRDefault="00A44C1C" w:rsidP="00753879">
            <w:pPr>
              <w:keepNext/>
              <w:rPr>
                <w:ins w:id="3110" w:author="TF 112318" w:date="2018-11-23T15:06:00Z"/>
                <w:del w:id="3111" w:author="TF 112518" w:date="2018-11-26T22:31:00Z"/>
                <w:rFonts w:asciiTheme="minorHAnsi" w:hAnsiTheme="minorHAnsi" w:cstheme="minorHAnsi"/>
                <w:sz w:val="18"/>
                <w:szCs w:val="18"/>
              </w:rPr>
            </w:pPr>
            <w:ins w:id="3112" w:author="TF 112318" w:date="2018-11-23T18:08:00Z">
              <w:del w:id="3113" w:author="TF 112518" w:date="2018-11-26T22:31:00Z">
                <w:r w:rsidDel="00AA70B8">
                  <w:rPr>
                    <w:rFonts w:asciiTheme="minorHAnsi" w:hAnsiTheme="minorHAnsi"/>
                    <w:sz w:val="18"/>
                    <w:szCs w:val="18"/>
                  </w:rPr>
                  <w:delText>E</w:delText>
                </w:r>
              </w:del>
            </w:ins>
            <w:ins w:id="3114" w:author="TF 112318" w:date="2018-11-23T15:06:00Z">
              <w:del w:id="3115" w:author="TF 112518" w:date="2018-11-26T22:31:00Z">
                <w:r w:rsidR="00753879" w:rsidRPr="00753879" w:rsidDel="00AA70B8">
                  <w:rPr>
                    <w:rFonts w:asciiTheme="minorHAnsi" w:hAnsiTheme="minorHAnsi"/>
                    <w:sz w:val="18"/>
                    <w:szCs w:val="18"/>
                  </w:rPr>
                  <w:delText>lse if</w:delText>
                </w:r>
                <w:r w:rsidR="00753879" w:rsidRPr="00753879" w:rsidDel="00AA70B8">
                  <w:rPr>
                    <w:rFonts w:asciiTheme="minorHAnsi" w:hAnsiTheme="minorHAnsi" w:cstheme="minorHAnsi"/>
                    <w:sz w:val="18"/>
                    <w:szCs w:val="18"/>
                  </w:rPr>
                  <w:delText xml:space="preserve"> Building Type (A01) = Single family Attached and if parent document is CF1R-PRF-01, then user imported value </w:delText>
                </w:r>
              </w:del>
            </w:ins>
            <w:ins w:id="3116" w:author="Ronald Balneg" w:date="2018-11-26T10:28:00Z">
              <w:del w:id="3117" w:author="TF 112518" w:date="2018-11-26T22:31:00Z">
                <w:r w:rsidR="00ED2DAF" w:rsidDel="00AA70B8">
                  <w:rPr>
                    <w:rFonts w:asciiTheme="minorHAnsi" w:hAnsiTheme="minorHAnsi" w:cstheme="minorHAnsi"/>
                    <w:sz w:val="18"/>
                    <w:szCs w:val="18"/>
                  </w:rPr>
                  <w:delText xml:space="preserve">from CF1R </w:delText>
                </w:r>
              </w:del>
            </w:ins>
            <w:ins w:id="3118" w:author="TF 112318" w:date="2018-11-23T15:06:00Z">
              <w:del w:id="3119" w:author="TF 112518" w:date="2018-11-26T22:31:00Z">
                <w:r w:rsidR="00753879" w:rsidRPr="00753879" w:rsidDel="00AA70B8">
                  <w:rPr>
                    <w:rFonts w:asciiTheme="minorHAnsi" w:hAnsiTheme="minorHAnsi" w:cstheme="minorHAnsi"/>
                    <w:sz w:val="18"/>
                    <w:szCs w:val="18"/>
                  </w:rPr>
                  <w:delText>and allow user to overwrite;</w:delText>
                </w:r>
              </w:del>
            </w:ins>
          </w:p>
          <w:p w14:paraId="2D5AA16D" w14:textId="77777777" w:rsidR="00DF62BF" w:rsidDel="00AA70B8" w:rsidRDefault="00A44C1C">
            <w:pPr>
              <w:keepNext/>
              <w:rPr>
                <w:ins w:id="3120" w:author="Ferris, Todd@Energy" w:date="2018-11-21T08:54:00Z"/>
                <w:del w:id="3121" w:author="TF 112518" w:date="2018-11-26T22:31:00Z"/>
                <w:rFonts w:ascii="Calibri" w:hAnsi="Calibri"/>
                <w:sz w:val="18"/>
                <w:szCs w:val="18"/>
              </w:rPr>
            </w:pPr>
            <w:ins w:id="3122" w:author="TF 112318" w:date="2018-11-23T18:09:00Z">
              <w:del w:id="3123" w:author="TF 112518" w:date="2018-11-26T22:31:00Z">
                <w:r w:rsidDel="00AA70B8">
                  <w:rPr>
                    <w:rFonts w:asciiTheme="minorHAnsi" w:hAnsiTheme="minorHAnsi"/>
                    <w:sz w:val="18"/>
                    <w:szCs w:val="18"/>
                  </w:rPr>
                  <w:delText>E</w:delText>
                </w:r>
              </w:del>
            </w:ins>
            <w:ins w:id="3124" w:author="TF 112318" w:date="2018-11-23T15:06:00Z">
              <w:del w:id="3125" w:author="TF 112518" w:date="2018-11-26T22:31:00Z">
                <w:r w:rsidR="00753879" w:rsidRPr="00753879" w:rsidDel="00AA70B8">
                  <w:rPr>
                    <w:rFonts w:asciiTheme="minorHAnsi" w:hAnsiTheme="minorHAnsi"/>
                    <w:sz w:val="18"/>
                    <w:szCs w:val="18"/>
                  </w:rPr>
                  <w:delText>lse if</w:delText>
                </w:r>
                <w:r w:rsidR="00753879" w:rsidRPr="00753879" w:rsidDel="00AA70B8">
                  <w:rPr>
                    <w:rFonts w:asciiTheme="minorHAnsi" w:hAnsiTheme="minorHAnsi" w:cstheme="minorHAnsi"/>
                    <w:sz w:val="18"/>
                    <w:szCs w:val="18"/>
                  </w:rPr>
                  <w:delText xml:space="preserve"> Building Type (A01) = Single family Attached and if parent document is CF1R-NCB-01 or CF1R-ADD-01, then user then user enter whole number value (ft)</w:delText>
                </w:r>
                <w:r w:rsidR="00802732" w:rsidDel="00AA70B8">
                  <w:rPr>
                    <w:rFonts w:asciiTheme="minorHAnsi" w:hAnsiTheme="minorHAnsi"/>
                    <w:sz w:val="18"/>
                    <w:szCs w:val="18"/>
                  </w:rPr>
                  <w:delText>&gt;&gt;</w:delText>
                </w:r>
              </w:del>
            </w:ins>
            <w:ins w:id="3126" w:author="Ferris, Todd@Energy" w:date="2018-11-21T08:54:00Z">
              <w:del w:id="3127" w:author="TF 112518" w:date="2018-11-26T22:31:00Z">
                <w:r w:rsidR="00753879" w:rsidRPr="00753879" w:rsidDel="00AA70B8">
                  <w:rPr>
                    <w:rFonts w:asciiTheme="minorHAnsi" w:hAnsiTheme="minorHAnsi"/>
                    <w:sz w:val="18"/>
                    <w:szCs w:val="18"/>
                  </w:rPr>
                  <w:delText>else if</w:delText>
                </w:r>
                <w:r w:rsidR="00753879" w:rsidRPr="00753879" w:rsidDel="00AA70B8">
                  <w:rPr>
                    <w:rFonts w:asciiTheme="minorHAnsi" w:hAnsiTheme="minorHAnsi" w:cstheme="minorHAnsi"/>
                    <w:sz w:val="18"/>
                    <w:szCs w:val="18"/>
                  </w:rPr>
                  <w:delText xml:space="preserve"> Building Type (A01) = Single family Attached then user enter whole number value (ft)</w:delText>
                </w:r>
                <w:r w:rsidR="00753879" w:rsidRPr="00753879" w:rsidDel="00AA70B8">
                  <w:rPr>
                    <w:rFonts w:asciiTheme="minorHAnsi" w:hAnsiTheme="minorHAnsi"/>
                    <w:sz w:val="18"/>
                    <w:szCs w:val="18"/>
                  </w:rPr>
                  <w:delText>&gt;&gt;</w:delText>
                </w:r>
              </w:del>
            </w:ins>
          </w:p>
        </w:tc>
      </w:tr>
      <w:tr w:rsidR="00F51F71" w:rsidRPr="00CB00C9" w:rsidDel="00AA70B8" w14:paraId="2D5AA176" w14:textId="77777777" w:rsidTr="00D9307B">
        <w:trPr>
          <w:ins w:id="3128" w:author="Ferris, Todd@Energy" w:date="2018-11-21T08:54:00Z"/>
          <w:del w:id="3129" w:author="TF 112518" w:date="2018-11-26T22:31:00Z"/>
        </w:trPr>
        <w:tc>
          <w:tcPr>
            <w:tcW w:w="593" w:type="dxa"/>
            <w:vAlign w:val="center"/>
          </w:tcPr>
          <w:p w14:paraId="2D5AA16F" w14:textId="77777777" w:rsidR="00F51F71" w:rsidDel="00AA70B8" w:rsidRDefault="00F51F71" w:rsidP="003A7CD3">
            <w:pPr>
              <w:keepNext/>
              <w:jc w:val="center"/>
              <w:rPr>
                <w:ins w:id="3130" w:author="Ferris, Todd@Energy" w:date="2018-11-21T08:54:00Z"/>
                <w:del w:id="3131" w:author="TF 112518" w:date="2018-11-26T22:31:00Z"/>
                <w:rFonts w:asciiTheme="minorHAnsi" w:hAnsiTheme="minorHAnsi"/>
                <w:sz w:val="18"/>
                <w:szCs w:val="18"/>
              </w:rPr>
            </w:pPr>
            <w:ins w:id="3132" w:author="Ferris, Todd@Energy" w:date="2018-11-21T08:54:00Z">
              <w:del w:id="3133" w:author="TF 112518" w:date="2018-11-26T22:31:00Z">
                <w:r w:rsidDel="00AA70B8">
                  <w:rPr>
                    <w:rFonts w:asciiTheme="minorHAnsi" w:hAnsiTheme="minorHAnsi"/>
                    <w:sz w:val="18"/>
                    <w:szCs w:val="18"/>
                  </w:rPr>
                  <w:delText>05</w:delText>
                </w:r>
              </w:del>
            </w:ins>
          </w:p>
        </w:tc>
        <w:tc>
          <w:tcPr>
            <w:tcW w:w="4725" w:type="dxa"/>
            <w:gridSpan w:val="2"/>
            <w:vAlign w:val="center"/>
          </w:tcPr>
          <w:p w14:paraId="2D5AA170" w14:textId="77777777" w:rsidR="00F51F71" w:rsidDel="00AA70B8" w:rsidRDefault="00F51F71" w:rsidP="003A7CD3">
            <w:pPr>
              <w:keepNext/>
              <w:rPr>
                <w:ins w:id="3134" w:author="Ferris, Todd@Energy" w:date="2018-11-21T08:54:00Z"/>
                <w:del w:id="3135" w:author="TF 112518" w:date="2018-11-26T22:31:00Z"/>
                <w:rFonts w:asciiTheme="minorHAnsi" w:hAnsiTheme="minorHAnsi"/>
                <w:sz w:val="18"/>
                <w:szCs w:val="18"/>
              </w:rPr>
            </w:pPr>
            <w:ins w:id="3136" w:author="Ferris, Todd@Energy" w:date="2018-11-21T08:54:00Z">
              <w:del w:id="3137" w:author="TF 112518" w:date="2018-11-26T22:31:00Z">
                <w:r w:rsidDel="00AA70B8">
                  <w:rPr>
                    <w:rFonts w:asciiTheme="minorHAnsi" w:hAnsiTheme="minorHAnsi"/>
                    <w:sz w:val="18"/>
                    <w:szCs w:val="18"/>
                  </w:rPr>
                  <w:delText>Unshared Exterior Envelope Surface Area</w:delText>
                </w:r>
              </w:del>
            </w:ins>
          </w:p>
          <w:p w14:paraId="2D5AA171" w14:textId="77777777" w:rsidR="00F51F71" w:rsidDel="00AA70B8" w:rsidRDefault="00F51F71" w:rsidP="003A7CD3">
            <w:pPr>
              <w:keepNext/>
              <w:rPr>
                <w:ins w:id="3138" w:author="Ferris, Todd@Energy" w:date="2018-11-21T08:54:00Z"/>
                <w:del w:id="3139" w:author="TF 112518" w:date="2018-11-26T22:31:00Z"/>
                <w:rFonts w:asciiTheme="minorHAnsi" w:hAnsiTheme="minorHAnsi"/>
                <w:sz w:val="18"/>
                <w:szCs w:val="18"/>
              </w:rPr>
            </w:pPr>
            <w:ins w:id="3140" w:author="Ferris, Todd@Energy" w:date="2018-11-21T08:54:00Z">
              <w:del w:id="3141" w:author="TF 112518" w:date="2018-11-26T22:31:00Z">
                <w:r w:rsidDel="00AA70B8">
                  <w:rPr>
                    <w:rFonts w:asciiTheme="minorHAnsi" w:hAnsiTheme="minorHAnsi"/>
                    <w:sz w:val="18"/>
                    <w:szCs w:val="18"/>
                  </w:rPr>
                  <w:delText>(exclude surface areas attached to garages or other dwelling units)</w:delText>
                </w:r>
              </w:del>
            </w:ins>
          </w:p>
        </w:tc>
        <w:tc>
          <w:tcPr>
            <w:tcW w:w="5698" w:type="dxa"/>
            <w:gridSpan w:val="2"/>
          </w:tcPr>
          <w:p w14:paraId="2D5AA172" w14:textId="77777777" w:rsidR="00F51F71" w:rsidDel="00AA70B8" w:rsidRDefault="00F51F71" w:rsidP="003A7CD3">
            <w:pPr>
              <w:keepNext/>
              <w:rPr>
                <w:ins w:id="3142" w:author="Ferris, Todd@Energy" w:date="2018-11-21T08:54:00Z"/>
                <w:del w:id="3143" w:author="TF 112518" w:date="2018-11-26T22:31:00Z"/>
                <w:rFonts w:asciiTheme="minorHAnsi" w:hAnsiTheme="minorHAnsi" w:cstheme="minorHAnsi"/>
                <w:sz w:val="18"/>
                <w:szCs w:val="18"/>
              </w:rPr>
            </w:pPr>
            <w:ins w:id="3144" w:author="Ferris, Todd@Energy" w:date="2018-11-21T08:54:00Z">
              <w:del w:id="3145" w:author="TF 112518" w:date="2018-11-26T22:31:00Z">
                <w:r w:rsidDel="00AA70B8">
                  <w:rPr>
                    <w:rFonts w:asciiTheme="minorHAnsi" w:hAnsiTheme="minorHAnsi"/>
                    <w:sz w:val="18"/>
                    <w:szCs w:val="18"/>
                  </w:rPr>
                  <w:delText>&lt;&lt;</w:delText>
                </w:r>
                <w:r w:rsidRPr="00CB00C9" w:rsidDel="00AA70B8">
                  <w:rPr>
                    <w:rFonts w:asciiTheme="minorHAnsi" w:hAnsiTheme="minorHAnsi"/>
                    <w:sz w:val="18"/>
                    <w:szCs w:val="18"/>
                  </w:rPr>
                  <w:delText xml:space="preserve"> calculated </w:delText>
                </w:r>
                <w:r w:rsidDel="00AA70B8">
                  <w:rPr>
                    <w:rFonts w:asciiTheme="minorHAnsi" w:hAnsiTheme="minorHAnsi"/>
                    <w:sz w:val="18"/>
                    <w:szCs w:val="18"/>
                  </w:rPr>
                  <w:delText xml:space="preserve">field, if </w:delText>
                </w:r>
                <w:r w:rsidRPr="007A5D38" w:rsidDel="00AA70B8">
                  <w:rPr>
                    <w:rFonts w:asciiTheme="minorHAnsi" w:hAnsiTheme="minorHAnsi" w:cstheme="minorHAnsi"/>
                    <w:sz w:val="18"/>
                    <w:szCs w:val="18"/>
                  </w:rPr>
                  <w:delText>Building Type</w:delText>
                </w:r>
                <w:r w:rsidDel="00AA70B8">
                  <w:rPr>
                    <w:rFonts w:asciiTheme="minorHAnsi" w:hAnsiTheme="minorHAnsi" w:cstheme="minorHAnsi"/>
                    <w:sz w:val="18"/>
                    <w:szCs w:val="18"/>
                  </w:rPr>
                  <w:delText xml:space="preserve"> (A01) = Single family Detached then value equals N/A;</w:delText>
                </w:r>
              </w:del>
            </w:ins>
          </w:p>
          <w:p w14:paraId="2D5AA173" w14:textId="77777777" w:rsidR="00F51F71" w:rsidDel="00AA70B8" w:rsidRDefault="00F51F71" w:rsidP="003A7CD3">
            <w:pPr>
              <w:keepNext/>
              <w:rPr>
                <w:ins w:id="3146" w:author="Ferris, Todd@Energy" w:date="2018-11-21T08:54:00Z"/>
                <w:del w:id="3147" w:author="TF 112518" w:date="2018-11-26T22:31:00Z"/>
                <w:rFonts w:asciiTheme="minorHAnsi" w:hAnsiTheme="minorHAnsi" w:cstheme="minorHAnsi"/>
                <w:sz w:val="18"/>
                <w:szCs w:val="18"/>
              </w:rPr>
            </w:pPr>
          </w:p>
          <w:p w14:paraId="2D5AA174" w14:textId="77777777" w:rsidR="00753879" w:rsidRPr="00753879" w:rsidDel="00AA70B8" w:rsidRDefault="00A44C1C" w:rsidP="00753879">
            <w:pPr>
              <w:keepNext/>
              <w:rPr>
                <w:ins w:id="3148" w:author="TF 112318" w:date="2018-11-23T15:07:00Z"/>
                <w:del w:id="3149" w:author="TF 112518" w:date="2018-11-26T22:31:00Z"/>
                <w:rFonts w:asciiTheme="minorHAnsi" w:hAnsiTheme="minorHAnsi" w:cstheme="minorHAnsi"/>
                <w:sz w:val="18"/>
                <w:szCs w:val="18"/>
              </w:rPr>
            </w:pPr>
            <w:ins w:id="3150" w:author="TF 112318" w:date="2018-11-23T18:09:00Z">
              <w:del w:id="3151" w:author="TF 112518" w:date="2018-11-26T22:31:00Z">
                <w:r w:rsidDel="00AA70B8">
                  <w:rPr>
                    <w:rFonts w:asciiTheme="minorHAnsi" w:hAnsiTheme="minorHAnsi"/>
                    <w:sz w:val="18"/>
                    <w:szCs w:val="18"/>
                  </w:rPr>
                  <w:delText>E</w:delText>
                </w:r>
              </w:del>
            </w:ins>
            <w:ins w:id="3152" w:author="TF 112318" w:date="2018-11-23T15:07:00Z">
              <w:del w:id="3153" w:author="TF 112518" w:date="2018-11-26T22:31:00Z">
                <w:r w:rsidR="00753879" w:rsidRPr="00753879" w:rsidDel="00AA70B8">
                  <w:rPr>
                    <w:rFonts w:asciiTheme="minorHAnsi" w:hAnsiTheme="minorHAnsi"/>
                    <w:sz w:val="18"/>
                    <w:szCs w:val="18"/>
                  </w:rPr>
                  <w:delText>lse if</w:delText>
                </w:r>
                <w:r w:rsidR="00753879" w:rsidRPr="00753879" w:rsidDel="00AA70B8">
                  <w:rPr>
                    <w:rFonts w:asciiTheme="minorHAnsi" w:hAnsiTheme="minorHAnsi" w:cstheme="minorHAnsi"/>
                    <w:sz w:val="18"/>
                    <w:szCs w:val="18"/>
                  </w:rPr>
                  <w:delText xml:space="preserve"> Building Type (A01) = Single family Attached and if parent document is CF1R-PRF-01, then user imported value</w:delText>
                </w:r>
              </w:del>
            </w:ins>
            <w:ins w:id="3154" w:author="Ronald Balneg" w:date="2018-11-26T10:29:00Z">
              <w:del w:id="3155" w:author="TF 112518" w:date="2018-11-26T22:31:00Z">
                <w:r w:rsidR="00ED2DAF" w:rsidDel="00AA70B8">
                  <w:rPr>
                    <w:rFonts w:asciiTheme="minorHAnsi" w:hAnsiTheme="minorHAnsi" w:cstheme="minorHAnsi"/>
                    <w:sz w:val="18"/>
                    <w:szCs w:val="18"/>
                  </w:rPr>
                  <w:delText xml:space="preserve"> from CF1R</w:delText>
                </w:r>
              </w:del>
            </w:ins>
            <w:ins w:id="3156" w:author="TF 112318" w:date="2018-11-23T15:07:00Z">
              <w:del w:id="3157" w:author="TF 112518" w:date="2018-11-26T22:31:00Z">
                <w:r w:rsidR="00753879" w:rsidRPr="00753879" w:rsidDel="00AA70B8">
                  <w:rPr>
                    <w:rFonts w:asciiTheme="minorHAnsi" w:hAnsiTheme="minorHAnsi" w:cstheme="minorHAnsi"/>
                    <w:sz w:val="18"/>
                    <w:szCs w:val="18"/>
                  </w:rPr>
                  <w:delText xml:space="preserve"> and allow user to overwrite;</w:delText>
                </w:r>
              </w:del>
            </w:ins>
          </w:p>
          <w:p w14:paraId="2D5AA175" w14:textId="77777777" w:rsidR="00DF62BF" w:rsidDel="00AA70B8" w:rsidRDefault="00A44C1C">
            <w:pPr>
              <w:keepNext/>
              <w:rPr>
                <w:ins w:id="3158" w:author="Ferris, Todd@Energy" w:date="2018-11-21T08:54:00Z"/>
                <w:del w:id="3159" w:author="TF 112518" w:date="2018-11-26T22:31:00Z"/>
                <w:rFonts w:ascii="Calibri" w:hAnsi="Calibri"/>
                <w:sz w:val="18"/>
                <w:szCs w:val="18"/>
              </w:rPr>
            </w:pPr>
            <w:ins w:id="3160" w:author="TF 112318" w:date="2018-11-23T18:09:00Z">
              <w:del w:id="3161" w:author="TF 112518" w:date="2018-11-26T22:31:00Z">
                <w:r w:rsidDel="00AA70B8">
                  <w:rPr>
                    <w:rFonts w:asciiTheme="minorHAnsi" w:hAnsiTheme="minorHAnsi"/>
                    <w:sz w:val="18"/>
                    <w:szCs w:val="18"/>
                  </w:rPr>
                  <w:delText>E</w:delText>
                </w:r>
              </w:del>
            </w:ins>
            <w:ins w:id="3162" w:author="TF 112318" w:date="2018-11-23T15:07:00Z">
              <w:del w:id="3163" w:author="TF 112518" w:date="2018-11-26T22:31:00Z">
                <w:r w:rsidR="00753879" w:rsidRPr="00753879" w:rsidDel="00AA70B8">
                  <w:rPr>
                    <w:rFonts w:asciiTheme="minorHAnsi" w:hAnsiTheme="minorHAnsi"/>
                    <w:sz w:val="18"/>
                    <w:szCs w:val="18"/>
                  </w:rPr>
                  <w:delText>lse if</w:delText>
                </w:r>
                <w:r w:rsidR="00753879" w:rsidRPr="00753879" w:rsidDel="00AA70B8">
                  <w:rPr>
                    <w:rFonts w:asciiTheme="minorHAnsi" w:hAnsiTheme="minorHAnsi" w:cstheme="minorHAnsi"/>
                    <w:sz w:val="18"/>
                    <w:szCs w:val="18"/>
                  </w:rPr>
                  <w:delText xml:space="preserve"> Building Type (A01) = Single family Attached and if parent document is CF1R-NCB-01 or CF1R-ADD-01, then user then user enter whole number value (ft)</w:delText>
                </w:r>
                <w:r w:rsidR="00802732" w:rsidDel="00AA70B8">
                  <w:rPr>
                    <w:rFonts w:asciiTheme="minorHAnsi" w:hAnsiTheme="minorHAnsi"/>
                    <w:sz w:val="18"/>
                    <w:szCs w:val="18"/>
                  </w:rPr>
                  <w:delText>&gt;&gt;</w:delText>
                </w:r>
              </w:del>
            </w:ins>
            <w:ins w:id="3164" w:author="Ferris, Todd@Energy" w:date="2018-11-21T08:54:00Z">
              <w:del w:id="3165" w:author="TF 112518" w:date="2018-11-26T22:31:00Z">
                <w:r w:rsidR="00F51F71" w:rsidDel="00AA70B8">
                  <w:rPr>
                    <w:rFonts w:asciiTheme="minorHAnsi" w:hAnsiTheme="minorHAnsi"/>
                    <w:sz w:val="18"/>
                    <w:szCs w:val="18"/>
                  </w:rPr>
                  <w:delText>else if</w:delText>
                </w:r>
                <w:r w:rsidR="00F51F71" w:rsidRPr="007A5D38" w:rsidDel="00AA70B8">
                  <w:rPr>
                    <w:rFonts w:asciiTheme="minorHAnsi" w:hAnsiTheme="minorHAnsi" w:cstheme="minorHAnsi"/>
                    <w:sz w:val="18"/>
                    <w:szCs w:val="18"/>
                  </w:rPr>
                  <w:delText xml:space="preserve"> Building Type</w:delText>
                </w:r>
                <w:r w:rsidR="00F51F71" w:rsidDel="00AA70B8">
                  <w:rPr>
                    <w:rFonts w:asciiTheme="minorHAnsi" w:hAnsiTheme="minorHAnsi" w:cstheme="minorHAnsi"/>
                    <w:sz w:val="18"/>
                    <w:szCs w:val="18"/>
                  </w:rPr>
                  <w:delText xml:space="preserve"> (A01) = Single family Attached then user enter whole number value (ft)</w:delText>
                </w:r>
                <w:r w:rsidR="00F51F71" w:rsidDel="00AA70B8">
                  <w:rPr>
                    <w:rFonts w:asciiTheme="minorHAnsi" w:hAnsiTheme="minorHAnsi"/>
                    <w:sz w:val="18"/>
                    <w:szCs w:val="18"/>
                  </w:rPr>
                  <w:delText>&gt;&gt;</w:delText>
                </w:r>
              </w:del>
            </w:ins>
          </w:p>
        </w:tc>
      </w:tr>
      <w:tr w:rsidR="00F51F71" w:rsidRPr="00CB00C9" w:rsidDel="00AA70B8" w14:paraId="2D5AA180" w14:textId="77777777" w:rsidTr="00D9307B">
        <w:trPr>
          <w:ins w:id="3166" w:author="Ferris, Todd@Energy" w:date="2018-11-21T08:54:00Z"/>
          <w:del w:id="3167" w:author="TF 112518" w:date="2018-11-26T22:31:00Z"/>
        </w:trPr>
        <w:tc>
          <w:tcPr>
            <w:tcW w:w="593" w:type="dxa"/>
            <w:vAlign w:val="center"/>
          </w:tcPr>
          <w:p w14:paraId="2D5AA177" w14:textId="77777777" w:rsidR="00F51F71" w:rsidRPr="00CB00C9" w:rsidDel="00AA70B8" w:rsidRDefault="00F51F71" w:rsidP="003A7CD3">
            <w:pPr>
              <w:keepNext/>
              <w:jc w:val="center"/>
              <w:rPr>
                <w:ins w:id="3168" w:author="Ferris, Todd@Energy" w:date="2018-11-21T08:54:00Z"/>
                <w:del w:id="3169" w:author="TF 112518" w:date="2018-11-26T22:31:00Z"/>
                <w:rFonts w:asciiTheme="minorHAnsi" w:hAnsiTheme="minorHAnsi"/>
                <w:sz w:val="18"/>
                <w:szCs w:val="18"/>
              </w:rPr>
            </w:pPr>
            <w:ins w:id="3170" w:author="Ferris, Todd@Energy" w:date="2018-11-21T08:54:00Z">
              <w:del w:id="3171" w:author="TF 112518" w:date="2018-11-26T22:31:00Z">
                <w:r w:rsidDel="00AA70B8">
                  <w:rPr>
                    <w:rFonts w:asciiTheme="minorHAnsi" w:hAnsiTheme="minorHAnsi"/>
                    <w:sz w:val="18"/>
                    <w:szCs w:val="18"/>
                  </w:rPr>
                  <w:delText>06</w:delText>
                </w:r>
              </w:del>
            </w:ins>
          </w:p>
        </w:tc>
        <w:tc>
          <w:tcPr>
            <w:tcW w:w="4725" w:type="dxa"/>
            <w:gridSpan w:val="2"/>
            <w:vAlign w:val="center"/>
          </w:tcPr>
          <w:p w14:paraId="2D5AA178" w14:textId="77777777" w:rsidR="00F51F71" w:rsidRPr="00CB00C9" w:rsidDel="00AA70B8" w:rsidRDefault="00F51F71" w:rsidP="003A7CD3">
            <w:pPr>
              <w:keepNext/>
              <w:rPr>
                <w:ins w:id="3172" w:author="Ferris, Todd@Energy" w:date="2018-11-21T08:54:00Z"/>
                <w:del w:id="3173" w:author="TF 112518" w:date="2018-11-26T22:31:00Z"/>
                <w:rFonts w:asciiTheme="minorHAnsi" w:hAnsiTheme="minorHAnsi"/>
                <w:sz w:val="18"/>
                <w:szCs w:val="18"/>
              </w:rPr>
            </w:pPr>
            <w:ins w:id="3174" w:author="Ferris, Todd@Energy" w:date="2018-11-21T08:54:00Z">
              <w:del w:id="3175" w:author="TF 112518" w:date="2018-11-26T22:31:00Z">
                <w:r w:rsidDel="00AA70B8">
                  <w:rPr>
                    <w:rFonts w:asciiTheme="minorHAnsi" w:hAnsiTheme="minorHAnsi"/>
                    <w:sz w:val="18"/>
                    <w:szCs w:val="18"/>
                  </w:rPr>
                  <w:delText>Required Mechanical</w:delText>
                </w:r>
                <w:r w:rsidRPr="00CB00C9" w:rsidDel="00AA70B8">
                  <w:rPr>
                    <w:rFonts w:asciiTheme="minorHAnsi" w:hAnsiTheme="minorHAnsi"/>
                    <w:sz w:val="18"/>
                    <w:szCs w:val="18"/>
                  </w:rPr>
                  <w:delText xml:space="preserve"> Ventilation Rate</w:delText>
                </w:r>
                <w:r w:rsidDel="00AA70B8">
                  <w:rPr>
                    <w:rFonts w:asciiTheme="minorHAnsi" w:hAnsiTheme="minorHAnsi"/>
                    <w:sz w:val="18"/>
                    <w:szCs w:val="18"/>
                  </w:rPr>
                  <w:delText xml:space="preserve"> </w:delText>
                </w:r>
                <w:r w:rsidRPr="00CB00C9" w:rsidDel="00AA70B8">
                  <w:rPr>
                    <w:rFonts w:asciiTheme="minorHAnsi" w:hAnsiTheme="minorHAnsi"/>
                    <w:sz w:val="18"/>
                    <w:szCs w:val="18"/>
                  </w:rPr>
                  <w:delText>(Q</w:delText>
                </w:r>
                <w:r w:rsidRPr="00CB00C9" w:rsidDel="00AA70B8">
                  <w:rPr>
                    <w:rFonts w:asciiTheme="minorHAnsi" w:hAnsiTheme="minorHAnsi"/>
                    <w:sz w:val="18"/>
                    <w:szCs w:val="18"/>
                    <w:vertAlign w:val="subscript"/>
                  </w:rPr>
                  <w:delText>fan</w:delText>
                </w:r>
                <w:r w:rsidRPr="00CB00C9" w:rsidDel="00AA70B8">
                  <w:rPr>
                    <w:rFonts w:asciiTheme="minorHAnsi" w:hAnsiTheme="minorHAnsi"/>
                    <w:sz w:val="18"/>
                    <w:szCs w:val="18"/>
                  </w:rPr>
                  <w:delText>)</w:delText>
                </w:r>
              </w:del>
            </w:ins>
          </w:p>
        </w:tc>
        <w:tc>
          <w:tcPr>
            <w:tcW w:w="5698" w:type="dxa"/>
            <w:gridSpan w:val="2"/>
            <w:tcMar>
              <w:left w:w="72" w:type="dxa"/>
              <w:right w:w="72" w:type="dxa"/>
            </w:tcMar>
          </w:tcPr>
          <w:p w14:paraId="2D5AA179" w14:textId="77777777" w:rsidR="00F51F71" w:rsidDel="00AA70B8" w:rsidRDefault="00F51F71" w:rsidP="003A7CD3">
            <w:pPr>
              <w:keepNext/>
              <w:jc w:val="both"/>
              <w:rPr>
                <w:ins w:id="3176" w:author="Ferris, Todd@Energy" w:date="2018-11-21T08:54:00Z"/>
                <w:del w:id="3177" w:author="TF 112518" w:date="2018-11-26T22:31:00Z"/>
                <w:rFonts w:asciiTheme="minorHAnsi" w:hAnsiTheme="minorHAnsi"/>
                <w:sz w:val="18"/>
                <w:szCs w:val="18"/>
              </w:rPr>
            </w:pPr>
            <w:ins w:id="3178" w:author="Ferris, Todd@Energy" w:date="2018-11-21T08:54:00Z">
              <w:del w:id="3179" w:author="TF 112518" w:date="2018-11-26T22:31:00Z">
                <w:r w:rsidRPr="007F6151" w:rsidDel="00AA70B8">
                  <w:rPr>
                    <w:rFonts w:asciiTheme="minorHAnsi" w:hAnsiTheme="minorHAnsi"/>
                    <w:sz w:val="18"/>
                    <w:szCs w:val="18"/>
                  </w:rPr>
                  <w:delText>&lt;&lt;</w:delText>
                </w:r>
                <w:r w:rsidDel="00AA70B8">
                  <w:rPr>
                    <w:rFonts w:asciiTheme="minorHAnsi" w:hAnsiTheme="minorHAnsi"/>
                    <w:sz w:val="18"/>
                    <w:szCs w:val="18"/>
                  </w:rPr>
                  <w:delText>calculated value, if “</w:delText>
                </w:r>
                <w:r w:rsidRPr="007A5D38" w:rsidDel="00AA70B8">
                  <w:rPr>
                    <w:rFonts w:asciiTheme="minorHAnsi" w:hAnsiTheme="minorHAnsi" w:cstheme="minorHAnsi"/>
                    <w:sz w:val="18"/>
                    <w:szCs w:val="18"/>
                  </w:rPr>
                  <w:delText>Building Type</w:delText>
                </w:r>
                <w:r w:rsidDel="00AA70B8">
                  <w:rPr>
                    <w:rFonts w:asciiTheme="minorHAnsi" w:hAnsiTheme="minorHAnsi" w:cstheme="minorHAnsi"/>
                    <w:sz w:val="18"/>
                    <w:szCs w:val="18"/>
                  </w:rPr>
                  <w:delText>” (A02) = Single Family Detached and</w:delText>
                </w:r>
                <w:r w:rsidDel="00AA70B8">
                  <w:rPr>
                    <w:rFonts w:asciiTheme="minorHAnsi" w:hAnsiTheme="minorHAnsi"/>
                    <w:sz w:val="18"/>
                    <w:szCs w:val="18"/>
                  </w:rPr>
                  <w:delText xml:space="preserve"> “</w:delText>
                </w:r>
                <w:r w:rsidRPr="007A5D38" w:rsidDel="00AA70B8">
                  <w:rPr>
                    <w:rFonts w:asciiTheme="minorHAnsi" w:hAnsiTheme="minorHAnsi" w:cstheme="minorHAnsi"/>
                    <w:sz w:val="18"/>
                    <w:szCs w:val="18"/>
                  </w:rPr>
                  <w:delText>Ventilation System Type</w:delText>
                </w:r>
                <w:r w:rsidDel="00AA70B8">
                  <w:rPr>
                    <w:rFonts w:asciiTheme="minorHAnsi" w:hAnsiTheme="minorHAnsi" w:cstheme="minorHAnsi"/>
                    <w:sz w:val="18"/>
                    <w:szCs w:val="18"/>
                  </w:rPr>
                  <w:delText>” (A12) = Balanced, Balanced – ERV or Balanced - HRV, then value =</w:delText>
                </w:r>
                <w:r w:rsidDel="00AA70B8">
                  <w:rPr>
                    <w:rFonts w:asciiTheme="minorHAnsi" w:hAnsiTheme="minorHAnsi"/>
                    <w:sz w:val="18"/>
                    <w:szCs w:val="18"/>
                  </w:rPr>
                  <w:delText xml:space="preserve"> ‘</w:delText>
                </w:r>
                <w:r w:rsidRPr="00CB00C9" w:rsidDel="00AA70B8">
                  <w:rPr>
                    <w:rFonts w:asciiTheme="minorHAnsi" w:hAnsiTheme="minorHAnsi"/>
                    <w:sz w:val="18"/>
                    <w:szCs w:val="18"/>
                  </w:rPr>
                  <w:delText xml:space="preserve">Total </w:delText>
                </w:r>
                <w:r w:rsidDel="00AA70B8">
                  <w:rPr>
                    <w:rFonts w:asciiTheme="minorHAnsi" w:hAnsiTheme="minorHAnsi"/>
                    <w:sz w:val="18"/>
                    <w:szCs w:val="18"/>
                  </w:rPr>
                  <w:delText xml:space="preserve">Required </w:delText>
                </w:r>
                <w:r w:rsidRPr="00CB00C9" w:rsidDel="00AA70B8">
                  <w:rPr>
                    <w:rFonts w:asciiTheme="minorHAnsi" w:hAnsiTheme="minorHAnsi"/>
                    <w:sz w:val="18"/>
                    <w:szCs w:val="18"/>
                  </w:rPr>
                  <w:delText>Ventilation rate</w:delText>
                </w:r>
                <w:r w:rsidDel="00AA70B8">
                  <w:rPr>
                    <w:rFonts w:asciiTheme="minorHAnsi" w:hAnsiTheme="minorHAnsi"/>
                    <w:sz w:val="18"/>
                    <w:szCs w:val="18"/>
                  </w:rPr>
                  <w:delText>” (B01) – [1*(“Effective Annual Average Infiltration Rate” (B03)*1)];</w:delText>
                </w:r>
              </w:del>
            </w:ins>
          </w:p>
          <w:p w14:paraId="2D5AA17A" w14:textId="77777777" w:rsidR="00F51F71" w:rsidDel="00AA70B8" w:rsidRDefault="00F51F71" w:rsidP="003A7CD3">
            <w:pPr>
              <w:keepNext/>
              <w:rPr>
                <w:ins w:id="3180" w:author="Ferris, Todd@Energy" w:date="2018-11-21T08:54:00Z"/>
                <w:del w:id="3181" w:author="TF 112518" w:date="2018-11-26T22:31:00Z"/>
                <w:rFonts w:asciiTheme="minorHAnsi" w:hAnsiTheme="minorHAnsi"/>
                <w:sz w:val="18"/>
                <w:szCs w:val="18"/>
              </w:rPr>
            </w:pPr>
          </w:p>
          <w:p w14:paraId="2D5AA17B" w14:textId="77777777" w:rsidR="00F51F71" w:rsidDel="00AA70B8" w:rsidRDefault="00A44C1C" w:rsidP="003A7CD3">
            <w:pPr>
              <w:keepNext/>
              <w:rPr>
                <w:ins w:id="3182" w:author="Ferris, Todd@Energy" w:date="2018-11-21T08:54:00Z"/>
                <w:del w:id="3183" w:author="TF 112518" w:date="2018-11-26T22:31:00Z"/>
                <w:rFonts w:asciiTheme="minorHAnsi" w:hAnsiTheme="minorHAnsi"/>
                <w:sz w:val="18"/>
                <w:szCs w:val="18"/>
              </w:rPr>
            </w:pPr>
            <w:ins w:id="3184" w:author="TF 112318" w:date="2018-11-23T18:09:00Z">
              <w:del w:id="3185" w:author="TF 112518" w:date="2018-11-26T22:31:00Z">
                <w:r w:rsidDel="00AA70B8">
                  <w:rPr>
                    <w:rFonts w:asciiTheme="minorHAnsi" w:hAnsiTheme="minorHAnsi"/>
                    <w:sz w:val="18"/>
                    <w:szCs w:val="18"/>
                  </w:rPr>
                  <w:delText>E</w:delText>
                </w:r>
              </w:del>
            </w:ins>
            <w:ins w:id="3186" w:author="Ferris, Todd@Energy" w:date="2018-11-21T08:54:00Z">
              <w:del w:id="3187" w:author="TF 112518" w:date="2018-11-26T22:31:00Z">
                <w:r w:rsidR="00F51F71" w:rsidDel="00AA70B8">
                  <w:rPr>
                    <w:rFonts w:asciiTheme="minorHAnsi" w:hAnsiTheme="minorHAnsi"/>
                    <w:sz w:val="18"/>
                    <w:szCs w:val="18"/>
                  </w:rPr>
                  <w:delText>else if “</w:delText>
                </w:r>
                <w:r w:rsidR="00F51F71" w:rsidRPr="007A5D38" w:rsidDel="00AA70B8">
                  <w:rPr>
                    <w:rFonts w:asciiTheme="minorHAnsi" w:hAnsiTheme="minorHAnsi" w:cstheme="minorHAnsi"/>
                    <w:sz w:val="18"/>
                    <w:szCs w:val="18"/>
                  </w:rPr>
                  <w:delText>Building Type</w:delText>
                </w:r>
                <w:r w:rsidR="00F51F71" w:rsidDel="00AA70B8">
                  <w:rPr>
                    <w:rFonts w:asciiTheme="minorHAnsi" w:hAnsiTheme="minorHAnsi" w:cstheme="minorHAnsi"/>
                    <w:sz w:val="18"/>
                    <w:szCs w:val="18"/>
                  </w:rPr>
                  <w:delText>” (A02) = Single Family Attached and</w:delText>
                </w:r>
                <w:r w:rsidR="00F51F71" w:rsidDel="00AA70B8">
                  <w:rPr>
                    <w:rFonts w:asciiTheme="minorHAnsi" w:hAnsiTheme="minorHAnsi"/>
                    <w:sz w:val="18"/>
                    <w:szCs w:val="18"/>
                  </w:rPr>
                  <w:delText xml:space="preserve"> “</w:delText>
                </w:r>
                <w:r w:rsidR="00F51F71" w:rsidRPr="007A5D38" w:rsidDel="00AA70B8">
                  <w:rPr>
                    <w:rFonts w:asciiTheme="minorHAnsi" w:hAnsiTheme="minorHAnsi" w:cstheme="minorHAnsi"/>
                    <w:sz w:val="18"/>
                    <w:szCs w:val="18"/>
                  </w:rPr>
                  <w:delText>Ventilation System Type</w:delText>
                </w:r>
                <w:r w:rsidR="00F51F71" w:rsidDel="00AA70B8">
                  <w:rPr>
                    <w:rFonts w:asciiTheme="minorHAnsi" w:hAnsiTheme="minorHAnsi" w:cstheme="minorHAnsi"/>
                    <w:sz w:val="18"/>
                    <w:szCs w:val="18"/>
                  </w:rPr>
                  <w:delText>” (A12) = Balanced, Balanced – ERV or Balanced - HRV, then value =</w:delText>
                </w:r>
                <w:r w:rsidR="00F51F71" w:rsidDel="00AA70B8">
                  <w:rPr>
                    <w:rFonts w:asciiTheme="minorHAnsi" w:hAnsiTheme="minorHAnsi"/>
                    <w:sz w:val="18"/>
                    <w:szCs w:val="18"/>
                  </w:rPr>
                  <w:delText xml:space="preserve"> ‘</w:delText>
                </w:r>
                <w:r w:rsidR="00F51F71" w:rsidRPr="00CB00C9" w:rsidDel="00AA70B8">
                  <w:rPr>
                    <w:rFonts w:asciiTheme="minorHAnsi" w:hAnsiTheme="minorHAnsi"/>
                    <w:sz w:val="18"/>
                    <w:szCs w:val="18"/>
                  </w:rPr>
                  <w:delText xml:space="preserve">Total </w:delText>
                </w:r>
                <w:r w:rsidR="00F51F71" w:rsidDel="00AA70B8">
                  <w:rPr>
                    <w:rFonts w:asciiTheme="minorHAnsi" w:hAnsiTheme="minorHAnsi"/>
                    <w:sz w:val="18"/>
                    <w:szCs w:val="18"/>
                  </w:rPr>
                  <w:delText xml:space="preserve">Required </w:delText>
                </w:r>
                <w:r w:rsidR="00F51F71" w:rsidRPr="00CB00C9" w:rsidDel="00AA70B8">
                  <w:rPr>
                    <w:rFonts w:asciiTheme="minorHAnsi" w:hAnsiTheme="minorHAnsi"/>
                    <w:sz w:val="18"/>
                    <w:szCs w:val="18"/>
                  </w:rPr>
                  <w:delText>Ventilation rate</w:delText>
                </w:r>
                <w:r w:rsidR="00F51F71" w:rsidDel="00AA70B8">
                  <w:rPr>
                    <w:rFonts w:asciiTheme="minorHAnsi" w:hAnsiTheme="minorHAnsi"/>
                    <w:sz w:val="18"/>
                    <w:szCs w:val="18"/>
                  </w:rPr>
                  <w:delText>” (B01) – {1*[“Effective Annual Average Infiltration Rate” (B03) * (”Unshared Exterior Envelope Surface Area” (B04)/”Total Exterior Envelope Surface Area” (B03))]};</w:delText>
                </w:r>
              </w:del>
            </w:ins>
          </w:p>
          <w:p w14:paraId="2D5AA17C" w14:textId="77777777" w:rsidR="00F51F71" w:rsidDel="00AA70B8" w:rsidRDefault="00F51F71" w:rsidP="003A7CD3">
            <w:pPr>
              <w:keepNext/>
              <w:rPr>
                <w:ins w:id="3188" w:author="Ferris, Todd@Energy" w:date="2018-11-21T08:54:00Z"/>
                <w:del w:id="3189" w:author="TF 112518" w:date="2018-11-26T22:31:00Z"/>
                <w:rFonts w:asciiTheme="minorHAnsi" w:hAnsiTheme="minorHAnsi"/>
                <w:sz w:val="18"/>
                <w:szCs w:val="18"/>
              </w:rPr>
            </w:pPr>
          </w:p>
          <w:p w14:paraId="2D5AA17D" w14:textId="77777777" w:rsidR="00F51F71" w:rsidDel="00AA70B8" w:rsidRDefault="00A44C1C" w:rsidP="003A7CD3">
            <w:pPr>
              <w:keepNext/>
              <w:jc w:val="both"/>
              <w:rPr>
                <w:ins w:id="3190" w:author="Ferris, Todd@Energy" w:date="2018-11-21T08:54:00Z"/>
                <w:del w:id="3191" w:author="TF 112518" w:date="2018-11-26T22:31:00Z"/>
                <w:rFonts w:asciiTheme="minorHAnsi" w:hAnsiTheme="minorHAnsi"/>
                <w:sz w:val="18"/>
                <w:szCs w:val="18"/>
              </w:rPr>
            </w:pPr>
            <w:ins w:id="3192" w:author="TF 112318" w:date="2018-11-23T18:09:00Z">
              <w:del w:id="3193" w:author="TF 112518" w:date="2018-11-26T22:31:00Z">
                <w:r w:rsidDel="00AA70B8">
                  <w:rPr>
                    <w:rFonts w:asciiTheme="minorHAnsi" w:hAnsiTheme="minorHAnsi"/>
                    <w:sz w:val="18"/>
                    <w:szCs w:val="18"/>
                  </w:rPr>
                  <w:delText>E</w:delText>
                </w:r>
              </w:del>
            </w:ins>
            <w:ins w:id="3194" w:author="Ferris, Todd@Energy" w:date="2018-11-21T08:54:00Z">
              <w:del w:id="3195" w:author="TF 112518" w:date="2018-11-26T22:31:00Z">
                <w:r w:rsidR="00F51F71" w:rsidDel="00AA70B8">
                  <w:rPr>
                    <w:rFonts w:asciiTheme="minorHAnsi" w:hAnsiTheme="minorHAnsi"/>
                    <w:sz w:val="18"/>
                    <w:szCs w:val="18"/>
                  </w:rPr>
                  <w:delText>else if “</w:delText>
                </w:r>
                <w:r w:rsidR="00F51F71" w:rsidRPr="007A5D38" w:rsidDel="00AA70B8">
                  <w:rPr>
                    <w:rFonts w:asciiTheme="minorHAnsi" w:hAnsiTheme="minorHAnsi" w:cstheme="minorHAnsi"/>
                    <w:sz w:val="18"/>
                    <w:szCs w:val="18"/>
                  </w:rPr>
                  <w:delText>Building Type</w:delText>
                </w:r>
                <w:r w:rsidR="00F51F71" w:rsidDel="00AA70B8">
                  <w:rPr>
                    <w:rFonts w:asciiTheme="minorHAnsi" w:hAnsiTheme="minorHAnsi" w:cstheme="minorHAnsi"/>
                    <w:sz w:val="18"/>
                    <w:szCs w:val="18"/>
                  </w:rPr>
                  <w:delText>” (A02) = Single Family Detached and</w:delText>
                </w:r>
                <w:r w:rsidR="00F51F71" w:rsidDel="00AA70B8">
                  <w:rPr>
                    <w:rFonts w:asciiTheme="minorHAnsi" w:hAnsiTheme="minorHAnsi"/>
                    <w:sz w:val="18"/>
                    <w:szCs w:val="18"/>
                  </w:rPr>
                  <w:delText xml:space="preserve"> “</w:delText>
                </w:r>
                <w:r w:rsidR="00F51F71" w:rsidRPr="007A5D38" w:rsidDel="00AA70B8">
                  <w:rPr>
                    <w:rFonts w:asciiTheme="minorHAnsi" w:hAnsiTheme="minorHAnsi" w:cstheme="minorHAnsi"/>
                    <w:sz w:val="18"/>
                    <w:szCs w:val="18"/>
                  </w:rPr>
                  <w:delText>Ventilation System Type</w:delText>
                </w:r>
                <w:r w:rsidR="00F51F71" w:rsidDel="00AA70B8">
                  <w:rPr>
                    <w:rFonts w:asciiTheme="minorHAnsi" w:hAnsiTheme="minorHAnsi" w:cstheme="minorHAnsi"/>
                    <w:sz w:val="18"/>
                    <w:szCs w:val="18"/>
                  </w:rPr>
                  <w:delText>” (A12) = Supply, Exhaust, or Central Fan Integrated, then value =</w:delText>
                </w:r>
                <w:r w:rsidR="00F51F71" w:rsidDel="00AA70B8">
                  <w:rPr>
                    <w:rFonts w:asciiTheme="minorHAnsi" w:hAnsiTheme="minorHAnsi"/>
                    <w:sz w:val="18"/>
                    <w:szCs w:val="18"/>
                  </w:rPr>
                  <w:delText xml:space="preserve"> ‘</w:delText>
                </w:r>
                <w:r w:rsidR="00F51F71" w:rsidRPr="00CB00C9" w:rsidDel="00AA70B8">
                  <w:rPr>
                    <w:rFonts w:asciiTheme="minorHAnsi" w:hAnsiTheme="minorHAnsi"/>
                    <w:sz w:val="18"/>
                    <w:szCs w:val="18"/>
                  </w:rPr>
                  <w:delText xml:space="preserve">Total </w:delText>
                </w:r>
                <w:r w:rsidR="00F51F71" w:rsidDel="00AA70B8">
                  <w:rPr>
                    <w:rFonts w:asciiTheme="minorHAnsi" w:hAnsiTheme="minorHAnsi"/>
                    <w:sz w:val="18"/>
                    <w:szCs w:val="18"/>
                  </w:rPr>
                  <w:delText xml:space="preserve">Required </w:delText>
                </w:r>
                <w:r w:rsidR="00F51F71" w:rsidRPr="00CB00C9" w:rsidDel="00AA70B8">
                  <w:rPr>
                    <w:rFonts w:asciiTheme="minorHAnsi" w:hAnsiTheme="minorHAnsi"/>
                    <w:sz w:val="18"/>
                    <w:szCs w:val="18"/>
                  </w:rPr>
                  <w:delText>Ventilation rate</w:delText>
                </w:r>
                <w:r w:rsidR="00F51F71" w:rsidDel="00AA70B8">
                  <w:rPr>
                    <w:rFonts w:asciiTheme="minorHAnsi" w:hAnsiTheme="minorHAnsi"/>
                    <w:sz w:val="18"/>
                    <w:szCs w:val="18"/>
                  </w:rPr>
                  <w:delText>” (B01) – [(Effective Annual Average Infiltration Rate (B03)/”T</w:delText>
                </w:r>
                <w:r w:rsidR="00F51F71" w:rsidRPr="00CB00C9" w:rsidDel="00AA70B8">
                  <w:rPr>
                    <w:rFonts w:asciiTheme="minorHAnsi" w:hAnsiTheme="minorHAnsi"/>
                    <w:sz w:val="18"/>
                    <w:szCs w:val="18"/>
                  </w:rPr>
                  <w:delText>otal</w:delText>
                </w:r>
                <w:r w:rsidR="00F51F71" w:rsidDel="00AA70B8">
                  <w:rPr>
                    <w:rFonts w:asciiTheme="minorHAnsi" w:hAnsiTheme="minorHAnsi"/>
                    <w:sz w:val="18"/>
                    <w:szCs w:val="18"/>
                  </w:rPr>
                  <w:delText xml:space="preserve"> Required </w:delText>
                </w:r>
                <w:r w:rsidR="00F51F71" w:rsidRPr="00CB00C9" w:rsidDel="00AA70B8">
                  <w:rPr>
                    <w:rFonts w:asciiTheme="minorHAnsi" w:hAnsiTheme="minorHAnsi"/>
                    <w:sz w:val="18"/>
                    <w:szCs w:val="18"/>
                  </w:rPr>
                  <w:delText>Ventilation rate</w:delText>
                </w:r>
                <w:r w:rsidR="00F51F71" w:rsidDel="00AA70B8">
                  <w:rPr>
                    <w:rFonts w:asciiTheme="minorHAnsi" w:hAnsiTheme="minorHAnsi"/>
                    <w:sz w:val="18"/>
                    <w:szCs w:val="18"/>
                  </w:rPr>
                  <w:delText>” (B01))*(“Effective Annual Average Infiltration Rate” (B03)*1)];</w:delText>
                </w:r>
              </w:del>
            </w:ins>
          </w:p>
          <w:p w14:paraId="2D5AA17E" w14:textId="77777777" w:rsidR="00F51F71" w:rsidDel="00AA70B8" w:rsidRDefault="00F51F71" w:rsidP="003A7CD3">
            <w:pPr>
              <w:keepNext/>
              <w:rPr>
                <w:ins w:id="3196" w:author="Ferris, Todd@Energy" w:date="2018-11-21T08:54:00Z"/>
                <w:del w:id="3197" w:author="TF 112518" w:date="2018-11-26T22:31:00Z"/>
                <w:rFonts w:asciiTheme="minorHAnsi" w:hAnsiTheme="minorHAnsi"/>
                <w:sz w:val="18"/>
                <w:szCs w:val="18"/>
              </w:rPr>
            </w:pPr>
          </w:p>
          <w:p w14:paraId="2D5AA17F" w14:textId="77777777" w:rsidR="00DF62BF" w:rsidDel="00AA70B8" w:rsidRDefault="00A44C1C">
            <w:pPr>
              <w:keepNext/>
              <w:rPr>
                <w:ins w:id="3198" w:author="Ferris, Todd@Energy" w:date="2018-11-21T08:54:00Z"/>
                <w:del w:id="3199" w:author="TF 112518" w:date="2018-11-26T22:31:00Z"/>
                <w:rFonts w:asciiTheme="minorHAnsi" w:hAnsiTheme="minorHAnsi"/>
                <w:sz w:val="18"/>
                <w:szCs w:val="18"/>
              </w:rPr>
            </w:pPr>
            <w:ins w:id="3200" w:author="TF 112318" w:date="2018-11-23T18:09:00Z">
              <w:del w:id="3201" w:author="TF 112518" w:date="2018-11-26T22:31:00Z">
                <w:r w:rsidDel="00AA70B8">
                  <w:rPr>
                    <w:rFonts w:asciiTheme="minorHAnsi" w:hAnsiTheme="minorHAnsi"/>
                    <w:sz w:val="18"/>
                    <w:szCs w:val="18"/>
                  </w:rPr>
                  <w:delText>E</w:delText>
                </w:r>
              </w:del>
            </w:ins>
            <w:ins w:id="3202" w:author="Ferris, Todd@Energy" w:date="2018-11-21T08:54:00Z">
              <w:del w:id="3203" w:author="TF 112518" w:date="2018-11-26T22:31:00Z">
                <w:r w:rsidR="00F51F71" w:rsidDel="00AA70B8">
                  <w:rPr>
                    <w:rFonts w:asciiTheme="minorHAnsi" w:hAnsiTheme="minorHAnsi"/>
                    <w:sz w:val="18"/>
                    <w:szCs w:val="18"/>
                  </w:rPr>
                  <w:delText>else if “</w:delText>
                </w:r>
                <w:r w:rsidR="00F51F71" w:rsidRPr="007A5D38" w:rsidDel="00AA70B8">
                  <w:rPr>
                    <w:rFonts w:asciiTheme="minorHAnsi" w:hAnsiTheme="minorHAnsi" w:cstheme="minorHAnsi"/>
                    <w:sz w:val="18"/>
                    <w:szCs w:val="18"/>
                  </w:rPr>
                  <w:delText>Building Type</w:delText>
                </w:r>
                <w:r w:rsidR="00F51F71" w:rsidDel="00AA70B8">
                  <w:rPr>
                    <w:rFonts w:asciiTheme="minorHAnsi" w:hAnsiTheme="minorHAnsi" w:cstheme="minorHAnsi"/>
                    <w:sz w:val="18"/>
                    <w:szCs w:val="18"/>
                  </w:rPr>
                  <w:delText>” (A02) = Single Family Attached and</w:delText>
                </w:r>
                <w:r w:rsidR="00F51F71" w:rsidDel="00AA70B8">
                  <w:rPr>
                    <w:rFonts w:asciiTheme="minorHAnsi" w:hAnsiTheme="minorHAnsi"/>
                    <w:sz w:val="18"/>
                    <w:szCs w:val="18"/>
                  </w:rPr>
                  <w:delText xml:space="preserve"> “</w:delText>
                </w:r>
                <w:r w:rsidR="00F51F71" w:rsidRPr="007A5D38" w:rsidDel="00AA70B8">
                  <w:rPr>
                    <w:rFonts w:asciiTheme="minorHAnsi" w:hAnsiTheme="minorHAnsi" w:cstheme="minorHAnsi"/>
                    <w:sz w:val="18"/>
                    <w:szCs w:val="18"/>
                  </w:rPr>
                  <w:delText>Ventilation System Type</w:delText>
                </w:r>
                <w:r w:rsidR="00F51F71" w:rsidDel="00AA70B8">
                  <w:rPr>
                    <w:rFonts w:asciiTheme="minorHAnsi" w:hAnsiTheme="minorHAnsi" w:cstheme="minorHAnsi"/>
                    <w:sz w:val="18"/>
                    <w:szCs w:val="18"/>
                  </w:rPr>
                  <w:delText>” (A12) = Supply, Exhaust, or Central Fan Integrated, then value =</w:delText>
                </w:r>
                <w:r w:rsidR="00F51F71" w:rsidDel="00AA70B8">
                  <w:rPr>
                    <w:rFonts w:asciiTheme="minorHAnsi" w:hAnsiTheme="minorHAnsi"/>
                    <w:sz w:val="18"/>
                    <w:szCs w:val="18"/>
                  </w:rPr>
                  <w:delText xml:space="preserve"> ‘</w:delText>
                </w:r>
                <w:r w:rsidR="00F51F71" w:rsidRPr="00CB00C9" w:rsidDel="00AA70B8">
                  <w:rPr>
                    <w:rFonts w:asciiTheme="minorHAnsi" w:hAnsiTheme="minorHAnsi"/>
                    <w:sz w:val="18"/>
                    <w:szCs w:val="18"/>
                  </w:rPr>
                  <w:delText xml:space="preserve">Total </w:delText>
                </w:r>
                <w:r w:rsidR="00F51F71" w:rsidDel="00AA70B8">
                  <w:rPr>
                    <w:rFonts w:asciiTheme="minorHAnsi" w:hAnsiTheme="minorHAnsi"/>
                    <w:sz w:val="18"/>
                    <w:szCs w:val="18"/>
                  </w:rPr>
                  <w:delText xml:space="preserve">Required </w:delText>
                </w:r>
                <w:r w:rsidR="00F51F71" w:rsidRPr="00CB00C9" w:rsidDel="00AA70B8">
                  <w:rPr>
                    <w:rFonts w:asciiTheme="minorHAnsi" w:hAnsiTheme="minorHAnsi"/>
                    <w:sz w:val="18"/>
                    <w:szCs w:val="18"/>
                  </w:rPr>
                  <w:delText>Ventilation rate</w:delText>
                </w:r>
                <w:r w:rsidR="00F51F71" w:rsidDel="00AA70B8">
                  <w:rPr>
                    <w:rFonts w:asciiTheme="minorHAnsi" w:hAnsiTheme="minorHAnsi"/>
                    <w:sz w:val="18"/>
                    <w:szCs w:val="18"/>
                  </w:rPr>
                  <w:delText>” (B01) – {(Effective Annual Average Infiltration Rate (B03)/”T</w:delText>
                </w:r>
                <w:r w:rsidR="00F51F71" w:rsidRPr="00CB00C9" w:rsidDel="00AA70B8">
                  <w:rPr>
                    <w:rFonts w:asciiTheme="minorHAnsi" w:hAnsiTheme="minorHAnsi"/>
                    <w:sz w:val="18"/>
                    <w:szCs w:val="18"/>
                  </w:rPr>
                  <w:delText>otal</w:delText>
                </w:r>
                <w:r w:rsidR="00F51F71" w:rsidDel="00AA70B8">
                  <w:rPr>
                    <w:rFonts w:asciiTheme="minorHAnsi" w:hAnsiTheme="minorHAnsi"/>
                    <w:sz w:val="18"/>
                    <w:szCs w:val="18"/>
                  </w:rPr>
                  <w:delText xml:space="preserve"> Required </w:delText>
                </w:r>
                <w:r w:rsidR="00F51F71" w:rsidRPr="00CB00C9" w:rsidDel="00AA70B8">
                  <w:rPr>
                    <w:rFonts w:asciiTheme="minorHAnsi" w:hAnsiTheme="minorHAnsi"/>
                    <w:sz w:val="18"/>
                    <w:szCs w:val="18"/>
                  </w:rPr>
                  <w:delText>Ventilation rate</w:delText>
                </w:r>
                <w:r w:rsidR="00F51F71" w:rsidDel="00AA70B8">
                  <w:rPr>
                    <w:rFonts w:asciiTheme="minorHAnsi" w:hAnsiTheme="minorHAnsi"/>
                    <w:sz w:val="18"/>
                    <w:szCs w:val="18"/>
                  </w:rPr>
                  <w:delText>” (B01))*[“Effective Annual Average Infiltration Rate” (B03) * (”Unshared Exterior Envelope Surface Area” (B04)/”Total Exterior Envelope Surface Area” (B03))]}&gt;&gt;</w:delText>
                </w:r>
              </w:del>
            </w:ins>
          </w:p>
        </w:tc>
      </w:tr>
    </w:tbl>
    <w:p w14:paraId="2D5AA181" w14:textId="77777777" w:rsidR="00A947A7" w:rsidRDefault="00A947A7"/>
    <w:tbl>
      <w:tblPr>
        <w:tblStyle w:val="TableGrid"/>
        <w:tblW w:w="11015" w:type="dxa"/>
        <w:tblLook w:val="04A0" w:firstRow="1" w:lastRow="0" w:firstColumn="1" w:lastColumn="0" w:noHBand="0" w:noVBand="1"/>
      </w:tblPr>
      <w:tblGrid>
        <w:gridCol w:w="2203"/>
        <w:gridCol w:w="2203"/>
        <w:gridCol w:w="2203"/>
        <w:gridCol w:w="2203"/>
        <w:gridCol w:w="2203"/>
      </w:tblGrid>
      <w:tr w:rsidR="00DE0501" w:rsidDel="00AA70B8" w14:paraId="2D5AA184" w14:textId="77777777" w:rsidTr="003A7CD3">
        <w:trPr>
          <w:ins w:id="3204" w:author="Ferris, Todd@Energy" w:date="2018-11-21T09:22:00Z"/>
          <w:del w:id="3205" w:author="TF 112518" w:date="2018-11-26T22:31:00Z"/>
        </w:trPr>
        <w:tc>
          <w:tcPr>
            <w:tcW w:w="11015" w:type="dxa"/>
            <w:gridSpan w:val="5"/>
          </w:tcPr>
          <w:p w14:paraId="2D5AA182" w14:textId="77777777" w:rsidR="00DE0501" w:rsidRPr="0029047D" w:rsidDel="00AA70B8" w:rsidRDefault="00A947A7" w:rsidP="003A7CD3">
            <w:pPr>
              <w:keepNext/>
              <w:rPr>
                <w:ins w:id="3206" w:author="Ferris, Todd@Energy" w:date="2018-11-21T09:22:00Z"/>
                <w:del w:id="3207" w:author="TF 112518" w:date="2018-11-26T22:31:00Z"/>
                <w:rFonts w:asciiTheme="minorHAnsi" w:hAnsiTheme="minorHAnsi"/>
                <w:b/>
                <w:szCs w:val="18"/>
              </w:rPr>
            </w:pPr>
            <w:del w:id="3208" w:author="TF 112518" w:date="2018-11-26T22:31:00Z">
              <w:r w:rsidDel="00AA70B8">
                <w:br w:type="page"/>
              </w:r>
            </w:del>
            <w:ins w:id="3209" w:author="Ferris, Todd@Energy" w:date="2018-11-21T09:22:00Z">
              <w:del w:id="3210" w:author="TF 112518" w:date="2018-11-26T22:31:00Z">
                <w:r w:rsidR="00DE0501" w:rsidDel="00AA70B8">
                  <w:rPr>
                    <w:rFonts w:asciiTheme="minorHAnsi" w:hAnsiTheme="minorHAnsi"/>
                    <w:b/>
                    <w:szCs w:val="18"/>
                  </w:rPr>
                  <w:delText>C</w:delText>
                </w:r>
                <w:r w:rsidR="00DE0501" w:rsidRPr="0029047D" w:rsidDel="00AA70B8">
                  <w:rPr>
                    <w:rFonts w:asciiTheme="minorHAnsi" w:hAnsiTheme="minorHAnsi"/>
                    <w:b/>
                    <w:szCs w:val="18"/>
                  </w:rPr>
                  <w:delText xml:space="preserve">. </w:delText>
                </w:r>
                <w:r w:rsidR="00DE0501" w:rsidDel="00AA70B8">
                  <w:rPr>
                    <w:rFonts w:asciiTheme="minorHAnsi" w:hAnsiTheme="minorHAnsi"/>
                    <w:b/>
                    <w:szCs w:val="18"/>
                  </w:rPr>
                  <w:delText xml:space="preserve">Installed </w:delText>
                </w:r>
                <w:r w:rsidR="00DE0501" w:rsidRPr="0029047D" w:rsidDel="00AA70B8">
                  <w:rPr>
                    <w:rFonts w:asciiTheme="minorHAnsi" w:hAnsiTheme="minorHAnsi"/>
                    <w:b/>
                    <w:szCs w:val="18"/>
                  </w:rPr>
                  <w:delText>Ventilation - Total Ventilation Rate</w:delText>
                </w:r>
              </w:del>
            </w:ins>
          </w:p>
          <w:p w14:paraId="2D5AA183" w14:textId="77777777" w:rsidR="00DE0501" w:rsidDel="00AA70B8" w:rsidRDefault="00DE0501" w:rsidP="003A7CD3">
            <w:pPr>
              <w:keepNext/>
              <w:rPr>
                <w:ins w:id="3211" w:author="Ferris, Todd@Energy" w:date="2018-11-21T09:22:00Z"/>
                <w:del w:id="3212" w:author="TF 112518" w:date="2018-11-26T22:31:00Z"/>
                <w:rFonts w:asciiTheme="minorHAnsi" w:hAnsiTheme="minorHAnsi"/>
                <w:szCs w:val="18"/>
              </w:rPr>
            </w:pPr>
            <w:ins w:id="3213" w:author="Ferris, Todd@Energy" w:date="2018-11-21T09:22:00Z">
              <w:del w:id="3214" w:author="TF 112518" w:date="2018-11-26T22:31:00Z">
                <w:r w:rsidRPr="00CB00C9" w:rsidDel="00AA70B8">
                  <w:rPr>
                    <w:rFonts w:asciiTheme="minorHAnsi" w:hAnsiTheme="minorHAnsi"/>
                    <w:sz w:val="18"/>
                    <w:szCs w:val="18"/>
                  </w:rPr>
                  <w:delText xml:space="preserve">A mechanical supply system, exhaust system, or combination thereof shall provide whole-building ventilation with outdoor air each hour at no less than the rate in </w:delText>
                </w:r>
                <w:r w:rsidDel="00AA70B8">
                  <w:rPr>
                    <w:rFonts w:asciiTheme="minorHAnsi" w:hAnsiTheme="minorHAnsi"/>
                    <w:sz w:val="18"/>
                    <w:szCs w:val="18"/>
                  </w:rPr>
                  <w:delText>150.0(o)1Ci</w:delText>
                </w:r>
              </w:del>
            </w:ins>
          </w:p>
        </w:tc>
      </w:tr>
      <w:tr w:rsidR="00DE0501" w:rsidDel="00AA70B8" w14:paraId="2D5AA18A" w14:textId="77777777" w:rsidTr="003A7CD3">
        <w:trPr>
          <w:ins w:id="3215" w:author="Ferris, Todd@Energy" w:date="2018-11-21T09:22:00Z"/>
          <w:del w:id="3216" w:author="TF 112518" w:date="2018-11-26T22:31:00Z"/>
        </w:trPr>
        <w:tc>
          <w:tcPr>
            <w:tcW w:w="2203" w:type="dxa"/>
            <w:vAlign w:val="center"/>
          </w:tcPr>
          <w:p w14:paraId="2D5AA185" w14:textId="77777777" w:rsidR="00DE0501" w:rsidRPr="00BF496A" w:rsidDel="00AA70B8" w:rsidRDefault="00DE0501" w:rsidP="003A7CD3">
            <w:pPr>
              <w:jc w:val="center"/>
              <w:rPr>
                <w:ins w:id="3217" w:author="Ferris, Todd@Energy" w:date="2018-11-21T09:22:00Z"/>
                <w:del w:id="3218" w:author="TF 112518" w:date="2018-11-26T22:31:00Z"/>
                <w:rFonts w:asciiTheme="minorHAnsi" w:hAnsiTheme="minorHAnsi"/>
                <w:sz w:val="18"/>
                <w:szCs w:val="18"/>
              </w:rPr>
            </w:pPr>
            <w:ins w:id="3219" w:author="Ferris, Todd@Energy" w:date="2018-11-21T09:22:00Z">
              <w:del w:id="3220" w:author="TF 112518" w:date="2018-11-26T22:31:00Z">
                <w:r w:rsidRPr="00BF496A" w:rsidDel="00AA70B8">
                  <w:rPr>
                    <w:rFonts w:asciiTheme="minorHAnsi" w:hAnsiTheme="minorHAnsi"/>
                    <w:sz w:val="18"/>
                    <w:szCs w:val="18"/>
                  </w:rPr>
                  <w:delText>01</w:delText>
                </w:r>
              </w:del>
            </w:ins>
          </w:p>
        </w:tc>
        <w:tc>
          <w:tcPr>
            <w:tcW w:w="2203" w:type="dxa"/>
            <w:vAlign w:val="center"/>
          </w:tcPr>
          <w:p w14:paraId="2D5AA186" w14:textId="77777777" w:rsidR="00DE0501" w:rsidRPr="00607053" w:rsidDel="00AA70B8" w:rsidRDefault="00DE0501" w:rsidP="003A7CD3">
            <w:pPr>
              <w:jc w:val="center"/>
              <w:rPr>
                <w:ins w:id="3221" w:author="Ferris, Todd@Energy" w:date="2018-11-21T09:22:00Z"/>
                <w:del w:id="3222" w:author="TF 112518" w:date="2018-11-26T22:31:00Z"/>
                <w:rFonts w:asciiTheme="minorHAnsi" w:hAnsiTheme="minorHAnsi"/>
                <w:sz w:val="18"/>
                <w:szCs w:val="18"/>
              </w:rPr>
            </w:pPr>
            <w:ins w:id="3223" w:author="Ferris, Todd@Energy" w:date="2018-11-21T09:22:00Z">
              <w:del w:id="3224" w:author="TF 112518" w:date="2018-11-26T22:31:00Z">
                <w:r w:rsidRPr="00607053" w:rsidDel="00AA70B8">
                  <w:rPr>
                    <w:rFonts w:asciiTheme="minorHAnsi" w:hAnsiTheme="minorHAnsi"/>
                    <w:sz w:val="18"/>
                    <w:szCs w:val="18"/>
                  </w:rPr>
                  <w:delText>02</w:delText>
                </w:r>
              </w:del>
            </w:ins>
          </w:p>
        </w:tc>
        <w:tc>
          <w:tcPr>
            <w:tcW w:w="2203" w:type="dxa"/>
            <w:vAlign w:val="center"/>
          </w:tcPr>
          <w:p w14:paraId="2D5AA187" w14:textId="77777777" w:rsidR="00DE0501" w:rsidRPr="00607053" w:rsidDel="00AA70B8" w:rsidRDefault="00DE0501" w:rsidP="003A7CD3">
            <w:pPr>
              <w:jc w:val="center"/>
              <w:rPr>
                <w:ins w:id="3225" w:author="Ferris, Todd@Energy" w:date="2018-11-21T09:22:00Z"/>
                <w:del w:id="3226" w:author="TF 112518" w:date="2018-11-26T22:31:00Z"/>
                <w:rFonts w:asciiTheme="minorHAnsi" w:hAnsiTheme="minorHAnsi"/>
                <w:sz w:val="18"/>
                <w:szCs w:val="18"/>
              </w:rPr>
            </w:pPr>
            <w:ins w:id="3227" w:author="Ferris, Todd@Energy" w:date="2018-11-21T09:22:00Z">
              <w:del w:id="3228" w:author="TF 112518" w:date="2018-11-26T22:31:00Z">
                <w:r w:rsidRPr="00607053" w:rsidDel="00AA70B8">
                  <w:rPr>
                    <w:rFonts w:asciiTheme="minorHAnsi" w:hAnsiTheme="minorHAnsi"/>
                    <w:sz w:val="18"/>
                    <w:szCs w:val="18"/>
                  </w:rPr>
                  <w:delText>03</w:delText>
                </w:r>
              </w:del>
            </w:ins>
          </w:p>
        </w:tc>
        <w:tc>
          <w:tcPr>
            <w:tcW w:w="2203" w:type="dxa"/>
            <w:vAlign w:val="center"/>
          </w:tcPr>
          <w:p w14:paraId="2D5AA188" w14:textId="77777777" w:rsidR="00DE0501" w:rsidRPr="00607053" w:rsidDel="00AA70B8" w:rsidRDefault="00DE0501" w:rsidP="003A7CD3">
            <w:pPr>
              <w:jc w:val="center"/>
              <w:rPr>
                <w:ins w:id="3229" w:author="Ferris, Todd@Energy" w:date="2018-11-21T09:22:00Z"/>
                <w:del w:id="3230" w:author="TF 112518" w:date="2018-11-26T22:31:00Z"/>
                <w:rFonts w:asciiTheme="minorHAnsi" w:hAnsiTheme="minorHAnsi"/>
                <w:sz w:val="18"/>
                <w:szCs w:val="18"/>
              </w:rPr>
            </w:pPr>
            <w:ins w:id="3231" w:author="Ferris, Todd@Energy" w:date="2018-11-21T09:22:00Z">
              <w:del w:id="3232" w:author="TF 112518" w:date="2018-11-26T22:31:00Z">
                <w:r w:rsidRPr="00607053" w:rsidDel="00AA70B8">
                  <w:rPr>
                    <w:rFonts w:asciiTheme="minorHAnsi" w:hAnsiTheme="minorHAnsi"/>
                    <w:sz w:val="18"/>
                    <w:szCs w:val="18"/>
                  </w:rPr>
                  <w:delText>04</w:delText>
                </w:r>
              </w:del>
            </w:ins>
          </w:p>
        </w:tc>
        <w:tc>
          <w:tcPr>
            <w:tcW w:w="2203" w:type="dxa"/>
            <w:vAlign w:val="center"/>
          </w:tcPr>
          <w:p w14:paraId="2D5AA189" w14:textId="77777777" w:rsidR="00DE0501" w:rsidRPr="00741660" w:rsidDel="00AA70B8" w:rsidRDefault="00DE0501" w:rsidP="003A7CD3">
            <w:pPr>
              <w:jc w:val="center"/>
              <w:rPr>
                <w:ins w:id="3233" w:author="Ferris, Todd@Energy" w:date="2018-11-21T09:22:00Z"/>
                <w:del w:id="3234" w:author="TF 112518" w:date="2018-11-26T22:31:00Z"/>
                <w:rFonts w:asciiTheme="minorHAnsi" w:hAnsiTheme="minorHAnsi"/>
                <w:sz w:val="18"/>
                <w:szCs w:val="18"/>
              </w:rPr>
            </w:pPr>
            <w:ins w:id="3235" w:author="Ferris, Todd@Energy" w:date="2018-11-21T09:22:00Z">
              <w:del w:id="3236" w:author="TF 112518" w:date="2018-11-26T22:31:00Z">
                <w:r w:rsidRPr="00741660" w:rsidDel="00AA70B8">
                  <w:rPr>
                    <w:rFonts w:asciiTheme="minorHAnsi" w:hAnsiTheme="minorHAnsi"/>
                    <w:sz w:val="18"/>
                    <w:szCs w:val="18"/>
                  </w:rPr>
                  <w:delText>05</w:delText>
                </w:r>
              </w:del>
            </w:ins>
          </w:p>
        </w:tc>
      </w:tr>
      <w:tr w:rsidR="00DE0501" w:rsidDel="00AA70B8" w14:paraId="2D5AA190" w14:textId="77777777" w:rsidTr="003A7CD3">
        <w:trPr>
          <w:ins w:id="3237" w:author="Ferris, Todd@Energy" w:date="2018-11-21T09:22:00Z"/>
          <w:del w:id="3238" w:author="TF 112518" w:date="2018-11-26T22:31:00Z"/>
        </w:trPr>
        <w:tc>
          <w:tcPr>
            <w:tcW w:w="2203" w:type="dxa"/>
            <w:vAlign w:val="bottom"/>
          </w:tcPr>
          <w:p w14:paraId="2D5AA18B" w14:textId="77777777" w:rsidR="00DE0501" w:rsidRPr="00BF496A" w:rsidDel="00AA70B8" w:rsidRDefault="00DE0501" w:rsidP="003A7CD3">
            <w:pPr>
              <w:jc w:val="center"/>
              <w:rPr>
                <w:ins w:id="3239" w:author="Ferris, Todd@Energy" w:date="2018-11-21T09:22:00Z"/>
                <w:del w:id="3240" w:author="TF 112518" w:date="2018-11-26T22:31:00Z"/>
                <w:rFonts w:asciiTheme="minorHAnsi" w:hAnsiTheme="minorHAnsi"/>
                <w:sz w:val="18"/>
                <w:szCs w:val="18"/>
              </w:rPr>
            </w:pPr>
            <w:ins w:id="3241" w:author="Ferris, Todd@Energy" w:date="2018-11-21T09:22:00Z">
              <w:del w:id="3242" w:author="TF 112518" w:date="2018-11-26T22:31:00Z">
                <w:r w:rsidRPr="00BF496A" w:rsidDel="00AA70B8">
                  <w:rPr>
                    <w:rFonts w:asciiTheme="minorHAnsi" w:hAnsiTheme="minorHAnsi"/>
                    <w:sz w:val="18"/>
                    <w:szCs w:val="18"/>
                  </w:rPr>
                  <w:delText>Fan Name</w:delText>
                </w:r>
              </w:del>
            </w:ins>
          </w:p>
        </w:tc>
        <w:tc>
          <w:tcPr>
            <w:tcW w:w="2203" w:type="dxa"/>
            <w:vAlign w:val="bottom"/>
          </w:tcPr>
          <w:p w14:paraId="2D5AA18C" w14:textId="77777777" w:rsidR="00DE0501" w:rsidRPr="00BF496A" w:rsidDel="00AA70B8" w:rsidRDefault="00DE0501" w:rsidP="003A7CD3">
            <w:pPr>
              <w:jc w:val="center"/>
              <w:rPr>
                <w:ins w:id="3243" w:author="Ferris, Todd@Energy" w:date="2018-11-21T09:22:00Z"/>
                <w:del w:id="3244" w:author="TF 112518" w:date="2018-11-26T22:31:00Z"/>
                <w:rFonts w:asciiTheme="minorHAnsi" w:hAnsiTheme="minorHAnsi"/>
                <w:sz w:val="18"/>
                <w:szCs w:val="18"/>
              </w:rPr>
            </w:pPr>
            <w:ins w:id="3245" w:author="Ferris, Todd@Energy" w:date="2018-11-21T09:22:00Z">
              <w:del w:id="3246" w:author="TF 112518" w:date="2018-11-26T22:31:00Z">
                <w:r w:rsidRPr="00BF496A" w:rsidDel="00AA70B8">
                  <w:rPr>
                    <w:rFonts w:asciiTheme="minorHAnsi" w:hAnsiTheme="minorHAnsi"/>
                    <w:sz w:val="18"/>
                    <w:szCs w:val="18"/>
                  </w:rPr>
                  <w:delText>Fan Location</w:delText>
                </w:r>
              </w:del>
            </w:ins>
          </w:p>
        </w:tc>
        <w:tc>
          <w:tcPr>
            <w:tcW w:w="2203" w:type="dxa"/>
            <w:vAlign w:val="bottom"/>
          </w:tcPr>
          <w:p w14:paraId="2D5AA18D" w14:textId="77777777" w:rsidR="00DE0501" w:rsidRPr="00BF496A" w:rsidDel="00AA70B8" w:rsidRDefault="00DE0501" w:rsidP="003A7CD3">
            <w:pPr>
              <w:jc w:val="center"/>
              <w:rPr>
                <w:ins w:id="3247" w:author="Ferris, Todd@Energy" w:date="2018-11-21T09:22:00Z"/>
                <w:del w:id="3248" w:author="TF 112518" w:date="2018-11-26T22:31:00Z"/>
                <w:rFonts w:asciiTheme="minorHAnsi" w:hAnsiTheme="minorHAnsi"/>
                <w:sz w:val="18"/>
                <w:szCs w:val="18"/>
              </w:rPr>
            </w:pPr>
            <w:ins w:id="3249" w:author="Ferris, Todd@Energy" w:date="2018-11-21T09:22:00Z">
              <w:del w:id="3250" w:author="TF 112518" w:date="2018-11-26T22:31:00Z">
                <w:r w:rsidRPr="00BF496A" w:rsidDel="00AA70B8">
                  <w:rPr>
                    <w:rFonts w:asciiTheme="minorHAnsi" w:hAnsiTheme="minorHAnsi"/>
                    <w:sz w:val="18"/>
                    <w:szCs w:val="18"/>
                  </w:rPr>
                  <w:delText>Runtime (Min/Hr)</w:delText>
                </w:r>
              </w:del>
            </w:ins>
          </w:p>
        </w:tc>
        <w:tc>
          <w:tcPr>
            <w:tcW w:w="2203" w:type="dxa"/>
            <w:vAlign w:val="bottom"/>
          </w:tcPr>
          <w:p w14:paraId="2D5AA18E" w14:textId="77777777" w:rsidR="00DE0501" w:rsidRPr="00BF496A" w:rsidDel="00AA70B8" w:rsidRDefault="00DE0501" w:rsidP="007056D7">
            <w:pPr>
              <w:jc w:val="center"/>
              <w:rPr>
                <w:ins w:id="3251" w:author="Ferris, Todd@Energy" w:date="2018-11-21T09:22:00Z"/>
                <w:del w:id="3252" w:author="TF 112518" w:date="2018-11-26T22:31:00Z"/>
                <w:rFonts w:asciiTheme="minorHAnsi" w:hAnsiTheme="minorHAnsi"/>
                <w:sz w:val="18"/>
                <w:szCs w:val="18"/>
              </w:rPr>
            </w:pPr>
            <w:ins w:id="3253" w:author="Ferris, Todd@Energy" w:date="2018-11-21T09:22:00Z">
              <w:del w:id="3254" w:author="TF 112518" w:date="2018-11-26T22:31:00Z">
                <w:r w:rsidDel="00AA70B8">
                  <w:rPr>
                    <w:rFonts w:asciiTheme="minorHAnsi" w:hAnsiTheme="minorHAnsi"/>
                    <w:sz w:val="18"/>
                    <w:szCs w:val="18"/>
                  </w:rPr>
                  <w:delText xml:space="preserve">Installed Mechanical </w:delText>
                </w:r>
                <w:r w:rsidRPr="00CB00C9" w:rsidDel="00AA70B8">
                  <w:rPr>
                    <w:rFonts w:asciiTheme="minorHAnsi" w:hAnsiTheme="minorHAnsi"/>
                    <w:sz w:val="18"/>
                    <w:szCs w:val="18"/>
                  </w:rPr>
                  <w:delText>Ventilation Rate</w:delText>
                </w:r>
                <w:r w:rsidDel="00AA70B8">
                  <w:rPr>
                    <w:rFonts w:asciiTheme="minorHAnsi" w:hAnsiTheme="minorHAnsi"/>
                    <w:sz w:val="18"/>
                    <w:szCs w:val="18"/>
                  </w:rPr>
                  <w:delText xml:space="preserve"> (CFM)</w:delText>
                </w:r>
              </w:del>
            </w:ins>
          </w:p>
        </w:tc>
        <w:tc>
          <w:tcPr>
            <w:tcW w:w="2203" w:type="dxa"/>
            <w:vAlign w:val="bottom"/>
          </w:tcPr>
          <w:p w14:paraId="2D5AA18F" w14:textId="77777777" w:rsidR="00DE0501" w:rsidRPr="00BF496A" w:rsidDel="00AA70B8" w:rsidRDefault="00DE0501" w:rsidP="003A7CD3">
            <w:pPr>
              <w:jc w:val="center"/>
              <w:rPr>
                <w:ins w:id="3255" w:author="Ferris, Todd@Energy" w:date="2018-11-21T09:22:00Z"/>
                <w:del w:id="3256" w:author="TF 112518" w:date="2018-11-26T22:31:00Z"/>
                <w:rFonts w:asciiTheme="minorHAnsi" w:hAnsiTheme="minorHAnsi"/>
                <w:sz w:val="18"/>
                <w:szCs w:val="18"/>
              </w:rPr>
            </w:pPr>
            <w:ins w:id="3257" w:author="Ferris, Todd@Energy" w:date="2018-11-21T09:22:00Z">
              <w:del w:id="3258" w:author="TF 112518" w:date="2018-11-26T22:31:00Z">
                <w:r w:rsidRPr="00BF496A" w:rsidDel="00AA70B8">
                  <w:rPr>
                    <w:rFonts w:asciiTheme="minorHAnsi" w:hAnsiTheme="minorHAnsi"/>
                    <w:sz w:val="18"/>
                    <w:szCs w:val="18"/>
                  </w:rPr>
                  <w:delText>Equivalent Continuous Ventilation (CFM)</w:delText>
                </w:r>
              </w:del>
            </w:ins>
          </w:p>
        </w:tc>
      </w:tr>
      <w:tr w:rsidR="00DE0501" w:rsidDel="00AA70B8" w14:paraId="2D5AA198" w14:textId="77777777" w:rsidTr="003A7CD3">
        <w:trPr>
          <w:ins w:id="3259" w:author="Ferris, Todd@Energy" w:date="2018-11-21T09:22:00Z"/>
          <w:del w:id="3260" w:author="TF 112518" w:date="2018-11-26T22:31:00Z"/>
        </w:trPr>
        <w:tc>
          <w:tcPr>
            <w:tcW w:w="2203" w:type="dxa"/>
            <w:vAlign w:val="bottom"/>
          </w:tcPr>
          <w:p w14:paraId="2D5AA191" w14:textId="77777777" w:rsidR="00DE0501" w:rsidRPr="00BF496A" w:rsidDel="00AA70B8" w:rsidRDefault="00DE0501" w:rsidP="003A7CD3">
            <w:pPr>
              <w:jc w:val="center"/>
              <w:rPr>
                <w:ins w:id="3261" w:author="Ferris, Todd@Energy" w:date="2018-11-21T09:22:00Z"/>
                <w:del w:id="3262" w:author="TF 112518" w:date="2018-11-26T22:31:00Z"/>
                <w:rFonts w:asciiTheme="minorHAnsi" w:hAnsiTheme="minorHAnsi"/>
                <w:sz w:val="18"/>
                <w:szCs w:val="18"/>
              </w:rPr>
            </w:pPr>
            <w:ins w:id="3263" w:author="Ferris, Todd@Energy" w:date="2018-11-21T09:22:00Z">
              <w:del w:id="3264" w:author="TF 112518" w:date="2018-11-26T22:31:00Z">
                <w:r w:rsidRPr="00BF496A" w:rsidDel="00AA70B8">
                  <w:rPr>
                    <w:rFonts w:asciiTheme="minorHAnsi" w:hAnsiTheme="minorHAnsi" w:cstheme="minorHAnsi"/>
                    <w:sz w:val="18"/>
                    <w:szCs w:val="18"/>
                  </w:rPr>
                  <w:delText>&lt;&lt;</w:delText>
                </w:r>
              </w:del>
            </w:ins>
            <w:ins w:id="3265" w:author="Ferris, Todd@Energy" w:date="2018-11-21T10:29:00Z">
              <w:del w:id="3266" w:author="TF 112518" w:date="2018-11-26T22:31:00Z">
                <w:r w:rsidR="003A7CD3" w:rsidRPr="00BF496A" w:rsidDel="00AA70B8">
                  <w:rPr>
                    <w:rFonts w:asciiTheme="minorHAnsi" w:hAnsiTheme="minorHAnsi" w:cstheme="minorHAnsi"/>
                    <w:sz w:val="18"/>
                    <w:szCs w:val="18"/>
                  </w:rPr>
                  <w:delText xml:space="preserve"> user input, text</w:delText>
                </w:r>
              </w:del>
            </w:ins>
            <w:ins w:id="3267" w:author="Ferris, Todd@Energy" w:date="2018-11-21T09:22:00Z">
              <w:del w:id="3268" w:author="TF 112518" w:date="2018-11-26T22:31:00Z">
                <w:r w:rsidRPr="00BF496A" w:rsidDel="00AA70B8">
                  <w:rPr>
                    <w:rFonts w:asciiTheme="minorHAnsi" w:hAnsiTheme="minorHAnsi" w:cstheme="minorHAnsi"/>
                    <w:sz w:val="18"/>
                    <w:szCs w:val="18"/>
                  </w:rPr>
                  <w:delText>&gt;&gt;</w:delText>
                </w:r>
              </w:del>
            </w:ins>
          </w:p>
        </w:tc>
        <w:tc>
          <w:tcPr>
            <w:tcW w:w="2203" w:type="dxa"/>
            <w:vAlign w:val="bottom"/>
          </w:tcPr>
          <w:p w14:paraId="2D5AA192" w14:textId="77777777" w:rsidR="00DE0501" w:rsidRPr="00BF496A" w:rsidDel="00AA70B8" w:rsidRDefault="00DE0501" w:rsidP="003A7CD3">
            <w:pPr>
              <w:jc w:val="center"/>
              <w:rPr>
                <w:ins w:id="3269" w:author="Ferris, Todd@Energy" w:date="2018-11-21T09:22:00Z"/>
                <w:del w:id="3270" w:author="TF 112518" w:date="2018-11-26T22:31:00Z"/>
                <w:rFonts w:asciiTheme="minorHAnsi" w:hAnsiTheme="minorHAnsi"/>
                <w:sz w:val="18"/>
                <w:szCs w:val="18"/>
              </w:rPr>
            </w:pPr>
            <w:ins w:id="3271" w:author="Ferris, Todd@Energy" w:date="2018-11-21T09:22:00Z">
              <w:del w:id="3272" w:author="TF 112518" w:date="2018-11-26T22:31:00Z">
                <w:r w:rsidRPr="00BF496A" w:rsidDel="00AA70B8">
                  <w:rPr>
                    <w:rFonts w:asciiTheme="minorHAnsi" w:hAnsiTheme="minorHAnsi" w:cstheme="minorHAnsi"/>
                    <w:sz w:val="18"/>
                    <w:szCs w:val="18"/>
                  </w:rPr>
                  <w:delText>&lt;&lt;user input, text&gt;&gt;</w:delText>
                </w:r>
              </w:del>
            </w:ins>
          </w:p>
        </w:tc>
        <w:tc>
          <w:tcPr>
            <w:tcW w:w="2203" w:type="dxa"/>
            <w:vAlign w:val="bottom"/>
          </w:tcPr>
          <w:p w14:paraId="2D5AA193" w14:textId="77777777" w:rsidR="00DE0501" w:rsidRPr="00BF496A" w:rsidDel="00AA70B8" w:rsidRDefault="00DE0501" w:rsidP="003A7CD3">
            <w:pPr>
              <w:jc w:val="center"/>
              <w:rPr>
                <w:ins w:id="3273" w:author="Ferris, Todd@Energy" w:date="2018-11-21T09:22:00Z"/>
                <w:del w:id="3274" w:author="TF 112518" w:date="2018-11-26T22:31:00Z"/>
                <w:rFonts w:asciiTheme="minorHAnsi" w:hAnsiTheme="minorHAnsi" w:cstheme="minorHAnsi"/>
                <w:sz w:val="18"/>
                <w:szCs w:val="18"/>
              </w:rPr>
            </w:pPr>
            <w:ins w:id="3275" w:author="Ferris, Todd@Energy" w:date="2018-11-21T09:22:00Z">
              <w:del w:id="3276" w:author="TF 112518" w:date="2018-11-26T22:31:00Z">
                <w:r w:rsidRPr="00BF496A" w:rsidDel="00AA70B8">
                  <w:rPr>
                    <w:rFonts w:asciiTheme="minorHAnsi" w:hAnsiTheme="minorHAnsi" w:cstheme="minorHAnsi"/>
                    <w:sz w:val="18"/>
                    <w:szCs w:val="18"/>
                  </w:rPr>
                  <w:delText>&lt;&lt;calculated field: if value in “Ventilation Operation Schedule” (B13) equals Continuous, then value equals 60;</w:delText>
                </w:r>
              </w:del>
            </w:ins>
          </w:p>
          <w:p w14:paraId="2D5AA194" w14:textId="77777777" w:rsidR="00DE0501" w:rsidRPr="00BF496A" w:rsidDel="00AA70B8" w:rsidRDefault="00DE0501" w:rsidP="003A7CD3">
            <w:pPr>
              <w:jc w:val="center"/>
              <w:rPr>
                <w:ins w:id="3277" w:author="Ferris, Todd@Energy" w:date="2018-11-21T09:22:00Z"/>
                <w:del w:id="3278" w:author="TF 112518" w:date="2018-11-26T22:31:00Z"/>
                <w:rFonts w:asciiTheme="minorHAnsi" w:hAnsiTheme="minorHAnsi" w:cstheme="minorHAnsi"/>
                <w:sz w:val="18"/>
                <w:szCs w:val="18"/>
              </w:rPr>
            </w:pPr>
          </w:p>
          <w:p w14:paraId="2D5AA195" w14:textId="77777777" w:rsidR="00DE0501" w:rsidRPr="00BF496A" w:rsidDel="00AA70B8" w:rsidRDefault="00DE0501" w:rsidP="003A7CD3">
            <w:pPr>
              <w:jc w:val="center"/>
              <w:rPr>
                <w:ins w:id="3279" w:author="Ferris, Todd@Energy" w:date="2018-11-21T09:22:00Z"/>
                <w:del w:id="3280" w:author="TF 112518" w:date="2018-11-26T22:31:00Z"/>
                <w:rFonts w:asciiTheme="minorHAnsi" w:hAnsiTheme="minorHAnsi"/>
                <w:sz w:val="18"/>
                <w:szCs w:val="18"/>
              </w:rPr>
            </w:pPr>
            <w:ins w:id="3281" w:author="Ferris, Todd@Energy" w:date="2018-11-21T09:22:00Z">
              <w:del w:id="3282" w:author="TF 112518" w:date="2018-11-26T22:31:00Z">
                <w:r w:rsidRPr="00BF496A" w:rsidDel="00AA70B8">
                  <w:rPr>
                    <w:rFonts w:asciiTheme="minorHAnsi" w:hAnsiTheme="minorHAnsi" w:cstheme="minorHAnsi"/>
                    <w:sz w:val="18"/>
                    <w:szCs w:val="18"/>
                  </w:rPr>
                  <w:delText>Else if value in “Ventilation Operation Schedule” (B13) equals Short Term Average ,then user input value positive integer ≤ 60&gt;&gt;</w:delText>
                </w:r>
              </w:del>
            </w:ins>
          </w:p>
        </w:tc>
        <w:tc>
          <w:tcPr>
            <w:tcW w:w="2203" w:type="dxa"/>
            <w:vAlign w:val="bottom"/>
          </w:tcPr>
          <w:p w14:paraId="2D5AA196" w14:textId="77777777" w:rsidR="00DE0501" w:rsidRPr="00BF496A" w:rsidDel="00AA70B8" w:rsidRDefault="00DE0501" w:rsidP="00355CC6">
            <w:pPr>
              <w:jc w:val="center"/>
              <w:rPr>
                <w:ins w:id="3283" w:author="Ferris, Todd@Energy" w:date="2018-11-21T09:22:00Z"/>
                <w:del w:id="3284" w:author="TF 112518" w:date="2018-11-26T22:31:00Z"/>
                <w:rFonts w:asciiTheme="minorHAnsi" w:hAnsiTheme="minorHAnsi"/>
                <w:sz w:val="18"/>
                <w:szCs w:val="18"/>
              </w:rPr>
            </w:pPr>
            <w:ins w:id="3285" w:author="Ferris, Todd@Energy" w:date="2018-11-21T09:22:00Z">
              <w:del w:id="3286" w:author="TF 112518" w:date="2018-11-26T22:31:00Z">
                <w:r w:rsidRPr="00BF496A" w:rsidDel="00AA70B8">
                  <w:rPr>
                    <w:rFonts w:asciiTheme="minorHAnsi" w:hAnsiTheme="minorHAnsi" w:cstheme="minorHAnsi"/>
                    <w:sz w:val="18"/>
                    <w:szCs w:val="18"/>
                  </w:rPr>
                  <w:delText>&lt;&lt;</w:delText>
                </w:r>
              </w:del>
            </w:ins>
            <w:ins w:id="3287" w:author="Ferris, Todd@Energy" w:date="2018-11-21T10:27:00Z">
              <w:del w:id="3288" w:author="TF 112518" w:date="2018-11-26T22:31:00Z">
                <w:r w:rsidR="003A7CD3" w:rsidRPr="00BF496A" w:rsidDel="00AA70B8">
                  <w:rPr>
                    <w:rFonts w:asciiTheme="minorHAnsi" w:hAnsiTheme="minorHAnsi" w:cstheme="minorHAnsi"/>
                    <w:sz w:val="18"/>
                    <w:szCs w:val="18"/>
                  </w:rPr>
                  <w:delText xml:space="preserve"> user input,</w:delText>
                </w:r>
                <w:r w:rsidR="003A7CD3" w:rsidDel="00AA70B8">
                  <w:rPr>
                    <w:rFonts w:asciiTheme="minorHAnsi" w:hAnsiTheme="minorHAnsi" w:cstheme="minorHAnsi"/>
                    <w:sz w:val="18"/>
                    <w:szCs w:val="18"/>
                  </w:rPr>
                  <w:delText xml:space="preserve"> positive</w:delText>
                </w:r>
              </w:del>
            </w:ins>
            <w:ins w:id="3289" w:author="Ferris, Todd@Energy" w:date="2018-11-21T10:30:00Z">
              <w:del w:id="3290" w:author="TF 112518" w:date="2018-11-26T22:31:00Z">
                <w:r w:rsidR="003A7CD3" w:rsidDel="00AA70B8">
                  <w:rPr>
                    <w:rFonts w:asciiTheme="minorHAnsi" w:hAnsiTheme="minorHAnsi" w:cstheme="minorHAnsi"/>
                    <w:sz w:val="18"/>
                    <w:szCs w:val="18"/>
                  </w:rPr>
                  <w:delText xml:space="preserve"> integer</w:delText>
                </w:r>
              </w:del>
            </w:ins>
            <w:ins w:id="3291" w:author="Ferris, Todd@Energy" w:date="2018-11-21T09:22:00Z">
              <w:del w:id="3292" w:author="TF 112518" w:date="2018-11-26T22:31:00Z">
                <w:r w:rsidRPr="00BF496A" w:rsidDel="00AA70B8">
                  <w:rPr>
                    <w:rFonts w:asciiTheme="minorHAnsi" w:hAnsiTheme="minorHAnsi" w:cstheme="minorHAnsi"/>
                    <w:sz w:val="18"/>
                    <w:szCs w:val="18"/>
                  </w:rPr>
                  <w:delText>&gt;&gt;</w:delText>
                </w:r>
              </w:del>
            </w:ins>
          </w:p>
        </w:tc>
        <w:tc>
          <w:tcPr>
            <w:tcW w:w="2203" w:type="dxa"/>
            <w:vAlign w:val="bottom"/>
          </w:tcPr>
          <w:p w14:paraId="2D5AA197" w14:textId="77777777" w:rsidR="00DE0501" w:rsidRPr="00BF496A" w:rsidDel="00AA70B8" w:rsidRDefault="00DE0501" w:rsidP="003A7CD3">
            <w:pPr>
              <w:jc w:val="center"/>
              <w:rPr>
                <w:ins w:id="3293" w:author="Ferris, Todd@Energy" w:date="2018-11-21T09:22:00Z"/>
                <w:del w:id="3294" w:author="TF 112518" w:date="2018-11-26T22:31:00Z"/>
                <w:rFonts w:asciiTheme="minorHAnsi" w:hAnsiTheme="minorHAnsi"/>
                <w:sz w:val="18"/>
                <w:szCs w:val="18"/>
              </w:rPr>
            </w:pPr>
            <w:ins w:id="3295" w:author="Ferris, Todd@Energy" w:date="2018-11-21T09:22:00Z">
              <w:del w:id="3296" w:author="TF 112518" w:date="2018-11-26T22:31:00Z">
                <w:r w:rsidRPr="00BF496A" w:rsidDel="00AA70B8">
                  <w:rPr>
                    <w:rFonts w:asciiTheme="minorHAnsi" w:hAnsiTheme="minorHAnsi"/>
                    <w:sz w:val="18"/>
                    <w:szCs w:val="18"/>
                  </w:rPr>
                  <w:delText>&lt;&lt;calculated field, value = (</w:delText>
                </w:r>
                <w:r w:rsidDel="00AA70B8">
                  <w:rPr>
                    <w:rFonts w:asciiTheme="minorHAnsi" w:hAnsiTheme="minorHAnsi"/>
                    <w:sz w:val="18"/>
                    <w:szCs w:val="18"/>
                  </w:rPr>
                  <w:delText>“</w:delText>
                </w:r>
                <w:r w:rsidRPr="00BF496A" w:rsidDel="00AA70B8">
                  <w:rPr>
                    <w:rFonts w:asciiTheme="minorHAnsi" w:hAnsiTheme="minorHAnsi"/>
                    <w:sz w:val="18"/>
                    <w:szCs w:val="18"/>
                  </w:rPr>
                  <w:delText>Runtime (Min/Hr)</w:delText>
                </w:r>
                <w:r w:rsidDel="00AA70B8">
                  <w:rPr>
                    <w:rFonts w:asciiTheme="minorHAnsi" w:hAnsiTheme="minorHAnsi"/>
                    <w:sz w:val="18"/>
                    <w:szCs w:val="18"/>
                  </w:rPr>
                  <w:delText>” (C</w:delText>
                </w:r>
                <w:r w:rsidRPr="00BF496A" w:rsidDel="00AA70B8">
                  <w:rPr>
                    <w:rFonts w:asciiTheme="minorHAnsi" w:hAnsiTheme="minorHAnsi"/>
                    <w:sz w:val="18"/>
                    <w:szCs w:val="18"/>
                  </w:rPr>
                  <w:delText>03</w:delText>
                </w:r>
                <w:r w:rsidDel="00AA70B8">
                  <w:rPr>
                    <w:rFonts w:asciiTheme="minorHAnsi" w:hAnsiTheme="minorHAnsi"/>
                    <w:sz w:val="18"/>
                    <w:szCs w:val="18"/>
                  </w:rPr>
                  <w:delText>)</w:delText>
                </w:r>
                <w:r w:rsidRPr="00BF496A" w:rsidDel="00AA70B8">
                  <w:rPr>
                    <w:rFonts w:asciiTheme="minorHAnsi" w:hAnsiTheme="minorHAnsi"/>
                    <w:sz w:val="18"/>
                    <w:szCs w:val="18"/>
                  </w:rPr>
                  <w:delText xml:space="preserve"> * </w:delText>
                </w:r>
                <w:r w:rsidDel="00AA70B8">
                  <w:rPr>
                    <w:rFonts w:asciiTheme="minorHAnsi" w:hAnsiTheme="minorHAnsi"/>
                    <w:sz w:val="18"/>
                    <w:szCs w:val="18"/>
                  </w:rPr>
                  <w:delText>“</w:delText>
                </w:r>
              </w:del>
            </w:ins>
            <w:ins w:id="3297" w:author="Balneg, Ronald@Energy" w:date="2018-11-26T10:34:00Z">
              <w:del w:id="3298" w:author="TF 112518" w:date="2018-11-26T22:31:00Z">
                <w:r w:rsidR="00D3687A" w:rsidRPr="00D3687A" w:rsidDel="00AA70B8">
                  <w:rPr>
                    <w:rFonts w:asciiTheme="minorHAnsi" w:hAnsiTheme="minorHAnsi"/>
                    <w:sz w:val="18"/>
                    <w:szCs w:val="18"/>
                  </w:rPr>
                  <w:delText xml:space="preserve">Installed Mechanical Ventilation Rate </w:delText>
                </w:r>
              </w:del>
            </w:ins>
            <w:ins w:id="3299" w:author="Ferris, Todd@Energy" w:date="2018-11-21T09:22:00Z">
              <w:del w:id="3300" w:author="TF 112518" w:date="2018-11-26T22:31:00Z">
                <w:r w:rsidRPr="00BF496A" w:rsidDel="00AA70B8">
                  <w:rPr>
                    <w:rFonts w:asciiTheme="minorHAnsi" w:hAnsiTheme="minorHAnsi"/>
                    <w:sz w:val="18"/>
                    <w:szCs w:val="18"/>
                  </w:rPr>
                  <w:delText>Fan Airflow (CFM)</w:delText>
                </w:r>
                <w:r w:rsidDel="00AA70B8">
                  <w:rPr>
                    <w:rFonts w:asciiTheme="minorHAnsi" w:hAnsiTheme="minorHAnsi"/>
                    <w:sz w:val="18"/>
                    <w:szCs w:val="18"/>
                  </w:rPr>
                  <w:delText>” (C</w:delText>
                </w:r>
                <w:r w:rsidRPr="00BF496A" w:rsidDel="00AA70B8">
                  <w:rPr>
                    <w:rFonts w:asciiTheme="minorHAnsi" w:hAnsiTheme="minorHAnsi"/>
                    <w:sz w:val="18"/>
                    <w:szCs w:val="18"/>
                  </w:rPr>
                  <w:delText>04</w:delText>
                </w:r>
                <w:r w:rsidDel="00AA70B8">
                  <w:rPr>
                    <w:rFonts w:asciiTheme="minorHAnsi" w:hAnsiTheme="minorHAnsi"/>
                    <w:sz w:val="18"/>
                    <w:szCs w:val="18"/>
                  </w:rPr>
                  <w:delText>)</w:delText>
                </w:r>
                <w:r w:rsidRPr="00BF496A" w:rsidDel="00AA70B8">
                  <w:rPr>
                    <w:rFonts w:asciiTheme="minorHAnsi" w:hAnsiTheme="minorHAnsi"/>
                    <w:sz w:val="18"/>
                    <w:szCs w:val="18"/>
                  </w:rPr>
                  <w:delText>) / 60 (CFM)&gt;&gt;</w:delText>
                </w:r>
              </w:del>
            </w:ins>
          </w:p>
        </w:tc>
      </w:tr>
      <w:tr w:rsidR="00DE0501" w:rsidDel="00AA70B8" w14:paraId="2D5AA19E" w14:textId="77777777" w:rsidTr="003A7CD3">
        <w:trPr>
          <w:ins w:id="3301" w:author="Ferris, Todd@Energy" w:date="2018-11-21T09:22:00Z"/>
          <w:del w:id="3302" w:author="TF 112518" w:date="2018-11-26T22:31:00Z"/>
        </w:trPr>
        <w:tc>
          <w:tcPr>
            <w:tcW w:w="2203" w:type="dxa"/>
          </w:tcPr>
          <w:p w14:paraId="2D5AA199" w14:textId="77777777" w:rsidR="00DE0501" w:rsidRPr="00BF496A" w:rsidDel="00AA70B8" w:rsidRDefault="00DE0501" w:rsidP="003A7CD3">
            <w:pPr>
              <w:rPr>
                <w:ins w:id="3303" w:author="Ferris, Todd@Energy" w:date="2018-11-21T09:22:00Z"/>
                <w:del w:id="3304" w:author="TF 112518" w:date="2018-11-26T22:31:00Z"/>
                <w:rFonts w:asciiTheme="minorHAnsi" w:hAnsiTheme="minorHAnsi"/>
                <w:sz w:val="18"/>
                <w:szCs w:val="18"/>
              </w:rPr>
            </w:pPr>
          </w:p>
        </w:tc>
        <w:tc>
          <w:tcPr>
            <w:tcW w:w="2203" w:type="dxa"/>
          </w:tcPr>
          <w:p w14:paraId="2D5AA19A" w14:textId="77777777" w:rsidR="00DE0501" w:rsidRPr="00BF496A" w:rsidDel="00AA70B8" w:rsidRDefault="00DE0501" w:rsidP="003A7CD3">
            <w:pPr>
              <w:rPr>
                <w:ins w:id="3305" w:author="Ferris, Todd@Energy" w:date="2018-11-21T09:22:00Z"/>
                <w:del w:id="3306" w:author="TF 112518" w:date="2018-11-26T22:31:00Z"/>
                <w:rFonts w:asciiTheme="minorHAnsi" w:hAnsiTheme="minorHAnsi"/>
                <w:sz w:val="18"/>
                <w:szCs w:val="18"/>
              </w:rPr>
            </w:pPr>
          </w:p>
        </w:tc>
        <w:tc>
          <w:tcPr>
            <w:tcW w:w="2203" w:type="dxa"/>
          </w:tcPr>
          <w:p w14:paraId="2D5AA19B" w14:textId="77777777" w:rsidR="00DE0501" w:rsidRPr="00BF496A" w:rsidDel="00AA70B8" w:rsidRDefault="00DE0501" w:rsidP="003A7CD3">
            <w:pPr>
              <w:rPr>
                <w:ins w:id="3307" w:author="Ferris, Todd@Energy" w:date="2018-11-21T09:22:00Z"/>
                <w:del w:id="3308" w:author="TF 112518" w:date="2018-11-26T22:31:00Z"/>
                <w:rFonts w:asciiTheme="minorHAnsi" w:hAnsiTheme="minorHAnsi"/>
                <w:sz w:val="18"/>
                <w:szCs w:val="18"/>
              </w:rPr>
            </w:pPr>
          </w:p>
        </w:tc>
        <w:tc>
          <w:tcPr>
            <w:tcW w:w="2203" w:type="dxa"/>
          </w:tcPr>
          <w:p w14:paraId="2D5AA19C" w14:textId="77777777" w:rsidR="00DE0501" w:rsidRPr="00BF496A" w:rsidDel="00AA70B8" w:rsidRDefault="00DE0501" w:rsidP="003A7CD3">
            <w:pPr>
              <w:rPr>
                <w:ins w:id="3309" w:author="Ferris, Todd@Energy" w:date="2018-11-21T09:22:00Z"/>
                <w:del w:id="3310" w:author="TF 112518" w:date="2018-11-26T22:31:00Z"/>
                <w:rFonts w:asciiTheme="minorHAnsi" w:hAnsiTheme="minorHAnsi"/>
                <w:sz w:val="18"/>
                <w:szCs w:val="18"/>
              </w:rPr>
            </w:pPr>
          </w:p>
        </w:tc>
        <w:tc>
          <w:tcPr>
            <w:tcW w:w="2203" w:type="dxa"/>
          </w:tcPr>
          <w:p w14:paraId="2D5AA19D" w14:textId="77777777" w:rsidR="00DE0501" w:rsidRPr="00BF496A" w:rsidDel="00AA70B8" w:rsidRDefault="00DE0501" w:rsidP="003A7CD3">
            <w:pPr>
              <w:rPr>
                <w:ins w:id="3311" w:author="Ferris, Todd@Energy" w:date="2018-11-21T09:22:00Z"/>
                <w:del w:id="3312" w:author="TF 112518" w:date="2018-11-26T22:31:00Z"/>
                <w:rFonts w:asciiTheme="minorHAnsi" w:hAnsiTheme="minorHAnsi"/>
                <w:sz w:val="18"/>
                <w:szCs w:val="18"/>
              </w:rPr>
            </w:pPr>
          </w:p>
        </w:tc>
      </w:tr>
      <w:tr w:rsidR="003A7CD3" w:rsidDel="00AA70B8" w14:paraId="2D5AA1A4" w14:textId="77777777" w:rsidTr="003A7CD3">
        <w:trPr>
          <w:ins w:id="3313" w:author="Ferris, Todd@Energy" w:date="2018-11-21T10:30:00Z"/>
          <w:del w:id="3314" w:author="TF 112518" w:date="2018-11-26T22:31:00Z"/>
        </w:trPr>
        <w:tc>
          <w:tcPr>
            <w:tcW w:w="2203" w:type="dxa"/>
          </w:tcPr>
          <w:p w14:paraId="2D5AA19F" w14:textId="77777777" w:rsidR="003A7CD3" w:rsidRPr="00BF496A" w:rsidDel="00AA70B8" w:rsidRDefault="003A7CD3" w:rsidP="003A7CD3">
            <w:pPr>
              <w:rPr>
                <w:ins w:id="3315" w:author="Ferris, Todd@Energy" w:date="2018-11-21T10:30:00Z"/>
                <w:del w:id="3316" w:author="TF 112518" w:date="2018-11-26T22:31:00Z"/>
                <w:rFonts w:asciiTheme="minorHAnsi" w:hAnsiTheme="minorHAnsi"/>
                <w:sz w:val="18"/>
                <w:szCs w:val="18"/>
              </w:rPr>
            </w:pPr>
          </w:p>
        </w:tc>
        <w:tc>
          <w:tcPr>
            <w:tcW w:w="2203" w:type="dxa"/>
          </w:tcPr>
          <w:p w14:paraId="2D5AA1A0" w14:textId="77777777" w:rsidR="003A7CD3" w:rsidRPr="00BF496A" w:rsidDel="00AA70B8" w:rsidRDefault="003A7CD3" w:rsidP="003A7CD3">
            <w:pPr>
              <w:rPr>
                <w:ins w:id="3317" w:author="Ferris, Todd@Energy" w:date="2018-11-21T10:30:00Z"/>
                <w:del w:id="3318" w:author="TF 112518" w:date="2018-11-26T22:31:00Z"/>
                <w:rFonts w:asciiTheme="minorHAnsi" w:hAnsiTheme="minorHAnsi"/>
                <w:sz w:val="18"/>
                <w:szCs w:val="18"/>
              </w:rPr>
            </w:pPr>
          </w:p>
        </w:tc>
        <w:tc>
          <w:tcPr>
            <w:tcW w:w="2203" w:type="dxa"/>
          </w:tcPr>
          <w:p w14:paraId="2D5AA1A1" w14:textId="77777777" w:rsidR="003A7CD3" w:rsidRPr="00BF496A" w:rsidDel="00AA70B8" w:rsidRDefault="003A7CD3" w:rsidP="003A7CD3">
            <w:pPr>
              <w:rPr>
                <w:ins w:id="3319" w:author="Ferris, Todd@Energy" w:date="2018-11-21T10:30:00Z"/>
                <w:del w:id="3320" w:author="TF 112518" w:date="2018-11-26T22:31:00Z"/>
                <w:rFonts w:asciiTheme="minorHAnsi" w:hAnsiTheme="minorHAnsi"/>
                <w:sz w:val="18"/>
                <w:szCs w:val="18"/>
              </w:rPr>
            </w:pPr>
          </w:p>
        </w:tc>
        <w:tc>
          <w:tcPr>
            <w:tcW w:w="2203" w:type="dxa"/>
          </w:tcPr>
          <w:p w14:paraId="2D5AA1A2" w14:textId="77777777" w:rsidR="003A7CD3" w:rsidRPr="00BF496A" w:rsidDel="00AA70B8" w:rsidRDefault="003A7CD3" w:rsidP="003A7CD3">
            <w:pPr>
              <w:rPr>
                <w:ins w:id="3321" w:author="Ferris, Todd@Energy" w:date="2018-11-21T10:30:00Z"/>
                <w:del w:id="3322" w:author="TF 112518" w:date="2018-11-26T22:31:00Z"/>
                <w:rFonts w:asciiTheme="minorHAnsi" w:hAnsiTheme="minorHAnsi"/>
                <w:sz w:val="18"/>
                <w:szCs w:val="18"/>
              </w:rPr>
            </w:pPr>
          </w:p>
        </w:tc>
        <w:tc>
          <w:tcPr>
            <w:tcW w:w="2203" w:type="dxa"/>
          </w:tcPr>
          <w:p w14:paraId="2D5AA1A3" w14:textId="77777777" w:rsidR="003A7CD3" w:rsidRPr="00BF496A" w:rsidDel="00AA70B8" w:rsidRDefault="003A7CD3" w:rsidP="003A7CD3">
            <w:pPr>
              <w:rPr>
                <w:ins w:id="3323" w:author="Ferris, Todd@Energy" w:date="2018-11-21T10:30:00Z"/>
                <w:del w:id="3324" w:author="TF 112518" w:date="2018-11-26T22:31:00Z"/>
                <w:rFonts w:asciiTheme="minorHAnsi" w:hAnsiTheme="minorHAnsi"/>
                <w:sz w:val="18"/>
                <w:szCs w:val="18"/>
              </w:rPr>
            </w:pPr>
          </w:p>
        </w:tc>
      </w:tr>
      <w:tr w:rsidR="00DE0501" w:rsidDel="00AA70B8" w14:paraId="2D5AA1A8" w14:textId="77777777" w:rsidTr="003A7CD3">
        <w:trPr>
          <w:ins w:id="3325" w:author="Ferris, Todd@Energy" w:date="2018-11-21T09:22:00Z"/>
          <w:del w:id="3326" w:author="TF 112518" w:date="2018-11-26T22:31:00Z"/>
        </w:trPr>
        <w:tc>
          <w:tcPr>
            <w:tcW w:w="2203" w:type="dxa"/>
            <w:vAlign w:val="bottom"/>
          </w:tcPr>
          <w:p w14:paraId="2D5AA1A5" w14:textId="77777777" w:rsidR="00DE0501" w:rsidRPr="00BF496A" w:rsidDel="00AA70B8" w:rsidRDefault="00DE0501" w:rsidP="003A7CD3">
            <w:pPr>
              <w:jc w:val="center"/>
              <w:rPr>
                <w:ins w:id="3327" w:author="Ferris, Todd@Energy" w:date="2018-11-21T09:22:00Z"/>
                <w:del w:id="3328" w:author="TF 112518" w:date="2018-11-26T22:31:00Z"/>
                <w:rFonts w:asciiTheme="minorHAnsi" w:hAnsiTheme="minorHAnsi"/>
                <w:sz w:val="18"/>
                <w:szCs w:val="18"/>
              </w:rPr>
            </w:pPr>
            <w:ins w:id="3329" w:author="Ferris, Todd@Energy" w:date="2018-11-21T09:22:00Z">
              <w:del w:id="3330" w:author="TF 112518" w:date="2018-11-26T22:31:00Z">
                <w:r w:rsidRPr="00BF496A" w:rsidDel="00AA70B8">
                  <w:rPr>
                    <w:rFonts w:asciiTheme="minorHAnsi" w:hAnsiTheme="minorHAnsi"/>
                    <w:sz w:val="18"/>
                    <w:szCs w:val="18"/>
                  </w:rPr>
                  <w:delText>06</w:delText>
                </w:r>
              </w:del>
            </w:ins>
          </w:p>
        </w:tc>
        <w:tc>
          <w:tcPr>
            <w:tcW w:w="6609" w:type="dxa"/>
            <w:gridSpan w:val="3"/>
            <w:vAlign w:val="bottom"/>
          </w:tcPr>
          <w:p w14:paraId="2D5AA1A6" w14:textId="77777777" w:rsidR="00DE0501" w:rsidRPr="00BF496A" w:rsidDel="00AA70B8" w:rsidRDefault="00DE0501" w:rsidP="003A7CD3">
            <w:pPr>
              <w:rPr>
                <w:ins w:id="3331" w:author="Ferris, Todd@Energy" w:date="2018-11-21T09:22:00Z"/>
                <w:del w:id="3332" w:author="TF 112518" w:date="2018-11-26T22:31:00Z"/>
                <w:rFonts w:asciiTheme="minorHAnsi" w:hAnsiTheme="minorHAnsi"/>
                <w:sz w:val="18"/>
                <w:szCs w:val="18"/>
              </w:rPr>
            </w:pPr>
            <w:ins w:id="3333" w:author="Ferris, Todd@Energy" w:date="2018-11-21T09:22:00Z">
              <w:del w:id="3334" w:author="TF 112518" w:date="2018-11-26T22:31:00Z">
                <w:r w:rsidRPr="00BF496A" w:rsidDel="00AA70B8">
                  <w:rPr>
                    <w:rFonts w:asciiTheme="minorHAnsi" w:hAnsiTheme="minorHAnsi"/>
                    <w:sz w:val="18"/>
                    <w:szCs w:val="18"/>
                  </w:rPr>
                  <w:delText xml:space="preserve">Total installed Continuous Ventilation (CFM) </w:delText>
                </w:r>
              </w:del>
            </w:ins>
          </w:p>
        </w:tc>
        <w:tc>
          <w:tcPr>
            <w:tcW w:w="2203" w:type="dxa"/>
          </w:tcPr>
          <w:p w14:paraId="2D5AA1A7" w14:textId="77777777" w:rsidR="00DE0501" w:rsidRPr="00BF496A" w:rsidDel="00AA70B8" w:rsidRDefault="00DE0501" w:rsidP="003A7CD3">
            <w:pPr>
              <w:rPr>
                <w:ins w:id="3335" w:author="Ferris, Todd@Energy" w:date="2018-11-21T09:22:00Z"/>
                <w:del w:id="3336" w:author="TF 112518" w:date="2018-11-26T22:31:00Z"/>
                <w:rFonts w:asciiTheme="minorHAnsi" w:hAnsiTheme="minorHAnsi"/>
                <w:sz w:val="18"/>
                <w:szCs w:val="18"/>
              </w:rPr>
            </w:pPr>
            <w:ins w:id="3337" w:author="Ferris, Todd@Energy" w:date="2018-11-21T09:22:00Z">
              <w:del w:id="3338" w:author="TF 112518" w:date="2018-11-26T22:31:00Z">
                <w:r w:rsidRPr="00BF496A" w:rsidDel="00AA70B8">
                  <w:rPr>
                    <w:rFonts w:asciiTheme="minorHAnsi" w:hAnsiTheme="minorHAnsi"/>
                    <w:sz w:val="18"/>
                    <w:szCs w:val="18"/>
                  </w:rPr>
                  <w:delText xml:space="preserve">&lt;&lt;calculated field, value = </w:delText>
                </w:r>
                <w:r w:rsidDel="00AA70B8">
                  <w:rPr>
                    <w:rFonts w:asciiTheme="minorHAnsi" w:hAnsiTheme="minorHAnsi"/>
                    <w:sz w:val="18"/>
                    <w:szCs w:val="18"/>
                  </w:rPr>
                  <w:delText>sum of values in column “</w:delText>
                </w:r>
                <w:r w:rsidRPr="00BF496A" w:rsidDel="00AA70B8">
                  <w:rPr>
                    <w:rFonts w:asciiTheme="minorHAnsi" w:hAnsiTheme="minorHAnsi"/>
                    <w:sz w:val="18"/>
                    <w:szCs w:val="18"/>
                  </w:rPr>
                  <w:delText>Equivalent Continuous Ventilation (CFM)</w:delText>
                </w:r>
                <w:r w:rsidDel="00AA70B8">
                  <w:rPr>
                    <w:rFonts w:asciiTheme="minorHAnsi" w:hAnsiTheme="minorHAnsi"/>
                    <w:sz w:val="18"/>
                    <w:szCs w:val="18"/>
                  </w:rPr>
                  <w:delText>”</w:delText>
                </w:r>
                <w:r w:rsidRPr="00BF496A" w:rsidDel="00AA70B8">
                  <w:rPr>
                    <w:rFonts w:asciiTheme="minorHAnsi" w:hAnsiTheme="minorHAnsi"/>
                    <w:sz w:val="18"/>
                    <w:szCs w:val="18"/>
                  </w:rPr>
                  <w:delText xml:space="preserve"> (</w:delText>
                </w:r>
                <w:r w:rsidDel="00AA70B8">
                  <w:rPr>
                    <w:rFonts w:asciiTheme="minorHAnsi" w:hAnsiTheme="minorHAnsi"/>
                    <w:sz w:val="18"/>
                    <w:szCs w:val="18"/>
                  </w:rPr>
                  <w:delText>C</w:delText>
                </w:r>
                <w:r w:rsidRPr="00BF496A" w:rsidDel="00AA70B8">
                  <w:rPr>
                    <w:rFonts w:asciiTheme="minorHAnsi" w:hAnsiTheme="minorHAnsi"/>
                    <w:sz w:val="18"/>
                    <w:szCs w:val="18"/>
                  </w:rPr>
                  <w:delText>0</w:delText>
                </w:r>
                <w:r w:rsidDel="00AA70B8">
                  <w:rPr>
                    <w:rFonts w:asciiTheme="minorHAnsi" w:hAnsiTheme="minorHAnsi"/>
                    <w:sz w:val="18"/>
                    <w:szCs w:val="18"/>
                  </w:rPr>
                  <w:delText>5)</w:delText>
                </w:r>
                <w:r w:rsidRPr="00BF496A" w:rsidDel="00AA70B8">
                  <w:rPr>
                    <w:rFonts w:asciiTheme="minorHAnsi" w:hAnsiTheme="minorHAnsi"/>
                    <w:sz w:val="18"/>
                    <w:szCs w:val="18"/>
                  </w:rPr>
                  <w:delText>&gt;&gt;</w:delText>
                </w:r>
              </w:del>
            </w:ins>
          </w:p>
        </w:tc>
      </w:tr>
    </w:tbl>
    <w:tbl>
      <w:tblPr>
        <w:tblW w:w="4992"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641"/>
        <w:gridCol w:w="10357"/>
      </w:tblGrid>
      <w:tr w:rsidR="00DE0501" w:rsidRPr="00500C2C" w14:paraId="2D5AA1AA" w14:textId="77777777" w:rsidTr="00355CC6">
        <w:tc>
          <w:tcPr>
            <w:tcW w:w="10998" w:type="dxa"/>
            <w:gridSpan w:val="2"/>
          </w:tcPr>
          <w:p w14:paraId="2D5AA1A9" w14:textId="77777777" w:rsidR="00DE0501" w:rsidRPr="00500C2C" w:rsidRDefault="00AA70B8" w:rsidP="00AA70B8">
            <w:pPr>
              <w:keepNext/>
              <w:rPr>
                <w:rFonts w:asciiTheme="minorHAnsi" w:hAnsiTheme="minorHAnsi"/>
                <w:szCs w:val="18"/>
              </w:rPr>
            </w:pPr>
            <w:r>
              <w:rPr>
                <w:rFonts w:asciiTheme="minorHAnsi" w:hAnsiTheme="minorHAnsi"/>
                <w:b/>
                <w:szCs w:val="18"/>
              </w:rPr>
              <w:t>B</w:t>
            </w:r>
            <w:del w:id="3339" w:author="Ferris, Todd@Energy" w:date="2018-11-21T09:51:00Z">
              <w:r w:rsidR="00DE0501" w:rsidRPr="00500C2C" w:rsidDel="00B85083">
                <w:rPr>
                  <w:rFonts w:asciiTheme="minorHAnsi" w:hAnsiTheme="minorHAnsi"/>
                  <w:b/>
                  <w:szCs w:val="18"/>
                </w:rPr>
                <w:delText>C</w:delText>
              </w:r>
            </w:del>
            <w:r w:rsidR="00DE0501" w:rsidRPr="00500C2C">
              <w:rPr>
                <w:rFonts w:asciiTheme="minorHAnsi" w:hAnsiTheme="minorHAnsi"/>
                <w:b/>
                <w:szCs w:val="18"/>
              </w:rPr>
              <w:t>. Compliance Statement</w:t>
            </w:r>
            <w:r w:rsidR="00DE0501" w:rsidRPr="00500C2C">
              <w:rPr>
                <w:rFonts w:asciiTheme="minorHAnsi" w:hAnsiTheme="minorHAnsi"/>
                <w:szCs w:val="18"/>
              </w:rPr>
              <w:t xml:space="preserve"> </w:t>
            </w:r>
          </w:p>
        </w:tc>
      </w:tr>
      <w:tr w:rsidR="00DE0501" w:rsidRPr="00D2491C" w14:paraId="2D5AA1AE" w14:textId="77777777" w:rsidTr="00355CC6">
        <w:trPr>
          <w:trHeight w:val="158"/>
        </w:trPr>
        <w:tc>
          <w:tcPr>
            <w:tcW w:w="641" w:type="dxa"/>
            <w:vAlign w:val="center"/>
          </w:tcPr>
          <w:p w14:paraId="2D5AA1AB" w14:textId="77777777" w:rsidR="00DE0501" w:rsidRPr="00D2491C" w:rsidRDefault="00DE0501" w:rsidP="003A7CD3">
            <w:pPr>
              <w:keepNext/>
              <w:jc w:val="center"/>
              <w:rPr>
                <w:rFonts w:asciiTheme="minorHAnsi" w:hAnsiTheme="minorHAnsi"/>
                <w:sz w:val="18"/>
                <w:szCs w:val="18"/>
              </w:rPr>
            </w:pPr>
            <w:r w:rsidRPr="00D2491C">
              <w:rPr>
                <w:rFonts w:asciiTheme="minorHAnsi" w:hAnsiTheme="minorHAnsi"/>
                <w:sz w:val="18"/>
                <w:szCs w:val="18"/>
              </w:rPr>
              <w:t>01</w:t>
            </w:r>
          </w:p>
        </w:tc>
        <w:tc>
          <w:tcPr>
            <w:tcW w:w="10357" w:type="dxa"/>
            <w:vAlign w:val="center"/>
          </w:tcPr>
          <w:p w14:paraId="2D5AA1AC" w14:textId="77777777" w:rsidR="00DE0501" w:rsidDel="00B85083" w:rsidRDefault="00DE0501" w:rsidP="00B85083">
            <w:pPr>
              <w:keepNext/>
              <w:rPr>
                <w:del w:id="3340" w:author="Ferris, Todd@Energy" w:date="2018-11-21T09:52:00Z"/>
                <w:rFonts w:asciiTheme="minorHAnsi" w:hAnsiTheme="minorHAnsi"/>
                <w:sz w:val="18"/>
                <w:szCs w:val="18"/>
              </w:rPr>
            </w:pPr>
            <w:r w:rsidRPr="00D2491C">
              <w:rPr>
                <w:rFonts w:asciiTheme="minorHAnsi" w:hAnsiTheme="minorHAnsi"/>
                <w:sz w:val="18"/>
                <w:szCs w:val="18"/>
              </w:rPr>
              <w:t>&lt;&lt;</w:t>
            </w:r>
            <w:del w:id="3341" w:author="Ferris, Todd@Energy" w:date="2018-11-21T09:52:00Z">
              <w:r w:rsidRPr="00D2491C" w:rsidDel="00B85083">
                <w:rPr>
                  <w:rFonts w:asciiTheme="minorHAnsi" w:hAnsiTheme="minorHAnsi"/>
                  <w:sz w:val="18"/>
                  <w:szCs w:val="18"/>
                </w:rPr>
                <w:delText xml:space="preserve"> if the </w:delText>
              </w:r>
              <w:r w:rsidDel="00B85083">
                <w:rPr>
                  <w:rFonts w:asciiTheme="minorHAnsi" w:hAnsiTheme="minorHAnsi"/>
                  <w:sz w:val="18"/>
                  <w:szCs w:val="18"/>
                </w:rPr>
                <w:delText xml:space="preserve">installed continuous </w:delText>
              </w:r>
              <w:r w:rsidRPr="00D2491C" w:rsidDel="00B85083">
                <w:rPr>
                  <w:rFonts w:asciiTheme="minorHAnsi" w:hAnsiTheme="minorHAnsi"/>
                  <w:sz w:val="18"/>
                  <w:szCs w:val="18"/>
                </w:rPr>
                <w:delText xml:space="preserve">whole-building ventilation rate B02 is equal to or greater than the required continuous whole-building ventilation rate B01 then display text: "Building Passes Continuous Whole-Building Ventilation Rate Test"; if the </w:delText>
              </w:r>
              <w:r w:rsidDel="00B85083">
                <w:rPr>
                  <w:rFonts w:asciiTheme="minorHAnsi" w:hAnsiTheme="minorHAnsi"/>
                  <w:sz w:val="18"/>
                  <w:szCs w:val="18"/>
                </w:rPr>
                <w:delText xml:space="preserve">installed continuous </w:delText>
              </w:r>
              <w:r w:rsidRPr="00D2491C" w:rsidDel="00B85083">
                <w:rPr>
                  <w:rFonts w:asciiTheme="minorHAnsi" w:hAnsiTheme="minorHAnsi"/>
                  <w:sz w:val="18"/>
                  <w:szCs w:val="18"/>
                </w:rPr>
                <w:delText xml:space="preserve">whole-building ventilation rate B02 is less than the required continuous whole-building ventilation rate B01 then display text: "Building </w:delText>
              </w:r>
            </w:del>
          </w:p>
          <w:p w14:paraId="2D5AA1AD" w14:textId="2104D998" w:rsidR="00DE0501" w:rsidRPr="00D2491C" w:rsidRDefault="00DE0501" w:rsidP="0060378E">
            <w:pPr>
              <w:keepNext/>
              <w:rPr>
                <w:rFonts w:asciiTheme="minorHAnsi" w:hAnsiTheme="minorHAnsi"/>
                <w:sz w:val="18"/>
                <w:szCs w:val="18"/>
              </w:rPr>
            </w:pPr>
            <w:del w:id="3342" w:author="Ferris, Todd@Energy" w:date="2018-11-21T09:52:00Z">
              <w:r w:rsidRPr="00D2491C" w:rsidDel="00B85083">
                <w:rPr>
                  <w:rFonts w:asciiTheme="minorHAnsi" w:hAnsiTheme="minorHAnsi"/>
                  <w:sz w:val="18"/>
                  <w:szCs w:val="18"/>
                </w:rPr>
                <w:delText>Fails Continuous Whole-Building Ventilation Rate Test"</w:delText>
              </w:r>
            </w:del>
            <w:ins w:id="3343" w:author="Ferris, Todd@Energy" w:date="2018-11-21T09:53:00Z">
              <w:r w:rsidR="00B85083" w:rsidRPr="00C27BAB">
                <w:rPr>
                  <w:rFonts w:asciiTheme="minorHAnsi" w:hAnsiTheme="minorHAnsi"/>
                  <w:sz w:val="18"/>
                  <w:szCs w:val="18"/>
                </w:rPr>
                <w:t xml:space="preserve"> I</w:t>
              </w:r>
              <w:r w:rsidR="00B85083">
                <w:rPr>
                  <w:rFonts w:asciiTheme="minorHAnsi" w:hAnsiTheme="minorHAnsi"/>
                  <w:sz w:val="18"/>
                  <w:szCs w:val="18"/>
                </w:rPr>
                <w:t>f</w:t>
              </w:r>
              <w:r w:rsidR="00B85083" w:rsidRPr="00C27BAB">
                <w:rPr>
                  <w:rFonts w:asciiTheme="minorHAnsi" w:hAnsiTheme="minorHAnsi"/>
                  <w:sz w:val="18"/>
                  <w:szCs w:val="18"/>
                </w:rPr>
                <w:t xml:space="preserve"> </w:t>
              </w:r>
              <w:r w:rsidR="00B85083">
                <w:rPr>
                  <w:rFonts w:asciiTheme="minorHAnsi" w:hAnsiTheme="minorHAnsi"/>
                  <w:sz w:val="18"/>
                  <w:szCs w:val="18"/>
                </w:rPr>
                <w:t>‘Building Type”</w:t>
              </w:r>
            </w:ins>
            <w:ins w:id="3344" w:author="Ferris, Todd@Energy" w:date="2018-11-21T09:54:00Z">
              <w:r w:rsidR="00B85083">
                <w:rPr>
                  <w:rFonts w:asciiTheme="minorHAnsi" w:hAnsiTheme="minorHAnsi"/>
                  <w:sz w:val="18"/>
                  <w:szCs w:val="18"/>
                </w:rPr>
                <w:t xml:space="preserve"> (</w:t>
              </w:r>
            </w:ins>
            <w:ins w:id="3345" w:author="Ferris, Todd@Energy" w:date="2018-11-21T09:53:00Z">
              <w:r w:rsidR="00B85083" w:rsidRPr="00C27BAB">
                <w:rPr>
                  <w:rFonts w:asciiTheme="minorHAnsi" w:hAnsiTheme="minorHAnsi"/>
                  <w:sz w:val="18"/>
                  <w:szCs w:val="18"/>
                </w:rPr>
                <w:t>A02</w:t>
              </w:r>
            </w:ins>
            <w:ins w:id="3346" w:author="Ferris, Todd@Energy" w:date="2018-11-21T09:54:00Z">
              <w:r w:rsidR="00B85083">
                <w:rPr>
                  <w:rFonts w:asciiTheme="minorHAnsi" w:hAnsiTheme="minorHAnsi"/>
                  <w:sz w:val="18"/>
                  <w:szCs w:val="18"/>
                </w:rPr>
                <w:t>)</w:t>
              </w:r>
            </w:ins>
            <w:ins w:id="3347" w:author="Ferris, Todd@Energy" w:date="2018-11-21T09:53:00Z">
              <w:r w:rsidR="00B85083" w:rsidRPr="00C27BAB">
                <w:rPr>
                  <w:rFonts w:asciiTheme="minorHAnsi" w:hAnsiTheme="minorHAnsi"/>
                  <w:sz w:val="18"/>
                  <w:szCs w:val="18"/>
                </w:rPr>
                <w:t xml:space="preserve"> = ‘Non-dwelling Unit’ then display text: “Building Passes</w:t>
              </w:r>
              <w:r w:rsidR="00B85083">
                <w:rPr>
                  <w:rFonts w:asciiTheme="minorHAnsi" w:hAnsiTheme="minorHAnsi"/>
                  <w:sz w:val="18"/>
                  <w:szCs w:val="18"/>
                </w:rPr>
                <w:t>"</w:t>
              </w:r>
            </w:ins>
            <w:r w:rsidRPr="00D2491C">
              <w:rPr>
                <w:rFonts w:asciiTheme="minorHAnsi" w:hAnsiTheme="minorHAnsi"/>
                <w:sz w:val="18"/>
                <w:szCs w:val="18"/>
              </w:rPr>
              <w:t>&gt;&gt;</w:t>
            </w:r>
          </w:p>
        </w:tc>
      </w:tr>
    </w:tbl>
    <w:p w14:paraId="2D5AA1AF" w14:textId="77777777" w:rsidR="004B6E84" w:rsidDel="00C0202F" w:rsidRDefault="004B6E84">
      <w:pPr>
        <w:rPr>
          <w:del w:id="3348" w:author="TF 112518" w:date="2018-11-25T13:03:00Z"/>
          <w:rFonts w:asciiTheme="minorHAnsi" w:hAnsiTheme="minorHAnsi"/>
          <w:sz w:val="18"/>
          <w:szCs w:val="18"/>
        </w:rPr>
      </w:pPr>
      <w:del w:id="3349" w:author="TF 112518" w:date="2018-11-25T13:03:00Z">
        <w:r w:rsidDel="00C0202F">
          <w:rPr>
            <w:rFonts w:asciiTheme="minorHAnsi" w:hAnsiTheme="minorHAnsi"/>
            <w:sz w:val="18"/>
            <w:szCs w:val="18"/>
          </w:rPr>
          <w:br w:type="page"/>
        </w:r>
      </w:del>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650"/>
        <w:gridCol w:w="189"/>
        <w:gridCol w:w="972"/>
        <w:gridCol w:w="871"/>
        <w:gridCol w:w="295"/>
        <w:gridCol w:w="1170"/>
        <w:gridCol w:w="1202"/>
        <w:gridCol w:w="1138"/>
        <w:gridCol w:w="1170"/>
        <w:gridCol w:w="1170"/>
        <w:gridCol w:w="1189"/>
      </w:tblGrid>
      <w:tr w:rsidR="004B6E84" w:rsidDel="007056D7" w14:paraId="2D5AA1B1" w14:textId="77777777" w:rsidTr="007056D7">
        <w:trPr>
          <w:del w:id="3350" w:author="Ferris, Todd@Energy" w:date="2018-11-21T10:48:00Z"/>
        </w:trPr>
        <w:tc>
          <w:tcPr>
            <w:tcW w:w="11016" w:type="dxa"/>
            <w:gridSpan w:val="11"/>
            <w:tcBorders>
              <w:top w:val="single" w:sz="4" w:space="0" w:color="000000"/>
              <w:left w:val="single" w:sz="4" w:space="0" w:color="000000"/>
              <w:bottom w:val="single" w:sz="4" w:space="0" w:color="000000"/>
              <w:right w:val="single" w:sz="4" w:space="0" w:color="000000"/>
            </w:tcBorders>
          </w:tcPr>
          <w:p w14:paraId="2D5AA1B0" w14:textId="77777777" w:rsidR="004B6E84" w:rsidDel="007056D7" w:rsidRDefault="004B6E84" w:rsidP="0029047D">
            <w:pPr>
              <w:keepNext/>
              <w:rPr>
                <w:del w:id="3351" w:author="Ferris, Todd@Energy" w:date="2018-11-21T10:48:00Z"/>
                <w:rFonts w:asciiTheme="minorHAnsi" w:hAnsiTheme="minorHAnsi"/>
                <w:sz w:val="18"/>
                <w:szCs w:val="18"/>
              </w:rPr>
            </w:pPr>
            <w:del w:id="3352" w:author="Ferris, Todd@Energy" w:date="2018-11-21T10:48:00Z">
              <w:r w:rsidRPr="0029047D" w:rsidDel="007056D7">
                <w:rPr>
                  <w:rFonts w:asciiTheme="minorHAnsi" w:hAnsiTheme="minorHAnsi"/>
                  <w:b/>
                  <w:szCs w:val="18"/>
                </w:rPr>
                <w:delText xml:space="preserve">D. Local Mechanical Exhaust System – Fan </w:delText>
              </w:r>
              <w:r w:rsidR="0029047D" w:rsidDel="007056D7">
                <w:rPr>
                  <w:rFonts w:asciiTheme="minorHAnsi" w:hAnsiTheme="minorHAnsi"/>
                  <w:b/>
                  <w:szCs w:val="18"/>
                </w:rPr>
                <w:delText>S</w:delText>
              </w:r>
              <w:r w:rsidRPr="0029047D" w:rsidDel="007056D7">
                <w:rPr>
                  <w:rFonts w:asciiTheme="minorHAnsi" w:hAnsiTheme="minorHAnsi"/>
                  <w:b/>
                  <w:szCs w:val="18"/>
                </w:rPr>
                <w:delText xml:space="preserve">election and </w:delText>
              </w:r>
              <w:r w:rsidR="0029047D" w:rsidDel="007056D7">
                <w:rPr>
                  <w:rFonts w:asciiTheme="minorHAnsi" w:hAnsiTheme="minorHAnsi"/>
                  <w:b/>
                  <w:szCs w:val="18"/>
                </w:rPr>
                <w:delText>D</w:delText>
              </w:r>
              <w:r w:rsidRPr="0029047D" w:rsidDel="007056D7">
                <w:rPr>
                  <w:rFonts w:asciiTheme="minorHAnsi" w:hAnsiTheme="minorHAnsi"/>
                  <w:b/>
                  <w:szCs w:val="18"/>
                </w:rPr>
                <w:delText xml:space="preserve">uct </w:delText>
              </w:r>
              <w:r w:rsidR="0029047D" w:rsidDel="007056D7">
                <w:rPr>
                  <w:rFonts w:asciiTheme="minorHAnsi" w:hAnsiTheme="minorHAnsi"/>
                  <w:b/>
                  <w:szCs w:val="18"/>
                </w:rPr>
                <w:delText>D</w:delText>
              </w:r>
              <w:r w:rsidRPr="0029047D" w:rsidDel="007056D7">
                <w:rPr>
                  <w:rFonts w:asciiTheme="minorHAnsi" w:hAnsiTheme="minorHAnsi"/>
                  <w:b/>
                  <w:szCs w:val="18"/>
                </w:rPr>
                <w:delText xml:space="preserve">esign </w:delText>
              </w:r>
              <w:r w:rsidR="0029047D" w:rsidDel="007056D7">
                <w:rPr>
                  <w:rFonts w:asciiTheme="minorHAnsi" w:hAnsiTheme="minorHAnsi"/>
                  <w:b/>
                  <w:szCs w:val="18"/>
                </w:rPr>
                <w:delText>C</w:delText>
              </w:r>
              <w:r w:rsidRPr="0029047D" w:rsidDel="007056D7">
                <w:rPr>
                  <w:rFonts w:asciiTheme="minorHAnsi" w:hAnsiTheme="minorHAnsi"/>
                  <w:b/>
                  <w:szCs w:val="18"/>
                </w:rPr>
                <w:delText xml:space="preserve">riteria for </w:delText>
              </w:r>
              <w:r w:rsidR="0029047D" w:rsidDel="007056D7">
                <w:rPr>
                  <w:rFonts w:asciiTheme="minorHAnsi" w:hAnsiTheme="minorHAnsi"/>
                  <w:b/>
                  <w:szCs w:val="18"/>
                </w:rPr>
                <w:delText>C</w:delText>
              </w:r>
              <w:r w:rsidRPr="0029047D" w:rsidDel="007056D7">
                <w:rPr>
                  <w:rFonts w:asciiTheme="minorHAnsi" w:hAnsiTheme="minorHAnsi"/>
                  <w:b/>
                  <w:szCs w:val="18"/>
                </w:rPr>
                <w:delText>ompliance</w:delText>
              </w:r>
            </w:del>
          </w:p>
        </w:tc>
      </w:tr>
      <w:tr w:rsidR="004B6E84" w:rsidDel="007056D7" w14:paraId="2D5AA1B5" w14:textId="77777777" w:rsidTr="007056D7">
        <w:trPr>
          <w:trHeight w:val="158"/>
          <w:del w:id="3353" w:author="Ferris, Todd@Energy" w:date="2018-11-21T10:48:00Z"/>
        </w:trPr>
        <w:tc>
          <w:tcPr>
            <w:tcW w:w="11016" w:type="dxa"/>
            <w:gridSpan w:val="11"/>
            <w:tcBorders>
              <w:top w:val="single" w:sz="4" w:space="0" w:color="000000"/>
              <w:left w:val="single" w:sz="4" w:space="0" w:color="000000"/>
              <w:bottom w:val="single" w:sz="4" w:space="0" w:color="000000"/>
              <w:right w:val="single" w:sz="4" w:space="0" w:color="000000"/>
            </w:tcBorders>
            <w:vAlign w:val="center"/>
          </w:tcPr>
          <w:p w14:paraId="2D5AA1B2" w14:textId="77777777" w:rsidR="004B6E84" w:rsidDel="007056D7" w:rsidRDefault="004B6E84">
            <w:pPr>
              <w:keepNext/>
              <w:rPr>
                <w:del w:id="3354" w:author="Ferris, Todd@Energy" w:date="2018-11-21T10:48:00Z"/>
                <w:rFonts w:asciiTheme="minorHAnsi" w:hAnsiTheme="minorHAnsi"/>
                <w:i/>
                <w:sz w:val="18"/>
                <w:szCs w:val="18"/>
              </w:rPr>
            </w:pPr>
            <w:del w:id="3355" w:author="Ferris, Todd@Energy" w:date="2018-11-21T10:48:00Z">
              <w:r w:rsidDel="007056D7">
                <w:rPr>
                  <w:rFonts w:asciiTheme="minorHAnsi" w:hAnsiTheme="minorHAnsi"/>
                  <w:sz w:val="18"/>
                  <w:szCs w:val="18"/>
                </w:rPr>
                <w:delText xml:space="preserve">Local mechanical exhaust fans shall be installed in each kitchen and bathroom.  </w:delText>
              </w:r>
              <w:r w:rsidDel="007056D7">
                <w:rPr>
                  <w:rFonts w:asciiTheme="minorHAnsi" w:hAnsiTheme="minorHAnsi"/>
                  <w:i/>
                  <w:sz w:val="18"/>
                  <w:szCs w:val="18"/>
                </w:rPr>
                <w:delText>Delivered local ventilation rates:</w:delText>
              </w:r>
            </w:del>
          </w:p>
          <w:p w14:paraId="2D5AA1B3" w14:textId="77777777" w:rsidR="004B6E84" w:rsidDel="007056D7" w:rsidRDefault="004B6E84" w:rsidP="004B6E84">
            <w:pPr>
              <w:pStyle w:val="ListParagraph"/>
              <w:keepNext/>
              <w:numPr>
                <w:ilvl w:val="0"/>
                <w:numId w:val="15"/>
              </w:numPr>
              <w:rPr>
                <w:del w:id="3356" w:author="Ferris, Todd@Energy" w:date="2018-11-21T10:48:00Z"/>
                <w:rFonts w:asciiTheme="minorHAnsi" w:hAnsiTheme="minorHAnsi"/>
                <w:sz w:val="18"/>
                <w:szCs w:val="18"/>
              </w:rPr>
            </w:pPr>
            <w:del w:id="3357" w:author="Ferris, Todd@Energy" w:date="2018-11-21T10:48:00Z">
              <w:r w:rsidDel="007056D7">
                <w:rPr>
                  <w:rFonts w:asciiTheme="minorHAnsi" w:hAnsiTheme="minorHAnsi"/>
                  <w:i/>
                  <w:sz w:val="18"/>
                  <w:szCs w:val="18"/>
                </w:rPr>
                <w:delText>All local ventilation rates have been measured using a flow hood, flow grid, or other airflow measuring device and meet the requirements of 62.2 Tables 5.1 or 5.2</w:delText>
              </w:r>
              <w:r w:rsidR="003426B7" w:rsidDel="007056D7">
                <w:rPr>
                  <w:rFonts w:asciiTheme="minorHAnsi" w:hAnsiTheme="minorHAnsi"/>
                  <w:i/>
                  <w:sz w:val="18"/>
                  <w:szCs w:val="18"/>
                </w:rPr>
                <w:delText>;</w:delText>
              </w:r>
              <w:r w:rsidDel="007056D7">
                <w:rPr>
                  <w:rFonts w:asciiTheme="minorHAnsi" w:hAnsiTheme="minorHAnsi"/>
                  <w:i/>
                  <w:sz w:val="18"/>
                  <w:szCs w:val="18"/>
                </w:rPr>
                <w:delText xml:space="preserve"> OR</w:delText>
              </w:r>
            </w:del>
          </w:p>
          <w:p w14:paraId="2D5AA1B4" w14:textId="77777777" w:rsidR="004B6E84" w:rsidDel="007056D7" w:rsidRDefault="004B6E84" w:rsidP="004B6E84">
            <w:pPr>
              <w:pStyle w:val="ListParagraph"/>
              <w:keepNext/>
              <w:numPr>
                <w:ilvl w:val="0"/>
                <w:numId w:val="15"/>
              </w:numPr>
              <w:rPr>
                <w:del w:id="3358" w:author="Ferris, Todd@Energy" w:date="2018-11-21T10:48:00Z"/>
                <w:rFonts w:asciiTheme="minorHAnsi" w:hAnsiTheme="minorHAnsi"/>
                <w:sz w:val="18"/>
                <w:szCs w:val="18"/>
              </w:rPr>
            </w:pPr>
            <w:del w:id="3359" w:author="Ferris, Todd@Energy" w:date="2018-11-21T10:48:00Z">
              <w:r w:rsidDel="007056D7">
                <w:rPr>
                  <w:rFonts w:asciiTheme="minorHAnsi" w:hAnsiTheme="minorHAnsi"/>
                  <w:i/>
                  <w:sz w:val="18"/>
                  <w:szCs w:val="18"/>
                </w:rPr>
                <w:delText>The airflow rating at a pressure of 0.25 in. w.c. of a certified fan is assumed because the local ventilation system duct sizing meets the prescriptive requirements of 62.2 Table 5.3, or manufacturer's design criteria.</w:delText>
              </w:r>
            </w:del>
          </w:p>
        </w:tc>
      </w:tr>
      <w:tr w:rsidR="004B6E84" w:rsidDel="007056D7" w14:paraId="2D5AA1B8" w14:textId="77777777" w:rsidTr="007056D7">
        <w:trPr>
          <w:trHeight w:val="158"/>
          <w:del w:id="3360" w:author="Ferris, Todd@Energy" w:date="2018-11-21T10:48:00Z"/>
        </w:trPr>
        <w:tc>
          <w:tcPr>
            <w:tcW w:w="11016" w:type="dxa"/>
            <w:gridSpan w:val="11"/>
            <w:tcBorders>
              <w:top w:val="single" w:sz="4" w:space="0" w:color="000000"/>
              <w:left w:val="single" w:sz="4" w:space="0" w:color="000000"/>
              <w:bottom w:val="single" w:sz="4" w:space="0" w:color="000000"/>
              <w:right w:val="single" w:sz="4" w:space="0" w:color="000000"/>
            </w:tcBorders>
            <w:vAlign w:val="center"/>
          </w:tcPr>
          <w:p w14:paraId="2D5AA1B6" w14:textId="77777777" w:rsidR="004B6E84" w:rsidDel="007056D7" w:rsidRDefault="004B6E84">
            <w:pPr>
              <w:keepNext/>
              <w:suppressAutoHyphens/>
              <w:rPr>
                <w:del w:id="3361" w:author="Ferris, Todd@Energy" w:date="2018-11-21T10:48:00Z"/>
                <w:rFonts w:asciiTheme="minorHAnsi" w:hAnsiTheme="minorHAnsi"/>
                <w:b/>
                <w:sz w:val="18"/>
                <w:szCs w:val="18"/>
              </w:rPr>
            </w:pPr>
            <w:del w:id="3362" w:author="Ferris, Todd@Energy" w:date="2018-11-21T10:48:00Z">
              <w:r w:rsidDel="007056D7">
                <w:rPr>
                  <w:rFonts w:asciiTheme="minorHAnsi" w:hAnsiTheme="minorHAnsi"/>
                  <w:b/>
                  <w:sz w:val="18"/>
                  <w:szCs w:val="18"/>
                </w:rPr>
                <w:delText xml:space="preserve">Table 5.1 </w:delText>
              </w:r>
            </w:del>
          </w:p>
          <w:p w14:paraId="2D5AA1B7" w14:textId="77777777" w:rsidR="004B6E84" w:rsidDel="007056D7" w:rsidRDefault="004B6E84">
            <w:pPr>
              <w:keepNext/>
              <w:rPr>
                <w:del w:id="3363" w:author="Ferris, Todd@Energy" w:date="2018-11-21T10:48:00Z"/>
                <w:rFonts w:asciiTheme="minorHAnsi" w:hAnsiTheme="minorHAnsi"/>
                <w:sz w:val="18"/>
                <w:szCs w:val="18"/>
              </w:rPr>
            </w:pPr>
            <w:del w:id="3364" w:author="Ferris, Todd@Energy" w:date="2018-11-21T10:48:00Z">
              <w:r w:rsidDel="007056D7">
                <w:rPr>
                  <w:rFonts w:asciiTheme="minorHAnsi" w:hAnsiTheme="minorHAnsi"/>
                  <w:b/>
                  <w:sz w:val="18"/>
                  <w:szCs w:val="18"/>
                </w:rPr>
                <w:delText>Intermittent Local Ventilation Exhaust Airflow Rates</w:delText>
              </w:r>
            </w:del>
          </w:p>
        </w:tc>
      </w:tr>
      <w:tr w:rsidR="004B6E84" w:rsidDel="007056D7" w14:paraId="2D5AA1BC" w14:textId="77777777" w:rsidTr="007056D7">
        <w:trPr>
          <w:trHeight w:val="61"/>
          <w:del w:id="3365" w:author="Ferris, Todd@Energy" w:date="2018-11-21T10:48:00Z"/>
        </w:trPr>
        <w:tc>
          <w:tcPr>
            <w:tcW w:w="1839" w:type="dxa"/>
            <w:gridSpan w:val="2"/>
            <w:tcBorders>
              <w:top w:val="single" w:sz="4" w:space="0" w:color="000000"/>
              <w:left w:val="single" w:sz="4" w:space="0" w:color="000000"/>
              <w:bottom w:val="single" w:sz="4" w:space="0" w:color="000000"/>
              <w:right w:val="single" w:sz="4" w:space="0" w:color="000000"/>
            </w:tcBorders>
            <w:vAlign w:val="center"/>
          </w:tcPr>
          <w:p w14:paraId="2D5AA1B9" w14:textId="77777777" w:rsidR="004B6E84" w:rsidDel="007056D7" w:rsidRDefault="004B6E84">
            <w:pPr>
              <w:keepNext/>
              <w:suppressAutoHyphens/>
              <w:jc w:val="center"/>
              <w:rPr>
                <w:del w:id="3366" w:author="Ferris, Todd@Energy" w:date="2018-11-21T10:48:00Z"/>
                <w:rFonts w:asciiTheme="minorHAnsi" w:hAnsiTheme="minorHAnsi"/>
                <w:sz w:val="18"/>
                <w:szCs w:val="18"/>
              </w:rPr>
            </w:pPr>
            <w:del w:id="3367" w:author="Ferris, Todd@Energy" w:date="2018-11-21T10:48:00Z">
              <w:r w:rsidDel="007056D7">
                <w:rPr>
                  <w:rFonts w:asciiTheme="minorHAnsi" w:hAnsiTheme="minorHAnsi"/>
                  <w:sz w:val="18"/>
                  <w:szCs w:val="18"/>
                </w:rPr>
                <w:delText>Application</w:delText>
              </w:r>
            </w:del>
          </w:p>
        </w:tc>
        <w:tc>
          <w:tcPr>
            <w:tcW w:w="1843" w:type="dxa"/>
            <w:gridSpan w:val="2"/>
            <w:tcBorders>
              <w:top w:val="single" w:sz="4" w:space="0" w:color="000000"/>
              <w:left w:val="single" w:sz="4" w:space="0" w:color="000000"/>
              <w:bottom w:val="single" w:sz="4" w:space="0" w:color="000000"/>
              <w:right w:val="single" w:sz="4" w:space="0" w:color="000000"/>
            </w:tcBorders>
            <w:vAlign w:val="center"/>
          </w:tcPr>
          <w:p w14:paraId="2D5AA1BA" w14:textId="77777777" w:rsidR="004B6E84" w:rsidDel="007056D7" w:rsidRDefault="004B6E84">
            <w:pPr>
              <w:keepNext/>
              <w:suppressAutoHyphens/>
              <w:jc w:val="center"/>
              <w:rPr>
                <w:del w:id="3368" w:author="Ferris, Todd@Energy" w:date="2018-11-21T10:48:00Z"/>
                <w:rFonts w:asciiTheme="minorHAnsi" w:hAnsiTheme="minorHAnsi"/>
                <w:sz w:val="18"/>
                <w:szCs w:val="18"/>
              </w:rPr>
            </w:pPr>
            <w:del w:id="3369" w:author="Ferris, Todd@Energy" w:date="2018-11-21T10:48:00Z">
              <w:r w:rsidDel="007056D7">
                <w:rPr>
                  <w:rFonts w:asciiTheme="minorHAnsi" w:hAnsiTheme="minorHAnsi"/>
                  <w:sz w:val="18"/>
                  <w:szCs w:val="18"/>
                </w:rPr>
                <w:delText>Airflow</w:delText>
              </w:r>
            </w:del>
          </w:p>
        </w:tc>
        <w:tc>
          <w:tcPr>
            <w:tcW w:w="7334" w:type="dxa"/>
            <w:gridSpan w:val="7"/>
            <w:tcBorders>
              <w:top w:val="single" w:sz="4" w:space="0" w:color="000000"/>
              <w:left w:val="single" w:sz="4" w:space="0" w:color="000000"/>
              <w:bottom w:val="single" w:sz="4" w:space="0" w:color="000000"/>
              <w:right w:val="single" w:sz="4" w:space="0" w:color="000000"/>
            </w:tcBorders>
            <w:vAlign w:val="center"/>
          </w:tcPr>
          <w:p w14:paraId="2D5AA1BB" w14:textId="77777777" w:rsidR="004B6E84" w:rsidDel="007056D7" w:rsidRDefault="004B6E84">
            <w:pPr>
              <w:keepNext/>
              <w:suppressAutoHyphens/>
              <w:jc w:val="center"/>
              <w:rPr>
                <w:del w:id="3370" w:author="Ferris, Todd@Energy" w:date="2018-11-21T10:48:00Z"/>
                <w:rFonts w:asciiTheme="minorHAnsi" w:hAnsiTheme="minorHAnsi"/>
                <w:sz w:val="18"/>
                <w:szCs w:val="18"/>
              </w:rPr>
            </w:pPr>
            <w:del w:id="3371" w:author="Ferris, Todd@Energy" w:date="2018-11-21T10:48:00Z">
              <w:r w:rsidDel="007056D7">
                <w:rPr>
                  <w:rFonts w:asciiTheme="minorHAnsi" w:hAnsiTheme="minorHAnsi"/>
                  <w:sz w:val="18"/>
                  <w:szCs w:val="18"/>
                </w:rPr>
                <w:delText>Notes</w:delText>
              </w:r>
            </w:del>
          </w:p>
        </w:tc>
      </w:tr>
      <w:tr w:rsidR="004B6E84" w:rsidDel="007056D7" w14:paraId="2D5AA1C0" w14:textId="77777777" w:rsidTr="007056D7">
        <w:trPr>
          <w:trHeight w:val="61"/>
          <w:del w:id="3372" w:author="Ferris, Todd@Energy" w:date="2018-11-21T10:48:00Z"/>
        </w:trPr>
        <w:tc>
          <w:tcPr>
            <w:tcW w:w="1839" w:type="dxa"/>
            <w:gridSpan w:val="2"/>
            <w:tcBorders>
              <w:top w:val="single" w:sz="4" w:space="0" w:color="000000"/>
              <w:left w:val="single" w:sz="4" w:space="0" w:color="000000"/>
              <w:bottom w:val="single" w:sz="4" w:space="0" w:color="000000"/>
              <w:right w:val="single" w:sz="4" w:space="0" w:color="000000"/>
            </w:tcBorders>
            <w:vAlign w:val="center"/>
          </w:tcPr>
          <w:p w14:paraId="2D5AA1BD" w14:textId="77777777" w:rsidR="004B6E84" w:rsidDel="007056D7" w:rsidRDefault="004B6E84">
            <w:pPr>
              <w:keepNext/>
              <w:suppressAutoHyphens/>
              <w:jc w:val="center"/>
              <w:rPr>
                <w:del w:id="3373" w:author="Ferris, Todd@Energy" w:date="2018-11-21T10:48:00Z"/>
                <w:rFonts w:asciiTheme="minorHAnsi" w:hAnsiTheme="minorHAnsi"/>
                <w:sz w:val="18"/>
                <w:szCs w:val="18"/>
              </w:rPr>
            </w:pPr>
            <w:del w:id="3374" w:author="Ferris, Todd@Energy" w:date="2018-11-21T10:48:00Z">
              <w:r w:rsidDel="007056D7">
                <w:rPr>
                  <w:rFonts w:asciiTheme="minorHAnsi" w:hAnsiTheme="minorHAnsi"/>
                  <w:sz w:val="18"/>
                  <w:szCs w:val="18"/>
                </w:rPr>
                <w:delText>Kitchen</w:delText>
              </w:r>
            </w:del>
          </w:p>
        </w:tc>
        <w:tc>
          <w:tcPr>
            <w:tcW w:w="1843" w:type="dxa"/>
            <w:gridSpan w:val="2"/>
            <w:tcBorders>
              <w:top w:val="single" w:sz="4" w:space="0" w:color="000000"/>
              <w:left w:val="single" w:sz="4" w:space="0" w:color="000000"/>
              <w:bottom w:val="single" w:sz="4" w:space="0" w:color="000000"/>
              <w:right w:val="single" w:sz="4" w:space="0" w:color="000000"/>
            </w:tcBorders>
            <w:vAlign w:val="center"/>
          </w:tcPr>
          <w:p w14:paraId="2D5AA1BE" w14:textId="77777777" w:rsidR="004B6E84" w:rsidDel="007056D7" w:rsidRDefault="004B6E84">
            <w:pPr>
              <w:keepNext/>
              <w:suppressAutoHyphens/>
              <w:jc w:val="center"/>
              <w:rPr>
                <w:del w:id="3375" w:author="Ferris, Todd@Energy" w:date="2018-11-21T10:48:00Z"/>
                <w:rFonts w:asciiTheme="minorHAnsi" w:hAnsiTheme="minorHAnsi"/>
                <w:sz w:val="18"/>
                <w:szCs w:val="18"/>
              </w:rPr>
            </w:pPr>
            <w:del w:id="3376" w:author="Ferris, Todd@Energy" w:date="2018-11-21T10:48:00Z">
              <w:r w:rsidDel="007056D7">
                <w:rPr>
                  <w:rFonts w:asciiTheme="minorHAnsi" w:hAnsiTheme="minorHAnsi"/>
                  <w:sz w:val="18"/>
                  <w:szCs w:val="18"/>
                </w:rPr>
                <w:delText>100 cfm</w:delText>
              </w:r>
            </w:del>
          </w:p>
        </w:tc>
        <w:tc>
          <w:tcPr>
            <w:tcW w:w="7334" w:type="dxa"/>
            <w:gridSpan w:val="7"/>
            <w:tcBorders>
              <w:top w:val="single" w:sz="4" w:space="0" w:color="000000"/>
              <w:left w:val="single" w:sz="4" w:space="0" w:color="000000"/>
              <w:bottom w:val="single" w:sz="4" w:space="0" w:color="000000"/>
              <w:right w:val="single" w:sz="4" w:space="0" w:color="000000"/>
            </w:tcBorders>
            <w:vAlign w:val="center"/>
          </w:tcPr>
          <w:p w14:paraId="2D5AA1BF" w14:textId="77777777" w:rsidR="004B6E84" w:rsidDel="007056D7" w:rsidRDefault="00D1405D">
            <w:pPr>
              <w:keepNext/>
              <w:suppressAutoHyphens/>
              <w:rPr>
                <w:del w:id="3377" w:author="Ferris, Todd@Energy" w:date="2018-11-21T10:48:00Z"/>
                <w:rFonts w:asciiTheme="minorHAnsi" w:hAnsiTheme="minorHAnsi"/>
                <w:sz w:val="18"/>
                <w:szCs w:val="18"/>
              </w:rPr>
            </w:pPr>
            <w:del w:id="3378" w:author="Ferris, Todd@Energy" w:date="2018-11-21T10:48:00Z">
              <w:r w:rsidDel="007056D7">
                <w:rPr>
                  <w:rFonts w:asciiTheme="minorHAnsi" w:hAnsiTheme="minorHAnsi"/>
                  <w:sz w:val="18"/>
                  <w:szCs w:val="18"/>
                </w:rPr>
                <w:delText xml:space="preserve">Vented range hood </w:delText>
              </w:r>
              <w:r w:rsidDel="007056D7">
                <w:rPr>
                  <w:rFonts w:asciiTheme="minorHAnsi" w:hAnsiTheme="minorHAnsi" w:cs="TimesNewRomanPSMT"/>
                  <w:sz w:val="18"/>
                  <w:szCs w:val="18"/>
                </w:rPr>
                <w:delText>(including appliance-range hood combinations)</w:delText>
              </w:r>
              <w:r w:rsidDel="007056D7">
                <w:rPr>
                  <w:rFonts w:asciiTheme="minorHAnsi" w:hAnsiTheme="minorHAnsi"/>
                  <w:sz w:val="18"/>
                  <w:szCs w:val="18"/>
                </w:rPr>
                <w:delText xml:space="preserve"> required if exhaust fan flow is less than 5 ACH.</w:delText>
              </w:r>
            </w:del>
          </w:p>
        </w:tc>
      </w:tr>
      <w:tr w:rsidR="004B6E84" w:rsidDel="007056D7" w14:paraId="2D5AA1C4" w14:textId="77777777" w:rsidTr="007056D7">
        <w:trPr>
          <w:trHeight w:val="61"/>
          <w:del w:id="3379" w:author="Ferris, Todd@Energy" w:date="2018-11-21T10:48:00Z"/>
        </w:trPr>
        <w:tc>
          <w:tcPr>
            <w:tcW w:w="1839" w:type="dxa"/>
            <w:gridSpan w:val="2"/>
            <w:tcBorders>
              <w:top w:val="single" w:sz="4" w:space="0" w:color="000000"/>
              <w:left w:val="single" w:sz="4" w:space="0" w:color="000000"/>
              <w:bottom w:val="single" w:sz="4" w:space="0" w:color="000000"/>
              <w:right w:val="single" w:sz="4" w:space="0" w:color="000000"/>
            </w:tcBorders>
            <w:vAlign w:val="center"/>
          </w:tcPr>
          <w:p w14:paraId="2D5AA1C1" w14:textId="77777777" w:rsidR="004B6E84" w:rsidDel="007056D7" w:rsidRDefault="004B6E84">
            <w:pPr>
              <w:keepNext/>
              <w:suppressAutoHyphens/>
              <w:jc w:val="center"/>
              <w:rPr>
                <w:del w:id="3380" w:author="Ferris, Todd@Energy" w:date="2018-11-21T10:48:00Z"/>
                <w:rFonts w:asciiTheme="minorHAnsi" w:hAnsiTheme="minorHAnsi"/>
                <w:sz w:val="18"/>
                <w:szCs w:val="18"/>
              </w:rPr>
            </w:pPr>
            <w:del w:id="3381" w:author="Ferris, Todd@Energy" w:date="2018-11-21T10:48:00Z">
              <w:r w:rsidDel="007056D7">
                <w:rPr>
                  <w:rFonts w:asciiTheme="minorHAnsi" w:hAnsiTheme="minorHAnsi"/>
                  <w:sz w:val="18"/>
                  <w:szCs w:val="18"/>
                </w:rPr>
                <w:delText>Bathroom</w:delText>
              </w:r>
            </w:del>
          </w:p>
        </w:tc>
        <w:tc>
          <w:tcPr>
            <w:tcW w:w="1843" w:type="dxa"/>
            <w:gridSpan w:val="2"/>
            <w:tcBorders>
              <w:top w:val="single" w:sz="4" w:space="0" w:color="000000"/>
              <w:left w:val="single" w:sz="4" w:space="0" w:color="000000"/>
              <w:bottom w:val="single" w:sz="4" w:space="0" w:color="000000"/>
              <w:right w:val="single" w:sz="4" w:space="0" w:color="000000"/>
            </w:tcBorders>
            <w:vAlign w:val="center"/>
          </w:tcPr>
          <w:p w14:paraId="2D5AA1C2" w14:textId="77777777" w:rsidR="004B6E84" w:rsidDel="007056D7" w:rsidRDefault="004B6E84">
            <w:pPr>
              <w:keepNext/>
              <w:suppressAutoHyphens/>
              <w:jc w:val="center"/>
              <w:rPr>
                <w:del w:id="3382" w:author="Ferris, Todd@Energy" w:date="2018-11-21T10:48:00Z"/>
                <w:rFonts w:asciiTheme="minorHAnsi" w:hAnsiTheme="minorHAnsi"/>
                <w:sz w:val="18"/>
                <w:szCs w:val="18"/>
              </w:rPr>
            </w:pPr>
            <w:del w:id="3383" w:author="Ferris, Todd@Energy" w:date="2018-11-21T10:48:00Z">
              <w:r w:rsidDel="007056D7">
                <w:rPr>
                  <w:rFonts w:asciiTheme="minorHAnsi" w:hAnsiTheme="minorHAnsi"/>
                  <w:sz w:val="18"/>
                  <w:szCs w:val="18"/>
                </w:rPr>
                <w:delText>50 cfm</w:delText>
              </w:r>
            </w:del>
          </w:p>
        </w:tc>
        <w:tc>
          <w:tcPr>
            <w:tcW w:w="7334" w:type="dxa"/>
            <w:gridSpan w:val="7"/>
            <w:tcBorders>
              <w:top w:val="single" w:sz="4" w:space="0" w:color="000000"/>
              <w:left w:val="single" w:sz="4" w:space="0" w:color="000000"/>
              <w:bottom w:val="single" w:sz="4" w:space="0" w:color="000000"/>
              <w:right w:val="single" w:sz="4" w:space="0" w:color="000000"/>
            </w:tcBorders>
            <w:vAlign w:val="center"/>
          </w:tcPr>
          <w:p w14:paraId="2D5AA1C3" w14:textId="77777777" w:rsidR="004B6E84" w:rsidDel="007056D7" w:rsidRDefault="004B6E84">
            <w:pPr>
              <w:keepNext/>
              <w:suppressAutoHyphens/>
              <w:jc w:val="center"/>
              <w:rPr>
                <w:del w:id="3384" w:author="Ferris, Todd@Energy" w:date="2018-11-21T10:48:00Z"/>
                <w:rFonts w:asciiTheme="minorHAnsi" w:hAnsiTheme="minorHAnsi"/>
                <w:sz w:val="18"/>
                <w:szCs w:val="18"/>
              </w:rPr>
            </w:pPr>
          </w:p>
        </w:tc>
      </w:tr>
      <w:tr w:rsidR="004B6E84" w:rsidDel="007056D7" w14:paraId="2D5AA1C7" w14:textId="77777777" w:rsidTr="007056D7">
        <w:trPr>
          <w:trHeight w:val="61"/>
          <w:del w:id="3385" w:author="Ferris, Todd@Energy" w:date="2018-11-21T10:48:00Z"/>
        </w:trPr>
        <w:tc>
          <w:tcPr>
            <w:tcW w:w="11016" w:type="dxa"/>
            <w:gridSpan w:val="11"/>
            <w:tcBorders>
              <w:top w:val="single" w:sz="4" w:space="0" w:color="000000"/>
              <w:left w:val="single" w:sz="4" w:space="0" w:color="000000"/>
              <w:bottom w:val="single" w:sz="4" w:space="0" w:color="000000"/>
              <w:right w:val="single" w:sz="4" w:space="0" w:color="000000"/>
            </w:tcBorders>
            <w:vAlign w:val="center"/>
          </w:tcPr>
          <w:p w14:paraId="2D5AA1C5" w14:textId="77777777" w:rsidR="004B6E84" w:rsidDel="007056D7" w:rsidRDefault="004B6E84">
            <w:pPr>
              <w:keepNext/>
              <w:suppressAutoHyphens/>
              <w:rPr>
                <w:del w:id="3386" w:author="Ferris, Todd@Energy" w:date="2018-11-21T10:48:00Z"/>
                <w:rFonts w:asciiTheme="minorHAnsi" w:hAnsiTheme="minorHAnsi"/>
                <w:b/>
                <w:sz w:val="18"/>
                <w:szCs w:val="18"/>
              </w:rPr>
            </w:pPr>
            <w:del w:id="3387" w:author="Ferris, Todd@Energy" w:date="2018-11-21T10:48:00Z">
              <w:r w:rsidDel="007056D7">
                <w:rPr>
                  <w:rFonts w:asciiTheme="minorHAnsi" w:hAnsiTheme="minorHAnsi"/>
                  <w:b/>
                  <w:sz w:val="18"/>
                  <w:szCs w:val="18"/>
                </w:rPr>
                <w:delText xml:space="preserve">Table 5.2 </w:delText>
              </w:r>
            </w:del>
          </w:p>
          <w:p w14:paraId="2D5AA1C6" w14:textId="77777777" w:rsidR="004B6E84" w:rsidDel="007056D7" w:rsidRDefault="004B6E84">
            <w:pPr>
              <w:keepNext/>
              <w:suppressAutoHyphens/>
              <w:rPr>
                <w:del w:id="3388" w:author="Ferris, Todd@Energy" w:date="2018-11-21T10:48:00Z"/>
                <w:rFonts w:asciiTheme="minorHAnsi" w:hAnsiTheme="minorHAnsi"/>
                <w:sz w:val="18"/>
                <w:szCs w:val="18"/>
              </w:rPr>
            </w:pPr>
            <w:del w:id="3389" w:author="Ferris, Todd@Energy" w:date="2018-11-21T10:48:00Z">
              <w:r w:rsidDel="007056D7">
                <w:rPr>
                  <w:rFonts w:asciiTheme="minorHAnsi" w:hAnsiTheme="minorHAnsi"/>
                  <w:b/>
                  <w:sz w:val="18"/>
                  <w:szCs w:val="18"/>
                </w:rPr>
                <w:delText>Continuous Local Ventilation Exhaust Airflow Rates</w:delText>
              </w:r>
            </w:del>
          </w:p>
        </w:tc>
      </w:tr>
      <w:tr w:rsidR="004B6E84" w:rsidDel="007056D7" w14:paraId="2D5AA1CB" w14:textId="77777777" w:rsidTr="007056D7">
        <w:trPr>
          <w:trHeight w:val="245"/>
          <w:del w:id="3390" w:author="Ferris, Todd@Energy" w:date="2018-11-21T10:48:00Z"/>
        </w:trPr>
        <w:tc>
          <w:tcPr>
            <w:tcW w:w="1839" w:type="dxa"/>
            <w:gridSpan w:val="2"/>
            <w:tcBorders>
              <w:top w:val="single" w:sz="4" w:space="0" w:color="000000"/>
              <w:left w:val="single" w:sz="4" w:space="0" w:color="auto"/>
              <w:bottom w:val="single" w:sz="4" w:space="0" w:color="auto"/>
              <w:right w:val="single" w:sz="4" w:space="0" w:color="auto"/>
            </w:tcBorders>
            <w:vAlign w:val="center"/>
          </w:tcPr>
          <w:p w14:paraId="2D5AA1C8" w14:textId="77777777" w:rsidR="004B6E84" w:rsidDel="007056D7" w:rsidRDefault="004B6E84">
            <w:pPr>
              <w:keepNext/>
              <w:suppressAutoHyphens/>
              <w:jc w:val="center"/>
              <w:rPr>
                <w:del w:id="3391" w:author="Ferris, Todd@Energy" w:date="2018-11-21T10:48:00Z"/>
                <w:rFonts w:asciiTheme="minorHAnsi" w:hAnsiTheme="minorHAnsi"/>
                <w:sz w:val="18"/>
                <w:szCs w:val="18"/>
              </w:rPr>
            </w:pPr>
            <w:del w:id="3392" w:author="Ferris, Todd@Energy" w:date="2018-11-21T10:48:00Z">
              <w:r w:rsidDel="007056D7">
                <w:rPr>
                  <w:rFonts w:asciiTheme="minorHAnsi" w:hAnsiTheme="minorHAnsi"/>
                  <w:sz w:val="18"/>
                  <w:szCs w:val="18"/>
                </w:rPr>
                <w:delText>Application</w:delText>
              </w:r>
            </w:del>
          </w:p>
        </w:tc>
        <w:tc>
          <w:tcPr>
            <w:tcW w:w="1843" w:type="dxa"/>
            <w:gridSpan w:val="2"/>
            <w:tcBorders>
              <w:top w:val="single" w:sz="4" w:space="0" w:color="000000"/>
              <w:left w:val="single" w:sz="4" w:space="0" w:color="auto"/>
              <w:bottom w:val="single" w:sz="4" w:space="0" w:color="auto"/>
              <w:right w:val="single" w:sz="4" w:space="0" w:color="auto"/>
            </w:tcBorders>
            <w:vAlign w:val="center"/>
          </w:tcPr>
          <w:p w14:paraId="2D5AA1C9" w14:textId="77777777" w:rsidR="004B6E84" w:rsidDel="007056D7" w:rsidRDefault="004B6E84">
            <w:pPr>
              <w:keepNext/>
              <w:suppressAutoHyphens/>
              <w:jc w:val="center"/>
              <w:rPr>
                <w:del w:id="3393" w:author="Ferris, Todd@Energy" w:date="2018-11-21T10:48:00Z"/>
                <w:rFonts w:asciiTheme="minorHAnsi" w:hAnsiTheme="minorHAnsi"/>
                <w:sz w:val="18"/>
                <w:szCs w:val="18"/>
              </w:rPr>
            </w:pPr>
            <w:del w:id="3394" w:author="Ferris, Todd@Energy" w:date="2018-11-21T10:48:00Z">
              <w:r w:rsidDel="007056D7">
                <w:rPr>
                  <w:rFonts w:asciiTheme="minorHAnsi" w:hAnsiTheme="minorHAnsi"/>
                  <w:sz w:val="18"/>
                  <w:szCs w:val="18"/>
                </w:rPr>
                <w:delText>Airflow</w:delText>
              </w:r>
            </w:del>
          </w:p>
        </w:tc>
        <w:tc>
          <w:tcPr>
            <w:tcW w:w="7334" w:type="dxa"/>
            <w:gridSpan w:val="7"/>
            <w:tcBorders>
              <w:top w:val="single" w:sz="4" w:space="0" w:color="000000"/>
              <w:left w:val="single" w:sz="4" w:space="0" w:color="auto"/>
              <w:bottom w:val="single" w:sz="4" w:space="0" w:color="auto"/>
              <w:right w:val="single" w:sz="4" w:space="0" w:color="auto"/>
            </w:tcBorders>
            <w:vAlign w:val="center"/>
          </w:tcPr>
          <w:p w14:paraId="2D5AA1CA" w14:textId="77777777" w:rsidR="004B6E84" w:rsidDel="007056D7" w:rsidRDefault="004B6E84">
            <w:pPr>
              <w:keepNext/>
              <w:suppressAutoHyphens/>
              <w:jc w:val="center"/>
              <w:rPr>
                <w:del w:id="3395" w:author="Ferris, Todd@Energy" w:date="2018-11-21T10:48:00Z"/>
                <w:rFonts w:asciiTheme="minorHAnsi" w:hAnsiTheme="minorHAnsi"/>
                <w:sz w:val="18"/>
                <w:szCs w:val="18"/>
              </w:rPr>
            </w:pPr>
            <w:del w:id="3396" w:author="Ferris, Todd@Energy" w:date="2018-11-21T10:48:00Z">
              <w:r w:rsidDel="007056D7">
                <w:rPr>
                  <w:rFonts w:asciiTheme="minorHAnsi" w:hAnsiTheme="minorHAnsi"/>
                  <w:sz w:val="18"/>
                  <w:szCs w:val="18"/>
                </w:rPr>
                <w:delText>Notes</w:delText>
              </w:r>
            </w:del>
          </w:p>
        </w:tc>
      </w:tr>
      <w:tr w:rsidR="004B6E84" w:rsidDel="007056D7" w14:paraId="2D5AA1CF" w14:textId="77777777" w:rsidTr="007056D7">
        <w:trPr>
          <w:trHeight w:val="245"/>
          <w:del w:id="3397" w:author="Ferris, Todd@Energy" w:date="2018-11-21T10:48:00Z"/>
        </w:trPr>
        <w:tc>
          <w:tcPr>
            <w:tcW w:w="1839" w:type="dxa"/>
            <w:gridSpan w:val="2"/>
            <w:tcBorders>
              <w:top w:val="single" w:sz="4" w:space="0" w:color="000000"/>
              <w:left w:val="single" w:sz="4" w:space="0" w:color="auto"/>
              <w:bottom w:val="single" w:sz="4" w:space="0" w:color="auto"/>
              <w:right w:val="single" w:sz="4" w:space="0" w:color="auto"/>
            </w:tcBorders>
            <w:vAlign w:val="center"/>
          </w:tcPr>
          <w:p w14:paraId="2D5AA1CC" w14:textId="77777777" w:rsidR="004B6E84" w:rsidDel="007056D7" w:rsidRDefault="004B6E84">
            <w:pPr>
              <w:keepNext/>
              <w:suppressAutoHyphens/>
              <w:jc w:val="center"/>
              <w:rPr>
                <w:del w:id="3398" w:author="Ferris, Todd@Energy" w:date="2018-11-21T10:48:00Z"/>
                <w:rFonts w:asciiTheme="minorHAnsi" w:hAnsiTheme="minorHAnsi"/>
                <w:sz w:val="18"/>
                <w:szCs w:val="18"/>
              </w:rPr>
            </w:pPr>
            <w:del w:id="3399" w:author="Ferris, Todd@Energy" w:date="2018-11-21T10:48:00Z">
              <w:r w:rsidDel="007056D7">
                <w:rPr>
                  <w:rFonts w:asciiTheme="minorHAnsi" w:hAnsiTheme="minorHAnsi"/>
                  <w:sz w:val="18"/>
                  <w:szCs w:val="18"/>
                </w:rPr>
                <w:delText>Kitchen</w:delText>
              </w:r>
            </w:del>
          </w:p>
        </w:tc>
        <w:tc>
          <w:tcPr>
            <w:tcW w:w="1843" w:type="dxa"/>
            <w:gridSpan w:val="2"/>
            <w:tcBorders>
              <w:top w:val="single" w:sz="4" w:space="0" w:color="000000"/>
              <w:left w:val="single" w:sz="4" w:space="0" w:color="auto"/>
              <w:bottom w:val="single" w:sz="4" w:space="0" w:color="auto"/>
              <w:right w:val="single" w:sz="4" w:space="0" w:color="auto"/>
            </w:tcBorders>
            <w:vAlign w:val="center"/>
          </w:tcPr>
          <w:p w14:paraId="2D5AA1CD" w14:textId="77777777" w:rsidR="004B6E84" w:rsidDel="007056D7" w:rsidRDefault="004B6E84">
            <w:pPr>
              <w:keepNext/>
              <w:suppressAutoHyphens/>
              <w:jc w:val="center"/>
              <w:rPr>
                <w:del w:id="3400" w:author="Ferris, Todd@Energy" w:date="2018-11-21T10:48:00Z"/>
                <w:rFonts w:asciiTheme="minorHAnsi" w:hAnsiTheme="minorHAnsi"/>
                <w:sz w:val="18"/>
                <w:szCs w:val="18"/>
              </w:rPr>
            </w:pPr>
            <w:del w:id="3401" w:author="Ferris, Todd@Energy" w:date="2018-11-21T10:48:00Z">
              <w:r w:rsidDel="007056D7">
                <w:rPr>
                  <w:rFonts w:asciiTheme="minorHAnsi" w:hAnsiTheme="minorHAnsi"/>
                  <w:sz w:val="18"/>
                  <w:szCs w:val="18"/>
                </w:rPr>
                <w:delText>5 ACH</w:delText>
              </w:r>
            </w:del>
          </w:p>
        </w:tc>
        <w:tc>
          <w:tcPr>
            <w:tcW w:w="7334" w:type="dxa"/>
            <w:gridSpan w:val="7"/>
            <w:tcBorders>
              <w:top w:val="single" w:sz="4" w:space="0" w:color="000000"/>
              <w:left w:val="single" w:sz="4" w:space="0" w:color="auto"/>
              <w:bottom w:val="single" w:sz="4" w:space="0" w:color="auto"/>
              <w:right w:val="single" w:sz="4" w:space="0" w:color="auto"/>
            </w:tcBorders>
            <w:vAlign w:val="center"/>
          </w:tcPr>
          <w:p w14:paraId="2D5AA1CE" w14:textId="77777777" w:rsidR="004B6E84" w:rsidDel="007056D7" w:rsidRDefault="00D1405D">
            <w:pPr>
              <w:keepNext/>
              <w:suppressAutoHyphens/>
              <w:rPr>
                <w:del w:id="3402" w:author="Ferris, Todd@Energy" w:date="2018-11-21T10:48:00Z"/>
                <w:rFonts w:asciiTheme="minorHAnsi" w:hAnsiTheme="minorHAnsi"/>
                <w:sz w:val="18"/>
                <w:szCs w:val="18"/>
              </w:rPr>
            </w:pPr>
            <w:del w:id="3403" w:author="Ferris, Todd@Energy" w:date="2018-11-21T10:48:00Z">
              <w:r w:rsidDel="007056D7">
                <w:rPr>
                  <w:rFonts w:asciiTheme="minorHAnsi" w:hAnsiTheme="minorHAnsi"/>
                  <w:sz w:val="18"/>
                  <w:szCs w:val="18"/>
                </w:rPr>
                <w:delText>Based on kitchen volume.</w:delText>
              </w:r>
            </w:del>
          </w:p>
        </w:tc>
      </w:tr>
      <w:tr w:rsidR="004B6E84" w:rsidDel="007056D7" w14:paraId="2D5AA1D3" w14:textId="77777777" w:rsidTr="007056D7">
        <w:trPr>
          <w:trHeight w:val="245"/>
          <w:del w:id="3404" w:author="Ferris, Todd@Energy" w:date="2018-11-21T10:48:00Z"/>
        </w:trPr>
        <w:tc>
          <w:tcPr>
            <w:tcW w:w="1839" w:type="dxa"/>
            <w:gridSpan w:val="2"/>
            <w:tcBorders>
              <w:top w:val="single" w:sz="4" w:space="0" w:color="000000"/>
              <w:left w:val="single" w:sz="4" w:space="0" w:color="auto"/>
              <w:bottom w:val="single" w:sz="4" w:space="0" w:color="auto"/>
              <w:right w:val="single" w:sz="4" w:space="0" w:color="auto"/>
            </w:tcBorders>
            <w:vAlign w:val="center"/>
          </w:tcPr>
          <w:p w14:paraId="2D5AA1D0" w14:textId="77777777" w:rsidR="004B6E84" w:rsidDel="007056D7" w:rsidRDefault="004B6E84">
            <w:pPr>
              <w:keepNext/>
              <w:suppressAutoHyphens/>
              <w:jc w:val="center"/>
              <w:rPr>
                <w:del w:id="3405" w:author="Ferris, Todd@Energy" w:date="2018-11-21T10:48:00Z"/>
                <w:rFonts w:asciiTheme="minorHAnsi" w:hAnsiTheme="minorHAnsi"/>
                <w:sz w:val="18"/>
                <w:szCs w:val="18"/>
              </w:rPr>
            </w:pPr>
            <w:del w:id="3406" w:author="Ferris, Todd@Energy" w:date="2018-11-21T10:48:00Z">
              <w:r w:rsidDel="007056D7">
                <w:rPr>
                  <w:rFonts w:asciiTheme="minorHAnsi" w:hAnsiTheme="minorHAnsi"/>
                  <w:sz w:val="18"/>
                  <w:szCs w:val="18"/>
                </w:rPr>
                <w:delText>Bathroom</w:delText>
              </w:r>
            </w:del>
          </w:p>
        </w:tc>
        <w:tc>
          <w:tcPr>
            <w:tcW w:w="1843" w:type="dxa"/>
            <w:gridSpan w:val="2"/>
            <w:tcBorders>
              <w:top w:val="single" w:sz="4" w:space="0" w:color="000000"/>
              <w:left w:val="single" w:sz="4" w:space="0" w:color="auto"/>
              <w:bottom w:val="single" w:sz="4" w:space="0" w:color="auto"/>
              <w:right w:val="single" w:sz="4" w:space="0" w:color="auto"/>
            </w:tcBorders>
            <w:vAlign w:val="center"/>
          </w:tcPr>
          <w:p w14:paraId="2D5AA1D1" w14:textId="77777777" w:rsidR="004B6E84" w:rsidDel="007056D7" w:rsidRDefault="004B6E84">
            <w:pPr>
              <w:keepNext/>
              <w:suppressAutoHyphens/>
              <w:jc w:val="center"/>
              <w:rPr>
                <w:del w:id="3407" w:author="Ferris, Todd@Energy" w:date="2018-11-21T10:48:00Z"/>
                <w:rFonts w:asciiTheme="minorHAnsi" w:hAnsiTheme="minorHAnsi"/>
                <w:sz w:val="18"/>
                <w:szCs w:val="18"/>
              </w:rPr>
            </w:pPr>
            <w:del w:id="3408" w:author="Ferris, Todd@Energy" w:date="2018-11-21T10:48:00Z">
              <w:r w:rsidDel="007056D7">
                <w:rPr>
                  <w:rFonts w:asciiTheme="minorHAnsi" w:hAnsiTheme="minorHAnsi"/>
                  <w:sz w:val="18"/>
                  <w:szCs w:val="18"/>
                </w:rPr>
                <w:delText>20 cfm</w:delText>
              </w:r>
            </w:del>
          </w:p>
        </w:tc>
        <w:tc>
          <w:tcPr>
            <w:tcW w:w="7334" w:type="dxa"/>
            <w:gridSpan w:val="7"/>
            <w:tcBorders>
              <w:top w:val="single" w:sz="4" w:space="0" w:color="000000"/>
              <w:left w:val="single" w:sz="4" w:space="0" w:color="auto"/>
              <w:bottom w:val="single" w:sz="4" w:space="0" w:color="auto"/>
              <w:right w:val="single" w:sz="4" w:space="0" w:color="auto"/>
            </w:tcBorders>
            <w:vAlign w:val="center"/>
          </w:tcPr>
          <w:p w14:paraId="2D5AA1D2" w14:textId="77777777" w:rsidR="004B6E84" w:rsidDel="007056D7" w:rsidRDefault="004B6E84">
            <w:pPr>
              <w:keepNext/>
              <w:suppressAutoHyphens/>
              <w:jc w:val="center"/>
              <w:rPr>
                <w:del w:id="3409" w:author="Ferris, Todd@Energy" w:date="2018-11-21T10:48:00Z"/>
                <w:rFonts w:asciiTheme="minorHAnsi" w:hAnsiTheme="minorHAnsi"/>
                <w:sz w:val="18"/>
                <w:szCs w:val="18"/>
              </w:rPr>
            </w:pPr>
          </w:p>
        </w:tc>
      </w:tr>
      <w:tr w:rsidR="004B6E84" w:rsidDel="007056D7" w14:paraId="2D5AA1D6" w14:textId="77777777" w:rsidTr="007056D7">
        <w:trPr>
          <w:trHeight w:val="245"/>
          <w:del w:id="3410" w:author="Ferris, Todd@Energy" w:date="2018-11-21T10:48:00Z"/>
        </w:trPr>
        <w:tc>
          <w:tcPr>
            <w:tcW w:w="11016" w:type="dxa"/>
            <w:gridSpan w:val="11"/>
            <w:tcBorders>
              <w:top w:val="single" w:sz="4" w:space="0" w:color="000000"/>
              <w:left w:val="single" w:sz="4" w:space="0" w:color="auto"/>
              <w:bottom w:val="single" w:sz="4" w:space="0" w:color="auto"/>
              <w:right w:val="single" w:sz="4" w:space="0" w:color="auto"/>
            </w:tcBorders>
            <w:vAlign w:val="center"/>
          </w:tcPr>
          <w:p w14:paraId="2D5AA1D4" w14:textId="77777777" w:rsidR="004B6E84" w:rsidDel="007056D7" w:rsidRDefault="004B6E84">
            <w:pPr>
              <w:keepNext/>
              <w:rPr>
                <w:del w:id="3411" w:author="Ferris, Todd@Energy" w:date="2018-11-21T10:48:00Z"/>
                <w:rFonts w:asciiTheme="minorHAnsi" w:hAnsiTheme="minorHAnsi"/>
                <w:b/>
                <w:sz w:val="18"/>
                <w:szCs w:val="18"/>
              </w:rPr>
            </w:pPr>
            <w:del w:id="3412" w:author="Ferris, Todd@Energy" w:date="2018-11-21T10:48:00Z">
              <w:r w:rsidDel="007056D7">
                <w:rPr>
                  <w:rFonts w:asciiTheme="minorHAnsi" w:hAnsiTheme="minorHAnsi"/>
                  <w:b/>
                  <w:sz w:val="18"/>
                  <w:szCs w:val="18"/>
                </w:rPr>
                <w:delText>Table 5.3</w:delText>
              </w:r>
            </w:del>
          </w:p>
          <w:p w14:paraId="2D5AA1D5" w14:textId="77777777" w:rsidR="004B6E84" w:rsidDel="007056D7" w:rsidRDefault="004B6E84">
            <w:pPr>
              <w:keepNext/>
              <w:rPr>
                <w:del w:id="3413" w:author="Ferris, Todd@Energy" w:date="2018-11-21T10:48:00Z"/>
                <w:rFonts w:asciiTheme="minorHAnsi" w:hAnsiTheme="minorHAnsi"/>
                <w:sz w:val="18"/>
                <w:szCs w:val="18"/>
              </w:rPr>
            </w:pPr>
            <w:del w:id="3414" w:author="Ferris, Todd@Energy" w:date="2018-11-21T10:48:00Z">
              <w:r w:rsidDel="007056D7">
                <w:rPr>
                  <w:rFonts w:asciiTheme="minorHAnsi" w:hAnsiTheme="minorHAnsi"/>
                  <w:b/>
                  <w:sz w:val="18"/>
                  <w:szCs w:val="18"/>
                </w:rPr>
                <w:delText>Prescriptive Duct Sizing Requirements</w:delText>
              </w:r>
            </w:del>
          </w:p>
        </w:tc>
      </w:tr>
      <w:tr w:rsidR="004B6E84" w:rsidDel="007056D7" w14:paraId="2D5AA1DA" w14:textId="77777777" w:rsidTr="007056D7">
        <w:trPr>
          <w:trHeight w:val="245"/>
          <w:del w:id="3415" w:author="Ferris, Todd@Energy" w:date="2018-11-21T10:48:00Z"/>
        </w:trPr>
        <w:tc>
          <w:tcPr>
            <w:tcW w:w="1650" w:type="dxa"/>
            <w:tcBorders>
              <w:top w:val="single" w:sz="4" w:space="0" w:color="000000"/>
              <w:left w:val="single" w:sz="4" w:space="0" w:color="auto"/>
              <w:bottom w:val="single" w:sz="4" w:space="0" w:color="auto"/>
              <w:right w:val="single" w:sz="4" w:space="0" w:color="auto"/>
            </w:tcBorders>
            <w:vAlign w:val="bottom"/>
          </w:tcPr>
          <w:p w14:paraId="2D5AA1D7" w14:textId="77777777" w:rsidR="004B6E84" w:rsidDel="007056D7" w:rsidRDefault="00D1405D">
            <w:pPr>
              <w:keepNext/>
              <w:jc w:val="center"/>
              <w:rPr>
                <w:del w:id="3416" w:author="Ferris, Todd@Energy" w:date="2018-11-21T10:48:00Z"/>
                <w:rFonts w:asciiTheme="minorHAnsi" w:hAnsiTheme="minorHAnsi"/>
                <w:sz w:val="18"/>
                <w:szCs w:val="18"/>
              </w:rPr>
            </w:pPr>
            <w:del w:id="3417" w:author="Ferris, Todd@Energy" w:date="2018-11-21T10:48:00Z">
              <w:r w:rsidDel="007056D7">
                <w:rPr>
                  <w:rFonts w:asciiTheme="minorHAnsi" w:hAnsiTheme="minorHAnsi"/>
                  <w:sz w:val="18"/>
                  <w:szCs w:val="18"/>
                </w:rPr>
                <w:delText>Duct Type</w:delText>
              </w:r>
            </w:del>
          </w:p>
        </w:tc>
        <w:tc>
          <w:tcPr>
            <w:tcW w:w="4699" w:type="dxa"/>
            <w:gridSpan w:val="6"/>
            <w:tcBorders>
              <w:top w:val="single" w:sz="4" w:space="0" w:color="auto"/>
              <w:left w:val="single" w:sz="4" w:space="0" w:color="auto"/>
              <w:bottom w:val="single" w:sz="4" w:space="0" w:color="auto"/>
              <w:right w:val="single" w:sz="4" w:space="0" w:color="auto"/>
            </w:tcBorders>
            <w:vAlign w:val="bottom"/>
          </w:tcPr>
          <w:p w14:paraId="2D5AA1D8" w14:textId="77777777" w:rsidR="004B6E84" w:rsidDel="007056D7" w:rsidRDefault="004B6E84">
            <w:pPr>
              <w:keepNext/>
              <w:jc w:val="center"/>
              <w:rPr>
                <w:del w:id="3418" w:author="Ferris, Todd@Energy" w:date="2018-11-21T10:48:00Z"/>
                <w:rFonts w:asciiTheme="minorHAnsi" w:hAnsiTheme="minorHAnsi"/>
                <w:sz w:val="18"/>
                <w:szCs w:val="18"/>
              </w:rPr>
            </w:pPr>
            <w:del w:id="3419" w:author="Ferris, Todd@Energy" w:date="2018-11-21T10:48:00Z">
              <w:r w:rsidDel="007056D7">
                <w:rPr>
                  <w:rFonts w:asciiTheme="minorHAnsi" w:hAnsiTheme="minorHAnsi"/>
                  <w:sz w:val="18"/>
                  <w:szCs w:val="18"/>
                </w:rPr>
                <w:delText>Flex Duct</w:delText>
              </w:r>
            </w:del>
          </w:p>
        </w:tc>
        <w:tc>
          <w:tcPr>
            <w:tcW w:w="4667" w:type="dxa"/>
            <w:gridSpan w:val="4"/>
            <w:tcBorders>
              <w:top w:val="single" w:sz="4" w:space="0" w:color="auto"/>
              <w:left w:val="single" w:sz="4" w:space="0" w:color="auto"/>
              <w:bottom w:val="single" w:sz="4" w:space="0" w:color="auto"/>
              <w:right w:val="single" w:sz="4" w:space="0" w:color="auto"/>
            </w:tcBorders>
            <w:vAlign w:val="bottom"/>
          </w:tcPr>
          <w:p w14:paraId="2D5AA1D9" w14:textId="77777777" w:rsidR="004B6E84" w:rsidDel="007056D7" w:rsidRDefault="004B6E84">
            <w:pPr>
              <w:keepNext/>
              <w:jc w:val="center"/>
              <w:rPr>
                <w:del w:id="3420" w:author="Ferris, Todd@Energy" w:date="2018-11-21T10:48:00Z"/>
                <w:rFonts w:asciiTheme="minorHAnsi" w:hAnsiTheme="minorHAnsi"/>
                <w:sz w:val="18"/>
                <w:szCs w:val="18"/>
              </w:rPr>
            </w:pPr>
            <w:del w:id="3421" w:author="Ferris, Todd@Energy" w:date="2018-11-21T10:48:00Z">
              <w:r w:rsidDel="007056D7">
                <w:rPr>
                  <w:rFonts w:asciiTheme="minorHAnsi" w:hAnsiTheme="minorHAnsi"/>
                  <w:sz w:val="18"/>
                  <w:szCs w:val="18"/>
                </w:rPr>
                <w:delText>Smooth Duct</w:delText>
              </w:r>
            </w:del>
          </w:p>
        </w:tc>
      </w:tr>
      <w:tr w:rsidR="004B6E84" w:rsidDel="007056D7" w14:paraId="2D5AA1E4" w14:textId="77777777" w:rsidTr="007056D7">
        <w:trPr>
          <w:trHeight w:val="432"/>
          <w:del w:id="3422" w:author="Ferris, Todd@Energy" w:date="2018-11-21T10:48:00Z"/>
        </w:trPr>
        <w:tc>
          <w:tcPr>
            <w:tcW w:w="1650" w:type="dxa"/>
            <w:tcBorders>
              <w:top w:val="single" w:sz="4" w:space="0" w:color="auto"/>
              <w:left w:val="single" w:sz="4" w:space="0" w:color="auto"/>
              <w:bottom w:val="single" w:sz="4" w:space="0" w:color="auto"/>
              <w:right w:val="single" w:sz="4" w:space="0" w:color="auto"/>
            </w:tcBorders>
          </w:tcPr>
          <w:p w14:paraId="2D5AA1DB" w14:textId="77777777" w:rsidR="004B6E84" w:rsidDel="007056D7" w:rsidRDefault="004B6E84">
            <w:pPr>
              <w:keepNext/>
              <w:jc w:val="center"/>
              <w:rPr>
                <w:del w:id="3423" w:author="Ferris, Todd@Energy" w:date="2018-11-21T10:48:00Z"/>
                <w:rFonts w:asciiTheme="minorHAnsi" w:hAnsiTheme="minorHAnsi"/>
                <w:sz w:val="18"/>
                <w:szCs w:val="18"/>
              </w:rPr>
            </w:pPr>
            <w:del w:id="3424" w:author="Ferris, Todd@Energy" w:date="2018-11-21T10:48:00Z">
              <w:r w:rsidDel="007056D7">
                <w:rPr>
                  <w:rFonts w:asciiTheme="minorHAnsi" w:hAnsiTheme="minorHAnsi"/>
                  <w:color w:val="000000"/>
                  <w:sz w:val="18"/>
                  <w:szCs w:val="18"/>
                </w:rPr>
                <w:delText>F</w:delText>
              </w:r>
              <w:r w:rsidDel="007056D7">
                <w:rPr>
                  <w:rFonts w:asciiTheme="minorHAnsi" w:hAnsiTheme="minorHAnsi"/>
                  <w:sz w:val="18"/>
                  <w:szCs w:val="18"/>
                </w:rPr>
                <w:delText>an Rating cfm @ 0.25 in. w.g.</w:delText>
              </w:r>
            </w:del>
          </w:p>
        </w:tc>
        <w:tc>
          <w:tcPr>
            <w:tcW w:w="1161" w:type="dxa"/>
            <w:gridSpan w:val="2"/>
            <w:tcBorders>
              <w:top w:val="single" w:sz="4" w:space="0" w:color="auto"/>
              <w:left w:val="single" w:sz="4" w:space="0" w:color="auto"/>
              <w:bottom w:val="single" w:sz="4" w:space="0" w:color="auto"/>
              <w:right w:val="single" w:sz="4" w:space="0" w:color="auto"/>
            </w:tcBorders>
          </w:tcPr>
          <w:p w14:paraId="2D5AA1DC" w14:textId="77777777" w:rsidR="004B6E84" w:rsidDel="007056D7" w:rsidRDefault="004B6E84">
            <w:pPr>
              <w:keepNext/>
              <w:suppressAutoHyphens/>
              <w:spacing w:before="240"/>
              <w:jc w:val="center"/>
              <w:rPr>
                <w:del w:id="3425" w:author="Ferris, Todd@Energy" w:date="2018-11-21T10:48:00Z"/>
                <w:rFonts w:asciiTheme="minorHAnsi" w:hAnsiTheme="minorHAnsi"/>
                <w:sz w:val="18"/>
                <w:szCs w:val="18"/>
              </w:rPr>
            </w:pPr>
            <w:del w:id="3426" w:author="Ferris, Todd@Energy" w:date="2018-11-21T10:48:00Z">
              <w:r w:rsidDel="007056D7">
                <w:rPr>
                  <w:rFonts w:asciiTheme="minorHAnsi" w:hAnsiTheme="minorHAnsi"/>
                  <w:sz w:val="18"/>
                  <w:szCs w:val="18"/>
                </w:rPr>
                <w:delText>50</w:delText>
              </w:r>
            </w:del>
          </w:p>
        </w:tc>
        <w:tc>
          <w:tcPr>
            <w:tcW w:w="1166" w:type="dxa"/>
            <w:gridSpan w:val="2"/>
            <w:tcBorders>
              <w:top w:val="single" w:sz="4" w:space="0" w:color="auto"/>
              <w:left w:val="single" w:sz="4" w:space="0" w:color="auto"/>
              <w:bottom w:val="single" w:sz="4" w:space="0" w:color="auto"/>
              <w:right w:val="single" w:sz="4" w:space="0" w:color="auto"/>
            </w:tcBorders>
          </w:tcPr>
          <w:p w14:paraId="2D5AA1DD" w14:textId="77777777" w:rsidR="004B6E84" w:rsidDel="007056D7" w:rsidRDefault="004B6E84">
            <w:pPr>
              <w:keepNext/>
              <w:suppressAutoHyphens/>
              <w:spacing w:before="240"/>
              <w:jc w:val="center"/>
              <w:rPr>
                <w:del w:id="3427" w:author="Ferris, Todd@Energy" w:date="2018-11-21T10:48:00Z"/>
                <w:rFonts w:asciiTheme="minorHAnsi" w:hAnsiTheme="minorHAnsi"/>
                <w:sz w:val="18"/>
                <w:szCs w:val="18"/>
              </w:rPr>
            </w:pPr>
            <w:del w:id="3428" w:author="Ferris, Todd@Energy" w:date="2018-11-21T10:48:00Z">
              <w:r w:rsidDel="007056D7">
                <w:rPr>
                  <w:rFonts w:asciiTheme="minorHAnsi" w:hAnsiTheme="minorHAnsi"/>
                  <w:sz w:val="18"/>
                  <w:szCs w:val="18"/>
                </w:rPr>
                <w:delText>80</w:delText>
              </w:r>
            </w:del>
          </w:p>
        </w:tc>
        <w:tc>
          <w:tcPr>
            <w:tcW w:w="1170" w:type="dxa"/>
            <w:tcBorders>
              <w:top w:val="single" w:sz="4" w:space="0" w:color="auto"/>
              <w:left w:val="single" w:sz="4" w:space="0" w:color="auto"/>
              <w:bottom w:val="single" w:sz="4" w:space="0" w:color="auto"/>
              <w:right w:val="single" w:sz="4" w:space="0" w:color="auto"/>
            </w:tcBorders>
          </w:tcPr>
          <w:p w14:paraId="2D5AA1DE" w14:textId="77777777" w:rsidR="004B6E84" w:rsidDel="007056D7" w:rsidRDefault="004B6E84">
            <w:pPr>
              <w:keepNext/>
              <w:suppressAutoHyphens/>
              <w:spacing w:before="240"/>
              <w:jc w:val="center"/>
              <w:rPr>
                <w:del w:id="3429" w:author="Ferris, Todd@Energy" w:date="2018-11-21T10:48:00Z"/>
                <w:rFonts w:asciiTheme="minorHAnsi" w:hAnsiTheme="minorHAnsi"/>
                <w:sz w:val="18"/>
                <w:szCs w:val="18"/>
              </w:rPr>
            </w:pPr>
            <w:del w:id="3430" w:author="Ferris, Todd@Energy" w:date="2018-11-21T10:48:00Z">
              <w:r w:rsidDel="007056D7">
                <w:rPr>
                  <w:rFonts w:asciiTheme="minorHAnsi" w:hAnsiTheme="minorHAnsi"/>
                  <w:sz w:val="18"/>
                  <w:szCs w:val="18"/>
                </w:rPr>
                <w:delText>100</w:delText>
              </w:r>
            </w:del>
          </w:p>
        </w:tc>
        <w:tc>
          <w:tcPr>
            <w:tcW w:w="1202" w:type="dxa"/>
            <w:tcBorders>
              <w:top w:val="single" w:sz="4" w:space="0" w:color="auto"/>
              <w:left w:val="single" w:sz="4" w:space="0" w:color="auto"/>
              <w:bottom w:val="single" w:sz="4" w:space="0" w:color="auto"/>
              <w:right w:val="single" w:sz="4" w:space="0" w:color="auto"/>
            </w:tcBorders>
          </w:tcPr>
          <w:p w14:paraId="2D5AA1DF" w14:textId="77777777" w:rsidR="004B6E84" w:rsidDel="007056D7" w:rsidRDefault="004B6E84">
            <w:pPr>
              <w:keepNext/>
              <w:suppressAutoHyphens/>
              <w:spacing w:before="240"/>
              <w:jc w:val="center"/>
              <w:rPr>
                <w:del w:id="3431" w:author="Ferris, Todd@Energy" w:date="2018-11-21T10:48:00Z"/>
                <w:rFonts w:asciiTheme="minorHAnsi" w:hAnsiTheme="minorHAnsi"/>
                <w:sz w:val="18"/>
                <w:szCs w:val="18"/>
              </w:rPr>
            </w:pPr>
            <w:del w:id="3432" w:author="Ferris, Todd@Energy" w:date="2018-11-21T10:48:00Z">
              <w:r w:rsidDel="007056D7">
                <w:rPr>
                  <w:rFonts w:asciiTheme="minorHAnsi" w:hAnsiTheme="minorHAnsi"/>
                  <w:sz w:val="18"/>
                  <w:szCs w:val="18"/>
                </w:rPr>
                <w:delText>125</w:delText>
              </w:r>
            </w:del>
          </w:p>
        </w:tc>
        <w:tc>
          <w:tcPr>
            <w:tcW w:w="1138" w:type="dxa"/>
            <w:tcBorders>
              <w:top w:val="single" w:sz="4" w:space="0" w:color="auto"/>
              <w:left w:val="single" w:sz="4" w:space="0" w:color="auto"/>
              <w:bottom w:val="single" w:sz="4" w:space="0" w:color="auto"/>
              <w:right w:val="single" w:sz="4" w:space="0" w:color="auto"/>
            </w:tcBorders>
          </w:tcPr>
          <w:p w14:paraId="2D5AA1E0" w14:textId="77777777" w:rsidR="004B6E84" w:rsidDel="007056D7" w:rsidRDefault="004B6E84">
            <w:pPr>
              <w:keepNext/>
              <w:suppressAutoHyphens/>
              <w:spacing w:before="240"/>
              <w:jc w:val="center"/>
              <w:rPr>
                <w:del w:id="3433" w:author="Ferris, Todd@Energy" w:date="2018-11-21T10:48:00Z"/>
                <w:rFonts w:asciiTheme="minorHAnsi" w:hAnsiTheme="minorHAnsi"/>
                <w:sz w:val="18"/>
                <w:szCs w:val="18"/>
              </w:rPr>
            </w:pPr>
            <w:del w:id="3434" w:author="Ferris, Todd@Energy" w:date="2018-11-21T10:48:00Z">
              <w:r w:rsidDel="007056D7">
                <w:rPr>
                  <w:rFonts w:asciiTheme="minorHAnsi" w:hAnsiTheme="minorHAnsi"/>
                  <w:sz w:val="18"/>
                  <w:szCs w:val="18"/>
                </w:rPr>
                <w:delText>50</w:delText>
              </w:r>
            </w:del>
          </w:p>
        </w:tc>
        <w:tc>
          <w:tcPr>
            <w:tcW w:w="1170" w:type="dxa"/>
            <w:tcBorders>
              <w:top w:val="single" w:sz="4" w:space="0" w:color="auto"/>
              <w:left w:val="single" w:sz="4" w:space="0" w:color="auto"/>
              <w:bottom w:val="single" w:sz="4" w:space="0" w:color="auto"/>
              <w:right w:val="single" w:sz="4" w:space="0" w:color="auto"/>
            </w:tcBorders>
          </w:tcPr>
          <w:p w14:paraId="2D5AA1E1" w14:textId="77777777" w:rsidR="004B6E84" w:rsidDel="007056D7" w:rsidRDefault="004B6E84">
            <w:pPr>
              <w:keepNext/>
              <w:suppressAutoHyphens/>
              <w:spacing w:before="240"/>
              <w:jc w:val="center"/>
              <w:rPr>
                <w:del w:id="3435" w:author="Ferris, Todd@Energy" w:date="2018-11-21T10:48:00Z"/>
                <w:rFonts w:asciiTheme="minorHAnsi" w:hAnsiTheme="minorHAnsi"/>
                <w:sz w:val="18"/>
                <w:szCs w:val="18"/>
              </w:rPr>
            </w:pPr>
            <w:del w:id="3436" w:author="Ferris, Todd@Energy" w:date="2018-11-21T10:48:00Z">
              <w:r w:rsidDel="007056D7">
                <w:rPr>
                  <w:rFonts w:asciiTheme="minorHAnsi" w:hAnsiTheme="minorHAnsi"/>
                  <w:sz w:val="18"/>
                  <w:szCs w:val="18"/>
                </w:rPr>
                <w:delText>80</w:delText>
              </w:r>
            </w:del>
          </w:p>
        </w:tc>
        <w:tc>
          <w:tcPr>
            <w:tcW w:w="1170" w:type="dxa"/>
            <w:tcBorders>
              <w:top w:val="single" w:sz="4" w:space="0" w:color="auto"/>
              <w:left w:val="single" w:sz="4" w:space="0" w:color="auto"/>
              <w:bottom w:val="single" w:sz="4" w:space="0" w:color="auto"/>
              <w:right w:val="single" w:sz="4" w:space="0" w:color="auto"/>
            </w:tcBorders>
          </w:tcPr>
          <w:p w14:paraId="2D5AA1E2" w14:textId="77777777" w:rsidR="004B6E84" w:rsidDel="007056D7" w:rsidRDefault="004B6E84">
            <w:pPr>
              <w:keepNext/>
              <w:suppressAutoHyphens/>
              <w:spacing w:before="240"/>
              <w:jc w:val="center"/>
              <w:rPr>
                <w:del w:id="3437" w:author="Ferris, Todd@Energy" w:date="2018-11-21T10:48:00Z"/>
                <w:rFonts w:asciiTheme="minorHAnsi" w:hAnsiTheme="minorHAnsi"/>
                <w:sz w:val="18"/>
                <w:szCs w:val="18"/>
              </w:rPr>
            </w:pPr>
            <w:del w:id="3438" w:author="Ferris, Todd@Energy" w:date="2018-11-21T10:48:00Z">
              <w:r w:rsidDel="007056D7">
                <w:rPr>
                  <w:rFonts w:asciiTheme="minorHAnsi" w:hAnsiTheme="minorHAnsi"/>
                  <w:sz w:val="18"/>
                  <w:szCs w:val="18"/>
                </w:rPr>
                <w:delText>100</w:delText>
              </w:r>
            </w:del>
          </w:p>
        </w:tc>
        <w:tc>
          <w:tcPr>
            <w:tcW w:w="1189" w:type="dxa"/>
            <w:tcBorders>
              <w:top w:val="single" w:sz="4" w:space="0" w:color="auto"/>
              <w:left w:val="single" w:sz="4" w:space="0" w:color="auto"/>
              <w:bottom w:val="single" w:sz="4" w:space="0" w:color="auto"/>
              <w:right w:val="single" w:sz="4" w:space="0" w:color="auto"/>
            </w:tcBorders>
          </w:tcPr>
          <w:p w14:paraId="2D5AA1E3" w14:textId="77777777" w:rsidR="004B6E84" w:rsidDel="007056D7" w:rsidRDefault="004B6E84">
            <w:pPr>
              <w:keepNext/>
              <w:suppressAutoHyphens/>
              <w:spacing w:before="240"/>
              <w:jc w:val="center"/>
              <w:rPr>
                <w:del w:id="3439" w:author="Ferris, Todd@Energy" w:date="2018-11-21T10:48:00Z"/>
                <w:rFonts w:asciiTheme="minorHAnsi" w:hAnsiTheme="minorHAnsi"/>
                <w:sz w:val="18"/>
                <w:szCs w:val="18"/>
              </w:rPr>
            </w:pPr>
            <w:del w:id="3440" w:author="Ferris, Todd@Energy" w:date="2018-11-21T10:48:00Z">
              <w:r w:rsidDel="007056D7">
                <w:rPr>
                  <w:rFonts w:asciiTheme="minorHAnsi" w:hAnsiTheme="minorHAnsi"/>
                  <w:sz w:val="18"/>
                  <w:szCs w:val="18"/>
                </w:rPr>
                <w:delText>125</w:delText>
              </w:r>
            </w:del>
          </w:p>
        </w:tc>
      </w:tr>
      <w:tr w:rsidR="004B6E84" w:rsidDel="007056D7" w14:paraId="2D5AA1E7" w14:textId="77777777" w:rsidTr="007056D7">
        <w:trPr>
          <w:trHeight w:val="269"/>
          <w:del w:id="3441" w:author="Ferris, Todd@Energy" w:date="2018-11-21T10:48:00Z"/>
        </w:trPr>
        <w:tc>
          <w:tcPr>
            <w:tcW w:w="1650" w:type="dxa"/>
            <w:tcBorders>
              <w:top w:val="single" w:sz="4" w:space="0" w:color="auto"/>
              <w:left w:val="single" w:sz="4" w:space="0" w:color="auto"/>
              <w:bottom w:val="single" w:sz="4" w:space="0" w:color="auto"/>
              <w:right w:val="single" w:sz="4" w:space="0" w:color="auto"/>
            </w:tcBorders>
            <w:vAlign w:val="center"/>
          </w:tcPr>
          <w:p w14:paraId="2D5AA1E5" w14:textId="77777777" w:rsidR="004B6E84" w:rsidDel="007056D7" w:rsidRDefault="004B6E84">
            <w:pPr>
              <w:keepNext/>
              <w:jc w:val="center"/>
              <w:rPr>
                <w:del w:id="3442" w:author="Ferris, Todd@Energy" w:date="2018-11-21T10:48:00Z"/>
                <w:rFonts w:asciiTheme="minorHAnsi" w:hAnsiTheme="minorHAnsi"/>
                <w:sz w:val="18"/>
                <w:szCs w:val="18"/>
              </w:rPr>
            </w:pPr>
          </w:p>
        </w:tc>
        <w:tc>
          <w:tcPr>
            <w:tcW w:w="9366" w:type="dxa"/>
            <w:gridSpan w:val="10"/>
            <w:tcBorders>
              <w:top w:val="single" w:sz="4" w:space="0" w:color="auto"/>
              <w:left w:val="single" w:sz="4" w:space="0" w:color="auto"/>
              <w:bottom w:val="single" w:sz="4" w:space="0" w:color="auto"/>
              <w:right w:val="single" w:sz="4" w:space="0" w:color="auto"/>
            </w:tcBorders>
            <w:vAlign w:val="center"/>
          </w:tcPr>
          <w:p w14:paraId="2D5AA1E6" w14:textId="77777777" w:rsidR="004B6E84" w:rsidDel="007056D7" w:rsidRDefault="004B6E84">
            <w:pPr>
              <w:keepNext/>
              <w:jc w:val="center"/>
              <w:rPr>
                <w:del w:id="3443" w:author="Ferris, Todd@Energy" w:date="2018-11-21T10:48:00Z"/>
                <w:rFonts w:asciiTheme="minorHAnsi" w:hAnsiTheme="minorHAnsi"/>
                <w:sz w:val="18"/>
                <w:szCs w:val="18"/>
              </w:rPr>
            </w:pPr>
            <w:del w:id="3444" w:author="Ferris, Todd@Energy" w:date="2018-11-21T10:48:00Z">
              <w:r w:rsidDel="007056D7">
                <w:rPr>
                  <w:rFonts w:asciiTheme="minorHAnsi" w:hAnsiTheme="minorHAnsi"/>
                  <w:sz w:val="18"/>
                  <w:szCs w:val="18"/>
                </w:rPr>
                <w:delText>Maximum Allowable Duct Length (ft)</w:delText>
              </w:r>
            </w:del>
          </w:p>
        </w:tc>
      </w:tr>
      <w:tr w:rsidR="004B6E84" w:rsidDel="007056D7" w14:paraId="2D5AA1EB" w14:textId="77777777" w:rsidTr="007056D7">
        <w:trPr>
          <w:trHeight w:val="245"/>
          <w:del w:id="3445" w:author="Ferris, Todd@Energy" w:date="2018-11-21T10:48:00Z"/>
        </w:trPr>
        <w:tc>
          <w:tcPr>
            <w:tcW w:w="1650" w:type="dxa"/>
            <w:tcBorders>
              <w:top w:val="single" w:sz="4" w:space="0" w:color="000000"/>
              <w:left w:val="single" w:sz="4" w:space="0" w:color="auto"/>
              <w:bottom w:val="single" w:sz="4" w:space="0" w:color="auto"/>
              <w:right w:val="single" w:sz="4" w:space="0" w:color="auto"/>
            </w:tcBorders>
            <w:vAlign w:val="bottom"/>
          </w:tcPr>
          <w:p w14:paraId="2D5AA1E8" w14:textId="77777777" w:rsidR="004B6E84" w:rsidDel="007056D7" w:rsidRDefault="004B6E84">
            <w:pPr>
              <w:keepNext/>
              <w:jc w:val="center"/>
              <w:rPr>
                <w:del w:id="3446" w:author="Ferris, Todd@Energy" w:date="2018-11-21T10:48:00Z"/>
                <w:rFonts w:asciiTheme="minorHAnsi" w:hAnsiTheme="minorHAnsi"/>
                <w:sz w:val="18"/>
                <w:szCs w:val="18"/>
              </w:rPr>
            </w:pPr>
            <w:del w:id="3447" w:author="Ferris, Todd@Energy" w:date="2018-11-21T10:48:00Z">
              <w:r w:rsidDel="007056D7">
                <w:rPr>
                  <w:rFonts w:asciiTheme="minorHAnsi" w:hAnsiTheme="minorHAnsi"/>
                  <w:sz w:val="18"/>
                  <w:szCs w:val="18"/>
                </w:rPr>
                <w:delText>Diameter, (in)</w:delText>
              </w:r>
            </w:del>
          </w:p>
        </w:tc>
        <w:tc>
          <w:tcPr>
            <w:tcW w:w="4699" w:type="dxa"/>
            <w:gridSpan w:val="6"/>
            <w:tcBorders>
              <w:top w:val="single" w:sz="4" w:space="0" w:color="auto"/>
              <w:left w:val="single" w:sz="4" w:space="0" w:color="auto"/>
              <w:bottom w:val="single" w:sz="4" w:space="0" w:color="auto"/>
              <w:right w:val="single" w:sz="4" w:space="0" w:color="auto"/>
            </w:tcBorders>
            <w:vAlign w:val="bottom"/>
          </w:tcPr>
          <w:p w14:paraId="2D5AA1E9" w14:textId="77777777" w:rsidR="004B6E84" w:rsidDel="007056D7" w:rsidRDefault="004B6E84">
            <w:pPr>
              <w:keepNext/>
              <w:jc w:val="center"/>
              <w:rPr>
                <w:del w:id="3448" w:author="Ferris, Todd@Energy" w:date="2018-11-21T10:48:00Z"/>
                <w:rFonts w:asciiTheme="minorHAnsi" w:hAnsiTheme="minorHAnsi"/>
                <w:sz w:val="18"/>
                <w:szCs w:val="18"/>
              </w:rPr>
            </w:pPr>
            <w:del w:id="3449" w:author="Ferris, Todd@Energy" w:date="2018-11-21T10:48:00Z">
              <w:r w:rsidDel="007056D7">
                <w:rPr>
                  <w:rFonts w:asciiTheme="minorHAnsi" w:hAnsiTheme="minorHAnsi"/>
                  <w:sz w:val="18"/>
                  <w:szCs w:val="18"/>
                </w:rPr>
                <w:delText>Flex Duct</w:delText>
              </w:r>
            </w:del>
          </w:p>
        </w:tc>
        <w:tc>
          <w:tcPr>
            <w:tcW w:w="4667" w:type="dxa"/>
            <w:gridSpan w:val="4"/>
            <w:tcBorders>
              <w:top w:val="single" w:sz="4" w:space="0" w:color="auto"/>
              <w:left w:val="single" w:sz="4" w:space="0" w:color="auto"/>
              <w:bottom w:val="single" w:sz="4" w:space="0" w:color="auto"/>
              <w:right w:val="single" w:sz="4" w:space="0" w:color="auto"/>
            </w:tcBorders>
            <w:vAlign w:val="bottom"/>
          </w:tcPr>
          <w:p w14:paraId="2D5AA1EA" w14:textId="77777777" w:rsidR="004B6E84" w:rsidDel="007056D7" w:rsidRDefault="004B6E84">
            <w:pPr>
              <w:keepNext/>
              <w:jc w:val="center"/>
              <w:rPr>
                <w:del w:id="3450" w:author="Ferris, Todd@Energy" w:date="2018-11-21T10:48:00Z"/>
                <w:rFonts w:asciiTheme="minorHAnsi" w:hAnsiTheme="minorHAnsi"/>
                <w:sz w:val="18"/>
                <w:szCs w:val="18"/>
              </w:rPr>
            </w:pPr>
            <w:del w:id="3451" w:author="Ferris, Todd@Energy" w:date="2018-11-21T10:48:00Z">
              <w:r w:rsidDel="007056D7">
                <w:rPr>
                  <w:rFonts w:asciiTheme="minorHAnsi" w:hAnsiTheme="minorHAnsi"/>
                  <w:sz w:val="18"/>
                  <w:szCs w:val="18"/>
                </w:rPr>
                <w:delText>Smooth Duct</w:delText>
              </w:r>
            </w:del>
          </w:p>
        </w:tc>
      </w:tr>
      <w:tr w:rsidR="004B6E84" w:rsidDel="007056D7" w14:paraId="2D5AA1F5" w14:textId="77777777" w:rsidTr="007056D7">
        <w:trPr>
          <w:trHeight w:val="245"/>
          <w:del w:id="3452" w:author="Ferris, Todd@Energy" w:date="2018-11-21T10:48:00Z"/>
        </w:trPr>
        <w:tc>
          <w:tcPr>
            <w:tcW w:w="1650" w:type="dxa"/>
            <w:tcBorders>
              <w:top w:val="single" w:sz="4" w:space="0" w:color="000000"/>
              <w:left w:val="single" w:sz="4" w:space="0" w:color="auto"/>
              <w:bottom w:val="single" w:sz="4" w:space="0" w:color="auto"/>
              <w:right w:val="single" w:sz="4" w:space="0" w:color="auto"/>
            </w:tcBorders>
            <w:vAlign w:val="bottom"/>
          </w:tcPr>
          <w:p w14:paraId="2D5AA1EC" w14:textId="77777777" w:rsidR="004B6E84" w:rsidDel="007056D7" w:rsidRDefault="004B6E84">
            <w:pPr>
              <w:keepNext/>
              <w:jc w:val="center"/>
              <w:rPr>
                <w:del w:id="3453" w:author="Ferris, Todd@Energy" w:date="2018-11-21T10:48:00Z"/>
                <w:rFonts w:asciiTheme="minorHAnsi" w:hAnsiTheme="minorHAnsi"/>
                <w:sz w:val="18"/>
                <w:szCs w:val="18"/>
              </w:rPr>
            </w:pPr>
            <w:del w:id="3454" w:author="Ferris, Todd@Energy" w:date="2018-11-21T10:48:00Z">
              <w:r w:rsidDel="007056D7">
                <w:rPr>
                  <w:rFonts w:asciiTheme="minorHAnsi" w:hAnsiTheme="minorHAnsi"/>
                  <w:sz w:val="18"/>
                  <w:szCs w:val="18"/>
                </w:rPr>
                <w:delText>3</w:delText>
              </w:r>
            </w:del>
          </w:p>
        </w:tc>
        <w:tc>
          <w:tcPr>
            <w:tcW w:w="1161" w:type="dxa"/>
            <w:gridSpan w:val="2"/>
            <w:tcBorders>
              <w:top w:val="single" w:sz="4" w:space="0" w:color="auto"/>
              <w:left w:val="single" w:sz="4" w:space="0" w:color="auto"/>
              <w:bottom w:val="single" w:sz="4" w:space="0" w:color="auto"/>
              <w:right w:val="single" w:sz="4" w:space="0" w:color="auto"/>
            </w:tcBorders>
            <w:vAlign w:val="bottom"/>
          </w:tcPr>
          <w:p w14:paraId="2D5AA1ED" w14:textId="77777777" w:rsidR="004B6E84" w:rsidDel="007056D7" w:rsidRDefault="004B6E84">
            <w:pPr>
              <w:keepNext/>
              <w:jc w:val="center"/>
              <w:rPr>
                <w:del w:id="3455" w:author="Ferris, Todd@Energy" w:date="2018-11-21T10:48:00Z"/>
                <w:rFonts w:asciiTheme="minorHAnsi" w:hAnsiTheme="minorHAnsi"/>
                <w:sz w:val="18"/>
                <w:szCs w:val="18"/>
              </w:rPr>
            </w:pPr>
            <w:del w:id="3456" w:author="Ferris, Todd@Energy" w:date="2018-11-21T10:48:00Z">
              <w:r w:rsidDel="007056D7">
                <w:rPr>
                  <w:rFonts w:asciiTheme="minorHAnsi" w:hAnsiTheme="minorHAnsi"/>
                  <w:sz w:val="18"/>
                  <w:szCs w:val="18"/>
                </w:rPr>
                <w:delText>X</w:delText>
              </w:r>
            </w:del>
          </w:p>
        </w:tc>
        <w:tc>
          <w:tcPr>
            <w:tcW w:w="1166" w:type="dxa"/>
            <w:gridSpan w:val="2"/>
            <w:tcBorders>
              <w:top w:val="single" w:sz="4" w:space="0" w:color="auto"/>
              <w:left w:val="single" w:sz="4" w:space="0" w:color="auto"/>
              <w:bottom w:val="single" w:sz="4" w:space="0" w:color="auto"/>
              <w:right w:val="single" w:sz="4" w:space="0" w:color="auto"/>
            </w:tcBorders>
            <w:vAlign w:val="bottom"/>
          </w:tcPr>
          <w:p w14:paraId="2D5AA1EE" w14:textId="77777777" w:rsidR="004B6E84" w:rsidDel="007056D7" w:rsidRDefault="004B6E84">
            <w:pPr>
              <w:keepNext/>
              <w:jc w:val="center"/>
              <w:rPr>
                <w:del w:id="3457" w:author="Ferris, Todd@Energy" w:date="2018-11-21T10:48:00Z"/>
                <w:rFonts w:asciiTheme="minorHAnsi" w:hAnsiTheme="minorHAnsi"/>
                <w:color w:val="000000"/>
                <w:sz w:val="18"/>
                <w:szCs w:val="18"/>
              </w:rPr>
            </w:pPr>
            <w:del w:id="3458" w:author="Ferris, Todd@Energy" w:date="2018-11-21T10:48:00Z">
              <w:r w:rsidDel="007056D7">
                <w:rPr>
                  <w:rFonts w:asciiTheme="minorHAnsi" w:hAnsiTheme="minorHAnsi"/>
                  <w:sz w:val="18"/>
                  <w:szCs w:val="18"/>
                </w:rPr>
                <w:delText>X</w:delText>
              </w:r>
            </w:del>
          </w:p>
        </w:tc>
        <w:tc>
          <w:tcPr>
            <w:tcW w:w="1170" w:type="dxa"/>
            <w:tcBorders>
              <w:top w:val="single" w:sz="4" w:space="0" w:color="auto"/>
              <w:left w:val="single" w:sz="4" w:space="0" w:color="auto"/>
              <w:bottom w:val="single" w:sz="4" w:space="0" w:color="auto"/>
              <w:right w:val="single" w:sz="4" w:space="0" w:color="auto"/>
            </w:tcBorders>
            <w:vAlign w:val="bottom"/>
          </w:tcPr>
          <w:p w14:paraId="2D5AA1EF" w14:textId="77777777" w:rsidR="004B6E84" w:rsidDel="007056D7" w:rsidRDefault="004B6E84">
            <w:pPr>
              <w:keepNext/>
              <w:jc w:val="center"/>
              <w:rPr>
                <w:del w:id="3459" w:author="Ferris, Todd@Energy" w:date="2018-11-21T10:48:00Z"/>
                <w:rFonts w:asciiTheme="minorHAnsi" w:hAnsiTheme="minorHAnsi"/>
                <w:sz w:val="18"/>
                <w:szCs w:val="18"/>
              </w:rPr>
            </w:pPr>
            <w:del w:id="3460" w:author="Ferris, Todd@Energy" w:date="2018-11-21T10:48:00Z">
              <w:r w:rsidDel="007056D7">
                <w:rPr>
                  <w:rFonts w:asciiTheme="minorHAnsi" w:hAnsiTheme="minorHAnsi"/>
                  <w:sz w:val="18"/>
                  <w:szCs w:val="18"/>
                </w:rPr>
                <w:delText>X</w:delText>
              </w:r>
            </w:del>
          </w:p>
        </w:tc>
        <w:tc>
          <w:tcPr>
            <w:tcW w:w="1202" w:type="dxa"/>
            <w:tcBorders>
              <w:top w:val="single" w:sz="4" w:space="0" w:color="auto"/>
              <w:left w:val="single" w:sz="4" w:space="0" w:color="auto"/>
              <w:bottom w:val="single" w:sz="4" w:space="0" w:color="auto"/>
              <w:right w:val="single" w:sz="4" w:space="0" w:color="auto"/>
            </w:tcBorders>
            <w:vAlign w:val="bottom"/>
          </w:tcPr>
          <w:p w14:paraId="2D5AA1F0" w14:textId="77777777" w:rsidR="004B6E84" w:rsidDel="007056D7" w:rsidRDefault="004B6E84">
            <w:pPr>
              <w:keepNext/>
              <w:jc w:val="center"/>
              <w:rPr>
                <w:del w:id="3461" w:author="Ferris, Todd@Energy" w:date="2018-11-21T10:48:00Z"/>
                <w:rFonts w:asciiTheme="minorHAnsi" w:hAnsiTheme="minorHAnsi"/>
                <w:sz w:val="18"/>
                <w:szCs w:val="18"/>
              </w:rPr>
            </w:pPr>
            <w:del w:id="3462" w:author="Ferris, Todd@Energy" w:date="2018-11-21T10:48:00Z">
              <w:r w:rsidDel="007056D7">
                <w:rPr>
                  <w:rFonts w:asciiTheme="minorHAnsi" w:hAnsiTheme="minorHAnsi"/>
                  <w:sz w:val="18"/>
                  <w:szCs w:val="18"/>
                </w:rPr>
                <w:delText>X</w:delText>
              </w:r>
            </w:del>
          </w:p>
        </w:tc>
        <w:tc>
          <w:tcPr>
            <w:tcW w:w="1138" w:type="dxa"/>
            <w:tcBorders>
              <w:top w:val="single" w:sz="4" w:space="0" w:color="auto"/>
              <w:left w:val="single" w:sz="4" w:space="0" w:color="auto"/>
              <w:bottom w:val="single" w:sz="4" w:space="0" w:color="auto"/>
              <w:right w:val="single" w:sz="4" w:space="0" w:color="auto"/>
            </w:tcBorders>
            <w:vAlign w:val="bottom"/>
          </w:tcPr>
          <w:p w14:paraId="2D5AA1F1" w14:textId="77777777" w:rsidR="004B6E84" w:rsidDel="007056D7" w:rsidRDefault="004B6E84">
            <w:pPr>
              <w:keepNext/>
              <w:jc w:val="center"/>
              <w:rPr>
                <w:del w:id="3463" w:author="Ferris, Todd@Energy" w:date="2018-11-21T10:48:00Z"/>
                <w:rFonts w:asciiTheme="minorHAnsi" w:hAnsiTheme="minorHAnsi"/>
                <w:sz w:val="18"/>
                <w:szCs w:val="18"/>
              </w:rPr>
            </w:pPr>
            <w:del w:id="3464" w:author="Ferris, Todd@Energy" w:date="2018-11-21T10:48:00Z">
              <w:r w:rsidDel="007056D7">
                <w:rPr>
                  <w:rFonts w:asciiTheme="minorHAnsi" w:hAnsiTheme="minorHAnsi"/>
                  <w:sz w:val="18"/>
                  <w:szCs w:val="18"/>
                </w:rPr>
                <w:delText>5</w:delText>
              </w:r>
            </w:del>
          </w:p>
        </w:tc>
        <w:tc>
          <w:tcPr>
            <w:tcW w:w="1170" w:type="dxa"/>
            <w:tcBorders>
              <w:top w:val="single" w:sz="4" w:space="0" w:color="auto"/>
              <w:left w:val="single" w:sz="4" w:space="0" w:color="auto"/>
              <w:bottom w:val="single" w:sz="4" w:space="0" w:color="auto"/>
              <w:right w:val="single" w:sz="4" w:space="0" w:color="auto"/>
            </w:tcBorders>
            <w:vAlign w:val="bottom"/>
          </w:tcPr>
          <w:p w14:paraId="2D5AA1F2" w14:textId="77777777" w:rsidR="004B6E84" w:rsidDel="007056D7" w:rsidRDefault="004B6E84">
            <w:pPr>
              <w:keepNext/>
              <w:jc w:val="center"/>
              <w:rPr>
                <w:del w:id="3465" w:author="Ferris, Todd@Energy" w:date="2018-11-21T10:48:00Z"/>
                <w:rFonts w:asciiTheme="minorHAnsi" w:hAnsiTheme="minorHAnsi"/>
                <w:sz w:val="18"/>
                <w:szCs w:val="18"/>
              </w:rPr>
            </w:pPr>
            <w:del w:id="3466" w:author="Ferris, Todd@Energy" w:date="2018-11-21T10:48:00Z">
              <w:r w:rsidDel="007056D7">
                <w:rPr>
                  <w:rFonts w:asciiTheme="minorHAnsi" w:hAnsiTheme="minorHAnsi"/>
                  <w:sz w:val="18"/>
                  <w:szCs w:val="18"/>
                </w:rPr>
                <w:delText>X</w:delText>
              </w:r>
            </w:del>
          </w:p>
        </w:tc>
        <w:tc>
          <w:tcPr>
            <w:tcW w:w="1170" w:type="dxa"/>
            <w:tcBorders>
              <w:top w:val="single" w:sz="4" w:space="0" w:color="auto"/>
              <w:left w:val="single" w:sz="4" w:space="0" w:color="auto"/>
              <w:bottom w:val="single" w:sz="4" w:space="0" w:color="auto"/>
              <w:right w:val="single" w:sz="4" w:space="0" w:color="auto"/>
            </w:tcBorders>
            <w:vAlign w:val="bottom"/>
          </w:tcPr>
          <w:p w14:paraId="2D5AA1F3" w14:textId="77777777" w:rsidR="004B6E84" w:rsidDel="007056D7" w:rsidRDefault="004B6E84">
            <w:pPr>
              <w:keepNext/>
              <w:jc w:val="center"/>
              <w:rPr>
                <w:del w:id="3467" w:author="Ferris, Todd@Energy" w:date="2018-11-21T10:48:00Z"/>
                <w:rFonts w:asciiTheme="minorHAnsi" w:hAnsiTheme="minorHAnsi"/>
                <w:sz w:val="18"/>
                <w:szCs w:val="18"/>
              </w:rPr>
            </w:pPr>
            <w:del w:id="3468" w:author="Ferris, Todd@Energy" w:date="2018-11-21T10:48:00Z">
              <w:r w:rsidDel="007056D7">
                <w:rPr>
                  <w:rFonts w:asciiTheme="minorHAnsi" w:hAnsiTheme="minorHAnsi"/>
                  <w:sz w:val="18"/>
                  <w:szCs w:val="18"/>
                </w:rPr>
                <w:delText>X</w:delText>
              </w:r>
            </w:del>
          </w:p>
        </w:tc>
        <w:tc>
          <w:tcPr>
            <w:tcW w:w="1189" w:type="dxa"/>
            <w:tcBorders>
              <w:top w:val="single" w:sz="4" w:space="0" w:color="auto"/>
              <w:left w:val="single" w:sz="4" w:space="0" w:color="auto"/>
              <w:bottom w:val="single" w:sz="4" w:space="0" w:color="auto"/>
              <w:right w:val="single" w:sz="4" w:space="0" w:color="auto"/>
            </w:tcBorders>
            <w:vAlign w:val="bottom"/>
          </w:tcPr>
          <w:p w14:paraId="2D5AA1F4" w14:textId="77777777" w:rsidR="004B6E84" w:rsidDel="007056D7" w:rsidRDefault="004B6E84">
            <w:pPr>
              <w:keepNext/>
              <w:jc w:val="center"/>
              <w:rPr>
                <w:del w:id="3469" w:author="Ferris, Todd@Energy" w:date="2018-11-21T10:48:00Z"/>
                <w:rFonts w:asciiTheme="minorHAnsi" w:hAnsiTheme="minorHAnsi"/>
                <w:sz w:val="18"/>
                <w:szCs w:val="18"/>
              </w:rPr>
            </w:pPr>
            <w:del w:id="3470" w:author="Ferris, Todd@Energy" w:date="2018-11-21T10:48:00Z">
              <w:r w:rsidDel="007056D7">
                <w:rPr>
                  <w:rFonts w:asciiTheme="minorHAnsi" w:hAnsiTheme="minorHAnsi"/>
                  <w:sz w:val="18"/>
                  <w:szCs w:val="18"/>
                </w:rPr>
                <w:delText>X</w:delText>
              </w:r>
            </w:del>
          </w:p>
        </w:tc>
      </w:tr>
      <w:tr w:rsidR="004B6E84" w:rsidDel="007056D7" w14:paraId="2D5AA1FF" w14:textId="77777777" w:rsidTr="007056D7">
        <w:trPr>
          <w:trHeight w:val="245"/>
          <w:del w:id="3471" w:author="Ferris, Todd@Energy" w:date="2018-11-21T10:48:00Z"/>
        </w:trPr>
        <w:tc>
          <w:tcPr>
            <w:tcW w:w="1650" w:type="dxa"/>
            <w:tcBorders>
              <w:top w:val="single" w:sz="4" w:space="0" w:color="auto"/>
              <w:left w:val="single" w:sz="4" w:space="0" w:color="auto"/>
              <w:bottom w:val="single" w:sz="4" w:space="0" w:color="auto"/>
              <w:right w:val="single" w:sz="4" w:space="0" w:color="auto"/>
            </w:tcBorders>
            <w:vAlign w:val="bottom"/>
          </w:tcPr>
          <w:p w14:paraId="2D5AA1F6" w14:textId="77777777" w:rsidR="004B6E84" w:rsidDel="007056D7" w:rsidRDefault="004B6E84">
            <w:pPr>
              <w:keepNext/>
              <w:jc w:val="center"/>
              <w:rPr>
                <w:del w:id="3472" w:author="Ferris, Todd@Energy" w:date="2018-11-21T10:48:00Z"/>
                <w:rFonts w:asciiTheme="minorHAnsi" w:hAnsiTheme="minorHAnsi"/>
                <w:sz w:val="18"/>
                <w:szCs w:val="18"/>
              </w:rPr>
            </w:pPr>
            <w:del w:id="3473" w:author="Ferris, Todd@Energy" w:date="2018-11-21T10:48:00Z">
              <w:r w:rsidDel="007056D7">
                <w:rPr>
                  <w:rFonts w:asciiTheme="minorHAnsi" w:hAnsiTheme="minorHAnsi"/>
                  <w:sz w:val="18"/>
                  <w:szCs w:val="18"/>
                </w:rPr>
                <w:delText>4</w:delText>
              </w:r>
            </w:del>
          </w:p>
        </w:tc>
        <w:tc>
          <w:tcPr>
            <w:tcW w:w="1161" w:type="dxa"/>
            <w:gridSpan w:val="2"/>
            <w:tcBorders>
              <w:top w:val="single" w:sz="4" w:space="0" w:color="auto"/>
              <w:left w:val="single" w:sz="4" w:space="0" w:color="auto"/>
              <w:bottom w:val="single" w:sz="4" w:space="0" w:color="auto"/>
              <w:right w:val="single" w:sz="4" w:space="0" w:color="auto"/>
            </w:tcBorders>
            <w:vAlign w:val="bottom"/>
          </w:tcPr>
          <w:p w14:paraId="2D5AA1F7" w14:textId="77777777" w:rsidR="004B6E84" w:rsidDel="007056D7" w:rsidRDefault="004B6E84">
            <w:pPr>
              <w:keepNext/>
              <w:jc w:val="center"/>
              <w:rPr>
                <w:del w:id="3474" w:author="Ferris, Todd@Energy" w:date="2018-11-21T10:48:00Z"/>
                <w:rFonts w:asciiTheme="minorHAnsi" w:hAnsiTheme="minorHAnsi"/>
                <w:sz w:val="18"/>
                <w:szCs w:val="18"/>
              </w:rPr>
            </w:pPr>
            <w:del w:id="3475" w:author="Ferris, Todd@Energy" w:date="2018-11-21T10:48:00Z">
              <w:r w:rsidDel="007056D7">
                <w:rPr>
                  <w:rFonts w:asciiTheme="minorHAnsi" w:hAnsiTheme="minorHAnsi"/>
                  <w:sz w:val="18"/>
                  <w:szCs w:val="18"/>
                </w:rPr>
                <w:delText>70</w:delText>
              </w:r>
            </w:del>
          </w:p>
        </w:tc>
        <w:tc>
          <w:tcPr>
            <w:tcW w:w="1166" w:type="dxa"/>
            <w:gridSpan w:val="2"/>
            <w:tcBorders>
              <w:top w:val="single" w:sz="4" w:space="0" w:color="auto"/>
              <w:left w:val="single" w:sz="4" w:space="0" w:color="auto"/>
              <w:bottom w:val="single" w:sz="4" w:space="0" w:color="auto"/>
              <w:right w:val="single" w:sz="4" w:space="0" w:color="auto"/>
            </w:tcBorders>
            <w:vAlign w:val="bottom"/>
          </w:tcPr>
          <w:p w14:paraId="2D5AA1F8" w14:textId="77777777" w:rsidR="004B6E84" w:rsidDel="007056D7" w:rsidRDefault="004B6E84">
            <w:pPr>
              <w:keepNext/>
              <w:jc w:val="center"/>
              <w:rPr>
                <w:del w:id="3476" w:author="Ferris, Todd@Energy" w:date="2018-11-21T10:48:00Z"/>
                <w:rFonts w:asciiTheme="minorHAnsi" w:hAnsiTheme="minorHAnsi"/>
                <w:sz w:val="18"/>
                <w:szCs w:val="18"/>
              </w:rPr>
            </w:pPr>
            <w:del w:id="3477" w:author="Ferris, Todd@Energy" w:date="2018-11-21T10:48:00Z">
              <w:r w:rsidDel="007056D7">
                <w:rPr>
                  <w:rFonts w:asciiTheme="minorHAnsi" w:hAnsiTheme="minorHAnsi"/>
                  <w:sz w:val="18"/>
                  <w:szCs w:val="18"/>
                </w:rPr>
                <w:delText>3</w:delText>
              </w:r>
            </w:del>
          </w:p>
        </w:tc>
        <w:tc>
          <w:tcPr>
            <w:tcW w:w="1170" w:type="dxa"/>
            <w:tcBorders>
              <w:top w:val="single" w:sz="4" w:space="0" w:color="auto"/>
              <w:left w:val="single" w:sz="4" w:space="0" w:color="auto"/>
              <w:bottom w:val="single" w:sz="4" w:space="0" w:color="auto"/>
              <w:right w:val="single" w:sz="4" w:space="0" w:color="auto"/>
            </w:tcBorders>
            <w:vAlign w:val="bottom"/>
          </w:tcPr>
          <w:p w14:paraId="2D5AA1F9" w14:textId="77777777" w:rsidR="004B6E84" w:rsidDel="007056D7" w:rsidRDefault="004B6E84">
            <w:pPr>
              <w:keepNext/>
              <w:jc w:val="center"/>
              <w:rPr>
                <w:del w:id="3478" w:author="Ferris, Todd@Energy" w:date="2018-11-21T10:48:00Z"/>
                <w:rFonts w:asciiTheme="minorHAnsi" w:hAnsiTheme="minorHAnsi"/>
                <w:sz w:val="18"/>
                <w:szCs w:val="18"/>
              </w:rPr>
            </w:pPr>
            <w:del w:id="3479" w:author="Ferris, Todd@Energy" w:date="2018-11-21T10:48:00Z">
              <w:r w:rsidDel="007056D7">
                <w:rPr>
                  <w:rFonts w:asciiTheme="minorHAnsi" w:hAnsiTheme="minorHAnsi"/>
                  <w:sz w:val="18"/>
                  <w:szCs w:val="18"/>
                </w:rPr>
                <w:delText>X</w:delText>
              </w:r>
            </w:del>
          </w:p>
        </w:tc>
        <w:tc>
          <w:tcPr>
            <w:tcW w:w="1202" w:type="dxa"/>
            <w:tcBorders>
              <w:top w:val="single" w:sz="4" w:space="0" w:color="auto"/>
              <w:left w:val="single" w:sz="4" w:space="0" w:color="auto"/>
              <w:bottom w:val="single" w:sz="4" w:space="0" w:color="auto"/>
              <w:right w:val="single" w:sz="4" w:space="0" w:color="auto"/>
            </w:tcBorders>
            <w:vAlign w:val="bottom"/>
          </w:tcPr>
          <w:p w14:paraId="2D5AA1FA" w14:textId="77777777" w:rsidR="004B6E84" w:rsidDel="007056D7" w:rsidRDefault="004B6E84">
            <w:pPr>
              <w:keepNext/>
              <w:jc w:val="center"/>
              <w:rPr>
                <w:del w:id="3480" w:author="Ferris, Todd@Energy" w:date="2018-11-21T10:48:00Z"/>
                <w:rFonts w:asciiTheme="minorHAnsi" w:hAnsiTheme="minorHAnsi"/>
                <w:sz w:val="18"/>
                <w:szCs w:val="18"/>
              </w:rPr>
            </w:pPr>
            <w:del w:id="3481" w:author="Ferris, Todd@Energy" w:date="2018-11-21T10:48:00Z">
              <w:r w:rsidDel="007056D7">
                <w:rPr>
                  <w:rFonts w:asciiTheme="minorHAnsi" w:hAnsiTheme="minorHAnsi"/>
                  <w:sz w:val="18"/>
                  <w:szCs w:val="18"/>
                </w:rPr>
                <w:delText>X</w:delText>
              </w:r>
            </w:del>
          </w:p>
        </w:tc>
        <w:tc>
          <w:tcPr>
            <w:tcW w:w="1138" w:type="dxa"/>
            <w:tcBorders>
              <w:top w:val="single" w:sz="4" w:space="0" w:color="auto"/>
              <w:left w:val="single" w:sz="4" w:space="0" w:color="auto"/>
              <w:bottom w:val="single" w:sz="4" w:space="0" w:color="auto"/>
              <w:right w:val="single" w:sz="4" w:space="0" w:color="auto"/>
            </w:tcBorders>
            <w:vAlign w:val="bottom"/>
          </w:tcPr>
          <w:p w14:paraId="2D5AA1FB" w14:textId="77777777" w:rsidR="004B6E84" w:rsidDel="007056D7" w:rsidRDefault="004B6E84">
            <w:pPr>
              <w:keepNext/>
              <w:jc w:val="center"/>
              <w:rPr>
                <w:del w:id="3482" w:author="Ferris, Todd@Energy" w:date="2018-11-21T10:48:00Z"/>
                <w:rFonts w:asciiTheme="minorHAnsi" w:hAnsiTheme="minorHAnsi"/>
                <w:sz w:val="18"/>
                <w:szCs w:val="18"/>
              </w:rPr>
            </w:pPr>
            <w:del w:id="3483" w:author="Ferris, Todd@Energy" w:date="2018-11-21T10:48:00Z">
              <w:r w:rsidDel="007056D7">
                <w:rPr>
                  <w:rFonts w:asciiTheme="minorHAnsi" w:hAnsiTheme="minorHAnsi"/>
                  <w:sz w:val="18"/>
                  <w:szCs w:val="18"/>
                </w:rPr>
                <w:delText>105</w:delText>
              </w:r>
            </w:del>
          </w:p>
        </w:tc>
        <w:tc>
          <w:tcPr>
            <w:tcW w:w="1170" w:type="dxa"/>
            <w:tcBorders>
              <w:top w:val="single" w:sz="4" w:space="0" w:color="auto"/>
              <w:left w:val="single" w:sz="4" w:space="0" w:color="auto"/>
              <w:bottom w:val="single" w:sz="4" w:space="0" w:color="auto"/>
              <w:right w:val="single" w:sz="4" w:space="0" w:color="auto"/>
            </w:tcBorders>
            <w:vAlign w:val="bottom"/>
          </w:tcPr>
          <w:p w14:paraId="2D5AA1FC" w14:textId="77777777" w:rsidR="004B6E84" w:rsidDel="007056D7" w:rsidRDefault="004B6E84">
            <w:pPr>
              <w:keepNext/>
              <w:jc w:val="center"/>
              <w:rPr>
                <w:del w:id="3484" w:author="Ferris, Todd@Energy" w:date="2018-11-21T10:48:00Z"/>
                <w:rFonts w:asciiTheme="minorHAnsi" w:hAnsiTheme="minorHAnsi"/>
                <w:sz w:val="18"/>
                <w:szCs w:val="18"/>
              </w:rPr>
            </w:pPr>
            <w:del w:id="3485" w:author="Ferris, Todd@Energy" w:date="2018-11-21T10:48:00Z">
              <w:r w:rsidDel="007056D7">
                <w:rPr>
                  <w:rFonts w:asciiTheme="minorHAnsi" w:hAnsiTheme="minorHAnsi"/>
                  <w:sz w:val="18"/>
                  <w:szCs w:val="18"/>
                </w:rPr>
                <w:delText>35</w:delText>
              </w:r>
            </w:del>
          </w:p>
        </w:tc>
        <w:tc>
          <w:tcPr>
            <w:tcW w:w="1170" w:type="dxa"/>
            <w:tcBorders>
              <w:top w:val="single" w:sz="4" w:space="0" w:color="auto"/>
              <w:left w:val="single" w:sz="4" w:space="0" w:color="auto"/>
              <w:bottom w:val="single" w:sz="4" w:space="0" w:color="auto"/>
              <w:right w:val="single" w:sz="4" w:space="0" w:color="auto"/>
            </w:tcBorders>
            <w:vAlign w:val="bottom"/>
          </w:tcPr>
          <w:p w14:paraId="2D5AA1FD" w14:textId="77777777" w:rsidR="004B6E84" w:rsidDel="007056D7" w:rsidRDefault="004B6E84">
            <w:pPr>
              <w:keepNext/>
              <w:jc w:val="center"/>
              <w:rPr>
                <w:del w:id="3486" w:author="Ferris, Todd@Energy" w:date="2018-11-21T10:48:00Z"/>
                <w:rFonts w:asciiTheme="minorHAnsi" w:hAnsiTheme="minorHAnsi"/>
                <w:sz w:val="18"/>
                <w:szCs w:val="18"/>
              </w:rPr>
            </w:pPr>
            <w:del w:id="3487" w:author="Ferris, Todd@Energy" w:date="2018-11-21T10:48:00Z">
              <w:r w:rsidDel="007056D7">
                <w:rPr>
                  <w:rFonts w:asciiTheme="minorHAnsi" w:hAnsiTheme="minorHAnsi"/>
                  <w:sz w:val="18"/>
                  <w:szCs w:val="18"/>
                </w:rPr>
                <w:delText>5</w:delText>
              </w:r>
            </w:del>
          </w:p>
        </w:tc>
        <w:tc>
          <w:tcPr>
            <w:tcW w:w="1189" w:type="dxa"/>
            <w:tcBorders>
              <w:top w:val="single" w:sz="4" w:space="0" w:color="auto"/>
              <w:left w:val="single" w:sz="4" w:space="0" w:color="auto"/>
              <w:bottom w:val="single" w:sz="4" w:space="0" w:color="auto"/>
              <w:right w:val="single" w:sz="4" w:space="0" w:color="auto"/>
            </w:tcBorders>
            <w:vAlign w:val="bottom"/>
          </w:tcPr>
          <w:p w14:paraId="2D5AA1FE" w14:textId="77777777" w:rsidR="004B6E84" w:rsidDel="007056D7" w:rsidRDefault="004B6E84">
            <w:pPr>
              <w:keepNext/>
              <w:jc w:val="center"/>
              <w:rPr>
                <w:del w:id="3488" w:author="Ferris, Todd@Energy" w:date="2018-11-21T10:48:00Z"/>
                <w:rFonts w:asciiTheme="minorHAnsi" w:hAnsiTheme="minorHAnsi"/>
                <w:sz w:val="18"/>
                <w:szCs w:val="18"/>
              </w:rPr>
            </w:pPr>
            <w:del w:id="3489" w:author="Ferris, Todd@Energy" w:date="2018-11-21T10:48:00Z">
              <w:r w:rsidDel="007056D7">
                <w:rPr>
                  <w:rFonts w:asciiTheme="minorHAnsi" w:hAnsiTheme="minorHAnsi"/>
                  <w:sz w:val="18"/>
                  <w:szCs w:val="18"/>
                </w:rPr>
                <w:delText>X</w:delText>
              </w:r>
            </w:del>
          </w:p>
        </w:tc>
      </w:tr>
      <w:tr w:rsidR="004B6E84" w:rsidDel="007056D7" w14:paraId="2D5AA209" w14:textId="77777777" w:rsidTr="007056D7">
        <w:trPr>
          <w:trHeight w:val="245"/>
          <w:del w:id="3490" w:author="Ferris, Todd@Energy" w:date="2018-11-21T10:48:00Z"/>
        </w:trPr>
        <w:tc>
          <w:tcPr>
            <w:tcW w:w="1650" w:type="dxa"/>
            <w:tcBorders>
              <w:top w:val="single" w:sz="4" w:space="0" w:color="auto"/>
              <w:left w:val="single" w:sz="4" w:space="0" w:color="auto"/>
              <w:bottom w:val="single" w:sz="4" w:space="0" w:color="auto"/>
              <w:right w:val="single" w:sz="4" w:space="0" w:color="auto"/>
            </w:tcBorders>
            <w:vAlign w:val="bottom"/>
          </w:tcPr>
          <w:p w14:paraId="2D5AA200" w14:textId="77777777" w:rsidR="004B6E84" w:rsidDel="007056D7" w:rsidRDefault="004B6E84">
            <w:pPr>
              <w:keepNext/>
              <w:jc w:val="center"/>
              <w:rPr>
                <w:del w:id="3491" w:author="Ferris, Todd@Energy" w:date="2018-11-21T10:48:00Z"/>
                <w:rFonts w:asciiTheme="minorHAnsi" w:hAnsiTheme="minorHAnsi"/>
                <w:sz w:val="18"/>
                <w:szCs w:val="18"/>
              </w:rPr>
            </w:pPr>
            <w:del w:id="3492" w:author="Ferris, Todd@Energy" w:date="2018-11-21T10:48:00Z">
              <w:r w:rsidDel="007056D7">
                <w:rPr>
                  <w:rFonts w:asciiTheme="minorHAnsi" w:hAnsiTheme="minorHAnsi"/>
                  <w:sz w:val="18"/>
                  <w:szCs w:val="18"/>
                </w:rPr>
                <w:delText>5</w:delText>
              </w:r>
            </w:del>
          </w:p>
        </w:tc>
        <w:tc>
          <w:tcPr>
            <w:tcW w:w="1161" w:type="dxa"/>
            <w:gridSpan w:val="2"/>
            <w:tcBorders>
              <w:top w:val="single" w:sz="4" w:space="0" w:color="auto"/>
              <w:left w:val="single" w:sz="4" w:space="0" w:color="auto"/>
              <w:bottom w:val="single" w:sz="4" w:space="0" w:color="auto"/>
              <w:right w:val="single" w:sz="4" w:space="0" w:color="auto"/>
            </w:tcBorders>
            <w:vAlign w:val="bottom"/>
          </w:tcPr>
          <w:p w14:paraId="2D5AA201" w14:textId="77777777" w:rsidR="004B6E84" w:rsidDel="007056D7" w:rsidRDefault="004B6E84">
            <w:pPr>
              <w:keepNext/>
              <w:jc w:val="center"/>
              <w:rPr>
                <w:del w:id="3493" w:author="Ferris, Todd@Energy" w:date="2018-11-21T10:48:00Z"/>
                <w:rFonts w:asciiTheme="minorHAnsi" w:hAnsiTheme="minorHAnsi"/>
                <w:sz w:val="18"/>
                <w:szCs w:val="18"/>
              </w:rPr>
            </w:pPr>
            <w:del w:id="3494" w:author="Ferris, Todd@Energy" w:date="2018-11-21T10:48:00Z">
              <w:r w:rsidDel="007056D7">
                <w:rPr>
                  <w:rFonts w:asciiTheme="minorHAnsi" w:hAnsiTheme="minorHAnsi"/>
                  <w:sz w:val="18"/>
                  <w:szCs w:val="18"/>
                </w:rPr>
                <w:delText>NL</w:delText>
              </w:r>
            </w:del>
          </w:p>
        </w:tc>
        <w:tc>
          <w:tcPr>
            <w:tcW w:w="1166" w:type="dxa"/>
            <w:gridSpan w:val="2"/>
            <w:tcBorders>
              <w:top w:val="single" w:sz="4" w:space="0" w:color="auto"/>
              <w:left w:val="single" w:sz="4" w:space="0" w:color="auto"/>
              <w:bottom w:val="single" w:sz="4" w:space="0" w:color="auto"/>
              <w:right w:val="single" w:sz="4" w:space="0" w:color="auto"/>
            </w:tcBorders>
            <w:vAlign w:val="bottom"/>
          </w:tcPr>
          <w:p w14:paraId="2D5AA202" w14:textId="77777777" w:rsidR="004B6E84" w:rsidDel="007056D7" w:rsidRDefault="004B6E84">
            <w:pPr>
              <w:keepNext/>
              <w:jc w:val="center"/>
              <w:rPr>
                <w:del w:id="3495" w:author="Ferris, Todd@Energy" w:date="2018-11-21T10:48:00Z"/>
                <w:rFonts w:asciiTheme="minorHAnsi" w:hAnsiTheme="minorHAnsi"/>
                <w:sz w:val="18"/>
                <w:szCs w:val="18"/>
              </w:rPr>
            </w:pPr>
            <w:del w:id="3496" w:author="Ferris, Todd@Energy" w:date="2018-11-21T10:48:00Z">
              <w:r w:rsidDel="007056D7">
                <w:rPr>
                  <w:rFonts w:asciiTheme="minorHAnsi" w:hAnsiTheme="minorHAnsi"/>
                  <w:sz w:val="18"/>
                  <w:szCs w:val="18"/>
                </w:rPr>
                <w:delText>70</w:delText>
              </w:r>
            </w:del>
          </w:p>
        </w:tc>
        <w:tc>
          <w:tcPr>
            <w:tcW w:w="1170" w:type="dxa"/>
            <w:tcBorders>
              <w:top w:val="single" w:sz="4" w:space="0" w:color="auto"/>
              <w:left w:val="single" w:sz="4" w:space="0" w:color="auto"/>
              <w:bottom w:val="single" w:sz="4" w:space="0" w:color="auto"/>
              <w:right w:val="single" w:sz="4" w:space="0" w:color="auto"/>
            </w:tcBorders>
            <w:vAlign w:val="bottom"/>
          </w:tcPr>
          <w:p w14:paraId="2D5AA203" w14:textId="77777777" w:rsidR="004B6E84" w:rsidDel="007056D7" w:rsidRDefault="004B6E84">
            <w:pPr>
              <w:keepNext/>
              <w:jc w:val="center"/>
              <w:rPr>
                <w:del w:id="3497" w:author="Ferris, Todd@Energy" w:date="2018-11-21T10:48:00Z"/>
                <w:rFonts w:asciiTheme="minorHAnsi" w:hAnsiTheme="minorHAnsi"/>
                <w:sz w:val="18"/>
                <w:szCs w:val="18"/>
              </w:rPr>
            </w:pPr>
            <w:del w:id="3498" w:author="Ferris, Todd@Energy" w:date="2018-11-21T10:48:00Z">
              <w:r w:rsidDel="007056D7">
                <w:rPr>
                  <w:rFonts w:asciiTheme="minorHAnsi" w:hAnsiTheme="minorHAnsi"/>
                  <w:sz w:val="18"/>
                  <w:szCs w:val="18"/>
                </w:rPr>
                <w:delText>35</w:delText>
              </w:r>
            </w:del>
          </w:p>
        </w:tc>
        <w:tc>
          <w:tcPr>
            <w:tcW w:w="1202" w:type="dxa"/>
            <w:tcBorders>
              <w:top w:val="single" w:sz="4" w:space="0" w:color="auto"/>
              <w:left w:val="single" w:sz="4" w:space="0" w:color="auto"/>
              <w:bottom w:val="single" w:sz="4" w:space="0" w:color="auto"/>
              <w:right w:val="single" w:sz="4" w:space="0" w:color="auto"/>
            </w:tcBorders>
            <w:vAlign w:val="bottom"/>
          </w:tcPr>
          <w:p w14:paraId="2D5AA204" w14:textId="77777777" w:rsidR="004B6E84" w:rsidDel="007056D7" w:rsidRDefault="004B6E84">
            <w:pPr>
              <w:keepNext/>
              <w:jc w:val="center"/>
              <w:rPr>
                <w:del w:id="3499" w:author="Ferris, Todd@Energy" w:date="2018-11-21T10:48:00Z"/>
                <w:rFonts w:asciiTheme="minorHAnsi" w:hAnsiTheme="minorHAnsi"/>
                <w:sz w:val="18"/>
                <w:szCs w:val="18"/>
              </w:rPr>
            </w:pPr>
            <w:del w:id="3500" w:author="Ferris, Todd@Energy" w:date="2018-11-21T10:48:00Z">
              <w:r w:rsidDel="007056D7">
                <w:rPr>
                  <w:rFonts w:asciiTheme="minorHAnsi" w:hAnsiTheme="minorHAnsi"/>
                  <w:sz w:val="18"/>
                  <w:szCs w:val="18"/>
                </w:rPr>
                <w:delText>20</w:delText>
              </w:r>
            </w:del>
          </w:p>
        </w:tc>
        <w:tc>
          <w:tcPr>
            <w:tcW w:w="1138" w:type="dxa"/>
            <w:tcBorders>
              <w:top w:val="single" w:sz="4" w:space="0" w:color="auto"/>
              <w:left w:val="single" w:sz="4" w:space="0" w:color="auto"/>
              <w:bottom w:val="single" w:sz="4" w:space="0" w:color="auto"/>
              <w:right w:val="single" w:sz="4" w:space="0" w:color="auto"/>
            </w:tcBorders>
            <w:vAlign w:val="bottom"/>
          </w:tcPr>
          <w:p w14:paraId="2D5AA205" w14:textId="77777777" w:rsidR="004B6E84" w:rsidDel="007056D7" w:rsidRDefault="004B6E84">
            <w:pPr>
              <w:keepNext/>
              <w:jc w:val="center"/>
              <w:rPr>
                <w:del w:id="3501" w:author="Ferris, Todd@Energy" w:date="2018-11-21T10:48:00Z"/>
                <w:rFonts w:asciiTheme="minorHAnsi" w:hAnsiTheme="minorHAnsi"/>
                <w:sz w:val="18"/>
                <w:szCs w:val="18"/>
              </w:rPr>
            </w:pPr>
            <w:del w:id="3502" w:author="Ferris, Todd@Energy" w:date="2018-11-21T10:48:00Z">
              <w:r w:rsidDel="007056D7">
                <w:rPr>
                  <w:rFonts w:asciiTheme="minorHAnsi" w:hAnsiTheme="minorHAnsi"/>
                  <w:sz w:val="18"/>
                  <w:szCs w:val="18"/>
                </w:rPr>
                <w:delText>NL</w:delText>
              </w:r>
            </w:del>
          </w:p>
        </w:tc>
        <w:tc>
          <w:tcPr>
            <w:tcW w:w="1170" w:type="dxa"/>
            <w:tcBorders>
              <w:top w:val="single" w:sz="4" w:space="0" w:color="auto"/>
              <w:left w:val="single" w:sz="4" w:space="0" w:color="auto"/>
              <w:bottom w:val="single" w:sz="4" w:space="0" w:color="auto"/>
              <w:right w:val="single" w:sz="4" w:space="0" w:color="auto"/>
            </w:tcBorders>
            <w:vAlign w:val="bottom"/>
          </w:tcPr>
          <w:p w14:paraId="2D5AA206" w14:textId="77777777" w:rsidR="004B6E84" w:rsidDel="007056D7" w:rsidRDefault="004B6E84">
            <w:pPr>
              <w:keepNext/>
              <w:jc w:val="center"/>
              <w:rPr>
                <w:del w:id="3503" w:author="Ferris, Todd@Energy" w:date="2018-11-21T10:48:00Z"/>
                <w:rFonts w:asciiTheme="minorHAnsi" w:hAnsiTheme="minorHAnsi"/>
                <w:sz w:val="18"/>
                <w:szCs w:val="18"/>
              </w:rPr>
            </w:pPr>
            <w:del w:id="3504" w:author="Ferris, Todd@Energy" w:date="2018-11-21T10:48:00Z">
              <w:r w:rsidDel="007056D7">
                <w:rPr>
                  <w:rFonts w:asciiTheme="minorHAnsi" w:hAnsiTheme="minorHAnsi"/>
                  <w:sz w:val="18"/>
                  <w:szCs w:val="18"/>
                </w:rPr>
                <w:delText>135</w:delText>
              </w:r>
            </w:del>
          </w:p>
        </w:tc>
        <w:tc>
          <w:tcPr>
            <w:tcW w:w="1170" w:type="dxa"/>
            <w:tcBorders>
              <w:top w:val="single" w:sz="4" w:space="0" w:color="auto"/>
              <w:left w:val="single" w:sz="4" w:space="0" w:color="auto"/>
              <w:bottom w:val="single" w:sz="4" w:space="0" w:color="auto"/>
              <w:right w:val="single" w:sz="4" w:space="0" w:color="auto"/>
            </w:tcBorders>
            <w:vAlign w:val="bottom"/>
          </w:tcPr>
          <w:p w14:paraId="2D5AA207" w14:textId="77777777" w:rsidR="004B6E84" w:rsidDel="007056D7" w:rsidRDefault="004B6E84">
            <w:pPr>
              <w:keepNext/>
              <w:jc w:val="center"/>
              <w:rPr>
                <w:del w:id="3505" w:author="Ferris, Todd@Energy" w:date="2018-11-21T10:48:00Z"/>
                <w:rFonts w:asciiTheme="minorHAnsi" w:hAnsiTheme="minorHAnsi"/>
                <w:sz w:val="18"/>
                <w:szCs w:val="18"/>
              </w:rPr>
            </w:pPr>
            <w:del w:id="3506" w:author="Ferris, Todd@Energy" w:date="2018-11-21T10:48:00Z">
              <w:r w:rsidDel="007056D7">
                <w:rPr>
                  <w:rFonts w:asciiTheme="minorHAnsi" w:hAnsiTheme="minorHAnsi"/>
                  <w:sz w:val="18"/>
                  <w:szCs w:val="18"/>
                </w:rPr>
                <w:delText>85</w:delText>
              </w:r>
            </w:del>
          </w:p>
        </w:tc>
        <w:tc>
          <w:tcPr>
            <w:tcW w:w="1189" w:type="dxa"/>
            <w:tcBorders>
              <w:top w:val="single" w:sz="4" w:space="0" w:color="auto"/>
              <w:left w:val="single" w:sz="4" w:space="0" w:color="auto"/>
              <w:bottom w:val="single" w:sz="4" w:space="0" w:color="auto"/>
              <w:right w:val="single" w:sz="4" w:space="0" w:color="auto"/>
            </w:tcBorders>
            <w:vAlign w:val="bottom"/>
          </w:tcPr>
          <w:p w14:paraId="2D5AA208" w14:textId="77777777" w:rsidR="004B6E84" w:rsidDel="007056D7" w:rsidRDefault="004B6E84">
            <w:pPr>
              <w:keepNext/>
              <w:jc w:val="center"/>
              <w:rPr>
                <w:del w:id="3507" w:author="Ferris, Todd@Energy" w:date="2018-11-21T10:48:00Z"/>
                <w:rFonts w:asciiTheme="minorHAnsi" w:hAnsiTheme="minorHAnsi"/>
                <w:sz w:val="18"/>
                <w:szCs w:val="18"/>
              </w:rPr>
            </w:pPr>
            <w:del w:id="3508" w:author="Ferris, Todd@Energy" w:date="2018-11-21T10:48:00Z">
              <w:r w:rsidDel="007056D7">
                <w:rPr>
                  <w:rFonts w:asciiTheme="minorHAnsi" w:hAnsiTheme="minorHAnsi"/>
                  <w:sz w:val="18"/>
                  <w:szCs w:val="18"/>
                </w:rPr>
                <w:delText>55</w:delText>
              </w:r>
            </w:del>
          </w:p>
        </w:tc>
      </w:tr>
      <w:tr w:rsidR="004B6E84" w:rsidDel="007056D7" w14:paraId="2D5AA213" w14:textId="77777777" w:rsidTr="007056D7">
        <w:trPr>
          <w:trHeight w:val="245"/>
          <w:del w:id="3509" w:author="Ferris, Todd@Energy" w:date="2018-11-21T10:48:00Z"/>
        </w:trPr>
        <w:tc>
          <w:tcPr>
            <w:tcW w:w="1650" w:type="dxa"/>
            <w:tcBorders>
              <w:top w:val="single" w:sz="4" w:space="0" w:color="auto"/>
              <w:left w:val="single" w:sz="4" w:space="0" w:color="auto"/>
              <w:bottom w:val="single" w:sz="4" w:space="0" w:color="auto"/>
              <w:right w:val="single" w:sz="4" w:space="0" w:color="auto"/>
            </w:tcBorders>
            <w:vAlign w:val="bottom"/>
          </w:tcPr>
          <w:p w14:paraId="2D5AA20A" w14:textId="77777777" w:rsidR="004B6E84" w:rsidDel="007056D7" w:rsidRDefault="004B6E84">
            <w:pPr>
              <w:keepNext/>
              <w:jc w:val="center"/>
              <w:rPr>
                <w:del w:id="3510" w:author="Ferris, Todd@Energy" w:date="2018-11-21T10:48:00Z"/>
                <w:rFonts w:asciiTheme="minorHAnsi" w:hAnsiTheme="minorHAnsi"/>
                <w:sz w:val="18"/>
                <w:szCs w:val="18"/>
              </w:rPr>
            </w:pPr>
            <w:del w:id="3511" w:author="Ferris, Todd@Energy" w:date="2018-11-21T10:48:00Z">
              <w:r w:rsidDel="007056D7">
                <w:rPr>
                  <w:rFonts w:asciiTheme="minorHAnsi" w:hAnsiTheme="minorHAnsi"/>
                  <w:sz w:val="18"/>
                  <w:szCs w:val="18"/>
                </w:rPr>
                <w:delText>6</w:delText>
              </w:r>
            </w:del>
          </w:p>
        </w:tc>
        <w:tc>
          <w:tcPr>
            <w:tcW w:w="1161" w:type="dxa"/>
            <w:gridSpan w:val="2"/>
            <w:tcBorders>
              <w:top w:val="single" w:sz="4" w:space="0" w:color="auto"/>
              <w:left w:val="single" w:sz="4" w:space="0" w:color="auto"/>
              <w:bottom w:val="single" w:sz="4" w:space="0" w:color="auto"/>
              <w:right w:val="single" w:sz="4" w:space="0" w:color="auto"/>
            </w:tcBorders>
            <w:vAlign w:val="bottom"/>
          </w:tcPr>
          <w:p w14:paraId="2D5AA20B" w14:textId="77777777" w:rsidR="004B6E84" w:rsidDel="007056D7" w:rsidRDefault="004B6E84">
            <w:pPr>
              <w:keepNext/>
              <w:jc w:val="center"/>
              <w:rPr>
                <w:del w:id="3512" w:author="Ferris, Todd@Energy" w:date="2018-11-21T10:48:00Z"/>
                <w:rFonts w:asciiTheme="minorHAnsi" w:hAnsiTheme="minorHAnsi"/>
                <w:sz w:val="18"/>
                <w:szCs w:val="18"/>
              </w:rPr>
            </w:pPr>
            <w:del w:id="3513" w:author="Ferris, Todd@Energy" w:date="2018-11-21T10:48:00Z">
              <w:r w:rsidDel="007056D7">
                <w:rPr>
                  <w:rFonts w:asciiTheme="minorHAnsi" w:hAnsiTheme="minorHAnsi"/>
                  <w:sz w:val="18"/>
                  <w:szCs w:val="18"/>
                </w:rPr>
                <w:delText>NL</w:delText>
              </w:r>
            </w:del>
          </w:p>
        </w:tc>
        <w:tc>
          <w:tcPr>
            <w:tcW w:w="1166" w:type="dxa"/>
            <w:gridSpan w:val="2"/>
            <w:tcBorders>
              <w:top w:val="single" w:sz="4" w:space="0" w:color="auto"/>
              <w:left w:val="single" w:sz="4" w:space="0" w:color="auto"/>
              <w:bottom w:val="single" w:sz="4" w:space="0" w:color="auto"/>
              <w:right w:val="single" w:sz="4" w:space="0" w:color="auto"/>
            </w:tcBorders>
            <w:vAlign w:val="bottom"/>
          </w:tcPr>
          <w:p w14:paraId="2D5AA20C" w14:textId="77777777" w:rsidR="004B6E84" w:rsidDel="007056D7" w:rsidRDefault="004B6E84">
            <w:pPr>
              <w:keepNext/>
              <w:jc w:val="center"/>
              <w:rPr>
                <w:del w:id="3514" w:author="Ferris, Todd@Energy" w:date="2018-11-21T10:48:00Z"/>
                <w:rFonts w:asciiTheme="minorHAnsi" w:hAnsiTheme="minorHAnsi"/>
                <w:sz w:val="18"/>
                <w:szCs w:val="18"/>
              </w:rPr>
            </w:pPr>
            <w:del w:id="3515" w:author="Ferris, Todd@Energy" w:date="2018-11-21T10:48:00Z">
              <w:r w:rsidDel="007056D7">
                <w:rPr>
                  <w:rFonts w:asciiTheme="minorHAnsi" w:hAnsiTheme="minorHAnsi"/>
                  <w:sz w:val="18"/>
                  <w:szCs w:val="18"/>
                </w:rPr>
                <w:delText>NL</w:delText>
              </w:r>
            </w:del>
          </w:p>
        </w:tc>
        <w:tc>
          <w:tcPr>
            <w:tcW w:w="1170" w:type="dxa"/>
            <w:tcBorders>
              <w:top w:val="single" w:sz="4" w:space="0" w:color="auto"/>
              <w:left w:val="single" w:sz="4" w:space="0" w:color="auto"/>
              <w:bottom w:val="single" w:sz="4" w:space="0" w:color="auto"/>
              <w:right w:val="single" w:sz="4" w:space="0" w:color="auto"/>
            </w:tcBorders>
            <w:vAlign w:val="bottom"/>
          </w:tcPr>
          <w:p w14:paraId="2D5AA20D" w14:textId="77777777" w:rsidR="004B6E84" w:rsidDel="007056D7" w:rsidRDefault="004B6E84">
            <w:pPr>
              <w:keepNext/>
              <w:jc w:val="center"/>
              <w:rPr>
                <w:del w:id="3516" w:author="Ferris, Todd@Energy" w:date="2018-11-21T10:48:00Z"/>
                <w:rFonts w:asciiTheme="minorHAnsi" w:hAnsiTheme="minorHAnsi"/>
                <w:sz w:val="18"/>
                <w:szCs w:val="18"/>
              </w:rPr>
            </w:pPr>
            <w:del w:id="3517" w:author="Ferris, Todd@Energy" w:date="2018-11-21T10:48:00Z">
              <w:r w:rsidDel="007056D7">
                <w:rPr>
                  <w:rFonts w:asciiTheme="minorHAnsi" w:hAnsiTheme="minorHAnsi"/>
                  <w:sz w:val="18"/>
                  <w:szCs w:val="18"/>
                </w:rPr>
                <w:delText>125</w:delText>
              </w:r>
            </w:del>
          </w:p>
        </w:tc>
        <w:tc>
          <w:tcPr>
            <w:tcW w:w="1202" w:type="dxa"/>
            <w:tcBorders>
              <w:top w:val="single" w:sz="4" w:space="0" w:color="auto"/>
              <w:left w:val="single" w:sz="4" w:space="0" w:color="auto"/>
              <w:bottom w:val="single" w:sz="4" w:space="0" w:color="auto"/>
              <w:right w:val="single" w:sz="4" w:space="0" w:color="auto"/>
            </w:tcBorders>
            <w:vAlign w:val="bottom"/>
          </w:tcPr>
          <w:p w14:paraId="2D5AA20E" w14:textId="77777777" w:rsidR="004B6E84" w:rsidDel="007056D7" w:rsidRDefault="004B6E84">
            <w:pPr>
              <w:keepNext/>
              <w:jc w:val="center"/>
              <w:rPr>
                <w:del w:id="3518" w:author="Ferris, Todd@Energy" w:date="2018-11-21T10:48:00Z"/>
                <w:rFonts w:asciiTheme="minorHAnsi" w:hAnsiTheme="minorHAnsi"/>
                <w:sz w:val="18"/>
                <w:szCs w:val="18"/>
              </w:rPr>
            </w:pPr>
            <w:del w:id="3519" w:author="Ferris, Todd@Energy" w:date="2018-11-21T10:48:00Z">
              <w:r w:rsidDel="007056D7">
                <w:rPr>
                  <w:rFonts w:asciiTheme="minorHAnsi" w:hAnsiTheme="minorHAnsi"/>
                  <w:sz w:val="18"/>
                  <w:szCs w:val="18"/>
                </w:rPr>
                <w:delText>95</w:delText>
              </w:r>
            </w:del>
          </w:p>
        </w:tc>
        <w:tc>
          <w:tcPr>
            <w:tcW w:w="1138" w:type="dxa"/>
            <w:tcBorders>
              <w:top w:val="single" w:sz="4" w:space="0" w:color="auto"/>
              <w:left w:val="single" w:sz="4" w:space="0" w:color="auto"/>
              <w:bottom w:val="single" w:sz="4" w:space="0" w:color="auto"/>
              <w:right w:val="single" w:sz="4" w:space="0" w:color="auto"/>
            </w:tcBorders>
            <w:vAlign w:val="bottom"/>
          </w:tcPr>
          <w:p w14:paraId="2D5AA20F" w14:textId="77777777" w:rsidR="004B6E84" w:rsidDel="007056D7" w:rsidRDefault="004B6E84">
            <w:pPr>
              <w:keepNext/>
              <w:jc w:val="center"/>
              <w:rPr>
                <w:del w:id="3520" w:author="Ferris, Todd@Energy" w:date="2018-11-21T10:48:00Z"/>
                <w:rFonts w:asciiTheme="minorHAnsi" w:hAnsiTheme="minorHAnsi"/>
                <w:sz w:val="18"/>
                <w:szCs w:val="18"/>
              </w:rPr>
            </w:pPr>
            <w:del w:id="3521" w:author="Ferris, Todd@Energy" w:date="2018-11-21T10:48:00Z">
              <w:r w:rsidDel="007056D7">
                <w:rPr>
                  <w:rFonts w:asciiTheme="minorHAnsi" w:hAnsiTheme="minorHAnsi"/>
                  <w:sz w:val="18"/>
                  <w:szCs w:val="18"/>
                </w:rPr>
                <w:delText>NL</w:delText>
              </w:r>
            </w:del>
          </w:p>
        </w:tc>
        <w:tc>
          <w:tcPr>
            <w:tcW w:w="1170" w:type="dxa"/>
            <w:tcBorders>
              <w:top w:val="single" w:sz="4" w:space="0" w:color="auto"/>
              <w:left w:val="single" w:sz="4" w:space="0" w:color="auto"/>
              <w:bottom w:val="single" w:sz="4" w:space="0" w:color="auto"/>
              <w:right w:val="single" w:sz="4" w:space="0" w:color="auto"/>
            </w:tcBorders>
            <w:vAlign w:val="bottom"/>
          </w:tcPr>
          <w:p w14:paraId="2D5AA210" w14:textId="77777777" w:rsidR="004B6E84" w:rsidDel="007056D7" w:rsidRDefault="004B6E84">
            <w:pPr>
              <w:keepNext/>
              <w:jc w:val="center"/>
              <w:rPr>
                <w:del w:id="3522" w:author="Ferris, Todd@Energy" w:date="2018-11-21T10:48:00Z"/>
                <w:rFonts w:asciiTheme="minorHAnsi" w:hAnsiTheme="minorHAnsi"/>
                <w:sz w:val="18"/>
                <w:szCs w:val="18"/>
              </w:rPr>
            </w:pPr>
            <w:del w:id="3523" w:author="Ferris, Todd@Energy" w:date="2018-11-21T10:48:00Z">
              <w:r w:rsidDel="007056D7">
                <w:rPr>
                  <w:rFonts w:asciiTheme="minorHAnsi" w:hAnsiTheme="minorHAnsi"/>
                  <w:sz w:val="18"/>
                  <w:szCs w:val="18"/>
                </w:rPr>
                <w:delText>NL</w:delText>
              </w:r>
            </w:del>
          </w:p>
        </w:tc>
        <w:tc>
          <w:tcPr>
            <w:tcW w:w="1170" w:type="dxa"/>
            <w:tcBorders>
              <w:top w:val="single" w:sz="4" w:space="0" w:color="auto"/>
              <w:left w:val="single" w:sz="4" w:space="0" w:color="auto"/>
              <w:bottom w:val="single" w:sz="4" w:space="0" w:color="auto"/>
              <w:right w:val="single" w:sz="4" w:space="0" w:color="auto"/>
            </w:tcBorders>
            <w:vAlign w:val="bottom"/>
          </w:tcPr>
          <w:p w14:paraId="2D5AA211" w14:textId="77777777" w:rsidR="004B6E84" w:rsidDel="007056D7" w:rsidRDefault="004B6E84">
            <w:pPr>
              <w:keepNext/>
              <w:jc w:val="center"/>
              <w:rPr>
                <w:del w:id="3524" w:author="Ferris, Todd@Energy" w:date="2018-11-21T10:48:00Z"/>
                <w:rFonts w:asciiTheme="minorHAnsi" w:hAnsiTheme="minorHAnsi"/>
                <w:sz w:val="18"/>
                <w:szCs w:val="18"/>
              </w:rPr>
            </w:pPr>
            <w:del w:id="3525" w:author="Ferris, Todd@Energy" w:date="2018-11-21T10:48:00Z">
              <w:r w:rsidDel="007056D7">
                <w:rPr>
                  <w:rFonts w:asciiTheme="minorHAnsi" w:hAnsiTheme="minorHAnsi"/>
                  <w:sz w:val="18"/>
                  <w:szCs w:val="18"/>
                </w:rPr>
                <w:delText>NL</w:delText>
              </w:r>
            </w:del>
          </w:p>
        </w:tc>
        <w:tc>
          <w:tcPr>
            <w:tcW w:w="1189" w:type="dxa"/>
            <w:tcBorders>
              <w:top w:val="single" w:sz="4" w:space="0" w:color="auto"/>
              <w:left w:val="single" w:sz="4" w:space="0" w:color="auto"/>
              <w:bottom w:val="single" w:sz="4" w:space="0" w:color="auto"/>
              <w:right w:val="single" w:sz="4" w:space="0" w:color="auto"/>
            </w:tcBorders>
            <w:vAlign w:val="bottom"/>
          </w:tcPr>
          <w:p w14:paraId="2D5AA212" w14:textId="77777777" w:rsidR="004B6E84" w:rsidDel="007056D7" w:rsidRDefault="004B6E84">
            <w:pPr>
              <w:keepNext/>
              <w:jc w:val="center"/>
              <w:rPr>
                <w:del w:id="3526" w:author="Ferris, Todd@Energy" w:date="2018-11-21T10:48:00Z"/>
                <w:rFonts w:asciiTheme="minorHAnsi" w:hAnsiTheme="minorHAnsi"/>
                <w:sz w:val="18"/>
                <w:szCs w:val="18"/>
              </w:rPr>
            </w:pPr>
            <w:del w:id="3527" w:author="Ferris, Todd@Energy" w:date="2018-11-21T10:48:00Z">
              <w:r w:rsidDel="007056D7">
                <w:rPr>
                  <w:rFonts w:asciiTheme="minorHAnsi" w:hAnsiTheme="minorHAnsi"/>
                  <w:sz w:val="18"/>
                  <w:szCs w:val="18"/>
                </w:rPr>
                <w:delText>145</w:delText>
              </w:r>
            </w:del>
          </w:p>
        </w:tc>
      </w:tr>
      <w:tr w:rsidR="004B6E84" w:rsidDel="007056D7" w14:paraId="2D5AA21D" w14:textId="77777777" w:rsidTr="007056D7">
        <w:trPr>
          <w:trHeight w:val="245"/>
          <w:del w:id="3528" w:author="Ferris, Todd@Energy" w:date="2018-11-21T10:48:00Z"/>
        </w:trPr>
        <w:tc>
          <w:tcPr>
            <w:tcW w:w="1650" w:type="dxa"/>
            <w:tcBorders>
              <w:top w:val="single" w:sz="4" w:space="0" w:color="auto"/>
              <w:left w:val="single" w:sz="4" w:space="0" w:color="auto"/>
              <w:bottom w:val="single" w:sz="4" w:space="0" w:color="auto"/>
              <w:right w:val="single" w:sz="4" w:space="0" w:color="auto"/>
            </w:tcBorders>
            <w:vAlign w:val="bottom"/>
          </w:tcPr>
          <w:p w14:paraId="2D5AA214" w14:textId="77777777" w:rsidR="004B6E84" w:rsidDel="007056D7" w:rsidRDefault="004B6E84">
            <w:pPr>
              <w:keepNext/>
              <w:jc w:val="center"/>
              <w:rPr>
                <w:del w:id="3529" w:author="Ferris, Todd@Energy" w:date="2018-11-21T10:48:00Z"/>
                <w:rFonts w:asciiTheme="minorHAnsi" w:hAnsiTheme="minorHAnsi"/>
                <w:sz w:val="18"/>
                <w:szCs w:val="18"/>
              </w:rPr>
            </w:pPr>
            <w:del w:id="3530" w:author="Ferris, Todd@Energy" w:date="2018-11-21T10:48:00Z">
              <w:r w:rsidDel="007056D7">
                <w:rPr>
                  <w:rFonts w:asciiTheme="minorHAnsi" w:hAnsiTheme="minorHAnsi"/>
                  <w:sz w:val="18"/>
                  <w:szCs w:val="18"/>
                </w:rPr>
                <w:delText>7 and above</w:delText>
              </w:r>
            </w:del>
          </w:p>
        </w:tc>
        <w:tc>
          <w:tcPr>
            <w:tcW w:w="1161" w:type="dxa"/>
            <w:gridSpan w:val="2"/>
            <w:tcBorders>
              <w:top w:val="single" w:sz="4" w:space="0" w:color="auto"/>
              <w:left w:val="single" w:sz="4" w:space="0" w:color="auto"/>
              <w:bottom w:val="single" w:sz="4" w:space="0" w:color="auto"/>
              <w:right w:val="single" w:sz="4" w:space="0" w:color="auto"/>
            </w:tcBorders>
            <w:vAlign w:val="bottom"/>
          </w:tcPr>
          <w:p w14:paraId="2D5AA215" w14:textId="77777777" w:rsidR="004B6E84" w:rsidDel="007056D7" w:rsidRDefault="004B6E84">
            <w:pPr>
              <w:keepNext/>
              <w:jc w:val="center"/>
              <w:rPr>
                <w:del w:id="3531" w:author="Ferris, Todd@Energy" w:date="2018-11-21T10:48:00Z"/>
                <w:rFonts w:asciiTheme="minorHAnsi" w:hAnsiTheme="minorHAnsi"/>
                <w:sz w:val="18"/>
                <w:szCs w:val="18"/>
              </w:rPr>
            </w:pPr>
            <w:del w:id="3532" w:author="Ferris, Todd@Energy" w:date="2018-11-21T10:48:00Z">
              <w:r w:rsidDel="007056D7">
                <w:rPr>
                  <w:rFonts w:asciiTheme="minorHAnsi" w:hAnsiTheme="minorHAnsi"/>
                  <w:sz w:val="18"/>
                  <w:szCs w:val="18"/>
                </w:rPr>
                <w:delText>NL</w:delText>
              </w:r>
            </w:del>
          </w:p>
        </w:tc>
        <w:tc>
          <w:tcPr>
            <w:tcW w:w="1166" w:type="dxa"/>
            <w:gridSpan w:val="2"/>
            <w:tcBorders>
              <w:top w:val="single" w:sz="4" w:space="0" w:color="auto"/>
              <w:left w:val="single" w:sz="4" w:space="0" w:color="auto"/>
              <w:bottom w:val="single" w:sz="4" w:space="0" w:color="auto"/>
              <w:right w:val="single" w:sz="4" w:space="0" w:color="auto"/>
            </w:tcBorders>
            <w:vAlign w:val="bottom"/>
          </w:tcPr>
          <w:p w14:paraId="2D5AA216" w14:textId="77777777" w:rsidR="004B6E84" w:rsidDel="007056D7" w:rsidRDefault="004B6E84">
            <w:pPr>
              <w:keepNext/>
              <w:jc w:val="center"/>
              <w:rPr>
                <w:del w:id="3533" w:author="Ferris, Todd@Energy" w:date="2018-11-21T10:48:00Z"/>
                <w:rFonts w:asciiTheme="minorHAnsi" w:hAnsiTheme="minorHAnsi"/>
                <w:sz w:val="18"/>
                <w:szCs w:val="18"/>
              </w:rPr>
            </w:pPr>
            <w:del w:id="3534" w:author="Ferris, Todd@Energy" w:date="2018-11-21T10:48:00Z">
              <w:r w:rsidDel="007056D7">
                <w:rPr>
                  <w:rFonts w:asciiTheme="minorHAnsi" w:hAnsiTheme="minorHAnsi"/>
                  <w:sz w:val="18"/>
                  <w:szCs w:val="18"/>
                </w:rPr>
                <w:delText>NL</w:delText>
              </w:r>
            </w:del>
          </w:p>
        </w:tc>
        <w:tc>
          <w:tcPr>
            <w:tcW w:w="1170" w:type="dxa"/>
            <w:tcBorders>
              <w:top w:val="single" w:sz="4" w:space="0" w:color="auto"/>
              <w:left w:val="single" w:sz="4" w:space="0" w:color="auto"/>
              <w:bottom w:val="single" w:sz="4" w:space="0" w:color="auto"/>
              <w:right w:val="single" w:sz="4" w:space="0" w:color="auto"/>
            </w:tcBorders>
            <w:vAlign w:val="bottom"/>
          </w:tcPr>
          <w:p w14:paraId="2D5AA217" w14:textId="77777777" w:rsidR="004B6E84" w:rsidDel="007056D7" w:rsidRDefault="004B6E84">
            <w:pPr>
              <w:keepNext/>
              <w:jc w:val="center"/>
              <w:rPr>
                <w:del w:id="3535" w:author="Ferris, Todd@Energy" w:date="2018-11-21T10:48:00Z"/>
                <w:rFonts w:asciiTheme="minorHAnsi" w:hAnsiTheme="minorHAnsi"/>
                <w:sz w:val="18"/>
                <w:szCs w:val="18"/>
              </w:rPr>
            </w:pPr>
            <w:del w:id="3536" w:author="Ferris, Todd@Energy" w:date="2018-11-21T10:48:00Z">
              <w:r w:rsidDel="007056D7">
                <w:rPr>
                  <w:rFonts w:asciiTheme="minorHAnsi" w:hAnsiTheme="minorHAnsi"/>
                  <w:sz w:val="18"/>
                  <w:szCs w:val="18"/>
                </w:rPr>
                <w:delText>NL</w:delText>
              </w:r>
            </w:del>
          </w:p>
        </w:tc>
        <w:tc>
          <w:tcPr>
            <w:tcW w:w="1202" w:type="dxa"/>
            <w:tcBorders>
              <w:top w:val="single" w:sz="4" w:space="0" w:color="auto"/>
              <w:left w:val="single" w:sz="4" w:space="0" w:color="auto"/>
              <w:bottom w:val="single" w:sz="4" w:space="0" w:color="auto"/>
              <w:right w:val="single" w:sz="4" w:space="0" w:color="auto"/>
            </w:tcBorders>
            <w:vAlign w:val="bottom"/>
          </w:tcPr>
          <w:p w14:paraId="2D5AA218" w14:textId="77777777" w:rsidR="004B6E84" w:rsidDel="007056D7" w:rsidRDefault="004B6E84">
            <w:pPr>
              <w:keepNext/>
              <w:jc w:val="center"/>
              <w:rPr>
                <w:del w:id="3537" w:author="Ferris, Todd@Energy" w:date="2018-11-21T10:48:00Z"/>
                <w:rFonts w:asciiTheme="minorHAnsi" w:hAnsiTheme="minorHAnsi"/>
                <w:sz w:val="18"/>
                <w:szCs w:val="18"/>
              </w:rPr>
            </w:pPr>
            <w:del w:id="3538" w:author="Ferris, Todd@Energy" w:date="2018-11-21T10:48:00Z">
              <w:r w:rsidDel="007056D7">
                <w:rPr>
                  <w:rFonts w:asciiTheme="minorHAnsi" w:hAnsiTheme="minorHAnsi"/>
                  <w:sz w:val="18"/>
                  <w:szCs w:val="18"/>
                </w:rPr>
                <w:delText>NL</w:delText>
              </w:r>
            </w:del>
          </w:p>
        </w:tc>
        <w:tc>
          <w:tcPr>
            <w:tcW w:w="1138" w:type="dxa"/>
            <w:tcBorders>
              <w:top w:val="single" w:sz="4" w:space="0" w:color="auto"/>
              <w:left w:val="single" w:sz="4" w:space="0" w:color="auto"/>
              <w:bottom w:val="single" w:sz="4" w:space="0" w:color="auto"/>
              <w:right w:val="single" w:sz="4" w:space="0" w:color="auto"/>
            </w:tcBorders>
            <w:vAlign w:val="bottom"/>
          </w:tcPr>
          <w:p w14:paraId="2D5AA219" w14:textId="77777777" w:rsidR="004B6E84" w:rsidDel="007056D7" w:rsidRDefault="004B6E84">
            <w:pPr>
              <w:keepNext/>
              <w:jc w:val="center"/>
              <w:rPr>
                <w:del w:id="3539" w:author="Ferris, Todd@Energy" w:date="2018-11-21T10:48:00Z"/>
                <w:rFonts w:asciiTheme="minorHAnsi" w:hAnsiTheme="minorHAnsi"/>
                <w:sz w:val="18"/>
                <w:szCs w:val="18"/>
              </w:rPr>
            </w:pPr>
            <w:del w:id="3540" w:author="Ferris, Todd@Energy" w:date="2018-11-21T10:48:00Z">
              <w:r w:rsidDel="007056D7">
                <w:rPr>
                  <w:rFonts w:asciiTheme="minorHAnsi" w:hAnsiTheme="minorHAnsi"/>
                  <w:sz w:val="18"/>
                  <w:szCs w:val="18"/>
                </w:rPr>
                <w:delText>NL</w:delText>
              </w:r>
            </w:del>
          </w:p>
        </w:tc>
        <w:tc>
          <w:tcPr>
            <w:tcW w:w="1170" w:type="dxa"/>
            <w:tcBorders>
              <w:top w:val="single" w:sz="4" w:space="0" w:color="auto"/>
              <w:left w:val="single" w:sz="4" w:space="0" w:color="auto"/>
              <w:bottom w:val="single" w:sz="4" w:space="0" w:color="auto"/>
              <w:right w:val="single" w:sz="4" w:space="0" w:color="auto"/>
            </w:tcBorders>
            <w:vAlign w:val="bottom"/>
          </w:tcPr>
          <w:p w14:paraId="2D5AA21A" w14:textId="77777777" w:rsidR="004B6E84" w:rsidDel="007056D7" w:rsidRDefault="004B6E84">
            <w:pPr>
              <w:keepNext/>
              <w:jc w:val="center"/>
              <w:rPr>
                <w:del w:id="3541" w:author="Ferris, Todd@Energy" w:date="2018-11-21T10:48:00Z"/>
                <w:rFonts w:asciiTheme="minorHAnsi" w:hAnsiTheme="minorHAnsi"/>
                <w:sz w:val="18"/>
                <w:szCs w:val="18"/>
              </w:rPr>
            </w:pPr>
            <w:del w:id="3542" w:author="Ferris, Todd@Energy" w:date="2018-11-21T10:48:00Z">
              <w:r w:rsidDel="007056D7">
                <w:rPr>
                  <w:rFonts w:asciiTheme="minorHAnsi" w:hAnsiTheme="minorHAnsi"/>
                  <w:sz w:val="18"/>
                  <w:szCs w:val="18"/>
                </w:rPr>
                <w:delText>NL</w:delText>
              </w:r>
            </w:del>
          </w:p>
        </w:tc>
        <w:tc>
          <w:tcPr>
            <w:tcW w:w="1170" w:type="dxa"/>
            <w:tcBorders>
              <w:top w:val="single" w:sz="4" w:space="0" w:color="auto"/>
              <w:left w:val="single" w:sz="4" w:space="0" w:color="auto"/>
              <w:bottom w:val="single" w:sz="4" w:space="0" w:color="auto"/>
              <w:right w:val="single" w:sz="4" w:space="0" w:color="auto"/>
            </w:tcBorders>
            <w:vAlign w:val="bottom"/>
          </w:tcPr>
          <w:p w14:paraId="2D5AA21B" w14:textId="77777777" w:rsidR="004B6E84" w:rsidDel="007056D7" w:rsidRDefault="004B6E84">
            <w:pPr>
              <w:keepNext/>
              <w:jc w:val="center"/>
              <w:rPr>
                <w:del w:id="3543" w:author="Ferris, Todd@Energy" w:date="2018-11-21T10:48:00Z"/>
                <w:rFonts w:asciiTheme="minorHAnsi" w:hAnsiTheme="minorHAnsi"/>
                <w:sz w:val="18"/>
                <w:szCs w:val="18"/>
              </w:rPr>
            </w:pPr>
            <w:del w:id="3544" w:author="Ferris, Todd@Energy" w:date="2018-11-21T10:48:00Z">
              <w:r w:rsidDel="007056D7">
                <w:rPr>
                  <w:rFonts w:asciiTheme="minorHAnsi" w:hAnsiTheme="minorHAnsi"/>
                  <w:sz w:val="18"/>
                  <w:szCs w:val="18"/>
                </w:rPr>
                <w:delText>NL</w:delText>
              </w:r>
            </w:del>
          </w:p>
        </w:tc>
        <w:tc>
          <w:tcPr>
            <w:tcW w:w="1189" w:type="dxa"/>
            <w:tcBorders>
              <w:top w:val="single" w:sz="4" w:space="0" w:color="auto"/>
              <w:left w:val="single" w:sz="4" w:space="0" w:color="auto"/>
              <w:bottom w:val="single" w:sz="4" w:space="0" w:color="auto"/>
              <w:right w:val="single" w:sz="4" w:space="0" w:color="auto"/>
            </w:tcBorders>
            <w:vAlign w:val="bottom"/>
          </w:tcPr>
          <w:p w14:paraId="2D5AA21C" w14:textId="77777777" w:rsidR="004B6E84" w:rsidDel="007056D7" w:rsidRDefault="004B6E84">
            <w:pPr>
              <w:keepNext/>
              <w:jc w:val="center"/>
              <w:rPr>
                <w:del w:id="3545" w:author="Ferris, Todd@Energy" w:date="2018-11-21T10:48:00Z"/>
                <w:rFonts w:asciiTheme="minorHAnsi" w:hAnsiTheme="minorHAnsi"/>
                <w:sz w:val="18"/>
                <w:szCs w:val="18"/>
              </w:rPr>
            </w:pPr>
            <w:del w:id="3546" w:author="Ferris, Todd@Energy" w:date="2018-11-21T10:48:00Z">
              <w:r w:rsidDel="007056D7">
                <w:rPr>
                  <w:rFonts w:asciiTheme="minorHAnsi" w:hAnsiTheme="minorHAnsi"/>
                  <w:sz w:val="18"/>
                  <w:szCs w:val="18"/>
                </w:rPr>
                <w:delText>NL</w:delText>
              </w:r>
            </w:del>
          </w:p>
        </w:tc>
      </w:tr>
      <w:tr w:rsidR="004B6E84" w:rsidDel="007056D7" w14:paraId="2D5AA221" w14:textId="77777777" w:rsidTr="007056D7">
        <w:trPr>
          <w:trHeight w:val="245"/>
          <w:del w:id="3547" w:author="Ferris, Todd@Energy" w:date="2018-11-21T10:48:00Z"/>
        </w:trPr>
        <w:tc>
          <w:tcPr>
            <w:tcW w:w="11016" w:type="dxa"/>
            <w:gridSpan w:val="11"/>
            <w:tcBorders>
              <w:top w:val="single" w:sz="4" w:space="0" w:color="auto"/>
              <w:left w:val="single" w:sz="4" w:space="0" w:color="auto"/>
              <w:bottom w:val="single" w:sz="4" w:space="0" w:color="auto"/>
              <w:right w:val="single" w:sz="4" w:space="0" w:color="auto"/>
            </w:tcBorders>
            <w:vAlign w:val="center"/>
          </w:tcPr>
          <w:p w14:paraId="2D5AA21E" w14:textId="77777777" w:rsidR="004B6E84" w:rsidDel="007056D7" w:rsidRDefault="004B6E84">
            <w:pPr>
              <w:keepNext/>
              <w:rPr>
                <w:del w:id="3548" w:author="Ferris, Todd@Energy" w:date="2018-11-21T10:48:00Z"/>
                <w:rFonts w:asciiTheme="minorHAnsi" w:hAnsiTheme="minorHAnsi"/>
                <w:sz w:val="18"/>
                <w:szCs w:val="18"/>
              </w:rPr>
            </w:pPr>
            <w:del w:id="3549" w:author="Ferris, Todd@Energy" w:date="2018-11-21T10:48:00Z">
              <w:r w:rsidDel="007056D7">
                <w:rPr>
                  <w:rFonts w:asciiTheme="minorHAnsi" w:hAnsiTheme="minorHAnsi"/>
                  <w:sz w:val="18"/>
                  <w:szCs w:val="18"/>
                </w:rPr>
                <w:delText>This table assumes no elbows.  Deduct 15 ft of allowable duct length for each turn, elbow, or fitting.  Interpolation and extrapolation in 62.2 Table 5.3 is not allowed.  For airflow values not listed, use the next higher value.  This table is not applicable for airflow &gt; 125 cfm.</w:delText>
              </w:r>
            </w:del>
          </w:p>
          <w:p w14:paraId="2D5AA21F" w14:textId="77777777" w:rsidR="004B6E84" w:rsidDel="007056D7" w:rsidRDefault="004B6E84">
            <w:pPr>
              <w:keepNext/>
              <w:rPr>
                <w:del w:id="3550" w:author="Ferris, Todd@Energy" w:date="2018-11-21T10:48:00Z"/>
                <w:rFonts w:asciiTheme="minorHAnsi" w:hAnsiTheme="minorHAnsi"/>
                <w:sz w:val="18"/>
                <w:szCs w:val="18"/>
              </w:rPr>
            </w:pPr>
            <w:del w:id="3551" w:author="Ferris, Todd@Energy" w:date="2018-11-21T10:48:00Z">
              <w:r w:rsidDel="007056D7">
                <w:rPr>
                  <w:rFonts w:asciiTheme="minorHAnsi" w:hAnsiTheme="minorHAnsi"/>
                  <w:sz w:val="18"/>
                  <w:szCs w:val="18"/>
                </w:rPr>
                <w:delText>NL = no limit on duct length of this size.</w:delText>
              </w:r>
            </w:del>
          </w:p>
          <w:p w14:paraId="2D5AA220" w14:textId="77777777" w:rsidR="004B6E84" w:rsidDel="007056D7" w:rsidRDefault="004B6E84">
            <w:pPr>
              <w:keepNext/>
              <w:rPr>
                <w:del w:id="3552" w:author="Ferris, Todd@Energy" w:date="2018-11-21T10:48:00Z"/>
                <w:rFonts w:asciiTheme="minorHAnsi" w:hAnsiTheme="minorHAnsi"/>
                <w:sz w:val="18"/>
                <w:szCs w:val="18"/>
              </w:rPr>
            </w:pPr>
            <w:del w:id="3553" w:author="Ferris, Todd@Energy" w:date="2018-11-21T10:48:00Z">
              <w:r w:rsidDel="007056D7">
                <w:rPr>
                  <w:rFonts w:asciiTheme="minorHAnsi" w:hAnsiTheme="minorHAnsi"/>
                  <w:sz w:val="18"/>
                  <w:szCs w:val="18"/>
                </w:rPr>
                <w:delText>X = not allowed, any length of duct of this size with assumed turns, elbows, fittings will exceed the rated pressure drop.</w:delText>
              </w:r>
            </w:del>
          </w:p>
        </w:tc>
      </w:tr>
    </w:tbl>
    <w:p w14:paraId="2D5AA222" w14:textId="77777777" w:rsidR="004B6E84" w:rsidDel="00C0202F" w:rsidRDefault="004B6E84" w:rsidP="004B6E84">
      <w:pPr>
        <w:rPr>
          <w:del w:id="3554" w:author="TF 112518" w:date="2018-11-25T13:03:00Z"/>
          <w:rFonts w:asciiTheme="minorHAnsi" w:hAnsiTheme="minorHAnsi"/>
          <w:sz w:val="18"/>
          <w:szCs w:val="18"/>
        </w:rPr>
      </w:pPr>
    </w:p>
    <w:p w14:paraId="2D5AA223" w14:textId="77777777" w:rsidR="004B6E84" w:rsidRDefault="004B6E84" w:rsidP="004B6E84">
      <w:pPr>
        <w:rPr>
          <w:rFonts w:asciiTheme="minorHAnsi" w:hAnsiTheme="minorHAnsi"/>
          <w:sz w:val="18"/>
          <w:szCs w:val="18"/>
        </w:rPr>
      </w:pPr>
      <w:r>
        <w:rPr>
          <w:rFonts w:asciiTheme="minorHAnsi" w:hAnsiTheme="minorHAnsi"/>
          <w:sz w:val="18"/>
          <w:szCs w:val="18"/>
        </w:rPr>
        <w:br w:type="page"/>
      </w:r>
    </w:p>
    <w:tbl>
      <w:tblPr>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Look w:val="04A0" w:firstRow="1" w:lastRow="0" w:firstColumn="1" w:lastColumn="0" w:noHBand="0" w:noVBand="1"/>
      </w:tblPr>
      <w:tblGrid>
        <w:gridCol w:w="717"/>
        <w:gridCol w:w="10299"/>
      </w:tblGrid>
      <w:tr w:rsidR="004B6E84" w:rsidDel="00AA70B8" w14:paraId="2D5AA225" w14:textId="77777777" w:rsidTr="001D331F">
        <w:trPr>
          <w:cantSplit/>
          <w:trHeight w:val="288"/>
          <w:del w:id="3555" w:author="TF 112518" w:date="2018-11-26T22:32:00Z"/>
        </w:trPr>
        <w:tc>
          <w:tcPr>
            <w:tcW w:w="11016" w:type="dxa"/>
            <w:gridSpan w:val="2"/>
            <w:tcBorders>
              <w:top w:val="single" w:sz="4" w:space="0" w:color="auto"/>
              <w:left w:val="single" w:sz="4" w:space="0" w:color="auto"/>
              <w:bottom w:val="single" w:sz="4" w:space="0" w:color="auto"/>
              <w:right w:val="single" w:sz="4" w:space="0" w:color="auto"/>
            </w:tcBorders>
            <w:vAlign w:val="center"/>
            <w:hideMark/>
          </w:tcPr>
          <w:p w14:paraId="2D5AA224" w14:textId="77777777" w:rsidR="004B6E84" w:rsidDel="00AA70B8" w:rsidRDefault="004B6E84">
            <w:pPr>
              <w:keepNext/>
              <w:rPr>
                <w:del w:id="3556" w:author="TF 112518" w:date="2018-11-26T22:32:00Z"/>
                <w:rFonts w:asciiTheme="minorHAnsi" w:hAnsiTheme="minorHAnsi"/>
                <w:b/>
                <w:bCs/>
                <w:sz w:val="18"/>
                <w:szCs w:val="18"/>
              </w:rPr>
            </w:pPr>
            <w:del w:id="3557" w:author="TF 112518" w:date="2018-11-26T22:32:00Z">
              <w:r w:rsidRPr="0029047D" w:rsidDel="00AA70B8">
                <w:rPr>
                  <w:rFonts w:asciiTheme="minorHAnsi" w:hAnsiTheme="minorHAnsi"/>
                  <w:b/>
                  <w:bCs/>
                  <w:szCs w:val="18"/>
                </w:rPr>
                <w:delText xml:space="preserve">E. </w:delText>
              </w:r>
              <w:commentRangeStart w:id="3558"/>
              <w:r w:rsidRPr="0029047D" w:rsidDel="00AA70B8">
                <w:rPr>
                  <w:rFonts w:asciiTheme="minorHAnsi" w:hAnsiTheme="minorHAnsi"/>
                  <w:b/>
                  <w:bCs/>
                  <w:szCs w:val="18"/>
                </w:rPr>
                <w:delText xml:space="preserve">Other </w:delText>
              </w:r>
              <w:commentRangeEnd w:id="3558"/>
              <w:r w:rsidR="00D906DC" w:rsidDel="00AA70B8">
                <w:rPr>
                  <w:rStyle w:val="CommentReference"/>
                </w:rPr>
                <w:commentReference w:id="3558"/>
              </w:r>
              <w:r w:rsidRPr="0029047D" w:rsidDel="00AA70B8">
                <w:rPr>
                  <w:rFonts w:asciiTheme="minorHAnsi" w:hAnsiTheme="minorHAnsi"/>
                  <w:b/>
                  <w:bCs/>
                  <w:szCs w:val="18"/>
                </w:rPr>
                <w:delText>Requirements</w:delText>
              </w:r>
            </w:del>
          </w:p>
        </w:tc>
      </w:tr>
      <w:tr w:rsidR="004B6E84" w:rsidDel="00AA70B8" w14:paraId="2D5AA227" w14:textId="77777777" w:rsidTr="001D331F">
        <w:trPr>
          <w:cantSplit/>
          <w:trHeight w:val="288"/>
          <w:del w:id="3559" w:author="TF 112518" w:date="2018-11-26T22:32:00Z"/>
        </w:trPr>
        <w:tc>
          <w:tcPr>
            <w:tcW w:w="11016" w:type="dxa"/>
            <w:gridSpan w:val="2"/>
            <w:tcBorders>
              <w:top w:val="single" w:sz="4" w:space="0" w:color="auto"/>
              <w:left w:val="single" w:sz="4" w:space="0" w:color="auto"/>
              <w:bottom w:val="single" w:sz="4" w:space="0" w:color="auto"/>
              <w:right w:val="single" w:sz="4" w:space="0" w:color="auto"/>
            </w:tcBorders>
            <w:vAlign w:val="center"/>
            <w:hideMark/>
          </w:tcPr>
          <w:p w14:paraId="2D5AA226" w14:textId="77777777" w:rsidR="0076421E" w:rsidDel="00AA70B8" w:rsidRDefault="004B6E84">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3560" w:author="TF 112518" w:date="2018-11-26T22:32:00Z"/>
                <w:rFonts w:asciiTheme="minorHAnsi" w:hAnsiTheme="minorHAnsi"/>
                <w:b/>
                <w:bCs/>
                <w:sz w:val="18"/>
                <w:szCs w:val="18"/>
              </w:rPr>
            </w:pPr>
            <w:del w:id="3561" w:author="TF 112518" w:date="2018-11-26T22:32:00Z">
              <w:r w:rsidDel="00AA70B8">
                <w:rPr>
                  <w:rFonts w:asciiTheme="minorHAnsi" w:hAnsiTheme="minorHAnsi"/>
                  <w:i/>
                  <w:sz w:val="18"/>
                  <w:szCs w:val="18"/>
                </w:rPr>
                <w:delText>The items listed below (6.1 through 6.</w:delText>
              </w:r>
            </w:del>
            <w:ins w:id="3562" w:author="Ferris, Todd@Energy" w:date="2018-11-26T14:32:00Z">
              <w:del w:id="3563" w:author="TF 112518" w:date="2018-11-26T22:32:00Z">
                <w:r w:rsidR="00D53C41" w:rsidDel="00AA70B8">
                  <w:rPr>
                    <w:rFonts w:asciiTheme="minorHAnsi" w:hAnsiTheme="minorHAnsi"/>
                    <w:i/>
                    <w:sz w:val="18"/>
                    <w:szCs w:val="18"/>
                  </w:rPr>
                  <w:delText>9</w:delText>
                </w:r>
              </w:del>
            </w:ins>
            <w:del w:id="3564" w:author="TF 112518" w:date="2018-11-26T22:32:00Z">
              <w:r w:rsidDel="00AA70B8">
                <w:rPr>
                  <w:rFonts w:asciiTheme="minorHAnsi" w:hAnsiTheme="minorHAnsi"/>
                  <w:i/>
                  <w:sz w:val="18"/>
                  <w:szCs w:val="18"/>
                </w:rPr>
                <w:delText>8) correspond to the information given in ASHRAE 62.2 Section 6 "Other Requirements".  Refer also to Chapter 4.6 of the Residential Compliance Manual (Section 4.6.</w:delText>
              </w:r>
            </w:del>
            <w:ins w:id="3565" w:author="Ferris, Todd@Energy" w:date="2018-11-26T14:20:00Z">
              <w:del w:id="3566" w:author="TF 112518" w:date="2018-11-26T22:32:00Z">
                <w:r w:rsidR="004C138D" w:rsidDel="00AA70B8">
                  <w:rPr>
                    <w:rFonts w:asciiTheme="minorHAnsi" w:hAnsiTheme="minorHAnsi"/>
                    <w:i/>
                    <w:sz w:val="18"/>
                    <w:szCs w:val="18"/>
                  </w:rPr>
                  <w:delText>8</w:delText>
                </w:r>
              </w:del>
            </w:ins>
            <w:del w:id="3567" w:author="TF 112518" w:date="2018-11-26T22:32:00Z">
              <w:r w:rsidDel="00AA70B8">
                <w:rPr>
                  <w:rFonts w:asciiTheme="minorHAnsi" w:hAnsiTheme="minorHAnsi"/>
                  <w:i/>
                  <w:sz w:val="18"/>
                  <w:szCs w:val="18"/>
                </w:rPr>
                <w:delText>5) for information describing these "Other Requirements".  The signature of the Responsible Person in the declaration statement below certifies that the building complies with these requirements specified in ASHRAE 62.2 Section 6.1 through 6.9 if applicable.</w:delText>
              </w:r>
            </w:del>
          </w:p>
        </w:tc>
      </w:tr>
      <w:tr w:rsidR="004B6E84" w:rsidDel="00AA70B8" w14:paraId="2D5AA22B" w14:textId="77777777" w:rsidTr="001D331F">
        <w:trPr>
          <w:cantSplit/>
          <w:trHeight w:val="158"/>
          <w:del w:id="3568" w:author="TF 112518" w:date="2018-11-26T22:32:00Z"/>
        </w:trPr>
        <w:tc>
          <w:tcPr>
            <w:tcW w:w="717" w:type="dxa"/>
            <w:tcBorders>
              <w:top w:val="single" w:sz="4" w:space="0" w:color="auto"/>
              <w:left w:val="single" w:sz="4" w:space="0" w:color="auto"/>
              <w:bottom w:val="single" w:sz="4" w:space="0" w:color="auto"/>
              <w:right w:val="single" w:sz="4" w:space="0" w:color="auto"/>
            </w:tcBorders>
            <w:vAlign w:val="center"/>
            <w:hideMark/>
          </w:tcPr>
          <w:p w14:paraId="2D5AA228" w14:textId="77777777" w:rsidR="004B6E84" w:rsidDel="00AA70B8" w:rsidRDefault="004B6E84">
            <w:pPr>
              <w:keepNext/>
              <w:jc w:val="center"/>
              <w:rPr>
                <w:del w:id="3569" w:author="TF 112518" w:date="2018-11-26T22:32:00Z"/>
                <w:rFonts w:asciiTheme="minorHAnsi" w:hAnsiTheme="minorHAnsi"/>
                <w:sz w:val="18"/>
                <w:szCs w:val="18"/>
              </w:rPr>
            </w:pPr>
            <w:del w:id="3570" w:author="TF 112518" w:date="2018-11-26T22:32:00Z">
              <w:r w:rsidDel="00AA70B8">
                <w:rPr>
                  <w:rFonts w:asciiTheme="minorHAnsi" w:hAnsiTheme="minorHAnsi"/>
                  <w:sz w:val="18"/>
                  <w:szCs w:val="18"/>
                </w:rPr>
                <w:delText>01</w:delText>
              </w:r>
            </w:del>
          </w:p>
        </w:tc>
        <w:tc>
          <w:tcPr>
            <w:tcW w:w="10299" w:type="dxa"/>
            <w:tcBorders>
              <w:top w:val="single" w:sz="4" w:space="0" w:color="auto"/>
              <w:left w:val="single" w:sz="4" w:space="0" w:color="auto"/>
              <w:bottom w:val="single" w:sz="4" w:space="0" w:color="auto"/>
              <w:right w:val="single" w:sz="4" w:space="0" w:color="auto"/>
            </w:tcBorders>
            <w:vAlign w:val="center"/>
            <w:hideMark/>
          </w:tcPr>
          <w:p w14:paraId="2D5AA229" w14:textId="77777777" w:rsidR="0076421E" w:rsidDel="00AA70B8" w:rsidRDefault="00215D5D">
            <w:pPr>
              <w:pStyle w:val="ListParagraph"/>
              <w:keepNext/>
              <w:numPr>
                <w:ilvl w:val="1"/>
                <w:numId w:val="30"/>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line="240" w:lineRule="exact"/>
              <w:ind w:left="274" w:hanging="274"/>
              <w:rPr>
                <w:ins w:id="3571" w:author="Ferris, Todd@Energy" w:date="2018-11-26T14:59:00Z"/>
                <w:del w:id="3572" w:author="TF 112518" w:date="2018-11-26T22:32:00Z"/>
                <w:rStyle w:val="margin0020notechar"/>
                <w:rFonts w:asciiTheme="minorHAnsi" w:hAnsiTheme="minorHAnsi"/>
                <w:sz w:val="18"/>
                <w:szCs w:val="18"/>
              </w:rPr>
            </w:pPr>
            <w:del w:id="3573" w:author="TF 112518" w:date="2018-11-26T22:32:00Z">
              <w:r w:rsidRPr="00215D5D" w:rsidDel="00AA70B8">
                <w:rPr>
                  <w:rFonts w:asciiTheme="minorHAnsi" w:hAnsiTheme="minorHAnsi"/>
                  <w:b/>
                  <w:sz w:val="18"/>
                  <w:szCs w:val="18"/>
                </w:rPr>
                <w:delText>6.1 Adjacent Spaces and Transfer Air.</w:delText>
              </w:r>
              <w:r w:rsidRPr="00215D5D" w:rsidDel="00AA70B8">
                <w:rPr>
                  <w:rFonts w:asciiTheme="minorHAnsi" w:hAnsiTheme="minorHAnsi"/>
                  <w:sz w:val="18"/>
                  <w:szCs w:val="18"/>
                </w:rPr>
                <w:delText xml:space="preserve"> </w:delText>
              </w:r>
            </w:del>
            <w:ins w:id="3574" w:author="Ferris, Todd@Energy" w:date="2018-11-26T14:59:00Z">
              <w:del w:id="3575" w:author="TF 112518" w:date="2018-11-26T22:32:00Z">
                <w:r w:rsidDel="00AA70B8">
                  <w:rPr>
                    <w:rStyle w:val="margin0020notechar"/>
                    <w:rFonts w:asciiTheme="minorHAnsi" w:hAnsiTheme="minorHAnsi"/>
                    <w:sz w:val="18"/>
                    <w:szCs w:val="18"/>
                  </w:rPr>
                  <w:delText>Measures shall be taken to minimize air movement across envelope components to dwelling units from adjacent spaces such as garages, unconditioned crawlspaces, unconditioned attics, and other dwelling</w:delText>
                </w:r>
              </w:del>
            </w:ins>
            <w:del w:id="3576" w:author="TF 112518" w:date="2018-11-26T22:32:00Z">
              <w:r w:rsidDel="00AA70B8">
                <w:rPr>
                  <w:rStyle w:val="margin0020notechar"/>
                  <w:rFonts w:asciiTheme="minorHAnsi" w:hAnsiTheme="minorHAnsi"/>
                  <w:sz w:val="18"/>
                  <w:szCs w:val="18"/>
                </w:rPr>
                <w:delText>Measures shall be taken to minimize air movement across envelope components to occupiable spaces from garages, unconditioned crawl spaces, and unconditioned attics. Supply and balanced ventilation systems shall be designed and constructed to provide ventilation air directly from the outdoors.</w:delText>
              </w:r>
            </w:del>
          </w:p>
          <w:p w14:paraId="2D5AA22A" w14:textId="77777777" w:rsidR="0076421E" w:rsidDel="00AA70B8" w:rsidRDefault="00215D5D">
            <w:pPr>
              <w:pStyle w:val="ListParagraph"/>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line="240" w:lineRule="exact"/>
              <w:ind w:left="634" w:hanging="274"/>
              <w:rPr>
                <w:del w:id="3577" w:author="TF 112518" w:date="2018-11-26T22:32:00Z"/>
                <w:rFonts w:asciiTheme="minorHAnsi" w:hAnsiTheme="minorHAnsi"/>
                <w:sz w:val="18"/>
                <w:szCs w:val="18"/>
              </w:rPr>
            </w:pPr>
            <w:ins w:id="3578" w:author="Ferris, Todd@Energy" w:date="2018-11-26T14:59:00Z">
              <w:del w:id="3579" w:author="TF 112518" w:date="2018-11-26T22:32:00Z">
                <w:r w:rsidRPr="00215D5D" w:rsidDel="00AA70B8">
                  <w:rPr>
                    <w:rFonts w:asciiTheme="minorHAnsi" w:hAnsiTheme="minorHAnsi"/>
                    <w:sz w:val="18"/>
                    <w:szCs w:val="18"/>
                  </w:rPr>
                  <w:delText>6.</w:delText>
                </w:r>
                <w:r w:rsidDel="00AA70B8">
                  <w:rPr>
                    <w:rFonts w:asciiTheme="minorHAnsi" w:hAnsiTheme="minorHAnsi"/>
                    <w:sz w:val="18"/>
                    <w:szCs w:val="18"/>
                  </w:rPr>
                  <w:delText>1.1</w:delText>
                </w:r>
              </w:del>
            </w:ins>
            <w:ins w:id="3580" w:author="Ferris, Todd@Energy" w:date="2018-11-26T15:00:00Z">
              <w:del w:id="3581" w:author="TF 112518" w:date="2018-11-26T22:32:00Z">
                <w:r w:rsidR="00792A45" w:rsidDel="00AA70B8">
                  <w:rPr>
                    <w:rFonts w:asciiTheme="minorHAnsi" w:hAnsiTheme="minorHAnsi"/>
                    <w:sz w:val="18"/>
                    <w:szCs w:val="18"/>
                  </w:rPr>
                  <w:delText xml:space="preserve"> </w:delText>
                </w:r>
                <w:r w:rsidRPr="00215D5D" w:rsidDel="00AA70B8">
                  <w:rPr>
                    <w:rFonts w:asciiTheme="minorHAnsi" w:hAnsiTheme="minorHAnsi"/>
                    <w:b/>
                    <w:sz w:val="18"/>
                    <w:szCs w:val="18"/>
                  </w:rPr>
                  <w:delText>Compliance for Attached Dwelling Units</w:delText>
                </w:r>
                <w:r w:rsidR="00792A45" w:rsidRPr="00792A45" w:rsidDel="00AA70B8">
                  <w:rPr>
                    <w:rFonts w:asciiTheme="minorHAnsi" w:hAnsiTheme="minorHAnsi"/>
                    <w:sz w:val="18"/>
                    <w:szCs w:val="18"/>
                  </w:rPr>
                  <w:delText>. One</w:delText>
                </w:r>
              </w:del>
            </w:ins>
            <w:ins w:id="3582" w:author="Ferris, Todd@Energy" w:date="2018-11-26T15:01:00Z">
              <w:del w:id="3583" w:author="TF 112518" w:date="2018-11-26T22:32:00Z">
                <w:r w:rsidR="00792A45" w:rsidDel="00AA70B8">
                  <w:rPr>
                    <w:rFonts w:asciiTheme="minorHAnsi" w:hAnsiTheme="minorHAnsi"/>
                    <w:sz w:val="18"/>
                    <w:szCs w:val="18"/>
                  </w:rPr>
                  <w:delText xml:space="preserve"> </w:delText>
                </w:r>
              </w:del>
            </w:ins>
            <w:ins w:id="3584" w:author="Ferris, Todd@Energy" w:date="2018-11-26T15:00:00Z">
              <w:del w:id="3585" w:author="TF 112518" w:date="2018-11-26T22:32:00Z">
                <w:r w:rsidR="00792A45" w:rsidRPr="00792A45" w:rsidDel="00AA70B8">
                  <w:rPr>
                    <w:rFonts w:asciiTheme="minorHAnsi" w:hAnsiTheme="minorHAnsi"/>
                    <w:sz w:val="18"/>
                    <w:szCs w:val="18"/>
                  </w:rPr>
                  <w:delText>method of demonstrating compliance with Section 6.1 shall be</w:delText>
                </w:r>
              </w:del>
            </w:ins>
            <w:ins w:id="3586" w:author="Ferris, Todd@Energy" w:date="2018-11-26T15:01:00Z">
              <w:del w:id="3587" w:author="TF 112518" w:date="2018-11-26T22:32:00Z">
                <w:r w:rsidR="00792A45" w:rsidDel="00AA70B8">
                  <w:rPr>
                    <w:rFonts w:asciiTheme="minorHAnsi" w:hAnsiTheme="minorHAnsi"/>
                    <w:sz w:val="18"/>
                    <w:szCs w:val="18"/>
                  </w:rPr>
                  <w:delText xml:space="preserve"> </w:delText>
                </w:r>
              </w:del>
            </w:ins>
            <w:ins w:id="3588" w:author="Ferris, Todd@Energy" w:date="2018-11-26T15:00:00Z">
              <w:del w:id="3589" w:author="TF 112518" w:date="2018-11-26T22:32:00Z">
                <w:r w:rsidR="00792A45" w:rsidRPr="00792A45" w:rsidDel="00AA70B8">
                  <w:rPr>
                    <w:rFonts w:asciiTheme="minorHAnsi" w:hAnsiTheme="minorHAnsi"/>
                    <w:sz w:val="18"/>
                    <w:szCs w:val="18"/>
                  </w:rPr>
                  <w:delText>to verify a leakage rate below a maximum of 0.3 cfm per ft</w:delText>
                </w:r>
                <w:r w:rsidRPr="00215D5D" w:rsidDel="00AA70B8">
                  <w:rPr>
                    <w:rFonts w:asciiTheme="minorHAnsi" w:hAnsiTheme="minorHAnsi"/>
                    <w:sz w:val="18"/>
                    <w:szCs w:val="18"/>
                    <w:vertAlign w:val="superscript"/>
                  </w:rPr>
                  <w:delText>2</w:delText>
                </w:r>
              </w:del>
            </w:ins>
            <w:ins w:id="3590" w:author="Ferris, Todd@Energy" w:date="2018-11-26T15:01:00Z">
              <w:del w:id="3591" w:author="TF 112518" w:date="2018-11-26T22:32:00Z">
                <w:r w:rsidR="00792A45" w:rsidDel="00AA70B8">
                  <w:rPr>
                    <w:rFonts w:asciiTheme="minorHAnsi" w:hAnsiTheme="minorHAnsi"/>
                    <w:sz w:val="18"/>
                    <w:szCs w:val="18"/>
                  </w:rPr>
                  <w:delText xml:space="preserve"> </w:delText>
                </w:r>
              </w:del>
            </w:ins>
            <w:ins w:id="3592" w:author="Ferris, Todd@Energy" w:date="2018-11-26T15:13:00Z">
              <w:del w:id="3593" w:author="TF 112518" w:date="2018-11-26T22:32:00Z">
                <w:r w:rsidR="00E00577" w:rsidRPr="00E00577" w:rsidDel="00AA70B8">
                  <w:rPr>
                    <w:rFonts w:asciiTheme="minorHAnsi" w:hAnsiTheme="minorHAnsi"/>
                    <w:sz w:val="18"/>
                    <w:szCs w:val="18"/>
                  </w:rPr>
                  <w:delText>(150 L/s per 100 m2)</w:delText>
                </w:r>
                <w:r w:rsidR="00E00577" w:rsidDel="00AA70B8">
                  <w:rPr>
                    <w:rFonts w:asciiTheme="minorHAnsi" w:hAnsiTheme="minorHAnsi"/>
                    <w:sz w:val="18"/>
                    <w:szCs w:val="18"/>
                  </w:rPr>
                  <w:delText xml:space="preserve"> </w:delText>
                </w:r>
              </w:del>
            </w:ins>
            <w:ins w:id="3594" w:author="Ferris, Todd@Energy" w:date="2018-11-26T15:00:00Z">
              <w:del w:id="3595" w:author="TF 112518" w:date="2018-11-26T22:32:00Z">
                <w:r w:rsidR="00792A45" w:rsidRPr="00792A45" w:rsidDel="00AA70B8">
                  <w:rPr>
                    <w:rFonts w:asciiTheme="minorHAnsi" w:hAnsiTheme="minorHAnsi"/>
                    <w:sz w:val="18"/>
                    <w:szCs w:val="18"/>
                  </w:rPr>
                  <w:delText>of the dwelling unit envelope area (i.e.,</w:delText>
                </w:r>
              </w:del>
            </w:ins>
            <w:ins w:id="3596" w:author="Ferris, Todd@Energy" w:date="2018-11-26T15:01:00Z">
              <w:del w:id="3597" w:author="TF 112518" w:date="2018-11-26T22:32:00Z">
                <w:r w:rsidR="00792A45" w:rsidDel="00AA70B8">
                  <w:rPr>
                    <w:rFonts w:asciiTheme="minorHAnsi" w:hAnsiTheme="minorHAnsi"/>
                    <w:sz w:val="18"/>
                    <w:szCs w:val="18"/>
                  </w:rPr>
                  <w:delText xml:space="preserve"> </w:delText>
                </w:r>
              </w:del>
            </w:ins>
            <w:ins w:id="3598" w:author="Ferris, Todd@Energy" w:date="2018-11-26T15:00:00Z">
              <w:del w:id="3599" w:author="TF 112518" w:date="2018-11-26T22:32:00Z">
                <w:r w:rsidR="00792A45" w:rsidRPr="00792A45" w:rsidDel="00AA70B8">
                  <w:rPr>
                    <w:rFonts w:asciiTheme="minorHAnsi" w:hAnsiTheme="minorHAnsi"/>
                    <w:sz w:val="18"/>
                    <w:szCs w:val="18"/>
                  </w:rPr>
                  <w:delText>the sum of the area of walls between dwelling units, exterior</w:delText>
                </w:r>
              </w:del>
            </w:ins>
            <w:ins w:id="3600" w:author="Ferris, Todd@Energy" w:date="2018-11-26T15:01:00Z">
              <w:del w:id="3601" w:author="TF 112518" w:date="2018-11-26T22:32:00Z">
                <w:r w:rsidR="00256541" w:rsidDel="00AA70B8">
                  <w:rPr>
                    <w:rFonts w:asciiTheme="minorHAnsi" w:hAnsiTheme="minorHAnsi"/>
                    <w:sz w:val="18"/>
                    <w:szCs w:val="18"/>
                  </w:rPr>
                  <w:delText xml:space="preserve"> </w:delText>
                </w:r>
              </w:del>
            </w:ins>
            <w:ins w:id="3602" w:author="Ferris, Todd@Energy" w:date="2018-11-26T15:00:00Z">
              <w:del w:id="3603" w:author="TF 112518" w:date="2018-11-26T22:32:00Z">
                <w:r w:rsidR="00792A45" w:rsidRPr="00792A45" w:rsidDel="00AA70B8">
                  <w:rPr>
                    <w:rFonts w:asciiTheme="minorHAnsi" w:hAnsiTheme="minorHAnsi"/>
                    <w:sz w:val="18"/>
                    <w:szCs w:val="18"/>
                  </w:rPr>
                  <w:delText>walls, ceiling, and floor) at a test pressure of 50 Pa by a blower</w:delText>
                </w:r>
              </w:del>
            </w:ins>
            <w:ins w:id="3604" w:author="Ferris, Todd@Energy" w:date="2018-11-26T15:01:00Z">
              <w:del w:id="3605" w:author="TF 112518" w:date="2018-11-26T22:32:00Z">
                <w:r w:rsidR="00256541" w:rsidDel="00AA70B8">
                  <w:rPr>
                    <w:rFonts w:asciiTheme="minorHAnsi" w:hAnsiTheme="minorHAnsi"/>
                    <w:sz w:val="18"/>
                    <w:szCs w:val="18"/>
                  </w:rPr>
                  <w:delText xml:space="preserve"> </w:delText>
                </w:r>
              </w:del>
            </w:ins>
            <w:ins w:id="3606" w:author="Ferris, Todd@Energy" w:date="2018-11-26T15:00:00Z">
              <w:del w:id="3607" w:author="TF 112518" w:date="2018-11-26T22:32:00Z">
                <w:r w:rsidR="00792A45" w:rsidRPr="00792A45" w:rsidDel="00AA70B8">
                  <w:rPr>
                    <w:rFonts w:asciiTheme="minorHAnsi" w:hAnsiTheme="minorHAnsi"/>
                    <w:sz w:val="18"/>
                    <w:szCs w:val="18"/>
                  </w:rPr>
                  <w:delText>door test conducted in accordance with either ANSI/ASTME779 or ANSI/ASTM-E1827. The test shall be conducted</w:delText>
                </w:r>
              </w:del>
            </w:ins>
            <w:ins w:id="3608" w:author="Ferris, Todd@Energy" w:date="2018-11-26T15:01:00Z">
              <w:del w:id="3609" w:author="TF 112518" w:date="2018-11-26T22:32:00Z">
                <w:r w:rsidR="00256541" w:rsidDel="00AA70B8">
                  <w:rPr>
                    <w:rFonts w:asciiTheme="minorHAnsi" w:hAnsiTheme="minorHAnsi"/>
                    <w:sz w:val="18"/>
                    <w:szCs w:val="18"/>
                  </w:rPr>
                  <w:delText xml:space="preserve"> </w:delText>
                </w:r>
              </w:del>
            </w:ins>
            <w:ins w:id="3610" w:author="Ferris, Todd@Energy" w:date="2018-11-26T15:00:00Z">
              <w:del w:id="3611" w:author="TF 112518" w:date="2018-11-26T22:32:00Z">
                <w:r w:rsidR="00792A45" w:rsidRPr="00792A45" w:rsidDel="00AA70B8">
                  <w:rPr>
                    <w:rFonts w:asciiTheme="minorHAnsi" w:hAnsiTheme="minorHAnsi"/>
                    <w:sz w:val="18"/>
                    <w:szCs w:val="18"/>
                  </w:rPr>
                  <w:delText>with the dwelling unit as if it were exposed to outdoor air on</w:delText>
                </w:r>
              </w:del>
            </w:ins>
            <w:ins w:id="3612" w:author="Ferris, Todd@Energy" w:date="2018-11-26T15:02:00Z">
              <w:del w:id="3613" w:author="TF 112518" w:date="2018-11-26T22:32:00Z">
                <w:r w:rsidR="00256541" w:rsidDel="00AA70B8">
                  <w:rPr>
                    <w:rFonts w:asciiTheme="minorHAnsi" w:hAnsiTheme="minorHAnsi"/>
                    <w:sz w:val="18"/>
                    <w:szCs w:val="18"/>
                  </w:rPr>
                  <w:delText xml:space="preserve"> </w:delText>
                </w:r>
              </w:del>
            </w:ins>
            <w:ins w:id="3614" w:author="Ferris, Todd@Energy" w:date="2018-11-26T15:00:00Z">
              <w:del w:id="3615" w:author="TF 112518" w:date="2018-11-26T22:32:00Z">
                <w:r w:rsidR="00792A45" w:rsidRPr="00792A45" w:rsidDel="00AA70B8">
                  <w:rPr>
                    <w:rFonts w:asciiTheme="minorHAnsi" w:hAnsiTheme="minorHAnsi"/>
                    <w:sz w:val="18"/>
                    <w:szCs w:val="18"/>
                  </w:rPr>
                  <w:delText>all sides, top, and bottom by opening doors and windows of</w:delText>
                </w:r>
              </w:del>
            </w:ins>
            <w:ins w:id="3616" w:author="Ferris, Todd@Energy" w:date="2018-11-26T15:01:00Z">
              <w:del w:id="3617" w:author="TF 112518" w:date="2018-11-26T22:32:00Z">
                <w:r w:rsidR="00256541" w:rsidDel="00AA70B8">
                  <w:rPr>
                    <w:rFonts w:asciiTheme="minorHAnsi" w:hAnsiTheme="minorHAnsi"/>
                    <w:sz w:val="18"/>
                    <w:szCs w:val="18"/>
                  </w:rPr>
                  <w:delText xml:space="preserve"> </w:delText>
                </w:r>
              </w:del>
            </w:ins>
            <w:ins w:id="3618" w:author="Ferris, Todd@Energy" w:date="2018-11-26T15:00:00Z">
              <w:del w:id="3619" w:author="TF 112518" w:date="2018-11-26T22:32:00Z">
                <w:r w:rsidR="00792A45" w:rsidRPr="00792A45" w:rsidDel="00AA70B8">
                  <w:rPr>
                    <w:rFonts w:asciiTheme="minorHAnsi" w:hAnsiTheme="minorHAnsi"/>
                    <w:sz w:val="18"/>
                    <w:szCs w:val="18"/>
                  </w:rPr>
                  <w:delText>adjacent dwelling units.</w:delText>
                </w:r>
              </w:del>
            </w:ins>
          </w:p>
        </w:tc>
      </w:tr>
      <w:tr w:rsidR="004B6E84" w:rsidDel="00AA70B8" w14:paraId="2D5AA22E" w14:textId="77777777" w:rsidTr="001D331F">
        <w:trPr>
          <w:cantSplit/>
          <w:trHeight w:val="158"/>
          <w:del w:id="3620" w:author="TF 112518" w:date="2018-11-26T22:32:00Z"/>
        </w:trPr>
        <w:tc>
          <w:tcPr>
            <w:tcW w:w="717" w:type="dxa"/>
            <w:tcBorders>
              <w:top w:val="single" w:sz="4" w:space="0" w:color="auto"/>
              <w:left w:val="single" w:sz="4" w:space="0" w:color="auto"/>
              <w:bottom w:val="single" w:sz="4" w:space="0" w:color="auto"/>
              <w:right w:val="single" w:sz="4" w:space="0" w:color="auto"/>
            </w:tcBorders>
            <w:vAlign w:val="center"/>
            <w:hideMark/>
          </w:tcPr>
          <w:p w14:paraId="2D5AA22C" w14:textId="77777777" w:rsidR="004B6E84" w:rsidDel="00AA70B8" w:rsidRDefault="004B6E84">
            <w:pPr>
              <w:keepNext/>
              <w:jc w:val="center"/>
              <w:rPr>
                <w:del w:id="3621" w:author="TF 112518" w:date="2018-11-26T22:32:00Z"/>
                <w:rFonts w:asciiTheme="minorHAnsi" w:hAnsiTheme="minorHAnsi"/>
                <w:sz w:val="18"/>
                <w:szCs w:val="18"/>
              </w:rPr>
            </w:pPr>
            <w:del w:id="3622" w:author="TF 112518" w:date="2018-11-26T22:32:00Z">
              <w:r w:rsidDel="00AA70B8">
                <w:rPr>
                  <w:rFonts w:asciiTheme="minorHAnsi" w:hAnsiTheme="minorHAnsi"/>
                  <w:sz w:val="18"/>
                  <w:szCs w:val="18"/>
                </w:rPr>
                <w:delText>02</w:delText>
              </w:r>
            </w:del>
          </w:p>
        </w:tc>
        <w:tc>
          <w:tcPr>
            <w:tcW w:w="10299" w:type="dxa"/>
            <w:tcBorders>
              <w:top w:val="single" w:sz="4" w:space="0" w:color="auto"/>
              <w:left w:val="single" w:sz="4" w:space="0" w:color="auto"/>
              <w:bottom w:val="single" w:sz="4" w:space="0" w:color="auto"/>
              <w:right w:val="single" w:sz="4" w:space="0" w:color="auto"/>
            </w:tcBorders>
            <w:vAlign w:val="center"/>
            <w:hideMark/>
          </w:tcPr>
          <w:p w14:paraId="2D5AA22D" w14:textId="77777777" w:rsidR="0076421E" w:rsidDel="00AA70B8" w:rsidRDefault="004B6E84">
            <w:pPr>
              <w:keepNext/>
              <w:ind w:left="274" w:hanging="274"/>
              <w:rPr>
                <w:del w:id="3623" w:author="TF 112518" w:date="2018-11-26T22:32:00Z"/>
              </w:rPr>
            </w:pPr>
            <w:del w:id="3624" w:author="TF 112518" w:date="2018-11-26T22:32:00Z">
              <w:r w:rsidDel="00AA70B8">
                <w:rPr>
                  <w:rFonts w:asciiTheme="minorHAnsi" w:hAnsiTheme="minorHAnsi"/>
                  <w:b/>
                  <w:sz w:val="18"/>
                  <w:szCs w:val="18"/>
                </w:rPr>
                <w:delText>6.2 Instructions and Labeling.</w:delText>
              </w:r>
              <w:r w:rsidDel="00AA70B8">
                <w:rPr>
                  <w:rFonts w:asciiTheme="minorHAnsi" w:hAnsiTheme="minorHAnsi"/>
                  <w:sz w:val="18"/>
                  <w:szCs w:val="18"/>
                </w:rPr>
                <w:delText xml:space="preserve"> </w:delText>
              </w:r>
            </w:del>
            <w:ins w:id="3625" w:author="Ferris, Todd@Energy" w:date="2018-11-26T15:10:00Z">
              <w:del w:id="3626" w:author="TF 112518" w:date="2018-11-26T22:32:00Z">
                <w:r w:rsidR="00256541" w:rsidRPr="00256541" w:rsidDel="00AA70B8">
                  <w:rPr>
                    <w:rStyle w:val="margin0020notechar"/>
                    <w:rFonts w:asciiTheme="minorHAnsi" w:hAnsiTheme="minorHAnsi"/>
                    <w:sz w:val="18"/>
                    <w:szCs w:val="18"/>
                  </w:rPr>
                  <w:delText>Information on the ventilation</w:delText>
                </w:r>
                <w:r w:rsidR="00256541" w:rsidDel="00AA70B8">
                  <w:rPr>
                    <w:rStyle w:val="margin0020notechar"/>
                    <w:rFonts w:asciiTheme="minorHAnsi" w:hAnsiTheme="minorHAnsi"/>
                    <w:sz w:val="18"/>
                    <w:szCs w:val="18"/>
                  </w:rPr>
                  <w:delText xml:space="preserve"> </w:delText>
                </w:r>
                <w:r w:rsidR="00256541" w:rsidRPr="00256541" w:rsidDel="00AA70B8">
                  <w:rPr>
                    <w:rStyle w:val="margin0020notechar"/>
                    <w:rFonts w:asciiTheme="minorHAnsi" w:hAnsiTheme="minorHAnsi"/>
                    <w:sz w:val="18"/>
                    <w:szCs w:val="18"/>
                  </w:rPr>
                  <w:delText>design and/or ventilation systems installed, instructions</w:delText>
                </w:r>
                <w:r w:rsidR="00256541" w:rsidDel="00AA70B8">
                  <w:rPr>
                    <w:rStyle w:val="margin0020notechar"/>
                    <w:rFonts w:asciiTheme="minorHAnsi" w:hAnsiTheme="minorHAnsi"/>
                    <w:sz w:val="18"/>
                    <w:szCs w:val="18"/>
                  </w:rPr>
                  <w:delText xml:space="preserve"> </w:delText>
                </w:r>
                <w:r w:rsidR="00256541" w:rsidRPr="00256541" w:rsidDel="00AA70B8">
                  <w:rPr>
                    <w:rStyle w:val="margin0020notechar"/>
                    <w:rFonts w:asciiTheme="minorHAnsi" w:hAnsiTheme="minorHAnsi"/>
                    <w:sz w:val="18"/>
                    <w:szCs w:val="18"/>
                  </w:rPr>
                  <w:delText>on their proper operation to meet the requirements of this</w:delText>
                </w:r>
                <w:r w:rsidR="00256541" w:rsidDel="00AA70B8">
                  <w:rPr>
                    <w:rStyle w:val="margin0020notechar"/>
                    <w:rFonts w:asciiTheme="minorHAnsi" w:hAnsiTheme="minorHAnsi"/>
                    <w:sz w:val="18"/>
                    <w:szCs w:val="18"/>
                  </w:rPr>
                  <w:delText xml:space="preserve"> </w:delText>
                </w:r>
                <w:r w:rsidR="00256541" w:rsidRPr="00256541" w:rsidDel="00AA70B8">
                  <w:rPr>
                    <w:rStyle w:val="margin0020notechar"/>
                    <w:rFonts w:asciiTheme="minorHAnsi" w:hAnsiTheme="minorHAnsi"/>
                    <w:sz w:val="18"/>
                    <w:szCs w:val="18"/>
                  </w:rPr>
                  <w:delText>standard, and instructions detailing any required maintenance</w:delText>
                </w:r>
                <w:r w:rsidR="00256541" w:rsidDel="00AA70B8">
                  <w:rPr>
                    <w:rStyle w:val="margin0020notechar"/>
                    <w:rFonts w:asciiTheme="minorHAnsi" w:hAnsiTheme="minorHAnsi"/>
                    <w:sz w:val="18"/>
                    <w:szCs w:val="18"/>
                  </w:rPr>
                  <w:delText xml:space="preserve"> </w:delText>
                </w:r>
                <w:r w:rsidR="00256541" w:rsidRPr="00256541" w:rsidDel="00AA70B8">
                  <w:rPr>
                    <w:rStyle w:val="margin0020notechar"/>
                    <w:rFonts w:asciiTheme="minorHAnsi" w:hAnsiTheme="minorHAnsi"/>
                    <w:sz w:val="18"/>
                    <w:szCs w:val="18"/>
                  </w:rPr>
                  <w:delText>(similar to that provided</w:delText>
                </w:r>
                <w:r w:rsidR="00256541" w:rsidDel="00AA70B8">
                  <w:rPr>
                    <w:rStyle w:val="margin0020notechar"/>
                    <w:rFonts w:asciiTheme="minorHAnsi" w:hAnsiTheme="minorHAnsi"/>
                    <w:sz w:val="18"/>
                    <w:szCs w:val="18"/>
                  </w:rPr>
                  <w:delText xml:space="preserve"> </w:delText>
                </w:r>
                <w:r w:rsidR="00256541" w:rsidRPr="00256541" w:rsidDel="00AA70B8">
                  <w:rPr>
                    <w:rStyle w:val="margin0020notechar"/>
                    <w:rFonts w:asciiTheme="minorHAnsi" w:hAnsiTheme="minorHAnsi"/>
                    <w:sz w:val="18"/>
                    <w:szCs w:val="18"/>
                  </w:rPr>
                  <w:delText>for HVAC systems) shall be provided</w:delText>
                </w:r>
                <w:r w:rsidR="00256541" w:rsidDel="00AA70B8">
                  <w:rPr>
                    <w:rStyle w:val="margin0020notechar"/>
                    <w:rFonts w:asciiTheme="minorHAnsi" w:hAnsiTheme="minorHAnsi"/>
                    <w:sz w:val="18"/>
                    <w:szCs w:val="18"/>
                  </w:rPr>
                  <w:delText xml:space="preserve"> </w:delText>
                </w:r>
                <w:r w:rsidR="00256541" w:rsidRPr="00256541" w:rsidDel="00AA70B8">
                  <w:rPr>
                    <w:rStyle w:val="margin0020notechar"/>
                    <w:rFonts w:asciiTheme="minorHAnsi" w:hAnsiTheme="minorHAnsi"/>
                    <w:sz w:val="18"/>
                    <w:szCs w:val="18"/>
                  </w:rPr>
                  <w:delText>to the owner and the occupant of the dwelling unit. Controls</w:delText>
                </w:r>
                <w:r w:rsidR="00256541" w:rsidDel="00AA70B8">
                  <w:rPr>
                    <w:rStyle w:val="margin0020notechar"/>
                    <w:rFonts w:asciiTheme="minorHAnsi" w:hAnsiTheme="minorHAnsi"/>
                    <w:sz w:val="18"/>
                    <w:szCs w:val="18"/>
                  </w:rPr>
                  <w:delText xml:space="preserve"> </w:delText>
                </w:r>
                <w:r w:rsidR="00256541" w:rsidRPr="00256541" w:rsidDel="00AA70B8">
                  <w:rPr>
                    <w:rStyle w:val="margin0020notechar"/>
                    <w:rFonts w:asciiTheme="minorHAnsi" w:hAnsiTheme="minorHAnsi"/>
                    <w:sz w:val="18"/>
                    <w:szCs w:val="18"/>
                  </w:rPr>
                  <w:delText>shall be labeled as to their function (unless that function is</w:delText>
                </w:r>
                <w:r w:rsidR="00256541" w:rsidDel="00AA70B8">
                  <w:rPr>
                    <w:rStyle w:val="margin0020notechar"/>
                    <w:rFonts w:asciiTheme="minorHAnsi" w:hAnsiTheme="minorHAnsi"/>
                    <w:sz w:val="18"/>
                    <w:szCs w:val="18"/>
                  </w:rPr>
                  <w:delText xml:space="preserve"> </w:delText>
                </w:r>
                <w:r w:rsidR="00256541" w:rsidRPr="00256541" w:rsidDel="00AA70B8">
                  <w:rPr>
                    <w:rStyle w:val="margin0020notechar"/>
                    <w:rFonts w:asciiTheme="minorHAnsi" w:hAnsiTheme="minorHAnsi"/>
                    <w:sz w:val="18"/>
                    <w:szCs w:val="18"/>
                  </w:rPr>
                  <w:delText>obvious, such as toilet exhaust fan switches). See Section 13</w:delText>
                </w:r>
                <w:r w:rsidR="00256541" w:rsidDel="00AA70B8">
                  <w:rPr>
                    <w:rStyle w:val="margin0020notechar"/>
                    <w:rFonts w:asciiTheme="minorHAnsi" w:hAnsiTheme="minorHAnsi"/>
                    <w:sz w:val="18"/>
                    <w:szCs w:val="18"/>
                  </w:rPr>
                  <w:delText xml:space="preserve"> </w:delText>
                </w:r>
                <w:r w:rsidR="00256541" w:rsidRPr="00256541" w:rsidDel="00AA70B8">
                  <w:rPr>
                    <w:rStyle w:val="margin0020notechar"/>
                    <w:rFonts w:asciiTheme="minorHAnsi" w:hAnsiTheme="minorHAnsi"/>
                    <w:sz w:val="18"/>
                    <w:szCs w:val="18"/>
                  </w:rPr>
                  <w:delText>of ASHRAE Guideline 24</w:delText>
                </w:r>
              </w:del>
            </w:ins>
            <w:ins w:id="3627" w:author="Ferris, Todd@Energy" w:date="2018-11-26T15:11:00Z">
              <w:del w:id="3628" w:author="TF 112518" w:date="2018-11-26T22:32:00Z">
                <w:r w:rsidR="00256541" w:rsidDel="00AA70B8">
                  <w:rPr>
                    <w:rStyle w:val="margin0020notechar"/>
                    <w:rFonts w:asciiTheme="minorHAnsi" w:hAnsiTheme="minorHAnsi"/>
                    <w:sz w:val="18"/>
                    <w:szCs w:val="18"/>
                  </w:rPr>
                  <w:delText xml:space="preserve"> </w:delText>
                </w:r>
              </w:del>
            </w:ins>
            <w:ins w:id="3629" w:author="Ferris, Todd@Energy" w:date="2018-11-26T15:10:00Z">
              <w:del w:id="3630" w:author="TF 112518" w:date="2018-11-26T22:32:00Z">
                <w:r w:rsidR="00215D5D" w:rsidRPr="00215D5D" w:rsidDel="00AA70B8">
                  <w:rPr>
                    <w:rStyle w:val="margin0020notechar"/>
                    <w:rFonts w:asciiTheme="minorHAnsi" w:hAnsiTheme="minorHAnsi"/>
                    <w:sz w:val="18"/>
                    <w:szCs w:val="18"/>
                    <w:vertAlign w:val="superscript"/>
                  </w:rPr>
                  <w:delText>5</w:delText>
                </w:r>
                <w:r w:rsidR="00256541" w:rsidRPr="00256541" w:rsidDel="00AA70B8">
                  <w:rPr>
                    <w:rStyle w:val="margin0020notechar"/>
                    <w:rFonts w:asciiTheme="minorHAnsi" w:hAnsiTheme="minorHAnsi"/>
                    <w:sz w:val="18"/>
                    <w:szCs w:val="18"/>
                  </w:rPr>
                  <w:delText xml:space="preserve"> for information on</w:delText>
                </w:r>
              </w:del>
            </w:ins>
            <w:ins w:id="3631" w:author="Ferris, Todd@Energy" w:date="2018-11-26T15:11:00Z">
              <w:del w:id="3632" w:author="TF 112518" w:date="2018-11-26T22:32:00Z">
                <w:r w:rsidR="00256541" w:rsidDel="00AA70B8">
                  <w:rPr>
                    <w:rStyle w:val="margin0020notechar"/>
                    <w:rFonts w:asciiTheme="minorHAnsi" w:hAnsiTheme="minorHAnsi"/>
                    <w:sz w:val="18"/>
                    <w:szCs w:val="18"/>
                  </w:rPr>
                  <w:delText xml:space="preserve"> </w:delText>
                </w:r>
              </w:del>
            </w:ins>
            <w:ins w:id="3633" w:author="Ferris, Todd@Energy" w:date="2018-11-26T15:10:00Z">
              <w:del w:id="3634" w:author="TF 112518" w:date="2018-11-26T22:32:00Z">
                <w:r w:rsidR="00256541" w:rsidRPr="00256541" w:rsidDel="00AA70B8">
                  <w:rPr>
                    <w:rStyle w:val="margin0020notechar"/>
                    <w:rFonts w:asciiTheme="minorHAnsi" w:hAnsiTheme="minorHAnsi"/>
                    <w:sz w:val="18"/>
                    <w:szCs w:val="18"/>
                  </w:rPr>
                  <w:delText>instructions</w:delText>
                </w:r>
              </w:del>
            </w:ins>
            <w:ins w:id="3635" w:author="Ferris, Todd@Energy" w:date="2018-11-26T15:11:00Z">
              <w:del w:id="3636" w:author="TF 112518" w:date="2018-11-26T22:32:00Z">
                <w:r w:rsidR="00256541" w:rsidDel="00AA70B8">
                  <w:rPr>
                    <w:rStyle w:val="margin0020notechar"/>
                    <w:rFonts w:asciiTheme="minorHAnsi" w:hAnsiTheme="minorHAnsi"/>
                    <w:sz w:val="18"/>
                    <w:szCs w:val="18"/>
                  </w:rPr>
                  <w:delText xml:space="preserve"> </w:delText>
                </w:r>
              </w:del>
            </w:ins>
            <w:ins w:id="3637" w:author="Ferris, Todd@Energy" w:date="2018-11-26T15:10:00Z">
              <w:del w:id="3638" w:author="TF 112518" w:date="2018-11-26T22:32:00Z">
                <w:r w:rsidR="00256541" w:rsidRPr="00256541" w:rsidDel="00AA70B8">
                  <w:rPr>
                    <w:rStyle w:val="margin0020notechar"/>
                    <w:rFonts w:asciiTheme="minorHAnsi" w:hAnsiTheme="minorHAnsi"/>
                    <w:sz w:val="18"/>
                    <w:szCs w:val="18"/>
                  </w:rPr>
                  <w:delText>and labeling</w:delText>
                </w:r>
              </w:del>
            </w:ins>
            <w:del w:id="3639" w:author="TF 112518" w:date="2018-11-26T22:32:00Z">
              <w:r w:rsidDel="00AA70B8">
                <w:rPr>
                  <w:rStyle w:val="margin0020notechar"/>
                  <w:rFonts w:asciiTheme="minorHAnsi" w:hAnsiTheme="minorHAnsi"/>
                  <w:sz w:val="18"/>
                  <w:szCs w:val="18"/>
                </w:rPr>
                <w:delText>Information on the ventilation design and/or ventilation systems installed, instructions on their proper operation to meet the requirements of this standard, and instructions detailing any required maintenance (similar to that provided for HVAC systems) shall be provided to the owner and the occupant of the dwelling unit. Controls shall be labeled as to their function (unless that function is obvious, such as toilet exhaust fan switches). See Chapter 13 of Guideline 24</w:delText>
              </w:r>
              <w:r w:rsidDel="00AA70B8">
                <w:rPr>
                  <w:rStyle w:val="margin0020notechar"/>
                  <w:rFonts w:asciiTheme="minorHAnsi" w:hAnsiTheme="minorHAnsi"/>
                  <w:sz w:val="18"/>
                  <w:szCs w:val="18"/>
                  <w:vertAlign w:val="superscript"/>
                </w:rPr>
                <w:delText>2</w:delText>
              </w:r>
              <w:r w:rsidDel="00AA70B8">
                <w:rPr>
                  <w:rStyle w:val="margin0020notechar"/>
                  <w:rFonts w:asciiTheme="minorHAnsi" w:hAnsiTheme="minorHAnsi"/>
                  <w:sz w:val="18"/>
                  <w:szCs w:val="18"/>
                </w:rPr>
                <w:delText xml:space="preserve"> for information on instructions and labeling.</w:delText>
              </w:r>
            </w:del>
          </w:p>
        </w:tc>
      </w:tr>
      <w:tr w:rsidR="004B6E84" w:rsidDel="00AA70B8" w14:paraId="2D5AA232" w14:textId="77777777" w:rsidTr="001D331F">
        <w:trPr>
          <w:cantSplit/>
          <w:trHeight w:val="158"/>
          <w:del w:id="3640" w:author="TF 112518" w:date="2018-11-26T22:32:00Z"/>
        </w:trPr>
        <w:tc>
          <w:tcPr>
            <w:tcW w:w="717" w:type="dxa"/>
            <w:tcBorders>
              <w:top w:val="single" w:sz="4" w:space="0" w:color="auto"/>
              <w:left w:val="single" w:sz="4" w:space="0" w:color="auto"/>
              <w:bottom w:val="single" w:sz="4" w:space="0" w:color="auto"/>
              <w:right w:val="single" w:sz="4" w:space="0" w:color="auto"/>
            </w:tcBorders>
            <w:vAlign w:val="center"/>
            <w:hideMark/>
          </w:tcPr>
          <w:p w14:paraId="2D5AA22F" w14:textId="77777777" w:rsidR="004B6E84" w:rsidDel="00AA70B8" w:rsidRDefault="004B6E84">
            <w:pPr>
              <w:keepNext/>
              <w:jc w:val="center"/>
              <w:rPr>
                <w:del w:id="3641" w:author="TF 112518" w:date="2018-11-26T22:32:00Z"/>
                <w:rFonts w:asciiTheme="minorHAnsi" w:hAnsiTheme="minorHAnsi"/>
                <w:sz w:val="18"/>
                <w:szCs w:val="18"/>
              </w:rPr>
            </w:pPr>
            <w:del w:id="3642" w:author="TF 112518" w:date="2018-11-26T22:32:00Z">
              <w:r w:rsidDel="00AA70B8">
                <w:rPr>
                  <w:rFonts w:asciiTheme="minorHAnsi" w:hAnsiTheme="minorHAnsi"/>
                  <w:sz w:val="18"/>
                  <w:szCs w:val="18"/>
                </w:rPr>
                <w:delText>03</w:delText>
              </w:r>
            </w:del>
          </w:p>
        </w:tc>
        <w:tc>
          <w:tcPr>
            <w:tcW w:w="10299" w:type="dxa"/>
            <w:tcBorders>
              <w:top w:val="single" w:sz="4" w:space="0" w:color="auto"/>
              <w:left w:val="single" w:sz="4" w:space="0" w:color="auto"/>
              <w:bottom w:val="single" w:sz="4" w:space="0" w:color="auto"/>
              <w:right w:val="single" w:sz="4" w:space="0" w:color="auto"/>
            </w:tcBorders>
            <w:vAlign w:val="center"/>
            <w:hideMark/>
          </w:tcPr>
          <w:p w14:paraId="2D5AA230" w14:textId="77777777" w:rsidR="008624D7" w:rsidDel="00AA70B8" w:rsidRDefault="004B6E84">
            <w:pPr>
              <w:keepNext/>
              <w:rPr>
                <w:ins w:id="3643" w:author="Ferris, Todd@Energy" w:date="2018-11-26T15:24:00Z"/>
                <w:del w:id="3644" w:author="TF 112518" w:date="2018-11-26T22:32:00Z"/>
                <w:rStyle w:val="margin0020notechar"/>
                <w:rFonts w:asciiTheme="minorHAnsi" w:hAnsiTheme="minorHAnsi"/>
                <w:sz w:val="18"/>
                <w:szCs w:val="18"/>
              </w:rPr>
            </w:pPr>
            <w:del w:id="3645" w:author="TF 112518" w:date="2018-11-26T22:32:00Z">
              <w:r w:rsidDel="00AA70B8">
                <w:rPr>
                  <w:rFonts w:asciiTheme="minorHAnsi" w:hAnsiTheme="minorHAnsi"/>
                  <w:b/>
                  <w:sz w:val="18"/>
                  <w:szCs w:val="18"/>
                </w:rPr>
                <w:delText>6.3 Clothes Dryers.</w:delText>
              </w:r>
              <w:r w:rsidDel="00AA70B8">
                <w:rPr>
                  <w:rFonts w:asciiTheme="minorHAnsi" w:hAnsiTheme="minorHAnsi"/>
                  <w:sz w:val="18"/>
                  <w:szCs w:val="18"/>
                </w:rPr>
                <w:delText xml:space="preserve"> </w:delText>
              </w:r>
              <w:r w:rsidDel="00AA70B8">
                <w:rPr>
                  <w:rStyle w:val="margin0020notechar"/>
                  <w:rFonts w:asciiTheme="minorHAnsi" w:hAnsiTheme="minorHAnsi"/>
                  <w:sz w:val="18"/>
                  <w:szCs w:val="18"/>
                </w:rPr>
                <w:delText>Clothes dryers shall be exhausted directly to the outdoors</w:delText>
              </w:r>
            </w:del>
            <w:ins w:id="3646" w:author="Ferris, Todd@Energy" w:date="2018-11-26T15:11:00Z">
              <w:del w:id="3647" w:author="TF 112518" w:date="2018-11-26T22:32:00Z">
                <w:r w:rsidR="00E00577" w:rsidDel="00AA70B8">
                  <w:rPr>
                    <w:rStyle w:val="margin0020notechar"/>
                    <w:rFonts w:asciiTheme="minorHAnsi" w:hAnsiTheme="minorHAnsi"/>
                    <w:sz w:val="18"/>
                    <w:szCs w:val="18"/>
                  </w:rPr>
                  <w:delText>.</w:delText>
                </w:r>
              </w:del>
            </w:ins>
          </w:p>
          <w:p w14:paraId="2D5AA231" w14:textId="77777777" w:rsidR="0076421E" w:rsidDel="00AA70B8" w:rsidRDefault="00215D5D">
            <w:pPr>
              <w:ind w:left="274"/>
              <w:rPr>
                <w:del w:id="3648" w:author="TF 112518" w:date="2018-11-26T22:32:00Z"/>
                <w:sz w:val="22"/>
              </w:rPr>
            </w:pPr>
            <w:ins w:id="3649" w:author="Ferris, Todd@Energy" w:date="2018-11-26T15:24:00Z">
              <w:del w:id="3650" w:author="TF 112518" w:date="2018-11-26T22:32:00Z">
                <w:r w:rsidRPr="00215D5D" w:rsidDel="00AA70B8">
                  <w:rPr>
                    <w:rFonts w:asciiTheme="minorHAnsi" w:hAnsiTheme="minorHAnsi" w:cstheme="minorHAnsi"/>
                    <w:sz w:val="18"/>
                    <w:szCs w:val="18"/>
                  </w:rPr>
                  <w:delText>Exception: Condensing dryers plumbed to a drain.</w:delText>
                </w:r>
              </w:del>
            </w:ins>
          </w:p>
        </w:tc>
      </w:tr>
      <w:tr w:rsidR="004B6E84" w:rsidDel="00AA70B8" w14:paraId="2D5AA237" w14:textId="77777777" w:rsidTr="001D331F">
        <w:trPr>
          <w:cantSplit/>
          <w:trHeight w:val="158"/>
          <w:del w:id="3651" w:author="TF 112518" w:date="2018-11-26T22:32:00Z"/>
        </w:trPr>
        <w:tc>
          <w:tcPr>
            <w:tcW w:w="717" w:type="dxa"/>
            <w:tcBorders>
              <w:top w:val="single" w:sz="4" w:space="0" w:color="auto"/>
              <w:left w:val="single" w:sz="4" w:space="0" w:color="auto"/>
              <w:bottom w:val="single" w:sz="4" w:space="0" w:color="auto"/>
              <w:right w:val="single" w:sz="4" w:space="0" w:color="auto"/>
            </w:tcBorders>
            <w:vAlign w:val="center"/>
            <w:hideMark/>
          </w:tcPr>
          <w:p w14:paraId="2D5AA233" w14:textId="77777777" w:rsidR="004B6E84" w:rsidDel="00AA70B8" w:rsidRDefault="004B6E84">
            <w:pPr>
              <w:keepNext/>
              <w:jc w:val="center"/>
              <w:rPr>
                <w:del w:id="3652" w:author="TF 112518" w:date="2018-11-26T22:32:00Z"/>
                <w:rFonts w:asciiTheme="minorHAnsi" w:hAnsiTheme="minorHAnsi"/>
                <w:sz w:val="18"/>
                <w:szCs w:val="18"/>
              </w:rPr>
            </w:pPr>
            <w:del w:id="3653" w:author="TF 112518" w:date="2018-11-26T22:32:00Z">
              <w:r w:rsidDel="00AA70B8">
                <w:rPr>
                  <w:rFonts w:asciiTheme="minorHAnsi" w:hAnsiTheme="minorHAnsi"/>
                  <w:sz w:val="18"/>
                  <w:szCs w:val="18"/>
                </w:rPr>
                <w:delText>04</w:delText>
              </w:r>
            </w:del>
          </w:p>
        </w:tc>
        <w:tc>
          <w:tcPr>
            <w:tcW w:w="10299" w:type="dxa"/>
            <w:tcBorders>
              <w:top w:val="single" w:sz="4" w:space="0" w:color="auto"/>
              <w:left w:val="single" w:sz="4" w:space="0" w:color="auto"/>
              <w:bottom w:val="single" w:sz="4" w:space="0" w:color="auto"/>
              <w:right w:val="single" w:sz="4" w:space="0" w:color="auto"/>
            </w:tcBorders>
            <w:vAlign w:val="center"/>
          </w:tcPr>
          <w:p w14:paraId="2D5AA234" w14:textId="77777777" w:rsidR="0076421E" w:rsidDel="00AA70B8" w:rsidRDefault="004B6E84">
            <w:pPr>
              <w:pStyle w:val="margin0020note"/>
              <w:keepNext/>
              <w:ind w:left="274" w:hanging="274"/>
              <w:rPr>
                <w:del w:id="3654" w:author="TF 112518" w:date="2018-11-26T22:32:00Z"/>
                <w:rStyle w:val="margin0020notechar"/>
                <w:rFonts w:asciiTheme="minorHAnsi" w:hAnsiTheme="minorHAnsi"/>
                <w:sz w:val="18"/>
                <w:szCs w:val="18"/>
              </w:rPr>
            </w:pPr>
            <w:del w:id="3655" w:author="TF 112518" w:date="2018-11-26T22:32:00Z">
              <w:r w:rsidDel="00AA70B8">
                <w:rPr>
                  <w:rFonts w:asciiTheme="minorHAnsi" w:hAnsiTheme="minorHAnsi"/>
                  <w:b/>
                  <w:sz w:val="18"/>
                  <w:szCs w:val="18"/>
                </w:rPr>
                <w:delText xml:space="preserve">6.4 Combustion and </w:delText>
              </w:r>
              <w:r w:rsidR="001D331F" w:rsidDel="00AA70B8">
                <w:rPr>
                  <w:rFonts w:asciiTheme="minorHAnsi" w:hAnsiTheme="minorHAnsi"/>
                  <w:b/>
                  <w:sz w:val="18"/>
                  <w:szCs w:val="18"/>
                </w:rPr>
                <w:delText>S</w:delText>
              </w:r>
              <w:r w:rsidDel="00AA70B8">
                <w:rPr>
                  <w:rFonts w:asciiTheme="minorHAnsi" w:hAnsiTheme="minorHAnsi"/>
                  <w:b/>
                  <w:sz w:val="18"/>
                  <w:szCs w:val="18"/>
                </w:rPr>
                <w:delText>olid-</w:delText>
              </w:r>
              <w:r w:rsidR="001D331F" w:rsidDel="00AA70B8">
                <w:rPr>
                  <w:rFonts w:asciiTheme="minorHAnsi" w:hAnsiTheme="minorHAnsi"/>
                  <w:b/>
                  <w:sz w:val="18"/>
                  <w:szCs w:val="18"/>
                </w:rPr>
                <w:delText>F</w:delText>
              </w:r>
              <w:r w:rsidDel="00AA70B8">
                <w:rPr>
                  <w:rFonts w:asciiTheme="minorHAnsi" w:hAnsiTheme="minorHAnsi"/>
                  <w:b/>
                  <w:sz w:val="18"/>
                  <w:szCs w:val="18"/>
                </w:rPr>
                <w:delText xml:space="preserve">uel </w:delText>
              </w:r>
              <w:r w:rsidR="001D331F" w:rsidDel="00AA70B8">
                <w:rPr>
                  <w:rFonts w:asciiTheme="minorHAnsi" w:hAnsiTheme="minorHAnsi"/>
                  <w:b/>
                  <w:sz w:val="18"/>
                  <w:szCs w:val="18"/>
                </w:rPr>
                <w:delText>B</w:delText>
              </w:r>
              <w:r w:rsidDel="00AA70B8">
                <w:rPr>
                  <w:rFonts w:asciiTheme="minorHAnsi" w:hAnsiTheme="minorHAnsi"/>
                  <w:b/>
                  <w:sz w:val="18"/>
                  <w:szCs w:val="18"/>
                </w:rPr>
                <w:delText xml:space="preserve">urning </w:delText>
              </w:r>
              <w:r w:rsidR="001D331F" w:rsidDel="00AA70B8">
                <w:rPr>
                  <w:rFonts w:asciiTheme="minorHAnsi" w:hAnsiTheme="minorHAnsi"/>
                  <w:b/>
                  <w:sz w:val="18"/>
                  <w:szCs w:val="18"/>
                </w:rPr>
                <w:delText>A</w:delText>
              </w:r>
              <w:r w:rsidDel="00AA70B8">
                <w:rPr>
                  <w:rFonts w:asciiTheme="minorHAnsi" w:hAnsiTheme="minorHAnsi"/>
                  <w:b/>
                  <w:sz w:val="18"/>
                  <w:szCs w:val="18"/>
                </w:rPr>
                <w:delText>ppliances.</w:delText>
              </w:r>
              <w:r w:rsidDel="00AA70B8">
                <w:rPr>
                  <w:rFonts w:asciiTheme="minorHAnsi" w:hAnsiTheme="minorHAnsi"/>
                  <w:sz w:val="18"/>
                  <w:szCs w:val="18"/>
                </w:rPr>
                <w:delText xml:space="preserve"> </w:delText>
              </w:r>
            </w:del>
            <w:ins w:id="3656" w:author="Ferris, Todd@Energy" w:date="2018-11-26T15:14:00Z">
              <w:del w:id="3657" w:author="TF 112518" w:date="2018-11-26T22:32:00Z">
                <w:r w:rsidR="00E00577" w:rsidRPr="00E00577" w:rsidDel="00AA70B8">
                  <w:rPr>
                    <w:rStyle w:val="margin0020notechar"/>
                    <w:rFonts w:asciiTheme="minorHAnsi" w:hAnsiTheme="minorHAnsi"/>
                    <w:sz w:val="18"/>
                    <w:szCs w:val="18"/>
                  </w:rPr>
                  <w:delText>Combustion and solid-fuel-burning appliances must be provided</w:delText>
                </w:r>
                <w:r w:rsidR="00E00577" w:rsidDel="00AA70B8">
                  <w:rPr>
                    <w:rStyle w:val="margin0020notechar"/>
                    <w:rFonts w:asciiTheme="minorHAnsi" w:hAnsiTheme="minorHAnsi"/>
                    <w:sz w:val="18"/>
                    <w:szCs w:val="18"/>
                  </w:rPr>
                  <w:delText xml:space="preserve"> </w:delText>
                </w:r>
                <w:r w:rsidR="00E00577" w:rsidRPr="00E00577" w:rsidDel="00AA70B8">
                  <w:rPr>
                    <w:rStyle w:val="margin0020notechar"/>
                    <w:rFonts w:asciiTheme="minorHAnsi" w:hAnsiTheme="minorHAnsi"/>
                    <w:sz w:val="18"/>
                    <w:szCs w:val="18"/>
                  </w:rPr>
                  <w:delText xml:space="preserve">with adequate </w:delText>
                </w:r>
                <w:r w:rsidR="00E00577" w:rsidDel="00AA70B8">
                  <w:rPr>
                    <w:rStyle w:val="margin0020notechar"/>
                    <w:rFonts w:asciiTheme="minorHAnsi" w:hAnsiTheme="minorHAnsi"/>
                    <w:sz w:val="18"/>
                    <w:szCs w:val="18"/>
                  </w:rPr>
                  <w:delText>c</w:delText>
                </w:r>
                <w:r w:rsidR="00E00577" w:rsidRPr="00E00577" w:rsidDel="00AA70B8">
                  <w:rPr>
                    <w:rStyle w:val="margin0020notechar"/>
                    <w:rFonts w:asciiTheme="minorHAnsi" w:hAnsiTheme="minorHAnsi"/>
                    <w:sz w:val="18"/>
                    <w:szCs w:val="18"/>
                  </w:rPr>
                  <w:delText>ombustion and ventilation air and</w:delText>
                </w:r>
                <w:r w:rsidR="00E00577" w:rsidDel="00AA70B8">
                  <w:rPr>
                    <w:rStyle w:val="margin0020notechar"/>
                    <w:rFonts w:asciiTheme="minorHAnsi" w:hAnsiTheme="minorHAnsi"/>
                    <w:sz w:val="18"/>
                    <w:szCs w:val="18"/>
                  </w:rPr>
                  <w:delText xml:space="preserve"> </w:delText>
                </w:r>
                <w:r w:rsidR="00E00577" w:rsidRPr="00E00577" w:rsidDel="00AA70B8">
                  <w:rPr>
                    <w:rStyle w:val="margin0020notechar"/>
                    <w:rFonts w:asciiTheme="minorHAnsi" w:hAnsiTheme="minorHAnsi"/>
                    <w:sz w:val="18"/>
                    <w:szCs w:val="18"/>
                  </w:rPr>
                  <w:delText>installed in accordance with manufacturers’ installation</w:delText>
                </w:r>
              </w:del>
            </w:ins>
            <w:ins w:id="3658" w:author="Ferris, Todd@Energy" w:date="2018-11-26T15:15:00Z">
              <w:del w:id="3659" w:author="TF 112518" w:date="2018-11-26T22:32:00Z">
                <w:r w:rsidR="00E00577" w:rsidDel="00AA70B8">
                  <w:rPr>
                    <w:rStyle w:val="margin0020notechar"/>
                    <w:rFonts w:asciiTheme="minorHAnsi" w:hAnsiTheme="minorHAnsi"/>
                    <w:sz w:val="18"/>
                    <w:szCs w:val="18"/>
                  </w:rPr>
                  <w:delText xml:space="preserve"> </w:delText>
                </w:r>
              </w:del>
            </w:ins>
            <w:ins w:id="3660" w:author="Ferris, Todd@Energy" w:date="2018-11-26T15:14:00Z">
              <w:del w:id="3661" w:author="TF 112518" w:date="2018-11-26T22:32:00Z">
                <w:r w:rsidR="00E00577" w:rsidRPr="00E00577" w:rsidDel="00AA70B8">
                  <w:rPr>
                    <w:rStyle w:val="margin0020notechar"/>
                    <w:rFonts w:asciiTheme="minorHAnsi" w:hAnsiTheme="minorHAnsi"/>
                    <w:sz w:val="18"/>
                    <w:szCs w:val="18"/>
                  </w:rPr>
                  <w:delText xml:space="preserve">instructions; NFPA 54/ANSI Z223.1, </w:delText>
                </w:r>
                <w:r w:rsidR="00215D5D" w:rsidRPr="00215D5D" w:rsidDel="00AA70B8">
                  <w:rPr>
                    <w:rStyle w:val="margin0020notechar"/>
                    <w:rFonts w:asciiTheme="minorHAnsi" w:hAnsiTheme="minorHAnsi"/>
                    <w:i/>
                    <w:sz w:val="18"/>
                    <w:szCs w:val="18"/>
                  </w:rPr>
                  <w:delText>National Fuel Gas</w:delText>
                </w:r>
              </w:del>
            </w:ins>
            <w:ins w:id="3662" w:author="Ferris, Todd@Energy" w:date="2018-11-26T15:15:00Z">
              <w:del w:id="3663" w:author="TF 112518" w:date="2018-11-26T22:32:00Z">
                <w:r w:rsidR="00215D5D" w:rsidRPr="00215D5D" w:rsidDel="00AA70B8">
                  <w:rPr>
                    <w:rStyle w:val="margin0020notechar"/>
                    <w:rFonts w:asciiTheme="minorHAnsi" w:hAnsiTheme="minorHAnsi"/>
                    <w:i/>
                    <w:sz w:val="18"/>
                    <w:szCs w:val="18"/>
                  </w:rPr>
                  <w:delText xml:space="preserve"> </w:delText>
                </w:r>
              </w:del>
            </w:ins>
            <w:ins w:id="3664" w:author="Ferris, Todd@Energy" w:date="2018-11-26T15:14:00Z">
              <w:del w:id="3665" w:author="TF 112518" w:date="2018-11-26T22:32:00Z">
                <w:r w:rsidR="00215D5D" w:rsidRPr="00215D5D" w:rsidDel="00AA70B8">
                  <w:rPr>
                    <w:rStyle w:val="margin0020notechar"/>
                    <w:rFonts w:asciiTheme="minorHAnsi" w:hAnsiTheme="minorHAnsi"/>
                    <w:i/>
                    <w:sz w:val="18"/>
                    <w:szCs w:val="18"/>
                  </w:rPr>
                  <w:delText>Code</w:delText>
                </w:r>
                <w:r w:rsidR="00E00577" w:rsidRPr="00E00577" w:rsidDel="00AA70B8">
                  <w:rPr>
                    <w:rStyle w:val="margin0020notechar"/>
                    <w:rFonts w:asciiTheme="minorHAnsi" w:hAnsiTheme="minorHAnsi"/>
                    <w:sz w:val="18"/>
                    <w:szCs w:val="18"/>
                  </w:rPr>
                  <w:delText xml:space="preserve">; NFPA 31, </w:delText>
                </w:r>
                <w:r w:rsidR="00215D5D" w:rsidRPr="00215D5D" w:rsidDel="00AA70B8">
                  <w:rPr>
                    <w:rStyle w:val="margin0020notechar"/>
                    <w:rFonts w:asciiTheme="minorHAnsi" w:hAnsiTheme="minorHAnsi"/>
                    <w:i/>
                    <w:sz w:val="18"/>
                    <w:szCs w:val="18"/>
                  </w:rPr>
                  <w:delText>Standard for the Installation of Oil-Burning</w:delText>
                </w:r>
              </w:del>
            </w:ins>
            <w:ins w:id="3666" w:author="Ferris, Todd@Energy" w:date="2018-11-26T15:15:00Z">
              <w:del w:id="3667" w:author="TF 112518" w:date="2018-11-26T22:32:00Z">
                <w:r w:rsidR="00215D5D" w:rsidRPr="00215D5D" w:rsidDel="00AA70B8">
                  <w:rPr>
                    <w:rStyle w:val="margin0020notechar"/>
                    <w:rFonts w:asciiTheme="minorHAnsi" w:hAnsiTheme="minorHAnsi"/>
                    <w:i/>
                    <w:sz w:val="18"/>
                    <w:szCs w:val="18"/>
                  </w:rPr>
                  <w:delText xml:space="preserve"> </w:delText>
                </w:r>
              </w:del>
            </w:ins>
            <w:ins w:id="3668" w:author="Ferris, Todd@Energy" w:date="2018-11-26T15:14:00Z">
              <w:del w:id="3669" w:author="TF 112518" w:date="2018-11-26T22:32:00Z">
                <w:r w:rsidR="00215D5D" w:rsidRPr="00215D5D" w:rsidDel="00AA70B8">
                  <w:rPr>
                    <w:rStyle w:val="margin0020notechar"/>
                    <w:rFonts w:asciiTheme="minorHAnsi" w:hAnsiTheme="minorHAnsi"/>
                    <w:i/>
                    <w:sz w:val="18"/>
                    <w:szCs w:val="18"/>
                  </w:rPr>
                  <w:delText>Equipment</w:delText>
                </w:r>
                <w:r w:rsidR="00E00577" w:rsidRPr="00E00577" w:rsidDel="00AA70B8">
                  <w:rPr>
                    <w:rStyle w:val="margin0020notechar"/>
                    <w:rFonts w:asciiTheme="minorHAnsi" w:hAnsiTheme="minorHAnsi"/>
                    <w:sz w:val="18"/>
                    <w:szCs w:val="18"/>
                  </w:rPr>
                  <w:delText xml:space="preserve">; or NFPA 211, </w:delText>
                </w:r>
                <w:r w:rsidR="00215D5D" w:rsidRPr="00215D5D" w:rsidDel="00AA70B8">
                  <w:rPr>
                    <w:rStyle w:val="margin0020notechar"/>
                    <w:rFonts w:asciiTheme="minorHAnsi" w:hAnsiTheme="minorHAnsi"/>
                    <w:i/>
                    <w:sz w:val="18"/>
                    <w:szCs w:val="18"/>
                  </w:rPr>
                  <w:delText>Standard for Chimneys,</w:delText>
                </w:r>
              </w:del>
            </w:ins>
            <w:ins w:id="3670" w:author="Ferris, Todd@Energy" w:date="2018-11-26T15:15:00Z">
              <w:del w:id="3671" w:author="TF 112518" w:date="2018-11-26T22:32:00Z">
                <w:r w:rsidR="00215D5D" w:rsidRPr="00215D5D" w:rsidDel="00AA70B8">
                  <w:rPr>
                    <w:rStyle w:val="margin0020notechar"/>
                    <w:rFonts w:asciiTheme="minorHAnsi" w:hAnsiTheme="minorHAnsi"/>
                    <w:i/>
                    <w:sz w:val="18"/>
                    <w:szCs w:val="18"/>
                  </w:rPr>
                  <w:delText xml:space="preserve"> </w:delText>
                </w:r>
              </w:del>
            </w:ins>
            <w:ins w:id="3672" w:author="Ferris, Todd@Energy" w:date="2018-11-26T15:14:00Z">
              <w:del w:id="3673" w:author="TF 112518" w:date="2018-11-26T22:32:00Z">
                <w:r w:rsidR="00215D5D" w:rsidRPr="00215D5D" w:rsidDel="00AA70B8">
                  <w:rPr>
                    <w:rStyle w:val="margin0020notechar"/>
                    <w:rFonts w:asciiTheme="minorHAnsi" w:hAnsiTheme="minorHAnsi"/>
                    <w:i/>
                    <w:sz w:val="18"/>
                    <w:szCs w:val="18"/>
                  </w:rPr>
                  <w:delText>Fireplaces,</w:delText>
                </w:r>
              </w:del>
            </w:ins>
            <w:ins w:id="3674" w:author="Ferris, Todd@Energy" w:date="2018-11-26T15:15:00Z">
              <w:del w:id="3675" w:author="TF 112518" w:date="2018-11-26T22:32:00Z">
                <w:r w:rsidR="00215D5D" w:rsidRPr="00215D5D" w:rsidDel="00AA70B8">
                  <w:rPr>
                    <w:rStyle w:val="margin0020notechar"/>
                    <w:rFonts w:asciiTheme="minorHAnsi" w:hAnsiTheme="minorHAnsi"/>
                    <w:i/>
                    <w:sz w:val="18"/>
                    <w:szCs w:val="18"/>
                  </w:rPr>
                  <w:delText xml:space="preserve"> </w:delText>
                </w:r>
              </w:del>
            </w:ins>
            <w:ins w:id="3676" w:author="Ferris, Todd@Energy" w:date="2018-11-26T15:14:00Z">
              <w:del w:id="3677" w:author="TF 112518" w:date="2018-11-26T22:32:00Z">
                <w:r w:rsidR="00215D5D" w:rsidRPr="00215D5D" w:rsidDel="00AA70B8">
                  <w:rPr>
                    <w:rStyle w:val="margin0020notechar"/>
                    <w:rFonts w:asciiTheme="minorHAnsi" w:hAnsiTheme="minorHAnsi"/>
                    <w:i/>
                    <w:sz w:val="18"/>
                    <w:szCs w:val="18"/>
                  </w:rPr>
                  <w:delText>Vents, and Solid-Fuel Burning Appliances</w:delText>
                </w:r>
                <w:r w:rsidR="00E00577" w:rsidRPr="00E00577" w:rsidDel="00AA70B8">
                  <w:rPr>
                    <w:rStyle w:val="margin0020notechar"/>
                    <w:rFonts w:asciiTheme="minorHAnsi" w:hAnsiTheme="minorHAnsi"/>
                    <w:sz w:val="18"/>
                    <w:szCs w:val="18"/>
                  </w:rPr>
                  <w:delText>, or other</w:delText>
                </w:r>
              </w:del>
            </w:ins>
            <w:ins w:id="3678" w:author="Ferris, Todd@Energy" w:date="2018-11-26T15:15:00Z">
              <w:del w:id="3679" w:author="TF 112518" w:date="2018-11-26T22:32:00Z">
                <w:r w:rsidR="00E00577" w:rsidDel="00AA70B8">
                  <w:rPr>
                    <w:rStyle w:val="margin0020notechar"/>
                    <w:rFonts w:asciiTheme="minorHAnsi" w:hAnsiTheme="minorHAnsi"/>
                    <w:sz w:val="18"/>
                    <w:szCs w:val="18"/>
                  </w:rPr>
                  <w:delText xml:space="preserve"> </w:delText>
                </w:r>
              </w:del>
            </w:ins>
            <w:ins w:id="3680" w:author="Ferris, Todd@Energy" w:date="2018-11-26T15:14:00Z">
              <w:del w:id="3681" w:author="TF 112518" w:date="2018-11-26T22:32:00Z">
                <w:r w:rsidR="00E00577" w:rsidRPr="00E00577" w:rsidDel="00AA70B8">
                  <w:rPr>
                    <w:rStyle w:val="margin0020notechar"/>
                    <w:rFonts w:asciiTheme="minorHAnsi" w:hAnsiTheme="minorHAnsi"/>
                    <w:sz w:val="18"/>
                    <w:szCs w:val="18"/>
                  </w:rPr>
                  <w:delText>equivalent code acceptable to the building official. Where</w:delText>
                </w:r>
              </w:del>
            </w:ins>
            <w:ins w:id="3682" w:author="Ferris, Todd@Energy" w:date="2018-11-26T15:18:00Z">
              <w:del w:id="3683" w:author="TF 112518" w:date="2018-11-26T22:32:00Z">
                <w:r w:rsidR="00E00577" w:rsidDel="00AA70B8">
                  <w:rPr>
                    <w:rStyle w:val="margin0020notechar"/>
                    <w:rFonts w:asciiTheme="minorHAnsi" w:hAnsiTheme="minorHAnsi"/>
                    <w:sz w:val="18"/>
                    <w:szCs w:val="18"/>
                  </w:rPr>
                  <w:delText xml:space="preserve"> </w:delText>
                </w:r>
              </w:del>
            </w:ins>
            <w:ins w:id="3684" w:author="Ferris, Todd@Energy" w:date="2018-11-26T15:14:00Z">
              <w:del w:id="3685" w:author="TF 112518" w:date="2018-11-26T22:32:00Z">
                <w:r w:rsidR="00E00577" w:rsidRPr="00E00577" w:rsidDel="00AA70B8">
                  <w:rPr>
                    <w:rStyle w:val="margin0020notechar"/>
                    <w:rFonts w:asciiTheme="minorHAnsi" w:hAnsiTheme="minorHAnsi"/>
                    <w:sz w:val="18"/>
                    <w:szCs w:val="18"/>
                  </w:rPr>
                  <w:delText>atmospherically vented combustion appliances or solid-fuelburning</w:delText>
                </w:r>
              </w:del>
            </w:ins>
            <w:ins w:id="3686" w:author="Ferris, Todd@Energy" w:date="2018-11-26T15:15:00Z">
              <w:del w:id="3687" w:author="TF 112518" w:date="2018-11-26T22:32:00Z">
                <w:r w:rsidR="00E00577" w:rsidDel="00AA70B8">
                  <w:rPr>
                    <w:rStyle w:val="margin0020notechar"/>
                    <w:rFonts w:asciiTheme="minorHAnsi" w:hAnsiTheme="minorHAnsi"/>
                    <w:sz w:val="18"/>
                    <w:szCs w:val="18"/>
                  </w:rPr>
                  <w:delText xml:space="preserve"> </w:delText>
                </w:r>
              </w:del>
            </w:ins>
            <w:ins w:id="3688" w:author="Ferris, Todd@Energy" w:date="2018-11-26T15:14:00Z">
              <w:del w:id="3689" w:author="TF 112518" w:date="2018-11-26T22:32:00Z">
                <w:r w:rsidR="00E00577" w:rsidRPr="00E00577" w:rsidDel="00AA70B8">
                  <w:rPr>
                    <w:rStyle w:val="margin0020notechar"/>
                    <w:rFonts w:asciiTheme="minorHAnsi" w:hAnsiTheme="minorHAnsi"/>
                    <w:sz w:val="18"/>
                    <w:szCs w:val="18"/>
                  </w:rPr>
                  <w:delText>appliances are located inside the pressure boundary,</w:delText>
                </w:r>
              </w:del>
            </w:ins>
            <w:ins w:id="3690" w:author="Ferris, Todd@Energy" w:date="2018-11-26T15:15:00Z">
              <w:del w:id="3691" w:author="TF 112518" w:date="2018-11-26T22:32:00Z">
                <w:r w:rsidR="00E00577" w:rsidDel="00AA70B8">
                  <w:rPr>
                    <w:rStyle w:val="margin0020notechar"/>
                    <w:rFonts w:asciiTheme="minorHAnsi" w:hAnsiTheme="minorHAnsi"/>
                    <w:sz w:val="18"/>
                    <w:szCs w:val="18"/>
                  </w:rPr>
                  <w:delText xml:space="preserve"> </w:delText>
                </w:r>
              </w:del>
            </w:ins>
            <w:ins w:id="3692" w:author="Ferris, Todd@Energy" w:date="2018-11-26T15:14:00Z">
              <w:del w:id="3693" w:author="TF 112518" w:date="2018-11-26T22:32:00Z">
                <w:r w:rsidR="00E00577" w:rsidRPr="00E00577" w:rsidDel="00AA70B8">
                  <w:rPr>
                    <w:rStyle w:val="margin0020notechar"/>
                    <w:rFonts w:asciiTheme="minorHAnsi" w:hAnsiTheme="minorHAnsi"/>
                    <w:sz w:val="18"/>
                    <w:szCs w:val="18"/>
                  </w:rPr>
                  <w:delText>the total net exhaust flow of the two largest exhaust fans (not</w:delText>
                </w:r>
              </w:del>
            </w:ins>
            <w:ins w:id="3694" w:author="Ferris, Todd@Energy" w:date="2018-11-26T15:15:00Z">
              <w:del w:id="3695" w:author="TF 112518" w:date="2018-11-26T22:32:00Z">
                <w:r w:rsidR="00E00577" w:rsidDel="00AA70B8">
                  <w:rPr>
                    <w:rStyle w:val="margin0020notechar"/>
                    <w:rFonts w:asciiTheme="minorHAnsi" w:hAnsiTheme="minorHAnsi"/>
                    <w:sz w:val="18"/>
                    <w:szCs w:val="18"/>
                  </w:rPr>
                  <w:delText xml:space="preserve"> </w:delText>
                </w:r>
              </w:del>
            </w:ins>
            <w:ins w:id="3696" w:author="Ferris, Todd@Energy" w:date="2018-11-26T15:14:00Z">
              <w:del w:id="3697" w:author="TF 112518" w:date="2018-11-26T22:32:00Z">
                <w:r w:rsidR="00E00577" w:rsidRPr="00E00577" w:rsidDel="00AA70B8">
                  <w:rPr>
                    <w:rStyle w:val="margin0020notechar"/>
                    <w:rFonts w:asciiTheme="minorHAnsi" w:hAnsiTheme="minorHAnsi"/>
                    <w:sz w:val="18"/>
                    <w:szCs w:val="18"/>
                  </w:rPr>
                  <w:delText>including a summer cooling fan intended to be operated only</w:delText>
                </w:r>
              </w:del>
            </w:ins>
            <w:ins w:id="3698" w:author="Ferris, Todd@Energy" w:date="2018-11-26T15:15:00Z">
              <w:del w:id="3699" w:author="TF 112518" w:date="2018-11-26T22:32:00Z">
                <w:r w:rsidR="00E00577" w:rsidDel="00AA70B8">
                  <w:rPr>
                    <w:rStyle w:val="margin0020notechar"/>
                    <w:rFonts w:asciiTheme="minorHAnsi" w:hAnsiTheme="minorHAnsi"/>
                    <w:sz w:val="18"/>
                    <w:szCs w:val="18"/>
                  </w:rPr>
                  <w:delText xml:space="preserve"> </w:delText>
                </w:r>
              </w:del>
            </w:ins>
            <w:ins w:id="3700" w:author="Ferris, Todd@Energy" w:date="2018-11-26T15:14:00Z">
              <w:del w:id="3701" w:author="TF 112518" w:date="2018-11-26T22:32:00Z">
                <w:r w:rsidR="00E00577" w:rsidRPr="00E00577" w:rsidDel="00AA70B8">
                  <w:rPr>
                    <w:rStyle w:val="margin0020notechar"/>
                    <w:rFonts w:asciiTheme="minorHAnsi" w:hAnsiTheme="minorHAnsi"/>
                    <w:sz w:val="18"/>
                    <w:szCs w:val="18"/>
                  </w:rPr>
                  <w:delText>when windows or</w:delText>
                </w:r>
              </w:del>
            </w:ins>
            <w:ins w:id="3702" w:author="Ferris, Todd@Energy" w:date="2018-11-26T15:19:00Z">
              <w:del w:id="3703" w:author="TF 112518" w:date="2018-11-26T22:32:00Z">
                <w:r w:rsidR="00E00577" w:rsidDel="00AA70B8">
                  <w:rPr>
                    <w:rStyle w:val="margin0020notechar"/>
                    <w:rFonts w:asciiTheme="minorHAnsi" w:hAnsiTheme="minorHAnsi"/>
                    <w:sz w:val="18"/>
                    <w:szCs w:val="18"/>
                  </w:rPr>
                  <w:delText xml:space="preserve"> </w:delText>
                </w:r>
              </w:del>
            </w:ins>
            <w:ins w:id="3704" w:author="Ferris, Todd@Energy" w:date="2018-11-26T15:18:00Z">
              <w:del w:id="3705" w:author="TF 112518" w:date="2018-11-26T22:32:00Z">
                <w:r w:rsidR="00E00577" w:rsidDel="00AA70B8">
                  <w:rPr>
                    <w:rStyle w:val="margin0020notechar"/>
                    <w:rFonts w:asciiTheme="minorHAnsi" w:hAnsiTheme="minorHAnsi"/>
                    <w:sz w:val="18"/>
                    <w:szCs w:val="18"/>
                  </w:rPr>
                  <w:delText>o</w:delText>
                </w:r>
              </w:del>
            </w:ins>
            <w:ins w:id="3706" w:author="Ferris, Todd@Energy" w:date="2018-11-26T15:14:00Z">
              <w:del w:id="3707" w:author="TF 112518" w:date="2018-11-26T22:32:00Z">
                <w:r w:rsidR="00E00577" w:rsidRPr="00E00577" w:rsidDel="00AA70B8">
                  <w:rPr>
                    <w:rStyle w:val="margin0020notechar"/>
                    <w:rFonts w:asciiTheme="minorHAnsi" w:hAnsiTheme="minorHAnsi"/>
                    <w:sz w:val="18"/>
                    <w:szCs w:val="18"/>
                  </w:rPr>
                  <w:delText>ther air inlets are open) shall not exceed</w:delText>
                </w:r>
              </w:del>
            </w:ins>
            <w:ins w:id="3708" w:author="Ferris, Todd@Energy" w:date="2018-11-26T15:15:00Z">
              <w:del w:id="3709" w:author="TF 112518" w:date="2018-11-26T22:32:00Z">
                <w:r w:rsidR="00E00577" w:rsidDel="00AA70B8">
                  <w:rPr>
                    <w:rStyle w:val="margin0020notechar"/>
                    <w:rFonts w:asciiTheme="minorHAnsi" w:hAnsiTheme="minorHAnsi"/>
                    <w:sz w:val="18"/>
                    <w:szCs w:val="18"/>
                  </w:rPr>
                  <w:delText xml:space="preserve"> </w:delText>
                </w:r>
              </w:del>
            </w:ins>
            <w:ins w:id="3710" w:author="Ferris, Todd@Energy" w:date="2018-11-26T15:14:00Z">
              <w:del w:id="3711" w:author="TF 112518" w:date="2018-11-26T22:32:00Z">
                <w:r w:rsidR="00E00577" w:rsidRPr="00E00577" w:rsidDel="00AA70B8">
                  <w:rPr>
                    <w:rStyle w:val="margin0020notechar"/>
                    <w:rFonts w:asciiTheme="minorHAnsi" w:hAnsiTheme="minorHAnsi"/>
                    <w:sz w:val="18"/>
                    <w:szCs w:val="18"/>
                  </w:rPr>
                  <w:delText>15 cfm per 100 ft2 (75 L/s per 100 m2) of occupiable space</w:delText>
                </w:r>
              </w:del>
            </w:ins>
            <w:ins w:id="3712" w:author="Ferris, Todd@Energy" w:date="2018-11-26T15:15:00Z">
              <w:del w:id="3713" w:author="TF 112518" w:date="2018-11-26T22:32:00Z">
                <w:r w:rsidR="00E00577" w:rsidDel="00AA70B8">
                  <w:rPr>
                    <w:rStyle w:val="margin0020notechar"/>
                    <w:rFonts w:asciiTheme="minorHAnsi" w:hAnsiTheme="minorHAnsi"/>
                    <w:sz w:val="18"/>
                    <w:szCs w:val="18"/>
                  </w:rPr>
                  <w:delText xml:space="preserve"> </w:delText>
                </w:r>
              </w:del>
            </w:ins>
            <w:ins w:id="3714" w:author="Ferris, Todd@Energy" w:date="2018-11-26T15:14:00Z">
              <w:del w:id="3715" w:author="TF 112518" w:date="2018-11-26T22:32:00Z">
                <w:r w:rsidR="00E00577" w:rsidRPr="00E00577" w:rsidDel="00AA70B8">
                  <w:rPr>
                    <w:rStyle w:val="margin0020notechar"/>
                    <w:rFonts w:asciiTheme="minorHAnsi" w:hAnsiTheme="minorHAnsi"/>
                    <w:sz w:val="18"/>
                    <w:szCs w:val="18"/>
                  </w:rPr>
                  <w:delText xml:space="preserve">when in operation at full </w:delText>
                </w:r>
              </w:del>
            </w:ins>
            <w:ins w:id="3716" w:author="Ferris, Todd@Energy" w:date="2018-11-26T15:19:00Z">
              <w:del w:id="3717" w:author="TF 112518" w:date="2018-11-26T22:32:00Z">
                <w:r w:rsidR="00E00577" w:rsidDel="00AA70B8">
                  <w:rPr>
                    <w:rStyle w:val="margin0020notechar"/>
                    <w:rFonts w:asciiTheme="minorHAnsi" w:hAnsiTheme="minorHAnsi"/>
                    <w:sz w:val="18"/>
                    <w:szCs w:val="18"/>
                  </w:rPr>
                  <w:delText>c</w:delText>
                </w:r>
              </w:del>
            </w:ins>
            <w:ins w:id="3718" w:author="Ferris, Todd@Energy" w:date="2018-11-26T15:14:00Z">
              <w:del w:id="3719" w:author="TF 112518" w:date="2018-11-26T22:32:00Z">
                <w:r w:rsidR="00E00577" w:rsidRPr="00E00577" w:rsidDel="00AA70B8">
                  <w:rPr>
                    <w:rStyle w:val="margin0020notechar"/>
                    <w:rFonts w:asciiTheme="minorHAnsi" w:hAnsiTheme="minorHAnsi"/>
                    <w:sz w:val="18"/>
                    <w:szCs w:val="18"/>
                  </w:rPr>
                  <w:delText>apacity. If the designed total net</w:delText>
                </w:r>
              </w:del>
            </w:ins>
            <w:ins w:id="3720" w:author="Ferris, Todd@Energy" w:date="2018-11-26T15:19:00Z">
              <w:del w:id="3721" w:author="TF 112518" w:date="2018-11-26T22:32:00Z">
                <w:r w:rsidR="00E00577" w:rsidDel="00AA70B8">
                  <w:rPr>
                    <w:rStyle w:val="margin0020notechar"/>
                    <w:rFonts w:asciiTheme="minorHAnsi" w:hAnsiTheme="minorHAnsi"/>
                    <w:sz w:val="18"/>
                    <w:szCs w:val="18"/>
                  </w:rPr>
                  <w:delText xml:space="preserve"> </w:delText>
                </w:r>
              </w:del>
            </w:ins>
            <w:ins w:id="3722" w:author="Ferris, Todd@Energy" w:date="2018-11-26T15:14:00Z">
              <w:del w:id="3723" w:author="TF 112518" w:date="2018-11-26T22:32:00Z">
                <w:r w:rsidR="00E00577" w:rsidRPr="00E00577" w:rsidDel="00AA70B8">
                  <w:rPr>
                    <w:rStyle w:val="margin0020notechar"/>
                    <w:rFonts w:asciiTheme="minorHAnsi" w:hAnsiTheme="minorHAnsi"/>
                    <w:sz w:val="18"/>
                    <w:szCs w:val="18"/>
                  </w:rPr>
                  <w:delText>flow exceeds this limit, the net exhaust flow must be reduced</w:delText>
                </w:r>
              </w:del>
            </w:ins>
            <w:ins w:id="3724" w:author="Ferris, Todd@Energy" w:date="2018-11-26T15:19:00Z">
              <w:del w:id="3725" w:author="TF 112518" w:date="2018-11-26T22:32:00Z">
                <w:r w:rsidR="00E00577" w:rsidDel="00AA70B8">
                  <w:rPr>
                    <w:rStyle w:val="margin0020notechar"/>
                    <w:rFonts w:asciiTheme="minorHAnsi" w:hAnsiTheme="minorHAnsi"/>
                    <w:sz w:val="18"/>
                    <w:szCs w:val="18"/>
                  </w:rPr>
                  <w:delText xml:space="preserve"> </w:delText>
                </w:r>
              </w:del>
            </w:ins>
            <w:ins w:id="3726" w:author="Ferris, Todd@Energy" w:date="2018-11-26T15:14:00Z">
              <w:del w:id="3727" w:author="TF 112518" w:date="2018-11-26T22:32:00Z">
                <w:r w:rsidR="00E00577" w:rsidRPr="00E00577" w:rsidDel="00AA70B8">
                  <w:rPr>
                    <w:rStyle w:val="margin0020notechar"/>
                    <w:rFonts w:asciiTheme="minorHAnsi" w:hAnsiTheme="minorHAnsi"/>
                    <w:sz w:val="18"/>
                    <w:szCs w:val="18"/>
                  </w:rPr>
                  <w:delText xml:space="preserve">by reducing the exhaust flow or </w:delText>
                </w:r>
              </w:del>
            </w:ins>
            <w:ins w:id="3728" w:author="Ferris, Todd@Energy" w:date="2018-11-26T15:19:00Z">
              <w:del w:id="3729" w:author="TF 112518" w:date="2018-11-26T22:32:00Z">
                <w:r w:rsidR="00E00577" w:rsidDel="00AA70B8">
                  <w:rPr>
                    <w:rStyle w:val="margin0020notechar"/>
                    <w:rFonts w:asciiTheme="minorHAnsi" w:hAnsiTheme="minorHAnsi"/>
                    <w:sz w:val="18"/>
                    <w:szCs w:val="18"/>
                  </w:rPr>
                  <w:delText>p</w:delText>
                </w:r>
              </w:del>
            </w:ins>
            <w:ins w:id="3730" w:author="Ferris, Todd@Energy" w:date="2018-11-26T15:14:00Z">
              <w:del w:id="3731" w:author="TF 112518" w:date="2018-11-26T22:32:00Z">
                <w:r w:rsidR="00E00577" w:rsidRPr="00E00577" w:rsidDel="00AA70B8">
                  <w:rPr>
                    <w:rStyle w:val="margin0020notechar"/>
                    <w:rFonts w:asciiTheme="minorHAnsi" w:hAnsiTheme="minorHAnsi"/>
                    <w:sz w:val="18"/>
                    <w:szCs w:val="18"/>
                  </w:rPr>
                  <w:delText>roviding compensating outdoor</w:delText>
                </w:r>
              </w:del>
            </w:ins>
            <w:ins w:id="3732" w:author="Ferris, Todd@Energy" w:date="2018-11-26T15:19:00Z">
              <w:del w:id="3733" w:author="TF 112518" w:date="2018-11-26T22:32:00Z">
                <w:r w:rsidR="00E00577" w:rsidDel="00AA70B8">
                  <w:rPr>
                    <w:rStyle w:val="margin0020notechar"/>
                    <w:rFonts w:asciiTheme="minorHAnsi" w:hAnsiTheme="minorHAnsi"/>
                    <w:sz w:val="18"/>
                    <w:szCs w:val="18"/>
                  </w:rPr>
                  <w:delText xml:space="preserve"> </w:delText>
                </w:r>
              </w:del>
            </w:ins>
            <w:ins w:id="3734" w:author="Ferris, Todd@Energy" w:date="2018-11-26T15:14:00Z">
              <w:del w:id="3735" w:author="TF 112518" w:date="2018-11-26T22:32:00Z">
                <w:r w:rsidR="00E00577" w:rsidRPr="00E00577" w:rsidDel="00AA70B8">
                  <w:rPr>
                    <w:rStyle w:val="margin0020notechar"/>
                    <w:rFonts w:asciiTheme="minorHAnsi" w:hAnsiTheme="minorHAnsi"/>
                    <w:sz w:val="18"/>
                    <w:szCs w:val="18"/>
                  </w:rPr>
                  <w:delText>air. Gravity or barometric dampers in nonpowered</w:delText>
                </w:r>
              </w:del>
            </w:ins>
            <w:ins w:id="3736" w:author="Ferris, Todd@Energy" w:date="2018-11-26T15:19:00Z">
              <w:del w:id="3737" w:author="TF 112518" w:date="2018-11-26T22:32:00Z">
                <w:r w:rsidR="00E00577" w:rsidDel="00AA70B8">
                  <w:rPr>
                    <w:rStyle w:val="margin0020notechar"/>
                    <w:rFonts w:asciiTheme="minorHAnsi" w:hAnsiTheme="minorHAnsi"/>
                    <w:sz w:val="18"/>
                    <w:szCs w:val="18"/>
                  </w:rPr>
                  <w:delText xml:space="preserve"> </w:delText>
                </w:r>
              </w:del>
            </w:ins>
            <w:ins w:id="3738" w:author="Ferris, Todd@Energy" w:date="2018-11-26T15:14:00Z">
              <w:del w:id="3739" w:author="TF 112518" w:date="2018-11-26T22:32:00Z">
                <w:r w:rsidR="00E00577" w:rsidRPr="00E00577" w:rsidDel="00AA70B8">
                  <w:rPr>
                    <w:rStyle w:val="margin0020notechar"/>
                    <w:rFonts w:asciiTheme="minorHAnsi" w:hAnsiTheme="minorHAnsi"/>
                    <w:sz w:val="18"/>
                    <w:szCs w:val="18"/>
                  </w:rPr>
                  <w:delText>exhaust makeup air systems shall not be used to provide compensating</w:delText>
                </w:r>
              </w:del>
            </w:ins>
            <w:ins w:id="3740" w:author="Ferris, Todd@Energy" w:date="2018-11-26T15:19:00Z">
              <w:del w:id="3741" w:author="TF 112518" w:date="2018-11-26T22:32:00Z">
                <w:r w:rsidR="00E00577" w:rsidDel="00AA70B8">
                  <w:rPr>
                    <w:rStyle w:val="margin0020notechar"/>
                    <w:rFonts w:asciiTheme="minorHAnsi" w:hAnsiTheme="minorHAnsi"/>
                    <w:sz w:val="18"/>
                    <w:szCs w:val="18"/>
                  </w:rPr>
                  <w:delText xml:space="preserve"> </w:delText>
                </w:r>
              </w:del>
            </w:ins>
            <w:ins w:id="3742" w:author="Ferris, Todd@Energy" w:date="2018-11-26T15:14:00Z">
              <w:del w:id="3743" w:author="TF 112518" w:date="2018-11-26T22:32:00Z">
                <w:r w:rsidR="00E00577" w:rsidRPr="00E00577" w:rsidDel="00AA70B8">
                  <w:rPr>
                    <w:rStyle w:val="margin0020notechar"/>
                    <w:rFonts w:asciiTheme="minorHAnsi" w:hAnsiTheme="minorHAnsi"/>
                    <w:sz w:val="18"/>
                    <w:szCs w:val="18"/>
                  </w:rPr>
                  <w:delText>outdoor air. Atmospherically vented combustion</w:delText>
                </w:r>
              </w:del>
            </w:ins>
            <w:ins w:id="3744" w:author="Ferris, Todd@Energy" w:date="2018-11-26T15:19:00Z">
              <w:del w:id="3745" w:author="TF 112518" w:date="2018-11-26T22:32:00Z">
                <w:r w:rsidR="00E00577" w:rsidDel="00AA70B8">
                  <w:rPr>
                    <w:rStyle w:val="margin0020notechar"/>
                    <w:rFonts w:asciiTheme="minorHAnsi" w:hAnsiTheme="minorHAnsi"/>
                    <w:sz w:val="18"/>
                    <w:szCs w:val="18"/>
                  </w:rPr>
                  <w:delText xml:space="preserve"> </w:delText>
                </w:r>
              </w:del>
            </w:ins>
            <w:ins w:id="3746" w:author="Ferris, Todd@Energy" w:date="2018-11-26T15:14:00Z">
              <w:del w:id="3747" w:author="TF 112518" w:date="2018-11-26T22:32:00Z">
                <w:r w:rsidR="00E00577" w:rsidRPr="00E00577" w:rsidDel="00AA70B8">
                  <w:rPr>
                    <w:rStyle w:val="margin0020notechar"/>
                    <w:rFonts w:asciiTheme="minorHAnsi" w:hAnsiTheme="minorHAnsi"/>
                    <w:sz w:val="18"/>
                    <w:szCs w:val="18"/>
                  </w:rPr>
                  <w:delText>appliances do not include direct-vent appliances</w:delText>
                </w:r>
              </w:del>
            </w:ins>
            <w:del w:id="3748" w:author="TF 112518" w:date="2018-11-26T22:32:00Z">
              <w:r w:rsidDel="00AA70B8">
                <w:rPr>
                  <w:rStyle w:val="margin0020notechar"/>
                  <w:rFonts w:asciiTheme="minorHAnsi" w:hAnsiTheme="minorHAnsi"/>
                  <w:sz w:val="18"/>
                  <w:szCs w:val="18"/>
                </w:rPr>
                <w:delText>Combustion and solid-fuel burning appliances must be provided with adequate combustion and ventilation air and vented in accordance with manufacturer’s installation instructions, NFPA 54/ANSI Z223.1, National Fuel Gas Code, NFPA 31, Standard for the Installation of Oil-Burning Equipment, or NFPA 211, Standard for Chimneys, Fireplaces, Vents, and Solid-Fuel Burning Appliances, or other equivalent code acceptable to the building official.</w:delText>
              </w:r>
            </w:del>
          </w:p>
          <w:p w14:paraId="2D5AA235" w14:textId="77777777" w:rsidR="0076421E" w:rsidDel="00AA70B8" w:rsidRDefault="0076421E">
            <w:pPr>
              <w:pStyle w:val="margin0020note"/>
              <w:keepNext/>
              <w:spacing w:before="0" w:beforeAutospacing="0" w:after="0" w:afterAutospacing="0"/>
              <w:ind w:left="274" w:hanging="274"/>
              <w:rPr>
                <w:del w:id="3749" w:author="TF 112518" w:date="2018-11-26T22:32:00Z"/>
                <w:rStyle w:val="margin0020notechar"/>
                <w:rFonts w:asciiTheme="minorHAnsi" w:hAnsiTheme="minorHAnsi"/>
                <w:sz w:val="18"/>
                <w:szCs w:val="18"/>
              </w:rPr>
            </w:pPr>
          </w:p>
          <w:p w14:paraId="2D5AA236" w14:textId="77777777" w:rsidR="0076421E" w:rsidDel="00AA70B8" w:rsidRDefault="004B6E84">
            <w:pPr>
              <w:pStyle w:val="margin0020note"/>
              <w:keepNext/>
              <w:spacing w:before="0" w:beforeAutospacing="0" w:after="0" w:afterAutospacing="0"/>
              <w:ind w:left="274" w:hanging="274"/>
              <w:rPr>
                <w:del w:id="3750" w:author="TF 112518" w:date="2018-11-26T22:32:00Z"/>
              </w:rPr>
            </w:pPr>
            <w:del w:id="3751" w:author="TF 112518" w:date="2018-11-26T22:32:00Z">
              <w:r w:rsidDel="00AA70B8">
                <w:rPr>
                  <w:rStyle w:val="margin0020notechar"/>
                  <w:rFonts w:asciiTheme="minorHAnsi" w:hAnsiTheme="minorHAnsi"/>
                  <w:sz w:val="18"/>
                  <w:szCs w:val="18"/>
                </w:rPr>
                <w:delText>Where atmospherically vented combustion appliances or solid-fuel burning appliances are located inside the pressure boundary, the total net exhaust flow of the two largest exhaust fans (not including a summer cooling fan intended to be operated only when windows or other air inlets are open) shall not exceed 15 cfm/100 ft² (75 Lps/100 m</w:delText>
              </w:r>
              <w:r w:rsidDel="00AA70B8">
                <w:rPr>
                  <w:rStyle w:val="margin0020notechar"/>
                  <w:rFonts w:asciiTheme="minorHAnsi" w:hAnsiTheme="minorHAnsi"/>
                  <w:sz w:val="18"/>
                  <w:szCs w:val="18"/>
                  <w:vertAlign w:val="superscript"/>
                </w:rPr>
                <w:delText>2</w:delText>
              </w:r>
              <w:r w:rsidDel="00AA70B8">
                <w:rPr>
                  <w:rStyle w:val="margin0020notechar"/>
                  <w:rFonts w:asciiTheme="minorHAnsi" w:hAnsiTheme="minorHAnsi"/>
                  <w:sz w:val="18"/>
                  <w:szCs w:val="18"/>
                </w:rPr>
                <w:delText>) of occupiable space when in operation at full capacity. If the designed total net flow exceeds this limit, the net exhaust flow must be reduced by reducing the exhaust flow or providing compensating outdoor airflow. Atmospherically vented combustion appliances do not include direct-vent appliances.</w:delText>
              </w:r>
            </w:del>
          </w:p>
        </w:tc>
      </w:tr>
      <w:tr w:rsidR="004B6E84" w:rsidDel="00AA70B8" w14:paraId="2D5AA23B" w14:textId="77777777" w:rsidTr="001D331F">
        <w:trPr>
          <w:cantSplit/>
          <w:trHeight w:val="158"/>
          <w:del w:id="3752" w:author="TF 112518" w:date="2018-11-26T22:32:00Z"/>
        </w:trPr>
        <w:tc>
          <w:tcPr>
            <w:tcW w:w="717" w:type="dxa"/>
            <w:tcBorders>
              <w:top w:val="single" w:sz="4" w:space="0" w:color="auto"/>
              <w:left w:val="single" w:sz="4" w:space="0" w:color="auto"/>
              <w:bottom w:val="single" w:sz="4" w:space="0" w:color="auto"/>
              <w:right w:val="single" w:sz="4" w:space="0" w:color="auto"/>
            </w:tcBorders>
            <w:vAlign w:val="center"/>
            <w:hideMark/>
          </w:tcPr>
          <w:p w14:paraId="2D5AA238" w14:textId="77777777" w:rsidR="004B6E84" w:rsidDel="00AA70B8" w:rsidRDefault="004B6E84">
            <w:pPr>
              <w:keepNext/>
              <w:jc w:val="center"/>
              <w:rPr>
                <w:del w:id="3753" w:author="TF 112518" w:date="2018-11-26T22:32:00Z"/>
                <w:rFonts w:asciiTheme="minorHAnsi" w:hAnsiTheme="minorHAnsi"/>
                <w:sz w:val="18"/>
                <w:szCs w:val="18"/>
              </w:rPr>
            </w:pPr>
            <w:del w:id="3754" w:author="TF 112518" w:date="2018-11-26T22:32:00Z">
              <w:r w:rsidDel="00AA70B8">
                <w:rPr>
                  <w:rFonts w:asciiTheme="minorHAnsi" w:hAnsiTheme="minorHAnsi"/>
                  <w:sz w:val="18"/>
                  <w:szCs w:val="18"/>
                </w:rPr>
                <w:delText>05</w:delText>
              </w:r>
            </w:del>
          </w:p>
        </w:tc>
        <w:tc>
          <w:tcPr>
            <w:tcW w:w="10299" w:type="dxa"/>
            <w:tcBorders>
              <w:top w:val="single" w:sz="4" w:space="0" w:color="auto"/>
              <w:left w:val="single" w:sz="4" w:space="0" w:color="auto"/>
              <w:bottom w:val="single" w:sz="4" w:space="0" w:color="auto"/>
              <w:right w:val="single" w:sz="4" w:space="0" w:color="auto"/>
            </w:tcBorders>
            <w:vAlign w:val="center"/>
            <w:hideMark/>
          </w:tcPr>
          <w:p w14:paraId="2D5AA239" w14:textId="77777777" w:rsidR="008624D7" w:rsidDel="00AA70B8" w:rsidRDefault="004B6E84">
            <w:pPr>
              <w:keepNext/>
              <w:ind w:left="273" w:hanging="273"/>
              <w:rPr>
                <w:ins w:id="3755" w:author="Ferris, Todd@Energy" w:date="2018-11-26T15:26:00Z"/>
                <w:del w:id="3756" w:author="TF 112518" w:date="2018-11-26T22:32:00Z"/>
                <w:rFonts w:asciiTheme="minorHAnsi" w:hAnsiTheme="minorHAnsi"/>
                <w:b/>
                <w:sz w:val="18"/>
                <w:szCs w:val="18"/>
              </w:rPr>
            </w:pPr>
            <w:del w:id="3757" w:author="TF 112518" w:date="2018-11-26T22:32:00Z">
              <w:r w:rsidDel="00AA70B8">
                <w:rPr>
                  <w:rFonts w:asciiTheme="minorHAnsi" w:hAnsiTheme="minorHAnsi"/>
                  <w:b/>
                  <w:sz w:val="18"/>
                  <w:szCs w:val="18"/>
                </w:rPr>
                <w:delText xml:space="preserve">6.5 </w:delText>
              </w:r>
            </w:del>
            <w:ins w:id="3758" w:author="Ferris, Todd@Energy" w:date="2018-11-26T15:26:00Z">
              <w:del w:id="3759" w:author="TF 112518" w:date="2018-11-26T22:32:00Z">
                <w:r w:rsidR="008624D7" w:rsidDel="00AA70B8">
                  <w:rPr>
                    <w:rFonts w:asciiTheme="minorHAnsi" w:hAnsiTheme="minorHAnsi"/>
                    <w:b/>
                    <w:sz w:val="18"/>
                    <w:szCs w:val="18"/>
                  </w:rPr>
                  <w:delText>Air tightness Requirements</w:delText>
                </w:r>
              </w:del>
            </w:ins>
          </w:p>
          <w:p w14:paraId="2D5AA23A" w14:textId="77777777" w:rsidR="0076421E" w:rsidDel="00AA70B8" w:rsidRDefault="00215D5D">
            <w:pPr>
              <w:keepNext/>
              <w:ind w:left="763" w:hanging="403"/>
              <w:rPr>
                <w:del w:id="3760" w:author="TF 112518" w:date="2018-11-26T22:32:00Z"/>
              </w:rPr>
            </w:pPr>
            <w:ins w:id="3761" w:author="Ferris, Todd@Energy" w:date="2018-11-26T15:26:00Z">
              <w:del w:id="3762" w:author="TF 112518" w:date="2018-11-26T22:32:00Z">
                <w:r w:rsidRPr="00215D5D" w:rsidDel="00AA70B8">
                  <w:rPr>
                    <w:rFonts w:asciiTheme="minorHAnsi" w:hAnsiTheme="minorHAnsi"/>
                    <w:sz w:val="18"/>
                    <w:szCs w:val="18"/>
                  </w:rPr>
                  <w:delText>6.5.1</w:delText>
                </w:r>
                <w:r w:rsidR="008624D7" w:rsidDel="00AA70B8">
                  <w:rPr>
                    <w:rFonts w:asciiTheme="minorHAnsi" w:hAnsiTheme="minorHAnsi"/>
                    <w:b/>
                    <w:sz w:val="18"/>
                    <w:szCs w:val="18"/>
                  </w:rPr>
                  <w:delText xml:space="preserve"> </w:delText>
                </w:r>
              </w:del>
            </w:ins>
            <w:del w:id="3763" w:author="TF 112518" w:date="2018-11-26T22:32:00Z">
              <w:r w:rsidR="004B6E84" w:rsidDel="00AA70B8">
                <w:rPr>
                  <w:rFonts w:asciiTheme="minorHAnsi" w:hAnsiTheme="minorHAnsi"/>
                  <w:b/>
                  <w:sz w:val="18"/>
                  <w:szCs w:val="18"/>
                </w:rPr>
                <w:delText>Garages.</w:delText>
              </w:r>
            </w:del>
            <w:ins w:id="3764" w:author="Ferris, Todd@Energy" w:date="2018-11-26T15:29:00Z">
              <w:del w:id="3765" w:author="TF 112518" w:date="2018-11-26T22:32:00Z">
                <w:r w:rsidR="008624D7" w:rsidDel="00AA70B8">
                  <w:delText xml:space="preserve"> </w:delText>
                </w:r>
                <w:r w:rsidRPr="00215D5D" w:rsidDel="00AA70B8">
                  <w:rPr>
                    <w:rFonts w:asciiTheme="minorHAnsi" w:hAnsiTheme="minorHAnsi"/>
                    <w:sz w:val="18"/>
                    <w:szCs w:val="18"/>
                  </w:rPr>
                  <w:delText>When an occupiable space adjoins a</w:delText>
                </w:r>
                <w:r w:rsidR="008624D7" w:rsidDel="00AA70B8">
                  <w:rPr>
                    <w:rFonts w:asciiTheme="minorHAnsi" w:hAnsiTheme="minorHAnsi"/>
                    <w:sz w:val="18"/>
                    <w:szCs w:val="18"/>
                  </w:rPr>
                  <w:delText xml:space="preserve"> </w:delText>
                </w:r>
                <w:r w:rsidRPr="00215D5D" w:rsidDel="00AA70B8">
                  <w:rPr>
                    <w:rFonts w:asciiTheme="minorHAnsi" w:hAnsiTheme="minorHAnsi"/>
                    <w:sz w:val="18"/>
                    <w:szCs w:val="18"/>
                  </w:rPr>
                  <w:delText>garage, the design must prevent migration of contaminants to</w:delText>
                </w:r>
                <w:r w:rsidR="008624D7" w:rsidDel="00AA70B8">
                  <w:rPr>
                    <w:rFonts w:asciiTheme="minorHAnsi" w:hAnsiTheme="minorHAnsi"/>
                    <w:sz w:val="18"/>
                    <w:szCs w:val="18"/>
                  </w:rPr>
                  <w:delText xml:space="preserve"> </w:delText>
                </w:r>
                <w:r w:rsidRPr="00215D5D" w:rsidDel="00AA70B8">
                  <w:rPr>
                    <w:rFonts w:asciiTheme="minorHAnsi" w:hAnsiTheme="minorHAnsi"/>
                    <w:sz w:val="18"/>
                    <w:szCs w:val="18"/>
                  </w:rPr>
                  <w:delText>the adjoining occupiable space. Air seal the walls, ceilings,</w:delText>
                </w:r>
                <w:r w:rsidR="008624D7" w:rsidDel="00AA70B8">
                  <w:rPr>
                    <w:rFonts w:asciiTheme="minorHAnsi" w:hAnsiTheme="minorHAnsi"/>
                    <w:sz w:val="18"/>
                    <w:szCs w:val="18"/>
                  </w:rPr>
                  <w:delText xml:space="preserve"> </w:delText>
                </w:r>
                <w:r w:rsidRPr="00215D5D" w:rsidDel="00AA70B8">
                  <w:rPr>
                    <w:rFonts w:asciiTheme="minorHAnsi" w:hAnsiTheme="minorHAnsi"/>
                    <w:sz w:val="18"/>
                    <w:szCs w:val="18"/>
                  </w:rPr>
                  <w:delText>and floors that separate garages from occupiable space. To be</w:delText>
                </w:r>
                <w:r w:rsidR="008624D7" w:rsidDel="00AA70B8">
                  <w:rPr>
                    <w:rFonts w:asciiTheme="minorHAnsi" w:hAnsiTheme="minorHAnsi"/>
                    <w:sz w:val="18"/>
                    <w:szCs w:val="18"/>
                  </w:rPr>
                  <w:delText xml:space="preserve"> </w:delText>
                </w:r>
                <w:r w:rsidRPr="00215D5D" w:rsidDel="00AA70B8">
                  <w:rPr>
                    <w:rFonts w:asciiTheme="minorHAnsi" w:hAnsiTheme="minorHAnsi"/>
                    <w:sz w:val="18"/>
                    <w:szCs w:val="18"/>
                  </w:rPr>
                  <w:delText>considered air-sealed, all joints, seams, penetrations, openings</w:delText>
                </w:r>
                <w:r w:rsidR="008624D7" w:rsidDel="00AA70B8">
                  <w:rPr>
                    <w:rFonts w:asciiTheme="minorHAnsi" w:hAnsiTheme="minorHAnsi"/>
                    <w:sz w:val="18"/>
                    <w:szCs w:val="18"/>
                  </w:rPr>
                  <w:delText xml:space="preserve"> </w:delText>
                </w:r>
                <w:r w:rsidRPr="00215D5D" w:rsidDel="00AA70B8">
                  <w:rPr>
                    <w:rFonts w:asciiTheme="minorHAnsi" w:hAnsiTheme="minorHAnsi"/>
                    <w:sz w:val="18"/>
                    <w:szCs w:val="18"/>
                  </w:rPr>
                  <w:delText>between door assemblies and their respective jambs and</w:delText>
                </w:r>
                <w:r w:rsidR="008624D7" w:rsidDel="00AA70B8">
                  <w:rPr>
                    <w:rFonts w:asciiTheme="minorHAnsi" w:hAnsiTheme="minorHAnsi"/>
                    <w:sz w:val="18"/>
                    <w:szCs w:val="18"/>
                  </w:rPr>
                  <w:delText xml:space="preserve"> </w:delText>
                </w:r>
                <w:r w:rsidRPr="00215D5D" w:rsidDel="00AA70B8">
                  <w:rPr>
                    <w:rFonts w:asciiTheme="minorHAnsi" w:hAnsiTheme="minorHAnsi"/>
                    <w:sz w:val="18"/>
                    <w:szCs w:val="18"/>
                  </w:rPr>
                  <w:delText>framing, and other sources of air leakage through wall and</w:delText>
                </w:r>
              </w:del>
            </w:ins>
            <w:ins w:id="3766" w:author="Ferris, Todd@Energy" w:date="2018-11-26T15:30:00Z">
              <w:del w:id="3767" w:author="TF 112518" w:date="2018-11-26T22:32:00Z">
                <w:r w:rsidR="008624D7" w:rsidDel="00AA70B8">
                  <w:rPr>
                    <w:rFonts w:asciiTheme="minorHAnsi" w:hAnsiTheme="minorHAnsi"/>
                    <w:sz w:val="18"/>
                    <w:szCs w:val="18"/>
                  </w:rPr>
                  <w:delText xml:space="preserve"> </w:delText>
                </w:r>
              </w:del>
            </w:ins>
            <w:ins w:id="3768" w:author="Ferris, Todd@Energy" w:date="2018-11-26T15:29:00Z">
              <w:del w:id="3769" w:author="TF 112518" w:date="2018-11-26T22:32:00Z">
                <w:r w:rsidRPr="00215D5D" w:rsidDel="00AA70B8">
                  <w:rPr>
                    <w:rFonts w:asciiTheme="minorHAnsi" w:hAnsiTheme="minorHAnsi"/>
                    <w:sz w:val="18"/>
                    <w:szCs w:val="18"/>
                  </w:rPr>
                  <w:delText>ceiling assemblies separating the garage from the residence</w:delText>
                </w:r>
              </w:del>
            </w:ins>
            <w:ins w:id="3770" w:author="Ferris, Todd@Energy" w:date="2018-11-26T15:30:00Z">
              <w:del w:id="3771" w:author="TF 112518" w:date="2018-11-26T22:32:00Z">
                <w:r w:rsidR="008624D7" w:rsidDel="00AA70B8">
                  <w:rPr>
                    <w:rFonts w:asciiTheme="minorHAnsi" w:hAnsiTheme="minorHAnsi"/>
                    <w:sz w:val="18"/>
                    <w:szCs w:val="18"/>
                  </w:rPr>
                  <w:delText xml:space="preserve"> </w:delText>
                </w:r>
              </w:del>
            </w:ins>
            <w:ins w:id="3772" w:author="Ferris, Todd@Energy" w:date="2018-11-26T15:29:00Z">
              <w:del w:id="3773" w:author="TF 112518" w:date="2018-11-26T22:32:00Z">
                <w:r w:rsidRPr="00215D5D" w:rsidDel="00AA70B8">
                  <w:rPr>
                    <w:rFonts w:asciiTheme="minorHAnsi" w:hAnsiTheme="minorHAnsi"/>
                    <w:sz w:val="18"/>
                    <w:szCs w:val="18"/>
                  </w:rPr>
                  <w:delText>and its attic area shall be caulked, gasketed, weather stripped,</w:delText>
                </w:r>
              </w:del>
            </w:ins>
            <w:ins w:id="3774" w:author="Ferris, Todd@Energy" w:date="2018-11-26T15:30:00Z">
              <w:del w:id="3775" w:author="TF 112518" w:date="2018-11-26T22:32:00Z">
                <w:r w:rsidR="008624D7" w:rsidDel="00AA70B8">
                  <w:rPr>
                    <w:rFonts w:asciiTheme="minorHAnsi" w:hAnsiTheme="minorHAnsi"/>
                    <w:sz w:val="18"/>
                    <w:szCs w:val="18"/>
                  </w:rPr>
                  <w:delText xml:space="preserve"> </w:delText>
                </w:r>
              </w:del>
            </w:ins>
            <w:ins w:id="3776" w:author="Ferris, Todd@Energy" w:date="2018-11-26T15:29:00Z">
              <w:del w:id="3777" w:author="TF 112518" w:date="2018-11-26T22:32:00Z">
                <w:r w:rsidRPr="00215D5D" w:rsidDel="00AA70B8">
                  <w:rPr>
                    <w:rFonts w:asciiTheme="minorHAnsi" w:hAnsiTheme="minorHAnsi"/>
                    <w:sz w:val="18"/>
                    <w:szCs w:val="18"/>
                  </w:rPr>
                  <w:delText>wrapped, or otherwise sealed to limit air movement. Doors</w:delText>
                </w:r>
              </w:del>
            </w:ins>
            <w:ins w:id="3778" w:author="Ferris, Todd@Energy" w:date="2018-11-26T15:30:00Z">
              <w:del w:id="3779" w:author="TF 112518" w:date="2018-11-26T22:32:00Z">
                <w:r w:rsidR="008624D7" w:rsidDel="00AA70B8">
                  <w:rPr>
                    <w:rFonts w:asciiTheme="minorHAnsi" w:hAnsiTheme="minorHAnsi"/>
                    <w:sz w:val="18"/>
                    <w:szCs w:val="18"/>
                  </w:rPr>
                  <w:delText xml:space="preserve"> </w:delText>
                </w:r>
              </w:del>
            </w:ins>
            <w:ins w:id="3780" w:author="Ferris, Todd@Energy" w:date="2018-11-26T15:29:00Z">
              <w:del w:id="3781" w:author="TF 112518" w:date="2018-11-26T22:32:00Z">
                <w:r w:rsidRPr="00215D5D" w:rsidDel="00AA70B8">
                  <w:rPr>
                    <w:rFonts w:asciiTheme="minorHAnsi" w:hAnsiTheme="minorHAnsi"/>
                    <w:sz w:val="18"/>
                    <w:szCs w:val="18"/>
                  </w:rPr>
                  <w:delText>between garages and occupiable spaces shall be gasketed or</w:delText>
                </w:r>
              </w:del>
            </w:ins>
            <w:ins w:id="3782" w:author="Ferris, Todd@Energy" w:date="2018-11-26T15:30:00Z">
              <w:del w:id="3783" w:author="TF 112518" w:date="2018-11-26T22:32:00Z">
                <w:r w:rsidR="008624D7" w:rsidDel="00AA70B8">
                  <w:rPr>
                    <w:rFonts w:asciiTheme="minorHAnsi" w:hAnsiTheme="minorHAnsi"/>
                    <w:sz w:val="18"/>
                    <w:szCs w:val="18"/>
                  </w:rPr>
                  <w:delText xml:space="preserve"> </w:delText>
                </w:r>
              </w:del>
            </w:ins>
            <w:ins w:id="3784" w:author="Ferris, Todd@Energy" w:date="2018-11-26T15:29:00Z">
              <w:del w:id="3785" w:author="TF 112518" w:date="2018-11-26T22:32:00Z">
                <w:r w:rsidRPr="00215D5D" w:rsidDel="00AA70B8">
                  <w:rPr>
                    <w:rFonts w:asciiTheme="minorHAnsi" w:hAnsiTheme="minorHAnsi"/>
                    <w:sz w:val="18"/>
                    <w:szCs w:val="18"/>
                  </w:rPr>
                  <w:delText>made substantially airtight with weather stripping.</w:delText>
                </w:r>
              </w:del>
            </w:ins>
            <w:del w:id="3786" w:author="TF 112518" w:date="2018-11-26T22:32:00Z">
              <w:r w:rsidR="004B6E84" w:rsidDel="00AA70B8">
                <w:rPr>
                  <w:rFonts w:asciiTheme="minorHAnsi" w:hAnsiTheme="minorHAnsi"/>
                  <w:b/>
                  <w:sz w:val="18"/>
                  <w:szCs w:val="18"/>
                </w:rPr>
                <w:delText xml:space="preserve"> </w:delText>
              </w:r>
              <w:r w:rsidR="004B6E84" w:rsidDel="00AA70B8">
                <w:rPr>
                  <w:rStyle w:val="margin0020notechar"/>
                  <w:rFonts w:asciiTheme="minorHAnsi" w:hAnsiTheme="minorHAnsi"/>
                  <w:sz w:val="18"/>
                  <w:szCs w:val="18"/>
                </w:rPr>
                <w:delText>When an occupiable space adjoins a garage, the design must prevent migration of contaminants to the adjoining occupiable space. Air seal the walls, ceilings, and floors that separate garages from occupiable space. To be considered air sealed, all joints, seams, penetrations, openings between door assemblies and their respective jambs and framing, and other sources of air leakage through wall and ceiling assemblies separating the garage from the residence and its attic area shall be caulked, gasketed, weather stripped, wrapped, or otherwise sealed to limit air movement. Doors between garages and occupiable spaces shall be gasketed or made substantially airtight with weather stripping.</w:delText>
              </w:r>
            </w:del>
          </w:p>
        </w:tc>
      </w:tr>
      <w:tr w:rsidR="004B6E84" w:rsidDel="00AA70B8" w14:paraId="2D5AA243" w14:textId="77777777" w:rsidTr="001D331F">
        <w:trPr>
          <w:cantSplit/>
          <w:trHeight w:val="158"/>
          <w:del w:id="3787" w:author="TF 112518" w:date="2018-11-26T22:32:00Z"/>
        </w:trPr>
        <w:tc>
          <w:tcPr>
            <w:tcW w:w="717" w:type="dxa"/>
            <w:tcBorders>
              <w:top w:val="single" w:sz="4" w:space="0" w:color="auto"/>
              <w:left w:val="single" w:sz="4" w:space="0" w:color="auto"/>
              <w:bottom w:val="single" w:sz="4" w:space="0" w:color="auto"/>
              <w:right w:val="single" w:sz="4" w:space="0" w:color="auto"/>
            </w:tcBorders>
            <w:vAlign w:val="center"/>
            <w:hideMark/>
          </w:tcPr>
          <w:p w14:paraId="2D5AA23C" w14:textId="77777777" w:rsidR="004B6E84" w:rsidDel="00AA70B8" w:rsidRDefault="004B6E84">
            <w:pPr>
              <w:keepNext/>
              <w:jc w:val="center"/>
              <w:rPr>
                <w:del w:id="3788" w:author="TF 112518" w:date="2018-11-26T22:32:00Z"/>
                <w:rFonts w:asciiTheme="minorHAnsi" w:hAnsiTheme="minorHAnsi"/>
                <w:sz w:val="18"/>
                <w:szCs w:val="18"/>
              </w:rPr>
            </w:pPr>
            <w:del w:id="3789" w:author="TF 112518" w:date="2018-11-26T22:32:00Z">
              <w:r w:rsidDel="00AA70B8">
                <w:rPr>
                  <w:rFonts w:asciiTheme="minorHAnsi" w:hAnsiTheme="minorHAnsi"/>
                  <w:sz w:val="18"/>
                  <w:szCs w:val="18"/>
                </w:rPr>
                <w:delText>06</w:delText>
              </w:r>
            </w:del>
          </w:p>
        </w:tc>
        <w:tc>
          <w:tcPr>
            <w:tcW w:w="10299" w:type="dxa"/>
            <w:tcBorders>
              <w:top w:val="single" w:sz="4" w:space="0" w:color="auto"/>
              <w:left w:val="single" w:sz="4" w:space="0" w:color="auto"/>
              <w:bottom w:val="single" w:sz="4" w:space="0" w:color="auto"/>
              <w:right w:val="single" w:sz="4" w:space="0" w:color="auto"/>
            </w:tcBorders>
            <w:vAlign w:val="center"/>
            <w:hideMark/>
          </w:tcPr>
          <w:p w14:paraId="2D5AA23D" w14:textId="77777777" w:rsidR="004B6E84" w:rsidDel="00AA70B8" w:rsidRDefault="004B6E84">
            <w:pPr>
              <w:keepNext/>
              <w:ind w:left="273" w:hanging="273"/>
              <w:rPr>
                <w:ins w:id="3790" w:author="Ferris, Todd@Energy" w:date="2018-11-26T15:47:00Z"/>
                <w:del w:id="3791" w:author="TF 112518" w:date="2018-11-26T22:32:00Z"/>
                <w:rStyle w:val="margin0020notechar"/>
                <w:rFonts w:asciiTheme="minorHAnsi" w:hAnsiTheme="minorHAnsi"/>
                <w:sz w:val="18"/>
                <w:szCs w:val="18"/>
              </w:rPr>
            </w:pPr>
            <w:del w:id="3792" w:author="TF 112518" w:date="2018-11-26T22:32:00Z">
              <w:r w:rsidDel="00AA70B8">
                <w:rPr>
                  <w:rFonts w:asciiTheme="minorHAnsi" w:hAnsiTheme="minorHAnsi"/>
                  <w:b/>
                  <w:sz w:val="18"/>
                  <w:szCs w:val="18"/>
                </w:rPr>
                <w:delText>6.6 Ventilation Opening Area.</w:delText>
              </w:r>
              <w:r w:rsidDel="00AA70B8">
                <w:rPr>
                  <w:rFonts w:asciiTheme="minorHAnsi" w:hAnsiTheme="minorHAnsi"/>
                  <w:sz w:val="18"/>
                  <w:szCs w:val="18"/>
                </w:rPr>
                <w:delText xml:space="preserve"> </w:delText>
              </w:r>
              <w:r w:rsidDel="00AA70B8">
                <w:rPr>
                  <w:rStyle w:val="margin0020notechar"/>
                  <w:rFonts w:asciiTheme="minorHAnsi" w:hAnsiTheme="minorHAnsi"/>
                  <w:sz w:val="18"/>
                  <w:szCs w:val="18"/>
                </w:rPr>
                <w:delText>Spaces shall have ventilation openings as listed below. Such openings shall meet the requirements of Section 6.8.</w:delText>
              </w:r>
            </w:del>
          </w:p>
          <w:p w14:paraId="2D5AA23E" w14:textId="77777777" w:rsidR="0076421E" w:rsidDel="00AA70B8" w:rsidRDefault="0001108C">
            <w:pPr>
              <w:keepNext/>
              <w:ind w:left="763" w:hanging="403"/>
              <w:rPr>
                <w:ins w:id="3793" w:author="Ferris, Todd@Energy" w:date="2018-11-26T15:50:00Z"/>
                <w:del w:id="3794" w:author="TF 112518" w:date="2018-11-26T22:32:00Z"/>
                <w:rFonts w:asciiTheme="minorHAnsi" w:hAnsiTheme="minorHAnsi"/>
                <w:sz w:val="18"/>
                <w:szCs w:val="18"/>
              </w:rPr>
            </w:pPr>
            <w:ins w:id="3795" w:author="Ferris, Todd@Energy" w:date="2018-11-26T15:47:00Z">
              <w:del w:id="3796" w:author="TF 112518" w:date="2018-11-26T22:32:00Z">
                <w:r w:rsidRPr="006C4B62" w:rsidDel="00AA70B8">
                  <w:rPr>
                    <w:rFonts w:asciiTheme="minorHAnsi" w:hAnsiTheme="minorHAnsi"/>
                    <w:sz w:val="18"/>
                    <w:szCs w:val="18"/>
                  </w:rPr>
                  <w:delText>6.</w:delText>
                </w:r>
              </w:del>
            </w:ins>
            <w:ins w:id="3797" w:author="Ferris, Todd@Energy" w:date="2018-11-26T15:48:00Z">
              <w:del w:id="3798" w:author="TF 112518" w:date="2018-11-26T22:32:00Z">
                <w:r w:rsidDel="00AA70B8">
                  <w:rPr>
                    <w:rFonts w:asciiTheme="minorHAnsi" w:hAnsiTheme="minorHAnsi"/>
                    <w:sz w:val="18"/>
                    <w:szCs w:val="18"/>
                  </w:rPr>
                  <w:delText>6</w:delText>
                </w:r>
              </w:del>
            </w:ins>
            <w:ins w:id="3799" w:author="Ferris, Todd@Energy" w:date="2018-11-26T15:47:00Z">
              <w:del w:id="3800" w:author="TF 112518" w:date="2018-11-26T22:32:00Z">
                <w:r w:rsidRPr="006C4B62" w:rsidDel="00AA70B8">
                  <w:rPr>
                    <w:rFonts w:asciiTheme="minorHAnsi" w:hAnsiTheme="minorHAnsi"/>
                    <w:sz w:val="18"/>
                    <w:szCs w:val="18"/>
                  </w:rPr>
                  <w:delText>.1</w:delText>
                </w:r>
                <w:r w:rsidDel="00AA70B8">
                  <w:rPr>
                    <w:rFonts w:asciiTheme="minorHAnsi" w:hAnsiTheme="minorHAnsi"/>
                    <w:b/>
                    <w:sz w:val="18"/>
                    <w:szCs w:val="18"/>
                  </w:rPr>
                  <w:delText xml:space="preserve"> </w:delText>
                </w:r>
              </w:del>
            </w:ins>
            <w:ins w:id="3801" w:author="Ferris, Todd@Energy" w:date="2018-11-26T15:48:00Z">
              <w:del w:id="3802" w:author="TF 112518" w:date="2018-11-26T22:32:00Z">
                <w:r w:rsidRPr="0001108C" w:rsidDel="00AA70B8">
                  <w:rPr>
                    <w:rFonts w:asciiTheme="minorHAnsi" w:hAnsiTheme="minorHAnsi"/>
                    <w:b/>
                    <w:sz w:val="18"/>
                    <w:szCs w:val="18"/>
                  </w:rPr>
                  <w:delText>Habitable Spaces</w:delText>
                </w:r>
              </w:del>
            </w:ins>
            <w:ins w:id="3803" w:author="Ferris, Todd@Energy" w:date="2018-11-26T15:47:00Z">
              <w:del w:id="3804" w:author="TF 112518" w:date="2018-11-26T22:32:00Z">
                <w:r w:rsidDel="00AA70B8">
                  <w:rPr>
                    <w:rFonts w:asciiTheme="minorHAnsi" w:hAnsiTheme="minorHAnsi"/>
                    <w:b/>
                    <w:sz w:val="18"/>
                    <w:szCs w:val="18"/>
                  </w:rPr>
                  <w:delText>.</w:delText>
                </w:r>
                <w:r w:rsidDel="00AA70B8">
                  <w:delText xml:space="preserve"> </w:delText>
                </w:r>
              </w:del>
            </w:ins>
            <w:ins w:id="3805" w:author="Ferris, Todd@Energy" w:date="2018-11-26T15:49:00Z">
              <w:del w:id="3806" w:author="TF 112518" w:date="2018-11-26T22:32:00Z">
                <w:r w:rsidRPr="0001108C" w:rsidDel="00AA70B8">
                  <w:rPr>
                    <w:rFonts w:asciiTheme="minorHAnsi" w:hAnsiTheme="minorHAnsi"/>
                    <w:sz w:val="18"/>
                    <w:szCs w:val="18"/>
                  </w:rPr>
                  <w:delText>Each habitable space shall be provided</w:delText>
                </w:r>
                <w:r w:rsidDel="00AA70B8">
                  <w:rPr>
                    <w:rFonts w:asciiTheme="minorHAnsi" w:hAnsiTheme="minorHAnsi"/>
                    <w:sz w:val="18"/>
                    <w:szCs w:val="18"/>
                  </w:rPr>
                  <w:delText xml:space="preserve"> </w:delText>
                </w:r>
                <w:r w:rsidRPr="0001108C" w:rsidDel="00AA70B8">
                  <w:rPr>
                    <w:rFonts w:asciiTheme="minorHAnsi" w:hAnsiTheme="minorHAnsi"/>
                    <w:sz w:val="18"/>
                    <w:szCs w:val="18"/>
                  </w:rPr>
                  <w:delText>with ventilation openings with an openable area not</w:delText>
                </w:r>
                <w:r w:rsidDel="00AA70B8">
                  <w:rPr>
                    <w:rFonts w:asciiTheme="minorHAnsi" w:hAnsiTheme="minorHAnsi"/>
                    <w:sz w:val="18"/>
                    <w:szCs w:val="18"/>
                  </w:rPr>
                  <w:delText xml:space="preserve"> </w:delText>
                </w:r>
                <w:r w:rsidRPr="0001108C" w:rsidDel="00AA70B8">
                  <w:rPr>
                    <w:rFonts w:asciiTheme="minorHAnsi" w:hAnsiTheme="minorHAnsi"/>
                    <w:sz w:val="18"/>
                    <w:szCs w:val="18"/>
                  </w:rPr>
                  <w:delText>less than 4% of the floor area or less than 5 ft2 (0.5 m2).</w:delText>
                </w:r>
              </w:del>
            </w:ins>
          </w:p>
          <w:p w14:paraId="2D5AA23F" w14:textId="77777777" w:rsidR="0076421E" w:rsidDel="00AA70B8" w:rsidRDefault="0001108C">
            <w:pPr>
              <w:keepNext/>
              <w:ind w:left="763" w:hanging="403"/>
              <w:rPr>
                <w:ins w:id="3807" w:author="Ferris, Todd@Energy" w:date="2018-11-26T15:49:00Z"/>
                <w:del w:id="3808" w:author="TF 112518" w:date="2018-11-26T22:32:00Z"/>
                <w:rFonts w:asciiTheme="minorHAnsi" w:hAnsiTheme="minorHAnsi"/>
                <w:sz w:val="18"/>
                <w:szCs w:val="18"/>
              </w:rPr>
            </w:pPr>
            <w:ins w:id="3809" w:author="Ferris, Todd@Energy" w:date="2018-11-26T15:49:00Z">
              <w:del w:id="3810" w:author="TF 112518" w:date="2018-11-26T22:32:00Z">
                <w:r w:rsidRPr="0001108C" w:rsidDel="00AA70B8">
                  <w:rPr>
                    <w:rFonts w:asciiTheme="minorHAnsi" w:hAnsiTheme="minorHAnsi"/>
                    <w:sz w:val="18"/>
                    <w:szCs w:val="18"/>
                  </w:rPr>
                  <w:delText xml:space="preserve">6.6.2 </w:delText>
                </w:r>
                <w:r w:rsidR="00215D5D" w:rsidRPr="00215D5D" w:rsidDel="00AA70B8">
                  <w:rPr>
                    <w:rFonts w:asciiTheme="minorHAnsi" w:hAnsiTheme="minorHAnsi"/>
                    <w:b/>
                    <w:sz w:val="18"/>
                    <w:szCs w:val="18"/>
                  </w:rPr>
                  <w:delText>Toilets and Utility Rooms</w:delText>
                </w:r>
                <w:r w:rsidRPr="0001108C" w:rsidDel="00AA70B8">
                  <w:rPr>
                    <w:rFonts w:asciiTheme="minorHAnsi" w:hAnsiTheme="minorHAnsi"/>
                    <w:sz w:val="18"/>
                    <w:szCs w:val="18"/>
                  </w:rPr>
                  <w:delText>. Toilets and utility rooms</w:delText>
                </w:r>
              </w:del>
            </w:ins>
            <w:ins w:id="3811" w:author="Ferris, Todd@Energy" w:date="2018-11-26T15:50:00Z">
              <w:del w:id="3812" w:author="TF 112518" w:date="2018-11-26T22:32:00Z">
                <w:r w:rsidDel="00AA70B8">
                  <w:rPr>
                    <w:rFonts w:asciiTheme="minorHAnsi" w:hAnsiTheme="minorHAnsi"/>
                    <w:sz w:val="18"/>
                    <w:szCs w:val="18"/>
                  </w:rPr>
                  <w:delText xml:space="preserve"> </w:delText>
                </w:r>
              </w:del>
            </w:ins>
            <w:ins w:id="3813" w:author="Ferris, Todd@Energy" w:date="2018-11-26T15:49:00Z">
              <w:del w:id="3814" w:author="TF 112518" w:date="2018-11-26T22:32:00Z">
                <w:r w:rsidRPr="0001108C" w:rsidDel="00AA70B8">
                  <w:rPr>
                    <w:rFonts w:asciiTheme="minorHAnsi" w:hAnsiTheme="minorHAnsi"/>
                    <w:sz w:val="18"/>
                    <w:szCs w:val="18"/>
                  </w:rPr>
                  <w:delText>shall be provided with ventilation openings with an openable</w:delText>
                </w:r>
              </w:del>
            </w:ins>
            <w:ins w:id="3815" w:author="Ferris, Todd@Energy" w:date="2018-11-26T15:50:00Z">
              <w:del w:id="3816" w:author="TF 112518" w:date="2018-11-26T22:32:00Z">
                <w:r w:rsidDel="00AA70B8">
                  <w:rPr>
                    <w:rFonts w:asciiTheme="minorHAnsi" w:hAnsiTheme="minorHAnsi"/>
                    <w:sz w:val="18"/>
                    <w:szCs w:val="18"/>
                  </w:rPr>
                  <w:delText xml:space="preserve"> </w:delText>
                </w:r>
              </w:del>
            </w:ins>
            <w:ins w:id="3817" w:author="Ferris, Todd@Energy" w:date="2018-11-26T15:49:00Z">
              <w:del w:id="3818" w:author="TF 112518" w:date="2018-11-26T22:32:00Z">
                <w:r w:rsidRPr="0001108C" w:rsidDel="00AA70B8">
                  <w:rPr>
                    <w:rFonts w:asciiTheme="minorHAnsi" w:hAnsiTheme="minorHAnsi"/>
                    <w:sz w:val="18"/>
                    <w:szCs w:val="18"/>
                  </w:rPr>
                  <w:delText>area not less than 4% of the room floor area or less than1.5 ft2 (0.15 m2).</w:delText>
                </w:r>
              </w:del>
            </w:ins>
          </w:p>
          <w:p w14:paraId="2D5AA240" w14:textId="77777777" w:rsidR="0076421E" w:rsidDel="00AA70B8" w:rsidRDefault="0001108C" w:rsidP="0076421E">
            <w:pPr>
              <w:keepNext/>
              <w:ind w:left="763"/>
              <w:rPr>
                <w:ins w:id="3819" w:author="Ferris, Todd@Energy" w:date="2018-11-26T15:49:00Z"/>
                <w:del w:id="3820" w:author="TF 112518" w:date="2018-11-26T22:32:00Z"/>
                <w:rFonts w:asciiTheme="minorHAnsi" w:hAnsiTheme="minorHAnsi"/>
                <w:sz w:val="18"/>
                <w:szCs w:val="18"/>
              </w:rPr>
            </w:pPr>
            <w:ins w:id="3821" w:author="Ferris, Todd@Energy" w:date="2018-11-26T15:49:00Z">
              <w:del w:id="3822" w:author="TF 112518" w:date="2018-11-26T22:32:00Z">
                <w:r w:rsidRPr="0001108C" w:rsidDel="00AA70B8">
                  <w:rPr>
                    <w:rFonts w:asciiTheme="minorHAnsi" w:hAnsiTheme="minorHAnsi"/>
                    <w:sz w:val="18"/>
                    <w:szCs w:val="18"/>
                  </w:rPr>
                  <w:delText>Exceptions:</w:delText>
                </w:r>
              </w:del>
            </w:ins>
          </w:p>
          <w:p w14:paraId="2D5AA241" w14:textId="77777777" w:rsidR="0076421E" w:rsidDel="00AA70B8" w:rsidRDefault="0001108C">
            <w:pPr>
              <w:keepNext/>
              <w:ind w:left="1397" w:hanging="274"/>
              <w:rPr>
                <w:ins w:id="3823" w:author="Ferris, Todd@Energy" w:date="2018-11-26T15:49:00Z"/>
                <w:del w:id="3824" w:author="TF 112518" w:date="2018-11-26T22:32:00Z"/>
                <w:rFonts w:asciiTheme="minorHAnsi" w:hAnsiTheme="minorHAnsi"/>
                <w:sz w:val="18"/>
                <w:szCs w:val="18"/>
              </w:rPr>
            </w:pPr>
            <w:ins w:id="3825" w:author="Ferris, Todd@Energy" w:date="2018-11-26T15:49:00Z">
              <w:del w:id="3826" w:author="TF 112518" w:date="2018-11-26T22:32:00Z">
                <w:r w:rsidRPr="0001108C" w:rsidDel="00AA70B8">
                  <w:rPr>
                    <w:rFonts w:asciiTheme="minorHAnsi" w:hAnsiTheme="minorHAnsi"/>
                    <w:sz w:val="18"/>
                    <w:szCs w:val="18"/>
                  </w:rPr>
                  <w:delText>1. Utility rooms with a dryer exhaust duct.</w:delText>
                </w:r>
              </w:del>
            </w:ins>
          </w:p>
          <w:p w14:paraId="2D5AA242" w14:textId="77777777" w:rsidR="0076421E" w:rsidDel="00AA70B8" w:rsidRDefault="0001108C">
            <w:pPr>
              <w:keepNext/>
              <w:ind w:left="1397" w:hanging="274"/>
              <w:rPr>
                <w:del w:id="3827" w:author="TF 112518" w:date="2018-11-26T22:32:00Z"/>
              </w:rPr>
            </w:pPr>
            <w:ins w:id="3828" w:author="Ferris, Todd@Energy" w:date="2018-11-26T15:49:00Z">
              <w:del w:id="3829" w:author="TF 112518" w:date="2018-11-26T22:32:00Z">
                <w:r w:rsidRPr="0001108C" w:rsidDel="00AA70B8">
                  <w:rPr>
                    <w:rFonts w:asciiTheme="minorHAnsi" w:hAnsiTheme="minorHAnsi"/>
                    <w:sz w:val="18"/>
                    <w:szCs w:val="18"/>
                  </w:rPr>
                  <w:delText>2. Toilet compartments in bathrooms.</w:delText>
                </w:r>
              </w:del>
            </w:ins>
          </w:p>
        </w:tc>
      </w:tr>
      <w:tr w:rsidR="004B6E84" w:rsidDel="00AA70B8" w14:paraId="2D5AA24B" w14:textId="77777777" w:rsidTr="001D331F">
        <w:trPr>
          <w:cantSplit/>
          <w:trHeight w:val="158"/>
          <w:del w:id="3830" w:author="TF 112518" w:date="2018-11-26T22:32:00Z"/>
        </w:trPr>
        <w:tc>
          <w:tcPr>
            <w:tcW w:w="717" w:type="dxa"/>
            <w:tcBorders>
              <w:top w:val="single" w:sz="4" w:space="0" w:color="auto"/>
              <w:left w:val="single" w:sz="4" w:space="0" w:color="auto"/>
              <w:bottom w:val="single" w:sz="4" w:space="0" w:color="auto"/>
              <w:right w:val="single" w:sz="4" w:space="0" w:color="auto"/>
            </w:tcBorders>
            <w:vAlign w:val="center"/>
            <w:hideMark/>
          </w:tcPr>
          <w:p w14:paraId="2D5AA244" w14:textId="77777777" w:rsidR="004B6E84" w:rsidDel="00AA70B8" w:rsidRDefault="004B6E84">
            <w:pPr>
              <w:keepNext/>
              <w:jc w:val="center"/>
              <w:rPr>
                <w:del w:id="3831" w:author="TF 112518" w:date="2018-11-26T22:32:00Z"/>
                <w:rFonts w:asciiTheme="minorHAnsi" w:hAnsiTheme="minorHAnsi"/>
                <w:sz w:val="18"/>
                <w:szCs w:val="18"/>
              </w:rPr>
            </w:pPr>
            <w:del w:id="3832" w:author="TF 112518" w:date="2018-11-26T22:32:00Z">
              <w:r w:rsidDel="00AA70B8">
                <w:rPr>
                  <w:rFonts w:asciiTheme="minorHAnsi" w:hAnsiTheme="minorHAnsi"/>
                  <w:sz w:val="18"/>
                  <w:szCs w:val="18"/>
                </w:rPr>
                <w:delText>07</w:delText>
              </w:r>
            </w:del>
          </w:p>
        </w:tc>
        <w:tc>
          <w:tcPr>
            <w:tcW w:w="10299" w:type="dxa"/>
            <w:tcBorders>
              <w:top w:val="single" w:sz="4" w:space="0" w:color="auto"/>
              <w:left w:val="single" w:sz="4" w:space="0" w:color="auto"/>
              <w:bottom w:val="single" w:sz="4" w:space="0" w:color="auto"/>
              <w:right w:val="single" w:sz="4" w:space="0" w:color="auto"/>
            </w:tcBorders>
            <w:vAlign w:val="center"/>
            <w:hideMark/>
          </w:tcPr>
          <w:p w14:paraId="2D5AA245" w14:textId="77777777" w:rsidR="0076421E" w:rsidDel="00AA70B8" w:rsidRDefault="00B07B81">
            <w:pPr>
              <w:keepNext/>
              <w:ind w:left="274" w:hanging="274"/>
              <w:rPr>
                <w:ins w:id="3833" w:author="Ferris, Todd@Energy" w:date="2018-11-26T15:56:00Z"/>
                <w:del w:id="3834" w:author="TF 112518" w:date="2018-11-26T22:32:00Z"/>
                <w:rStyle w:val="margin0020notechar"/>
                <w:rFonts w:asciiTheme="minorHAnsi" w:hAnsiTheme="minorHAnsi"/>
                <w:sz w:val="18"/>
                <w:szCs w:val="18"/>
              </w:rPr>
            </w:pPr>
            <w:ins w:id="3835" w:author="Ferris, Todd@Energy" w:date="2018-11-26T15:54:00Z">
              <w:del w:id="3836" w:author="TF 112518" w:date="2018-11-26T22:32:00Z">
                <w:r w:rsidDel="00AA70B8">
                  <w:rPr>
                    <w:rFonts w:asciiTheme="minorHAnsi" w:hAnsiTheme="minorHAnsi"/>
                    <w:b/>
                    <w:sz w:val="18"/>
                    <w:szCs w:val="18"/>
                  </w:rPr>
                  <w:delText>6.8 Air Inlets.</w:delText>
                </w:r>
                <w:r w:rsidDel="00AA70B8">
                  <w:rPr>
                    <w:rFonts w:asciiTheme="minorHAnsi" w:hAnsiTheme="minorHAnsi"/>
                    <w:sz w:val="18"/>
                    <w:szCs w:val="18"/>
                  </w:rPr>
                  <w:delText xml:space="preserve"> </w:delText>
                </w:r>
              </w:del>
            </w:ins>
            <w:ins w:id="3837" w:author="Ferris, Todd@Energy" w:date="2018-11-26T15:56:00Z">
              <w:del w:id="3838" w:author="TF 112518" w:date="2018-11-26T22:32:00Z">
                <w:r w:rsidRPr="00B07B81" w:rsidDel="00AA70B8">
                  <w:rPr>
                    <w:rStyle w:val="margin0020notechar"/>
                    <w:rFonts w:asciiTheme="minorHAnsi" w:hAnsiTheme="minorHAnsi"/>
                    <w:sz w:val="18"/>
                    <w:szCs w:val="18"/>
                  </w:rPr>
                  <w:delText>Air inlets that are part of the ventilation</w:delText>
                </w:r>
                <w:r w:rsidDel="00AA70B8">
                  <w:rPr>
                    <w:rStyle w:val="margin0020notechar"/>
                    <w:rFonts w:asciiTheme="minorHAnsi" w:hAnsiTheme="minorHAnsi"/>
                    <w:sz w:val="18"/>
                    <w:szCs w:val="18"/>
                  </w:rPr>
                  <w:delText xml:space="preserve"> </w:delText>
                </w:r>
                <w:r w:rsidRPr="00B07B81" w:rsidDel="00AA70B8">
                  <w:rPr>
                    <w:rStyle w:val="margin0020notechar"/>
                    <w:rFonts w:asciiTheme="minorHAnsi" w:hAnsiTheme="minorHAnsi"/>
                    <w:sz w:val="18"/>
                    <w:szCs w:val="18"/>
                  </w:rPr>
                  <w:delText>design shall be located a minimum of 10 ft (3 m) from known</w:delText>
                </w:r>
                <w:r w:rsidDel="00AA70B8">
                  <w:rPr>
                    <w:rStyle w:val="margin0020notechar"/>
                    <w:rFonts w:asciiTheme="minorHAnsi" w:hAnsiTheme="minorHAnsi"/>
                    <w:sz w:val="18"/>
                    <w:szCs w:val="18"/>
                  </w:rPr>
                  <w:delText xml:space="preserve"> </w:delText>
                </w:r>
                <w:r w:rsidRPr="00B07B81" w:rsidDel="00AA70B8">
                  <w:rPr>
                    <w:rStyle w:val="margin0020notechar"/>
                    <w:rFonts w:asciiTheme="minorHAnsi" w:hAnsiTheme="minorHAnsi"/>
                    <w:sz w:val="18"/>
                    <w:szCs w:val="18"/>
                  </w:rPr>
                  <w:delText>sources of contamination such as a stack, vent, exhaust hood,</w:delText>
                </w:r>
                <w:r w:rsidDel="00AA70B8">
                  <w:rPr>
                    <w:rStyle w:val="margin0020notechar"/>
                    <w:rFonts w:asciiTheme="minorHAnsi" w:hAnsiTheme="minorHAnsi"/>
                    <w:sz w:val="18"/>
                    <w:szCs w:val="18"/>
                  </w:rPr>
                  <w:delText xml:space="preserve"> </w:delText>
                </w:r>
                <w:r w:rsidRPr="00B07B81" w:rsidDel="00AA70B8">
                  <w:rPr>
                    <w:rStyle w:val="margin0020notechar"/>
                    <w:rFonts w:asciiTheme="minorHAnsi" w:hAnsiTheme="minorHAnsi"/>
                    <w:sz w:val="18"/>
                    <w:szCs w:val="18"/>
                  </w:rPr>
                  <w:delText>or vehicle exhaust. The intake shall be placed so that entering</w:delText>
                </w:r>
                <w:r w:rsidDel="00AA70B8">
                  <w:rPr>
                    <w:rStyle w:val="margin0020notechar"/>
                    <w:rFonts w:asciiTheme="minorHAnsi" w:hAnsiTheme="minorHAnsi"/>
                    <w:sz w:val="18"/>
                    <w:szCs w:val="18"/>
                  </w:rPr>
                  <w:delText xml:space="preserve"> </w:delText>
                </w:r>
                <w:r w:rsidRPr="00B07B81" w:rsidDel="00AA70B8">
                  <w:rPr>
                    <w:rStyle w:val="margin0020notechar"/>
                    <w:rFonts w:asciiTheme="minorHAnsi" w:hAnsiTheme="minorHAnsi"/>
                    <w:sz w:val="18"/>
                    <w:szCs w:val="18"/>
                  </w:rPr>
                  <w:delText>air is not obstructed by snow, plantings, or other material.</w:delText>
                </w:r>
                <w:r w:rsidDel="00AA70B8">
                  <w:rPr>
                    <w:rStyle w:val="margin0020notechar"/>
                    <w:rFonts w:asciiTheme="minorHAnsi" w:hAnsiTheme="minorHAnsi"/>
                    <w:sz w:val="18"/>
                    <w:szCs w:val="18"/>
                  </w:rPr>
                  <w:delText xml:space="preserve"> </w:delText>
                </w:r>
                <w:r w:rsidRPr="00B07B81" w:rsidDel="00AA70B8">
                  <w:rPr>
                    <w:rStyle w:val="margin0020notechar"/>
                    <w:rFonts w:asciiTheme="minorHAnsi" w:hAnsiTheme="minorHAnsi"/>
                    <w:sz w:val="18"/>
                    <w:szCs w:val="18"/>
                  </w:rPr>
                  <w:delText>Forced air inlets shall be provided with rodent/insect screens</w:delText>
                </w:r>
                <w:r w:rsidDel="00AA70B8">
                  <w:rPr>
                    <w:rStyle w:val="margin0020notechar"/>
                    <w:rFonts w:asciiTheme="minorHAnsi" w:hAnsiTheme="minorHAnsi"/>
                    <w:sz w:val="18"/>
                    <w:szCs w:val="18"/>
                  </w:rPr>
                  <w:delText xml:space="preserve"> </w:delText>
                </w:r>
                <w:r w:rsidRPr="00B07B81" w:rsidDel="00AA70B8">
                  <w:rPr>
                    <w:rStyle w:val="margin0020notechar"/>
                    <w:rFonts w:asciiTheme="minorHAnsi" w:hAnsiTheme="minorHAnsi"/>
                    <w:sz w:val="18"/>
                    <w:szCs w:val="18"/>
                  </w:rPr>
                  <w:delText>(mesh not larger than 1/2 in. [13 mm]).</w:delText>
                </w:r>
              </w:del>
            </w:ins>
          </w:p>
          <w:p w14:paraId="2D5AA246" w14:textId="77777777" w:rsidR="0076421E" w:rsidDel="00AA70B8" w:rsidRDefault="00B07B81">
            <w:pPr>
              <w:keepNext/>
              <w:ind w:left="548" w:hanging="274"/>
              <w:rPr>
                <w:ins w:id="3839" w:author="Ferris, Todd@Energy" w:date="2018-11-26T15:56:00Z"/>
                <w:del w:id="3840" w:author="TF 112518" w:date="2018-11-26T22:32:00Z"/>
                <w:rStyle w:val="margin0020notechar"/>
                <w:rFonts w:asciiTheme="minorHAnsi" w:hAnsiTheme="minorHAnsi"/>
                <w:sz w:val="18"/>
                <w:szCs w:val="18"/>
              </w:rPr>
            </w:pPr>
            <w:ins w:id="3841" w:author="Ferris, Todd@Energy" w:date="2018-11-26T15:56:00Z">
              <w:del w:id="3842" w:author="TF 112518" w:date="2018-11-26T22:32:00Z">
                <w:r w:rsidRPr="00B07B81" w:rsidDel="00AA70B8">
                  <w:rPr>
                    <w:rStyle w:val="margin0020notechar"/>
                    <w:rFonts w:asciiTheme="minorHAnsi" w:hAnsiTheme="minorHAnsi"/>
                    <w:sz w:val="18"/>
                    <w:szCs w:val="18"/>
                  </w:rPr>
                  <w:delText>Exceptions:</w:delText>
                </w:r>
              </w:del>
            </w:ins>
          </w:p>
          <w:p w14:paraId="2D5AA247" w14:textId="77777777" w:rsidR="0076421E" w:rsidDel="00AA70B8" w:rsidRDefault="00B07B81" w:rsidP="0076421E">
            <w:pPr>
              <w:keepNext/>
              <w:ind w:left="763"/>
              <w:rPr>
                <w:ins w:id="3843" w:author="Ferris, Todd@Energy" w:date="2018-11-26T15:56:00Z"/>
                <w:del w:id="3844" w:author="TF 112518" w:date="2018-11-26T22:32:00Z"/>
                <w:rStyle w:val="margin0020notechar"/>
                <w:rFonts w:asciiTheme="minorHAnsi" w:hAnsiTheme="minorHAnsi"/>
                <w:sz w:val="18"/>
                <w:szCs w:val="18"/>
              </w:rPr>
            </w:pPr>
            <w:ins w:id="3845" w:author="Ferris, Todd@Energy" w:date="2018-11-26T15:56:00Z">
              <w:del w:id="3846" w:author="TF 112518" w:date="2018-11-26T22:32:00Z">
                <w:r w:rsidRPr="00B07B81" w:rsidDel="00AA70B8">
                  <w:rPr>
                    <w:rStyle w:val="margin0020notechar"/>
                    <w:rFonts w:asciiTheme="minorHAnsi" w:hAnsiTheme="minorHAnsi"/>
                    <w:sz w:val="18"/>
                    <w:szCs w:val="18"/>
                  </w:rPr>
                  <w:delText>1. Ventilation openings in the wall may be as close as a</w:delText>
                </w:r>
                <w:r w:rsidDel="00AA70B8">
                  <w:rPr>
                    <w:rStyle w:val="margin0020notechar"/>
                    <w:rFonts w:asciiTheme="minorHAnsi" w:hAnsiTheme="minorHAnsi"/>
                    <w:sz w:val="18"/>
                    <w:szCs w:val="18"/>
                  </w:rPr>
                  <w:delText xml:space="preserve"> </w:delText>
                </w:r>
                <w:r w:rsidRPr="00B07B81" w:rsidDel="00AA70B8">
                  <w:rPr>
                    <w:rStyle w:val="margin0020notechar"/>
                    <w:rFonts w:asciiTheme="minorHAnsi" w:hAnsiTheme="minorHAnsi"/>
                    <w:sz w:val="18"/>
                    <w:szCs w:val="18"/>
                  </w:rPr>
                  <w:delText>stretched-string distance of 3 ft (1 m) from sources of</w:delText>
                </w:r>
                <w:r w:rsidDel="00AA70B8">
                  <w:rPr>
                    <w:rStyle w:val="margin0020notechar"/>
                    <w:rFonts w:asciiTheme="minorHAnsi" w:hAnsiTheme="minorHAnsi"/>
                    <w:sz w:val="18"/>
                    <w:szCs w:val="18"/>
                  </w:rPr>
                  <w:delText xml:space="preserve"> </w:delText>
                </w:r>
                <w:r w:rsidRPr="00B07B81" w:rsidDel="00AA70B8">
                  <w:rPr>
                    <w:rStyle w:val="margin0020notechar"/>
                    <w:rFonts w:asciiTheme="minorHAnsi" w:hAnsiTheme="minorHAnsi"/>
                    <w:sz w:val="18"/>
                    <w:szCs w:val="18"/>
                  </w:rPr>
                  <w:delText>contamination exiting through the roof or dryer</w:delText>
                </w:r>
                <w:r w:rsidDel="00AA70B8">
                  <w:rPr>
                    <w:rStyle w:val="margin0020notechar"/>
                    <w:rFonts w:asciiTheme="minorHAnsi" w:hAnsiTheme="minorHAnsi"/>
                    <w:sz w:val="18"/>
                    <w:szCs w:val="18"/>
                  </w:rPr>
                  <w:delText xml:space="preserve"> </w:delText>
                </w:r>
                <w:r w:rsidRPr="00B07B81" w:rsidDel="00AA70B8">
                  <w:rPr>
                    <w:rStyle w:val="margin0020notechar"/>
                    <w:rFonts w:asciiTheme="minorHAnsi" w:hAnsiTheme="minorHAnsi"/>
                    <w:sz w:val="18"/>
                    <w:szCs w:val="18"/>
                  </w:rPr>
                  <w:delText>exhausts.</w:delText>
                </w:r>
              </w:del>
            </w:ins>
          </w:p>
          <w:p w14:paraId="2D5AA248" w14:textId="77777777" w:rsidR="0076421E" w:rsidDel="00AA70B8" w:rsidRDefault="00B07B81" w:rsidP="0076421E">
            <w:pPr>
              <w:keepNext/>
              <w:ind w:left="763"/>
              <w:rPr>
                <w:ins w:id="3847" w:author="Ferris, Todd@Energy" w:date="2018-11-26T15:56:00Z"/>
                <w:del w:id="3848" w:author="TF 112518" w:date="2018-11-26T22:32:00Z"/>
                <w:rStyle w:val="margin0020notechar"/>
                <w:rFonts w:asciiTheme="minorHAnsi" w:hAnsiTheme="minorHAnsi"/>
                <w:sz w:val="18"/>
                <w:szCs w:val="18"/>
              </w:rPr>
            </w:pPr>
            <w:ins w:id="3849" w:author="Ferris, Todd@Energy" w:date="2018-11-26T15:56:00Z">
              <w:del w:id="3850" w:author="TF 112518" w:date="2018-11-26T22:32:00Z">
                <w:r w:rsidRPr="00B07B81" w:rsidDel="00AA70B8">
                  <w:rPr>
                    <w:rStyle w:val="margin0020notechar"/>
                    <w:rFonts w:asciiTheme="minorHAnsi" w:hAnsiTheme="minorHAnsi"/>
                    <w:sz w:val="18"/>
                    <w:szCs w:val="18"/>
                  </w:rPr>
                  <w:delText>2. No minimum separation distance shall be required</w:delText>
                </w:r>
              </w:del>
            </w:ins>
            <w:ins w:id="3851" w:author="Ferris, Todd@Energy" w:date="2018-11-26T15:58:00Z">
              <w:del w:id="3852" w:author="TF 112518" w:date="2018-11-26T22:32:00Z">
                <w:r w:rsidDel="00AA70B8">
                  <w:rPr>
                    <w:rStyle w:val="margin0020notechar"/>
                    <w:rFonts w:asciiTheme="minorHAnsi" w:hAnsiTheme="minorHAnsi"/>
                    <w:sz w:val="18"/>
                    <w:szCs w:val="18"/>
                  </w:rPr>
                  <w:delText xml:space="preserve"> </w:delText>
                </w:r>
              </w:del>
            </w:ins>
            <w:ins w:id="3853" w:author="Ferris, Todd@Energy" w:date="2018-11-26T15:56:00Z">
              <w:del w:id="3854" w:author="TF 112518" w:date="2018-11-26T22:32:00Z">
                <w:r w:rsidRPr="00B07B81" w:rsidDel="00AA70B8">
                  <w:rPr>
                    <w:rStyle w:val="margin0020notechar"/>
                    <w:rFonts w:asciiTheme="minorHAnsi" w:hAnsiTheme="minorHAnsi"/>
                    <w:sz w:val="18"/>
                    <w:szCs w:val="18"/>
                  </w:rPr>
                  <w:delText>between windows and local exhaust outlets in kitchens</w:delText>
                </w:r>
              </w:del>
            </w:ins>
            <w:ins w:id="3855" w:author="Ferris, Todd@Energy" w:date="2018-11-26T15:58:00Z">
              <w:del w:id="3856" w:author="TF 112518" w:date="2018-11-26T22:32:00Z">
                <w:r w:rsidDel="00AA70B8">
                  <w:rPr>
                    <w:rStyle w:val="margin0020notechar"/>
                    <w:rFonts w:asciiTheme="minorHAnsi" w:hAnsiTheme="minorHAnsi"/>
                    <w:sz w:val="18"/>
                    <w:szCs w:val="18"/>
                  </w:rPr>
                  <w:delText xml:space="preserve"> </w:delText>
                </w:r>
              </w:del>
            </w:ins>
            <w:ins w:id="3857" w:author="Ferris, Todd@Energy" w:date="2018-11-26T15:56:00Z">
              <w:del w:id="3858" w:author="TF 112518" w:date="2018-11-26T22:32:00Z">
                <w:r w:rsidRPr="00B07B81" w:rsidDel="00AA70B8">
                  <w:rPr>
                    <w:rStyle w:val="margin0020notechar"/>
                    <w:rFonts w:asciiTheme="minorHAnsi" w:hAnsiTheme="minorHAnsi"/>
                    <w:sz w:val="18"/>
                    <w:szCs w:val="18"/>
                  </w:rPr>
                  <w:delText>and bathrooms.</w:delText>
                </w:r>
              </w:del>
            </w:ins>
          </w:p>
          <w:p w14:paraId="2D5AA249" w14:textId="77777777" w:rsidR="0076421E" w:rsidDel="00AA70B8" w:rsidRDefault="00B07B81" w:rsidP="0076421E">
            <w:pPr>
              <w:keepNext/>
              <w:ind w:left="763"/>
              <w:rPr>
                <w:ins w:id="3859" w:author="Ferris, Todd@Energy" w:date="2018-11-26T15:56:00Z"/>
                <w:del w:id="3860" w:author="TF 112518" w:date="2018-11-26T22:32:00Z"/>
                <w:rStyle w:val="margin0020notechar"/>
                <w:rFonts w:asciiTheme="minorHAnsi" w:hAnsiTheme="minorHAnsi"/>
                <w:sz w:val="18"/>
                <w:szCs w:val="18"/>
              </w:rPr>
            </w:pPr>
            <w:ins w:id="3861" w:author="Ferris, Todd@Energy" w:date="2018-11-26T15:56:00Z">
              <w:del w:id="3862" w:author="TF 112518" w:date="2018-11-26T22:32:00Z">
                <w:r w:rsidRPr="00B07B81" w:rsidDel="00AA70B8">
                  <w:rPr>
                    <w:rStyle w:val="margin0020notechar"/>
                    <w:rFonts w:asciiTheme="minorHAnsi" w:hAnsiTheme="minorHAnsi"/>
                    <w:sz w:val="18"/>
                    <w:szCs w:val="18"/>
                  </w:rPr>
                  <w:delText>3. Vent terminations covered by and meeting the requirements</w:delText>
                </w:r>
              </w:del>
            </w:ins>
            <w:ins w:id="3863" w:author="Ferris, Todd@Energy" w:date="2018-11-26T15:58:00Z">
              <w:del w:id="3864" w:author="TF 112518" w:date="2018-11-26T22:32:00Z">
                <w:r w:rsidDel="00AA70B8">
                  <w:rPr>
                    <w:rStyle w:val="margin0020notechar"/>
                    <w:rFonts w:asciiTheme="minorHAnsi" w:hAnsiTheme="minorHAnsi"/>
                    <w:sz w:val="18"/>
                    <w:szCs w:val="18"/>
                  </w:rPr>
                  <w:delText xml:space="preserve"> </w:delText>
                </w:r>
              </w:del>
            </w:ins>
            <w:ins w:id="3865" w:author="Ferris, Todd@Energy" w:date="2018-11-26T15:56:00Z">
              <w:del w:id="3866" w:author="TF 112518" w:date="2018-11-26T22:32:00Z">
                <w:r w:rsidRPr="00B07B81" w:rsidDel="00AA70B8">
                  <w:rPr>
                    <w:rStyle w:val="margin0020notechar"/>
                    <w:rFonts w:asciiTheme="minorHAnsi" w:hAnsiTheme="minorHAnsi"/>
                    <w:sz w:val="18"/>
                    <w:szCs w:val="18"/>
                  </w:rPr>
                  <w:delText>of the National Fuel Gas Code (NFPA 54/ANSI</w:delText>
                </w:r>
              </w:del>
            </w:ins>
            <w:ins w:id="3867" w:author="Ferris, Todd@Energy" w:date="2018-11-26T15:58:00Z">
              <w:del w:id="3868" w:author="TF 112518" w:date="2018-11-26T22:32:00Z">
                <w:r w:rsidDel="00AA70B8">
                  <w:rPr>
                    <w:rStyle w:val="margin0020notechar"/>
                    <w:rFonts w:asciiTheme="minorHAnsi" w:hAnsiTheme="minorHAnsi"/>
                    <w:sz w:val="18"/>
                    <w:szCs w:val="18"/>
                  </w:rPr>
                  <w:delText xml:space="preserve"> </w:delText>
                </w:r>
              </w:del>
            </w:ins>
            <w:ins w:id="3869" w:author="Ferris, Todd@Energy" w:date="2018-11-26T15:56:00Z">
              <w:del w:id="3870" w:author="TF 112518" w:date="2018-11-26T22:32:00Z">
                <w:r w:rsidRPr="00B07B81" w:rsidDel="00AA70B8">
                  <w:rPr>
                    <w:rStyle w:val="margin0020notechar"/>
                    <w:rFonts w:asciiTheme="minorHAnsi" w:hAnsiTheme="minorHAnsi"/>
                    <w:sz w:val="18"/>
                    <w:szCs w:val="18"/>
                  </w:rPr>
                  <w:delText>Z223.1)7 or equivalent.</w:delText>
                </w:r>
              </w:del>
            </w:ins>
          </w:p>
          <w:p w14:paraId="2D5AA24A" w14:textId="77777777" w:rsidR="0076421E" w:rsidDel="00AA70B8" w:rsidRDefault="00B07B81" w:rsidP="0076421E">
            <w:pPr>
              <w:keepNext/>
              <w:ind w:left="763"/>
              <w:rPr>
                <w:del w:id="3871" w:author="TF 112518" w:date="2018-11-26T22:32:00Z"/>
              </w:rPr>
            </w:pPr>
            <w:ins w:id="3872" w:author="Ferris, Todd@Energy" w:date="2018-11-26T15:56:00Z">
              <w:del w:id="3873" w:author="TF 112518" w:date="2018-11-26T22:32:00Z">
                <w:r w:rsidRPr="00B07B81" w:rsidDel="00AA70B8">
                  <w:rPr>
                    <w:rStyle w:val="margin0020notechar"/>
                    <w:rFonts w:asciiTheme="minorHAnsi" w:hAnsiTheme="minorHAnsi"/>
                    <w:sz w:val="18"/>
                    <w:szCs w:val="18"/>
                  </w:rPr>
                  <w:delText>4. Where a combined exhaust/intake termination is used</w:delText>
                </w:r>
              </w:del>
            </w:ins>
            <w:ins w:id="3874" w:author="Ferris, Todd@Energy" w:date="2018-11-26T15:58:00Z">
              <w:del w:id="3875" w:author="TF 112518" w:date="2018-11-26T22:32:00Z">
                <w:r w:rsidDel="00AA70B8">
                  <w:rPr>
                    <w:rStyle w:val="margin0020notechar"/>
                    <w:rFonts w:asciiTheme="minorHAnsi" w:hAnsiTheme="minorHAnsi"/>
                    <w:sz w:val="18"/>
                    <w:szCs w:val="18"/>
                  </w:rPr>
                  <w:delText xml:space="preserve"> </w:delText>
                </w:r>
              </w:del>
            </w:ins>
            <w:ins w:id="3876" w:author="Ferris, Todd@Energy" w:date="2018-11-26T15:56:00Z">
              <w:del w:id="3877" w:author="TF 112518" w:date="2018-11-26T22:32:00Z">
                <w:r w:rsidRPr="00B07B81" w:rsidDel="00AA70B8">
                  <w:rPr>
                    <w:rStyle w:val="margin0020notechar"/>
                    <w:rFonts w:asciiTheme="minorHAnsi" w:hAnsiTheme="minorHAnsi"/>
                    <w:sz w:val="18"/>
                    <w:szCs w:val="18"/>
                  </w:rPr>
                  <w:delText>to separate intake air from exhaust air originating in a</w:delText>
                </w:r>
              </w:del>
            </w:ins>
            <w:ins w:id="3878" w:author="Ferris, Todd@Energy" w:date="2018-11-26T15:58:00Z">
              <w:del w:id="3879" w:author="TF 112518" w:date="2018-11-26T22:32:00Z">
                <w:r w:rsidDel="00AA70B8">
                  <w:rPr>
                    <w:rStyle w:val="margin0020notechar"/>
                    <w:rFonts w:asciiTheme="minorHAnsi" w:hAnsiTheme="minorHAnsi"/>
                    <w:sz w:val="18"/>
                    <w:szCs w:val="18"/>
                  </w:rPr>
                  <w:delText xml:space="preserve"> </w:delText>
                </w:r>
              </w:del>
            </w:ins>
            <w:ins w:id="3880" w:author="Ferris, Todd@Energy" w:date="2018-11-26T15:56:00Z">
              <w:del w:id="3881" w:author="TF 112518" w:date="2018-11-26T22:32:00Z">
                <w:r w:rsidRPr="00B07B81" w:rsidDel="00AA70B8">
                  <w:rPr>
                    <w:rStyle w:val="margin0020notechar"/>
                    <w:rFonts w:asciiTheme="minorHAnsi" w:hAnsiTheme="minorHAnsi"/>
                    <w:sz w:val="18"/>
                    <w:szCs w:val="18"/>
                  </w:rPr>
                  <w:delText>living space other than kitchens, no minimum separation</w:delText>
                </w:r>
              </w:del>
            </w:ins>
            <w:ins w:id="3882" w:author="Ferris, Todd@Energy" w:date="2018-11-26T15:58:00Z">
              <w:del w:id="3883" w:author="TF 112518" w:date="2018-11-26T22:32:00Z">
                <w:r w:rsidDel="00AA70B8">
                  <w:rPr>
                    <w:rStyle w:val="margin0020notechar"/>
                    <w:rFonts w:asciiTheme="minorHAnsi" w:hAnsiTheme="minorHAnsi"/>
                    <w:sz w:val="18"/>
                    <w:szCs w:val="18"/>
                  </w:rPr>
                  <w:delText xml:space="preserve"> </w:delText>
                </w:r>
              </w:del>
            </w:ins>
            <w:ins w:id="3884" w:author="Ferris, Todd@Energy" w:date="2018-11-26T15:56:00Z">
              <w:del w:id="3885" w:author="TF 112518" w:date="2018-11-26T22:32:00Z">
                <w:r w:rsidRPr="00B07B81" w:rsidDel="00AA70B8">
                  <w:rPr>
                    <w:rStyle w:val="margin0020notechar"/>
                    <w:rFonts w:asciiTheme="minorHAnsi" w:hAnsiTheme="minorHAnsi"/>
                    <w:sz w:val="18"/>
                    <w:szCs w:val="18"/>
                  </w:rPr>
                  <w:delText>distance between these two openings is required.</w:delText>
                </w:r>
              </w:del>
            </w:ins>
            <w:ins w:id="3886" w:author="Ferris, Todd@Energy" w:date="2018-11-26T15:59:00Z">
              <w:del w:id="3887" w:author="TF 112518" w:date="2018-11-26T22:32:00Z">
                <w:r w:rsidDel="00AA70B8">
                  <w:rPr>
                    <w:rStyle w:val="margin0020notechar"/>
                    <w:rFonts w:asciiTheme="minorHAnsi" w:hAnsiTheme="minorHAnsi"/>
                    <w:sz w:val="18"/>
                    <w:szCs w:val="18"/>
                  </w:rPr>
                  <w:delText xml:space="preserve"> </w:delText>
                </w:r>
              </w:del>
            </w:ins>
            <w:ins w:id="3888" w:author="Ferris, Todd@Energy" w:date="2018-11-26T15:56:00Z">
              <w:del w:id="3889" w:author="TF 112518" w:date="2018-11-26T22:32:00Z">
                <w:r w:rsidRPr="00B07B81" w:rsidDel="00AA70B8">
                  <w:rPr>
                    <w:rStyle w:val="margin0020notechar"/>
                    <w:rFonts w:asciiTheme="minorHAnsi" w:hAnsiTheme="minorHAnsi"/>
                    <w:sz w:val="18"/>
                    <w:szCs w:val="18"/>
                  </w:rPr>
                  <w:delText>For these combined terminations, the exhaust air concentration</w:delText>
                </w:r>
              </w:del>
            </w:ins>
            <w:ins w:id="3890" w:author="Ferris, Todd@Energy" w:date="2018-11-26T15:59:00Z">
              <w:del w:id="3891" w:author="TF 112518" w:date="2018-11-26T22:32:00Z">
                <w:r w:rsidDel="00AA70B8">
                  <w:rPr>
                    <w:rStyle w:val="margin0020notechar"/>
                    <w:rFonts w:asciiTheme="minorHAnsi" w:hAnsiTheme="minorHAnsi"/>
                    <w:sz w:val="18"/>
                    <w:szCs w:val="18"/>
                  </w:rPr>
                  <w:delText xml:space="preserve"> </w:delText>
                </w:r>
              </w:del>
            </w:ins>
            <w:ins w:id="3892" w:author="Ferris, Todd@Energy" w:date="2018-11-26T15:56:00Z">
              <w:del w:id="3893" w:author="TF 112518" w:date="2018-11-26T22:32:00Z">
                <w:r w:rsidRPr="00B07B81" w:rsidDel="00AA70B8">
                  <w:rPr>
                    <w:rStyle w:val="margin0020notechar"/>
                    <w:rFonts w:asciiTheme="minorHAnsi" w:hAnsiTheme="minorHAnsi"/>
                    <w:sz w:val="18"/>
                    <w:szCs w:val="18"/>
                  </w:rPr>
                  <w:delText>within the intake airflow shall not exceed</w:delText>
                </w:r>
              </w:del>
            </w:ins>
            <w:ins w:id="3894" w:author="Ferris, Todd@Energy" w:date="2018-11-26T15:59:00Z">
              <w:del w:id="3895" w:author="TF 112518" w:date="2018-11-26T22:32:00Z">
                <w:r w:rsidDel="00AA70B8">
                  <w:rPr>
                    <w:rStyle w:val="margin0020notechar"/>
                    <w:rFonts w:asciiTheme="minorHAnsi" w:hAnsiTheme="minorHAnsi"/>
                    <w:sz w:val="18"/>
                    <w:szCs w:val="18"/>
                  </w:rPr>
                  <w:delText xml:space="preserve"> </w:delText>
                </w:r>
              </w:del>
            </w:ins>
            <w:ins w:id="3896" w:author="Ferris, Todd@Energy" w:date="2018-11-26T15:56:00Z">
              <w:del w:id="3897" w:author="TF 112518" w:date="2018-11-26T22:32:00Z">
                <w:r w:rsidRPr="00B07B81" w:rsidDel="00AA70B8">
                  <w:rPr>
                    <w:rStyle w:val="margin0020notechar"/>
                    <w:rFonts w:asciiTheme="minorHAnsi" w:hAnsiTheme="minorHAnsi"/>
                    <w:sz w:val="18"/>
                    <w:szCs w:val="18"/>
                  </w:rPr>
                  <w:delText>10%, as established by the manufacturer.</w:delText>
                </w:r>
              </w:del>
            </w:ins>
            <w:del w:id="3898" w:author="TF 112518" w:date="2018-11-26T22:32:00Z">
              <w:r w:rsidR="004B6E84" w:rsidDel="00AA70B8">
                <w:rPr>
                  <w:rFonts w:asciiTheme="minorHAnsi" w:hAnsiTheme="minorHAnsi"/>
                  <w:b/>
                  <w:sz w:val="18"/>
                  <w:szCs w:val="18"/>
                </w:rPr>
                <w:delText xml:space="preserve">6.7 Minimum </w:delText>
              </w:r>
              <w:r w:rsidR="004A3B1A" w:rsidDel="00AA70B8">
                <w:rPr>
                  <w:rFonts w:asciiTheme="minorHAnsi" w:hAnsiTheme="minorHAnsi"/>
                  <w:b/>
                  <w:sz w:val="18"/>
                  <w:szCs w:val="18"/>
                </w:rPr>
                <w:delText>F</w:delText>
              </w:r>
              <w:r w:rsidR="004B6E84" w:rsidDel="00AA70B8">
                <w:rPr>
                  <w:rFonts w:asciiTheme="minorHAnsi" w:hAnsiTheme="minorHAnsi"/>
                  <w:b/>
                  <w:sz w:val="18"/>
                  <w:szCs w:val="18"/>
                </w:rPr>
                <w:delText>iltration.</w:delText>
              </w:r>
              <w:r w:rsidR="004B6E84" w:rsidDel="00AA70B8">
                <w:rPr>
                  <w:rFonts w:asciiTheme="minorHAnsi" w:hAnsiTheme="minorHAnsi"/>
                  <w:sz w:val="18"/>
                  <w:szCs w:val="18"/>
                </w:rPr>
                <w:delText xml:space="preserve"> </w:delText>
              </w:r>
              <w:r w:rsidR="004B6E84" w:rsidDel="00AA70B8">
                <w:rPr>
                  <w:rStyle w:val="margin0020notechar"/>
                  <w:rFonts w:asciiTheme="minorHAnsi" w:hAnsiTheme="minorHAnsi"/>
                  <w:sz w:val="18"/>
                  <w:szCs w:val="18"/>
                </w:rPr>
                <w:delText>Mechanical systems that supply air to an occupiable space through ductwork exceeding 10 ft (3 m) in length and through a thermal conditioning component, except evaporative coolers, shall be provided with a filter having a designated minimum efficiency of MERV 6, or better, when tested in accordance with ANSI/ASHRAE Standard 52.2, Method of Testing General Ventilation Air-Cleaning Devices for Removal Efficiency by Particle Size, or a minimum Particle Size Efficiency of 50% in the 3.0-10 µm range in accordance with AHRI Standard 680, Performance Rating of Residential Air Filter Equipment. The system shall be designed such that all recirculated and mechanically supplied outdoor air is filtered before passing through the thermal conditioning components. The filter shall be located and installed in such a manner as to facilitate access and regular service by the owner.</w:delText>
              </w:r>
            </w:del>
          </w:p>
        </w:tc>
      </w:tr>
      <w:tr w:rsidR="004B6E84" w:rsidDel="00AA70B8" w14:paraId="2D5AA24E" w14:textId="77777777" w:rsidTr="00A625DC">
        <w:trPr>
          <w:cantSplit/>
          <w:trHeight w:val="158"/>
          <w:del w:id="3899" w:author="TF 112518" w:date="2018-11-26T22:32:00Z"/>
        </w:trPr>
        <w:tc>
          <w:tcPr>
            <w:tcW w:w="717" w:type="dxa"/>
            <w:tcBorders>
              <w:top w:val="single" w:sz="4" w:space="0" w:color="auto"/>
              <w:left w:val="single" w:sz="4" w:space="0" w:color="auto"/>
              <w:bottom w:val="single" w:sz="4" w:space="0" w:color="auto"/>
              <w:right w:val="single" w:sz="4" w:space="0" w:color="auto"/>
            </w:tcBorders>
            <w:vAlign w:val="center"/>
            <w:hideMark/>
          </w:tcPr>
          <w:p w14:paraId="2D5AA24C" w14:textId="77777777" w:rsidR="004B6E84" w:rsidDel="00AA70B8" w:rsidRDefault="004B6E84">
            <w:pPr>
              <w:keepNext/>
              <w:jc w:val="center"/>
              <w:rPr>
                <w:del w:id="3900" w:author="TF 112518" w:date="2018-11-26T22:32:00Z"/>
                <w:rFonts w:asciiTheme="minorHAnsi" w:hAnsiTheme="minorHAnsi"/>
                <w:sz w:val="18"/>
                <w:szCs w:val="18"/>
              </w:rPr>
            </w:pPr>
            <w:del w:id="3901" w:author="TF 112518" w:date="2018-11-26T22:32:00Z">
              <w:r w:rsidDel="00AA70B8">
                <w:rPr>
                  <w:rFonts w:asciiTheme="minorHAnsi" w:hAnsiTheme="minorHAnsi"/>
                  <w:sz w:val="18"/>
                  <w:szCs w:val="18"/>
                </w:rPr>
                <w:delText>08</w:delText>
              </w:r>
            </w:del>
          </w:p>
        </w:tc>
        <w:tc>
          <w:tcPr>
            <w:tcW w:w="10299" w:type="dxa"/>
            <w:tcBorders>
              <w:top w:val="single" w:sz="4" w:space="0" w:color="auto"/>
              <w:left w:val="single" w:sz="4" w:space="0" w:color="auto"/>
              <w:bottom w:val="single" w:sz="4" w:space="0" w:color="auto"/>
              <w:right w:val="single" w:sz="4" w:space="0" w:color="auto"/>
            </w:tcBorders>
            <w:vAlign w:val="center"/>
          </w:tcPr>
          <w:p w14:paraId="2D5AA24D" w14:textId="77777777" w:rsidR="004B6E84" w:rsidDel="00AA70B8" w:rsidRDefault="004B6E84">
            <w:pPr>
              <w:keepNext/>
              <w:ind w:left="273" w:hanging="273"/>
              <w:rPr>
                <w:del w:id="3902" w:author="TF 112518" w:date="2018-11-26T22:32:00Z"/>
              </w:rPr>
            </w:pPr>
            <w:del w:id="3903" w:author="TF 112518" w:date="2018-11-26T22:32:00Z">
              <w:r w:rsidDel="00AA70B8">
                <w:rPr>
                  <w:rFonts w:asciiTheme="minorHAnsi" w:hAnsiTheme="minorHAnsi"/>
                  <w:b/>
                  <w:sz w:val="18"/>
                  <w:szCs w:val="18"/>
                </w:rPr>
                <w:delText>6.8 Air Inlets.</w:delText>
              </w:r>
              <w:r w:rsidDel="00AA70B8">
                <w:rPr>
                  <w:rFonts w:asciiTheme="minorHAnsi" w:hAnsiTheme="minorHAnsi"/>
                  <w:sz w:val="18"/>
                  <w:szCs w:val="18"/>
                </w:rPr>
                <w:delText xml:space="preserve"> </w:delText>
              </w:r>
              <w:r w:rsidDel="00AA70B8">
                <w:rPr>
                  <w:rStyle w:val="margin0020notechar"/>
                  <w:rFonts w:asciiTheme="minorHAnsi" w:hAnsiTheme="minorHAnsi"/>
                  <w:sz w:val="18"/>
                  <w:szCs w:val="18"/>
                </w:rPr>
                <w:delText>Air inlets that are part of the ventilation design shall be located a minimum of 10 ft (3 m) from known sources of contamination such as a stack, vent, exhaust hood, or vehicle exhaust. The intake shall be placed so that entering air is not obstructed by snow, plantings, or other material. Forced air inlets shall be provided with rodent/insect screens (mesh not larger than 1/2 inch).</w:delText>
              </w:r>
            </w:del>
          </w:p>
        </w:tc>
      </w:tr>
      <w:tr w:rsidR="004B6E84" w:rsidDel="00AA70B8" w14:paraId="2D5AA251" w14:textId="77777777" w:rsidTr="001D331F">
        <w:trPr>
          <w:cantSplit/>
          <w:trHeight w:val="158"/>
          <w:del w:id="3904" w:author="TF 112518" w:date="2018-11-26T22:32:00Z"/>
        </w:trPr>
        <w:tc>
          <w:tcPr>
            <w:tcW w:w="717" w:type="dxa"/>
            <w:tcBorders>
              <w:top w:val="single" w:sz="4" w:space="0" w:color="auto"/>
              <w:left w:val="single" w:sz="4" w:space="0" w:color="auto"/>
              <w:bottom w:val="single" w:sz="4" w:space="0" w:color="auto"/>
              <w:right w:val="single" w:sz="4" w:space="0" w:color="auto"/>
            </w:tcBorders>
            <w:vAlign w:val="center"/>
            <w:hideMark/>
          </w:tcPr>
          <w:p w14:paraId="2D5AA24F" w14:textId="77777777" w:rsidR="0076421E" w:rsidDel="00AA70B8" w:rsidRDefault="004B6E84">
            <w:pPr>
              <w:keepNext/>
              <w:jc w:val="center"/>
              <w:rPr>
                <w:del w:id="3905" w:author="TF 112518" w:date="2018-11-26T22:32:00Z"/>
                <w:rFonts w:asciiTheme="minorHAnsi" w:hAnsiTheme="minorHAnsi"/>
                <w:sz w:val="18"/>
                <w:szCs w:val="18"/>
              </w:rPr>
            </w:pPr>
            <w:del w:id="3906" w:author="TF 112518" w:date="2018-11-26T22:32:00Z">
              <w:r w:rsidDel="00AA70B8">
                <w:rPr>
                  <w:rFonts w:asciiTheme="minorHAnsi" w:hAnsiTheme="minorHAnsi"/>
                  <w:sz w:val="18"/>
                  <w:szCs w:val="18"/>
                </w:rPr>
                <w:delText>0</w:delText>
              </w:r>
            </w:del>
            <w:ins w:id="3907" w:author="Ferris, Todd@Energy" w:date="2018-11-26T16:05:00Z">
              <w:del w:id="3908" w:author="TF 112518" w:date="2018-11-26T22:32:00Z">
                <w:r w:rsidR="00A625DC" w:rsidDel="00AA70B8">
                  <w:rPr>
                    <w:rFonts w:asciiTheme="minorHAnsi" w:hAnsiTheme="minorHAnsi"/>
                    <w:sz w:val="18"/>
                    <w:szCs w:val="18"/>
                  </w:rPr>
                  <w:delText>8</w:delText>
                </w:r>
              </w:del>
            </w:ins>
            <w:del w:id="3909" w:author="TF 112518" w:date="2018-11-26T22:32:00Z">
              <w:r w:rsidDel="00AA70B8">
                <w:rPr>
                  <w:rFonts w:asciiTheme="minorHAnsi" w:hAnsiTheme="minorHAnsi"/>
                  <w:sz w:val="18"/>
                  <w:szCs w:val="18"/>
                </w:rPr>
                <w:delText>9</w:delText>
              </w:r>
            </w:del>
          </w:p>
        </w:tc>
        <w:tc>
          <w:tcPr>
            <w:tcW w:w="10299" w:type="dxa"/>
            <w:tcBorders>
              <w:top w:val="single" w:sz="4" w:space="0" w:color="auto"/>
              <w:left w:val="single" w:sz="4" w:space="0" w:color="auto"/>
              <w:bottom w:val="single" w:sz="4" w:space="0" w:color="auto"/>
              <w:right w:val="single" w:sz="4" w:space="0" w:color="auto"/>
            </w:tcBorders>
            <w:vAlign w:val="center"/>
            <w:hideMark/>
          </w:tcPr>
          <w:p w14:paraId="2D5AA250" w14:textId="77777777" w:rsidR="0076421E" w:rsidDel="00AA70B8" w:rsidRDefault="004B6E84">
            <w:pPr>
              <w:autoSpaceDE w:val="0"/>
              <w:autoSpaceDN w:val="0"/>
              <w:adjustRightInd w:val="0"/>
              <w:ind w:left="273" w:hanging="273"/>
              <w:rPr>
                <w:del w:id="3910" w:author="TF 112518" w:date="2018-11-26T22:32:00Z"/>
              </w:rPr>
            </w:pPr>
            <w:del w:id="3911" w:author="TF 112518" w:date="2018-11-26T22:32:00Z">
              <w:r w:rsidDel="00AA70B8">
                <w:rPr>
                  <w:rFonts w:asciiTheme="minorHAnsi" w:hAnsiTheme="minorHAnsi"/>
                  <w:b/>
                  <w:sz w:val="18"/>
                  <w:szCs w:val="18"/>
                </w:rPr>
                <w:delText xml:space="preserve">6.9 Carbon Monoxide </w:delText>
              </w:r>
            </w:del>
            <w:ins w:id="3912" w:author="Ferris, Todd@Energy" w:date="2018-11-26T16:05:00Z">
              <w:del w:id="3913" w:author="TF 112518" w:date="2018-11-26T22:32:00Z">
                <w:r w:rsidR="00A625DC" w:rsidDel="00AA70B8">
                  <w:rPr>
                    <w:rFonts w:asciiTheme="minorHAnsi" w:hAnsiTheme="minorHAnsi"/>
                    <w:b/>
                    <w:sz w:val="18"/>
                    <w:szCs w:val="18"/>
                  </w:rPr>
                  <w:delText>Alarms</w:delText>
                </w:r>
              </w:del>
            </w:ins>
            <w:del w:id="3914" w:author="TF 112518" w:date="2018-11-26T22:32:00Z">
              <w:r w:rsidDel="00AA70B8">
                <w:rPr>
                  <w:rFonts w:asciiTheme="minorHAnsi" w:hAnsiTheme="minorHAnsi"/>
                  <w:b/>
                  <w:sz w:val="18"/>
                  <w:szCs w:val="18"/>
                </w:rPr>
                <w:delText>Detectors.</w:delText>
              </w:r>
            </w:del>
            <w:ins w:id="3915" w:author="Ferris, Todd@Energy" w:date="2018-11-26T16:06:00Z">
              <w:del w:id="3916" w:author="TF 112518" w:date="2018-11-26T22:32:00Z">
                <w:r w:rsidR="00A625DC" w:rsidDel="00AA70B8">
                  <w:delText xml:space="preserve"> </w:delText>
                </w:r>
                <w:r w:rsidR="00A625DC" w:rsidRPr="00A625DC" w:rsidDel="00AA70B8">
                  <w:rPr>
                    <w:rFonts w:asciiTheme="minorHAnsi" w:hAnsiTheme="minorHAnsi"/>
                    <w:sz w:val="18"/>
                    <w:szCs w:val="18"/>
                  </w:rPr>
                  <w:delText>A carbon monoxide alarm</w:delText>
                </w:r>
                <w:r w:rsidR="00A625DC" w:rsidDel="00AA70B8">
                  <w:rPr>
                    <w:rFonts w:asciiTheme="minorHAnsi" w:hAnsiTheme="minorHAnsi"/>
                    <w:sz w:val="18"/>
                    <w:szCs w:val="18"/>
                  </w:rPr>
                  <w:delText xml:space="preserve"> </w:delText>
                </w:r>
                <w:r w:rsidR="00A625DC" w:rsidRPr="00A625DC" w:rsidDel="00AA70B8">
                  <w:rPr>
                    <w:rFonts w:asciiTheme="minorHAnsi" w:hAnsiTheme="minorHAnsi"/>
                    <w:sz w:val="18"/>
                    <w:szCs w:val="18"/>
                  </w:rPr>
                  <w:delText>shall be installed in each dwelling unit in accordance with</w:delText>
                </w:r>
                <w:r w:rsidR="00A625DC" w:rsidDel="00AA70B8">
                  <w:rPr>
                    <w:rFonts w:asciiTheme="minorHAnsi" w:hAnsiTheme="minorHAnsi"/>
                    <w:sz w:val="18"/>
                    <w:szCs w:val="18"/>
                  </w:rPr>
                  <w:delText xml:space="preserve"> </w:delText>
                </w:r>
                <w:r w:rsidR="00A625DC" w:rsidRPr="00A625DC" w:rsidDel="00AA70B8">
                  <w:rPr>
                    <w:rFonts w:asciiTheme="minorHAnsi" w:hAnsiTheme="minorHAnsi"/>
                    <w:sz w:val="18"/>
                    <w:szCs w:val="18"/>
                  </w:rPr>
                  <w:delText xml:space="preserve">NFPA 720, </w:delText>
                </w:r>
                <w:r w:rsidR="00215D5D" w:rsidRPr="00215D5D" w:rsidDel="00AA70B8">
                  <w:rPr>
                    <w:rFonts w:asciiTheme="minorHAnsi" w:hAnsiTheme="minorHAnsi"/>
                    <w:i/>
                    <w:sz w:val="18"/>
                    <w:szCs w:val="18"/>
                  </w:rPr>
                  <w:delText>Standard for the Installation of Carbon Monoxide</w:delText>
                </w:r>
                <w:r w:rsidR="00A625DC" w:rsidDel="00AA70B8">
                  <w:rPr>
                    <w:rFonts w:asciiTheme="minorHAnsi" w:hAnsiTheme="minorHAnsi"/>
                    <w:i/>
                    <w:sz w:val="18"/>
                    <w:szCs w:val="18"/>
                  </w:rPr>
                  <w:delText xml:space="preserve"> </w:delText>
                </w:r>
                <w:r w:rsidR="00215D5D" w:rsidRPr="00215D5D" w:rsidDel="00AA70B8">
                  <w:rPr>
                    <w:rFonts w:asciiTheme="minorHAnsi" w:hAnsiTheme="minorHAnsi"/>
                    <w:i/>
                    <w:sz w:val="18"/>
                    <w:szCs w:val="18"/>
                  </w:rPr>
                  <w:delText>(CO) Detection and Warning Equipment</w:delText>
                </w:r>
                <w:r w:rsidR="00A625DC" w:rsidRPr="00A625DC" w:rsidDel="00AA70B8">
                  <w:rPr>
                    <w:rFonts w:asciiTheme="minorHAnsi" w:hAnsiTheme="minorHAnsi"/>
                    <w:sz w:val="18"/>
                    <w:szCs w:val="18"/>
                  </w:rPr>
                  <w:delText>, and shall be consistent</w:delText>
                </w:r>
                <w:r w:rsidR="00A625DC" w:rsidDel="00AA70B8">
                  <w:rPr>
                    <w:rFonts w:asciiTheme="minorHAnsi" w:hAnsiTheme="minorHAnsi"/>
                    <w:sz w:val="18"/>
                    <w:szCs w:val="18"/>
                  </w:rPr>
                  <w:delText xml:space="preserve"> </w:delText>
                </w:r>
                <w:r w:rsidR="00A625DC" w:rsidRPr="00A625DC" w:rsidDel="00AA70B8">
                  <w:rPr>
                    <w:rFonts w:asciiTheme="minorHAnsi" w:hAnsiTheme="minorHAnsi"/>
                    <w:sz w:val="18"/>
                    <w:szCs w:val="18"/>
                  </w:rPr>
                  <w:delText>with requirements of applicable laws, codes, and standards.</w:delText>
                </w:r>
              </w:del>
            </w:ins>
            <w:del w:id="3917" w:author="TF 112518" w:date="2018-11-26T22:32:00Z">
              <w:r w:rsidDel="00AA70B8">
                <w:rPr>
                  <w:rFonts w:asciiTheme="minorHAnsi" w:hAnsiTheme="minorHAnsi"/>
                  <w:sz w:val="18"/>
                  <w:szCs w:val="18"/>
                </w:rPr>
                <w:delText xml:space="preserve"> </w:delText>
              </w:r>
              <w:r w:rsidDel="00AA70B8">
                <w:rPr>
                  <w:rFonts w:asciiTheme="minorHAnsi" w:hAnsiTheme="minorHAnsi" w:cs="TimesNewRomanPSMT"/>
                  <w:sz w:val="18"/>
                  <w:szCs w:val="18"/>
                </w:rPr>
                <w:delText xml:space="preserve">A carbon monoxide alarm shall be installed in each dwelling unit in accordance with NFPA 720, </w:delText>
              </w:r>
              <w:r w:rsidDel="00AA70B8">
                <w:rPr>
                  <w:rFonts w:asciiTheme="minorHAnsi" w:hAnsiTheme="minorHAnsi" w:cs="TimesNewRomanPS-ItalicMT"/>
                  <w:i/>
                  <w:iCs/>
                  <w:sz w:val="18"/>
                  <w:szCs w:val="18"/>
                </w:rPr>
                <w:delText>Standard for the Installation of Carbon Monoxide (CO) Detection and Warning Equipment</w:delText>
              </w:r>
              <w:r w:rsidDel="00AA70B8">
                <w:rPr>
                  <w:rFonts w:asciiTheme="minorHAnsi" w:hAnsiTheme="minorHAnsi" w:cs="TimesNewRomanPSMT"/>
                  <w:sz w:val="18"/>
                  <w:szCs w:val="18"/>
                </w:rPr>
                <w:delText>14, and shall be consistent with requirements of applicable laws, codes, and standards.</w:delText>
              </w:r>
            </w:del>
          </w:p>
        </w:tc>
      </w:tr>
      <w:tr w:rsidR="004B6E84" w:rsidDel="00AA70B8" w14:paraId="2D5AA253" w14:textId="77777777" w:rsidTr="001D331F">
        <w:trPr>
          <w:cantSplit/>
          <w:trHeight w:val="158"/>
          <w:del w:id="3918" w:author="TF 112518" w:date="2018-11-26T22:32:00Z"/>
        </w:trPr>
        <w:tc>
          <w:tcPr>
            <w:tcW w:w="11016" w:type="dxa"/>
            <w:gridSpan w:val="2"/>
            <w:tcBorders>
              <w:top w:val="single" w:sz="4" w:space="0" w:color="auto"/>
              <w:left w:val="single" w:sz="4" w:space="0" w:color="auto"/>
              <w:bottom w:val="single" w:sz="4" w:space="0" w:color="auto"/>
              <w:right w:val="single" w:sz="4" w:space="0" w:color="auto"/>
            </w:tcBorders>
            <w:vAlign w:val="center"/>
            <w:hideMark/>
          </w:tcPr>
          <w:p w14:paraId="2D5AA252" w14:textId="77777777" w:rsidR="004B6E84" w:rsidDel="00AA70B8" w:rsidRDefault="004B6E84">
            <w:pPr>
              <w:keepNext/>
              <w:rPr>
                <w:del w:id="3919" w:author="TF 112518" w:date="2018-11-26T22:32:00Z"/>
                <w:rFonts w:asciiTheme="minorHAnsi" w:hAnsiTheme="minorHAnsi"/>
                <w:b/>
                <w:bCs/>
                <w:sz w:val="18"/>
                <w:szCs w:val="18"/>
              </w:rPr>
            </w:pPr>
            <w:del w:id="3920" w:author="TF 112518" w:date="2018-11-26T22:32:00Z">
              <w:r w:rsidDel="00AA70B8">
                <w:rPr>
                  <w:rFonts w:asciiTheme="minorHAnsi" w:hAnsiTheme="minorHAnsi"/>
                  <w:b/>
                  <w:sz w:val="18"/>
                  <w:szCs w:val="18"/>
                </w:rPr>
                <w:delText xml:space="preserve">The responsible person’s signature on this compliance document affirms that all applicable requirements in this table have been met.  </w:delText>
              </w:r>
            </w:del>
          </w:p>
        </w:tc>
      </w:tr>
    </w:tbl>
    <w:p w14:paraId="2D5AA254" w14:textId="77777777" w:rsidR="001F7B1E" w:rsidDel="00AA70B8" w:rsidRDefault="001F7B1E">
      <w:pPr>
        <w:rPr>
          <w:del w:id="3921" w:author="TF 112518" w:date="2018-11-26T22:32:00Z"/>
          <w:rFonts w:asciiTheme="minorHAnsi" w:hAnsiTheme="minorHAnsi"/>
          <w:sz w:val="18"/>
          <w:szCs w:val="18"/>
        </w:rPr>
      </w:pPr>
    </w:p>
    <w:tbl>
      <w:tblPr>
        <w:tblW w:w="4940" w:type="pct"/>
        <w:tblInd w:w="21" w:type="dxa"/>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Look w:val="0000" w:firstRow="0" w:lastRow="0" w:firstColumn="0" w:lastColumn="0" w:noHBand="0" w:noVBand="0"/>
      </w:tblPr>
      <w:tblGrid>
        <w:gridCol w:w="714"/>
        <w:gridCol w:w="4496"/>
        <w:gridCol w:w="266"/>
        <w:gridCol w:w="2506"/>
        <w:gridCol w:w="2772"/>
        <w:gridCol w:w="72"/>
        <w:gridCol w:w="58"/>
      </w:tblGrid>
      <w:tr w:rsidR="001F7B1E" w:rsidRPr="006C4FD8" w:rsidDel="00AA70B8" w14:paraId="2D5AA256" w14:textId="77777777" w:rsidTr="00AA70B8">
        <w:trPr>
          <w:cantSplit/>
          <w:trHeight w:val="288"/>
          <w:del w:id="3922" w:author="TF 112518" w:date="2018-11-26T22:32:00Z"/>
        </w:trPr>
        <w:tc>
          <w:tcPr>
            <w:tcW w:w="11016" w:type="dxa"/>
            <w:gridSpan w:val="7"/>
            <w:tcBorders>
              <w:top w:val="single" w:sz="4" w:space="0" w:color="auto"/>
              <w:left w:val="single" w:sz="4" w:space="0" w:color="auto"/>
              <w:bottom w:val="single" w:sz="4" w:space="0" w:color="auto"/>
              <w:right w:val="single" w:sz="4" w:space="0" w:color="auto"/>
            </w:tcBorders>
            <w:vAlign w:val="center"/>
          </w:tcPr>
          <w:p w14:paraId="2D5AA255" w14:textId="77777777" w:rsidR="001F7B1E" w:rsidRPr="006C4FD8" w:rsidDel="00AA70B8" w:rsidRDefault="001F7B1E" w:rsidP="00196D35">
            <w:pPr>
              <w:keepNext/>
              <w:rPr>
                <w:del w:id="3923" w:author="TF 112518" w:date="2018-11-26T22:32:00Z"/>
                <w:rFonts w:asciiTheme="minorHAnsi" w:hAnsiTheme="minorHAnsi"/>
                <w:b/>
                <w:bCs/>
                <w:sz w:val="18"/>
                <w:szCs w:val="18"/>
              </w:rPr>
            </w:pPr>
            <w:del w:id="3924" w:author="TF 112518" w:date="2018-11-26T22:32:00Z">
              <w:r w:rsidRPr="0029047D" w:rsidDel="00AA70B8">
                <w:rPr>
                  <w:rFonts w:asciiTheme="minorHAnsi" w:hAnsiTheme="minorHAnsi"/>
                  <w:b/>
                  <w:bCs/>
                  <w:szCs w:val="18"/>
                </w:rPr>
                <w:delText>F. Air Moving Equipment</w:delText>
              </w:r>
            </w:del>
          </w:p>
        </w:tc>
      </w:tr>
      <w:tr w:rsidR="001F7B1E" w:rsidRPr="006C4FD8" w:rsidDel="00AA70B8" w14:paraId="2D5AA258" w14:textId="77777777" w:rsidTr="00AA70B8">
        <w:trPr>
          <w:cantSplit/>
          <w:trHeight w:val="288"/>
          <w:del w:id="3925" w:author="TF 112518" w:date="2018-11-26T22:32:00Z"/>
        </w:trPr>
        <w:tc>
          <w:tcPr>
            <w:tcW w:w="11016" w:type="dxa"/>
            <w:gridSpan w:val="7"/>
            <w:tcBorders>
              <w:top w:val="single" w:sz="4" w:space="0" w:color="auto"/>
              <w:left w:val="single" w:sz="4" w:space="0" w:color="auto"/>
              <w:bottom w:val="single" w:sz="4" w:space="0" w:color="auto"/>
              <w:right w:val="single" w:sz="4" w:space="0" w:color="auto"/>
            </w:tcBorders>
            <w:vAlign w:val="center"/>
          </w:tcPr>
          <w:p w14:paraId="2D5AA257" w14:textId="77777777" w:rsidR="001F7B1E" w:rsidRPr="006C4FD8" w:rsidDel="00AA70B8" w:rsidRDefault="001F7B1E" w:rsidP="00196D35">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3926" w:author="TF 112518" w:date="2018-11-26T22:32:00Z"/>
                <w:rFonts w:asciiTheme="minorHAnsi" w:hAnsiTheme="minorHAnsi"/>
                <w:b/>
                <w:bCs/>
                <w:sz w:val="18"/>
                <w:szCs w:val="18"/>
              </w:rPr>
            </w:pPr>
            <w:del w:id="3927" w:author="TF 112518" w:date="2018-11-26T22:32:00Z">
              <w:r w:rsidRPr="00CB00C9" w:rsidDel="00AA70B8">
                <w:rPr>
                  <w:rFonts w:asciiTheme="minorHAnsi" w:hAnsiTheme="minorHAnsi"/>
                  <w:i/>
                  <w:sz w:val="18"/>
                  <w:szCs w:val="18"/>
                </w:rPr>
                <w:delText>The items listed below (7.1 through 7.</w:delText>
              </w:r>
              <w:r w:rsidDel="00AA70B8">
                <w:rPr>
                  <w:rFonts w:asciiTheme="minorHAnsi" w:hAnsiTheme="minorHAnsi"/>
                  <w:i/>
                  <w:sz w:val="18"/>
                  <w:szCs w:val="18"/>
                </w:rPr>
                <w:delText>4</w:delText>
              </w:r>
              <w:r w:rsidRPr="00CB00C9" w:rsidDel="00AA70B8">
                <w:rPr>
                  <w:rFonts w:asciiTheme="minorHAnsi" w:hAnsiTheme="minorHAnsi"/>
                  <w:i/>
                  <w:sz w:val="18"/>
                  <w:szCs w:val="18"/>
                </w:rPr>
                <w:delText>) correspond to the information given in ASHRAE 62.2 Section 7 "Air-Moving Equipment".  Refer also to Chapter 4.6 of the Residential Compliance Manual (Section 4.6.</w:delText>
              </w:r>
              <w:r w:rsidDel="00AA70B8">
                <w:rPr>
                  <w:rFonts w:asciiTheme="minorHAnsi" w:hAnsiTheme="minorHAnsi"/>
                  <w:i/>
                  <w:sz w:val="18"/>
                  <w:szCs w:val="18"/>
                </w:rPr>
                <w:delText>9</w:delText>
              </w:r>
              <w:r w:rsidRPr="00CB00C9" w:rsidDel="00AA70B8">
                <w:rPr>
                  <w:rFonts w:asciiTheme="minorHAnsi" w:hAnsiTheme="minorHAnsi"/>
                  <w:i/>
                  <w:sz w:val="18"/>
                  <w:szCs w:val="18"/>
                </w:rPr>
                <w:delText>) for information describing these requirements in more detail.  The signature of the Responsible Person in the declaration statement below certifies that the building complies with these requirements specified in ASHRAE 62.2 Section 7.1 through 7.</w:delText>
              </w:r>
              <w:r w:rsidDel="00AA70B8">
                <w:rPr>
                  <w:rFonts w:asciiTheme="minorHAnsi" w:hAnsiTheme="minorHAnsi"/>
                  <w:i/>
                  <w:sz w:val="18"/>
                  <w:szCs w:val="18"/>
                </w:rPr>
                <w:delText>4</w:delText>
              </w:r>
              <w:r w:rsidRPr="00CB00C9" w:rsidDel="00AA70B8">
                <w:rPr>
                  <w:rFonts w:asciiTheme="minorHAnsi" w:hAnsiTheme="minorHAnsi"/>
                  <w:i/>
                  <w:sz w:val="18"/>
                  <w:szCs w:val="18"/>
                </w:rPr>
                <w:delText xml:space="preserve"> if applicable.</w:delText>
              </w:r>
            </w:del>
          </w:p>
        </w:tc>
      </w:tr>
      <w:tr w:rsidR="001F7B1E" w:rsidRPr="006C4FD8" w:rsidDel="00AA70B8" w14:paraId="2D5AA25B" w14:textId="77777777" w:rsidTr="00AA70B8">
        <w:trPr>
          <w:cantSplit/>
          <w:trHeight w:val="158"/>
          <w:del w:id="3928" w:author="TF 112518" w:date="2018-11-26T22:32:00Z"/>
        </w:trPr>
        <w:tc>
          <w:tcPr>
            <w:tcW w:w="720" w:type="dxa"/>
            <w:tcBorders>
              <w:top w:val="single" w:sz="4" w:space="0" w:color="auto"/>
              <w:left w:val="single" w:sz="4" w:space="0" w:color="auto"/>
              <w:bottom w:val="single" w:sz="4" w:space="0" w:color="auto"/>
              <w:right w:val="single" w:sz="4" w:space="0" w:color="auto"/>
            </w:tcBorders>
            <w:vAlign w:val="center"/>
          </w:tcPr>
          <w:p w14:paraId="2D5AA259" w14:textId="77777777" w:rsidR="001F7B1E" w:rsidRPr="006C4FD8" w:rsidDel="00AA70B8" w:rsidRDefault="001F7B1E" w:rsidP="00196D35">
            <w:pPr>
              <w:keepNext/>
              <w:jc w:val="center"/>
              <w:rPr>
                <w:del w:id="3929" w:author="TF 112518" w:date="2018-11-26T22:32:00Z"/>
                <w:rFonts w:asciiTheme="minorHAnsi" w:hAnsiTheme="minorHAnsi"/>
                <w:sz w:val="18"/>
                <w:szCs w:val="18"/>
              </w:rPr>
            </w:pPr>
            <w:del w:id="3930" w:author="TF 112518" w:date="2018-11-26T22:32:00Z">
              <w:r w:rsidRPr="006C4FD8" w:rsidDel="00AA70B8">
                <w:rPr>
                  <w:rFonts w:asciiTheme="minorHAnsi" w:hAnsiTheme="minorHAnsi"/>
                  <w:sz w:val="18"/>
                  <w:szCs w:val="18"/>
                </w:rPr>
                <w:delText>01</w:delText>
              </w:r>
            </w:del>
          </w:p>
        </w:tc>
        <w:tc>
          <w:tcPr>
            <w:tcW w:w="10296" w:type="dxa"/>
            <w:gridSpan w:val="6"/>
            <w:tcBorders>
              <w:top w:val="single" w:sz="4" w:space="0" w:color="auto"/>
              <w:left w:val="single" w:sz="4" w:space="0" w:color="auto"/>
              <w:bottom w:val="single" w:sz="4" w:space="0" w:color="auto"/>
              <w:right w:val="single" w:sz="4" w:space="0" w:color="auto"/>
            </w:tcBorders>
            <w:vAlign w:val="center"/>
          </w:tcPr>
          <w:p w14:paraId="2D5AA25A" w14:textId="77777777" w:rsidR="001F7B1E" w:rsidRPr="00DA6319" w:rsidDel="00AA70B8" w:rsidRDefault="001F7B1E" w:rsidP="00196D35">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line="240" w:lineRule="exact"/>
              <w:ind w:left="252" w:hanging="252"/>
              <w:rPr>
                <w:del w:id="3931" w:author="TF 112518" w:date="2018-11-26T22:32:00Z"/>
                <w:rFonts w:asciiTheme="minorHAnsi" w:hAnsiTheme="minorHAnsi"/>
                <w:sz w:val="18"/>
                <w:szCs w:val="18"/>
              </w:rPr>
            </w:pPr>
            <w:del w:id="3932" w:author="TF 112518" w:date="2018-11-26T22:32:00Z">
              <w:r w:rsidRPr="00C47060" w:rsidDel="00AA70B8">
                <w:rPr>
                  <w:rFonts w:asciiTheme="minorHAnsi" w:hAnsiTheme="minorHAnsi"/>
                  <w:b/>
                  <w:sz w:val="18"/>
                  <w:szCs w:val="18"/>
                </w:rPr>
                <w:delText xml:space="preserve">7.1 </w:delText>
              </w:r>
              <w:r w:rsidRPr="00C47060" w:rsidDel="00AA70B8">
                <w:rPr>
                  <w:rFonts w:asciiTheme="minorHAnsi" w:hAnsiTheme="minorHAnsi"/>
                  <w:b/>
                  <w:bCs/>
                  <w:sz w:val="18"/>
                  <w:szCs w:val="18"/>
                </w:rPr>
                <w:delText>Selection and Installation</w:delText>
              </w:r>
              <w:r w:rsidRPr="00CB00C9" w:rsidDel="00AA70B8">
                <w:rPr>
                  <w:rFonts w:asciiTheme="minorHAnsi" w:hAnsiTheme="minorHAnsi"/>
                  <w:b/>
                  <w:bCs/>
                  <w:sz w:val="18"/>
                  <w:szCs w:val="18"/>
                </w:rPr>
                <w:delText xml:space="preserve">. </w:delText>
              </w:r>
              <w:r w:rsidRPr="00CB00C9" w:rsidDel="00AA70B8">
                <w:rPr>
                  <w:rFonts w:asciiTheme="minorHAnsi" w:hAnsiTheme="minorHAnsi"/>
                  <w:sz w:val="18"/>
                  <w:szCs w:val="18"/>
                </w:rPr>
                <w:delText>Ventilation devices and equipment shall be tested and listed in accordance with specific standards. Installations of systems or equipment shall be carried out in accordance with manufacturers’ design requirements and installation instructions.</w:delText>
              </w:r>
            </w:del>
          </w:p>
        </w:tc>
      </w:tr>
      <w:tr w:rsidR="001F7B1E" w:rsidRPr="006C4FD8" w:rsidDel="00AA70B8" w14:paraId="2D5AA260" w14:textId="77777777" w:rsidTr="00AA70B8">
        <w:trPr>
          <w:cantSplit/>
          <w:trHeight w:val="158"/>
          <w:del w:id="3933" w:author="TF 112518" w:date="2018-11-26T22:32:00Z"/>
        </w:trPr>
        <w:tc>
          <w:tcPr>
            <w:tcW w:w="720" w:type="dxa"/>
            <w:tcBorders>
              <w:top w:val="single" w:sz="4" w:space="0" w:color="auto"/>
              <w:left w:val="single" w:sz="4" w:space="0" w:color="auto"/>
              <w:bottom w:val="single" w:sz="4" w:space="0" w:color="auto"/>
              <w:right w:val="single" w:sz="4" w:space="0" w:color="auto"/>
            </w:tcBorders>
            <w:vAlign w:val="center"/>
          </w:tcPr>
          <w:p w14:paraId="2D5AA25C" w14:textId="77777777" w:rsidR="001F7B1E" w:rsidRPr="006C4FD8" w:rsidDel="00AA70B8" w:rsidRDefault="001F7B1E" w:rsidP="00196D35">
            <w:pPr>
              <w:keepNext/>
              <w:jc w:val="center"/>
              <w:rPr>
                <w:del w:id="3934" w:author="TF 112518" w:date="2018-11-26T22:32:00Z"/>
                <w:rFonts w:asciiTheme="minorHAnsi" w:hAnsiTheme="minorHAnsi"/>
                <w:sz w:val="18"/>
                <w:szCs w:val="18"/>
              </w:rPr>
            </w:pPr>
            <w:del w:id="3935" w:author="TF 112518" w:date="2018-11-26T22:32:00Z">
              <w:r w:rsidRPr="006C4FD8" w:rsidDel="00AA70B8">
                <w:rPr>
                  <w:rFonts w:asciiTheme="minorHAnsi" w:hAnsiTheme="minorHAnsi"/>
                  <w:sz w:val="18"/>
                  <w:szCs w:val="18"/>
                </w:rPr>
                <w:delText>02</w:delText>
              </w:r>
            </w:del>
          </w:p>
        </w:tc>
        <w:tc>
          <w:tcPr>
            <w:tcW w:w="10296" w:type="dxa"/>
            <w:gridSpan w:val="6"/>
            <w:tcBorders>
              <w:top w:val="single" w:sz="4" w:space="0" w:color="auto"/>
              <w:left w:val="single" w:sz="4" w:space="0" w:color="auto"/>
              <w:bottom w:val="single" w:sz="4" w:space="0" w:color="auto"/>
              <w:right w:val="single" w:sz="4" w:space="0" w:color="auto"/>
            </w:tcBorders>
            <w:vAlign w:val="center"/>
          </w:tcPr>
          <w:p w14:paraId="2D5AA25D" w14:textId="77777777" w:rsidR="001F7B1E" w:rsidDel="00AA70B8" w:rsidRDefault="001F7B1E" w:rsidP="00196D35">
            <w:pPr>
              <w:keepNext/>
              <w:autoSpaceDE w:val="0"/>
              <w:autoSpaceDN w:val="0"/>
              <w:adjustRightInd w:val="0"/>
              <w:ind w:left="274" w:hanging="274"/>
              <w:jc w:val="both"/>
              <w:rPr>
                <w:del w:id="3936" w:author="TF 112518" w:date="2018-11-26T22:32:00Z"/>
                <w:rFonts w:asciiTheme="minorHAnsi" w:hAnsiTheme="minorHAnsi"/>
                <w:sz w:val="18"/>
                <w:szCs w:val="18"/>
              </w:rPr>
            </w:pPr>
            <w:del w:id="3937" w:author="TF 112518" w:date="2018-11-26T22:32:00Z">
              <w:r w:rsidRPr="00C47060" w:rsidDel="00AA70B8">
                <w:rPr>
                  <w:rFonts w:asciiTheme="minorHAnsi" w:hAnsiTheme="minorHAnsi"/>
                  <w:b/>
                  <w:sz w:val="18"/>
                  <w:szCs w:val="18"/>
                </w:rPr>
                <w:delText xml:space="preserve">7.2 </w:delText>
              </w:r>
              <w:r w:rsidRPr="00C47060" w:rsidDel="00AA70B8">
                <w:rPr>
                  <w:rFonts w:asciiTheme="minorHAnsi" w:hAnsiTheme="minorHAnsi"/>
                  <w:b/>
                  <w:bCs/>
                  <w:sz w:val="18"/>
                  <w:szCs w:val="18"/>
                </w:rPr>
                <w:delText>Sound Ratings for Fans</w:delText>
              </w:r>
              <w:r w:rsidRPr="00CB00C9" w:rsidDel="00AA70B8">
                <w:rPr>
                  <w:rFonts w:asciiTheme="minorHAnsi" w:hAnsiTheme="minorHAnsi"/>
                  <w:b/>
                  <w:bCs/>
                  <w:sz w:val="18"/>
                  <w:szCs w:val="18"/>
                </w:rPr>
                <w:delText xml:space="preserve">. </w:delText>
              </w:r>
              <w:r w:rsidRPr="00CB00C9" w:rsidDel="00AA70B8">
                <w:rPr>
                  <w:rFonts w:asciiTheme="minorHAnsi" w:hAnsiTheme="minorHAnsi"/>
                  <w:sz w:val="18"/>
                  <w:szCs w:val="18"/>
                </w:rPr>
                <w:delText>Ventilation fans shall be rated for sound at no less than the minimum airflow rate required by this standard, as noted below. These sound ratings shall be at a minimum of 0.1 in. w.c. (25 Pa) static pressure.</w:delText>
              </w:r>
            </w:del>
          </w:p>
          <w:p w14:paraId="2D5AA25E" w14:textId="77777777" w:rsidR="001F7B1E" w:rsidDel="00AA70B8" w:rsidRDefault="001F7B1E" w:rsidP="00196D35">
            <w:pPr>
              <w:keepNext/>
              <w:autoSpaceDE w:val="0"/>
              <w:autoSpaceDN w:val="0"/>
              <w:adjustRightInd w:val="0"/>
              <w:ind w:left="1080" w:hanging="360"/>
              <w:jc w:val="both"/>
              <w:rPr>
                <w:del w:id="3938" w:author="TF 112518" w:date="2018-11-26T22:32:00Z"/>
                <w:rFonts w:asciiTheme="minorHAnsi" w:hAnsiTheme="minorHAnsi"/>
                <w:sz w:val="18"/>
                <w:szCs w:val="18"/>
              </w:rPr>
            </w:pPr>
            <w:del w:id="3939" w:author="TF 112518" w:date="2018-11-26T22:32:00Z">
              <w:r w:rsidRPr="00DA6319" w:rsidDel="00AA70B8">
                <w:rPr>
                  <w:rFonts w:asciiTheme="minorHAnsi" w:hAnsiTheme="minorHAnsi"/>
                  <w:bCs/>
                  <w:sz w:val="18"/>
                  <w:szCs w:val="18"/>
                </w:rPr>
                <w:delText>7.2.1</w:delText>
              </w:r>
              <w:r w:rsidRPr="003C1C51" w:rsidDel="00AA70B8">
                <w:rPr>
                  <w:rFonts w:asciiTheme="minorHAnsi" w:hAnsiTheme="minorHAnsi"/>
                  <w:b/>
                  <w:bCs/>
                  <w:sz w:val="18"/>
                  <w:szCs w:val="18"/>
                </w:rPr>
                <w:delText xml:space="preserve"> Whole-Building or Continuous Ventilation Fans. </w:delText>
              </w:r>
              <w:r w:rsidRPr="003C1C51" w:rsidDel="00AA70B8">
                <w:rPr>
                  <w:rFonts w:asciiTheme="minorHAnsi" w:hAnsiTheme="minorHAnsi"/>
                  <w:sz w:val="18"/>
                  <w:szCs w:val="18"/>
                </w:rPr>
                <w:delText>These fans shall be rated for sound at a maximum of 1.0 sone.</w:delText>
              </w:r>
              <w:r w:rsidRPr="00CB00C9" w:rsidDel="00AA70B8">
                <w:rPr>
                  <w:rFonts w:asciiTheme="minorHAnsi" w:hAnsiTheme="minorHAnsi"/>
                  <w:sz w:val="18"/>
                  <w:szCs w:val="18"/>
                </w:rPr>
                <w:delText xml:space="preserve"> </w:delText>
              </w:r>
            </w:del>
          </w:p>
          <w:p w14:paraId="2D5AA25F" w14:textId="77777777" w:rsidR="001F7B1E" w:rsidDel="00AA70B8" w:rsidRDefault="001F7B1E" w:rsidP="00196D35">
            <w:pPr>
              <w:keepNext/>
              <w:autoSpaceDE w:val="0"/>
              <w:autoSpaceDN w:val="0"/>
              <w:adjustRightInd w:val="0"/>
              <w:ind w:left="1123" w:hanging="403"/>
              <w:jc w:val="both"/>
              <w:rPr>
                <w:del w:id="3940" w:author="TF 112518" w:date="2018-11-26T22:32:00Z"/>
              </w:rPr>
            </w:pPr>
            <w:del w:id="3941" w:author="TF 112518" w:date="2018-11-26T22:32:00Z">
              <w:r w:rsidRPr="00DA6319" w:rsidDel="00AA70B8">
                <w:rPr>
                  <w:rFonts w:asciiTheme="minorHAnsi" w:hAnsiTheme="minorHAnsi"/>
                  <w:bCs/>
                  <w:sz w:val="18"/>
                  <w:szCs w:val="18"/>
                </w:rPr>
                <w:delText>7.2.2</w:delText>
              </w:r>
              <w:r w:rsidRPr="003C1C51" w:rsidDel="00AA70B8">
                <w:rPr>
                  <w:rFonts w:asciiTheme="minorHAnsi" w:hAnsiTheme="minorHAnsi"/>
                  <w:b/>
                  <w:bCs/>
                  <w:sz w:val="18"/>
                  <w:szCs w:val="18"/>
                </w:rPr>
                <w:delText xml:space="preserve"> </w:delText>
              </w:r>
              <w:r w:rsidDel="00AA70B8">
                <w:rPr>
                  <w:rFonts w:asciiTheme="minorHAnsi" w:hAnsiTheme="minorHAnsi"/>
                  <w:b/>
                  <w:bCs/>
                  <w:sz w:val="18"/>
                  <w:szCs w:val="18"/>
                </w:rPr>
                <w:delText>Demand-Controlled Local</w:delText>
              </w:r>
              <w:r w:rsidRPr="003C1C51" w:rsidDel="00AA70B8">
                <w:rPr>
                  <w:rFonts w:asciiTheme="minorHAnsi" w:hAnsiTheme="minorHAnsi"/>
                  <w:b/>
                  <w:bCs/>
                  <w:sz w:val="18"/>
                  <w:szCs w:val="18"/>
                </w:rPr>
                <w:delText xml:space="preserve"> Exhaust Fans. </w:delText>
              </w:r>
              <w:r w:rsidRPr="003C1C51" w:rsidDel="00AA70B8">
                <w:rPr>
                  <w:rFonts w:asciiTheme="minorHAnsi" w:hAnsiTheme="minorHAnsi"/>
                  <w:sz w:val="18"/>
                  <w:szCs w:val="18"/>
                </w:rPr>
                <w:delText>Fans used to comply with Section 5.2 shall be rated for sound at a maximum of 3 sone,</w:delText>
              </w:r>
              <w:r w:rsidDel="00AA70B8">
                <w:rPr>
                  <w:rFonts w:asciiTheme="minorHAnsi" w:hAnsiTheme="minorHAnsi"/>
                  <w:sz w:val="18"/>
                  <w:szCs w:val="18"/>
                </w:rPr>
                <w:delText xml:space="preserve"> </w:delText>
              </w:r>
              <w:r w:rsidRPr="003C1C51" w:rsidDel="00AA70B8">
                <w:rPr>
                  <w:rFonts w:asciiTheme="minorHAnsi" w:hAnsiTheme="minorHAnsi"/>
                  <w:sz w:val="18"/>
                  <w:szCs w:val="18"/>
                </w:rPr>
                <w:delText>unless their maximum rated airflow exceeds 400 cfm (200 L/s).</w:delText>
              </w:r>
              <w:r w:rsidRPr="00CB00C9" w:rsidDel="00AA70B8">
                <w:rPr>
                  <w:rFonts w:asciiTheme="minorHAnsi" w:hAnsiTheme="minorHAnsi"/>
                  <w:sz w:val="18"/>
                  <w:szCs w:val="18"/>
                </w:rPr>
                <w:delText xml:space="preserve"> (Some exceptions may apply.)</w:delText>
              </w:r>
            </w:del>
          </w:p>
        </w:tc>
      </w:tr>
      <w:tr w:rsidR="001F7B1E" w:rsidRPr="006C4FD8" w:rsidDel="00AA70B8" w14:paraId="2D5AA265" w14:textId="77777777" w:rsidTr="00AA70B8">
        <w:trPr>
          <w:cantSplit/>
          <w:trHeight w:val="158"/>
          <w:del w:id="3942" w:author="TF 112518" w:date="2018-11-26T22:32:00Z"/>
        </w:trPr>
        <w:tc>
          <w:tcPr>
            <w:tcW w:w="720" w:type="dxa"/>
            <w:tcBorders>
              <w:top w:val="single" w:sz="4" w:space="0" w:color="auto"/>
              <w:left w:val="single" w:sz="4" w:space="0" w:color="auto"/>
              <w:bottom w:val="single" w:sz="4" w:space="0" w:color="auto"/>
              <w:right w:val="single" w:sz="4" w:space="0" w:color="auto"/>
            </w:tcBorders>
            <w:vAlign w:val="center"/>
          </w:tcPr>
          <w:p w14:paraId="2D5AA261" w14:textId="77777777" w:rsidR="001F7B1E" w:rsidRPr="006C4FD8" w:rsidDel="00AA70B8" w:rsidRDefault="001F7B1E" w:rsidP="00196D35">
            <w:pPr>
              <w:keepNext/>
              <w:jc w:val="center"/>
              <w:rPr>
                <w:del w:id="3943" w:author="TF 112518" w:date="2018-11-26T22:32:00Z"/>
                <w:rFonts w:asciiTheme="minorHAnsi" w:hAnsiTheme="minorHAnsi"/>
                <w:sz w:val="18"/>
                <w:szCs w:val="18"/>
              </w:rPr>
            </w:pPr>
            <w:del w:id="3944" w:author="TF 112518" w:date="2018-11-26T22:32:00Z">
              <w:r w:rsidRPr="006C4FD8" w:rsidDel="00AA70B8">
                <w:rPr>
                  <w:rFonts w:asciiTheme="minorHAnsi" w:hAnsiTheme="minorHAnsi"/>
                  <w:sz w:val="18"/>
                  <w:szCs w:val="18"/>
                </w:rPr>
                <w:delText>03</w:delText>
              </w:r>
            </w:del>
          </w:p>
        </w:tc>
        <w:tc>
          <w:tcPr>
            <w:tcW w:w="10296" w:type="dxa"/>
            <w:gridSpan w:val="6"/>
            <w:tcBorders>
              <w:top w:val="single" w:sz="4" w:space="0" w:color="auto"/>
              <w:left w:val="single" w:sz="4" w:space="0" w:color="auto"/>
              <w:bottom w:val="single" w:sz="4" w:space="0" w:color="auto"/>
              <w:right w:val="single" w:sz="4" w:space="0" w:color="auto"/>
            </w:tcBorders>
            <w:vAlign w:val="center"/>
          </w:tcPr>
          <w:p w14:paraId="2D5AA262" w14:textId="77777777" w:rsidR="001F7B1E" w:rsidDel="00AA70B8" w:rsidRDefault="001F7B1E" w:rsidP="00196D35">
            <w:pPr>
              <w:keepNext/>
              <w:rPr>
                <w:del w:id="3945" w:author="TF 112518" w:date="2018-11-26T22:32:00Z"/>
                <w:rFonts w:asciiTheme="minorHAnsi" w:hAnsiTheme="minorHAnsi"/>
                <w:b/>
                <w:bCs/>
                <w:sz w:val="18"/>
                <w:szCs w:val="18"/>
              </w:rPr>
            </w:pPr>
            <w:del w:id="3946" w:author="TF 112518" w:date="2018-11-26T22:32:00Z">
              <w:r w:rsidDel="00AA70B8">
                <w:rPr>
                  <w:rFonts w:asciiTheme="minorHAnsi" w:hAnsiTheme="minorHAnsi"/>
                  <w:b/>
                  <w:sz w:val="18"/>
                  <w:szCs w:val="18"/>
                </w:rPr>
                <w:delText xml:space="preserve">7.3 </w:delText>
              </w:r>
              <w:r w:rsidRPr="00215D5D" w:rsidDel="00AA70B8">
                <w:rPr>
                  <w:rFonts w:asciiTheme="minorHAnsi" w:hAnsiTheme="minorHAnsi"/>
                  <w:b/>
                  <w:sz w:val="18"/>
                  <w:szCs w:val="18"/>
                </w:rPr>
                <w:delText>Exhaust Ducts</w:delText>
              </w:r>
              <w:r w:rsidRPr="00215D5D" w:rsidDel="00AA70B8">
                <w:rPr>
                  <w:rFonts w:asciiTheme="minorHAnsi" w:hAnsiTheme="minorHAnsi"/>
                  <w:b/>
                  <w:bCs/>
                  <w:sz w:val="18"/>
                  <w:szCs w:val="18"/>
                </w:rPr>
                <w:delText>.</w:delText>
              </w:r>
            </w:del>
          </w:p>
          <w:p w14:paraId="2D5AA263" w14:textId="77777777" w:rsidR="001F7B1E" w:rsidDel="00AA70B8" w:rsidRDefault="001F7B1E" w:rsidP="00196D35">
            <w:pPr>
              <w:keepNext/>
              <w:ind w:left="1123" w:hanging="403"/>
              <w:rPr>
                <w:del w:id="3947" w:author="TF 112518" w:date="2018-11-26T22:32:00Z"/>
                <w:rFonts w:asciiTheme="minorHAnsi" w:hAnsiTheme="minorHAnsi"/>
                <w:sz w:val="18"/>
                <w:szCs w:val="18"/>
              </w:rPr>
            </w:pPr>
            <w:del w:id="3948" w:author="TF 112518" w:date="2018-11-26T22:32:00Z">
              <w:r w:rsidRPr="00215D5D" w:rsidDel="00AA70B8">
                <w:rPr>
                  <w:rFonts w:asciiTheme="minorHAnsi" w:hAnsiTheme="minorHAnsi"/>
                  <w:bCs/>
                  <w:sz w:val="18"/>
                  <w:szCs w:val="18"/>
                </w:rPr>
                <w:delText>7.3.1</w:delText>
              </w:r>
              <w:r w:rsidDel="00AA70B8">
                <w:rPr>
                  <w:rFonts w:asciiTheme="minorHAnsi" w:hAnsiTheme="minorHAnsi"/>
                  <w:b/>
                  <w:bCs/>
                  <w:sz w:val="18"/>
                  <w:szCs w:val="18"/>
                </w:rPr>
                <w:delText xml:space="preserve"> </w:delText>
              </w:r>
              <w:r w:rsidRPr="00215D5D" w:rsidDel="00AA70B8">
                <w:rPr>
                  <w:rFonts w:asciiTheme="minorHAnsi" w:hAnsiTheme="minorHAnsi"/>
                  <w:b/>
                  <w:bCs/>
                  <w:sz w:val="18"/>
                  <w:szCs w:val="18"/>
                </w:rPr>
                <w:delText xml:space="preserve">Multiple Exhaust Fans Using One Duct. </w:delText>
              </w:r>
              <w:r w:rsidRPr="00215D5D" w:rsidDel="00AA70B8">
                <w:rPr>
                  <w:rFonts w:asciiTheme="minorHAnsi" w:hAnsiTheme="minorHAnsi"/>
                  <w:sz w:val="18"/>
                  <w:szCs w:val="18"/>
                </w:rPr>
                <w:delText>If more than one of the exhaust fans in a dwelling unit shares a common exhaust duct, each fan shall be equipped with a back-draft damper to prevent the recirculation of exhaust air from one room to another through the exhaust ducting system.</w:delText>
              </w:r>
            </w:del>
          </w:p>
          <w:p w14:paraId="2D5AA264" w14:textId="77777777" w:rsidR="001F7B1E" w:rsidDel="00AA70B8" w:rsidRDefault="001F7B1E" w:rsidP="00196D35">
            <w:pPr>
              <w:keepNext/>
              <w:ind w:left="1123" w:hanging="403"/>
              <w:rPr>
                <w:del w:id="3949" w:author="TF 112518" w:date="2018-11-26T22:32:00Z"/>
                <w:rFonts w:asciiTheme="minorHAnsi" w:hAnsiTheme="minorHAnsi" w:cstheme="minorHAnsi"/>
                <w:b/>
                <w:sz w:val="18"/>
                <w:szCs w:val="18"/>
              </w:rPr>
            </w:pPr>
            <w:del w:id="3950" w:author="TF 112518" w:date="2018-11-26T22:32:00Z">
              <w:r w:rsidRPr="00215D5D" w:rsidDel="00AA70B8">
                <w:rPr>
                  <w:rFonts w:asciiTheme="minorHAnsi" w:hAnsiTheme="minorHAnsi" w:cstheme="minorHAnsi"/>
                  <w:sz w:val="18"/>
                  <w:szCs w:val="18"/>
                </w:rPr>
                <w:delText>7.3.2</w:delText>
              </w:r>
              <w:r w:rsidDel="00AA70B8">
                <w:rPr>
                  <w:rFonts w:asciiTheme="minorHAnsi" w:hAnsiTheme="minorHAnsi" w:cstheme="minorHAnsi"/>
                  <w:b/>
                  <w:sz w:val="18"/>
                  <w:szCs w:val="18"/>
                </w:rPr>
                <w:delText xml:space="preserve"> </w:delText>
              </w:r>
              <w:r w:rsidRPr="00215D5D" w:rsidDel="00AA70B8">
                <w:rPr>
                  <w:rFonts w:asciiTheme="minorHAnsi" w:hAnsiTheme="minorHAnsi" w:cstheme="minorHAnsi"/>
                  <w:b/>
                  <w:sz w:val="18"/>
                  <w:szCs w:val="18"/>
                </w:rPr>
                <w:delText xml:space="preserve">Single Exhaust Fan Ducted to Multiple Inlets. </w:delText>
              </w:r>
              <w:r w:rsidRPr="00215D5D" w:rsidDel="00AA70B8">
                <w:rPr>
                  <w:rFonts w:asciiTheme="minorHAnsi" w:hAnsiTheme="minorHAnsi" w:cstheme="minorHAnsi"/>
                  <w:sz w:val="18"/>
                  <w:szCs w:val="18"/>
                </w:rPr>
                <w:delText xml:space="preserve">Where exhaust inlets are commonly ducted across multiple dwelling units, one or more exhaust fans located downstream of the exhaust inlets shall be designed and intended to run continuously, or a system of one or more backdraft dampers to isolate each dwelling unit from the common duct when the fan is not running.  </w:delText>
              </w:r>
              <w:r w:rsidRPr="00215D5D" w:rsidDel="00AA70B8">
                <w:rPr>
                  <w:rFonts w:asciiTheme="minorHAnsi" w:hAnsiTheme="minorHAnsi" w:cstheme="minorHAnsi"/>
                  <w:b/>
                  <w:sz w:val="18"/>
                  <w:szCs w:val="18"/>
                </w:rPr>
                <w:delText xml:space="preserve">  </w:delText>
              </w:r>
            </w:del>
          </w:p>
        </w:tc>
      </w:tr>
      <w:tr w:rsidR="001F7B1E" w:rsidRPr="006C4FD8" w:rsidDel="00AA70B8" w14:paraId="2D5AA268" w14:textId="77777777" w:rsidTr="00AA70B8">
        <w:trPr>
          <w:cantSplit/>
          <w:trHeight w:val="158"/>
          <w:del w:id="3951" w:author="TF 112518" w:date="2018-11-26T22:32:00Z"/>
        </w:trPr>
        <w:tc>
          <w:tcPr>
            <w:tcW w:w="720" w:type="dxa"/>
            <w:tcBorders>
              <w:top w:val="single" w:sz="4" w:space="0" w:color="auto"/>
              <w:left w:val="single" w:sz="4" w:space="0" w:color="auto"/>
              <w:bottom w:val="single" w:sz="4" w:space="0" w:color="auto"/>
              <w:right w:val="single" w:sz="4" w:space="0" w:color="auto"/>
            </w:tcBorders>
            <w:vAlign w:val="center"/>
          </w:tcPr>
          <w:p w14:paraId="2D5AA266" w14:textId="77777777" w:rsidR="001F7B1E" w:rsidRPr="006C4FD8" w:rsidDel="00AA70B8" w:rsidRDefault="001F7B1E" w:rsidP="00196D35">
            <w:pPr>
              <w:keepNext/>
              <w:jc w:val="center"/>
              <w:rPr>
                <w:del w:id="3952" w:author="TF 112518" w:date="2018-11-26T22:32:00Z"/>
                <w:rFonts w:asciiTheme="minorHAnsi" w:hAnsiTheme="minorHAnsi"/>
                <w:sz w:val="18"/>
                <w:szCs w:val="18"/>
              </w:rPr>
            </w:pPr>
            <w:del w:id="3953" w:author="TF 112518" w:date="2018-11-26T22:32:00Z">
              <w:r w:rsidDel="00AA70B8">
                <w:rPr>
                  <w:rFonts w:asciiTheme="minorHAnsi" w:hAnsiTheme="minorHAnsi"/>
                  <w:sz w:val="18"/>
                  <w:szCs w:val="18"/>
                </w:rPr>
                <w:delText>04</w:delText>
              </w:r>
            </w:del>
          </w:p>
        </w:tc>
        <w:tc>
          <w:tcPr>
            <w:tcW w:w="10296" w:type="dxa"/>
            <w:gridSpan w:val="6"/>
            <w:tcBorders>
              <w:top w:val="single" w:sz="4" w:space="0" w:color="auto"/>
              <w:left w:val="single" w:sz="4" w:space="0" w:color="auto"/>
              <w:bottom w:val="single" w:sz="4" w:space="0" w:color="auto"/>
              <w:right w:val="single" w:sz="4" w:space="0" w:color="auto"/>
            </w:tcBorders>
            <w:vAlign w:val="center"/>
          </w:tcPr>
          <w:p w14:paraId="2D5AA267" w14:textId="77777777" w:rsidR="001F7B1E" w:rsidDel="00AA70B8" w:rsidRDefault="001F7B1E" w:rsidP="00196D35">
            <w:pPr>
              <w:keepNext/>
              <w:ind w:left="274" w:hanging="274"/>
              <w:rPr>
                <w:del w:id="3954" w:author="TF 112518" w:date="2018-11-26T22:32:00Z"/>
                <w:rFonts w:asciiTheme="minorHAnsi" w:hAnsiTheme="minorHAnsi"/>
                <w:b/>
                <w:sz w:val="18"/>
                <w:szCs w:val="18"/>
              </w:rPr>
            </w:pPr>
            <w:del w:id="3955" w:author="TF 112518" w:date="2018-11-26T22:32:00Z">
              <w:r w:rsidDel="00AA70B8">
                <w:rPr>
                  <w:rFonts w:asciiTheme="minorHAnsi" w:hAnsiTheme="minorHAnsi"/>
                  <w:b/>
                  <w:sz w:val="18"/>
                  <w:szCs w:val="18"/>
                </w:rPr>
                <w:delText xml:space="preserve">7.4 </w:delText>
              </w:r>
              <w:r w:rsidRPr="00215D5D" w:rsidDel="00AA70B8">
                <w:rPr>
                  <w:rFonts w:asciiTheme="minorHAnsi" w:hAnsiTheme="minorHAnsi"/>
                  <w:b/>
                  <w:sz w:val="18"/>
                  <w:szCs w:val="18"/>
                </w:rPr>
                <w:delText>Supply Ducts</w:delText>
              </w:r>
              <w:r w:rsidRPr="00215D5D" w:rsidDel="00AA70B8">
                <w:rPr>
                  <w:rFonts w:asciiTheme="minorHAnsi" w:hAnsiTheme="minorHAnsi"/>
                  <w:b/>
                  <w:bCs/>
                  <w:sz w:val="18"/>
                  <w:szCs w:val="18"/>
                </w:rPr>
                <w:delText xml:space="preserve">. </w:delText>
              </w:r>
              <w:r w:rsidRPr="00215D5D" w:rsidDel="00AA70B8">
                <w:rPr>
                  <w:rFonts w:asciiTheme="minorHAnsi" w:hAnsiTheme="minorHAnsi" w:cstheme="minorHAnsi"/>
                  <w:sz w:val="18"/>
                  <w:szCs w:val="18"/>
                </w:rPr>
                <w:delText>Where supply outlets are commonly ducted across multiple dwelling units, one or more supply fans located upstream of all the supply outlets shall be designed and intended to run continuously, or a system of one or more backdraft dampers shall be installed to isolate each dwelling unit from the common duct when the fan is not running.</w:delText>
              </w:r>
              <w:r w:rsidRPr="00215D5D" w:rsidDel="00AA70B8">
                <w:rPr>
                  <w:rFonts w:asciiTheme="minorHAnsi" w:hAnsiTheme="minorHAnsi" w:cstheme="minorHAnsi"/>
                  <w:b/>
                  <w:sz w:val="18"/>
                  <w:szCs w:val="18"/>
                </w:rPr>
                <w:delText xml:space="preserve"> </w:delText>
              </w:r>
            </w:del>
          </w:p>
        </w:tc>
      </w:tr>
      <w:tr w:rsidR="001F7B1E" w:rsidRPr="006C4FD8" w:rsidDel="00AA70B8" w14:paraId="2D5AA26A" w14:textId="77777777" w:rsidTr="00AA70B8">
        <w:trPr>
          <w:cantSplit/>
          <w:trHeight w:val="158"/>
          <w:del w:id="3956" w:author="TF 112518" w:date="2018-11-26T22:32:00Z"/>
        </w:trPr>
        <w:tc>
          <w:tcPr>
            <w:tcW w:w="11016" w:type="dxa"/>
            <w:gridSpan w:val="7"/>
            <w:tcBorders>
              <w:top w:val="single" w:sz="4" w:space="0" w:color="auto"/>
              <w:left w:val="single" w:sz="4" w:space="0" w:color="auto"/>
              <w:bottom w:val="single" w:sz="4" w:space="0" w:color="auto"/>
              <w:right w:val="single" w:sz="4" w:space="0" w:color="auto"/>
            </w:tcBorders>
            <w:vAlign w:val="center"/>
          </w:tcPr>
          <w:p w14:paraId="2D5AA269" w14:textId="77777777" w:rsidR="001F7B1E" w:rsidRPr="006C4FD8" w:rsidDel="00AA70B8" w:rsidRDefault="001F7B1E" w:rsidP="00196D35">
            <w:pPr>
              <w:keepNext/>
              <w:rPr>
                <w:del w:id="3957" w:author="TF 112518" w:date="2018-11-26T22:32:00Z"/>
                <w:rFonts w:asciiTheme="minorHAnsi" w:hAnsiTheme="minorHAnsi"/>
                <w:b/>
                <w:bCs/>
                <w:sz w:val="18"/>
                <w:szCs w:val="18"/>
              </w:rPr>
            </w:pPr>
            <w:del w:id="3958" w:author="TF 112518" w:date="2018-11-26T22:32:00Z">
              <w:r w:rsidRPr="0064067F" w:rsidDel="00AA70B8">
                <w:rPr>
                  <w:rFonts w:asciiTheme="minorHAnsi" w:hAnsiTheme="minorHAnsi"/>
                  <w:b/>
                  <w:sz w:val="18"/>
                  <w:szCs w:val="18"/>
                </w:rPr>
                <w:delText xml:space="preserve">The responsible person’s signature on this compliance document affirms that all applicable requirements in this table have been met.  </w:delText>
              </w:r>
            </w:del>
          </w:p>
        </w:tc>
      </w:tr>
      <w:tr w:rsidR="00192313" w:rsidRPr="00D2491C" w:rsidDel="00212114" w14:paraId="2D5AA26D" w14:textId="77777777" w:rsidTr="00AA70B8">
        <w:trPr>
          <w:gridAfter w:val="1"/>
          <w:wAfter w:w="58" w:type="dxa"/>
          <w:cantSplit/>
          <w:trHeight w:val="288"/>
          <w:del w:id="3959" w:author="TF 112318" w:date="2018-11-23T15:21:00Z"/>
        </w:trPr>
        <w:tc>
          <w:tcPr>
            <w:tcW w:w="10950" w:type="dxa"/>
            <w:gridSpan w:val="6"/>
            <w:tcBorders>
              <w:top w:val="single" w:sz="4" w:space="0" w:color="auto"/>
              <w:left w:val="single" w:sz="4" w:space="0" w:color="auto"/>
              <w:bottom w:val="single" w:sz="4" w:space="0" w:color="auto"/>
              <w:right w:val="single" w:sz="4" w:space="0" w:color="auto"/>
            </w:tcBorders>
            <w:vAlign w:val="center"/>
          </w:tcPr>
          <w:p w14:paraId="2D5AA26B" w14:textId="77777777" w:rsidR="0029047D" w:rsidRPr="0029047D" w:rsidDel="00212114" w:rsidRDefault="00AC0F91" w:rsidP="00192313">
            <w:pPr>
              <w:keepNext/>
              <w:rPr>
                <w:del w:id="3960" w:author="TF 112318" w:date="2018-11-23T15:21:00Z"/>
                <w:rFonts w:asciiTheme="minorHAnsi" w:hAnsiTheme="minorHAnsi" w:cs="Arial"/>
                <w:b/>
                <w:szCs w:val="18"/>
              </w:rPr>
            </w:pPr>
            <w:del w:id="3961" w:author="TF 112518" w:date="2018-11-26T22:33:00Z">
              <w:r w:rsidDel="00AA70B8">
                <w:rPr>
                  <w:rFonts w:asciiTheme="minorHAnsi" w:hAnsiTheme="minorHAnsi"/>
                  <w:sz w:val="18"/>
                  <w:szCs w:val="18"/>
                </w:rPr>
                <w:br w:type="page"/>
              </w:r>
            </w:del>
            <w:del w:id="3962" w:author="TF 112318" w:date="2018-11-23T15:21:00Z">
              <w:r w:rsidR="00192313" w:rsidRPr="0029047D" w:rsidDel="00212114">
                <w:rPr>
                  <w:rFonts w:asciiTheme="minorHAnsi" w:hAnsiTheme="minorHAnsi" w:cs="Arial"/>
                  <w:b/>
                  <w:szCs w:val="18"/>
                </w:rPr>
                <w:delText xml:space="preserve">G. Multifamily Buildings - Other Requirements </w:delText>
              </w:r>
            </w:del>
          </w:p>
          <w:p w14:paraId="2D5AA26C" w14:textId="77777777" w:rsidR="00192313" w:rsidRPr="0029047D" w:rsidDel="00212114" w:rsidRDefault="00192313" w:rsidP="00192313">
            <w:pPr>
              <w:keepNext/>
              <w:rPr>
                <w:del w:id="3963" w:author="TF 112318" w:date="2018-11-23T15:21:00Z"/>
                <w:rFonts w:asciiTheme="minorHAnsi" w:hAnsiTheme="minorHAnsi"/>
                <w:bCs/>
                <w:sz w:val="18"/>
                <w:szCs w:val="18"/>
              </w:rPr>
            </w:pPr>
            <w:del w:id="3964" w:author="TF 112318" w:date="2018-11-23T15:21:00Z">
              <w:r w:rsidRPr="0029047D" w:rsidDel="00212114">
                <w:rPr>
                  <w:rFonts w:asciiTheme="minorHAnsi" w:hAnsiTheme="minorHAnsi" w:cs="Arial"/>
                  <w:sz w:val="18"/>
                  <w:szCs w:val="18"/>
                </w:rPr>
                <w:delText xml:space="preserve"> &lt;&lt;only print this section if multi-family is selected in row A.1&gt;&gt;</w:delText>
              </w:r>
            </w:del>
          </w:p>
        </w:tc>
      </w:tr>
      <w:tr w:rsidR="00192313" w:rsidRPr="00D2491C" w:rsidDel="00212114" w14:paraId="2D5AA26F" w14:textId="77777777" w:rsidTr="00AA70B8">
        <w:trPr>
          <w:gridAfter w:val="1"/>
          <w:wAfter w:w="58" w:type="dxa"/>
          <w:cantSplit/>
          <w:trHeight w:val="288"/>
          <w:del w:id="3965" w:author="TF 112318" w:date="2018-11-23T15:21:00Z"/>
        </w:trPr>
        <w:tc>
          <w:tcPr>
            <w:tcW w:w="10950" w:type="dxa"/>
            <w:gridSpan w:val="6"/>
            <w:tcBorders>
              <w:top w:val="single" w:sz="4" w:space="0" w:color="auto"/>
              <w:left w:val="single" w:sz="4" w:space="0" w:color="auto"/>
              <w:bottom w:val="single" w:sz="4" w:space="0" w:color="auto"/>
              <w:right w:val="single" w:sz="4" w:space="0" w:color="auto"/>
            </w:tcBorders>
            <w:vAlign w:val="center"/>
          </w:tcPr>
          <w:p w14:paraId="2D5AA26E" w14:textId="77777777" w:rsidR="00192313" w:rsidRPr="00D2491C" w:rsidDel="00212114" w:rsidRDefault="00192313" w:rsidP="00192313">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3966" w:author="TF 112318" w:date="2018-11-23T15:21:00Z"/>
                <w:rFonts w:asciiTheme="minorHAnsi" w:hAnsiTheme="minorHAnsi"/>
                <w:bCs/>
                <w:i/>
                <w:sz w:val="18"/>
                <w:szCs w:val="18"/>
              </w:rPr>
            </w:pPr>
            <w:del w:id="3967" w:author="TF 112318" w:date="2018-11-23T15:21:00Z">
              <w:r w:rsidRPr="00D2491C" w:rsidDel="00212114">
                <w:rPr>
                  <w:rFonts w:asciiTheme="minorHAnsi" w:hAnsiTheme="minorHAnsi" w:cs="Arial"/>
                  <w:i/>
                  <w:sz w:val="18"/>
                  <w:szCs w:val="18"/>
                </w:rPr>
                <w:delText>The items listed below correspond to the information given in ASHRAE 62.2 Section 8 "Multifamily Buildings".  Refer also to Chapter 4.6 of the Residential Compliance Manual (Section 4.6.5) for information describing these requirements in more detail.  The signature of the Responsible Person in the declaration statement below certifies that the building complies with these requirements specified in ASHRAE 62.2 Section 8, if applicable.</w:delText>
              </w:r>
            </w:del>
          </w:p>
        </w:tc>
      </w:tr>
      <w:tr w:rsidR="00192313" w:rsidRPr="00D2491C" w:rsidDel="00212114" w14:paraId="2D5AA276" w14:textId="77777777" w:rsidTr="00AA70B8">
        <w:trPr>
          <w:gridAfter w:val="1"/>
          <w:wAfter w:w="58" w:type="dxa"/>
          <w:cantSplit/>
          <w:trHeight w:val="158"/>
          <w:del w:id="3968" w:author="TF 112318" w:date="2018-11-23T15:21:00Z"/>
        </w:trPr>
        <w:tc>
          <w:tcPr>
            <w:tcW w:w="713" w:type="dxa"/>
            <w:tcBorders>
              <w:top w:val="single" w:sz="4" w:space="0" w:color="auto"/>
              <w:left w:val="single" w:sz="4" w:space="0" w:color="auto"/>
              <w:bottom w:val="single" w:sz="4" w:space="0" w:color="auto"/>
              <w:right w:val="single" w:sz="4" w:space="0" w:color="auto"/>
            </w:tcBorders>
            <w:vAlign w:val="center"/>
          </w:tcPr>
          <w:p w14:paraId="2D5AA270" w14:textId="77777777" w:rsidR="00192313" w:rsidRPr="00D2491C" w:rsidDel="00212114" w:rsidRDefault="00192313" w:rsidP="00192313">
            <w:pPr>
              <w:keepNext/>
              <w:jc w:val="center"/>
              <w:rPr>
                <w:del w:id="3969" w:author="TF 112318" w:date="2018-11-23T15:21:00Z"/>
                <w:rFonts w:asciiTheme="minorHAnsi" w:hAnsiTheme="minorHAnsi"/>
                <w:sz w:val="18"/>
                <w:szCs w:val="18"/>
              </w:rPr>
            </w:pPr>
            <w:del w:id="3970" w:author="TF 112318" w:date="2018-11-23T15:21:00Z">
              <w:r w:rsidRPr="00D2491C" w:rsidDel="00212114">
                <w:rPr>
                  <w:rFonts w:asciiTheme="minorHAnsi" w:hAnsiTheme="minorHAnsi"/>
                  <w:sz w:val="18"/>
                  <w:szCs w:val="18"/>
                </w:rPr>
                <w:delText>01</w:delText>
              </w:r>
            </w:del>
          </w:p>
        </w:tc>
        <w:tc>
          <w:tcPr>
            <w:tcW w:w="10237" w:type="dxa"/>
            <w:gridSpan w:val="5"/>
            <w:tcBorders>
              <w:top w:val="single" w:sz="4" w:space="0" w:color="auto"/>
              <w:left w:val="single" w:sz="4" w:space="0" w:color="auto"/>
              <w:bottom w:val="single" w:sz="4" w:space="0" w:color="auto"/>
              <w:right w:val="single" w:sz="4" w:space="0" w:color="auto"/>
            </w:tcBorders>
            <w:vAlign w:val="center"/>
          </w:tcPr>
          <w:p w14:paraId="2D5AA271" w14:textId="77777777" w:rsidR="00192313" w:rsidDel="00212114" w:rsidRDefault="00192313" w:rsidP="00192313">
            <w:pPr>
              <w:autoSpaceDE w:val="0"/>
              <w:autoSpaceDN w:val="0"/>
              <w:adjustRightInd w:val="0"/>
              <w:rPr>
                <w:del w:id="3971" w:author="TF 112318" w:date="2018-11-23T15:21:00Z"/>
                <w:rFonts w:asciiTheme="minorHAnsi" w:hAnsiTheme="minorHAnsi"/>
                <w:sz w:val="18"/>
                <w:szCs w:val="18"/>
              </w:rPr>
            </w:pPr>
            <w:del w:id="3972" w:author="TF 112318" w:date="2018-11-23T15:21:00Z">
              <w:r w:rsidRPr="00FA3AAC" w:rsidDel="00212114">
                <w:rPr>
                  <w:rFonts w:asciiTheme="minorHAnsi" w:hAnsiTheme="minorHAnsi"/>
                  <w:b/>
                  <w:sz w:val="18"/>
                  <w:szCs w:val="18"/>
                </w:rPr>
                <w:delText xml:space="preserve">8.2 </w:delText>
              </w:r>
              <w:r w:rsidRPr="00FA3AAC" w:rsidDel="00212114">
                <w:rPr>
                  <w:rFonts w:asciiTheme="minorHAnsi" w:hAnsiTheme="minorHAnsi"/>
                  <w:b/>
                  <w:bCs/>
                  <w:sz w:val="18"/>
                  <w:szCs w:val="18"/>
                </w:rPr>
                <w:delText xml:space="preserve">Whole-Building Mechanical Ventilation. </w:delText>
              </w:r>
              <w:r w:rsidRPr="00FA3AAC" w:rsidDel="00212114">
                <w:rPr>
                  <w:rFonts w:asciiTheme="minorHAnsi" w:hAnsiTheme="minorHAnsi"/>
                  <w:sz w:val="18"/>
                  <w:szCs w:val="18"/>
                </w:rPr>
                <w:delText xml:space="preserve">For multifamily buildings, the term “building” in Section 4 refers to a single dwelling unit. </w:delText>
              </w:r>
            </w:del>
          </w:p>
          <w:p w14:paraId="2D5AA272" w14:textId="77777777" w:rsidR="00192313" w:rsidRPr="00D2491C" w:rsidDel="00212114" w:rsidRDefault="00192313" w:rsidP="00192313">
            <w:pPr>
              <w:autoSpaceDE w:val="0"/>
              <w:autoSpaceDN w:val="0"/>
              <w:adjustRightInd w:val="0"/>
              <w:ind w:left="270" w:hanging="270"/>
              <w:jc w:val="both"/>
              <w:rPr>
                <w:del w:id="3973" w:author="TF 112318" w:date="2018-11-23T15:21:00Z"/>
                <w:rFonts w:asciiTheme="minorHAnsi" w:hAnsiTheme="minorHAnsi"/>
                <w:sz w:val="18"/>
                <w:szCs w:val="18"/>
              </w:rPr>
            </w:pPr>
            <w:del w:id="3974" w:author="TF 112318" w:date="2018-11-23T15:21:00Z">
              <w:r w:rsidRPr="00D2491C" w:rsidDel="00212114">
                <w:rPr>
                  <w:rFonts w:asciiTheme="minorHAnsi" w:hAnsiTheme="minorHAnsi"/>
                  <w:b/>
                  <w:sz w:val="18"/>
                  <w:szCs w:val="18"/>
                </w:rPr>
                <w:delText>8.4.1 Transfer Air.</w:delText>
              </w:r>
              <w:r w:rsidRPr="00D2491C" w:rsidDel="00212114">
                <w:rPr>
                  <w:rFonts w:asciiTheme="minorHAnsi" w:hAnsiTheme="minorHAnsi"/>
                  <w:sz w:val="18"/>
                  <w:szCs w:val="18"/>
                </w:rPr>
                <w:delText xml:space="preserve"> Measures shall be taken to minimize air movement across envelope components separating dwelling units, including sealing penetrations in the common walls, ceilings, and floors of each unit and by sealing vertical chases adjacent to the units. All doors between dwelling units and common hallways shall be gasketed or made substantially airtight. </w:delText>
              </w:r>
            </w:del>
          </w:p>
          <w:p w14:paraId="2D5AA273" w14:textId="77777777" w:rsidR="00192313" w:rsidDel="00212114" w:rsidRDefault="00192313" w:rsidP="00192313">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line="240" w:lineRule="exact"/>
              <w:ind w:left="252" w:hanging="252"/>
              <w:rPr>
                <w:del w:id="3975" w:author="TF 112318" w:date="2018-11-23T15:21:00Z"/>
                <w:rFonts w:asciiTheme="minorHAnsi" w:hAnsiTheme="minorHAnsi"/>
                <w:sz w:val="18"/>
                <w:szCs w:val="18"/>
              </w:rPr>
            </w:pPr>
            <w:del w:id="3976" w:author="TF 112318" w:date="2018-11-23T15:21:00Z">
              <w:r w:rsidRPr="00D2491C" w:rsidDel="00212114">
                <w:rPr>
                  <w:rFonts w:asciiTheme="minorHAnsi" w:hAnsiTheme="minorHAnsi"/>
                  <w:b/>
                  <w:sz w:val="18"/>
                  <w:szCs w:val="18"/>
                </w:rPr>
                <w:delText>8.4.1.1 Compliance.</w:delText>
              </w:r>
              <w:r w:rsidRPr="00D2491C" w:rsidDel="00212114">
                <w:rPr>
                  <w:rFonts w:asciiTheme="minorHAnsi" w:hAnsiTheme="minorHAnsi"/>
                  <w:sz w:val="18"/>
                  <w:szCs w:val="18"/>
                </w:rPr>
                <w:delText xml:space="preserve"> One method of demonstrating compliance with Section 8.4.1 shall be to verify a leakage rate below a maximum of 0.2 cfm</w:delText>
              </w:r>
              <w:r w:rsidR="001D331F" w:rsidDel="00212114">
                <w:rPr>
                  <w:rFonts w:asciiTheme="minorHAnsi" w:hAnsiTheme="minorHAnsi"/>
                  <w:sz w:val="18"/>
                  <w:szCs w:val="18"/>
                </w:rPr>
                <w:delText>/</w:delText>
              </w:r>
              <w:r w:rsidRPr="00D2491C" w:rsidDel="00212114">
                <w:rPr>
                  <w:rFonts w:asciiTheme="minorHAnsi" w:hAnsiTheme="minorHAnsi"/>
                  <w:sz w:val="18"/>
                  <w:szCs w:val="18"/>
                </w:rPr>
                <w:delText>ft</w:delText>
              </w:r>
              <w:r w:rsidRPr="00D2491C" w:rsidDel="00212114">
                <w:rPr>
                  <w:rFonts w:asciiTheme="minorHAnsi" w:hAnsiTheme="minorHAnsi"/>
                  <w:sz w:val="18"/>
                  <w:szCs w:val="18"/>
                  <w:vertAlign w:val="superscript"/>
                </w:rPr>
                <w:delText>2</w:delText>
              </w:r>
              <w:r w:rsidRPr="00D2491C" w:rsidDel="00212114">
                <w:rPr>
                  <w:rFonts w:asciiTheme="minorHAnsi" w:hAnsiTheme="minorHAnsi"/>
                  <w:sz w:val="18"/>
                  <w:szCs w:val="18"/>
                </w:rPr>
                <w:delText xml:space="preserve"> (100 L/s per 100 m</w:delText>
              </w:r>
              <w:r w:rsidRPr="00D2491C" w:rsidDel="00212114">
                <w:rPr>
                  <w:rFonts w:asciiTheme="minorHAnsi" w:hAnsiTheme="minorHAnsi"/>
                  <w:sz w:val="18"/>
                  <w:szCs w:val="18"/>
                  <w:vertAlign w:val="superscript"/>
                </w:rPr>
                <w:delText>2</w:delText>
              </w:r>
              <w:r w:rsidRPr="00D2491C" w:rsidDel="00212114">
                <w:rPr>
                  <w:rFonts w:asciiTheme="minorHAnsi" w:hAnsiTheme="minorHAnsi"/>
                  <w:sz w:val="18"/>
                  <w:szCs w:val="18"/>
                </w:rPr>
                <w:delText>) of the dwelling unit envelope area (i.e., the sum of the area of the walls between dwelling units, exterior walls, ceiling and floor) at a test pressure of 50 Pa by a blower door test.  The test shall be conducted with the dwelling unit as if it were exposed to outdoor air on all sides, top, and bottom by opening doors and windows of adjacent dwelling units.</w:delText>
              </w:r>
            </w:del>
          </w:p>
          <w:p w14:paraId="2D5AA274" w14:textId="77777777" w:rsidR="00192313" w:rsidRPr="00F3733C" w:rsidDel="00212114" w:rsidRDefault="00192313" w:rsidP="00192313">
            <w:pPr>
              <w:autoSpaceDE w:val="0"/>
              <w:autoSpaceDN w:val="0"/>
              <w:adjustRightInd w:val="0"/>
              <w:ind w:left="273" w:hanging="273"/>
              <w:rPr>
                <w:del w:id="3977" w:author="TF 112318" w:date="2018-11-23T15:21:00Z"/>
                <w:rFonts w:asciiTheme="minorHAnsi" w:hAnsiTheme="minorHAnsi"/>
                <w:sz w:val="18"/>
                <w:szCs w:val="18"/>
              </w:rPr>
            </w:pPr>
            <w:del w:id="3978" w:author="TF 112318" w:date="2018-11-23T15:21:00Z">
              <w:r w:rsidRPr="00F3733C" w:rsidDel="00212114">
                <w:rPr>
                  <w:rFonts w:asciiTheme="minorHAnsi" w:hAnsiTheme="minorHAnsi"/>
                  <w:b/>
                  <w:bCs/>
                  <w:sz w:val="18"/>
                  <w:szCs w:val="18"/>
                </w:rPr>
                <w:delText xml:space="preserve">8.5.1 Exhaust Ducts. </w:delText>
              </w:r>
              <w:r w:rsidRPr="00F3733C" w:rsidDel="00212114">
                <w:rPr>
                  <w:rFonts w:asciiTheme="minorHAnsi" w:hAnsiTheme="minorHAnsi"/>
                  <w:sz w:val="18"/>
                  <w:szCs w:val="18"/>
                </w:rPr>
                <w:delText>Exhaust fans in separate dwelling</w:delText>
              </w:r>
              <w:r w:rsidDel="00212114">
                <w:rPr>
                  <w:rFonts w:asciiTheme="minorHAnsi" w:hAnsiTheme="minorHAnsi"/>
                  <w:sz w:val="18"/>
                  <w:szCs w:val="18"/>
                </w:rPr>
                <w:delText xml:space="preserve"> </w:delText>
              </w:r>
              <w:r w:rsidRPr="00F3733C" w:rsidDel="00212114">
                <w:rPr>
                  <w:rFonts w:asciiTheme="minorHAnsi" w:hAnsiTheme="minorHAnsi"/>
                  <w:sz w:val="18"/>
                  <w:szCs w:val="18"/>
                </w:rPr>
                <w:delText>units shall not share a common exhaust duct. Exhaust inlets</w:delText>
              </w:r>
              <w:r w:rsidDel="00212114">
                <w:rPr>
                  <w:rFonts w:asciiTheme="minorHAnsi" w:hAnsiTheme="minorHAnsi"/>
                  <w:sz w:val="18"/>
                  <w:szCs w:val="18"/>
                </w:rPr>
                <w:delText xml:space="preserve"> </w:delText>
              </w:r>
              <w:r w:rsidRPr="00F3733C" w:rsidDel="00212114">
                <w:rPr>
                  <w:rFonts w:asciiTheme="minorHAnsi" w:hAnsiTheme="minorHAnsi"/>
                  <w:sz w:val="18"/>
                  <w:szCs w:val="18"/>
                </w:rPr>
                <w:delText>from more than one dwelling unit may be served by a single</w:delText>
              </w:r>
              <w:r w:rsidDel="00212114">
                <w:rPr>
                  <w:rFonts w:asciiTheme="minorHAnsi" w:hAnsiTheme="minorHAnsi"/>
                  <w:sz w:val="18"/>
                  <w:szCs w:val="18"/>
                </w:rPr>
                <w:delText xml:space="preserve"> </w:delText>
              </w:r>
              <w:r w:rsidRPr="00F3733C" w:rsidDel="00212114">
                <w:rPr>
                  <w:rFonts w:asciiTheme="minorHAnsi" w:hAnsiTheme="minorHAnsi"/>
                  <w:sz w:val="18"/>
                  <w:szCs w:val="18"/>
                </w:rPr>
                <w:delText>exhaust fan downstream of all the exhaust inlets if the fan is</w:delText>
              </w:r>
              <w:r w:rsidDel="00212114">
                <w:rPr>
                  <w:rFonts w:asciiTheme="minorHAnsi" w:hAnsiTheme="minorHAnsi"/>
                  <w:sz w:val="18"/>
                  <w:szCs w:val="18"/>
                </w:rPr>
                <w:delText xml:space="preserve"> </w:delText>
              </w:r>
              <w:r w:rsidRPr="00F3733C" w:rsidDel="00212114">
                <w:rPr>
                  <w:rFonts w:asciiTheme="minorHAnsi" w:hAnsiTheme="minorHAnsi"/>
                  <w:sz w:val="18"/>
                  <w:szCs w:val="18"/>
                </w:rPr>
                <w:delText>designated and intended to run continuously or if each inlet</w:delText>
              </w:r>
              <w:r w:rsidDel="00212114">
                <w:rPr>
                  <w:rFonts w:asciiTheme="minorHAnsi" w:hAnsiTheme="minorHAnsi"/>
                  <w:sz w:val="18"/>
                  <w:szCs w:val="18"/>
                </w:rPr>
                <w:delText xml:space="preserve"> </w:delText>
              </w:r>
              <w:r w:rsidRPr="00F3733C" w:rsidDel="00212114">
                <w:rPr>
                  <w:rFonts w:asciiTheme="minorHAnsi" w:hAnsiTheme="minorHAnsi"/>
                  <w:sz w:val="18"/>
                  <w:szCs w:val="18"/>
                </w:rPr>
                <w:delText>is equipped with a back-draft damper to prevent cross</w:delText>
              </w:r>
              <w:r w:rsidDel="00212114">
                <w:rPr>
                  <w:rFonts w:asciiTheme="minorHAnsi" w:hAnsiTheme="minorHAnsi"/>
                  <w:sz w:val="18"/>
                  <w:szCs w:val="18"/>
                </w:rPr>
                <w:delText>-</w:delText>
              </w:r>
              <w:r w:rsidRPr="00F3733C" w:rsidDel="00212114">
                <w:rPr>
                  <w:rFonts w:asciiTheme="minorHAnsi" w:hAnsiTheme="minorHAnsi"/>
                  <w:sz w:val="18"/>
                  <w:szCs w:val="18"/>
                </w:rPr>
                <w:delText>contamination</w:delText>
              </w:r>
              <w:r w:rsidDel="00212114">
                <w:rPr>
                  <w:rFonts w:asciiTheme="minorHAnsi" w:hAnsiTheme="minorHAnsi"/>
                  <w:sz w:val="18"/>
                  <w:szCs w:val="18"/>
                </w:rPr>
                <w:delText xml:space="preserve"> </w:delText>
              </w:r>
              <w:r w:rsidRPr="00F3733C" w:rsidDel="00212114">
                <w:rPr>
                  <w:rFonts w:asciiTheme="minorHAnsi" w:hAnsiTheme="minorHAnsi"/>
                  <w:sz w:val="18"/>
                  <w:szCs w:val="18"/>
                </w:rPr>
                <w:delText>when the fan is not running.</w:delText>
              </w:r>
            </w:del>
          </w:p>
          <w:p w14:paraId="2D5AA275" w14:textId="77777777" w:rsidR="00192313" w:rsidRPr="00D2491C" w:rsidDel="00212114" w:rsidRDefault="00192313" w:rsidP="00192313">
            <w:pPr>
              <w:autoSpaceDE w:val="0"/>
              <w:autoSpaceDN w:val="0"/>
              <w:adjustRightInd w:val="0"/>
              <w:ind w:left="273" w:hanging="273"/>
              <w:rPr>
                <w:del w:id="3979" w:author="TF 112318" w:date="2018-11-23T15:21:00Z"/>
                <w:rFonts w:asciiTheme="minorHAnsi" w:hAnsiTheme="minorHAnsi"/>
                <w:sz w:val="18"/>
                <w:szCs w:val="18"/>
              </w:rPr>
            </w:pPr>
            <w:del w:id="3980" w:author="TF 112318" w:date="2018-11-23T15:21:00Z">
              <w:r w:rsidRPr="00F3733C" w:rsidDel="00212114">
                <w:rPr>
                  <w:rFonts w:asciiTheme="minorHAnsi" w:hAnsiTheme="minorHAnsi"/>
                  <w:b/>
                  <w:bCs/>
                  <w:sz w:val="18"/>
                  <w:szCs w:val="18"/>
                </w:rPr>
                <w:delText xml:space="preserve">8.5.2 Supply Ducts. </w:delText>
              </w:r>
              <w:r w:rsidRPr="00F3733C" w:rsidDel="00212114">
                <w:rPr>
                  <w:rFonts w:asciiTheme="minorHAnsi" w:hAnsiTheme="minorHAnsi"/>
                  <w:sz w:val="18"/>
                  <w:szCs w:val="18"/>
                </w:rPr>
                <w:delText>Supply outlets to more than one</w:delText>
              </w:r>
              <w:r w:rsidDel="00212114">
                <w:rPr>
                  <w:rFonts w:asciiTheme="minorHAnsi" w:hAnsiTheme="minorHAnsi"/>
                  <w:sz w:val="18"/>
                  <w:szCs w:val="18"/>
                </w:rPr>
                <w:delText xml:space="preserve"> </w:delText>
              </w:r>
              <w:r w:rsidRPr="00F3733C" w:rsidDel="00212114">
                <w:rPr>
                  <w:rFonts w:asciiTheme="minorHAnsi" w:hAnsiTheme="minorHAnsi"/>
                  <w:sz w:val="18"/>
                  <w:szCs w:val="18"/>
                </w:rPr>
                <w:delText>dwelling unit may be served by a single fan upstream of all</w:delText>
              </w:r>
              <w:r w:rsidDel="00212114">
                <w:rPr>
                  <w:rFonts w:asciiTheme="minorHAnsi" w:hAnsiTheme="minorHAnsi"/>
                  <w:sz w:val="18"/>
                  <w:szCs w:val="18"/>
                </w:rPr>
                <w:delText xml:space="preserve"> </w:delText>
              </w:r>
              <w:r w:rsidRPr="00F3733C" w:rsidDel="00212114">
                <w:rPr>
                  <w:rFonts w:asciiTheme="minorHAnsi" w:hAnsiTheme="minorHAnsi"/>
                  <w:sz w:val="18"/>
                  <w:szCs w:val="18"/>
                </w:rPr>
                <w:delText>the supply outlets if the fan is designed and intended to run</w:delText>
              </w:r>
              <w:r w:rsidDel="00212114">
                <w:rPr>
                  <w:rFonts w:asciiTheme="minorHAnsi" w:hAnsiTheme="minorHAnsi"/>
                  <w:sz w:val="18"/>
                  <w:szCs w:val="18"/>
                </w:rPr>
                <w:delText xml:space="preserve"> </w:delText>
              </w:r>
              <w:r w:rsidRPr="00F3733C" w:rsidDel="00212114">
                <w:rPr>
                  <w:rFonts w:asciiTheme="minorHAnsi" w:hAnsiTheme="minorHAnsi"/>
                  <w:sz w:val="18"/>
                  <w:szCs w:val="18"/>
                </w:rPr>
                <w:delText>continuously or if each supply outlet is equipped with a</w:delText>
              </w:r>
              <w:r w:rsidDel="00212114">
                <w:rPr>
                  <w:rFonts w:asciiTheme="minorHAnsi" w:hAnsiTheme="minorHAnsi"/>
                  <w:sz w:val="18"/>
                  <w:szCs w:val="18"/>
                </w:rPr>
                <w:delText xml:space="preserve"> </w:delText>
              </w:r>
              <w:r w:rsidRPr="00F3733C" w:rsidDel="00212114">
                <w:rPr>
                  <w:rFonts w:asciiTheme="minorHAnsi" w:hAnsiTheme="minorHAnsi"/>
                  <w:sz w:val="18"/>
                  <w:szCs w:val="18"/>
                </w:rPr>
                <w:delText>back-draft damper to prevent cross-contamination when the</w:delText>
              </w:r>
              <w:r w:rsidDel="00212114">
                <w:rPr>
                  <w:rFonts w:asciiTheme="minorHAnsi" w:hAnsiTheme="minorHAnsi"/>
                  <w:sz w:val="18"/>
                  <w:szCs w:val="18"/>
                </w:rPr>
                <w:delText xml:space="preserve"> </w:delText>
              </w:r>
              <w:r w:rsidRPr="00F3733C" w:rsidDel="00212114">
                <w:rPr>
                  <w:rFonts w:asciiTheme="minorHAnsi" w:hAnsiTheme="minorHAnsi"/>
                  <w:sz w:val="18"/>
                  <w:szCs w:val="18"/>
                </w:rPr>
                <w:delText>fan is not running.</w:delText>
              </w:r>
            </w:del>
          </w:p>
        </w:tc>
      </w:tr>
      <w:tr w:rsidR="00192313" w:rsidRPr="00D2491C" w:rsidDel="00212114" w14:paraId="2D5AA278" w14:textId="77777777" w:rsidTr="00AA70B8">
        <w:trPr>
          <w:gridAfter w:val="1"/>
          <w:wAfter w:w="58" w:type="dxa"/>
          <w:cantSplit/>
          <w:trHeight w:val="158"/>
          <w:del w:id="3981" w:author="TF 112318" w:date="2018-11-23T15:21:00Z"/>
        </w:trPr>
        <w:tc>
          <w:tcPr>
            <w:tcW w:w="10950" w:type="dxa"/>
            <w:gridSpan w:val="6"/>
            <w:tcBorders>
              <w:top w:val="single" w:sz="4" w:space="0" w:color="auto"/>
              <w:left w:val="single" w:sz="4" w:space="0" w:color="auto"/>
              <w:bottom w:val="single" w:sz="4" w:space="0" w:color="auto"/>
              <w:right w:val="single" w:sz="4" w:space="0" w:color="auto"/>
            </w:tcBorders>
            <w:vAlign w:val="center"/>
          </w:tcPr>
          <w:p w14:paraId="2D5AA277" w14:textId="77777777" w:rsidR="00192313" w:rsidRPr="00D2491C" w:rsidDel="00212114" w:rsidRDefault="00192313" w:rsidP="00192313">
            <w:pPr>
              <w:keepNext/>
              <w:rPr>
                <w:del w:id="3982" w:author="TF 112318" w:date="2018-11-23T15:21:00Z"/>
                <w:rFonts w:asciiTheme="minorHAnsi" w:hAnsiTheme="minorHAnsi"/>
                <w:b/>
                <w:bCs/>
                <w:sz w:val="18"/>
                <w:szCs w:val="18"/>
              </w:rPr>
            </w:pPr>
            <w:del w:id="3983" w:author="TF 112318" w:date="2018-11-23T15:21:00Z">
              <w:r w:rsidRPr="00D2491C" w:rsidDel="00212114">
                <w:rPr>
                  <w:rFonts w:asciiTheme="minorHAnsi" w:hAnsiTheme="minorHAnsi"/>
                  <w:b/>
                  <w:sz w:val="18"/>
                  <w:szCs w:val="18"/>
                </w:rPr>
                <w:delText xml:space="preserve">The responsible person’s signature on this compliance document affirms that all applicable requirements in this table have been met.  </w:delText>
              </w:r>
            </w:del>
          </w:p>
        </w:tc>
      </w:tr>
      <w:tr w:rsidR="000F7AAF" w:rsidRPr="009E2C1C" w14:paraId="2D5AA27A" w14:textId="77777777" w:rsidTr="00AA70B8">
        <w:tblPrEx>
          <w:tblBorders>
            <w:top w:val="single" w:sz="4" w:space="0" w:color="auto"/>
            <w:left w:val="single" w:sz="4" w:space="0" w:color="auto"/>
            <w:bottom w:val="single" w:sz="4" w:space="0" w:color="auto"/>
            <w:right w:val="single" w:sz="4" w:space="0" w:color="auto"/>
            <w:insideH w:val="single" w:sz="4" w:space="0" w:color="auto"/>
          </w:tblBorders>
          <w:tblCellMar>
            <w:left w:w="86" w:type="dxa"/>
            <w:right w:w="86" w:type="dxa"/>
          </w:tblCellMar>
        </w:tblPrEx>
        <w:trPr>
          <w:gridAfter w:val="2"/>
          <w:wAfter w:w="130" w:type="dxa"/>
          <w:trHeight w:val="323"/>
        </w:trPr>
        <w:tc>
          <w:tcPr>
            <w:tcW w:w="10884" w:type="dxa"/>
            <w:gridSpan w:val="5"/>
            <w:vAlign w:val="center"/>
          </w:tcPr>
          <w:p w14:paraId="2D5AA279" w14:textId="77777777" w:rsidR="000F7AAF" w:rsidRPr="009351D2" w:rsidRDefault="000F7AAF" w:rsidP="00D26DCF">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cs="Arial"/>
                <w:b/>
              </w:rPr>
            </w:pPr>
            <w:r w:rsidRPr="00E136A4">
              <w:rPr>
                <w:rFonts w:asciiTheme="minorHAnsi" w:hAnsiTheme="minorHAnsi" w:cs="Arial"/>
                <w:b/>
                <w:caps/>
                <w:sz w:val="18"/>
                <w:szCs w:val="18"/>
              </w:rPr>
              <w:t>Documentation Author's Declaration Statement</w:t>
            </w:r>
          </w:p>
        </w:tc>
      </w:tr>
      <w:tr w:rsidR="000F7AAF" w:rsidRPr="001B14D6" w14:paraId="2D5AA27C" w14:textId="77777777" w:rsidTr="00AA70B8">
        <w:tblPrEx>
          <w:tblBorders>
            <w:top w:val="single" w:sz="4" w:space="0" w:color="auto"/>
            <w:left w:val="single" w:sz="4" w:space="0" w:color="auto"/>
            <w:bottom w:val="single" w:sz="4" w:space="0" w:color="auto"/>
            <w:right w:val="single" w:sz="4" w:space="0" w:color="auto"/>
            <w:insideH w:val="single" w:sz="4" w:space="0" w:color="auto"/>
          </w:tblBorders>
          <w:tblCellMar>
            <w:left w:w="86" w:type="dxa"/>
            <w:right w:w="86" w:type="dxa"/>
          </w:tblCellMar>
        </w:tblPrEx>
        <w:trPr>
          <w:gridAfter w:val="2"/>
          <w:wAfter w:w="130" w:type="dxa"/>
          <w:trHeight w:val="206"/>
        </w:trPr>
        <w:tc>
          <w:tcPr>
            <w:tcW w:w="10884" w:type="dxa"/>
            <w:gridSpan w:val="5"/>
            <w:vAlign w:val="center"/>
          </w:tcPr>
          <w:p w14:paraId="2D5AA27B" w14:textId="77777777" w:rsidR="000F7AAF" w:rsidRPr="00E136A4" w:rsidRDefault="000F7AAF" w:rsidP="0029047D">
            <w:pPr>
              <w:keepNext/>
              <w:numPr>
                <w:ilvl w:val="0"/>
                <w:numId w:val="13"/>
              </w:numPr>
              <w:ind w:left="271" w:hanging="288"/>
              <w:rPr>
                <w:rFonts w:asciiTheme="minorHAnsi" w:hAnsiTheme="minorHAnsi"/>
                <w:sz w:val="18"/>
                <w:szCs w:val="18"/>
              </w:rPr>
            </w:pPr>
            <w:r w:rsidRPr="00E136A4">
              <w:rPr>
                <w:rFonts w:asciiTheme="minorHAnsi" w:hAnsiTheme="minorHAnsi"/>
                <w:sz w:val="18"/>
                <w:szCs w:val="18"/>
              </w:rPr>
              <w:t xml:space="preserve">I certify that this Certificate of </w:t>
            </w:r>
            <w:r>
              <w:rPr>
                <w:rFonts w:asciiTheme="minorHAnsi" w:hAnsiTheme="minorHAnsi"/>
                <w:sz w:val="18"/>
                <w:szCs w:val="18"/>
              </w:rPr>
              <w:t>Installation</w:t>
            </w:r>
            <w:r w:rsidRPr="00E136A4">
              <w:rPr>
                <w:rFonts w:asciiTheme="minorHAnsi" w:hAnsiTheme="minorHAnsi"/>
                <w:sz w:val="18"/>
                <w:szCs w:val="18"/>
              </w:rPr>
              <w:t xml:space="preserve"> documentation is accurate and complete.</w:t>
            </w:r>
          </w:p>
        </w:tc>
      </w:tr>
      <w:tr w:rsidR="000F7AAF" w:rsidRPr="00B272DC" w14:paraId="2D5AA27F" w14:textId="77777777" w:rsidTr="00AA70B8">
        <w:tblPrEx>
          <w:tblBorders>
            <w:top w:val="single" w:sz="4" w:space="0" w:color="auto"/>
            <w:left w:val="single" w:sz="4" w:space="0" w:color="auto"/>
            <w:bottom w:val="single" w:sz="4" w:space="0" w:color="auto"/>
            <w:right w:val="single" w:sz="4" w:space="0" w:color="auto"/>
            <w:insideH w:val="single" w:sz="4" w:space="0" w:color="auto"/>
          </w:tblBorders>
          <w:tblCellMar>
            <w:left w:w="86" w:type="dxa"/>
            <w:right w:w="86" w:type="dxa"/>
          </w:tblCellMar>
        </w:tblPrEx>
        <w:trPr>
          <w:gridAfter w:val="2"/>
          <w:wAfter w:w="130" w:type="dxa"/>
          <w:trHeight w:val="360"/>
        </w:trPr>
        <w:tc>
          <w:tcPr>
            <w:tcW w:w="5543" w:type="dxa"/>
            <w:gridSpan w:val="3"/>
          </w:tcPr>
          <w:p w14:paraId="2D5AA27D" w14:textId="77777777" w:rsidR="000F7AAF" w:rsidRPr="00B272DC" w:rsidRDefault="000F7AAF" w:rsidP="00D26DCF">
            <w:pPr>
              <w:keepNext/>
              <w:rPr>
                <w:rFonts w:asciiTheme="minorHAnsi" w:hAnsiTheme="minorHAnsi"/>
                <w:sz w:val="14"/>
                <w:szCs w:val="14"/>
              </w:rPr>
            </w:pPr>
            <w:r>
              <w:rPr>
                <w:rFonts w:asciiTheme="minorHAnsi" w:hAnsiTheme="minorHAnsi"/>
                <w:sz w:val="14"/>
                <w:szCs w:val="14"/>
              </w:rPr>
              <w:t xml:space="preserve">Documentation Author </w:t>
            </w:r>
            <w:r w:rsidRPr="00B272DC">
              <w:rPr>
                <w:rFonts w:asciiTheme="minorHAnsi" w:hAnsiTheme="minorHAnsi"/>
                <w:sz w:val="14"/>
                <w:szCs w:val="14"/>
              </w:rPr>
              <w:t>Name:</w:t>
            </w:r>
          </w:p>
        </w:tc>
        <w:tc>
          <w:tcPr>
            <w:tcW w:w="5341" w:type="dxa"/>
            <w:gridSpan w:val="2"/>
          </w:tcPr>
          <w:p w14:paraId="2D5AA27E" w14:textId="77777777" w:rsidR="000F7AAF" w:rsidRPr="00B272DC" w:rsidRDefault="000F7AAF" w:rsidP="00D26DCF">
            <w:pPr>
              <w:keepNext/>
              <w:rPr>
                <w:rFonts w:asciiTheme="minorHAnsi" w:hAnsiTheme="minorHAnsi"/>
                <w:sz w:val="14"/>
                <w:szCs w:val="14"/>
              </w:rPr>
            </w:pPr>
            <w:r>
              <w:rPr>
                <w:rFonts w:asciiTheme="minorHAnsi" w:hAnsiTheme="minorHAnsi"/>
                <w:sz w:val="14"/>
                <w:szCs w:val="14"/>
              </w:rPr>
              <w:t xml:space="preserve">Documentation Author </w:t>
            </w:r>
            <w:r w:rsidRPr="00B272DC">
              <w:rPr>
                <w:rFonts w:asciiTheme="minorHAnsi" w:hAnsiTheme="minorHAnsi"/>
                <w:sz w:val="14"/>
                <w:szCs w:val="14"/>
              </w:rPr>
              <w:t>Signature:</w:t>
            </w:r>
          </w:p>
        </w:tc>
      </w:tr>
      <w:tr w:rsidR="000F7AAF" w:rsidRPr="00B272DC" w14:paraId="2D5AA282" w14:textId="77777777" w:rsidTr="00AA70B8">
        <w:tblPrEx>
          <w:tblBorders>
            <w:top w:val="single" w:sz="4" w:space="0" w:color="auto"/>
            <w:left w:val="single" w:sz="4" w:space="0" w:color="auto"/>
            <w:bottom w:val="single" w:sz="4" w:space="0" w:color="auto"/>
            <w:right w:val="single" w:sz="4" w:space="0" w:color="auto"/>
            <w:insideH w:val="single" w:sz="4" w:space="0" w:color="auto"/>
          </w:tblBorders>
          <w:tblCellMar>
            <w:left w:w="86" w:type="dxa"/>
            <w:right w:w="86" w:type="dxa"/>
          </w:tblCellMar>
        </w:tblPrEx>
        <w:trPr>
          <w:gridAfter w:val="2"/>
          <w:wAfter w:w="130" w:type="dxa"/>
          <w:trHeight w:val="360"/>
        </w:trPr>
        <w:tc>
          <w:tcPr>
            <w:tcW w:w="5543" w:type="dxa"/>
            <w:gridSpan w:val="3"/>
          </w:tcPr>
          <w:p w14:paraId="2D5AA280" w14:textId="77777777" w:rsidR="000F7AAF" w:rsidRPr="00B272DC" w:rsidRDefault="000F7AAF" w:rsidP="00D26DCF">
            <w:pPr>
              <w:keepNext/>
              <w:rPr>
                <w:rFonts w:asciiTheme="minorHAnsi" w:hAnsiTheme="minorHAnsi"/>
                <w:sz w:val="14"/>
                <w:szCs w:val="14"/>
              </w:rPr>
            </w:pPr>
            <w:r>
              <w:rPr>
                <w:rFonts w:asciiTheme="minorHAnsi" w:hAnsiTheme="minorHAnsi"/>
                <w:sz w:val="14"/>
                <w:szCs w:val="14"/>
              </w:rPr>
              <w:t>Documentation Author Company Name</w:t>
            </w:r>
            <w:r w:rsidRPr="00B272DC">
              <w:rPr>
                <w:rFonts w:asciiTheme="minorHAnsi" w:hAnsiTheme="minorHAnsi"/>
                <w:sz w:val="14"/>
                <w:szCs w:val="14"/>
              </w:rPr>
              <w:t>:</w:t>
            </w:r>
          </w:p>
        </w:tc>
        <w:tc>
          <w:tcPr>
            <w:tcW w:w="5341" w:type="dxa"/>
            <w:gridSpan w:val="2"/>
          </w:tcPr>
          <w:p w14:paraId="2D5AA281" w14:textId="77777777" w:rsidR="000F7AAF" w:rsidRPr="00B272DC" w:rsidRDefault="000F7AAF" w:rsidP="00D26DCF">
            <w:pPr>
              <w:keepNext/>
              <w:rPr>
                <w:rFonts w:asciiTheme="minorHAnsi" w:hAnsiTheme="minorHAnsi"/>
                <w:sz w:val="14"/>
                <w:szCs w:val="14"/>
              </w:rPr>
            </w:pPr>
            <w:r w:rsidRPr="00B272DC">
              <w:rPr>
                <w:rFonts w:asciiTheme="minorHAnsi" w:hAnsiTheme="minorHAnsi"/>
                <w:sz w:val="14"/>
                <w:szCs w:val="14"/>
              </w:rPr>
              <w:t>Date</w:t>
            </w:r>
            <w:r>
              <w:rPr>
                <w:rFonts w:asciiTheme="minorHAnsi" w:hAnsiTheme="minorHAnsi"/>
                <w:sz w:val="14"/>
                <w:szCs w:val="14"/>
              </w:rPr>
              <w:t xml:space="preserve"> Signed</w:t>
            </w:r>
            <w:r w:rsidRPr="00B272DC">
              <w:rPr>
                <w:rFonts w:asciiTheme="minorHAnsi" w:hAnsiTheme="minorHAnsi"/>
                <w:sz w:val="14"/>
                <w:szCs w:val="14"/>
              </w:rPr>
              <w:t>:</w:t>
            </w:r>
          </w:p>
        </w:tc>
      </w:tr>
      <w:tr w:rsidR="000F7AAF" w:rsidRPr="00B272DC" w14:paraId="2D5AA285" w14:textId="77777777" w:rsidTr="00AA70B8">
        <w:tblPrEx>
          <w:tblBorders>
            <w:top w:val="single" w:sz="4" w:space="0" w:color="auto"/>
            <w:left w:val="single" w:sz="4" w:space="0" w:color="auto"/>
            <w:bottom w:val="single" w:sz="4" w:space="0" w:color="auto"/>
            <w:right w:val="single" w:sz="4" w:space="0" w:color="auto"/>
            <w:insideH w:val="single" w:sz="4" w:space="0" w:color="auto"/>
          </w:tblBorders>
          <w:tblCellMar>
            <w:left w:w="86" w:type="dxa"/>
            <w:right w:w="86" w:type="dxa"/>
          </w:tblCellMar>
        </w:tblPrEx>
        <w:trPr>
          <w:gridAfter w:val="2"/>
          <w:wAfter w:w="130" w:type="dxa"/>
          <w:trHeight w:val="360"/>
        </w:trPr>
        <w:tc>
          <w:tcPr>
            <w:tcW w:w="5543" w:type="dxa"/>
            <w:gridSpan w:val="3"/>
          </w:tcPr>
          <w:p w14:paraId="2D5AA283" w14:textId="77777777" w:rsidR="000F7AAF" w:rsidRPr="00B272DC" w:rsidRDefault="000F7AAF" w:rsidP="00D26DCF">
            <w:pPr>
              <w:keepNext/>
              <w:rPr>
                <w:rFonts w:asciiTheme="minorHAnsi" w:hAnsiTheme="minorHAnsi"/>
                <w:sz w:val="14"/>
                <w:szCs w:val="14"/>
              </w:rPr>
            </w:pPr>
            <w:r w:rsidRPr="00B272DC">
              <w:rPr>
                <w:rFonts w:asciiTheme="minorHAnsi" w:hAnsiTheme="minorHAnsi"/>
                <w:sz w:val="14"/>
                <w:szCs w:val="14"/>
              </w:rPr>
              <w:t>Address:</w:t>
            </w:r>
          </w:p>
        </w:tc>
        <w:tc>
          <w:tcPr>
            <w:tcW w:w="5341" w:type="dxa"/>
            <w:gridSpan w:val="2"/>
          </w:tcPr>
          <w:p w14:paraId="2D5AA284" w14:textId="77777777" w:rsidR="000F7AAF" w:rsidRPr="00B272DC" w:rsidRDefault="000F7AAF" w:rsidP="0029047D">
            <w:pPr>
              <w:keepNext/>
              <w:rPr>
                <w:rFonts w:asciiTheme="minorHAnsi" w:hAnsiTheme="minorHAnsi"/>
                <w:sz w:val="14"/>
                <w:szCs w:val="14"/>
              </w:rPr>
            </w:pPr>
            <w:r w:rsidRPr="00B272DC">
              <w:rPr>
                <w:rFonts w:asciiTheme="minorHAnsi" w:hAnsiTheme="minorHAnsi"/>
                <w:sz w:val="14"/>
                <w:szCs w:val="14"/>
              </w:rPr>
              <w:t>CEA/CEPE/HERS certification identification (</w:t>
            </w:r>
            <w:r w:rsidR="0029047D">
              <w:rPr>
                <w:rFonts w:asciiTheme="minorHAnsi" w:hAnsiTheme="minorHAnsi"/>
                <w:sz w:val="14"/>
                <w:szCs w:val="14"/>
              </w:rPr>
              <w:t>i</w:t>
            </w:r>
            <w:r w:rsidRPr="00B272DC">
              <w:rPr>
                <w:rFonts w:asciiTheme="minorHAnsi" w:hAnsiTheme="minorHAnsi"/>
                <w:sz w:val="14"/>
                <w:szCs w:val="14"/>
              </w:rPr>
              <w:t>f applicable):</w:t>
            </w:r>
          </w:p>
        </w:tc>
      </w:tr>
      <w:tr w:rsidR="000F7AAF" w:rsidRPr="00B272DC" w14:paraId="2D5AA288" w14:textId="77777777" w:rsidTr="00AA70B8">
        <w:tblPrEx>
          <w:tblBorders>
            <w:top w:val="single" w:sz="4" w:space="0" w:color="auto"/>
            <w:left w:val="single" w:sz="4" w:space="0" w:color="auto"/>
            <w:bottom w:val="single" w:sz="4" w:space="0" w:color="auto"/>
            <w:right w:val="single" w:sz="4" w:space="0" w:color="auto"/>
            <w:insideH w:val="single" w:sz="4" w:space="0" w:color="auto"/>
          </w:tblBorders>
          <w:tblCellMar>
            <w:left w:w="86" w:type="dxa"/>
            <w:right w:w="86" w:type="dxa"/>
          </w:tblCellMar>
        </w:tblPrEx>
        <w:trPr>
          <w:gridAfter w:val="2"/>
          <w:wAfter w:w="130" w:type="dxa"/>
          <w:trHeight w:val="360"/>
        </w:trPr>
        <w:tc>
          <w:tcPr>
            <w:tcW w:w="5543" w:type="dxa"/>
            <w:gridSpan w:val="3"/>
          </w:tcPr>
          <w:p w14:paraId="2D5AA286" w14:textId="77777777" w:rsidR="000F7AAF" w:rsidRPr="00B272DC" w:rsidRDefault="000F7AAF" w:rsidP="00D26DCF">
            <w:pPr>
              <w:keepNext/>
              <w:rPr>
                <w:rFonts w:asciiTheme="minorHAnsi" w:hAnsiTheme="minorHAnsi"/>
                <w:sz w:val="14"/>
                <w:szCs w:val="14"/>
              </w:rPr>
            </w:pPr>
            <w:r w:rsidRPr="00B272DC">
              <w:rPr>
                <w:rFonts w:asciiTheme="minorHAnsi" w:hAnsiTheme="minorHAnsi"/>
                <w:sz w:val="14"/>
                <w:szCs w:val="14"/>
              </w:rPr>
              <w:t>City/State/Zip:</w:t>
            </w:r>
          </w:p>
        </w:tc>
        <w:tc>
          <w:tcPr>
            <w:tcW w:w="5341" w:type="dxa"/>
            <w:gridSpan w:val="2"/>
          </w:tcPr>
          <w:p w14:paraId="2D5AA287" w14:textId="77777777" w:rsidR="000F7AAF" w:rsidRPr="00B272DC" w:rsidRDefault="000F7AAF" w:rsidP="00D26DCF">
            <w:pPr>
              <w:keepNext/>
              <w:rPr>
                <w:rFonts w:asciiTheme="minorHAnsi" w:hAnsiTheme="minorHAnsi"/>
                <w:sz w:val="14"/>
                <w:szCs w:val="14"/>
              </w:rPr>
            </w:pPr>
            <w:r w:rsidRPr="00B272DC">
              <w:rPr>
                <w:rFonts w:asciiTheme="minorHAnsi" w:hAnsiTheme="minorHAnsi"/>
                <w:sz w:val="14"/>
                <w:szCs w:val="14"/>
              </w:rPr>
              <w:t>Phone:</w:t>
            </w:r>
          </w:p>
        </w:tc>
      </w:tr>
      <w:tr w:rsidR="000F7AAF" w:rsidRPr="008E6C57" w14:paraId="2D5AA28A" w14:textId="77777777" w:rsidTr="00AA70B8">
        <w:tblPrEx>
          <w:tblBorders>
            <w:top w:val="single" w:sz="4" w:space="0" w:color="auto"/>
            <w:left w:val="single" w:sz="4" w:space="0" w:color="auto"/>
            <w:bottom w:val="single" w:sz="4" w:space="0" w:color="auto"/>
            <w:right w:val="single" w:sz="4" w:space="0" w:color="auto"/>
            <w:insideH w:val="single" w:sz="4" w:space="0" w:color="auto"/>
          </w:tblBorders>
          <w:tblCellMar>
            <w:left w:w="115" w:type="dxa"/>
            <w:right w:w="115" w:type="dxa"/>
          </w:tblCellMar>
        </w:tblPrEx>
        <w:trPr>
          <w:gridAfter w:val="2"/>
          <w:wAfter w:w="130" w:type="dxa"/>
          <w:trHeight w:val="296"/>
        </w:trPr>
        <w:tc>
          <w:tcPr>
            <w:tcW w:w="10884" w:type="dxa"/>
            <w:gridSpan w:val="5"/>
            <w:vAlign w:val="center"/>
          </w:tcPr>
          <w:p w14:paraId="2D5AA289" w14:textId="77777777" w:rsidR="000F7AAF" w:rsidRDefault="000F7AAF" w:rsidP="00D26DCF">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cs="Arial"/>
                <w:b/>
                <w:caps/>
                <w:sz w:val="18"/>
                <w:szCs w:val="18"/>
              </w:rPr>
              <w:t xml:space="preserve">Responsible Person's </w:t>
            </w:r>
            <w:r w:rsidRPr="008E6C57">
              <w:rPr>
                <w:rFonts w:asciiTheme="minorHAnsi" w:hAnsiTheme="minorHAnsi" w:cs="Arial"/>
                <w:b/>
                <w:caps/>
                <w:sz w:val="18"/>
                <w:szCs w:val="18"/>
              </w:rPr>
              <w:t>Declaration statement</w:t>
            </w:r>
            <w:r>
              <w:rPr>
                <w:rFonts w:asciiTheme="minorHAnsi" w:hAnsiTheme="minorHAnsi" w:cs="Arial"/>
                <w:b/>
                <w:caps/>
                <w:sz w:val="18"/>
                <w:szCs w:val="18"/>
              </w:rPr>
              <w:t xml:space="preserve">  </w:t>
            </w:r>
          </w:p>
        </w:tc>
      </w:tr>
      <w:tr w:rsidR="000F7AAF" w:rsidRPr="008E6C57" w14:paraId="2D5AA291" w14:textId="77777777" w:rsidTr="00AA70B8">
        <w:tblPrEx>
          <w:tblBorders>
            <w:top w:val="single" w:sz="4" w:space="0" w:color="auto"/>
            <w:left w:val="single" w:sz="4" w:space="0" w:color="auto"/>
            <w:bottom w:val="single" w:sz="4" w:space="0" w:color="auto"/>
            <w:right w:val="single" w:sz="4" w:space="0" w:color="auto"/>
            <w:insideH w:val="single" w:sz="4" w:space="0" w:color="auto"/>
          </w:tblBorders>
          <w:tblCellMar>
            <w:left w:w="115" w:type="dxa"/>
            <w:right w:w="115" w:type="dxa"/>
          </w:tblCellMar>
        </w:tblPrEx>
        <w:trPr>
          <w:gridAfter w:val="2"/>
          <w:wAfter w:w="130" w:type="dxa"/>
          <w:trHeight w:val="504"/>
        </w:trPr>
        <w:tc>
          <w:tcPr>
            <w:tcW w:w="10884" w:type="dxa"/>
            <w:gridSpan w:val="5"/>
          </w:tcPr>
          <w:p w14:paraId="2D5AA28B" w14:textId="77777777" w:rsidR="005D3BD0" w:rsidRPr="005D3BD0" w:rsidRDefault="005D3BD0" w:rsidP="005D3BD0">
            <w:pPr>
              <w:pStyle w:val="Heading3"/>
              <w:numPr>
                <w:ilvl w:val="0"/>
                <w:numId w:val="0"/>
              </w:numPr>
              <w:spacing w:before="60"/>
              <w:ind w:right="86"/>
              <w:rPr>
                <w:rFonts w:asciiTheme="minorHAnsi" w:hAnsiTheme="minorHAnsi"/>
                <w:caps/>
                <w:sz w:val="18"/>
                <w:szCs w:val="18"/>
              </w:rPr>
            </w:pPr>
            <w:r w:rsidRPr="005D3BD0">
              <w:rPr>
                <w:rFonts w:asciiTheme="minorHAnsi" w:hAnsiTheme="minorHAnsi"/>
                <w:sz w:val="18"/>
                <w:szCs w:val="18"/>
              </w:rPr>
              <w:t xml:space="preserve">I certify the following under penalty of perjury, under the laws of the State of California: </w:t>
            </w:r>
          </w:p>
          <w:p w14:paraId="2D5AA28C" w14:textId="77777777" w:rsidR="005D3BD0" w:rsidRPr="005D3BD0" w:rsidRDefault="005D3BD0" w:rsidP="005D3BD0">
            <w:pPr>
              <w:pStyle w:val="Heading3"/>
              <w:numPr>
                <w:ilvl w:val="0"/>
                <w:numId w:val="18"/>
              </w:numPr>
              <w:spacing w:before="0"/>
              <w:ind w:right="90"/>
              <w:rPr>
                <w:rFonts w:asciiTheme="minorHAnsi" w:hAnsiTheme="minorHAnsi"/>
                <w:caps/>
                <w:sz w:val="18"/>
                <w:szCs w:val="18"/>
              </w:rPr>
            </w:pPr>
            <w:r w:rsidRPr="005D3BD0">
              <w:rPr>
                <w:rFonts w:asciiTheme="minorHAnsi" w:hAnsiTheme="minorHAnsi"/>
                <w:sz w:val="18"/>
                <w:szCs w:val="18"/>
              </w:rPr>
              <w:t xml:space="preserve">The information provided on this Certificate of Installation is true and correct. </w:t>
            </w:r>
          </w:p>
          <w:p w14:paraId="2D5AA28D" w14:textId="77777777" w:rsidR="005D3BD0" w:rsidRPr="005D3BD0" w:rsidRDefault="005D3BD0" w:rsidP="005D3BD0">
            <w:pPr>
              <w:pStyle w:val="Heading3"/>
              <w:numPr>
                <w:ilvl w:val="0"/>
                <w:numId w:val="18"/>
              </w:numPr>
              <w:spacing w:before="0"/>
              <w:ind w:right="90"/>
              <w:rPr>
                <w:rFonts w:asciiTheme="minorHAnsi" w:hAnsiTheme="minorHAnsi"/>
                <w:caps/>
                <w:sz w:val="18"/>
                <w:szCs w:val="22"/>
              </w:rPr>
            </w:pPr>
            <w:r w:rsidRPr="005D3BD0">
              <w:rPr>
                <w:rFonts w:asciiTheme="minorHAnsi" w:hAnsiTheme="minorHAnsi"/>
                <w:snapToGrid w:val="0"/>
                <w:sz w:val="18"/>
                <w:szCs w:val="18"/>
              </w:rPr>
              <w:t xml:space="preserve">I am either: a) a responsible person eligible under Division 3 of the Business and Professions Code </w:t>
            </w:r>
            <w:r w:rsidRPr="005D3BD0">
              <w:rPr>
                <w:rFonts w:asciiTheme="minorHAnsi" w:hAnsiTheme="minorHAnsi"/>
                <w:sz w:val="18"/>
                <w:szCs w:val="18"/>
              </w:rPr>
              <w:t xml:space="preserve">in the applicable classification to accept responsibility for the system design, construction, or installation </w:t>
            </w:r>
            <w:r w:rsidRPr="005D3BD0">
              <w:rPr>
                <w:rFonts w:asciiTheme="minorHAnsi" w:hAnsiTheme="minorHAnsi"/>
                <w:snapToGrid w:val="0"/>
                <w:sz w:val="18"/>
                <w:szCs w:val="18"/>
              </w:rPr>
              <w:t xml:space="preserve">of features, materials, components, or manufactured devices </w:t>
            </w:r>
            <w:r w:rsidRPr="005D3BD0">
              <w:rPr>
                <w:rFonts w:asciiTheme="minorHAnsi" w:hAnsiTheme="minorHAnsi"/>
                <w:sz w:val="18"/>
                <w:szCs w:val="18"/>
              </w:rPr>
              <w:t xml:space="preserve">for the scope of work identified on this Certificate of Installation </w:t>
            </w:r>
            <w:r w:rsidRPr="005D3BD0">
              <w:rPr>
                <w:rFonts w:asciiTheme="minorHAnsi" w:hAnsiTheme="minorHAnsi"/>
                <w:snapToGrid w:val="0"/>
                <w:sz w:val="18"/>
                <w:szCs w:val="18"/>
              </w:rPr>
              <w:t>and attest to the declarations in this statement</w:t>
            </w:r>
            <w:r w:rsidRPr="005D3BD0">
              <w:rPr>
                <w:rFonts w:asciiTheme="minorHAnsi" w:hAnsiTheme="minorHAnsi"/>
                <w:sz w:val="18"/>
                <w:szCs w:val="18"/>
              </w:rPr>
              <w:t>, or b) I am an authorized representative of the responsible person and attest to the declarations in this statement on the responsible person’s behalf</w:t>
            </w:r>
            <w:r w:rsidRPr="005D3BD0">
              <w:rPr>
                <w:rFonts w:asciiTheme="minorHAnsi" w:eastAsia="Calibri" w:hAnsiTheme="minorHAnsi"/>
                <w:sz w:val="18"/>
                <w:szCs w:val="18"/>
              </w:rPr>
              <w:t>.</w:t>
            </w:r>
          </w:p>
          <w:p w14:paraId="2D5AA28E" w14:textId="77777777" w:rsidR="005D3BD0" w:rsidRPr="005D3BD0" w:rsidRDefault="005D3BD0" w:rsidP="005D3BD0">
            <w:pPr>
              <w:keepNext/>
              <w:numPr>
                <w:ilvl w:val="0"/>
                <w:numId w:val="18"/>
              </w:numPr>
              <w:autoSpaceDE w:val="0"/>
              <w:autoSpaceDN w:val="0"/>
              <w:adjustRightInd w:val="0"/>
              <w:ind w:right="90"/>
              <w:rPr>
                <w:rFonts w:asciiTheme="minorHAnsi" w:hAnsiTheme="minorHAnsi"/>
                <w:sz w:val="18"/>
                <w:szCs w:val="18"/>
              </w:rPr>
            </w:pPr>
            <w:r w:rsidRPr="005D3BD0">
              <w:rPr>
                <w:rFonts w:asciiTheme="minorHAnsi" w:hAnsiTheme="minorHAnsi"/>
                <w:sz w:val="18"/>
                <w:szCs w:val="18"/>
              </w:rPr>
              <w:t>The constructed or installed features, materials, components or manufactured devices (the installation) identified on this Certificate of Installation conforms to all applicable codes and regulations and the installation conforms to the requirements given on the Certificate of Compliance, plans, and specifications approved by the enforcement agency</w:t>
            </w:r>
            <w:r w:rsidRPr="005D3BD0">
              <w:rPr>
                <w:rFonts w:asciiTheme="minorHAnsi" w:eastAsia="Calibri" w:hAnsiTheme="minorHAnsi" w:cs="TimesNewRomanPSMT"/>
                <w:sz w:val="18"/>
                <w:szCs w:val="18"/>
              </w:rPr>
              <w:t>.</w:t>
            </w:r>
          </w:p>
          <w:p w14:paraId="2D5AA28F" w14:textId="77777777" w:rsidR="005D3BD0" w:rsidRPr="005D3BD0" w:rsidRDefault="005D3BD0" w:rsidP="005D3BD0">
            <w:pPr>
              <w:pStyle w:val="ListParagraph"/>
              <w:keepNext/>
              <w:numPr>
                <w:ilvl w:val="0"/>
                <w:numId w:val="18"/>
              </w:numPr>
              <w:autoSpaceDE w:val="0"/>
              <w:autoSpaceDN w:val="0"/>
              <w:adjustRightInd w:val="0"/>
              <w:rPr>
                <w:rFonts w:asciiTheme="minorHAnsi" w:hAnsiTheme="minorHAnsi"/>
                <w:sz w:val="18"/>
              </w:rPr>
            </w:pPr>
            <w:r w:rsidRPr="005D3BD0">
              <w:rPr>
                <w:rFonts w:asciiTheme="minorHAnsi" w:hAnsiTheme="minorHAnsi"/>
                <w:sz w:val="18"/>
                <w:szCs w:val="18"/>
              </w:rPr>
              <w:t xml:space="preserve">I understand that a HERS rater will check the installation to verify compliance and if such checking determines the installation fails to comply, I am required to offer any necessary corrective action at no charge to the building owner.  </w:t>
            </w:r>
          </w:p>
          <w:p w14:paraId="2D5AA290" w14:textId="77777777" w:rsidR="000F7AAF" w:rsidRPr="00E74533" w:rsidRDefault="005D3BD0" w:rsidP="005D3BD0">
            <w:pPr>
              <w:pStyle w:val="ListParagraph"/>
              <w:keepNext/>
              <w:numPr>
                <w:ilvl w:val="0"/>
                <w:numId w:val="18"/>
              </w:numPr>
              <w:autoSpaceDE w:val="0"/>
              <w:autoSpaceDN w:val="0"/>
              <w:adjustRightInd w:val="0"/>
              <w:rPr>
                <w:rFonts w:asciiTheme="minorHAnsi" w:hAnsiTheme="minorHAnsi"/>
                <w:b/>
              </w:rPr>
            </w:pPr>
            <w:r w:rsidRPr="005D3BD0">
              <w:rPr>
                <w:rFonts w:asciiTheme="minorHAnsi" w:hAnsiTheme="minorHAnsi"/>
                <w:sz w:val="18"/>
                <w:szCs w:val="18"/>
              </w:rPr>
              <w:t xml:space="preserve">I will ensure that a registered copy of this Certificate of Installation shall be posted, or made available with the building permit(s) issued for the building, and made available to the enforcement agency for all applicable inspections. I understand that a registered copy of this Certificate of Installation is required to be included with the documentation the builder provides to the building owner at occupancy.  </w:t>
            </w:r>
          </w:p>
        </w:tc>
      </w:tr>
      <w:tr w:rsidR="000F7AAF" w:rsidRPr="00B272DC" w14:paraId="2D5AA294" w14:textId="77777777" w:rsidTr="00AA70B8">
        <w:tblPrEx>
          <w:tblBorders>
            <w:top w:val="single" w:sz="4" w:space="0" w:color="auto"/>
            <w:left w:val="single" w:sz="4" w:space="0" w:color="auto"/>
            <w:bottom w:val="single" w:sz="4" w:space="0" w:color="auto"/>
            <w:right w:val="single" w:sz="4" w:space="0" w:color="auto"/>
            <w:insideH w:val="single" w:sz="4" w:space="0" w:color="auto"/>
          </w:tblBorders>
        </w:tblPrEx>
        <w:trPr>
          <w:gridAfter w:val="2"/>
          <w:wAfter w:w="130" w:type="dxa"/>
          <w:trHeight w:val="360"/>
        </w:trPr>
        <w:tc>
          <w:tcPr>
            <w:tcW w:w="5274" w:type="dxa"/>
            <w:gridSpan w:val="2"/>
          </w:tcPr>
          <w:p w14:paraId="2D5AA292" w14:textId="77777777" w:rsidR="000F7AAF" w:rsidRPr="00B272DC" w:rsidRDefault="000F7AAF" w:rsidP="00D26DC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 xml:space="preserve">Responsible </w:t>
            </w:r>
            <w:r>
              <w:rPr>
                <w:rFonts w:asciiTheme="minorHAnsi" w:hAnsiTheme="minorHAnsi"/>
                <w:sz w:val="14"/>
                <w:szCs w:val="14"/>
              </w:rPr>
              <w:t>Builder/I</w:t>
            </w:r>
            <w:r w:rsidRPr="00997081">
              <w:rPr>
                <w:rFonts w:asciiTheme="minorHAnsi" w:hAnsiTheme="minorHAnsi"/>
                <w:sz w:val="14"/>
                <w:szCs w:val="14"/>
              </w:rPr>
              <w:t xml:space="preserve">nstaller </w:t>
            </w:r>
            <w:r w:rsidRPr="00B272DC">
              <w:rPr>
                <w:rFonts w:asciiTheme="minorHAnsi" w:hAnsiTheme="minorHAnsi"/>
                <w:sz w:val="14"/>
                <w:szCs w:val="14"/>
              </w:rPr>
              <w:t>Name:</w:t>
            </w:r>
          </w:p>
        </w:tc>
        <w:tc>
          <w:tcPr>
            <w:tcW w:w="5610" w:type="dxa"/>
            <w:gridSpan w:val="3"/>
          </w:tcPr>
          <w:p w14:paraId="2D5AA293" w14:textId="77777777" w:rsidR="000F7AAF" w:rsidRPr="00B272DC" w:rsidRDefault="000F7AAF" w:rsidP="00D26DC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 xml:space="preserve">Responsible </w:t>
            </w:r>
            <w:r>
              <w:rPr>
                <w:rFonts w:asciiTheme="minorHAnsi" w:hAnsiTheme="minorHAnsi"/>
                <w:sz w:val="14"/>
                <w:szCs w:val="14"/>
              </w:rPr>
              <w:t>Builder/I</w:t>
            </w:r>
            <w:r w:rsidRPr="00997081">
              <w:rPr>
                <w:rFonts w:asciiTheme="minorHAnsi" w:hAnsiTheme="minorHAnsi"/>
                <w:sz w:val="14"/>
                <w:szCs w:val="14"/>
              </w:rPr>
              <w:t xml:space="preserve">nstaller </w:t>
            </w:r>
            <w:r w:rsidRPr="00B272DC">
              <w:rPr>
                <w:rFonts w:asciiTheme="minorHAnsi" w:hAnsiTheme="minorHAnsi"/>
                <w:sz w:val="14"/>
                <w:szCs w:val="14"/>
              </w:rPr>
              <w:t>Signature:</w:t>
            </w:r>
          </w:p>
        </w:tc>
      </w:tr>
      <w:tr w:rsidR="000F7AAF" w:rsidRPr="00B272DC" w14:paraId="2D5AA297" w14:textId="77777777" w:rsidTr="00AA70B8">
        <w:tblPrEx>
          <w:tblBorders>
            <w:top w:val="single" w:sz="4" w:space="0" w:color="auto"/>
            <w:left w:val="single" w:sz="4" w:space="0" w:color="auto"/>
            <w:bottom w:val="single" w:sz="4" w:space="0" w:color="auto"/>
            <w:right w:val="single" w:sz="4" w:space="0" w:color="auto"/>
            <w:insideH w:val="single" w:sz="4" w:space="0" w:color="auto"/>
          </w:tblBorders>
        </w:tblPrEx>
        <w:trPr>
          <w:gridAfter w:val="2"/>
          <w:wAfter w:w="130" w:type="dxa"/>
          <w:trHeight w:val="360"/>
        </w:trPr>
        <w:tc>
          <w:tcPr>
            <w:tcW w:w="5274" w:type="dxa"/>
            <w:gridSpan w:val="2"/>
            <w:tcBorders>
              <w:top w:val="single" w:sz="4" w:space="0" w:color="auto"/>
              <w:left w:val="single" w:sz="4" w:space="0" w:color="auto"/>
              <w:bottom w:val="single" w:sz="4" w:space="0" w:color="auto"/>
              <w:right w:val="single" w:sz="4" w:space="0" w:color="auto"/>
            </w:tcBorders>
          </w:tcPr>
          <w:p w14:paraId="2D5AA295" w14:textId="77777777" w:rsidR="000F7AAF" w:rsidRPr="00B272DC" w:rsidRDefault="000F7AAF" w:rsidP="00D26DC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Company Name: (Installing Subcontractor or General Contractor or Builder/Owner)</w:t>
            </w:r>
          </w:p>
        </w:tc>
        <w:tc>
          <w:tcPr>
            <w:tcW w:w="5610" w:type="dxa"/>
            <w:gridSpan w:val="3"/>
            <w:tcBorders>
              <w:top w:val="single" w:sz="4" w:space="0" w:color="auto"/>
              <w:left w:val="single" w:sz="4" w:space="0" w:color="auto"/>
              <w:bottom w:val="single" w:sz="4" w:space="0" w:color="auto"/>
              <w:right w:val="single" w:sz="4" w:space="0" w:color="auto"/>
            </w:tcBorders>
          </w:tcPr>
          <w:p w14:paraId="2D5AA296" w14:textId="77777777" w:rsidR="000F7AAF" w:rsidRPr="00B272DC" w:rsidRDefault="000F7AAF" w:rsidP="00D26DC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Position With Company (Title):</w:t>
            </w:r>
          </w:p>
        </w:tc>
      </w:tr>
      <w:tr w:rsidR="000F7AAF" w:rsidRPr="00B272DC" w14:paraId="2D5AA29A" w14:textId="77777777" w:rsidTr="00AA70B8">
        <w:tblPrEx>
          <w:tblBorders>
            <w:top w:val="single" w:sz="4" w:space="0" w:color="auto"/>
            <w:left w:val="single" w:sz="4" w:space="0" w:color="auto"/>
            <w:bottom w:val="single" w:sz="4" w:space="0" w:color="auto"/>
            <w:right w:val="single" w:sz="4" w:space="0" w:color="auto"/>
            <w:insideH w:val="single" w:sz="4" w:space="0" w:color="auto"/>
          </w:tblBorders>
        </w:tblPrEx>
        <w:trPr>
          <w:gridAfter w:val="2"/>
          <w:wAfter w:w="130" w:type="dxa"/>
          <w:trHeight w:val="360"/>
        </w:trPr>
        <w:tc>
          <w:tcPr>
            <w:tcW w:w="5274" w:type="dxa"/>
            <w:gridSpan w:val="2"/>
            <w:tcBorders>
              <w:top w:val="single" w:sz="4" w:space="0" w:color="auto"/>
              <w:left w:val="single" w:sz="4" w:space="0" w:color="auto"/>
              <w:bottom w:val="single" w:sz="4" w:space="0" w:color="auto"/>
              <w:right w:val="single" w:sz="4" w:space="0" w:color="auto"/>
            </w:tcBorders>
          </w:tcPr>
          <w:p w14:paraId="2D5AA298" w14:textId="77777777" w:rsidR="000F7AAF" w:rsidRPr="00B272DC" w:rsidRDefault="000F7AAF" w:rsidP="00D26DC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47600B">
              <w:rPr>
                <w:rFonts w:asciiTheme="minorHAnsi" w:hAnsiTheme="minorHAnsi"/>
                <w:sz w:val="14"/>
                <w:szCs w:val="14"/>
              </w:rPr>
              <w:t>Address:</w:t>
            </w:r>
          </w:p>
        </w:tc>
        <w:tc>
          <w:tcPr>
            <w:tcW w:w="5610" w:type="dxa"/>
            <w:gridSpan w:val="3"/>
            <w:tcBorders>
              <w:top w:val="single" w:sz="4" w:space="0" w:color="auto"/>
              <w:left w:val="single" w:sz="4" w:space="0" w:color="auto"/>
              <w:bottom w:val="single" w:sz="4" w:space="0" w:color="auto"/>
              <w:right w:val="single" w:sz="4" w:space="0" w:color="auto"/>
            </w:tcBorders>
          </w:tcPr>
          <w:p w14:paraId="2D5AA299" w14:textId="77777777" w:rsidR="000F7AAF" w:rsidRPr="00B272DC" w:rsidRDefault="000F7AAF" w:rsidP="00D26DC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CSLB License:</w:t>
            </w:r>
          </w:p>
        </w:tc>
      </w:tr>
      <w:tr w:rsidR="000F7AAF" w:rsidRPr="00B272DC" w14:paraId="2D5AA29E" w14:textId="77777777" w:rsidTr="00AA70B8">
        <w:tblPrEx>
          <w:tblBorders>
            <w:top w:val="single" w:sz="4" w:space="0" w:color="auto"/>
            <w:left w:val="single" w:sz="4" w:space="0" w:color="auto"/>
            <w:bottom w:val="single" w:sz="4" w:space="0" w:color="auto"/>
            <w:right w:val="single" w:sz="4" w:space="0" w:color="auto"/>
            <w:insideH w:val="single" w:sz="4" w:space="0" w:color="auto"/>
          </w:tblBorders>
        </w:tblPrEx>
        <w:trPr>
          <w:gridAfter w:val="2"/>
          <w:wAfter w:w="130" w:type="dxa"/>
          <w:trHeight w:val="360"/>
        </w:trPr>
        <w:tc>
          <w:tcPr>
            <w:tcW w:w="5274" w:type="dxa"/>
            <w:gridSpan w:val="2"/>
            <w:tcBorders>
              <w:top w:val="single" w:sz="4" w:space="0" w:color="auto"/>
              <w:left w:val="single" w:sz="4" w:space="0" w:color="auto"/>
              <w:bottom w:val="single" w:sz="4" w:space="0" w:color="auto"/>
              <w:right w:val="single" w:sz="4" w:space="0" w:color="auto"/>
            </w:tcBorders>
          </w:tcPr>
          <w:p w14:paraId="2D5AA29B" w14:textId="77777777" w:rsidR="000F7AAF" w:rsidRPr="00B272DC" w:rsidRDefault="000F7AAF" w:rsidP="00D26DC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47600B">
              <w:rPr>
                <w:rFonts w:asciiTheme="minorHAnsi" w:hAnsiTheme="minorHAnsi"/>
                <w:sz w:val="14"/>
                <w:szCs w:val="14"/>
              </w:rPr>
              <w:t>City/State/Zip:</w:t>
            </w:r>
          </w:p>
        </w:tc>
        <w:tc>
          <w:tcPr>
            <w:tcW w:w="2805" w:type="dxa"/>
            <w:gridSpan w:val="2"/>
            <w:tcBorders>
              <w:top w:val="single" w:sz="4" w:space="0" w:color="auto"/>
              <w:left w:val="single" w:sz="4" w:space="0" w:color="auto"/>
              <w:bottom w:val="single" w:sz="4" w:space="0" w:color="auto"/>
              <w:right w:val="single" w:sz="4" w:space="0" w:color="auto"/>
            </w:tcBorders>
          </w:tcPr>
          <w:p w14:paraId="2D5AA29C" w14:textId="77777777" w:rsidR="000F7AAF" w:rsidRPr="00B272DC" w:rsidRDefault="000F7AAF" w:rsidP="00D26DC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Pr>
                <w:rFonts w:asciiTheme="minorHAnsi" w:hAnsiTheme="minorHAnsi"/>
                <w:sz w:val="14"/>
                <w:szCs w:val="14"/>
              </w:rPr>
              <w:t>Phone</w:t>
            </w:r>
            <w:r w:rsidR="0029047D">
              <w:rPr>
                <w:rFonts w:asciiTheme="minorHAnsi" w:hAnsiTheme="minorHAnsi"/>
                <w:sz w:val="14"/>
                <w:szCs w:val="14"/>
              </w:rPr>
              <w:t>:</w:t>
            </w:r>
          </w:p>
        </w:tc>
        <w:tc>
          <w:tcPr>
            <w:tcW w:w="2805" w:type="dxa"/>
            <w:tcBorders>
              <w:top w:val="single" w:sz="4" w:space="0" w:color="auto"/>
              <w:left w:val="single" w:sz="4" w:space="0" w:color="auto"/>
              <w:bottom w:val="single" w:sz="4" w:space="0" w:color="auto"/>
              <w:right w:val="single" w:sz="4" w:space="0" w:color="auto"/>
            </w:tcBorders>
          </w:tcPr>
          <w:p w14:paraId="2D5AA29D" w14:textId="77777777" w:rsidR="000F7AAF" w:rsidRPr="00B272DC" w:rsidRDefault="000F7AAF" w:rsidP="00D26DC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Date Signed:</w:t>
            </w:r>
          </w:p>
        </w:tc>
      </w:tr>
      <w:tr w:rsidR="000F7AAF" w:rsidRPr="00B272DC" w14:paraId="2D5AA2A1" w14:textId="77777777" w:rsidTr="00AA70B8">
        <w:tblPrEx>
          <w:tblBorders>
            <w:top w:val="single" w:sz="4" w:space="0" w:color="auto"/>
            <w:left w:val="single" w:sz="4" w:space="0" w:color="auto"/>
            <w:bottom w:val="single" w:sz="4" w:space="0" w:color="auto"/>
            <w:right w:val="single" w:sz="4" w:space="0" w:color="auto"/>
            <w:insideH w:val="single" w:sz="4" w:space="0" w:color="auto"/>
          </w:tblBorders>
        </w:tblPrEx>
        <w:trPr>
          <w:gridAfter w:val="2"/>
          <w:wAfter w:w="130" w:type="dxa"/>
          <w:trHeight w:val="360"/>
        </w:trPr>
        <w:tc>
          <w:tcPr>
            <w:tcW w:w="5274" w:type="dxa"/>
            <w:gridSpan w:val="2"/>
            <w:tcBorders>
              <w:top w:val="single" w:sz="4" w:space="0" w:color="auto"/>
              <w:left w:val="single" w:sz="4" w:space="0" w:color="auto"/>
              <w:bottom w:val="single" w:sz="4" w:space="0" w:color="auto"/>
              <w:right w:val="single" w:sz="4" w:space="0" w:color="auto"/>
            </w:tcBorders>
          </w:tcPr>
          <w:p w14:paraId="2D5AA29F" w14:textId="77777777" w:rsidR="000F7AAF" w:rsidRPr="00B272DC" w:rsidRDefault="000F7AAF" w:rsidP="00D26DC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1B6B55">
              <w:rPr>
                <w:rFonts w:asciiTheme="minorHAnsi" w:hAnsiTheme="minorHAnsi"/>
                <w:sz w:val="14"/>
                <w:szCs w:val="14"/>
              </w:rPr>
              <w:t>Third Party Quality Control Program (TPQCP)</w:t>
            </w:r>
            <w:r>
              <w:rPr>
                <w:rFonts w:asciiTheme="minorHAnsi" w:hAnsiTheme="minorHAnsi"/>
                <w:sz w:val="14"/>
                <w:szCs w:val="14"/>
              </w:rPr>
              <w:t xml:space="preserve"> Status:</w:t>
            </w:r>
          </w:p>
        </w:tc>
        <w:tc>
          <w:tcPr>
            <w:tcW w:w="5610" w:type="dxa"/>
            <w:gridSpan w:val="3"/>
            <w:tcBorders>
              <w:top w:val="single" w:sz="4" w:space="0" w:color="auto"/>
              <w:left w:val="single" w:sz="4" w:space="0" w:color="auto"/>
              <w:bottom w:val="single" w:sz="4" w:space="0" w:color="auto"/>
              <w:right w:val="single" w:sz="4" w:space="0" w:color="auto"/>
            </w:tcBorders>
          </w:tcPr>
          <w:p w14:paraId="2D5AA2A0" w14:textId="77777777" w:rsidR="000F7AAF" w:rsidRPr="00B272DC" w:rsidRDefault="000F7AAF" w:rsidP="00D26DC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 xml:space="preserve">Name of TPQCP (if applicable): </w:t>
            </w:r>
          </w:p>
        </w:tc>
      </w:tr>
    </w:tbl>
    <w:p w14:paraId="2D5AA2A2" w14:textId="77777777" w:rsidR="00202E7F" w:rsidRDefault="00202E7F" w:rsidP="00D65FA1">
      <w:pPr>
        <w:rPr>
          <w:rFonts w:asciiTheme="minorHAnsi" w:hAnsiTheme="minorHAnsi"/>
          <w:sz w:val="18"/>
          <w:szCs w:val="18"/>
        </w:rPr>
      </w:pPr>
    </w:p>
    <w:p w14:paraId="2D5AA2A3" w14:textId="77777777" w:rsidR="00202E7F" w:rsidRDefault="00202E7F">
      <w:pPr>
        <w:rPr>
          <w:rFonts w:asciiTheme="minorHAnsi" w:hAnsiTheme="minorHAnsi"/>
          <w:sz w:val="18"/>
          <w:szCs w:val="18"/>
        </w:rPr>
      </w:pPr>
    </w:p>
    <w:sectPr w:rsidR="00202E7F" w:rsidSect="0076421E">
      <w:headerReference w:type="even" r:id="rId18"/>
      <w:headerReference w:type="default" r:id="rId19"/>
      <w:footerReference w:type="default" r:id="rId20"/>
      <w:headerReference w:type="first" r:id="rId21"/>
      <w:pgSz w:w="12240" w:h="15840" w:code="1"/>
      <w:pgMar w:top="720" w:right="720" w:bottom="720" w:left="720" w:header="576" w:footer="576" w:gutter="0"/>
      <w:pgNumType w:start="1"/>
      <w:cols w:space="720"/>
      <w:docGrid w:linePitch="272"/>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748" w:author="Ronald Balneg" w:date="2018-11-26T10:09:00Z" w:initials="RB">
    <w:p w14:paraId="2D5AA2A4" w14:textId="77777777" w:rsidR="00744F79" w:rsidRDefault="00744F79">
      <w:pPr>
        <w:pStyle w:val="CommentText"/>
      </w:pPr>
      <w:r>
        <w:rPr>
          <w:rStyle w:val="CommentReference"/>
        </w:rPr>
        <w:annotationRef/>
      </w:r>
      <w:r>
        <w:t xml:space="preserve">Check MCH-01 for user overrides and if not there, then add language here. </w:t>
      </w:r>
    </w:p>
  </w:comment>
  <w:comment w:id="3069" w:author="Ronald Balneg" w:date="2018-11-26T10:24:00Z" w:initials="RB">
    <w:p w14:paraId="2D5AA2A5" w14:textId="77777777" w:rsidR="00744F79" w:rsidRDefault="00744F79">
      <w:pPr>
        <w:pStyle w:val="CommentText"/>
      </w:pPr>
      <w:r>
        <w:rPr>
          <w:rStyle w:val="CommentReference"/>
        </w:rPr>
        <w:annotationRef/>
      </w:r>
      <w:r>
        <w:t>Double Check</w:t>
      </w:r>
    </w:p>
  </w:comment>
  <w:comment w:id="3558" w:author="Balneg, Ronald@Energy" w:date="2018-11-26T10:37:00Z" w:initials="BR">
    <w:p w14:paraId="2D5AA2A6" w14:textId="77777777" w:rsidR="00744F79" w:rsidRDefault="00744F79">
      <w:pPr>
        <w:pStyle w:val="CommentText"/>
      </w:pPr>
      <w:r>
        <w:rPr>
          <w:rStyle w:val="CommentReference"/>
        </w:rPr>
        <w:annotationRef/>
      </w:r>
      <w:r>
        <w:t>Double check ASHRAE Standards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D5AA2A4" w15:done="0"/>
  <w15:commentEx w15:paraId="2D5AA2A5" w15:done="0"/>
  <w15:commentEx w15:paraId="2D5AA2A6"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D5AA2AA" w14:textId="77777777" w:rsidR="00744F79" w:rsidRDefault="00744F79">
      <w:r>
        <w:separator/>
      </w:r>
    </w:p>
  </w:endnote>
  <w:endnote w:type="continuationSeparator" w:id="0">
    <w:p w14:paraId="2D5AA2AB" w14:textId="77777777" w:rsidR="00744F79" w:rsidRDefault="00744F79">
      <w:r>
        <w:continuationSeparator/>
      </w:r>
    </w:p>
  </w:endnote>
  <w:endnote w:type="continuationNotice" w:id="1">
    <w:p w14:paraId="2D5AA2AC" w14:textId="77777777" w:rsidR="00744F79" w:rsidRDefault="00744F7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BlackItalic">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font78">
    <w:altName w:val="Cambria"/>
    <w:panose1 w:val="00000000000000000000"/>
    <w:charset w:val="4D"/>
    <w:family w:val="auto"/>
    <w:notTrueType/>
    <w:pitch w:val="default"/>
    <w:sig w:usb0="00000003" w:usb1="00000000" w:usb2="00000000" w:usb3="00000000" w:csb0="00000001"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imesNewRomanPS-ItalicMT">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5AA2C0" w14:textId="77777777" w:rsidR="00744F79" w:rsidRPr="009213E6" w:rsidRDefault="00744F79" w:rsidP="009213E6">
    <w:pPr>
      <w:pStyle w:val="Footer"/>
      <w:rPr>
        <w:b/>
      </w:rPr>
    </w:pPr>
    <w:r w:rsidRPr="009213E6">
      <w:t xml:space="preserve">Registration Number:                                            Registration Date/Time:                                                    HERS Provider:                                   </w:t>
    </w:r>
  </w:p>
  <w:p w14:paraId="2D5AA2C1" w14:textId="77777777" w:rsidR="00744F79" w:rsidRPr="009213E6" w:rsidRDefault="00744F79" w:rsidP="009213E6">
    <w:pPr>
      <w:pStyle w:val="Footer"/>
    </w:pPr>
    <w:r w:rsidRPr="009213E6">
      <w:t>CA Building Energy Efficiency Standards - 201</w:t>
    </w:r>
    <w:ins w:id="578" w:author="Ferris, Todd@Energy" w:date="2018-11-20T14:11:00Z">
      <w:r>
        <w:t>9</w:t>
      </w:r>
    </w:ins>
    <w:del w:id="579" w:author="Ferris, Todd@Energy" w:date="2018-11-20T14:11:00Z">
      <w:r w:rsidDel="00700338">
        <w:delText>8</w:delText>
      </w:r>
    </w:del>
    <w:r w:rsidRPr="009213E6">
      <w:t xml:space="preserve"> Residential Compliance</w:t>
    </w:r>
    <w:r w:rsidRPr="009213E6">
      <w:tab/>
    </w:r>
    <w:ins w:id="580" w:author="Ferris, Todd@Energy" w:date="2018-11-20T14:12:00Z">
      <w:r>
        <w:t>January</w:t>
      </w:r>
    </w:ins>
    <w:del w:id="581" w:author="Ferris, Todd@Energy" w:date="2018-11-20T14:12:00Z">
      <w:r w:rsidDel="00700338">
        <w:delText>September</w:delText>
      </w:r>
    </w:del>
    <w:r>
      <w:t xml:space="preserve"> 201</w:t>
    </w:r>
    <w:ins w:id="582" w:author="Ferris, Todd@Energy" w:date="2018-11-20T14:12:00Z">
      <w:r>
        <w:t>9</w:t>
      </w:r>
    </w:ins>
    <w:del w:id="583" w:author="Ferris, Todd@Energy" w:date="2018-11-20T14:12:00Z">
      <w:r w:rsidDel="00700338">
        <w:delText>8</w:delText>
      </w:r>
    </w:del>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5AA2CB" w14:textId="77777777" w:rsidR="00744F79" w:rsidRPr="009213E6" w:rsidRDefault="00744F79" w:rsidP="009213E6">
    <w:pPr>
      <w:pStyle w:val="Footer"/>
    </w:pPr>
    <w:r w:rsidRPr="009213E6">
      <w:t>CA Building Energy Efficiency Standards - 201</w:t>
    </w:r>
    <w:ins w:id="2681" w:author="Ferris, Todd@Energy" w:date="2018-11-20T14:13:00Z">
      <w:r>
        <w:t>9</w:t>
      </w:r>
    </w:ins>
    <w:del w:id="2682" w:author="Ferris, Todd@Energy" w:date="2018-11-20T14:13:00Z">
      <w:r w:rsidDel="00700338">
        <w:delText>6</w:delText>
      </w:r>
    </w:del>
    <w:r w:rsidRPr="009213E6">
      <w:t xml:space="preserve"> Residential Compliance</w:t>
    </w:r>
    <w:r w:rsidRPr="009213E6">
      <w:tab/>
    </w:r>
    <w:ins w:id="2683" w:author="Ferris, Todd@Energy" w:date="2018-11-20T14:14:00Z">
      <w:r>
        <w:t>January</w:t>
      </w:r>
    </w:ins>
    <w:del w:id="2684" w:author="Ferris, Todd@Energy" w:date="2018-11-20T14:14:00Z">
      <w:r w:rsidDel="00700338">
        <w:delText>September</w:delText>
      </w:r>
    </w:del>
    <w:r>
      <w:t xml:space="preserve"> 201</w:t>
    </w:r>
    <w:ins w:id="2685" w:author="Ferris, Todd@Energy" w:date="2018-11-20T14:14:00Z">
      <w:r>
        <w:t>9</w:t>
      </w:r>
    </w:ins>
    <w:del w:id="2686" w:author="Ferris, Todd@Energy" w:date="2018-11-20T14:14:00Z">
      <w:r w:rsidDel="00700338">
        <w:delText>8</w:delText>
      </w:r>
    </w:del>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5AA2D5" w14:textId="77777777" w:rsidR="00744F79" w:rsidRPr="00A165EE" w:rsidRDefault="00744F79" w:rsidP="009213E6">
    <w:pPr>
      <w:pStyle w:val="Footer"/>
      <w:rPr>
        <w:b/>
      </w:rPr>
    </w:pPr>
    <w:r w:rsidRPr="00A165EE">
      <w:t>CA Building Energy Efficiency Standards - 201</w:t>
    </w:r>
    <w:ins w:id="3989" w:author="Ferris, Todd@Energy" w:date="2018-11-21T11:11:00Z">
      <w:r>
        <w:t>9</w:t>
      </w:r>
    </w:ins>
    <w:del w:id="3990" w:author="Ferris, Todd@Energy" w:date="2018-11-21T11:11:00Z">
      <w:r w:rsidDel="00CF0FC6">
        <w:delText>6</w:delText>
      </w:r>
    </w:del>
    <w:r w:rsidRPr="00A165EE">
      <w:t xml:space="preserve"> Residential Compliance</w:t>
    </w:r>
    <w:r w:rsidRPr="00A165EE">
      <w:tab/>
    </w:r>
    <w:r w:rsidRPr="00E84F79">
      <w:t xml:space="preserve"> </w:t>
    </w:r>
    <w:ins w:id="3991" w:author="Ferris, Todd@Energy" w:date="2018-11-21T11:11:00Z">
      <w:r>
        <w:t>January</w:t>
      </w:r>
    </w:ins>
    <w:del w:id="3992" w:author="Ferris, Todd@Energy" w:date="2018-11-21T11:11:00Z">
      <w:r w:rsidDel="00CF0FC6">
        <w:delText>September</w:delText>
      </w:r>
    </w:del>
    <w:r>
      <w:t xml:space="preserve"> 201</w:t>
    </w:r>
    <w:ins w:id="3993" w:author="Ferris, Todd@Energy" w:date="2018-11-21T11:12:00Z">
      <w:r>
        <w:t>9</w:t>
      </w:r>
    </w:ins>
    <w:del w:id="3994" w:author="Ferris, Todd@Energy" w:date="2018-11-21T11:12:00Z">
      <w:r w:rsidDel="00CF0FC6">
        <w:delText>8</w:delText>
      </w:r>
    </w:del>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D5AA2A7" w14:textId="77777777" w:rsidR="00744F79" w:rsidRDefault="00744F79">
      <w:r>
        <w:separator/>
      </w:r>
    </w:p>
  </w:footnote>
  <w:footnote w:type="continuationSeparator" w:id="0">
    <w:p w14:paraId="2D5AA2A8" w14:textId="77777777" w:rsidR="00744F79" w:rsidRDefault="00744F79">
      <w:r>
        <w:continuationSeparator/>
      </w:r>
    </w:p>
  </w:footnote>
  <w:footnote w:type="continuationNotice" w:id="1">
    <w:p w14:paraId="2D5AA2A9" w14:textId="77777777" w:rsidR="00744F79" w:rsidRDefault="00744F79"/>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5AA2AD" w14:textId="77777777" w:rsidR="00744F79" w:rsidRDefault="00CB496B">
    <w:pPr>
      <w:pStyle w:val="Header"/>
    </w:pPr>
    <w:r>
      <w:rPr>
        <w:noProof/>
      </w:rPr>
      <w:pict w14:anchorId="2D5AA2D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04" o:spid="_x0000_s2050" type="#_x0000_t75" style="position:absolute;margin-left:0;margin-top:0;width:10in;height:540pt;z-index:-251658238;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5AA2AE" w14:textId="77777777" w:rsidR="00744F79" w:rsidRPr="007770C5" w:rsidRDefault="00CB496B" w:rsidP="00352336">
    <w:pPr>
      <w:suppressAutoHyphens/>
      <w:ind w:left="-90"/>
      <w:rPr>
        <w:rFonts w:ascii="Arial" w:hAnsi="Arial" w:cs="Arial"/>
        <w:sz w:val="14"/>
        <w:szCs w:val="14"/>
      </w:rPr>
    </w:pPr>
    <w:r>
      <w:rPr>
        <w:rFonts w:ascii="Arial" w:hAnsi="Arial" w:cs="Arial"/>
        <w:noProof/>
        <w:sz w:val="14"/>
        <w:szCs w:val="14"/>
      </w:rPr>
      <w:pict w14:anchorId="2D5AA2D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05" o:spid="_x0000_s2051" type="#_x0000_t75" style="position:absolute;left:0;text-align:left;margin-left:0;margin-top:0;width:10in;height:540pt;z-index:-251658237;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r w:rsidR="00744F79" w:rsidRPr="007770C5">
      <w:rPr>
        <w:rFonts w:ascii="Arial" w:hAnsi="Arial" w:cs="Arial"/>
        <w:sz w:val="14"/>
        <w:szCs w:val="14"/>
      </w:rPr>
      <w:t>STATE OF CALIFORNIA</w:t>
    </w:r>
  </w:p>
  <w:p w14:paraId="2D5AA2AF" w14:textId="77777777" w:rsidR="00744F79" w:rsidRPr="007770C5" w:rsidRDefault="00744F79" w:rsidP="00352336">
    <w:pPr>
      <w:suppressAutoHyphens/>
      <w:ind w:left="-90"/>
      <w:rPr>
        <w:rFonts w:ascii="Arial" w:hAnsi="Arial" w:cs="Arial"/>
        <w:b/>
        <w:sz w:val="24"/>
        <w:szCs w:val="24"/>
      </w:rPr>
    </w:pPr>
    <w:r w:rsidRPr="0029047D">
      <w:rPr>
        <w:rFonts w:ascii="Arial" w:hAnsi="Arial" w:cs="Arial"/>
        <w:noProof/>
        <w:sz w:val="14"/>
        <w:szCs w:val="14"/>
      </w:rPr>
      <w:drawing>
        <wp:anchor distT="0" distB="0" distL="114300" distR="114300" simplePos="0" relativeHeight="251661312" behindDoc="0" locked="0" layoutInCell="1" allowOverlap="1" wp14:anchorId="2D5AA2D9" wp14:editId="2D5AA2DA">
          <wp:simplePos x="0" y="0"/>
          <wp:positionH relativeFrom="margin">
            <wp:posOffset>6618605</wp:posOffset>
          </wp:positionH>
          <wp:positionV relativeFrom="margin">
            <wp:posOffset>-1212850</wp:posOffset>
          </wp:positionV>
          <wp:extent cx="308610" cy="270510"/>
          <wp:effectExtent l="0" t="0" r="0" b="0"/>
          <wp:wrapSquare wrapText="bothSides"/>
          <wp:docPr id="4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EC_Seal-75x72"/>
                  <pic:cNvPicPr>
                    <a:picLocks noChangeAspect="1" noChangeArrowheads="1"/>
                  </pic:cNvPicPr>
                </pic:nvPicPr>
                <pic:blipFill>
                  <a:blip r:embed="rId2" cstate="print">
                    <a:extLst>
                      <a:ext uri="{28A0092B-C50C-407E-A947-70E740481C1C}">
                        <a14:useLocalDpi xmlns:a14="http://schemas.microsoft.com/office/drawing/2010/main" val="0"/>
                      </a:ext>
                    </a:extLst>
                  </a:blip>
                  <a:stretch>
                    <a:fillRect/>
                  </a:stretch>
                </pic:blipFill>
                <pic:spPr bwMode="auto">
                  <a:xfrm>
                    <a:off x="0" y="0"/>
                    <a:ext cx="308610" cy="270510"/>
                  </a:xfrm>
                  <a:prstGeom prst="rect">
                    <a:avLst/>
                  </a:prstGeom>
                  <a:noFill/>
                  <a:ln w="9525">
                    <a:noFill/>
                    <a:miter lim="800000"/>
                    <a:headEnd/>
                    <a:tailEnd/>
                  </a:ln>
                </pic:spPr>
              </pic:pic>
            </a:graphicData>
          </a:graphic>
        </wp:anchor>
      </w:drawing>
    </w:r>
    <w:r>
      <w:rPr>
        <w:rFonts w:ascii="Arial" w:hAnsi="Arial" w:cs="Arial"/>
        <w:b/>
        <w:sz w:val="24"/>
        <w:szCs w:val="24"/>
      </w:rPr>
      <w:t>INDOOR AIR QUALITY AND MECHANICAL VENTILATION</w:t>
    </w:r>
  </w:p>
  <w:p w14:paraId="2D5AA2B0" w14:textId="2CF0A79B" w:rsidR="00744F79" w:rsidRPr="007770C5" w:rsidRDefault="00744F79" w:rsidP="00352336">
    <w:pPr>
      <w:suppressAutoHyphens/>
      <w:ind w:left="-90"/>
      <w:rPr>
        <w:rFonts w:ascii="Arial" w:hAnsi="Arial" w:cs="Arial"/>
        <w:sz w:val="14"/>
        <w:szCs w:val="14"/>
      </w:rPr>
    </w:pPr>
    <w:r>
      <w:rPr>
        <w:rFonts w:ascii="Arial" w:hAnsi="Arial" w:cs="Arial"/>
        <w:sz w:val="14"/>
        <w:szCs w:val="14"/>
      </w:rPr>
      <w:t>CEC-CF2R-MCH-27</w:t>
    </w:r>
    <w:ins w:id="570" w:author="TF 112518" w:date="2018-11-26T22:17:00Z">
      <w:r>
        <w:rPr>
          <w:rFonts w:ascii="Arial" w:hAnsi="Arial" w:cs="Arial"/>
          <w:sz w:val="14"/>
          <w:szCs w:val="14"/>
        </w:rPr>
        <w:t>d</w:t>
      </w:r>
    </w:ins>
    <w:del w:id="571" w:author="TF 112518" w:date="2018-11-26T22:17:00Z">
      <w:r w:rsidDel="00196D35">
        <w:rPr>
          <w:rFonts w:ascii="Arial" w:hAnsi="Arial" w:cs="Arial"/>
          <w:sz w:val="14"/>
          <w:szCs w:val="14"/>
        </w:rPr>
        <w:delText>a</w:delText>
      </w:r>
    </w:del>
    <w:r>
      <w:rPr>
        <w:rFonts w:ascii="Arial" w:hAnsi="Arial" w:cs="Arial"/>
        <w:sz w:val="14"/>
        <w:szCs w:val="14"/>
      </w:rPr>
      <w:t>-</w:t>
    </w:r>
    <w:ins w:id="572" w:author="Ferris, Todd@Energy" w:date="2019-01-15T13:59:00Z">
      <w:r w:rsidR="00DD1ECA">
        <w:rPr>
          <w:rFonts w:ascii="Arial" w:hAnsi="Arial" w:cs="Arial"/>
          <w:sz w:val="14"/>
          <w:szCs w:val="14"/>
        </w:rPr>
        <w:t>E</w:t>
      </w:r>
    </w:ins>
    <w:del w:id="573" w:author="Ferris, Todd@Energy" w:date="2019-01-15T13:59:00Z">
      <w:r w:rsidDel="00DD1ECA">
        <w:rPr>
          <w:rFonts w:ascii="Arial" w:hAnsi="Arial" w:cs="Arial"/>
          <w:sz w:val="14"/>
          <w:szCs w:val="14"/>
        </w:rPr>
        <w:delText>H</w:delText>
      </w:r>
    </w:del>
    <w:r w:rsidRPr="007770C5">
      <w:rPr>
        <w:rFonts w:ascii="Arial" w:hAnsi="Arial" w:cs="Arial"/>
        <w:sz w:val="14"/>
        <w:szCs w:val="14"/>
      </w:rPr>
      <w:t xml:space="preserve"> (Revised</w:t>
    </w:r>
    <w:r>
      <w:rPr>
        <w:rFonts w:ascii="Arial" w:hAnsi="Arial" w:cs="Arial"/>
        <w:sz w:val="14"/>
        <w:szCs w:val="14"/>
      </w:rPr>
      <w:t xml:space="preserve"> 0</w:t>
    </w:r>
    <w:ins w:id="574" w:author="Ferris, Todd@Energy" w:date="2018-11-20T13:21:00Z">
      <w:r>
        <w:rPr>
          <w:rFonts w:ascii="Arial" w:hAnsi="Arial" w:cs="Arial"/>
          <w:sz w:val="14"/>
          <w:szCs w:val="14"/>
        </w:rPr>
        <w:t>1</w:t>
      </w:r>
    </w:ins>
    <w:del w:id="575" w:author="Ferris, Todd@Energy" w:date="2018-11-20T13:21:00Z">
      <w:r w:rsidDel="00AA4AC4">
        <w:rPr>
          <w:rFonts w:ascii="Arial" w:hAnsi="Arial" w:cs="Arial"/>
          <w:sz w:val="14"/>
          <w:szCs w:val="14"/>
        </w:rPr>
        <w:delText>9</w:delText>
      </w:r>
    </w:del>
    <w:r>
      <w:rPr>
        <w:rFonts w:ascii="Arial" w:hAnsi="Arial" w:cs="Arial"/>
        <w:sz w:val="14"/>
        <w:szCs w:val="14"/>
      </w:rPr>
      <w:t>/1</w:t>
    </w:r>
    <w:ins w:id="576" w:author="Ferris, Todd@Energy" w:date="2018-11-20T13:21:00Z">
      <w:r>
        <w:rPr>
          <w:rFonts w:ascii="Arial" w:hAnsi="Arial" w:cs="Arial"/>
          <w:sz w:val="14"/>
          <w:szCs w:val="14"/>
        </w:rPr>
        <w:t>9</w:t>
      </w:r>
    </w:ins>
    <w:del w:id="577" w:author="Ferris, Todd@Energy" w:date="2018-11-20T13:21:00Z">
      <w:r w:rsidDel="00AA4AC4">
        <w:rPr>
          <w:rFonts w:ascii="Arial" w:hAnsi="Arial" w:cs="Arial"/>
          <w:sz w:val="14"/>
          <w:szCs w:val="14"/>
        </w:rPr>
        <w:delText>8</w:delText>
      </w:r>
    </w:del>
    <w:r w:rsidRPr="007770C5">
      <w:rPr>
        <w:rFonts w:ascii="Arial" w:hAnsi="Arial" w:cs="Arial"/>
        <w:sz w:val="14"/>
        <w:szCs w:val="14"/>
      </w:rPr>
      <w:t xml:space="preserve">)                                                                                                                             </w:t>
    </w:r>
    <w:r>
      <w:rPr>
        <w:rFonts w:ascii="Arial" w:hAnsi="Arial" w:cs="Arial"/>
        <w:sz w:val="14"/>
        <w:szCs w:val="14"/>
      </w:rPr>
      <w:t xml:space="preserve">           </w:t>
    </w:r>
    <w:r w:rsidRPr="007770C5">
      <w:rPr>
        <w:rFonts w:ascii="Arial" w:hAnsi="Arial" w:cs="Arial"/>
        <w:sz w:val="14"/>
        <w:szCs w:val="14"/>
      </w:rPr>
      <w:t>CALIFORNIA ENERGY COMMISSION</w:t>
    </w:r>
  </w:p>
  <w:tbl>
    <w:tblPr>
      <w:tblW w:w="501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055"/>
      <w:gridCol w:w="3531"/>
      <w:gridCol w:w="2475"/>
    </w:tblGrid>
    <w:tr w:rsidR="00744F79" w:rsidRPr="00F85124" w14:paraId="2D5AA2B3" w14:textId="77777777" w:rsidTr="0013183D">
      <w:trPr>
        <w:cantSplit/>
        <w:trHeight w:val="288"/>
      </w:trPr>
      <w:tc>
        <w:tcPr>
          <w:tcW w:w="3881" w:type="pct"/>
          <w:gridSpan w:val="2"/>
          <w:tcBorders>
            <w:bottom w:val="single" w:sz="4" w:space="0" w:color="auto"/>
            <w:right w:val="nil"/>
          </w:tcBorders>
          <w:vAlign w:val="center"/>
        </w:tcPr>
        <w:p w14:paraId="2D5AA2B1" w14:textId="77777777" w:rsidR="00744F79" w:rsidRPr="00D65FA1" w:rsidRDefault="00744F79" w:rsidP="0013183D">
          <w:pPr>
            <w:pStyle w:val="Style17"/>
            <w:rPr>
              <w:b/>
              <w:sz w:val="20"/>
            </w:rPr>
          </w:pPr>
          <w:r w:rsidRPr="00D65FA1">
            <w:rPr>
              <w:sz w:val="20"/>
            </w:rPr>
            <w:t>CERTIFICATE OF INSTALLATION</w:t>
          </w:r>
        </w:p>
      </w:tc>
      <w:tc>
        <w:tcPr>
          <w:tcW w:w="1119" w:type="pct"/>
          <w:tcBorders>
            <w:left w:val="nil"/>
            <w:bottom w:val="single" w:sz="4" w:space="0" w:color="auto"/>
          </w:tcBorders>
          <w:tcMar>
            <w:left w:w="115" w:type="dxa"/>
            <w:right w:w="115" w:type="dxa"/>
          </w:tcMar>
          <w:vAlign w:val="center"/>
        </w:tcPr>
        <w:p w14:paraId="2D5AA2B2" w14:textId="77777777" w:rsidR="00744F79" w:rsidRPr="00D65FA1" w:rsidRDefault="00744F79" w:rsidP="007F6151">
          <w:pPr>
            <w:pStyle w:val="Style18"/>
            <w:rPr>
              <w:b/>
              <w:sz w:val="20"/>
            </w:rPr>
          </w:pPr>
          <w:r w:rsidRPr="00D65FA1">
            <w:rPr>
              <w:sz w:val="20"/>
            </w:rPr>
            <w:t>CF2R-MCH-27</w:t>
          </w:r>
          <w:r>
            <w:rPr>
              <w:sz w:val="20"/>
            </w:rPr>
            <w:t>-H</w:t>
          </w:r>
        </w:p>
      </w:tc>
    </w:tr>
    <w:tr w:rsidR="00744F79" w:rsidRPr="00F85124" w14:paraId="2D5AA2B6" w14:textId="77777777" w:rsidTr="0013183D">
      <w:trPr>
        <w:cantSplit/>
        <w:trHeight w:val="288"/>
      </w:trPr>
      <w:tc>
        <w:tcPr>
          <w:tcW w:w="2285" w:type="pct"/>
          <w:tcBorders>
            <w:right w:val="nil"/>
          </w:tcBorders>
        </w:tcPr>
        <w:p w14:paraId="2D5AA2B4" w14:textId="77777777" w:rsidR="00744F79" w:rsidRPr="00F85124" w:rsidRDefault="00744F79" w:rsidP="0013183D">
          <w:pPr>
            <w:pStyle w:val="Style19"/>
            <w:rPr>
              <w:sz w:val="12"/>
              <w:szCs w:val="12"/>
            </w:rPr>
          </w:pPr>
          <w:r w:rsidRPr="00505A99">
            <w:t>Indoor Air Quality and Mechanical Ventilation</w:t>
          </w:r>
        </w:p>
      </w:tc>
      <w:tc>
        <w:tcPr>
          <w:tcW w:w="2715" w:type="pct"/>
          <w:gridSpan w:val="2"/>
          <w:tcBorders>
            <w:left w:val="nil"/>
          </w:tcBorders>
        </w:tcPr>
        <w:p w14:paraId="2D5AA2B5" w14:textId="22BF2615" w:rsidR="00744F79" w:rsidRPr="00F85124" w:rsidRDefault="00744F79" w:rsidP="0013183D">
          <w:pPr>
            <w:tabs>
              <w:tab w:val="right" w:pos="10543"/>
            </w:tabs>
            <w:jc w:val="right"/>
            <w:rPr>
              <w:rFonts w:asciiTheme="minorHAnsi" w:hAnsiTheme="minorHAnsi"/>
              <w:sz w:val="12"/>
              <w:szCs w:val="12"/>
            </w:rPr>
          </w:pPr>
          <w:r w:rsidRPr="00F85124">
            <w:rPr>
              <w:rFonts w:asciiTheme="minorHAnsi" w:hAnsiTheme="minorHAnsi"/>
              <w:bCs/>
            </w:rPr>
            <w:t xml:space="preserve">(Page </w:t>
          </w:r>
          <w:r>
            <w:fldChar w:fldCharType="begin"/>
          </w:r>
          <w:r>
            <w:instrText xml:space="preserve"> PAGE   \* MERGEFORMAT </w:instrText>
          </w:r>
          <w:r>
            <w:fldChar w:fldCharType="separate"/>
          </w:r>
          <w:r w:rsidR="00CB496B" w:rsidRPr="00CB496B">
            <w:rPr>
              <w:rFonts w:asciiTheme="minorHAnsi" w:hAnsiTheme="minorHAnsi"/>
              <w:bCs/>
              <w:noProof/>
            </w:rPr>
            <w:t>4</w:t>
          </w:r>
          <w:r>
            <w:rPr>
              <w:rFonts w:asciiTheme="minorHAnsi" w:hAnsiTheme="minorHAnsi"/>
              <w:bCs/>
              <w:noProof/>
            </w:rPr>
            <w:fldChar w:fldCharType="end"/>
          </w:r>
          <w:r w:rsidRPr="00F85124">
            <w:rPr>
              <w:rFonts w:asciiTheme="minorHAnsi" w:hAnsiTheme="minorHAnsi"/>
              <w:bCs/>
            </w:rPr>
            <w:t xml:space="preserve"> of </w:t>
          </w:r>
          <w:r>
            <w:rPr>
              <w:rFonts w:asciiTheme="minorHAnsi" w:hAnsiTheme="minorHAnsi"/>
              <w:bCs/>
              <w:noProof/>
            </w:rPr>
            <w:fldChar w:fldCharType="begin"/>
          </w:r>
          <w:r>
            <w:rPr>
              <w:rFonts w:asciiTheme="minorHAnsi" w:hAnsiTheme="minorHAnsi"/>
              <w:bCs/>
              <w:noProof/>
            </w:rPr>
            <w:instrText xml:space="preserve"> SECTIONPAGES   \* MERGEFORMAT </w:instrText>
          </w:r>
          <w:r>
            <w:rPr>
              <w:rFonts w:asciiTheme="minorHAnsi" w:hAnsiTheme="minorHAnsi"/>
              <w:bCs/>
              <w:noProof/>
            </w:rPr>
            <w:fldChar w:fldCharType="separate"/>
          </w:r>
          <w:r w:rsidR="00CB496B">
            <w:rPr>
              <w:rFonts w:asciiTheme="minorHAnsi" w:hAnsiTheme="minorHAnsi"/>
              <w:bCs/>
              <w:noProof/>
            </w:rPr>
            <w:t>4</w:t>
          </w:r>
          <w:r>
            <w:rPr>
              <w:rFonts w:asciiTheme="minorHAnsi" w:hAnsiTheme="minorHAnsi"/>
              <w:bCs/>
              <w:noProof/>
            </w:rPr>
            <w:fldChar w:fldCharType="end"/>
          </w:r>
          <w:r w:rsidRPr="00F85124">
            <w:rPr>
              <w:rFonts w:asciiTheme="minorHAnsi" w:hAnsiTheme="minorHAnsi"/>
              <w:bCs/>
            </w:rPr>
            <w:t>)</w:t>
          </w:r>
        </w:p>
      </w:tc>
    </w:tr>
    <w:tr w:rsidR="00744F79" w:rsidRPr="00F85124" w14:paraId="2D5AA2BA" w14:textId="77777777" w:rsidTr="0013183D">
      <w:trPr>
        <w:cantSplit/>
        <w:trHeight w:val="288"/>
      </w:trPr>
      <w:tc>
        <w:tcPr>
          <w:tcW w:w="0" w:type="auto"/>
        </w:tcPr>
        <w:p w14:paraId="2D5AA2B7" w14:textId="77777777" w:rsidR="00744F79" w:rsidRPr="00F85124" w:rsidRDefault="00744F79" w:rsidP="0013183D">
          <w:pPr>
            <w:pStyle w:val="Style20"/>
          </w:pPr>
          <w:r w:rsidRPr="00F85124">
            <w:t>Project Name:</w:t>
          </w:r>
        </w:p>
      </w:tc>
      <w:tc>
        <w:tcPr>
          <w:tcW w:w="1596" w:type="pct"/>
        </w:tcPr>
        <w:p w14:paraId="2D5AA2B8" w14:textId="77777777" w:rsidR="00744F79" w:rsidRPr="00F85124" w:rsidRDefault="00744F79" w:rsidP="0013183D">
          <w:pPr>
            <w:pStyle w:val="Style20"/>
          </w:pPr>
          <w:r w:rsidRPr="00F85124">
            <w:t>Enforcement Agency:</w:t>
          </w:r>
        </w:p>
      </w:tc>
      <w:tc>
        <w:tcPr>
          <w:tcW w:w="1119" w:type="pct"/>
        </w:tcPr>
        <w:p w14:paraId="2D5AA2B9" w14:textId="77777777" w:rsidR="00744F79" w:rsidRPr="00F85124" w:rsidRDefault="00744F79" w:rsidP="0013183D">
          <w:pPr>
            <w:pStyle w:val="Style20"/>
          </w:pPr>
          <w:r w:rsidRPr="00F85124">
            <w:t>Permit Number:</w:t>
          </w:r>
        </w:p>
      </w:tc>
    </w:tr>
    <w:tr w:rsidR="00744F79" w:rsidRPr="00F85124" w14:paraId="2D5AA2BE" w14:textId="77777777" w:rsidTr="0013183D">
      <w:trPr>
        <w:cantSplit/>
        <w:trHeight w:val="288"/>
      </w:trPr>
      <w:tc>
        <w:tcPr>
          <w:tcW w:w="0" w:type="auto"/>
        </w:tcPr>
        <w:p w14:paraId="2D5AA2BB" w14:textId="77777777" w:rsidR="00744F79" w:rsidRPr="00F85124" w:rsidRDefault="00744F79" w:rsidP="0013183D">
          <w:pPr>
            <w:pStyle w:val="Style20"/>
            <w:rPr>
              <w:vertAlign w:val="superscript"/>
            </w:rPr>
          </w:pPr>
          <w:r w:rsidRPr="00F85124">
            <w:t>Dwelling Address:</w:t>
          </w:r>
        </w:p>
      </w:tc>
      <w:tc>
        <w:tcPr>
          <w:tcW w:w="1596" w:type="pct"/>
        </w:tcPr>
        <w:p w14:paraId="2D5AA2BC" w14:textId="77777777" w:rsidR="00744F79" w:rsidRPr="00F85124" w:rsidRDefault="00744F79" w:rsidP="0013183D">
          <w:pPr>
            <w:pStyle w:val="Style20"/>
            <w:rPr>
              <w:vertAlign w:val="superscript"/>
            </w:rPr>
          </w:pPr>
          <w:r w:rsidRPr="00F85124">
            <w:t>City</w:t>
          </w:r>
          <w:r>
            <w:t>:</w:t>
          </w:r>
        </w:p>
      </w:tc>
      <w:tc>
        <w:tcPr>
          <w:tcW w:w="1119" w:type="pct"/>
        </w:tcPr>
        <w:p w14:paraId="2D5AA2BD" w14:textId="77777777" w:rsidR="00744F79" w:rsidRPr="00F85124" w:rsidRDefault="00744F79" w:rsidP="0013183D">
          <w:pPr>
            <w:pStyle w:val="Style20"/>
            <w:rPr>
              <w:vertAlign w:val="superscript"/>
            </w:rPr>
          </w:pPr>
          <w:r w:rsidRPr="00F85124">
            <w:t>Zip Code</w:t>
          </w:r>
          <w:r>
            <w:t>:</w:t>
          </w:r>
        </w:p>
      </w:tc>
    </w:tr>
  </w:tbl>
  <w:p w14:paraId="2D5AA2BF" w14:textId="77777777" w:rsidR="00744F79" w:rsidRDefault="00744F7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5AA2C2" w14:textId="77777777" w:rsidR="00744F79" w:rsidRDefault="00CB496B">
    <w:pPr>
      <w:pStyle w:val="Header"/>
    </w:pPr>
    <w:r>
      <w:rPr>
        <w:noProof/>
      </w:rPr>
      <w:pict w14:anchorId="2D5AA2D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03" o:spid="_x0000_s2049" type="#_x0000_t75" style="position:absolute;margin-left:0;margin-top:0;width:10in;height:540pt;z-index:-251658239;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5AA2C3" w14:textId="77777777" w:rsidR="00744F79" w:rsidRDefault="00CB496B">
    <w:pPr>
      <w:pStyle w:val="Header"/>
    </w:pPr>
    <w:r>
      <w:rPr>
        <w:noProof/>
      </w:rPr>
      <w:pict w14:anchorId="2D5AA2D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07" o:spid="_x0000_s2053" type="#_x0000_t75" style="position:absolute;margin-left:0;margin-top:0;width:10in;height:540pt;z-index:-251658235;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1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055"/>
      <w:gridCol w:w="3531"/>
      <w:gridCol w:w="2475"/>
    </w:tblGrid>
    <w:tr w:rsidR="00744F79" w:rsidRPr="00F85124" w14:paraId="2D5AA2C6" w14:textId="77777777" w:rsidTr="00023A98">
      <w:trPr>
        <w:cantSplit/>
        <w:trHeight w:val="288"/>
      </w:trPr>
      <w:tc>
        <w:tcPr>
          <w:tcW w:w="3881" w:type="pct"/>
          <w:gridSpan w:val="2"/>
          <w:tcBorders>
            <w:bottom w:val="single" w:sz="4" w:space="0" w:color="auto"/>
            <w:right w:val="nil"/>
          </w:tcBorders>
          <w:vAlign w:val="center"/>
        </w:tcPr>
        <w:p w14:paraId="2D5AA2C4" w14:textId="77777777" w:rsidR="00744F79" w:rsidRPr="00927918" w:rsidRDefault="00744F79" w:rsidP="00023A98">
          <w:pPr>
            <w:pStyle w:val="Style17"/>
            <w:rPr>
              <w:b/>
              <w:sz w:val="20"/>
            </w:rPr>
          </w:pPr>
          <w:r w:rsidRPr="00927918">
            <w:rPr>
              <w:sz w:val="20"/>
            </w:rPr>
            <w:t>CERTIFICATE OF INSTALLATION</w:t>
          </w:r>
          <w:r w:rsidRPr="0053106D">
            <w:rPr>
              <w:sz w:val="20"/>
            </w:rPr>
            <w:t xml:space="preserve"> </w:t>
          </w:r>
          <w:r>
            <w:rPr>
              <w:sz w:val="20"/>
            </w:rPr>
            <w:t xml:space="preserve">- </w:t>
          </w:r>
          <w:r w:rsidRPr="0053106D">
            <w:rPr>
              <w:sz w:val="20"/>
            </w:rPr>
            <w:t>USER INSTRUCTIONS</w:t>
          </w:r>
        </w:p>
      </w:tc>
      <w:tc>
        <w:tcPr>
          <w:tcW w:w="1119" w:type="pct"/>
          <w:tcBorders>
            <w:left w:val="nil"/>
            <w:bottom w:val="single" w:sz="4" w:space="0" w:color="auto"/>
          </w:tcBorders>
          <w:tcMar>
            <w:left w:w="115" w:type="dxa"/>
            <w:right w:w="115" w:type="dxa"/>
          </w:tcMar>
          <w:vAlign w:val="center"/>
        </w:tcPr>
        <w:p w14:paraId="2D5AA2C5" w14:textId="6B9B56A7" w:rsidR="00744F79" w:rsidRPr="00927918" w:rsidRDefault="00744F79" w:rsidP="00CB496B">
          <w:pPr>
            <w:pStyle w:val="Style18"/>
            <w:rPr>
              <w:b/>
              <w:sz w:val="20"/>
            </w:rPr>
          </w:pPr>
          <w:r w:rsidRPr="00927918">
            <w:rPr>
              <w:sz w:val="20"/>
            </w:rPr>
            <w:t>CF2R-MCH-27</w:t>
          </w:r>
          <w:r>
            <w:rPr>
              <w:sz w:val="20"/>
            </w:rPr>
            <w:t>-</w:t>
          </w:r>
          <w:ins w:id="2677" w:author="Ferris, Todd@Energy" w:date="2019-01-15T14:04:00Z">
            <w:r w:rsidR="00CB496B">
              <w:rPr>
                <w:sz w:val="20"/>
              </w:rPr>
              <w:t>E</w:t>
            </w:r>
          </w:ins>
          <w:del w:id="2678" w:author="Ferris, Todd@Energy" w:date="2019-01-15T14:04:00Z">
            <w:r w:rsidDel="00CB496B">
              <w:rPr>
                <w:sz w:val="20"/>
              </w:rPr>
              <w:delText>H</w:delText>
            </w:r>
          </w:del>
        </w:p>
      </w:tc>
    </w:tr>
    <w:tr w:rsidR="00744F79" w:rsidRPr="00F85124" w14:paraId="2D5AA2C9" w14:textId="77777777" w:rsidTr="00023A98">
      <w:trPr>
        <w:cantSplit/>
        <w:trHeight w:val="288"/>
      </w:trPr>
      <w:tc>
        <w:tcPr>
          <w:tcW w:w="2285" w:type="pct"/>
          <w:tcBorders>
            <w:right w:val="nil"/>
          </w:tcBorders>
        </w:tcPr>
        <w:p w14:paraId="2D5AA2C7" w14:textId="7F3F4FC1" w:rsidR="00744F79" w:rsidRPr="00F85124" w:rsidRDefault="00744F79" w:rsidP="00CB496B">
          <w:pPr>
            <w:pStyle w:val="Style19"/>
            <w:rPr>
              <w:sz w:val="12"/>
              <w:szCs w:val="12"/>
            </w:rPr>
          </w:pPr>
          <w:r w:rsidRPr="00505A99">
            <w:t>Indoor Air Quality and Mechanical Ventilation</w:t>
          </w:r>
          <w:r>
            <w:t xml:space="preserve"> – MCH-27</w:t>
          </w:r>
          <w:ins w:id="2679" w:author="Ferris, Todd@Energy" w:date="2019-01-15T14:03:00Z">
            <w:r w:rsidR="00CB496B">
              <w:t>d</w:t>
            </w:r>
          </w:ins>
          <w:del w:id="2680" w:author="Ferris, Todd@Energy" w:date="2019-01-15T14:03:00Z">
            <w:r w:rsidDel="00CB496B">
              <w:delText>a</w:delText>
            </w:r>
          </w:del>
        </w:p>
      </w:tc>
      <w:tc>
        <w:tcPr>
          <w:tcW w:w="2715" w:type="pct"/>
          <w:gridSpan w:val="2"/>
          <w:tcBorders>
            <w:left w:val="nil"/>
          </w:tcBorders>
        </w:tcPr>
        <w:p w14:paraId="2D5AA2C8" w14:textId="0F5C6ACC" w:rsidR="00744F79" w:rsidRPr="00F85124" w:rsidRDefault="00744F79" w:rsidP="00023A98">
          <w:pPr>
            <w:tabs>
              <w:tab w:val="right" w:pos="10543"/>
            </w:tabs>
            <w:jc w:val="right"/>
            <w:rPr>
              <w:rFonts w:asciiTheme="minorHAnsi" w:hAnsiTheme="minorHAnsi"/>
              <w:sz w:val="12"/>
              <w:szCs w:val="12"/>
            </w:rPr>
          </w:pPr>
          <w:r w:rsidRPr="00F85124">
            <w:rPr>
              <w:rFonts w:asciiTheme="minorHAnsi" w:hAnsiTheme="minorHAnsi"/>
              <w:bCs/>
            </w:rPr>
            <w:t xml:space="preserve">(Page </w:t>
          </w:r>
          <w:r>
            <w:fldChar w:fldCharType="begin"/>
          </w:r>
          <w:r>
            <w:instrText xml:space="preserve"> PAGE   \* MERGEFORMAT </w:instrText>
          </w:r>
          <w:r>
            <w:fldChar w:fldCharType="separate"/>
          </w:r>
          <w:r w:rsidR="00CB496B" w:rsidRPr="00CB496B">
            <w:rPr>
              <w:rFonts w:asciiTheme="minorHAnsi" w:hAnsiTheme="minorHAnsi"/>
              <w:bCs/>
              <w:noProof/>
            </w:rPr>
            <w:t>1</w:t>
          </w:r>
          <w:r>
            <w:rPr>
              <w:rFonts w:asciiTheme="minorHAnsi" w:hAnsiTheme="minorHAnsi"/>
              <w:bCs/>
              <w:noProof/>
            </w:rPr>
            <w:fldChar w:fldCharType="end"/>
          </w:r>
          <w:r w:rsidRPr="00F85124">
            <w:rPr>
              <w:rFonts w:asciiTheme="minorHAnsi" w:hAnsiTheme="minorHAnsi"/>
              <w:bCs/>
            </w:rPr>
            <w:t xml:space="preserve"> of </w:t>
          </w:r>
          <w:r>
            <w:rPr>
              <w:rFonts w:asciiTheme="minorHAnsi" w:hAnsiTheme="minorHAnsi"/>
              <w:bCs/>
              <w:noProof/>
            </w:rPr>
            <w:fldChar w:fldCharType="begin"/>
          </w:r>
          <w:r>
            <w:rPr>
              <w:rFonts w:asciiTheme="minorHAnsi" w:hAnsiTheme="minorHAnsi"/>
              <w:bCs/>
              <w:noProof/>
            </w:rPr>
            <w:instrText xml:space="preserve"> SECTIONPAGES   \* MERGEFORMAT </w:instrText>
          </w:r>
          <w:r>
            <w:rPr>
              <w:rFonts w:asciiTheme="minorHAnsi" w:hAnsiTheme="minorHAnsi"/>
              <w:bCs/>
              <w:noProof/>
            </w:rPr>
            <w:fldChar w:fldCharType="separate"/>
          </w:r>
          <w:r w:rsidR="00CB496B">
            <w:rPr>
              <w:rFonts w:asciiTheme="minorHAnsi" w:hAnsiTheme="minorHAnsi"/>
              <w:bCs/>
              <w:noProof/>
            </w:rPr>
            <w:t>5</w:t>
          </w:r>
          <w:r>
            <w:rPr>
              <w:rFonts w:asciiTheme="minorHAnsi" w:hAnsiTheme="minorHAnsi"/>
              <w:bCs/>
              <w:noProof/>
            </w:rPr>
            <w:fldChar w:fldCharType="end"/>
          </w:r>
          <w:r w:rsidRPr="00F85124">
            <w:rPr>
              <w:rFonts w:asciiTheme="minorHAnsi" w:hAnsiTheme="minorHAnsi"/>
              <w:bCs/>
            </w:rPr>
            <w:t>)</w:t>
          </w:r>
        </w:p>
      </w:tc>
    </w:tr>
  </w:tbl>
  <w:p w14:paraId="2D5AA2CA" w14:textId="77777777" w:rsidR="00744F79" w:rsidRDefault="00CB496B" w:rsidP="00D65FA1">
    <w:pPr>
      <w:pStyle w:val="Header"/>
    </w:pPr>
    <w:r>
      <w:rPr>
        <w:noProof/>
      </w:rPr>
      <w:pict w14:anchorId="2D5AA2D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08" o:spid="_x0000_s2059" type="#_x0000_t75" style="position:absolute;margin-left:0;margin-top:0;width:10in;height:540pt;z-index:-251658234;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5AA2CC" w14:textId="77777777" w:rsidR="00744F79" w:rsidRDefault="00CB496B">
    <w:pPr>
      <w:pStyle w:val="Header"/>
    </w:pPr>
    <w:r>
      <w:rPr>
        <w:noProof/>
      </w:rPr>
      <w:pict w14:anchorId="2D5AA2D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06" o:spid="_x0000_s2052" type="#_x0000_t75" style="position:absolute;margin-left:0;margin-top:0;width:10in;height:540pt;z-index:-251658236;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5AA2CD" w14:textId="77777777" w:rsidR="00744F79" w:rsidRDefault="00CB496B">
    <w:pPr>
      <w:pStyle w:val="Header"/>
    </w:pPr>
    <w:r>
      <w:rPr>
        <w:noProof/>
      </w:rPr>
      <w:pict w14:anchorId="2D5AA2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10" o:spid="_x0000_s2056" type="#_x0000_t75" style="position:absolute;margin-left:0;margin-top:0;width:10in;height:540pt;z-index:-251658232;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1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055"/>
      <w:gridCol w:w="3531"/>
      <w:gridCol w:w="2475"/>
    </w:tblGrid>
    <w:tr w:rsidR="00744F79" w:rsidRPr="00F85124" w14:paraId="2D5AA2D0" w14:textId="77777777" w:rsidTr="00023A98">
      <w:trPr>
        <w:cantSplit/>
        <w:trHeight w:val="288"/>
      </w:trPr>
      <w:tc>
        <w:tcPr>
          <w:tcW w:w="3881" w:type="pct"/>
          <w:gridSpan w:val="2"/>
          <w:tcBorders>
            <w:bottom w:val="single" w:sz="4" w:space="0" w:color="auto"/>
            <w:right w:val="nil"/>
          </w:tcBorders>
          <w:vAlign w:val="center"/>
        </w:tcPr>
        <w:p w14:paraId="2D5AA2CE" w14:textId="77777777" w:rsidR="00744F79" w:rsidRPr="00D65FA1" w:rsidRDefault="00744F79" w:rsidP="00023A98">
          <w:pPr>
            <w:pStyle w:val="Style17"/>
            <w:rPr>
              <w:b/>
              <w:sz w:val="20"/>
            </w:rPr>
          </w:pPr>
          <w:r w:rsidRPr="00D65FA1">
            <w:rPr>
              <w:sz w:val="20"/>
            </w:rPr>
            <w:t>CERTIFICATE OF INSTALLATION</w:t>
          </w:r>
          <w:r>
            <w:rPr>
              <w:sz w:val="20"/>
            </w:rPr>
            <w:t xml:space="preserve"> – DATA FIELD DEFINITIONS AND CALCULATIONS</w:t>
          </w:r>
        </w:p>
      </w:tc>
      <w:tc>
        <w:tcPr>
          <w:tcW w:w="1119" w:type="pct"/>
          <w:tcBorders>
            <w:left w:val="nil"/>
            <w:bottom w:val="single" w:sz="4" w:space="0" w:color="auto"/>
          </w:tcBorders>
          <w:tcMar>
            <w:left w:w="115" w:type="dxa"/>
            <w:right w:w="115" w:type="dxa"/>
          </w:tcMar>
          <w:vAlign w:val="center"/>
        </w:tcPr>
        <w:p w14:paraId="2D5AA2CF" w14:textId="09408A68" w:rsidR="00744F79" w:rsidRPr="00D65FA1" w:rsidRDefault="00744F79" w:rsidP="00CB496B">
          <w:pPr>
            <w:pStyle w:val="Style18"/>
            <w:rPr>
              <w:b/>
              <w:sz w:val="20"/>
            </w:rPr>
          </w:pPr>
          <w:r w:rsidRPr="00D65FA1">
            <w:rPr>
              <w:sz w:val="20"/>
            </w:rPr>
            <w:t>CF2R-MCH-27</w:t>
          </w:r>
          <w:r>
            <w:rPr>
              <w:sz w:val="20"/>
            </w:rPr>
            <w:t>-</w:t>
          </w:r>
          <w:ins w:id="3984" w:author="Ferris, Todd@Energy" w:date="2019-01-15T14:05:00Z">
            <w:r w:rsidR="00CB496B">
              <w:rPr>
                <w:sz w:val="20"/>
              </w:rPr>
              <w:t>E</w:t>
            </w:r>
          </w:ins>
          <w:del w:id="3985" w:author="Ferris, Todd@Energy" w:date="2019-01-15T14:05:00Z">
            <w:r w:rsidDel="00CB496B">
              <w:rPr>
                <w:sz w:val="20"/>
              </w:rPr>
              <w:delText>H</w:delText>
            </w:r>
          </w:del>
        </w:p>
      </w:tc>
    </w:tr>
    <w:tr w:rsidR="00744F79" w:rsidRPr="00F85124" w14:paraId="2D5AA2D3" w14:textId="77777777" w:rsidTr="00023A98">
      <w:trPr>
        <w:cantSplit/>
        <w:trHeight w:val="288"/>
      </w:trPr>
      <w:tc>
        <w:tcPr>
          <w:tcW w:w="2285" w:type="pct"/>
          <w:tcBorders>
            <w:right w:val="nil"/>
          </w:tcBorders>
        </w:tcPr>
        <w:p w14:paraId="2D5AA2D1" w14:textId="776498B6" w:rsidR="00744F79" w:rsidRPr="00F85124" w:rsidRDefault="00744F79" w:rsidP="00675601">
          <w:pPr>
            <w:pStyle w:val="Style19"/>
            <w:rPr>
              <w:sz w:val="12"/>
              <w:szCs w:val="12"/>
            </w:rPr>
          </w:pPr>
          <w:r w:rsidRPr="00505A99">
            <w:t>Indoor Air Quality and Mechanical Ventilation</w:t>
          </w:r>
          <w:r>
            <w:t xml:space="preserve"> – MCH-</w:t>
          </w:r>
          <w:del w:id="3986" w:author="Balneg, Ronald@Energy" w:date="2018-11-28T12:53:00Z">
            <w:r w:rsidR="00196D35">
              <w:delText>27</w:delText>
            </w:r>
          </w:del>
          <w:ins w:id="3987" w:author="Balneg, Ronald@Energy" w:date="2018-11-28T12:53:00Z">
            <w:r>
              <w:t>27d</w:t>
            </w:r>
          </w:ins>
          <w:del w:id="3988" w:author="TF 112518" w:date="2018-11-26T22:30:00Z">
            <w:r w:rsidDel="00AA70B8">
              <w:delText>a</w:delText>
            </w:r>
          </w:del>
        </w:p>
      </w:tc>
      <w:tc>
        <w:tcPr>
          <w:tcW w:w="2715" w:type="pct"/>
          <w:gridSpan w:val="2"/>
          <w:tcBorders>
            <w:left w:val="nil"/>
          </w:tcBorders>
        </w:tcPr>
        <w:p w14:paraId="2D5AA2D2" w14:textId="6602ADD2" w:rsidR="00744F79" w:rsidRPr="00F85124" w:rsidRDefault="00744F79" w:rsidP="00023A98">
          <w:pPr>
            <w:tabs>
              <w:tab w:val="right" w:pos="10543"/>
            </w:tabs>
            <w:jc w:val="right"/>
            <w:rPr>
              <w:rFonts w:asciiTheme="minorHAnsi" w:hAnsiTheme="minorHAnsi"/>
              <w:sz w:val="12"/>
              <w:szCs w:val="12"/>
            </w:rPr>
          </w:pPr>
          <w:r w:rsidRPr="00F85124">
            <w:rPr>
              <w:rFonts w:asciiTheme="minorHAnsi" w:hAnsiTheme="minorHAnsi"/>
              <w:bCs/>
            </w:rPr>
            <w:t xml:space="preserve">(Page </w:t>
          </w:r>
          <w:r>
            <w:fldChar w:fldCharType="begin"/>
          </w:r>
          <w:r>
            <w:instrText xml:space="preserve"> PAGE   \* MERGEFORMAT </w:instrText>
          </w:r>
          <w:r>
            <w:fldChar w:fldCharType="separate"/>
          </w:r>
          <w:r w:rsidR="00CB496B" w:rsidRPr="00CB496B">
            <w:rPr>
              <w:rFonts w:asciiTheme="minorHAnsi" w:hAnsiTheme="minorHAnsi"/>
              <w:bCs/>
              <w:noProof/>
            </w:rPr>
            <w:t>3</w:t>
          </w:r>
          <w:r>
            <w:rPr>
              <w:rFonts w:asciiTheme="minorHAnsi" w:hAnsiTheme="minorHAnsi"/>
              <w:bCs/>
              <w:noProof/>
            </w:rPr>
            <w:fldChar w:fldCharType="end"/>
          </w:r>
          <w:r w:rsidRPr="00F85124">
            <w:rPr>
              <w:rFonts w:asciiTheme="minorHAnsi" w:hAnsiTheme="minorHAnsi"/>
              <w:bCs/>
            </w:rPr>
            <w:t xml:space="preserve"> of </w:t>
          </w:r>
          <w:r>
            <w:rPr>
              <w:rFonts w:asciiTheme="minorHAnsi" w:hAnsiTheme="minorHAnsi"/>
              <w:bCs/>
              <w:noProof/>
            </w:rPr>
            <w:fldChar w:fldCharType="begin"/>
          </w:r>
          <w:r>
            <w:rPr>
              <w:rFonts w:asciiTheme="minorHAnsi" w:hAnsiTheme="minorHAnsi"/>
              <w:bCs/>
              <w:noProof/>
            </w:rPr>
            <w:instrText xml:space="preserve"> SECTIONPAGES   \* MERGEFORMAT </w:instrText>
          </w:r>
          <w:r>
            <w:rPr>
              <w:rFonts w:asciiTheme="minorHAnsi" w:hAnsiTheme="minorHAnsi"/>
              <w:bCs/>
              <w:noProof/>
            </w:rPr>
            <w:fldChar w:fldCharType="separate"/>
          </w:r>
          <w:r w:rsidR="00CB496B">
            <w:rPr>
              <w:rFonts w:asciiTheme="minorHAnsi" w:hAnsiTheme="minorHAnsi"/>
              <w:bCs/>
              <w:noProof/>
            </w:rPr>
            <w:t>3</w:t>
          </w:r>
          <w:r>
            <w:rPr>
              <w:rFonts w:asciiTheme="minorHAnsi" w:hAnsiTheme="minorHAnsi"/>
              <w:bCs/>
              <w:noProof/>
            </w:rPr>
            <w:fldChar w:fldCharType="end"/>
          </w:r>
          <w:r w:rsidRPr="00F85124">
            <w:rPr>
              <w:rFonts w:asciiTheme="minorHAnsi" w:hAnsiTheme="minorHAnsi"/>
              <w:bCs/>
            </w:rPr>
            <w:t>)</w:t>
          </w:r>
        </w:p>
      </w:tc>
    </w:tr>
  </w:tbl>
  <w:p w14:paraId="2D5AA2D4" w14:textId="77777777" w:rsidR="00744F79" w:rsidRDefault="00CB496B" w:rsidP="007F6151">
    <w:pPr>
      <w:pStyle w:val="Header"/>
    </w:pPr>
    <w:r>
      <w:rPr>
        <w:noProof/>
      </w:rPr>
      <w:pict w14:anchorId="2D5AA2E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11" o:spid="_x0000_s2058" type="#_x0000_t75" style="position:absolute;margin-left:0;margin-top:0;width:10in;height:540pt;z-index:-251658231;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5AA2D6" w14:textId="77777777" w:rsidR="00744F79" w:rsidRDefault="00CB496B">
    <w:pPr>
      <w:pStyle w:val="Header"/>
    </w:pPr>
    <w:r>
      <w:rPr>
        <w:noProof/>
      </w:rPr>
      <w:pict w14:anchorId="2D5AA2E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09" o:spid="_x0000_s2055" type="#_x0000_t75" style="position:absolute;margin-left:0;margin-top:0;width:10in;height:540pt;z-index:-251658233;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E"/>
    <w:multiLevelType w:val="singleLevel"/>
    <w:tmpl w:val="D9040760"/>
    <w:lvl w:ilvl="0">
      <w:start w:val="1"/>
      <w:numFmt w:val="decimal"/>
      <w:pStyle w:val="ListNumber3"/>
      <w:lvlText w:val="%1."/>
      <w:lvlJc w:val="left"/>
      <w:pPr>
        <w:tabs>
          <w:tab w:val="num" w:pos="1080"/>
        </w:tabs>
        <w:ind w:left="1080" w:hanging="360"/>
      </w:pPr>
    </w:lvl>
  </w:abstractNum>
  <w:abstractNum w:abstractNumId="1" w15:restartNumberingAfterBreak="0">
    <w:nsid w:val="FFFFFF80"/>
    <w:multiLevelType w:val="singleLevel"/>
    <w:tmpl w:val="C91CF59E"/>
    <w:lvl w:ilvl="0">
      <w:start w:val="1"/>
      <w:numFmt w:val="bullet"/>
      <w:pStyle w:val="ListBullet5"/>
      <w:lvlText w:val=""/>
      <w:lvlJc w:val="left"/>
      <w:pPr>
        <w:tabs>
          <w:tab w:val="num" w:pos="1800"/>
        </w:tabs>
        <w:ind w:left="1800" w:hanging="360"/>
      </w:pPr>
      <w:rPr>
        <w:rFonts w:ascii="Symbol" w:hAnsi="Symbol" w:hint="default"/>
      </w:rPr>
    </w:lvl>
  </w:abstractNum>
  <w:abstractNum w:abstractNumId="2" w15:restartNumberingAfterBreak="0">
    <w:nsid w:val="01EA0C50"/>
    <w:multiLevelType w:val="hybridMultilevel"/>
    <w:tmpl w:val="B59CAF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50E09A5"/>
    <w:multiLevelType w:val="hybridMultilevel"/>
    <w:tmpl w:val="43CEBF0A"/>
    <w:lvl w:ilvl="0" w:tplc="04090001">
      <w:start w:val="1"/>
      <w:numFmt w:val="bullet"/>
      <w:lvlText w:val=""/>
      <w:lvlJc w:val="left"/>
      <w:pPr>
        <w:ind w:left="1163" w:hanging="360"/>
      </w:pPr>
      <w:rPr>
        <w:rFonts w:ascii="Symbol" w:hAnsi="Symbol" w:hint="default"/>
      </w:rPr>
    </w:lvl>
    <w:lvl w:ilvl="1" w:tplc="04090003" w:tentative="1">
      <w:start w:val="1"/>
      <w:numFmt w:val="bullet"/>
      <w:lvlText w:val="o"/>
      <w:lvlJc w:val="left"/>
      <w:pPr>
        <w:ind w:left="1883" w:hanging="360"/>
      </w:pPr>
      <w:rPr>
        <w:rFonts w:ascii="Courier New" w:hAnsi="Courier New" w:cs="Courier New" w:hint="default"/>
      </w:rPr>
    </w:lvl>
    <w:lvl w:ilvl="2" w:tplc="04090005" w:tentative="1">
      <w:start w:val="1"/>
      <w:numFmt w:val="bullet"/>
      <w:lvlText w:val=""/>
      <w:lvlJc w:val="left"/>
      <w:pPr>
        <w:ind w:left="2603" w:hanging="360"/>
      </w:pPr>
      <w:rPr>
        <w:rFonts w:ascii="Wingdings" w:hAnsi="Wingdings" w:hint="default"/>
      </w:rPr>
    </w:lvl>
    <w:lvl w:ilvl="3" w:tplc="04090001" w:tentative="1">
      <w:start w:val="1"/>
      <w:numFmt w:val="bullet"/>
      <w:lvlText w:val=""/>
      <w:lvlJc w:val="left"/>
      <w:pPr>
        <w:ind w:left="3323" w:hanging="360"/>
      </w:pPr>
      <w:rPr>
        <w:rFonts w:ascii="Symbol" w:hAnsi="Symbol" w:hint="default"/>
      </w:rPr>
    </w:lvl>
    <w:lvl w:ilvl="4" w:tplc="04090003" w:tentative="1">
      <w:start w:val="1"/>
      <w:numFmt w:val="bullet"/>
      <w:lvlText w:val="o"/>
      <w:lvlJc w:val="left"/>
      <w:pPr>
        <w:ind w:left="4043" w:hanging="360"/>
      </w:pPr>
      <w:rPr>
        <w:rFonts w:ascii="Courier New" w:hAnsi="Courier New" w:cs="Courier New" w:hint="default"/>
      </w:rPr>
    </w:lvl>
    <w:lvl w:ilvl="5" w:tplc="04090005" w:tentative="1">
      <w:start w:val="1"/>
      <w:numFmt w:val="bullet"/>
      <w:lvlText w:val=""/>
      <w:lvlJc w:val="left"/>
      <w:pPr>
        <w:ind w:left="4763" w:hanging="360"/>
      </w:pPr>
      <w:rPr>
        <w:rFonts w:ascii="Wingdings" w:hAnsi="Wingdings" w:hint="default"/>
      </w:rPr>
    </w:lvl>
    <w:lvl w:ilvl="6" w:tplc="04090001" w:tentative="1">
      <w:start w:val="1"/>
      <w:numFmt w:val="bullet"/>
      <w:lvlText w:val=""/>
      <w:lvlJc w:val="left"/>
      <w:pPr>
        <w:ind w:left="5483" w:hanging="360"/>
      </w:pPr>
      <w:rPr>
        <w:rFonts w:ascii="Symbol" w:hAnsi="Symbol" w:hint="default"/>
      </w:rPr>
    </w:lvl>
    <w:lvl w:ilvl="7" w:tplc="04090003" w:tentative="1">
      <w:start w:val="1"/>
      <w:numFmt w:val="bullet"/>
      <w:lvlText w:val="o"/>
      <w:lvlJc w:val="left"/>
      <w:pPr>
        <w:ind w:left="6203" w:hanging="360"/>
      </w:pPr>
      <w:rPr>
        <w:rFonts w:ascii="Courier New" w:hAnsi="Courier New" w:cs="Courier New" w:hint="default"/>
      </w:rPr>
    </w:lvl>
    <w:lvl w:ilvl="8" w:tplc="04090005" w:tentative="1">
      <w:start w:val="1"/>
      <w:numFmt w:val="bullet"/>
      <w:lvlText w:val=""/>
      <w:lvlJc w:val="left"/>
      <w:pPr>
        <w:ind w:left="6923" w:hanging="360"/>
      </w:pPr>
      <w:rPr>
        <w:rFonts w:ascii="Wingdings" w:hAnsi="Wingdings" w:hint="default"/>
      </w:rPr>
    </w:lvl>
  </w:abstractNum>
  <w:abstractNum w:abstractNumId="4" w15:restartNumberingAfterBreak="0">
    <w:nsid w:val="0A767CAD"/>
    <w:multiLevelType w:val="multilevel"/>
    <w:tmpl w:val="26588134"/>
    <w:lvl w:ilvl="0">
      <w:start w:val="3"/>
      <w:numFmt w:val="decimal"/>
      <w:lvlText w:val="%1."/>
      <w:lvlJc w:val="left"/>
      <w:pPr>
        <w:tabs>
          <w:tab w:val="num" w:pos="360"/>
        </w:tabs>
        <w:ind w:left="0" w:firstLine="0"/>
      </w:pPr>
      <w:rPr>
        <w:rFonts w:hint="default"/>
      </w:rPr>
    </w:lvl>
    <w:lvl w:ilvl="1">
      <w:start w:val="7"/>
      <w:numFmt w:val="decimal"/>
      <w:lvlText w:val="%1.%2"/>
      <w:lvlJc w:val="left"/>
      <w:pPr>
        <w:tabs>
          <w:tab w:val="num" w:pos="720"/>
        </w:tabs>
        <w:ind w:left="0" w:firstLine="0"/>
      </w:pPr>
      <w:rPr>
        <w:rFonts w:hint="default"/>
      </w:rPr>
    </w:lvl>
    <w:lvl w:ilvl="2">
      <w:start w:val="3"/>
      <w:numFmt w:val="decimal"/>
      <w:pStyle w:val="Heading3"/>
      <w:lvlText w:val="%1.%2.%3"/>
      <w:lvlJc w:val="left"/>
      <w:pPr>
        <w:tabs>
          <w:tab w:val="num" w:pos="1080"/>
        </w:tabs>
        <w:ind w:left="0" w:firstLine="0"/>
      </w:pPr>
      <w:rPr>
        <w:rFonts w:hint="default"/>
      </w:rPr>
    </w:lvl>
    <w:lvl w:ilvl="3">
      <w:start w:val="1"/>
      <w:numFmt w:val="decimal"/>
      <w:suff w:val="nothing"/>
      <w:lvlText w:val="%4.1.1.1"/>
      <w:lvlJc w:val="left"/>
      <w:pPr>
        <w:ind w:left="-6646" w:firstLine="0"/>
      </w:pPr>
      <w:rPr>
        <w:rFonts w:hint="default"/>
      </w:rPr>
    </w:lvl>
    <w:lvl w:ilvl="4">
      <w:start w:val="1"/>
      <w:numFmt w:val="none"/>
      <w:suff w:val="nothing"/>
      <w:lvlText w:val=""/>
      <w:lvlJc w:val="left"/>
      <w:pPr>
        <w:ind w:left="-6646" w:firstLine="0"/>
      </w:pPr>
      <w:rPr>
        <w:rFonts w:hint="default"/>
      </w:rPr>
    </w:lvl>
    <w:lvl w:ilvl="5">
      <w:numFmt w:val="decimal"/>
      <w:lvlText w:val="%6"/>
      <w:lvlJc w:val="left"/>
      <w:pPr>
        <w:tabs>
          <w:tab w:val="num" w:pos="-6646"/>
        </w:tabs>
        <w:ind w:left="-6646" w:firstLine="0"/>
      </w:pPr>
      <w:rPr>
        <w:rFonts w:ascii="Times New Roman" w:hAnsi="Times New Roman" w:hint="default"/>
      </w:rPr>
    </w:lvl>
    <w:lvl w:ilvl="6">
      <w:start w:val="1"/>
      <w:numFmt w:val="none"/>
      <w:suff w:val="nothing"/>
      <w:lvlText w:val=""/>
      <w:lvlJc w:val="left"/>
      <w:pPr>
        <w:ind w:left="-6646" w:firstLine="0"/>
      </w:pPr>
      <w:rPr>
        <w:rFonts w:hint="default"/>
      </w:rPr>
    </w:lvl>
    <w:lvl w:ilvl="7">
      <w:start w:val="1"/>
      <w:numFmt w:val="none"/>
      <w:suff w:val="nothing"/>
      <w:lvlText w:val=""/>
      <w:lvlJc w:val="left"/>
      <w:pPr>
        <w:ind w:left="-6646" w:firstLine="0"/>
      </w:pPr>
      <w:rPr>
        <w:rFonts w:hint="default"/>
      </w:rPr>
    </w:lvl>
    <w:lvl w:ilvl="8">
      <w:start w:val="1"/>
      <w:numFmt w:val="none"/>
      <w:suff w:val="nothing"/>
      <w:lvlText w:val=""/>
      <w:lvlJc w:val="left"/>
      <w:pPr>
        <w:ind w:left="-6646" w:firstLine="0"/>
      </w:pPr>
      <w:rPr>
        <w:rFonts w:hint="default"/>
      </w:rPr>
    </w:lvl>
  </w:abstractNum>
  <w:abstractNum w:abstractNumId="5" w15:restartNumberingAfterBreak="0">
    <w:nsid w:val="12074152"/>
    <w:multiLevelType w:val="hybridMultilevel"/>
    <w:tmpl w:val="D1289E72"/>
    <w:lvl w:ilvl="0" w:tplc="582E32D6">
      <w:start w:val="1"/>
      <w:numFmt w:val="decimal"/>
      <w:lvlText w:val="%1."/>
      <w:lvlJc w:val="left"/>
      <w:pPr>
        <w:ind w:left="360" w:hanging="360"/>
      </w:pPr>
      <w:rPr>
        <w:rFonts w:hint="default"/>
        <w:b w:val="0"/>
        <w:sz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A317326"/>
    <w:multiLevelType w:val="hybridMultilevel"/>
    <w:tmpl w:val="ADA03F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C30BC1"/>
    <w:multiLevelType w:val="multilevel"/>
    <w:tmpl w:val="350A2D08"/>
    <w:lvl w:ilvl="0">
      <w:start w:val="1"/>
      <w:numFmt w:val="decimal"/>
      <w:lvlText w:val="%1"/>
      <w:lvlJc w:val="left"/>
      <w:pPr>
        <w:ind w:left="360" w:hanging="360"/>
      </w:pPr>
      <w:rPr>
        <w:rFonts w:hint="default"/>
      </w:rPr>
    </w:lvl>
    <w:lvl w:ilvl="1">
      <w:start w:val="3"/>
      <w:numFmt w:val="decimal"/>
      <w:isLgl/>
      <w:lvlText w:val="%1.%2"/>
      <w:lvlJc w:val="left"/>
      <w:pPr>
        <w:ind w:left="360" w:hanging="360"/>
      </w:pPr>
      <w:rPr>
        <w:rFonts w:hint="default"/>
      </w:rPr>
    </w:lvl>
    <w:lvl w:ilvl="2">
      <w:start w:val="1"/>
      <w:numFmt w:val="decimal"/>
      <w:isLgl/>
      <w:lvlText w:val="%1.%2.%3"/>
      <w:lvlJc w:val="left"/>
      <w:pPr>
        <w:ind w:left="720" w:hanging="720"/>
      </w:pPr>
      <w:rPr>
        <w:rFonts w:asciiTheme="minorHAnsi" w:hAnsiTheme="minorHAnsi" w:cstheme="minorHAnsi" w:hint="default"/>
        <w:b w:val="0"/>
        <w:sz w:val="18"/>
        <w:szCs w:val="18"/>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8" w15:restartNumberingAfterBreak="0">
    <w:nsid w:val="23D72DE3"/>
    <w:multiLevelType w:val="hybridMultilevel"/>
    <w:tmpl w:val="D1289E72"/>
    <w:lvl w:ilvl="0" w:tplc="582E32D6">
      <w:start w:val="1"/>
      <w:numFmt w:val="decimal"/>
      <w:lvlText w:val="%1."/>
      <w:lvlJc w:val="left"/>
      <w:pPr>
        <w:ind w:left="360" w:hanging="360"/>
      </w:pPr>
      <w:rPr>
        <w:rFonts w:hint="default"/>
        <w:b w:val="0"/>
        <w:sz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6455D8B"/>
    <w:multiLevelType w:val="multilevel"/>
    <w:tmpl w:val="38DE0982"/>
    <w:lvl w:ilvl="0">
      <w:start w:val="2"/>
      <w:numFmt w:val="decimal"/>
      <w:lvlText w:val="%1."/>
      <w:lvlJc w:val="left"/>
      <w:pPr>
        <w:tabs>
          <w:tab w:val="num" w:pos="-2966"/>
        </w:tabs>
        <w:ind w:left="-3326" w:firstLine="0"/>
      </w:pPr>
      <w:rPr>
        <w:rFonts w:hint="default"/>
      </w:rPr>
    </w:lvl>
    <w:lvl w:ilvl="1">
      <w:start w:val="5"/>
      <w:numFmt w:val="decimal"/>
      <w:pStyle w:val="Heading2"/>
      <w:lvlText w:val="%1.%2"/>
      <w:lvlJc w:val="left"/>
      <w:pPr>
        <w:tabs>
          <w:tab w:val="num" w:pos="-2606"/>
        </w:tabs>
        <w:ind w:left="-3326" w:firstLine="0"/>
      </w:pPr>
      <w:rPr>
        <w:rFonts w:hint="default"/>
      </w:rPr>
    </w:lvl>
    <w:lvl w:ilvl="2">
      <w:start w:val="1"/>
      <w:numFmt w:val="decimal"/>
      <w:lvlText w:val="%1.%2.%3"/>
      <w:lvlJc w:val="left"/>
      <w:pPr>
        <w:tabs>
          <w:tab w:val="num" w:pos="-2606"/>
        </w:tabs>
        <w:ind w:left="-3326" w:firstLine="0"/>
      </w:pPr>
      <w:rPr>
        <w:rFonts w:hint="default"/>
      </w:rPr>
    </w:lvl>
    <w:lvl w:ilvl="3">
      <w:start w:val="1"/>
      <w:numFmt w:val="decimal"/>
      <w:suff w:val="nothing"/>
      <w:lvlText w:val="%4.1.1.1"/>
      <w:lvlJc w:val="left"/>
      <w:pPr>
        <w:ind w:left="-9972" w:firstLine="0"/>
      </w:pPr>
      <w:rPr>
        <w:rFonts w:hint="default"/>
      </w:rPr>
    </w:lvl>
    <w:lvl w:ilvl="4">
      <w:start w:val="1"/>
      <w:numFmt w:val="none"/>
      <w:suff w:val="nothing"/>
      <w:lvlText w:val=""/>
      <w:lvlJc w:val="left"/>
      <w:pPr>
        <w:ind w:left="-9972" w:firstLine="0"/>
      </w:pPr>
      <w:rPr>
        <w:rFonts w:hint="default"/>
      </w:rPr>
    </w:lvl>
    <w:lvl w:ilvl="5">
      <w:numFmt w:val="decimal"/>
      <w:lvlText w:val="%6"/>
      <w:lvlJc w:val="left"/>
      <w:pPr>
        <w:tabs>
          <w:tab w:val="num" w:pos="-9972"/>
        </w:tabs>
        <w:ind w:left="-9972" w:firstLine="0"/>
      </w:pPr>
      <w:rPr>
        <w:rFonts w:ascii="Times New Roman" w:hAnsi="Times New Roman" w:hint="default"/>
      </w:rPr>
    </w:lvl>
    <w:lvl w:ilvl="6">
      <w:start w:val="1"/>
      <w:numFmt w:val="none"/>
      <w:suff w:val="nothing"/>
      <w:lvlText w:val=""/>
      <w:lvlJc w:val="left"/>
      <w:pPr>
        <w:ind w:left="-9972" w:firstLine="0"/>
      </w:pPr>
      <w:rPr>
        <w:rFonts w:hint="default"/>
      </w:rPr>
    </w:lvl>
    <w:lvl w:ilvl="7">
      <w:start w:val="1"/>
      <w:numFmt w:val="none"/>
      <w:suff w:val="nothing"/>
      <w:lvlText w:val=""/>
      <w:lvlJc w:val="left"/>
      <w:pPr>
        <w:ind w:left="-9972" w:firstLine="0"/>
      </w:pPr>
      <w:rPr>
        <w:rFonts w:hint="default"/>
      </w:rPr>
    </w:lvl>
    <w:lvl w:ilvl="8">
      <w:start w:val="1"/>
      <w:numFmt w:val="none"/>
      <w:suff w:val="nothing"/>
      <w:lvlText w:val=""/>
      <w:lvlJc w:val="left"/>
      <w:pPr>
        <w:ind w:left="-9972" w:firstLine="0"/>
      </w:pPr>
      <w:rPr>
        <w:rFonts w:hint="default"/>
      </w:rPr>
    </w:lvl>
  </w:abstractNum>
  <w:abstractNum w:abstractNumId="10" w15:restartNumberingAfterBreak="0">
    <w:nsid w:val="28A201A2"/>
    <w:multiLevelType w:val="hybridMultilevel"/>
    <w:tmpl w:val="CB8690F4"/>
    <w:lvl w:ilvl="0" w:tplc="739A78D6">
      <w:start w:val="1"/>
      <w:numFmt w:val="decimal"/>
      <w:lvlText w:val="%1."/>
      <w:lvlJc w:val="left"/>
      <w:pPr>
        <w:ind w:left="630" w:hanging="360"/>
      </w:pPr>
      <w:rPr>
        <w:rFonts w:hint="default"/>
        <w:sz w:val="18"/>
        <w:szCs w:val="20"/>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1" w15:restartNumberingAfterBreak="0">
    <w:nsid w:val="2B1D2344"/>
    <w:multiLevelType w:val="hybridMultilevel"/>
    <w:tmpl w:val="5164BE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163657B"/>
    <w:multiLevelType w:val="hybridMultilevel"/>
    <w:tmpl w:val="B71C3B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6E52C92"/>
    <w:multiLevelType w:val="hybridMultilevel"/>
    <w:tmpl w:val="4F804B22"/>
    <w:lvl w:ilvl="0" w:tplc="04090019">
      <w:start w:val="1"/>
      <w:numFmt w:val="lowerLetter"/>
      <w:lvlText w:val="%1."/>
      <w:lvlJc w:val="left"/>
      <w:pPr>
        <w:ind w:left="1111" w:hanging="360"/>
      </w:pPr>
    </w:lvl>
    <w:lvl w:ilvl="1" w:tplc="04090019" w:tentative="1">
      <w:start w:val="1"/>
      <w:numFmt w:val="lowerLetter"/>
      <w:lvlText w:val="%2."/>
      <w:lvlJc w:val="left"/>
      <w:pPr>
        <w:ind w:left="1831" w:hanging="360"/>
      </w:pPr>
    </w:lvl>
    <w:lvl w:ilvl="2" w:tplc="0409001B" w:tentative="1">
      <w:start w:val="1"/>
      <w:numFmt w:val="lowerRoman"/>
      <w:lvlText w:val="%3."/>
      <w:lvlJc w:val="right"/>
      <w:pPr>
        <w:ind w:left="2551" w:hanging="180"/>
      </w:pPr>
    </w:lvl>
    <w:lvl w:ilvl="3" w:tplc="0409000F" w:tentative="1">
      <w:start w:val="1"/>
      <w:numFmt w:val="decimal"/>
      <w:lvlText w:val="%4."/>
      <w:lvlJc w:val="left"/>
      <w:pPr>
        <w:ind w:left="3271" w:hanging="360"/>
      </w:pPr>
    </w:lvl>
    <w:lvl w:ilvl="4" w:tplc="04090019" w:tentative="1">
      <w:start w:val="1"/>
      <w:numFmt w:val="lowerLetter"/>
      <w:lvlText w:val="%5."/>
      <w:lvlJc w:val="left"/>
      <w:pPr>
        <w:ind w:left="3991" w:hanging="360"/>
      </w:pPr>
    </w:lvl>
    <w:lvl w:ilvl="5" w:tplc="0409001B" w:tentative="1">
      <w:start w:val="1"/>
      <w:numFmt w:val="lowerRoman"/>
      <w:lvlText w:val="%6."/>
      <w:lvlJc w:val="right"/>
      <w:pPr>
        <w:ind w:left="4711" w:hanging="180"/>
      </w:pPr>
    </w:lvl>
    <w:lvl w:ilvl="6" w:tplc="0409000F" w:tentative="1">
      <w:start w:val="1"/>
      <w:numFmt w:val="decimal"/>
      <w:lvlText w:val="%7."/>
      <w:lvlJc w:val="left"/>
      <w:pPr>
        <w:ind w:left="5431" w:hanging="360"/>
      </w:pPr>
    </w:lvl>
    <w:lvl w:ilvl="7" w:tplc="04090019" w:tentative="1">
      <w:start w:val="1"/>
      <w:numFmt w:val="lowerLetter"/>
      <w:lvlText w:val="%8."/>
      <w:lvlJc w:val="left"/>
      <w:pPr>
        <w:ind w:left="6151" w:hanging="360"/>
      </w:pPr>
    </w:lvl>
    <w:lvl w:ilvl="8" w:tplc="0409001B" w:tentative="1">
      <w:start w:val="1"/>
      <w:numFmt w:val="lowerRoman"/>
      <w:lvlText w:val="%9."/>
      <w:lvlJc w:val="right"/>
      <w:pPr>
        <w:ind w:left="6871" w:hanging="180"/>
      </w:pPr>
    </w:lvl>
  </w:abstractNum>
  <w:abstractNum w:abstractNumId="14" w15:restartNumberingAfterBreak="0">
    <w:nsid w:val="3BB4221A"/>
    <w:multiLevelType w:val="hybridMultilevel"/>
    <w:tmpl w:val="E7A8B8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E3A7AFE"/>
    <w:multiLevelType w:val="hybridMultilevel"/>
    <w:tmpl w:val="629442F8"/>
    <w:lvl w:ilvl="0" w:tplc="04090005">
      <w:start w:val="1"/>
      <w:numFmt w:val="bullet"/>
      <w:lvlText w:val=""/>
      <w:lvlJc w:val="left"/>
      <w:pPr>
        <w:ind w:left="744" w:hanging="360"/>
      </w:pPr>
      <w:rPr>
        <w:rFonts w:ascii="Wingdings" w:hAnsi="Wingdings" w:hint="default"/>
      </w:rPr>
    </w:lvl>
    <w:lvl w:ilvl="1" w:tplc="04090003" w:tentative="1">
      <w:start w:val="1"/>
      <w:numFmt w:val="bullet"/>
      <w:lvlText w:val="o"/>
      <w:lvlJc w:val="left"/>
      <w:pPr>
        <w:ind w:left="1464" w:hanging="360"/>
      </w:pPr>
      <w:rPr>
        <w:rFonts w:ascii="Courier New" w:hAnsi="Courier New" w:cs="Courier New" w:hint="default"/>
      </w:rPr>
    </w:lvl>
    <w:lvl w:ilvl="2" w:tplc="04090005" w:tentative="1">
      <w:start w:val="1"/>
      <w:numFmt w:val="bullet"/>
      <w:lvlText w:val=""/>
      <w:lvlJc w:val="left"/>
      <w:pPr>
        <w:ind w:left="2184" w:hanging="360"/>
      </w:pPr>
      <w:rPr>
        <w:rFonts w:ascii="Wingdings" w:hAnsi="Wingdings" w:hint="default"/>
      </w:rPr>
    </w:lvl>
    <w:lvl w:ilvl="3" w:tplc="04090001" w:tentative="1">
      <w:start w:val="1"/>
      <w:numFmt w:val="bullet"/>
      <w:lvlText w:val=""/>
      <w:lvlJc w:val="left"/>
      <w:pPr>
        <w:ind w:left="2904" w:hanging="360"/>
      </w:pPr>
      <w:rPr>
        <w:rFonts w:ascii="Symbol" w:hAnsi="Symbol" w:hint="default"/>
      </w:rPr>
    </w:lvl>
    <w:lvl w:ilvl="4" w:tplc="04090003" w:tentative="1">
      <w:start w:val="1"/>
      <w:numFmt w:val="bullet"/>
      <w:lvlText w:val="o"/>
      <w:lvlJc w:val="left"/>
      <w:pPr>
        <w:ind w:left="3624" w:hanging="360"/>
      </w:pPr>
      <w:rPr>
        <w:rFonts w:ascii="Courier New" w:hAnsi="Courier New" w:cs="Courier New" w:hint="default"/>
      </w:rPr>
    </w:lvl>
    <w:lvl w:ilvl="5" w:tplc="04090005" w:tentative="1">
      <w:start w:val="1"/>
      <w:numFmt w:val="bullet"/>
      <w:lvlText w:val=""/>
      <w:lvlJc w:val="left"/>
      <w:pPr>
        <w:ind w:left="4344" w:hanging="360"/>
      </w:pPr>
      <w:rPr>
        <w:rFonts w:ascii="Wingdings" w:hAnsi="Wingdings" w:hint="default"/>
      </w:rPr>
    </w:lvl>
    <w:lvl w:ilvl="6" w:tplc="04090001" w:tentative="1">
      <w:start w:val="1"/>
      <w:numFmt w:val="bullet"/>
      <w:lvlText w:val=""/>
      <w:lvlJc w:val="left"/>
      <w:pPr>
        <w:ind w:left="5064" w:hanging="360"/>
      </w:pPr>
      <w:rPr>
        <w:rFonts w:ascii="Symbol" w:hAnsi="Symbol" w:hint="default"/>
      </w:rPr>
    </w:lvl>
    <w:lvl w:ilvl="7" w:tplc="04090003" w:tentative="1">
      <w:start w:val="1"/>
      <w:numFmt w:val="bullet"/>
      <w:lvlText w:val="o"/>
      <w:lvlJc w:val="left"/>
      <w:pPr>
        <w:ind w:left="5784" w:hanging="360"/>
      </w:pPr>
      <w:rPr>
        <w:rFonts w:ascii="Courier New" w:hAnsi="Courier New" w:cs="Courier New" w:hint="default"/>
      </w:rPr>
    </w:lvl>
    <w:lvl w:ilvl="8" w:tplc="04090005" w:tentative="1">
      <w:start w:val="1"/>
      <w:numFmt w:val="bullet"/>
      <w:lvlText w:val=""/>
      <w:lvlJc w:val="left"/>
      <w:pPr>
        <w:ind w:left="6504" w:hanging="360"/>
      </w:pPr>
      <w:rPr>
        <w:rFonts w:ascii="Wingdings" w:hAnsi="Wingdings" w:hint="default"/>
      </w:rPr>
    </w:lvl>
  </w:abstractNum>
  <w:abstractNum w:abstractNumId="16" w15:restartNumberingAfterBreak="0">
    <w:nsid w:val="4DDC416A"/>
    <w:multiLevelType w:val="hybridMultilevel"/>
    <w:tmpl w:val="4A7CF136"/>
    <w:lvl w:ilvl="0" w:tplc="419EDAC8">
      <w:start w:val="1"/>
      <w:numFmt w:val="decimal"/>
      <w:lvlText w:val="%1."/>
      <w:lvlJc w:val="left"/>
      <w:pPr>
        <w:ind w:left="360" w:hanging="360"/>
      </w:pPr>
      <w:rPr>
        <w:rFonts w:hint="default"/>
        <w:b w:val="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04D5A9E"/>
    <w:multiLevelType w:val="hybridMultilevel"/>
    <w:tmpl w:val="A40A97EC"/>
    <w:lvl w:ilvl="0" w:tplc="75E42DB4">
      <w:start w:val="1"/>
      <w:numFmt w:val="bullet"/>
      <w:pStyle w:val="Style4"/>
      <w:lvlText w:val=""/>
      <w:lvlJc w:val="left"/>
      <w:pPr>
        <w:tabs>
          <w:tab w:val="num" w:pos="720"/>
        </w:tabs>
        <w:ind w:left="720" w:hanging="360"/>
      </w:pPr>
      <w:rPr>
        <w:rFonts w:ascii="Symbol" w:hAnsi="Symbol" w:hint="default"/>
      </w:rPr>
    </w:lvl>
    <w:lvl w:ilvl="1" w:tplc="FFFFFFFF">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1B3090A"/>
    <w:multiLevelType w:val="hybridMultilevel"/>
    <w:tmpl w:val="45646626"/>
    <w:lvl w:ilvl="0" w:tplc="38F43DEA">
      <w:start w:val="1"/>
      <w:numFmt w:val="decimal"/>
      <w:lvlText w:val="%1."/>
      <w:lvlJc w:val="left"/>
      <w:pPr>
        <w:ind w:left="630" w:hanging="360"/>
      </w:pPr>
      <w:rPr>
        <w:rFonts w:hint="default"/>
        <w:sz w:val="18"/>
        <w:szCs w:val="20"/>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9" w15:restartNumberingAfterBreak="0">
    <w:nsid w:val="609916F5"/>
    <w:multiLevelType w:val="hybridMultilevel"/>
    <w:tmpl w:val="0D4445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29371CD"/>
    <w:multiLevelType w:val="hybridMultilevel"/>
    <w:tmpl w:val="2434243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76D18BA"/>
    <w:multiLevelType w:val="hybridMultilevel"/>
    <w:tmpl w:val="ADB6CE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6FA73BE5"/>
    <w:multiLevelType w:val="multilevel"/>
    <w:tmpl w:val="4C3615E4"/>
    <w:lvl w:ilvl="0">
      <w:start w:val="1"/>
      <w:numFmt w:val="decimal"/>
      <w:lvlText w:val="%1."/>
      <w:lvlJc w:val="left"/>
      <w:pPr>
        <w:ind w:left="360" w:hanging="360"/>
      </w:pPr>
    </w:lvl>
    <w:lvl w:ilvl="1">
      <w:start w:val="1"/>
      <w:numFmt w:val="decimal"/>
      <w:isLgl/>
      <w:lvlText w:val="%1.%2"/>
      <w:lvlJc w:val="left"/>
      <w:pPr>
        <w:ind w:left="360" w:hanging="360"/>
      </w:pPr>
      <w:rPr>
        <w:rFonts w:hint="default"/>
        <w:b/>
      </w:rPr>
    </w:lvl>
    <w:lvl w:ilvl="2">
      <w:start w:val="1"/>
      <w:numFmt w:val="decimal"/>
      <w:isLgl/>
      <w:lvlText w:val="%1.%2.%3"/>
      <w:lvlJc w:val="left"/>
      <w:pPr>
        <w:ind w:left="360" w:hanging="360"/>
      </w:pPr>
      <w:rPr>
        <w:rFonts w:hint="default"/>
        <w:b/>
      </w:rPr>
    </w:lvl>
    <w:lvl w:ilvl="3">
      <w:start w:val="1"/>
      <w:numFmt w:val="decimal"/>
      <w:isLgl/>
      <w:lvlText w:val="%1.%2.%3.%4"/>
      <w:lvlJc w:val="left"/>
      <w:pPr>
        <w:ind w:left="720" w:hanging="720"/>
      </w:pPr>
      <w:rPr>
        <w:rFonts w:hint="default"/>
        <w:b/>
      </w:rPr>
    </w:lvl>
    <w:lvl w:ilvl="4">
      <w:start w:val="1"/>
      <w:numFmt w:val="decimal"/>
      <w:isLgl/>
      <w:lvlText w:val="%1.%2.%3.%4.%5"/>
      <w:lvlJc w:val="left"/>
      <w:pPr>
        <w:ind w:left="720" w:hanging="720"/>
      </w:pPr>
      <w:rPr>
        <w:rFonts w:hint="default"/>
        <w:b/>
      </w:rPr>
    </w:lvl>
    <w:lvl w:ilvl="5">
      <w:start w:val="1"/>
      <w:numFmt w:val="decimal"/>
      <w:isLgl/>
      <w:lvlText w:val="%1.%2.%3.%4.%5.%6"/>
      <w:lvlJc w:val="left"/>
      <w:pPr>
        <w:ind w:left="1080" w:hanging="1080"/>
      </w:pPr>
      <w:rPr>
        <w:rFonts w:hint="default"/>
        <w:b/>
      </w:rPr>
    </w:lvl>
    <w:lvl w:ilvl="6">
      <w:start w:val="1"/>
      <w:numFmt w:val="decimal"/>
      <w:isLgl/>
      <w:lvlText w:val="%1.%2.%3.%4.%5.%6.%7"/>
      <w:lvlJc w:val="left"/>
      <w:pPr>
        <w:ind w:left="1080" w:hanging="1080"/>
      </w:pPr>
      <w:rPr>
        <w:rFonts w:hint="default"/>
        <w:b/>
      </w:rPr>
    </w:lvl>
    <w:lvl w:ilvl="7">
      <w:start w:val="1"/>
      <w:numFmt w:val="decimal"/>
      <w:isLgl/>
      <w:lvlText w:val="%1.%2.%3.%4.%5.%6.%7.%8"/>
      <w:lvlJc w:val="left"/>
      <w:pPr>
        <w:ind w:left="1080" w:hanging="1080"/>
      </w:pPr>
      <w:rPr>
        <w:rFonts w:hint="default"/>
        <w:b/>
      </w:rPr>
    </w:lvl>
    <w:lvl w:ilvl="8">
      <w:start w:val="1"/>
      <w:numFmt w:val="decimal"/>
      <w:isLgl/>
      <w:lvlText w:val="%1.%2.%3.%4.%5.%6.%7.%8.%9"/>
      <w:lvlJc w:val="left"/>
      <w:pPr>
        <w:ind w:left="1440" w:hanging="1440"/>
      </w:pPr>
      <w:rPr>
        <w:rFonts w:hint="default"/>
        <w:b/>
      </w:rPr>
    </w:lvl>
  </w:abstractNum>
  <w:abstractNum w:abstractNumId="23" w15:restartNumberingAfterBreak="0">
    <w:nsid w:val="757854B1"/>
    <w:multiLevelType w:val="hybridMultilevel"/>
    <w:tmpl w:val="AEA816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779D1746"/>
    <w:multiLevelType w:val="hybridMultilevel"/>
    <w:tmpl w:val="0066A4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7A46175E"/>
    <w:multiLevelType w:val="hybridMultilevel"/>
    <w:tmpl w:val="E9E0BC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7D021550"/>
    <w:multiLevelType w:val="hybridMultilevel"/>
    <w:tmpl w:val="74241098"/>
    <w:lvl w:ilvl="0" w:tplc="027CC5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4"/>
  </w:num>
  <w:num w:numId="3">
    <w:abstractNumId w:val="17"/>
  </w:num>
  <w:num w:numId="4">
    <w:abstractNumId w:val="1"/>
  </w:num>
  <w:num w:numId="5">
    <w:abstractNumId w:val="0"/>
  </w:num>
  <w:num w:numId="6">
    <w:abstractNumId w:val="8"/>
  </w:num>
  <w:num w:numId="7">
    <w:abstractNumId w:val="18"/>
  </w:num>
  <w:num w:numId="8">
    <w:abstractNumId w:val="20"/>
  </w:num>
  <w:num w:numId="9">
    <w:abstractNumId w:val="7"/>
  </w:num>
  <w:num w:numId="10">
    <w:abstractNumId w:val="13"/>
  </w:num>
  <w:num w:numId="11">
    <w:abstractNumId w:val="23"/>
  </w:num>
  <w:num w:numId="12">
    <w:abstractNumId w:val="15"/>
  </w:num>
  <w:num w:numId="13">
    <w:abstractNumId w:val="10"/>
  </w:num>
  <w:num w:numId="14">
    <w:abstractNumId w:val="16"/>
  </w:num>
  <w:num w:numId="15">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8"/>
  </w:num>
  <w:num w:numId="17">
    <w:abstractNumId w:val="8"/>
  </w:num>
  <w:num w:numId="18">
    <w:abstractNumId w:val="5"/>
  </w:num>
  <w:num w:numId="19">
    <w:abstractNumId w:val="6"/>
  </w:num>
  <w:num w:numId="20">
    <w:abstractNumId w:val="26"/>
  </w:num>
  <w:num w:numId="21">
    <w:abstractNumId w:val="11"/>
  </w:num>
  <w:num w:numId="22">
    <w:abstractNumId w:val="14"/>
  </w:num>
  <w:num w:numId="23">
    <w:abstractNumId w:val="25"/>
  </w:num>
  <w:num w:numId="24">
    <w:abstractNumId w:val="3"/>
  </w:num>
  <w:num w:numId="25">
    <w:abstractNumId w:val="2"/>
  </w:num>
  <w:num w:numId="26">
    <w:abstractNumId w:val="24"/>
  </w:num>
  <w:num w:numId="27">
    <w:abstractNumId w:val="12"/>
  </w:num>
  <w:num w:numId="28">
    <w:abstractNumId w:val="19"/>
  </w:num>
  <w:num w:numId="29">
    <w:abstractNumId w:val="21"/>
  </w:num>
  <w:num w:numId="30">
    <w:abstractNumId w:val="22"/>
  </w:num>
  <w:numIdMacAtCleanup w:val="12"/>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Ferris, Todd@Energy">
    <w15:presenceInfo w15:providerId="AD" w15:userId="S-1-5-21-606747145-1060284298-682003330-62469"/>
  </w15:person>
  <w15:person w15:author="Balneg, Ronald@Energy">
    <w15:presenceInfo w15:providerId="AD" w15:userId="S-1-5-21-606747145-1060284298-682003330-90538"/>
  </w15:person>
  <w15:person w15:author="Ronald Balneg">
    <w15:presenceInfo w15:providerId="AD" w15:userId="S-1-5-21-606747145-1060284298-682003330-9053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DateAndTime/>
  <w:activeWritingStyle w:appName="MSWord" w:lang="en-US" w:vendorID="64" w:dllVersion="131078" w:nlCheck="1" w:checkStyle="0"/>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trackRevisions/>
  <w:defaultTabStop w:val="720"/>
  <w:drawingGridHorizontalSpacing w:val="100"/>
  <w:drawingGridVerticalSpacing w:val="109"/>
  <w:displayHorizontalDrawingGridEvery w:val="0"/>
  <w:displayVerticalDrawingGridEvery w:val="2"/>
  <w:noPunctuationKerning/>
  <w:characterSpacingControl w:val="doNotCompress"/>
  <w:hdrShapeDefaults>
    <o:shapedefaults v:ext="edit" spidmax="2060"/>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2"/>
  </w:compat>
  <w:rsids>
    <w:rsidRoot w:val="00777B2F"/>
    <w:rsid w:val="00002EE0"/>
    <w:rsid w:val="0001052E"/>
    <w:rsid w:val="00010C95"/>
    <w:rsid w:val="0001108C"/>
    <w:rsid w:val="000165F9"/>
    <w:rsid w:val="00023A98"/>
    <w:rsid w:val="00026B59"/>
    <w:rsid w:val="00031FF2"/>
    <w:rsid w:val="00035135"/>
    <w:rsid w:val="00037F93"/>
    <w:rsid w:val="000452DE"/>
    <w:rsid w:val="00045AF9"/>
    <w:rsid w:val="0005156F"/>
    <w:rsid w:val="00052480"/>
    <w:rsid w:val="00052E5A"/>
    <w:rsid w:val="0006136B"/>
    <w:rsid w:val="0006325B"/>
    <w:rsid w:val="00065AA8"/>
    <w:rsid w:val="00067802"/>
    <w:rsid w:val="00070E18"/>
    <w:rsid w:val="000753FB"/>
    <w:rsid w:val="00093A7F"/>
    <w:rsid w:val="00094357"/>
    <w:rsid w:val="0009608C"/>
    <w:rsid w:val="00097FDE"/>
    <w:rsid w:val="000A01E6"/>
    <w:rsid w:val="000A6716"/>
    <w:rsid w:val="000A7A62"/>
    <w:rsid w:val="000B1B45"/>
    <w:rsid w:val="000C0B3F"/>
    <w:rsid w:val="000C31D2"/>
    <w:rsid w:val="000C4D97"/>
    <w:rsid w:val="000C6B12"/>
    <w:rsid w:val="000C6F34"/>
    <w:rsid w:val="000D01A4"/>
    <w:rsid w:val="000D065E"/>
    <w:rsid w:val="000D0C09"/>
    <w:rsid w:val="000D4776"/>
    <w:rsid w:val="000E0347"/>
    <w:rsid w:val="000E2FAB"/>
    <w:rsid w:val="000F2727"/>
    <w:rsid w:val="000F3711"/>
    <w:rsid w:val="000F685B"/>
    <w:rsid w:val="000F7AAF"/>
    <w:rsid w:val="00103283"/>
    <w:rsid w:val="00104155"/>
    <w:rsid w:val="001051B9"/>
    <w:rsid w:val="0010529F"/>
    <w:rsid w:val="001079E1"/>
    <w:rsid w:val="00121986"/>
    <w:rsid w:val="00121AEA"/>
    <w:rsid w:val="00127A5E"/>
    <w:rsid w:val="0013183D"/>
    <w:rsid w:val="00131E30"/>
    <w:rsid w:val="00135299"/>
    <w:rsid w:val="00141821"/>
    <w:rsid w:val="001456B0"/>
    <w:rsid w:val="0014582E"/>
    <w:rsid w:val="00163FB5"/>
    <w:rsid w:val="00164B1B"/>
    <w:rsid w:val="00170A93"/>
    <w:rsid w:val="00174B78"/>
    <w:rsid w:val="001837A7"/>
    <w:rsid w:val="001844F5"/>
    <w:rsid w:val="00192313"/>
    <w:rsid w:val="001947AA"/>
    <w:rsid w:val="00196D35"/>
    <w:rsid w:val="001A6444"/>
    <w:rsid w:val="001B1FE6"/>
    <w:rsid w:val="001B335E"/>
    <w:rsid w:val="001B37A2"/>
    <w:rsid w:val="001B6972"/>
    <w:rsid w:val="001C0809"/>
    <w:rsid w:val="001C365C"/>
    <w:rsid w:val="001C4226"/>
    <w:rsid w:val="001C624C"/>
    <w:rsid w:val="001D331F"/>
    <w:rsid w:val="001E2BE1"/>
    <w:rsid w:val="001E3C1B"/>
    <w:rsid w:val="001F4A5C"/>
    <w:rsid w:val="001F7B1E"/>
    <w:rsid w:val="002011BC"/>
    <w:rsid w:val="00202A63"/>
    <w:rsid w:val="00202E7F"/>
    <w:rsid w:val="00204C45"/>
    <w:rsid w:val="00212114"/>
    <w:rsid w:val="0021359B"/>
    <w:rsid w:val="00213B87"/>
    <w:rsid w:val="00215D5D"/>
    <w:rsid w:val="00222DEB"/>
    <w:rsid w:val="00223BFD"/>
    <w:rsid w:val="00232C1C"/>
    <w:rsid w:val="00236F90"/>
    <w:rsid w:val="00237379"/>
    <w:rsid w:val="00246307"/>
    <w:rsid w:val="00246D26"/>
    <w:rsid w:val="002477FB"/>
    <w:rsid w:val="002501AE"/>
    <w:rsid w:val="00256541"/>
    <w:rsid w:val="00260F33"/>
    <w:rsid w:val="0026531F"/>
    <w:rsid w:val="002679C3"/>
    <w:rsid w:val="00270950"/>
    <w:rsid w:val="00276E1F"/>
    <w:rsid w:val="0029047D"/>
    <w:rsid w:val="0029154A"/>
    <w:rsid w:val="002A1F1B"/>
    <w:rsid w:val="002A3C7E"/>
    <w:rsid w:val="002A3EBD"/>
    <w:rsid w:val="002A4574"/>
    <w:rsid w:val="002C03F1"/>
    <w:rsid w:val="002C4695"/>
    <w:rsid w:val="002C490A"/>
    <w:rsid w:val="002D0D46"/>
    <w:rsid w:val="002D1C94"/>
    <w:rsid w:val="002D69FC"/>
    <w:rsid w:val="002F25BB"/>
    <w:rsid w:val="002F5EFB"/>
    <w:rsid w:val="002F679F"/>
    <w:rsid w:val="0030200E"/>
    <w:rsid w:val="00324825"/>
    <w:rsid w:val="00326D40"/>
    <w:rsid w:val="00332461"/>
    <w:rsid w:val="003363E8"/>
    <w:rsid w:val="00341EBD"/>
    <w:rsid w:val="003426B7"/>
    <w:rsid w:val="00350756"/>
    <w:rsid w:val="00352336"/>
    <w:rsid w:val="00353923"/>
    <w:rsid w:val="00354C00"/>
    <w:rsid w:val="00355C2A"/>
    <w:rsid w:val="00355CC6"/>
    <w:rsid w:val="003563E7"/>
    <w:rsid w:val="003573E4"/>
    <w:rsid w:val="00362ECD"/>
    <w:rsid w:val="0036351A"/>
    <w:rsid w:val="00370F90"/>
    <w:rsid w:val="00377144"/>
    <w:rsid w:val="0038173A"/>
    <w:rsid w:val="003837C9"/>
    <w:rsid w:val="003952E1"/>
    <w:rsid w:val="003A3A65"/>
    <w:rsid w:val="003A3D8D"/>
    <w:rsid w:val="003A6A70"/>
    <w:rsid w:val="003A7CD3"/>
    <w:rsid w:val="003B4F74"/>
    <w:rsid w:val="003B6CB0"/>
    <w:rsid w:val="003C565D"/>
    <w:rsid w:val="003D0A5A"/>
    <w:rsid w:val="003D30A5"/>
    <w:rsid w:val="003E3948"/>
    <w:rsid w:val="003E7FF4"/>
    <w:rsid w:val="003F2391"/>
    <w:rsid w:val="003F49B9"/>
    <w:rsid w:val="004152D0"/>
    <w:rsid w:val="00423E8B"/>
    <w:rsid w:val="00431F8D"/>
    <w:rsid w:val="004351D2"/>
    <w:rsid w:val="004354D4"/>
    <w:rsid w:val="00444E93"/>
    <w:rsid w:val="00445E71"/>
    <w:rsid w:val="0044729E"/>
    <w:rsid w:val="004509C4"/>
    <w:rsid w:val="0045236C"/>
    <w:rsid w:val="004575B2"/>
    <w:rsid w:val="004654F7"/>
    <w:rsid w:val="00465DA8"/>
    <w:rsid w:val="00467A82"/>
    <w:rsid w:val="004726CC"/>
    <w:rsid w:val="004772E1"/>
    <w:rsid w:val="00484240"/>
    <w:rsid w:val="00490895"/>
    <w:rsid w:val="004913AF"/>
    <w:rsid w:val="004947F6"/>
    <w:rsid w:val="00495793"/>
    <w:rsid w:val="0049664A"/>
    <w:rsid w:val="004A27C6"/>
    <w:rsid w:val="004A3B1A"/>
    <w:rsid w:val="004B12CA"/>
    <w:rsid w:val="004B6E84"/>
    <w:rsid w:val="004C138D"/>
    <w:rsid w:val="004C3F98"/>
    <w:rsid w:val="004C4DA0"/>
    <w:rsid w:val="004C5AC8"/>
    <w:rsid w:val="004C65CB"/>
    <w:rsid w:val="004D1B4B"/>
    <w:rsid w:val="004E0BF4"/>
    <w:rsid w:val="004E4F83"/>
    <w:rsid w:val="004E5751"/>
    <w:rsid w:val="004F0D78"/>
    <w:rsid w:val="004F2569"/>
    <w:rsid w:val="00502543"/>
    <w:rsid w:val="00502D64"/>
    <w:rsid w:val="00505A99"/>
    <w:rsid w:val="005066B1"/>
    <w:rsid w:val="00511464"/>
    <w:rsid w:val="00517C75"/>
    <w:rsid w:val="00521E1D"/>
    <w:rsid w:val="005405B0"/>
    <w:rsid w:val="005410ED"/>
    <w:rsid w:val="0054256A"/>
    <w:rsid w:val="005518CD"/>
    <w:rsid w:val="00573D96"/>
    <w:rsid w:val="00584D67"/>
    <w:rsid w:val="005A21B1"/>
    <w:rsid w:val="005A2B97"/>
    <w:rsid w:val="005D3BD0"/>
    <w:rsid w:val="005D410F"/>
    <w:rsid w:val="005D51CC"/>
    <w:rsid w:val="005D5A2C"/>
    <w:rsid w:val="005D66CB"/>
    <w:rsid w:val="005E1615"/>
    <w:rsid w:val="005E2F74"/>
    <w:rsid w:val="005F61B2"/>
    <w:rsid w:val="0060116F"/>
    <w:rsid w:val="0060378E"/>
    <w:rsid w:val="006312CE"/>
    <w:rsid w:val="006368EF"/>
    <w:rsid w:val="00636F83"/>
    <w:rsid w:val="0064067F"/>
    <w:rsid w:val="00640CBD"/>
    <w:rsid w:val="0064119B"/>
    <w:rsid w:val="00644DA5"/>
    <w:rsid w:val="006610B8"/>
    <w:rsid w:val="0066221E"/>
    <w:rsid w:val="00665B38"/>
    <w:rsid w:val="00665F31"/>
    <w:rsid w:val="00670A84"/>
    <w:rsid w:val="006740ED"/>
    <w:rsid w:val="00675601"/>
    <w:rsid w:val="00681623"/>
    <w:rsid w:val="006849B6"/>
    <w:rsid w:val="0069465C"/>
    <w:rsid w:val="00697E52"/>
    <w:rsid w:val="006A206B"/>
    <w:rsid w:val="006A4533"/>
    <w:rsid w:val="006A5191"/>
    <w:rsid w:val="006B7D08"/>
    <w:rsid w:val="006D0675"/>
    <w:rsid w:val="006D0A26"/>
    <w:rsid w:val="006D6FE1"/>
    <w:rsid w:val="006E0082"/>
    <w:rsid w:val="006E3552"/>
    <w:rsid w:val="006F20AA"/>
    <w:rsid w:val="006F5261"/>
    <w:rsid w:val="00700338"/>
    <w:rsid w:val="007043ED"/>
    <w:rsid w:val="007056D7"/>
    <w:rsid w:val="00707DEC"/>
    <w:rsid w:val="0072157A"/>
    <w:rsid w:val="00731786"/>
    <w:rsid w:val="00744F79"/>
    <w:rsid w:val="00746984"/>
    <w:rsid w:val="00753879"/>
    <w:rsid w:val="00762E40"/>
    <w:rsid w:val="0076421E"/>
    <w:rsid w:val="00771100"/>
    <w:rsid w:val="00777B2F"/>
    <w:rsid w:val="00786052"/>
    <w:rsid w:val="0078705F"/>
    <w:rsid w:val="0079128F"/>
    <w:rsid w:val="00791629"/>
    <w:rsid w:val="00792A45"/>
    <w:rsid w:val="00795E0C"/>
    <w:rsid w:val="007A093B"/>
    <w:rsid w:val="007A4BBF"/>
    <w:rsid w:val="007A5D38"/>
    <w:rsid w:val="007C522D"/>
    <w:rsid w:val="007D3387"/>
    <w:rsid w:val="007D4CA3"/>
    <w:rsid w:val="007E1719"/>
    <w:rsid w:val="007E5494"/>
    <w:rsid w:val="007F6151"/>
    <w:rsid w:val="00800C91"/>
    <w:rsid w:val="00802060"/>
    <w:rsid w:val="00802732"/>
    <w:rsid w:val="00802F5A"/>
    <w:rsid w:val="00806304"/>
    <w:rsid w:val="008236A7"/>
    <w:rsid w:val="00827F4B"/>
    <w:rsid w:val="00830150"/>
    <w:rsid w:val="008378BF"/>
    <w:rsid w:val="00840077"/>
    <w:rsid w:val="008472E3"/>
    <w:rsid w:val="0085658C"/>
    <w:rsid w:val="008624D7"/>
    <w:rsid w:val="00873389"/>
    <w:rsid w:val="00883B90"/>
    <w:rsid w:val="008951AB"/>
    <w:rsid w:val="008978A7"/>
    <w:rsid w:val="008A0EE5"/>
    <w:rsid w:val="008A46CE"/>
    <w:rsid w:val="008A77FE"/>
    <w:rsid w:val="008B7043"/>
    <w:rsid w:val="008C5AD3"/>
    <w:rsid w:val="008C702A"/>
    <w:rsid w:val="008D037B"/>
    <w:rsid w:val="008D2AD1"/>
    <w:rsid w:val="008D7DBB"/>
    <w:rsid w:val="008E74BE"/>
    <w:rsid w:val="008F5AD6"/>
    <w:rsid w:val="008F77B0"/>
    <w:rsid w:val="009062EA"/>
    <w:rsid w:val="009062F2"/>
    <w:rsid w:val="0091285E"/>
    <w:rsid w:val="00912920"/>
    <w:rsid w:val="00912F68"/>
    <w:rsid w:val="009213E6"/>
    <w:rsid w:val="00925EA3"/>
    <w:rsid w:val="00931F33"/>
    <w:rsid w:val="00932E1C"/>
    <w:rsid w:val="009335C5"/>
    <w:rsid w:val="009369F2"/>
    <w:rsid w:val="00951BB7"/>
    <w:rsid w:val="009528FF"/>
    <w:rsid w:val="00954811"/>
    <w:rsid w:val="00954E27"/>
    <w:rsid w:val="0096325C"/>
    <w:rsid w:val="00972E73"/>
    <w:rsid w:val="00992AE0"/>
    <w:rsid w:val="0099732B"/>
    <w:rsid w:val="009A4F12"/>
    <w:rsid w:val="009A4F6D"/>
    <w:rsid w:val="009A708E"/>
    <w:rsid w:val="009B1087"/>
    <w:rsid w:val="009B1D56"/>
    <w:rsid w:val="009C7275"/>
    <w:rsid w:val="009D4C4A"/>
    <w:rsid w:val="009D6D23"/>
    <w:rsid w:val="009E7A2F"/>
    <w:rsid w:val="009F41D2"/>
    <w:rsid w:val="009F4FC9"/>
    <w:rsid w:val="00A064F6"/>
    <w:rsid w:val="00A106C7"/>
    <w:rsid w:val="00A11558"/>
    <w:rsid w:val="00A26E22"/>
    <w:rsid w:val="00A31477"/>
    <w:rsid w:val="00A35980"/>
    <w:rsid w:val="00A377D9"/>
    <w:rsid w:val="00A44C1C"/>
    <w:rsid w:val="00A4665D"/>
    <w:rsid w:val="00A56F73"/>
    <w:rsid w:val="00A6101B"/>
    <w:rsid w:val="00A625DC"/>
    <w:rsid w:val="00A635C0"/>
    <w:rsid w:val="00A648E4"/>
    <w:rsid w:val="00A70D8F"/>
    <w:rsid w:val="00A729CA"/>
    <w:rsid w:val="00A75DC5"/>
    <w:rsid w:val="00A768FF"/>
    <w:rsid w:val="00A947A7"/>
    <w:rsid w:val="00AA157A"/>
    <w:rsid w:val="00AA3550"/>
    <w:rsid w:val="00AA3A32"/>
    <w:rsid w:val="00AA4AC4"/>
    <w:rsid w:val="00AA5BE8"/>
    <w:rsid w:val="00AA686E"/>
    <w:rsid w:val="00AA70B8"/>
    <w:rsid w:val="00AA7267"/>
    <w:rsid w:val="00AB4A68"/>
    <w:rsid w:val="00AB4B57"/>
    <w:rsid w:val="00AB55F0"/>
    <w:rsid w:val="00AC01B4"/>
    <w:rsid w:val="00AC0F91"/>
    <w:rsid w:val="00AC1547"/>
    <w:rsid w:val="00AC2089"/>
    <w:rsid w:val="00AC36B4"/>
    <w:rsid w:val="00AC7866"/>
    <w:rsid w:val="00AC79A0"/>
    <w:rsid w:val="00AD1A32"/>
    <w:rsid w:val="00AE10C0"/>
    <w:rsid w:val="00AE5DAC"/>
    <w:rsid w:val="00AE6DE8"/>
    <w:rsid w:val="00AF584B"/>
    <w:rsid w:val="00B002FE"/>
    <w:rsid w:val="00B07B81"/>
    <w:rsid w:val="00B2607A"/>
    <w:rsid w:val="00B3284C"/>
    <w:rsid w:val="00B37E3B"/>
    <w:rsid w:val="00B41FFD"/>
    <w:rsid w:val="00B461A4"/>
    <w:rsid w:val="00B47A76"/>
    <w:rsid w:val="00B573A6"/>
    <w:rsid w:val="00B64414"/>
    <w:rsid w:val="00B71555"/>
    <w:rsid w:val="00B7353D"/>
    <w:rsid w:val="00B85083"/>
    <w:rsid w:val="00B866CA"/>
    <w:rsid w:val="00B9070D"/>
    <w:rsid w:val="00B91C90"/>
    <w:rsid w:val="00B96332"/>
    <w:rsid w:val="00B97159"/>
    <w:rsid w:val="00BA3C37"/>
    <w:rsid w:val="00BA4F7A"/>
    <w:rsid w:val="00BA4F86"/>
    <w:rsid w:val="00BA6D7A"/>
    <w:rsid w:val="00BB7005"/>
    <w:rsid w:val="00BC2AE6"/>
    <w:rsid w:val="00BC564F"/>
    <w:rsid w:val="00BD285F"/>
    <w:rsid w:val="00BF340F"/>
    <w:rsid w:val="00BF54E0"/>
    <w:rsid w:val="00C01E1A"/>
    <w:rsid w:val="00C0202F"/>
    <w:rsid w:val="00C03396"/>
    <w:rsid w:val="00C053EF"/>
    <w:rsid w:val="00C135F2"/>
    <w:rsid w:val="00C16F33"/>
    <w:rsid w:val="00C16F9A"/>
    <w:rsid w:val="00C1794E"/>
    <w:rsid w:val="00C21469"/>
    <w:rsid w:val="00C23D5F"/>
    <w:rsid w:val="00C27BAB"/>
    <w:rsid w:val="00C3222B"/>
    <w:rsid w:val="00C43729"/>
    <w:rsid w:val="00C44A28"/>
    <w:rsid w:val="00C44D97"/>
    <w:rsid w:val="00C474C1"/>
    <w:rsid w:val="00C5055B"/>
    <w:rsid w:val="00C53F9A"/>
    <w:rsid w:val="00C56E30"/>
    <w:rsid w:val="00C62D48"/>
    <w:rsid w:val="00C64DBF"/>
    <w:rsid w:val="00C76888"/>
    <w:rsid w:val="00C91598"/>
    <w:rsid w:val="00C9288D"/>
    <w:rsid w:val="00CA4DB1"/>
    <w:rsid w:val="00CA4FE4"/>
    <w:rsid w:val="00CA740A"/>
    <w:rsid w:val="00CB00C9"/>
    <w:rsid w:val="00CB14DD"/>
    <w:rsid w:val="00CB22EC"/>
    <w:rsid w:val="00CB496B"/>
    <w:rsid w:val="00CB62E7"/>
    <w:rsid w:val="00CC5F3A"/>
    <w:rsid w:val="00CD6B8A"/>
    <w:rsid w:val="00CE3C37"/>
    <w:rsid w:val="00CE3D5B"/>
    <w:rsid w:val="00CF0F79"/>
    <w:rsid w:val="00CF0FC6"/>
    <w:rsid w:val="00CF3857"/>
    <w:rsid w:val="00CF3ECE"/>
    <w:rsid w:val="00CF4E00"/>
    <w:rsid w:val="00D000F8"/>
    <w:rsid w:val="00D0506C"/>
    <w:rsid w:val="00D0728E"/>
    <w:rsid w:val="00D1405D"/>
    <w:rsid w:val="00D2532B"/>
    <w:rsid w:val="00D25693"/>
    <w:rsid w:val="00D26DCF"/>
    <w:rsid w:val="00D27AE0"/>
    <w:rsid w:val="00D329E4"/>
    <w:rsid w:val="00D32EB3"/>
    <w:rsid w:val="00D3687A"/>
    <w:rsid w:val="00D42F3C"/>
    <w:rsid w:val="00D431C2"/>
    <w:rsid w:val="00D434B0"/>
    <w:rsid w:val="00D44419"/>
    <w:rsid w:val="00D45E88"/>
    <w:rsid w:val="00D53C41"/>
    <w:rsid w:val="00D546E0"/>
    <w:rsid w:val="00D54DA1"/>
    <w:rsid w:val="00D611EF"/>
    <w:rsid w:val="00D6244D"/>
    <w:rsid w:val="00D642FF"/>
    <w:rsid w:val="00D65FA1"/>
    <w:rsid w:val="00D67E5B"/>
    <w:rsid w:val="00D71F67"/>
    <w:rsid w:val="00D84059"/>
    <w:rsid w:val="00D85A3A"/>
    <w:rsid w:val="00D85C84"/>
    <w:rsid w:val="00D906DC"/>
    <w:rsid w:val="00D9307B"/>
    <w:rsid w:val="00D951D1"/>
    <w:rsid w:val="00DA445F"/>
    <w:rsid w:val="00DB3BB0"/>
    <w:rsid w:val="00DC7F00"/>
    <w:rsid w:val="00DD1ECA"/>
    <w:rsid w:val="00DD2592"/>
    <w:rsid w:val="00DD4B3B"/>
    <w:rsid w:val="00DE034E"/>
    <w:rsid w:val="00DE0501"/>
    <w:rsid w:val="00DE0E94"/>
    <w:rsid w:val="00DE4D94"/>
    <w:rsid w:val="00DE79CE"/>
    <w:rsid w:val="00DF4E35"/>
    <w:rsid w:val="00DF62BF"/>
    <w:rsid w:val="00E00577"/>
    <w:rsid w:val="00E0224C"/>
    <w:rsid w:val="00E04D85"/>
    <w:rsid w:val="00E168DF"/>
    <w:rsid w:val="00E22DBA"/>
    <w:rsid w:val="00E32596"/>
    <w:rsid w:val="00E326DF"/>
    <w:rsid w:val="00E3328B"/>
    <w:rsid w:val="00E35A2C"/>
    <w:rsid w:val="00E37C19"/>
    <w:rsid w:val="00E40F17"/>
    <w:rsid w:val="00E5118D"/>
    <w:rsid w:val="00E54A96"/>
    <w:rsid w:val="00E658A8"/>
    <w:rsid w:val="00E74FA7"/>
    <w:rsid w:val="00E84254"/>
    <w:rsid w:val="00E84F79"/>
    <w:rsid w:val="00E94DBE"/>
    <w:rsid w:val="00E9761F"/>
    <w:rsid w:val="00EB1DEC"/>
    <w:rsid w:val="00EB3465"/>
    <w:rsid w:val="00EB40E3"/>
    <w:rsid w:val="00EC0A97"/>
    <w:rsid w:val="00EC36AD"/>
    <w:rsid w:val="00ED2264"/>
    <w:rsid w:val="00ED2DAF"/>
    <w:rsid w:val="00ED7383"/>
    <w:rsid w:val="00EE1876"/>
    <w:rsid w:val="00EE3065"/>
    <w:rsid w:val="00EE6757"/>
    <w:rsid w:val="00EF05FF"/>
    <w:rsid w:val="00EF64A5"/>
    <w:rsid w:val="00F03A9E"/>
    <w:rsid w:val="00F111F9"/>
    <w:rsid w:val="00F1220E"/>
    <w:rsid w:val="00F166B0"/>
    <w:rsid w:val="00F33AAA"/>
    <w:rsid w:val="00F36EAC"/>
    <w:rsid w:val="00F464CD"/>
    <w:rsid w:val="00F46A43"/>
    <w:rsid w:val="00F51F71"/>
    <w:rsid w:val="00F52A83"/>
    <w:rsid w:val="00F557F6"/>
    <w:rsid w:val="00F635DD"/>
    <w:rsid w:val="00F7356C"/>
    <w:rsid w:val="00F836EF"/>
    <w:rsid w:val="00F86E28"/>
    <w:rsid w:val="00F967F2"/>
    <w:rsid w:val="00FA76EA"/>
    <w:rsid w:val="00FB5CF1"/>
    <w:rsid w:val="00FB7C8C"/>
    <w:rsid w:val="00FC25CF"/>
    <w:rsid w:val="00FC5CD6"/>
    <w:rsid w:val="00FD0B67"/>
    <w:rsid w:val="00FD4D9A"/>
    <w:rsid w:val="00FF5B89"/>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0"/>
    <o:shapelayout v:ext="edit">
      <o:idmap v:ext="edit" data="1"/>
    </o:shapelayout>
  </w:shapeDefaults>
  <w:decimalSymbol w:val="."/>
  <w:listSeparator w:val=","/>
  <w14:docId w14:val="2D5A9BB8"/>
  <w15:docId w15:val="{A992F6B9-C79C-4100-8556-AA9AB2934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7B2F"/>
  </w:style>
  <w:style w:type="paragraph" w:styleId="Heading1">
    <w:name w:val="heading 1"/>
    <w:basedOn w:val="Normal"/>
    <w:next w:val="Normal"/>
    <w:link w:val="Heading1Char"/>
    <w:qFormat/>
    <w:rsid w:val="00777B2F"/>
    <w:pPr>
      <w:keepNext/>
      <w:outlineLvl w:val="0"/>
    </w:pPr>
    <w:rPr>
      <w:b/>
      <w:sz w:val="30"/>
    </w:rPr>
  </w:style>
  <w:style w:type="paragraph" w:styleId="Heading2">
    <w:name w:val="heading 2"/>
    <w:aliases w:val="h2,h21,h22"/>
    <w:basedOn w:val="Normal"/>
    <w:next w:val="Normal"/>
    <w:qFormat/>
    <w:rsid w:val="003A3D8D"/>
    <w:pPr>
      <w:keepNext/>
      <w:numPr>
        <w:ilvl w:val="1"/>
        <w:numId w:val="1"/>
      </w:numPr>
      <w:pBdr>
        <w:top w:val="single" w:sz="4" w:space="1" w:color="auto"/>
      </w:pBdr>
      <w:spacing w:before="720"/>
      <w:outlineLvl w:val="1"/>
    </w:pPr>
    <w:rPr>
      <w:rFonts w:ascii="Arial" w:hAnsi="Arial"/>
      <w:b/>
      <w:i/>
      <w:sz w:val="22"/>
    </w:rPr>
  </w:style>
  <w:style w:type="paragraph" w:styleId="Heading3">
    <w:name w:val="heading 3"/>
    <w:aliases w:val="h3,h31,h32"/>
    <w:basedOn w:val="Normal"/>
    <w:next w:val="Normal"/>
    <w:link w:val="Heading3Char"/>
    <w:qFormat/>
    <w:rsid w:val="003A3D8D"/>
    <w:pPr>
      <w:keepNext/>
      <w:numPr>
        <w:ilvl w:val="2"/>
        <w:numId w:val="2"/>
      </w:numPr>
      <w:tabs>
        <w:tab w:val="left" w:pos="-2600"/>
      </w:tabs>
      <w:spacing w:before="480"/>
      <w:outlineLvl w:val="2"/>
    </w:pPr>
    <w:rPr>
      <w:rFonts w:ascii="Arial Black" w:hAnsi="Arial Black"/>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2">
    <w:name w:val="Style2"/>
    <w:basedOn w:val="Normal"/>
    <w:rsid w:val="007E26E9"/>
    <w:pPr>
      <w:spacing w:before="120"/>
    </w:pPr>
  </w:style>
  <w:style w:type="paragraph" w:customStyle="1" w:styleId="Style3">
    <w:name w:val="Style3"/>
    <w:basedOn w:val="Normal"/>
    <w:autoRedefine/>
    <w:rsid w:val="007E26E9"/>
    <w:pPr>
      <w:spacing w:before="120"/>
    </w:pPr>
  </w:style>
  <w:style w:type="paragraph" w:customStyle="1" w:styleId="Style4">
    <w:name w:val="Style4"/>
    <w:basedOn w:val="Normal"/>
    <w:rsid w:val="007E26E9"/>
    <w:pPr>
      <w:numPr>
        <w:numId w:val="3"/>
      </w:numPr>
      <w:spacing w:before="120"/>
    </w:pPr>
    <w:rPr>
      <w:sz w:val="22"/>
    </w:rPr>
  </w:style>
  <w:style w:type="paragraph" w:customStyle="1" w:styleId="Style5">
    <w:name w:val="Style5"/>
    <w:basedOn w:val="Normal"/>
    <w:autoRedefine/>
    <w:rsid w:val="007E26E9"/>
    <w:pPr>
      <w:spacing w:before="120"/>
    </w:pPr>
    <w:rPr>
      <w:sz w:val="22"/>
    </w:rPr>
  </w:style>
  <w:style w:type="paragraph" w:customStyle="1" w:styleId="Style6">
    <w:name w:val="Style6"/>
    <w:basedOn w:val="Normal"/>
    <w:rsid w:val="007E26E9"/>
    <w:pPr>
      <w:spacing w:before="120"/>
    </w:pPr>
    <w:rPr>
      <w:sz w:val="22"/>
      <w:szCs w:val="22"/>
    </w:rPr>
  </w:style>
  <w:style w:type="paragraph" w:customStyle="1" w:styleId="Style8">
    <w:name w:val="Style8"/>
    <w:basedOn w:val="Heading2"/>
    <w:rsid w:val="000A1F02"/>
    <w:pPr>
      <w:numPr>
        <w:ilvl w:val="0"/>
        <w:numId w:val="0"/>
      </w:numPr>
      <w:pBdr>
        <w:top w:val="none" w:sz="0" w:space="0" w:color="auto"/>
      </w:pBdr>
      <w:autoSpaceDE w:val="0"/>
      <w:autoSpaceDN w:val="0"/>
      <w:adjustRightInd w:val="0"/>
      <w:spacing w:before="0"/>
    </w:pPr>
    <w:rPr>
      <w:rFonts w:ascii="Arial-BlackItalic" w:hAnsi="Arial-BlackItalic"/>
      <w:b w:val="0"/>
      <w:iCs/>
      <w:szCs w:val="22"/>
    </w:rPr>
  </w:style>
  <w:style w:type="paragraph" w:styleId="Footer">
    <w:name w:val="footer"/>
    <w:basedOn w:val="Normal"/>
    <w:link w:val="FooterChar"/>
    <w:autoRedefine/>
    <w:uiPriority w:val="99"/>
    <w:rsid w:val="009213E6"/>
    <w:pPr>
      <w:pBdr>
        <w:top w:val="single" w:sz="4" w:space="1" w:color="auto"/>
      </w:pBdr>
      <w:tabs>
        <w:tab w:val="center" w:pos="4320"/>
        <w:tab w:val="right" w:pos="10800"/>
      </w:tabs>
    </w:pPr>
    <w:rPr>
      <w:rFonts w:asciiTheme="minorHAnsi" w:hAnsiTheme="minorHAnsi"/>
    </w:rPr>
  </w:style>
  <w:style w:type="paragraph" w:styleId="Index1">
    <w:name w:val="index 1"/>
    <w:basedOn w:val="Normal"/>
    <w:next w:val="Normal"/>
    <w:autoRedefine/>
    <w:semiHidden/>
    <w:rsid w:val="00777B2F"/>
    <w:pPr>
      <w:ind w:left="200" w:hanging="200"/>
    </w:pPr>
  </w:style>
  <w:style w:type="paragraph" w:styleId="IndexHeading">
    <w:name w:val="index heading"/>
    <w:basedOn w:val="Normal"/>
    <w:next w:val="Index1"/>
    <w:semiHidden/>
    <w:rsid w:val="00777B2F"/>
    <w:rPr>
      <w:rFonts w:ascii="Arial" w:hAnsi="Arial"/>
      <w:b/>
    </w:rPr>
  </w:style>
  <w:style w:type="paragraph" w:styleId="ListBullet5">
    <w:name w:val="List Bullet 5"/>
    <w:basedOn w:val="Normal"/>
    <w:autoRedefine/>
    <w:rsid w:val="00777B2F"/>
    <w:pPr>
      <w:numPr>
        <w:numId w:val="4"/>
      </w:numPr>
    </w:pPr>
  </w:style>
  <w:style w:type="paragraph" w:styleId="CommentText">
    <w:name w:val="annotation text"/>
    <w:basedOn w:val="Normal"/>
    <w:link w:val="CommentTextChar"/>
    <w:uiPriority w:val="99"/>
    <w:semiHidden/>
    <w:rsid w:val="00777B2F"/>
  </w:style>
  <w:style w:type="paragraph" w:styleId="CommentSubject">
    <w:name w:val="annotation subject"/>
    <w:basedOn w:val="CommentText"/>
    <w:next w:val="CommentText"/>
    <w:semiHidden/>
    <w:rsid w:val="00777B2F"/>
    <w:rPr>
      <w:b/>
      <w:bCs/>
    </w:rPr>
  </w:style>
  <w:style w:type="paragraph" w:styleId="Header">
    <w:name w:val="header"/>
    <w:basedOn w:val="Normal"/>
    <w:link w:val="HeaderChar"/>
    <w:uiPriority w:val="99"/>
    <w:rsid w:val="00AC65B1"/>
    <w:pPr>
      <w:tabs>
        <w:tab w:val="center" w:pos="4320"/>
        <w:tab w:val="right" w:pos="8640"/>
      </w:tabs>
    </w:pPr>
  </w:style>
  <w:style w:type="paragraph" w:styleId="FootnoteText">
    <w:name w:val="footnote text"/>
    <w:basedOn w:val="Normal"/>
    <w:semiHidden/>
    <w:rsid w:val="00A75B9B"/>
  </w:style>
  <w:style w:type="paragraph" w:styleId="ListNumber3">
    <w:name w:val="List Number 3"/>
    <w:basedOn w:val="Normal"/>
    <w:rsid w:val="00A75B9B"/>
    <w:pPr>
      <w:numPr>
        <w:numId w:val="5"/>
      </w:numPr>
    </w:pPr>
  </w:style>
  <w:style w:type="paragraph" w:customStyle="1" w:styleId="doublelineabove">
    <w:name w:val="double line above"/>
    <w:basedOn w:val="Normal"/>
    <w:rsid w:val="00A75B9B"/>
    <w:pPr>
      <w:pBdr>
        <w:top w:val="double" w:sz="4" w:space="1" w:color="auto"/>
      </w:pBdr>
      <w:tabs>
        <w:tab w:val="left" w:pos="360"/>
        <w:tab w:val="left" w:pos="3600"/>
        <w:tab w:val="left" w:pos="4680"/>
        <w:tab w:val="left" w:pos="5940"/>
        <w:tab w:val="left" w:pos="6930"/>
        <w:tab w:val="left" w:pos="8100"/>
        <w:tab w:val="left" w:pos="9090"/>
      </w:tabs>
    </w:pPr>
    <w:rPr>
      <w:b/>
    </w:rPr>
  </w:style>
  <w:style w:type="paragraph" w:customStyle="1" w:styleId="p2">
    <w:name w:val="p2"/>
    <w:basedOn w:val="Normal"/>
    <w:rsid w:val="00A75B9B"/>
    <w:pPr>
      <w:widowControl w:val="0"/>
      <w:tabs>
        <w:tab w:val="left" w:pos="357"/>
      </w:tabs>
      <w:spacing w:line="255" w:lineRule="atLeast"/>
      <w:ind w:left="1083" w:hanging="357"/>
    </w:pPr>
    <w:rPr>
      <w:snapToGrid w:val="0"/>
      <w:sz w:val="24"/>
    </w:rPr>
  </w:style>
  <w:style w:type="paragraph" w:styleId="BlockText">
    <w:name w:val="Block Text"/>
    <w:basedOn w:val="Normal"/>
    <w:rsid w:val="00A75B9B"/>
    <w:pPr>
      <w:spacing w:after="120"/>
      <w:ind w:left="1440" w:right="1440"/>
    </w:pPr>
  </w:style>
  <w:style w:type="paragraph" w:styleId="BalloonText">
    <w:name w:val="Balloon Text"/>
    <w:basedOn w:val="Normal"/>
    <w:semiHidden/>
    <w:rsid w:val="00262721"/>
    <w:rPr>
      <w:rFonts w:ascii="Tahoma" w:hAnsi="Tahoma" w:cs="Tahoma"/>
      <w:sz w:val="16"/>
      <w:szCs w:val="16"/>
    </w:rPr>
  </w:style>
  <w:style w:type="character" w:styleId="CommentReference">
    <w:name w:val="annotation reference"/>
    <w:basedOn w:val="DefaultParagraphFont"/>
    <w:uiPriority w:val="99"/>
    <w:semiHidden/>
    <w:rsid w:val="00262721"/>
    <w:rPr>
      <w:sz w:val="16"/>
      <w:szCs w:val="16"/>
    </w:rPr>
  </w:style>
  <w:style w:type="table" w:styleId="TableGrid">
    <w:name w:val="Table Grid"/>
    <w:basedOn w:val="TableNormal"/>
    <w:rsid w:val="00EF286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Emphasis">
    <w:name w:val="Emphasis"/>
    <w:basedOn w:val="DefaultParagraphFont"/>
    <w:qFormat/>
    <w:rsid w:val="00C313B0"/>
    <w:rPr>
      <w:i/>
      <w:iCs/>
    </w:rPr>
  </w:style>
  <w:style w:type="character" w:customStyle="1" w:styleId="FooterChar">
    <w:name w:val="Footer Char"/>
    <w:basedOn w:val="DefaultParagraphFont"/>
    <w:link w:val="Footer"/>
    <w:uiPriority w:val="99"/>
    <w:rsid w:val="009213E6"/>
    <w:rPr>
      <w:rFonts w:asciiTheme="minorHAnsi" w:hAnsiTheme="minorHAnsi"/>
    </w:rPr>
  </w:style>
  <w:style w:type="paragraph" w:customStyle="1" w:styleId="ColorfulShading-Accent11">
    <w:name w:val="Colorful Shading - Accent 11"/>
    <w:hidden/>
    <w:uiPriority w:val="99"/>
    <w:semiHidden/>
    <w:rsid w:val="000804EA"/>
  </w:style>
  <w:style w:type="character" w:customStyle="1" w:styleId="Heading3Char">
    <w:name w:val="Heading 3 Char"/>
    <w:aliases w:val="h3 Char,h31 Char,h32 Char"/>
    <w:basedOn w:val="DefaultParagraphFont"/>
    <w:link w:val="Heading3"/>
    <w:rsid w:val="001F7FD8"/>
    <w:rPr>
      <w:rFonts w:ascii="Arial Black" w:hAnsi="Arial Black"/>
      <w:sz w:val="22"/>
    </w:rPr>
  </w:style>
  <w:style w:type="paragraph" w:customStyle="1" w:styleId="ColorfulList-Accent11">
    <w:name w:val="Colorful List - Accent 11"/>
    <w:basedOn w:val="Normal"/>
    <w:uiPriority w:val="34"/>
    <w:qFormat/>
    <w:rsid w:val="001F7FD8"/>
    <w:pPr>
      <w:ind w:left="720"/>
      <w:contextualSpacing/>
    </w:pPr>
  </w:style>
  <w:style w:type="character" w:customStyle="1" w:styleId="Heading1Char">
    <w:name w:val="Heading 1 Char"/>
    <w:basedOn w:val="DefaultParagraphFont"/>
    <w:link w:val="Heading1"/>
    <w:rsid w:val="008D0FBB"/>
    <w:rPr>
      <w:b/>
      <w:sz w:val="30"/>
    </w:rPr>
  </w:style>
  <w:style w:type="character" w:customStyle="1" w:styleId="CommentTextChar">
    <w:name w:val="Comment Text Char"/>
    <w:basedOn w:val="DefaultParagraphFont"/>
    <w:link w:val="CommentText"/>
    <w:uiPriority w:val="99"/>
    <w:semiHidden/>
    <w:rsid w:val="0042588D"/>
  </w:style>
  <w:style w:type="character" w:customStyle="1" w:styleId="HeaderChar">
    <w:name w:val="Header Char"/>
    <w:basedOn w:val="DefaultParagraphFont"/>
    <w:link w:val="Header"/>
    <w:uiPriority w:val="99"/>
    <w:rsid w:val="00505A99"/>
  </w:style>
  <w:style w:type="paragraph" w:customStyle="1" w:styleId="Style17">
    <w:name w:val="Style17"/>
    <w:basedOn w:val="Heading1"/>
    <w:link w:val="Style17Char"/>
    <w:qFormat/>
    <w:rsid w:val="00505A99"/>
    <w:rPr>
      <w:rFonts w:asciiTheme="minorHAnsi" w:hAnsiTheme="minorHAnsi"/>
      <w:b w:val="0"/>
      <w:bCs/>
    </w:rPr>
  </w:style>
  <w:style w:type="paragraph" w:customStyle="1" w:styleId="Style18">
    <w:name w:val="Style18"/>
    <w:basedOn w:val="Heading1"/>
    <w:link w:val="Style18Char"/>
    <w:qFormat/>
    <w:rsid w:val="00505A99"/>
    <w:pPr>
      <w:jc w:val="right"/>
    </w:pPr>
    <w:rPr>
      <w:rFonts w:asciiTheme="minorHAnsi" w:hAnsiTheme="minorHAnsi"/>
      <w:b w:val="0"/>
      <w:bCs/>
    </w:rPr>
  </w:style>
  <w:style w:type="character" w:customStyle="1" w:styleId="Style17Char">
    <w:name w:val="Style17 Char"/>
    <w:basedOn w:val="Heading1Char"/>
    <w:link w:val="Style17"/>
    <w:rsid w:val="00505A99"/>
    <w:rPr>
      <w:rFonts w:asciiTheme="minorHAnsi" w:hAnsiTheme="minorHAnsi"/>
      <w:b w:val="0"/>
      <w:bCs/>
      <w:sz w:val="30"/>
    </w:rPr>
  </w:style>
  <w:style w:type="paragraph" w:customStyle="1" w:styleId="Style19">
    <w:name w:val="Style19"/>
    <w:basedOn w:val="Normal"/>
    <w:link w:val="Style19Char"/>
    <w:qFormat/>
    <w:rsid w:val="00505A99"/>
    <w:pPr>
      <w:tabs>
        <w:tab w:val="right" w:pos="10543"/>
      </w:tabs>
    </w:pPr>
    <w:rPr>
      <w:rFonts w:asciiTheme="minorHAnsi" w:hAnsiTheme="minorHAnsi"/>
      <w:bCs/>
    </w:rPr>
  </w:style>
  <w:style w:type="character" w:customStyle="1" w:styleId="Style18Char">
    <w:name w:val="Style18 Char"/>
    <w:basedOn w:val="Heading1Char"/>
    <w:link w:val="Style18"/>
    <w:rsid w:val="00505A99"/>
    <w:rPr>
      <w:rFonts w:asciiTheme="minorHAnsi" w:hAnsiTheme="minorHAnsi"/>
      <w:b w:val="0"/>
      <w:bCs/>
      <w:sz w:val="30"/>
    </w:rPr>
  </w:style>
  <w:style w:type="paragraph" w:customStyle="1" w:styleId="Style20">
    <w:name w:val="Style20"/>
    <w:basedOn w:val="Normal"/>
    <w:link w:val="Style20Char"/>
    <w:qFormat/>
    <w:rsid w:val="00505A99"/>
    <w:rPr>
      <w:rFonts w:asciiTheme="minorHAnsi" w:hAnsiTheme="minorHAnsi"/>
      <w:sz w:val="12"/>
      <w:szCs w:val="12"/>
    </w:rPr>
  </w:style>
  <w:style w:type="character" w:customStyle="1" w:styleId="Style19Char">
    <w:name w:val="Style19 Char"/>
    <w:basedOn w:val="DefaultParagraphFont"/>
    <w:link w:val="Style19"/>
    <w:rsid w:val="00505A99"/>
    <w:rPr>
      <w:rFonts w:asciiTheme="minorHAnsi" w:hAnsiTheme="minorHAnsi"/>
      <w:bCs/>
    </w:rPr>
  </w:style>
  <w:style w:type="character" w:customStyle="1" w:styleId="Style20Char">
    <w:name w:val="Style20 Char"/>
    <w:basedOn w:val="DefaultParagraphFont"/>
    <w:link w:val="Style20"/>
    <w:rsid w:val="00505A99"/>
    <w:rPr>
      <w:rFonts w:asciiTheme="minorHAnsi" w:hAnsiTheme="minorHAnsi"/>
      <w:sz w:val="12"/>
      <w:szCs w:val="12"/>
    </w:rPr>
  </w:style>
  <w:style w:type="paragraph" w:styleId="ListParagraph">
    <w:name w:val="List Paragraph"/>
    <w:basedOn w:val="Normal"/>
    <w:uiPriority w:val="34"/>
    <w:qFormat/>
    <w:rsid w:val="00C64DBF"/>
    <w:pPr>
      <w:ind w:left="720"/>
      <w:contextualSpacing/>
    </w:pPr>
  </w:style>
  <w:style w:type="character" w:customStyle="1" w:styleId="margin0020notechar">
    <w:name w:val="margin_0020note__char"/>
    <w:basedOn w:val="DefaultParagraphFont"/>
    <w:rsid w:val="000F7AAF"/>
  </w:style>
  <w:style w:type="paragraph" w:customStyle="1" w:styleId="margin0020note">
    <w:name w:val="margin_0020note"/>
    <w:basedOn w:val="Normal"/>
    <w:rsid w:val="000F7AAF"/>
    <w:pPr>
      <w:spacing w:before="100" w:beforeAutospacing="1" w:after="100" w:afterAutospacing="1"/>
    </w:pPr>
    <w:rPr>
      <w:sz w:val="24"/>
      <w:szCs w:val="24"/>
    </w:rPr>
  </w:style>
  <w:style w:type="paragraph" w:styleId="Revision">
    <w:name w:val="Revision"/>
    <w:hidden/>
    <w:rsid w:val="000A6716"/>
  </w:style>
  <w:style w:type="character" w:styleId="PlaceholderText">
    <w:name w:val="Placeholder Text"/>
    <w:basedOn w:val="DefaultParagraphFont"/>
    <w:rsid w:val="0099732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246840">
      <w:bodyDiv w:val="1"/>
      <w:marLeft w:val="0"/>
      <w:marRight w:val="0"/>
      <w:marTop w:val="0"/>
      <w:marBottom w:val="0"/>
      <w:divBdr>
        <w:top w:val="none" w:sz="0" w:space="0" w:color="auto"/>
        <w:left w:val="none" w:sz="0" w:space="0" w:color="auto"/>
        <w:bottom w:val="none" w:sz="0" w:space="0" w:color="auto"/>
        <w:right w:val="none" w:sz="0" w:space="0" w:color="auto"/>
      </w:divBdr>
    </w:div>
    <w:div w:id="45642250">
      <w:bodyDiv w:val="1"/>
      <w:marLeft w:val="0"/>
      <w:marRight w:val="0"/>
      <w:marTop w:val="0"/>
      <w:marBottom w:val="0"/>
      <w:divBdr>
        <w:top w:val="none" w:sz="0" w:space="0" w:color="auto"/>
        <w:left w:val="none" w:sz="0" w:space="0" w:color="auto"/>
        <w:bottom w:val="none" w:sz="0" w:space="0" w:color="auto"/>
        <w:right w:val="none" w:sz="0" w:space="0" w:color="auto"/>
      </w:divBdr>
    </w:div>
    <w:div w:id="1216962718">
      <w:bodyDiv w:val="1"/>
      <w:marLeft w:val="0"/>
      <w:marRight w:val="0"/>
      <w:marTop w:val="0"/>
      <w:marBottom w:val="0"/>
      <w:divBdr>
        <w:top w:val="none" w:sz="0" w:space="0" w:color="auto"/>
        <w:left w:val="none" w:sz="0" w:space="0" w:color="auto"/>
        <w:bottom w:val="none" w:sz="0" w:space="0" w:color="auto"/>
        <w:right w:val="none" w:sz="0" w:space="0" w:color="auto"/>
      </w:divBdr>
    </w:div>
    <w:div w:id="1451901546">
      <w:bodyDiv w:val="1"/>
      <w:marLeft w:val="0"/>
      <w:marRight w:val="0"/>
      <w:marTop w:val="0"/>
      <w:marBottom w:val="0"/>
      <w:divBdr>
        <w:top w:val="none" w:sz="0" w:space="0" w:color="auto"/>
        <w:left w:val="none" w:sz="0" w:space="0" w:color="auto"/>
        <w:bottom w:val="none" w:sz="0" w:space="0" w:color="auto"/>
        <w:right w:val="none" w:sz="0" w:space="0" w:color="auto"/>
      </w:divBdr>
    </w:div>
    <w:div w:id="1489323042">
      <w:bodyDiv w:val="1"/>
      <w:marLeft w:val="0"/>
      <w:marRight w:val="0"/>
      <w:marTop w:val="0"/>
      <w:marBottom w:val="0"/>
      <w:divBdr>
        <w:top w:val="none" w:sz="0" w:space="0" w:color="auto"/>
        <w:left w:val="none" w:sz="0" w:space="0" w:color="auto"/>
        <w:bottom w:val="none" w:sz="0" w:space="0" w:color="auto"/>
        <w:right w:val="none" w:sz="0" w:space="0" w:color="auto"/>
      </w:divBdr>
    </w:div>
    <w:div w:id="1626884860">
      <w:bodyDiv w:val="1"/>
      <w:marLeft w:val="0"/>
      <w:marRight w:val="0"/>
      <w:marTop w:val="0"/>
      <w:marBottom w:val="0"/>
      <w:divBdr>
        <w:top w:val="none" w:sz="0" w:space="0" w:color="auto"/>
        <w:left w:val="none" w:sz="0" w:space="0" w:color="auto"/>
        <w:bottom w:val="none" w:sz="0" w:space="0" w:color="auto"/>
        <w:right w:val="none" w:sz="0" w:space="0" w:color="auto"/>
      </w:divBdr>
    </w:div>
    <w:div w:id="1780761142">
      <w:bodyDiv w:val="1"/>
      <w:marLeft w:val="0"/>
      <w:marRight w:val="0"/>
      <w:marTop w:val="0"/>
      <w:marBottom w:val="0"/>
      <w:divBdr>
        <w:top w:val="none" w:sz="0" w:space="0" w:color="auto"/>
        <w:left w:val="none" w:sz="0" w:space="0" w:color="auto"/>
        <w:bottom w:val="none" w:sz="0" w:space="0" w:color="auto"/>
        <w:right w:val="none" w:sz="0" w:space="0" w:color="auto"/>
      </w:divBdr>
    </w:div>
    <w:div w:id="1853566093">
      <w:bodyDiv w:val="1"/>
      <w:marLeft w:val="0"/>
      <w:marRight w:val="0"/>
      <w:marTop w:val="0"/>
      <w:marBottom w:val="0"/>
      <w:divBdr>
        <w:top w:val="none" w:sz="0" w:space="0" w:color="auto"/>
        <w:left w:val="none" w:sz="0" w:space="0" w:color="auto"/>
        <w:bottom w:val="none" w:sz="0" w:space="0" w:color="auto"/>
        <w:right w:val="none" w:sz="0" w:space="0" w:color="auto"/>
      </w:divBdr>
    </w:div>
    <w:div w:id="2029132783">
      <w:bodyDiv w:val="1"/>
      <w:marLeft w:val="0"/>
      <w:marRight w:val="0"/>
      <w:marTop w:val="0"/>
      <w:marBottom w:val="0"/>
      <w:divBdr>
        <w:top w:val="none" w:sz="0" w:space="0" w:color="auto"/>
        <w:left w:val="none" w:sz="0" w:space="0" w:color="auto"/>
        <w:bottom w:val="none" w:sz="0" w:space="0" w:color="auto"/>
        <w:right w:val="none" w:sz="0" w:space="0" w:color="auto"/>
      </w:divBdr>
    </w:div>
    <w:div w:id="2099130635">
      <w:bodyDiv w:val="1"/>
      <w:marLeft w:val="0"/>
      <w:marRight w:val="0"/>
      <w:marTop w:val="0"/>
      <w:marBottom w:val="0"/>
      <w:divBdr>
        <w:top w:val="none" w:sz="0" w:space="0" w:color="auto"/>
        <w:left w:val="none" w:sz="0" w:space="0" w:color="auto"/>
        <w:bottom w:val="none" w:sz="0" w:space="0" w:color="auto"/>
        <w:right w:val="none" w:sz="0" w:space="0" w:color="auto"/>
      </w:divBdr>
    </w:div>
    <w:div w:id="2125734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18" Type="http://schemas.openxmlformats.org/officeDocument/2006/relationships/header" Target="header7.xml"/><Relationship Id="rId3" Type="http://schemas.openxmlformats.org/officeDocument/2006/relationships/styles" Target="styles.xml"/><Relationship Id="rId21" Type="http://schemas.openxmlformats.org/officeDocument/2006/relationships/header" Target="header9.xml"/><Relationship Id="rId7" Type="http://schemas.openxmlformats.org/officeDocument/2006/relationships/endnotes" Target="endnotes.xml"/><Relationship Id="rId12" Type="http://schemas.openxmlformats.org/officeDocument/2006/relationships/header" Target="header4.xml"/><Relationship Id="rId17" Type="http://schemas.microsoft.com/office/2011/relationships/commentsExtended" Target="commentsExtended.xml"/><Relationship Id="rId2" Type="http://schemas.openxmlformats.org/officeDocument/2006/relationships/numbering" Target="numbering.xml"/><Relationship Id="rId16" Type="http://schemas.openxmlformats.org/officeDocument/2006/relationships/comments" Target="comments.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6.xml"/><Relationship Id="rId23" Type="http://schemas.microsoft.com/office/2011/relationships/people" Target="people.xml"/><Relationship Id="rId10" Type="http://schemas.openxmlformats.org/officeDocument/2006/relationships/footer" Target="footer1.xml"/><Relationship Id="rId19" Type="http://schemas.openxmlformats.org/officeDocument/2006/relationships/header" Target="header8.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2.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1" Type="http://schemas.openxmlformats.org/officeDocument/2006/relationships/image" Target="media/image1.jpeg"/></Relationships>
</file>

<file path=word/_rels/header8.xml.rels><?xml version="1.0" encoding="UTF-8" standalone="yes"?>
<Relationships xmlns="http://schemas.openxmlformats.org/package/2006/relationships"><Relationship Id="rId1" Type="http://schemas.openxmlformats.org/officeDocument/2006/relationships/image" Target="media/image1.jpeg"/></Relationships>
</file>

<file path=word/_rels/head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A5DC1C-0950-4EFB-A66F-4DA5E7369C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19</Pages>
  <Words>8865</Words>
  <Characters>50533</Characters>
  <Application>Microsoft Office Word</Application>
  <DocSecurity>0</DocSecurity>
  <Lines>421</Lines>
  <Paragraphs>118</Paragraphs>
  <ScaleCrop>false</ScaleCrop>
  <HeadingPairs>
    <vt:vector size="2" baseType="variant">
      <vt:variant>
        <vt:lpstr>Title</vt:lpstr>
      </vt:variant>
      <vt:variant>
        <vt:i4>1</vt:i4>
      </vt:variant>
    </vt:vector>
  </HeadingPairs>
  <TitlesOfParts>
    <vt:vector size="1" baseType="lpstr">
      <vt:lpstr/>
    </vt:vector>
  </TitlesOfParts>
  <Company>California Energy Commission</Company>
  <LinksUpToDate>false</LinksUpToDate>
  <CharactersWithSpaces>59280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Balneg, Ronald@Energy</dc:creator>
  <cp:lastModifiedBy>Ferris, Todd@Energy</cp:lastModifiedBy>
  <cp:revision>9</cp:revision>
  <cp:lastPrinted>2018-11-21T19:12:00Z</cp:lastPrinted>
  <dcterms:created xsi:type="dcterms:W3CDTF">2018-11-27T06:15:00Z</dcterms:created>
  <dcterms:modified xsi:type="dcterms:W3CDTF">2019-01-15T22:06:00Z</dcterms:modified>
</cp:coreProperties>
</file>